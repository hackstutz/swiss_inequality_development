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2F06DC" w14:paraId="66F2ABB3" w14:textId="77777777" w:rsidTr="008A1B90">
        <w:trPr>
          <w:trHeight w:hRule="exact" w:val="11997"/>
        </w:trPr>
        <w:tc>
          <w:tcPr>
            <w:tcW w:w="8392" w:type="dxa"/>
            <w:shd w:val="clear" w:color="auto" w:fill="auto"/>
            <w:tcMar>
              <w:top w:w="284" w:type="dxa"/>
            </w:tcMar>
          </w:tcPr>
          <w:p w14:paraId="76886E46" w14:textId="77777777" w:rsidR="009F5BCC" w:rsidRPr="00D044CF" w:rsidRDefault="00D044CF" w:rsidP="00D044CF">
            <w:pPr>
              <w:pStyle w:val="Titel"/>
              <w:jc w:val="center"/>
              <w:rPr>
                <w:lang w:val="en-US"/>
              </w:rPr>
            </w:pPr>
            <w:r w:rsidRPr="00D044CF">
              <w:rPr>
                <w:lang w:val="en-US"/>
              </w:rPr>
              <w:t>Assessing inequality trend</w:t>
            </w:r>
            <w:r w:rsidR="008E19F9">
              <w:rPr>
                <w:lang w:val="en-US"/>
              </w:rPr>
              <w:t>s</w:t>
            </w:r>
            <w:r w:rsidRPr="00D044CF">
              <w:rPr>
                <w:lang w:val="en-US"/>
              </w:rPr>
              <w:t xml:space="preserve"> with ta</w:t>
            </w:r>
            <w:r w:rsidRPr="00EF5168">
              <w:rPr>
                <w:lang w:val="en-US"/>
              </w:rPr>
              <w:t>x</w:t>
            </w:r>
            <w:r w:rsidRPr="00D044CF">
              <w:rPr>
                <w:lang w:val="en-US"/>
              </w:rPr>
              <w:t xml:space="preserve"> statistic</w:t>
            </w:r>
          </w:p>
          <w:p w14:paraId="6AFB6F65" w14:textId="77777777" w:rsidR="009F5BCC" w:rsidRPr="00D044CF" w:rsidRDefault="003757F4" w:rsidP="00D044CF">
            <w:pPr>
              <w:pStyle w:val="Untertitel"/>
              <w:jc w:val="center"/>
              <w:rPr>
                <w:lang w:val="en-US"/>
              </w:rPr>
            </w:pPr>
            <w:r>
              <w:rPr>
                <w:lang w:val="en-US"/>
              </w:rPr>
              <w:t xml:space="preserve">Income Inequality in </w:t>
            </w:r>
            <w:r w:rsidR="00D044CF" w:rsidRPr="00D044CF">
              <w:rPr>
                <w:lang w:val="en-US"/>
              </w:rPr>
              <w:t xml:space="preserve">Switzerland from </w:t>
            </w:r>
            <w:commentRangeStart w:id="0"/>
            <w:r w:rsidR="00D044CF" w:rsidRPr="00D044CF">
              <w:rPr>
                <w:lang w:val="en-US"/>
              </w:rPr>
              <w:t>1945</w:t>
            </w:r>
            <w:commentRangeEnd w:id="0"/>
            <w:r w:rsidR="00EF5168">
              <w:rPr>
                <w:rStyle w:val="Kommentarzeichen"/>
                <w:rFonts w:cs="Times New Roman"/>
              </w:rPr>
              <w:commentReference w:id="0"/>
            </w:r>
            <w:r w:rsidR="00D044CF" w:rsidRPr="00D044CF">
              <w:rPr>
                <w:lang w:val="en-US"/>
              </w:rPr>
              <w:t xml:space="preserve"> to 2010</w:t>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 xml:space="preserve">Oliver </w:t>
            </w:r>
            <w:proofErr w:type="spellStart"/>
            <w:r w:rsidRPr="00EF5168">
              <w:rPr>
                <w:lang w:val="en-US"/>
              </w:rPr>
              <w:t>Hümbelin</w:t>
            </w:r>
            <w:proofErr w:type="spellEnd"/>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BC07A1" w:rsidP="00D044CF">
            <w:pPr>
              <w:jc w:val="center"/>
              <w:rPr>
                <w:b/>
                <w:lang w:val="en-US"/>
              </w:rPr>
            </w:pPr>
            <w:hyperlink r:id="rId10" w:history="1">
              <w:r w:rsidR="00EF5168" w:rsidRPr="00DC6F19">
                <w:rPr>
                  <w:rStyle w:val="Hyperlink"/>
                  <w:b/>
                  <w:lang w:val="en-US"/>
                </w:rPr>
                <w:t>oliver.huembelin@bfh.ch</w:t>
              </w:r>
            </w:hyperlink>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 xml:space="preserve">Rudolf </w:t>
            </w:r>
            <w:proofErr w:type="spellStart"/>
            <w:r w:rsidRPr="00EF5168">
              <w:rPr>
                <w:lang w:val="en-US"/>
              </w:rPr>
              <w:t>Farys</w:t>
            </w:r>
            <w:proofErr w:type="spellEnd"/>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BC07A1" w:rsidP="00D044CF">
            <w:pPr>
              <w:jc w:val="center"/>
              <w:rPr>
                <w:rStyle w:val="Hyperlink"/>
                <w:b/>
                <w:lang w:val="en-US"/>
              </w:rPr>
            </w:pPr>
            <w:hyperlink r:id="rId11" w:history="1">
              <w:r w:rsidR="00D044CF" w:rsidRPr="00D044CF">
                <w:rPr>
                  <w:rStyle w:val="Hyperlink"/>
                  <w:b/>
                  <w:lang w:val="en-US"/>
                </w:rPr>
                <w:t>rudolf.farys@soz.unibe.ch</w:t>
              </w:r>
            </w:hyperlink>
          </w:p>
          <w:p w14:paraId="473D36E8" w14:textId="77777777" w:rsidR="00EF5168" w:rsidRPr="00D044CF" w:rsidRDefault="00EF5168" w:rsidP="00D044CF">
            <w:pPr>
              <w:jc w:val="center"/>
              <w:rPr>
                <w:b/>
                <w:lang w:val="en-US"/>
              </w:rPr>
            </w:pPr>
          </w:p>
          <w:p w14:paraId="127034EE" w14:textId="77777777" w:rsidR="009F5BCC" w:rsidRPr="00EF5168" w:rsidRDefault="003757F4" w:rsidP="00D044CF">
            <w:pPr>
              <w:jc w:val="center"/>
              <w:rPr>
                <w:lang w:val="en-US"/>
              </w:rPr>
            </w:pPr>
            <w:proofErr w:type="spellStart"/>
            <w:r>
              <w:rPr>
                <w:lang w:val="en-US"/>
              </w:rPr>
              <w:t>Oktober</w:t>
            </w:r>
            <w:proofErr w:type="spellEnd"/>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commentRangeStart w:id="1"/>
            <w:r w:rsidRPr="00154023">
              <w:rPr>
                <w:i/>
                <w:lang w:val="en-US"/>
              </w:rPr>
              <w:t>Abstract</w:t>
            </w:r>
          </w:p>
          <w:p w14:paraId="754158A5" w14:textId="63156287" w:rsidR="00D044CF" w:rsidRPr="002F06DC" w:rsidRDefault="00154023" w:rsidP="00AE4567">
            <w:pPr>
              <w:rPr>
                <w:b/>
                <w:szCs w:val="19"/>
                <w:lang w:val="en-US"/>
              </w:rPr>
            </w:pPr>
            <w:r w:rsidRPr="00154023">
              <w:rPr>
                <w:lang w:val="en-US"/>
              </w:rPr>
              <w:t xml:space="preserve">In many countries inequality trends are inconclusive, because different methodological approaches blur the picture. </w:t>
            </w:r>
            <w:ins w:id="2" w:author="rudi" w:date="2014-10-02T15:23:00Z">
              <w:r w:rsidR="00DA2CB4">
                <w:rPr>
                  <w:lang w:val="en-US"/>
                </w:rPr>
                <w:t xml:space="preserve">One crucial point is </w:t>
              </w:r>
            </w:ins>
            <w:ins w:id="3" w:author="rudi" w:date="2014-10-02T15:24:00Z">
              <w:r w:rsidR="00DA2CB4">
                <w:rPr>
                  <w:lang w:val="en-US"/>
                </w:rPr>
                <w:t xml:space="preserve">the source of data used to examine inequality. </w:t>
              </w:r>
            </w:ins>
            <w:r w:rsidRPr="00154023">
              <w:rPr>
                <w:lang w:val="en-US"/>
              </w:rPr>
              <w:t xml:space="preserve">In this paper we </w:t>
            </w:r>
            <w:ins w:id="4" w:author="rudi" w:date="2014-10-02T15:24:00Z">
              <w:r w:rsidR="00DA2CB4">
                <w:rPr>
                  <w:lang w:val="en-US"/>
                </w:rPr>
                <w:t xml:space="preserve">assess </w:t>
              </w:r>
            </w:ins>
            <w:ins w:id="5" w:author="rudi" w:date="2014-10-02T15:25:00Z">
              <w:r w:rsidR="00DA2CB4">
                <w:rPr>
                  <w:lang w:val="en-US"/>
                </w:rPr>
                <w:t xml:space="preserve">whether tax data is suitable to satisfy </w:t>
              </w:r>
            </w:ins>
            <w:ins w:id="6" w:author="rudi" w:date="2014-10-02T15:30:00Z">
              <w:r w:rsidR="00DA2CB4">
                <w:rPr>
                  <w:lang w:val="en-US"/>
                </w:rPr>
                <w:t xml:space="preserve">ideal </w:t>
              </w:r>
            </w:ins>
            <w:ins w:id="7" w:author="rudi" w:date="2014-10-02T15:26:00Z">
              <w:r w:rsidR="00DA2CB4">
                <w:rPr>
                  <w:lang w:val="en-US"/>
                </w:rPr>
                <w:t xml:space="preserve">theoretical concepts (population coverage, statistical units, </w:t>
              </w:r>
            </w:ins>
            <w:proofErr w:type="gramStart"/>
            <w:ins w:id="8" w:author="rudi" w:date="2014-10-02T15:27:00Z">
              <w:r w:rsidR="00DA2CB4">
                <w:rPr>
                  <w:lang w:val="en-US"/>
                </w:rPr>
                <w:t>income</w:t>
              </w:r>
              <w:proofErr w:type="gramEnd"/>
              <w:r w:rsidR="00DA2CB4">
                <w:rPr>
                  <w:lang w:val="en-US"/>
                </w:rPr>
                <w:t xml:space="preserve"> measurement) to track inequality development</w:t>
              </w:r>
            </w:ins>
            <w:ins w:id="9" w:author="rudi" w:date="2014-10-02T15:29:00Z">
              <w:r w:rsidR="00DA2CB4">
                <w:rPr>
                  <w:lang w:val="en-US"/>
                </w:rPr>
                <w:t xml:space="preserve">. </w:t>
              </w:r>
            </w:ins>
            <w:ins w:id="10" w:author="rudi" w:date="2014-10-02T15:30:00Z">
              <w:r w:rsidR="00DA2CB4">
                <w:rPr>
                  <w:lang w:val="en-US"/>
                </w:rPr>
                <w:t>Using Swiss tax data as an example we</w:t>
              </w:r>
            </w:ins>
            <w:del w:id="11" w:author="rudi" w:date="2014-10-02T15:29:00Z">
              <w:r w:rsidRPr="00154023" w:rsidDel="00DA2CB4">
                <w:rPr>
                  <w:lang w:val="en-US"/>
                </w:rPr>
                <w:delText xml:space="preserve">therefore discuss the benefits and shortcomings of tax-statistics concerning the assessment of </w:delText>
              </w:r>
              <w:r w:rsidR="006C2FBE" w:rsidDel="00DA2CB4">
                <w:rPr>
                  <w:lang w:val="en-US"/>
                </w:rPr>
                <w:delText xml:space="preserve">economic </w:delText>
              </w:r>
              <w:r w:rsidRPr="00154023" w:rsidDel="00DA2CB4">
                <w:rPr>
                  <w:lang w:val="en-US"/>
                </w:rPr>
                <w:delText xml:space="preserve">inequality in general and </w:delText>
              </w:r>
              <w:r w:rsidR="000F3F69" w:rsidDel="00DA2CB4">
                <w:rPr>
                  <w:lang w:val="en-US"/>
                </w:rPr>
                <w:delText xml:space="preserve">inequality in income in detail, because tax data </w:delText>
              </w:r>
              <w:r w:rsidR="00A8628A" w:rsidDel="00DA2CB4">
                <w:rPr>
                  <w:lang w:val="en-US"/>
                </w:rPr>
                <w:delText>is becoming more and more popular for</w:delText>
              </w:r>
              <w:r w:rsidR="000F3F69" w:rsidDel="00DA2CB4">
                <w:rPr>
                  <w:lang w:val="en-US"/>
                </w:rPr>
                <w:delText xml:space="preserve"> </w:delText>
              </w:r>
              <w:r w:rsidR="00DE7DE7" w:rsidDel="00DA2CB4">
                <w:rPr>
                  <w:lang w:val="en-US"/>
                </w:rPr>
                <w:delText xml:space="preserve">inequality </w:delText>
              </w:r>
              <w:r w:rsidR="00A8628A" w:rsidDel="00DA2CB4">
                <w:rPr>
                  <w:lang w:val="en-US"/>
                </w:rPr>
                <w:delText>analysis</w:delText>
              </w:r>
              <w:r w:rsidR="000F3F69" w:rsidDel="00DA2CB4">
                <w:rPr>
                  <w:lang w:val="en-US"/>
                </w:rPr>
                <w:delText xml:space="preserve">. </w:delText>
              </w:r>
              <w:r w:rsidRPr="00154023" w:rsidDel="00DA2CB4">
                <w:rPr>
                  <w:lang w:val="en-US"/>
                </w:rPr>
                <w:delText xml:space="preserve">The focus of the theoretical sections lies herein to compare the possibilities of tax data to “state of the art” measurement concepts </w:delText>
              </w:r>
            </w:del>
            <w:del w:id="12" w:author="rudi" w:date="2014-10-02T15:30:00Z">
              <w:r w:rsidRPr="00154023" w:rsidDel="00DA2CB4">
                <w:rPr>
                  <w:lang w:val="en-US"/>
                </w:rPr>
                <w:delText>and</w:delText>
              </w:r>
            </w:del>
            <w:r w:rsidRPr="00154023">
              <w:rPr>
                <w:lang w:val="en-US"/>
              </w:rPr>
              <w:t xml:space="preserve"> show in which way the assessment of inequality is affected by decision</w:t>
            </w:r>
            <w:ins w:id="13" w:author="rudi" w:date="2014-10-02T15:31:00Z">
              <w:r w:rsidR="00DA2CB4">
                <w:rPr>
                  <w:lang w:val="en-US"/>
                </w:rPr>
                <w:t>s</w:t>
              </w:r>
            </w:ins>
            <w:r w:rsidRPr="00154023">
              <w:rPr>
                <w:lang w:val="en-US"/>
              </w:rPr>
              <w:t xml:space="preserve"> researcher</w:t>
            </w:r>
            <w:ins w:id="14" w:author="rudi" w:date="2014-10-02T15:31:00Z">
              <w:r w:rsidR="00DA2CB4">
                <w:rPr>
                  <w:lang w:val="en-US"/>
                </w:rPr>
                <w:t>s</w:t>
              </w:r>
            </w:ins>
            <w:r w:rsidRPr="00154023">
              <w:rPr>
                <w:lang w:val="en-US"/>
              </w:rPr>
              <w:t xml:space="preserve"> have to make. </w:t>
            </w:r>
            <w:del w:id="15" w:author="rudi" w:date="2014-10-02T15:32:00Z">
              <w:r w:rsidRPr="00154023" w:rsidDel="00DA2CB4">
                <w:rPr>
                  <w:lang w:val="en-US"/>
                </w:rPr>
                <w:delText>To point out our argument, we have a closer look at Switzerland, where current studies are especially conflicting</w:delText>
              </w:r>
              <w:commentRangeEnd w:id="1"/>
              <w:r w:rsidR="000F3F69" w:rsidDel="00DA2CB4">
                <w:rPr>
                  <w:rStyle w:val="Kommentarzeichen"/>
                </w:rPr>
                <w:commentReference w:id="1"/>
              </w:r>
              <w:r w:rsidRPr="00154023" w:rsidDel="00DA2CB4">
                <w:rPr>
                  <w:lang w:val="en-US"/>
                </w:rPr>
                <w:delText xml:space="preserve">. </w:delText>
              </w:r>
              <w:commentRangeStart w:id="16"/>
              <w:r w:rsidRPr="00154023" w:rsidDel="00DA2CB4">
                <w:rPr>
                  <w:lang w:val="en-US"/>
                </w:rPr>
                <w:delText>Hence w</w:delText>
              </w:r>
            </w:del>
            <w:ins w:id="17" w:author="rudi" w:date="2014-10-02T15:32:00Z">
              <w:r w:rsidR="00DA2CB4">
                <w:rPr>
                  <w:lang w:val="en-US"/>
                </w:rPr>
                <w:t>W</w:t>
              </w:r>
            </w:ins>
            <w:r w:rsidRPr="00154023">
              <w:rPr>
                <w:lang w:val="en-US"/>
              </w:rPr>
              <w:t>e use public tax statistic</w:t>
            </w:r>
            <w:ins w:id="18" w:author="rudi" w:date="2014-10-13T22:59:00Z">
              <w:r w:rsidR="00AE4567">
                <w:rPr>
                  <w:lang w:val="en-US"/>
                </w:rPr>
                <w:t>s</w:t>
              </w:r>
            </w:ins>
            <w:r w:rsidRPr="00154023">
              <w:rPr>
                <w:lang w:val="en-US"/>
              </w:rPr>
              <w:t xml:space="preserve"> to assess the trend of income inequality and show</w:t>
            </w:r>
            <w:r w:rsidR="002F06DC">
              <w:rPr>
                <w:lang w:val="en-US"/>
              </w:rPr>
              <w:t>, that taxable income is a rather stable income definition</w:t>
            </w:r>
            <w:ins w:id="19" w:author="rudi" w:date="2014-10-02T15:32:00Z">
              <w:r w:rsidR="00DA2CB4">
                <w:rPr>
                  <w:lang w:val="en-US"/>
                </w:rPr>
                <w:t xml:space="preserve">. </w:t>
              </w:r>
            </w:ins>
            <w:ins w:id="20" w:author="rudi" w:date="2014-10-02T15:34:00Z">
              <w:r w:rsidR="00DA2CB4">
                <w:rPr>
                  <w:lang w:val="en-US"/>
                </w:rPr>
                <w:t xml:space="preserve">For Switzerland we find </w:t>
              </w:r>
              <w:r w:rsidR="00822870">
                <w:rPr>
                  <w:lang w:val="en-US"/>
                </w:rPr>
                <w:t xml:space="preserve">rising inequality trends in the 1950s </w:t>
              </w:r>
              <w:r w:rsidR="00164F6A">
                <w:rPr>
                  <w:lang w:val="en-US"/>
                </w:rPr>
                <w:t xml:space="preserve">and 2000s </w:t>
              </w:r>
              <w:del w:id="21" w:author="rudi" w:date="2014-10-13T22:59:00Z">
                <w:r w:rsidR="00164F6A" w:rsidDel="00AE4567">
                  <w:rPr>
                    <w:lang w:val="en-US"/>
                  </w:rPr>
                  <w:delText xml:space="preserve"> </w:delText>
                </w:r>
              </w:del>
              <w:r w:rsidR="00164F6A">
                <w:rPr>
                  <w:lang w:val="en-US"/>
                </w:rPr>
                <w:t>as well as</w:t>
              </w:r>
              <w:r w:rsidR="00822870">
                <w:rPr>
                  <w:lang w:val="en-US"/>
                </w:rPr>
                <w:t xml:space="preserve"> a decreasing trend </w:t>
              </w:r>
            </w:ins>
            <w:ins w:id="22" w:author="rudi" w:date="2014-10-02T15:35:00Z">
              <w:r w:rsidR="00822870">
                <w:rPr>
                  <w:lang w:val="en-US"/>
                </w:rPr>
                <w:t xml:space="preserve">in the 1970s and 1990s. </w:t>
              </w:r>
            </w:ins>
            <w:del w:id="23" w:author="rudi" w:date="2014-10-02T15:32:00Z">
              <w:r w:rsidR="002F06DC" w:rsidDel="00DA2CB4">
                <w:rPr>
                  <w:lang w:val="en-US"/>
                </w:rPr>
                <w:delText>,</w:delText>
              </w:r>
            </w:del>
            <w:commentRangeEnd w:id="16"/>
            <w:r w:rsidR="002F06DC">
              <w:rPr>
                <w:rStyle w:val="Kommentarzeichen"/>
              </w:rPr>
              <w:commentReference w:id="16"/>
            </w: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24"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4"/>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Verzeichnis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FD406E">
        <w:rPr>
          <w:noProof/>
        </w:rPr>
        <w:t>3</w:t>
      </w:r>
      <w:r w:rsidR="00FD406E">
        <w:rPr>
          <w:noProof/>
        </w:rPr>
        <w:fldChar w:fldCharType="end"/>
      </w:r>
    </w:p>
    <w:p w14:paraId="7F54575E"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Pr="00FD406E">
        <w:rPr>
          <w:noProof/>
          <w:lang w:val="en-US"/>
        </w:rPr>
        <w:t>3</w:t>
      </w:r>
      <w:r>
        <w:rPr>
          <w:noProof/>
        </w:rPr>
        <w:fldChar w:fldCharType="end"/>
      </w:r>
    </w:p>
    <w:p w14:paraId="61A8C0A2"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Pr="00FD406E">
        <w:rPr>
          <w:noProof/>
          <w:lang w:val="en-US"/>
        </w:rPr>
        <w:t>4</w:t>
      </w:r>
      <w:r>
        <w:rPr>
          <w:noProof/>
        </w:rPr>
        <w:fldChar w:fldCharType="end"/>
      </w:r>
    </w:p>
    <w:p w14:paraId="21F30110" w14:textId="77777777" w:rsidR="00FD406E" w:rsidRDefault="00FD406E">
      <w:pPr>
        <w:pStyle w:val="Verzeichnis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Pr="00FD406E">
        <w:rPr>
          <w:noProof/>
          <w:lang w:val="en-US"/>
        </w:rPr>
        <w:t>5</w:t>
      </w:r>
      <w:r>
        <w:rPr>
          <w:noProof/>
        </w:rPr>
        <w:fldChar w:fldCharType="end"/>
      </w:r>
    </w:p>
    <w:p w14:paraId="027C801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Pr="00FD406E">
        <w:rPr>
          <w:noProof/>
          <w:lang w:val="en-US"/>
        </w:rPr>
        <w:t>5</w:t>
      </w:r>
      <w:r>
        <w:rPr>
          <w:noProof/>
        </w:rPr>
        <w:fldChar w:fldCharType="end"/>
      </w:r>
    </w:p>
    <w:p w14:paraId="7D4B559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r w:rsidRPr="00FD406E">
        <w:rPr>
          <w:noProof/>
          <w:lang w:val="en-US"/>
        </w:rPr>
        <w:t>6</w:t>
      </w:r>
      <w:r>
        <w:rPr>
          <w:noProof/>
        </w:rPr>
        <w:fldChar w:fldCharType="end"/>
      </w:r>
    </w:p>
    <w:p w14:paraId="4E203EA7"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r w:rsidRPr="00FD406E">
        <w:rPr>
          <w:noProof/>
          <w:lang w:val="en-US"/>
        </w:rPr>
        <w:t>7</w:t>
      </w:r>
      <w:r>
        <w:rPr>
          <w:noProof/>
        </w:rPr>
        <w:fldChar w:fldCharType="end"/>
      </w:r>
    </w:p>
    <w:p w14:paraId="46107CB0"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r w:rsidRPr="00FD406E">
        <w:rPr>
          <w:noProof/>
          <w:lang w:val="en-US"/>
        </w:rPr>
        <w:t>8</w:t>
      </w:r>
      <w:r>
        <w:rPr>
          <w:noProof/>
        </w:rPr>
        <w:fldChar w:fldCharType="end"/>
      </w:r>
    </w:p>
    <w:p w14:paraId="018C349F"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r w:rsidRPr="00FD406E">
        <w:rPr>
          <w:noProof/>
          <w:lang w:val="en-US"/>
        </w:rPr>
        <w:t>10</w:t>
      </w:r>
      <w:r>
        <w:rPr>
          <w:noProof/>
        </w:rPr>
        <w:fldChar w:fldCharType="end"/>
      </w:r>
    </w:p>
    <w:p w14:paraId="7ACB7294"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r w:rsidRPr="00FD406E">
        <w:rPr>
          <w:noProof/>
          <w:lang w:val="en-US"/>
        </w:rPr>
        <w:t>10</w:t>
      </w:r>
      <w:r>
        <w:rPr>
          <w:noProof/>
        </w:rPr>
        <w:fldChar w:fldCharType="end"/>
      </w:r>
    </w:p>
    <w:p w14:paraId="69F78828"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r w:rsidRPr="00FD406E">
        <w:rPr>
          <w:noProof/>
          <w:lang w:val="en-US"/>
        </w:rPr>
        <w:t>11</w:t>
      </w:r>
      <w:r>
        <w:rPr>
          <w:noProof/>
        </w:rPr>
        <w:fldChar w:fldCharType="end"/>
      </w:r>
    </w:p>
    <w:p w14:paraId="582F5D97"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r w:rsidRPr="00FD406E">
        <w:rPr>
          <w:noProof/>
          <w:lang w:val="en-US"/>
        </w:rPr>
        <w:t>12</w:t>
      </w:r>
      <w:r>
        <w:rPr>
          <w:noProof/>
        </w:rPr>
        <w:fldChar w:fldCharType="end"/>
      </w:r>
    </w:p>
    <w:p w14:paraId="2C265BBF"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r w:rsidRPr="00FD406E">
        <w:rPr>
          <w:noProof/>
          <w:lang w:val="en-US"/>
        </w:rPr>
        <w:t>14</w:t>
      </w:r>
      <w:r>
        <w:rPr>
          <w:noProof/>
        </w:rPr>
        <w:fldChar w:fldCharType="end"/>
      </w:r>
    </w:p>
    <w:p w14:paraId="569A8BD2"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Pr>
          <w:noProof/>
        </w:rPr>
        <w:tab/>
      </w:r>
      <w:r>
        <w:rPr>
          <w:noProof/>
        </w:rPr>
        <w:fldChar w:fldCharType="begin"/>
      </w:r>
      <w:r>
        <w:rPr>
          <w:noProof/>
        </w:rPr>
        <w:instrText xml:space="preserve"> PAGEREF _Toc399858819 \h </w:instrText>
      </w:r>
      <w:r>
        <w:rPr>
          <w:noProof/>
        </w:rPr>
      </w:r>
      <w:r>
        <w:rPr>
          <w:noProof/>
        </w:rPr>
        <w:fldChar w:fldCharType="separate"/>
      </w:r>
      <w:r>
        <w:rPr>
          <w:noProof/>
        </w:rPr>
        <w:t>18</w:t>
      </w:r>
      <w:r>
        <w:rPr>
          <w:noProof/>
        </w:rPr>
        <w:fldChar w:fldCharType="end"/>
      </w:r>
    </w:p>
    <w:p w14:paraId="01F2E48A" w14:textId="77777777" w:rsidR="00FD406E" w:rsidRDefault="00FD406E">
      <w:pPr>
        <w:pStyle w:val="Verzeichnis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r>
        <w:rPr>
          <w:noProof/>
        </w:rPr>
        <w:t>19</w:t>
      </w:r>
      <w:r>
        <w:rPr>
          <w:noProof/>
        </w:rPr>
        <w:fldChar w:fldCharType="end"/>
      </w:r>
    </w:p>
    <w:p w14:paraId="5E362F2A" w14:textId="77777777" w:rsidR="00FD406E" w:rsidRDefault="00FD406E">
      <w:pPr>
        <w:pStyle w:val="Verzeichnis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r>
        <w:rPr>
          <w:noProof/>
        </w:rPr>
        <w:t>20</w:t>
      </w:r>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berschrift1"/>
        <w:rPr>
          <w:lang w:val="en-US"/>
        </w:rPr>
      </w:pPr>
      <w:r>
        <w:br w:type="page"/>
      </w:r>
      <w:bookmarkStart w:id="25" w:name="_Toc399858803"/>
      <w:r w:rsidR="00D044CF" w:rsidRPr="00DE7DE7">
        <w:rPr>
          <w:lang w:val="en-US"/>
        </w:rPr>
        <w:lastRenderedPageBreak/>
        <w:t>Introduction</w:t>
      </w:r>
      <w:bookmarkEnd w:id="25"/>
    </w:p>
    <w:p w14:paraId="6E81AE81" w14:textId="0BE48741" w:rsidR="00D044CF" w:rsidRPr="00D044CF" w:rsidRDefault="00D044CF" w:rsidP="00D044CF">
      <w:pPr>
        <w:rPr>
          <w:lang w:val="en-US"/>
        </w:rPr>
      </w:pPr>
      <w:r w:rsidRPr="00D044CF">
        <w:rPr>
          <w:lang w:val="en-US"/>
        </w:rPr>
        <w:t xml:space="preserve">Economic resources can be seen as central indicator for life chances. Therefore the distribution of resources does not only matter in regard to the possibility to consume, but also </w:t>
      </w:r>
      <w:del w:id="26" w:author="rudi" w:date="2014-10-02T15:54:00Z">
        <w:r w:rsidRPr="00D044CF" w:rsidDel="00AC6F10">
          <w:rPr>
            <w:lang w:val="en-US"/>
          </w:rPr>
          <w:delText xml:space="preserve">in regard </w:delText>
        </w:r>
      </w:del>
      <w:r w:rsidRPr="00D044CF">
        <w:rPr>
          <w:lang w:val="en-US"/>
        </w:rPr>
        <w:t>to physical and mental health or even life expectancy. Furthermore the distribution of resources cannot be reduced to the opposition of have</w:t>
      </w:r>
      <w:ins w:id="27" w:author="rudi" w:date="2014-10-13T23:01:00Z">
        <w:r w:rsidR="00AE4567">
          <w:rPr>
            <w:lang w:val="en-US"/>
          </w:rPr>
          <w:t>s</w:t>
        </w:r>
      </w:ins>
      <w:r w:rsidRPr="00D044CF">
        <w:rPr>
          <w:lang w:val="en-US"/>
        </w:rPr>
        <w:t xml:space="preserve"> and have not</w:t>
      </w:r>
      <w:ins w:id="28" w:author="rudi" w:date="2014-10-13T23:01:00Z">
        <w:r w:rsidR="00AE4567">
          <w:rPr>
            <w:lang w:val="en-US"/>
          </w:rPr>
          <w:t>’</w:t>
        </w:r>
      </w:ins>
      <w:del w:id="29" w:author="rudi" w:date="2014-10-13T23:01:00Z">
        <w:r w:rsidRPr="00D044CF" w:rsidDel="00AE4567">
          <w:rPr>
            <w:lang w:val="en-US"/>
          </w:rPr>
          <w:delText>’</w:delText>
        </w:r>
      </w:del>
      <w:r w:rsidRPr="00D044CF">
        <w:rPr>
          <w:lang w:val="en-US"/>
        </w:rPr>
        <w:t>s on the individual level, it</w:t>
      </w:r>
      <w:del w:id="30" w:author="rudi" w:date="2014-10-02T15:55:00Z">
        <w:r w:rsidRPr="00D044CF" w:rsidDel="00AC6F10">
          <w:rPr>
            <w:lang w:val="en-US"/>
          </w:rPr>
          <w:delText>’</w:delText>
        </w:r>
      </w:del>
      <w:r w:rsidRPr="00D044CF">
        <w:rPr>
          <w:lang w:val="en-US"/>
        </w:rPr>
        <w:t xml:space="preserve"> is rather an issue concerning the whole society. Inequality matters for societies, because it is related to negative outcomes like for example criminality (Wilkinson and Pickett, 2009) or social cohesion,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131BDABA" w14:textId="64760470"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ins w:id="31" w:author="rudi" w:date="2014-10-13T23:08:00Z">
        <w:r w:rsidR="00AE4567">
          <w:rPr>
            <w:lang w:val="en-US"/>
          </w:rPr>
          <w:t xml:space="preserve">improved </w:t>
        </w:r>
      </w:ins>
      <w:del w:id="32" w:author="rudi" w:date="2014-10-13T23:06:00Z">
        <w:r w:rsidRPr="00D044CF" w:rsidDel="00AE4567">
          <w:rPr>
            <w:lang w:val="en-US"/>
          </w:rPr>
          <w:delText xml:space="preserve">advances in technology and </w:delText>
        </w:r>
      </w:del>
      <w:r w:rsidRPr="00D044CF">
        <w:rPr>
          <w:lang w:val="en-US"/>
        </w:rPr>
        <w:t>metho</w:t>
      </w:r>
      <w:ins w:id="33" w:author="rudi" w:date="2014-10-13T23:06:00Z">
        <w:r w:rsidR="00AE4567">
          <w:rPr>
            <w:lang w:val="en-US"/>
          </w:rPr>
          <w:t>d</w:t>
        </w:r>
      </w:ins>
      <w:del w:id="34" w:author="rudi" w:date="2014-10-13T23:06:00Z">
        <w:r w:rsidRPr="00D044CF" w:rsidDel="00AE4567">
          <w:rPr>
            <w:lang w:val="en-US"/>
          </w:rPr>
          <w:delText>dolog</w:delText>
        </w:r>
      </w:del>
      <w:ins w:id="35" w:author="rudi" w:date="2014-10-13T23:06:00Z">
        <w:r w:rsidR="00AE4567">
          <w:rPr>
            <w:lang w:val="en-US"/>
          </w:rPr>
          <w:t>s</w:t>
        </w:r>
      </w:ins>
      <w:ins w:id="36" w:author="rudi" w:date="2014-10-13T23:07:00Z">
        <w:r w:rsidR="00AE4567">
          <w:rPr>
            <w:lang w:val="en-US"/>
          </w:rPr>
          <w:t xml:space="preserve"> regarding household surveys</w:t>
        </w:r>
      </w:ins>
      <w:del w:id="37" w:author="rudi" w:date="2014-10-13T23:06:00Z">
        <w:r w:rsidRPr="00D044CF" w:rsidDel="00AE4567">
          <w:rPr>
            <w:lang w:val="en-US"/>
          </w:rPr>
          <w:delText>y</w:delText>
        </w:r>
      </w:del>
      <w:r w:rsidRPr="00D044CF">
        <w:rPr>
          <w:lang w:val="en-US"/>
        </w:rPr>
        <w:t xml:space="preserve">, </w:t>
      </w:r>
      <w:del w:id="38" w:author="rudi" w:date="2014-10-13T23:07:00Z">
        <w:r w:rsidRPr="00D044CF" w:rsidDel="00AE4567">
          <w:rPr>
            <w:lang w:val="en-US"/>
          </w:rPr>
          <w:delText xml:space="preserve">which improve </w:delText>
        </w:r>
      </w:del>
      <w:r w:rsidRPr="00D044CF">
        <w:rPr>
          <w:lang w:val="en-US"/>
        </w:rPr>
        <w:t>the core sources of inequality research</w:t>
      </w:r>
      <w:del w:id="39" w:author="rudi" w:date="2014-10-13T23:08:00Z">
        <w:r w:rsidRPr="00D044CF" w:rsidDel="00AE4567">
          <w:rPr>
            <w:lang w:val="en-US"/>
          </w:rPr>
          <w:delText>, the household surveys</w:delText>
        </w:r>
      </w:del>
      <w:r w:rsidRPr="00D044CF">
        <w:rPr>
          <w:lang w:val="en-US"/>
        </w:rPr>
        <w:t xml:space="preserve">. On the other hand, the labor intensive and expensive surveys around the world are subject to budget cuts and the instrument itself </w:t>
      </w:r>
      <w:del w:id="40" w:author="rudi" w:date="2014-10-13T23:09:00Z">
        <w:r w:rsidRPr="00D044CF" w:rsidDel="00AE4567">
          <w:rPr>
            <w:lang w:val="en-US"/>
          </w:rPr>
          <w:delText>faces problems in form</w:delText>
        </w:r>
      </w:del>
      <w:ins w:id="41" w:author="rudi" w:date="2014-10-13T23:09:00Z">
        <w:r w:rsidR="00AE4567">
          <w:rPr>
            <w:lang w:val="en-US"/>
          </w:rPr>
          <w:t>suffers</w:t>
        </w:r>
      </w:ins>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del w:id="42" w:author="rudi" w:date="2014-10-13T23:11:00Z">
        <w:r w:rsidRPr="00D044CF" w:rsidDel="00AE4567">
          <w:rPr>
            <w:lang w:val="en-US"/>
          </w:rPr>
          <w:delText xml:space="preserve">wide </w:delText>
        </w:r>
      </w:del>
      <w:ins w:id="43" w:author="rudi" w:date="2014-10-13T23:11:00Z">
        <w:r w:rsidR="00AE4567">
          <w:rPr>
            <w:lang w:val="en-US"/>
          </w:rPr>
          <w:t>far</w:t>
        </w:r>
        <w:r w:rsidR="00AE4567" w:rsidRPr="00D044CF">
          <w:rPr>
            <w:lang w:val="en-US"/>
          </w:rPr>
          <w:t xml:space="preserve"> </w:t>
        </w:r>
      </w:ins>
      <w:r w:rsidRPr="00D044CF">
        <w:rPr>
          <w:lang w:val="en-US"/>
        </w:rPr>
        <w:t xml:space="preserve">back in time. Already Kuznets (1955) used tax data to examine the relationship between economic growth and </w:t>
      </w:r>
      <w:ins w:id="44" w:author="rudi" w:date="2014-10-13T23:12:00Z">
        <w:r w:rsidR="00AE4567">
          <w:rPr>
            <w:lang w:val="en-US"/>
          </w:rPr>
          <w:t>thee distribution</w:t>
        </w:r>
      </w:ins>
      <w:del w:id="45" w:author="rudi" w:date="2014-10-13T23:12:00Z">
        <w:r w:rsidRPr="00D044CF" w:rsidDel="00AE4567">
          <w:rPr>
            <w:lang w:val="en-US"/>
          </w:rPr>
          <w:delText>personal distribution</w:delText>
        </w:r>
      </w:del>
      <w:r w:rsidRPr="00D044CF">
        <w:rPr>
          <w:lang w:val="en-US"/>
        </w:rPr>
        <w:t xml:space="preserve"> of </w:t>
      </w:r>
      <w:ins w:id="46" w:author="rudi" w:date="2014-10-13T23:12:00Z">
        <w:r w:rsidR="00AE4567">
          <w:rPr>
            <w:lang w:val="en-US"/>
          </w:rPr>
          <w:t xml:space="preserve">personal </w:t>
        </w:r>
      </w:ins>
      <w:r w:rsidRPr="00D044CF">
        <w:rPr>
          <w:lang w:val="en-US"/>
        </w:rPr>
        <w:t>income</w:t>
      </w:r>
      <w:ins w:id="47" w:author="rudi" w:date="2014-10-13T23:12:00Z">
        <w:r w:rsidR="00AE4567">
          <w:rPr>
            <w:lang w:val="en-US"/>
          </w:rPr>
          <w:t>s</w:t>
        </w:r>
      </w:ins>
      <w:r w:rsidRPr="00D044CF">
        <w:rPr>
          <w:lang w:val="en-US"/>
        </w:rPr>
        <w:t xml:space="preserv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w:t>
      </w:r>
      <w:proofErr w:type="spellStart"/>
      <w:ins w:id="48" w:author="rudi" w:date="2014-10-13T23:13:00Z">
        <w:r w:rsidR="00AE4567">
          <w:rPr>
            <w:lang w:val="en-US"/>
          </w:rPr>
          <w:t>Pikettys</w:t>
        </w:r>
      </w:ins>
      <w:proofErr w:type="spellEnd"/>
      <w:del w:id="49" w:author="rudi" w:date="2014-10-13T23:13:00Z">
        <w:r w:rsidRPr="00D044CF" w:rsidDel="00AE4567">
          <w:rPr>
            <w:lang w:val="en-US"/>
          </w:rPr>
          <w:delText>his</w:delText>
        </w:r>
      </w:del>
      <w:r w:rsidRPr="00D044CF">
        <w:rPr>
          <w:lang w:val="en-US"/>
        </w:rPr>
        <w:t xml:space="preserve">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w:t>
      </w:r>
      <w:ins w:id="50" w:author="rudi" w:date="2014-10-13T23:16:00Z">
        <w:r w:rsidR="00AE4567">
          <w:rPr>
            <w:lang w:val="en-US"/>
          </w:rPr>
          <w:t>,</w:t>
        </w:r>
      </w:ins>
      <w:r w:rsidRPr="00D044CF">
        <w:rPr>
          <w:lang w:val="en-US"/>
        </w:rPr>
        <w:t xml:space="preserve"> </w:t>
      </w:r>
      <w:del w:id="51" w:author="rudi" w:date="2014-10-13T23:16:00Z">
        <w:r w:rsidRPr="00D044CF" w:rsidDel="00AE4567">
          <w:rPr>
            <w:lang w:val="en-US"/>
          </w:rPr>
          <w:delText xml:space="preserve">reaching </w:delText>
        </w:r>
      </w:del>
      <w:r w:rsidRPr="00D044CF">
        <w:rPr>
          <w:lang w:val="en-US"/>
        </w:rPr>
        <w:t>some</w:t>
      </w:r>
      <w:ins w:id="52" w:author="rudi" w:date="2014-10-13T23:15:00Z">
        <w:r w:rsidR="00AE4567">
          <w:rPr>
            <w:lang w:val="en-US"/>
          </w:rPr>
          <w:t xml:space="preserve"> of which date back </w:t>
        </w:r>
      </w:ins>
      <w:del w:id="53" w:author="rudi" w:date="2014-10-13T23:15:00Z">
        <w:r w:rsidRPr="00D044CF" w:rsidDel="00AE4567">
          <w:rPr>
            <w:lang w:val="en-US"/>
          </w:rPr>
          <w:delText>times back</w:delText>
        </w:r>
      </w:del>
      <w:del w:id="54" w:author="rudi" w:date="2014-10-13T23:16:00Z">
        <w:r w:rsidRPr="00D044CF" w:rsidDel="00AE4567">
          <w:rPr>
            <w:lang w:val="en-US"/>
          </w:rPr>
          <w:delText xml:space="preserve"> </w:delText>
        </w:r>
      </w:del>
      <w:r w:rsidRPr="00D044CF">
        <w:rPr>
          <w:lang w:val="en-US"/>
        </w:rPr>
        <w:t>to the beginning of the 20th century (</w:t>
      </w:r>
      <w:proofErr w:type="spellStart"/>
      <w:r w:rsidRPr="00D044CF">
        <w:rPr>
          <w:lang w:val="en-US"/>
        </w:rPr>
        <w:t>Alvaredo</w:t>
      </w:r>
      <w:proofErr w:type="spellEnd"/>
      <w:r w:rsidRPr="00D044CF">
        <w:rPr>
          <w:lang w:val="en-US"/>
        </w:rPr>
        <w:t xml:space="preserve"> et al., 2014). </w:t>
      </w:r>
    </w:p>
    <w:p w14:paraId="2EA2BD7B" w14:textId="77777777" w:rsidR="00D044CF" w:rsidRPr="00D044CF" w:rsidRDefault="00D044CF" w:rsidP="00D044CF">
      <w:pPr>
        <w:rPr>
          <w:lang w:val="en-US"/>
        </w:rPr>
      </w:pPr>
    </w:p>
    <w:p w14:paraId="344BE9C0" w14:textId="1034258E" w:rsidR="001C4B4E" w:rsidRPr="00A8628A" w:rsidRDefault="00D044CF" w:rsidP="00D044CF">
      <w:pPr>
        <w:rPr>
          <w:lang w:val="en-US"/>
        </w:rPr>
      </w:pPr>
      <w:r w:rsidRPr="00D044CF">
        <w:rPr>
          <w:lang w:val="en-US"/>
        </w:rPr>
        <w:t>Tax and survey data can be identified as the two major data sources concerning the assessment of inequality trend</w:t>
      </w:r>
      <w:ins w:id="55" w:author="rudi" w:date="2014-10-13T23:16:00Z">
        <w:r w:rsidR="00945DA0">
          <w:rPr>
            <w:lang w:val="en-US"/>
          </w:rPr>
          <w:t>s</w:t>
        </w:r>
      </w:ins>
      <w:r w:rsidRPr="00D044CF">
        <w:rPr>
          <w:lang w:val="en-US"/>
        </w:rPr>
        <w:t>. Both sources predefine the way inequality can be analyzed in fundamental ways. The question arises, to what exten</w:t>
      </w:r>
      <w:ins w:id="56" w:author="rudi" w:date="2014-10-13T23:16:00Z">
        <w:r w:rsidR="00945DA0">
          <w:rPr>
            <w:lang w:val="en-US"/>
          </w:rPr>
          <w:t>t</w:t>
        </w:r>
      </w:ins>
      <w:del w:id="57" w:author="rudi" w:date="2014-10-13T23:16:00Z">
        <w:r w:rsidRPr="00D044CF" w:rsidDel="00945DA0">
          <w:rPr>
            <w:lang w:val="en-US"/>
          </w:rPr>
          <w:delText>d</w:delText>
        </w:r>
      </w:del>
      <w:r w:rsidRPr="00D044CF">
        <w:rPr>
          <w:lang w:val="en-US"/>
        </w:rPr>
        <w:t xml:space="preserve"> the assessment of inequality is affected by the choice of the data source and consequent possibilities and restrictions. To</w:t>
      </w:r>
      <w:del w:id="58" w:author="rudi" w:date="2014-10-13T23:17:00Z">
        <w:r w:rsidRPr="00D044CF" w:rsidDel="00945DA0">
          <w:rPr>
            <w:lang w:val="en-US"/>
          </w:rPr>
          <w:delText xml:space="preserve"> be able to</w:delText>
        </w:r>
      </w:del>
      <w:r w:rsidRPr="00D044CF">
        <w:rPr>
          <w:lang w:val="en-US"/>
        </w:rPr>
        <w:t xml:space="preserve">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ins w:id="59" w:author="rudi" w:date="2014-10-13T23:18:00Z">
        <w:r w:rsidR="00945DA0">
          <w:rPr>
            <w:lang w:val="en-US"/>
          </w:rPr>
          <w:t xml:space="preserve">either </w:t>
        </w:r>
      </w:ins>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w:t>
      </w:r>
      <w:del w:id="60" w:author="rudi" w:date="2014-10-13T23:20:00Z">
        <w:r w:rsidRPr="00D044CF" w:rsidDel="00945DA0">
          <w:rPr>
            <w:lang w:val="en-US"/>
          </w:rPr>
          <w:delText xml:space="preserve"> in section 5</w:delText>
        </w:r>
      </w:del>
      <w:r w:rsidRPr="00D044CF">
        <w:rPr>
          <w:lang w:val="en-US"/>
        </w:rPr>
        <w:t xml:space="preserve"> inequality </w:t>
      </w:r>
      <w:del w:id="61" w:author="rudi" w:date="2014-10-13T23:20:00Z">
        <w:r w:rsidRPr="00D044CF" w:rsidDel="00945DA0">
          <w:rPr>
            <w:lang w:val="en-US"/>
          </w:rPr>
          <w:delText xml:space="preserve">in </w:delText>
        </w:r>
      </w:del>
      <w:ins w:id="62" w:author="rudi" w:date="2014-10-13T23:20:00Z">
        <w:r w:rsidR="00945DA0">
          <w:rPr>
            <w:lang w:val="en-US"/>
          </w:rPr>
          <w:t>of</w:t>
        </w:r>
        <w:r w:rsidR="00945DA0" w:rsidRPr="00D044CF">
          <w:rPr>
            <w:lang w:val="en-US"/>
          </w:rPr>
          <w:t xml:space="preserve"> </w:t>
        </w:r>
      </w:ins>
      <w:r w:rsidRPr="00D044CF">
        <w:rPr>
          <w:lang w:val="en-US"/>
        </w:rPr>
        <w:t>income</w:t>
      </w:r>
      <w:ins w:id="63" w:author="rudi" w:date="2014-10-13T23:20:00Z">
        <w:r w:rsidR="00945DA0">
          <w:rPr>
            <w:lang w:val="en-US"/>
          </w:rPr>
          <w:t>s</w:t>
        </w:r>
      </w:ins>
      <w:r w:rsidRPr="00D044CF">
        <w:rPr>
          <w:lang w:val="en-US"/>
        </w:rPr>
        <w:t xml:space="preserve"> with federal tax statistics for Switzerland</w:t>
      </w:r>
      <w:ins w:id="64" w:author="rudi" w:date="2014-10-13T23:20:00Z">
        <w:r w:rsidR="00945DA0" w:rsidRPr="00D044CF">
          <w:rPr>
            <w:lang w:val="en-US"/>
          </w:rPr>
          <w:t xml:space="preserve"> in section 5</w:t>
        </w:r>
        <w:r w:rsidR="00945DA0">
          <w:rPr>
            <w:lang w:val="en-US"/>
          </w:rPr>
          <w:t>.</w:t>
        </w:r>
      </w:ins>
      <w:r w:rsidRPr="00D044CF">
        <w:rPr>
          <w:lang w:val="en-US"/>
        </w:rPr>
        <w:t xml:space="preserve"> </w:t>
      </w:r>
      <w:ins w:id="65" w:author="rudi" w:date="2014-10-13T23:20:00Z">
        <w:r w:rsidR="00945DA0">
          <w:rPr>
            <w:lang w:val="en-US"/>
          </w:rPr>
          <w:t>We</w:t>
        </w:r>
      </w:ins>
      <w:del w:id="66" w:author="rudi" w:date="2014-10-13T23:21:00Z">
        <w:r w:rsidRPr="00D044CF" w:rsidDel="00945DA0">
          <w:rPr>
            <w:lang w:val="en-US"/>
          </w:rPr>
          <w:delText>and</w:delText>
        </w:r>
      </w:del>
      <w:r w:rsidRPr="00D044CF">
        <w:rPr>
          <w:lang w:val="en-US"/>
        </w:rPr>
        <w:t xml:space="preserve"> show, how the assessment of inequality is affected by the choices researcher have to make, when working with tax data. </w:t>
      </w:r>
      <w:del w:id="67" w:author="rudi" w:date="2014-10-13T23:21:00Z">
        <w:r w:rsidRPr="00D044CF" w:rsidDel="00945DA0">
          <w:rPr>
            <w:lang w:val="en-US"/>
          </w:rPr>
          <w:delText xml:space="preserve">Finally </w:delText>
        </w:r>
        <w:r w:rsidR="00EF5168" w:rsidDel="00945DA0">
          <w:rPr>
            <w:lang w:val="en-US"/>
          </w:rPr>
          <w:delText>i</w:delText>
        </w:r>
      </w:del>
      <w:ins w:id="68" w:author="rudi" w:date="2014-10-13T23:21:00Z">
        <w:r w:rsidR="00945DA0">
          <w:rPr>
            <w:lang w:val="en-US"/>
          </w:rPr>
          <w:t>I</w:t>
        </w:r>
      </w:ins>
      <w:r w:rsidR="00EF5168">
        <w:rPr>
          <w:lang w:val="en-US"/>
        </w:rPr>
        <w:t xml:space="preserve">n </w:t>
      </w:r>
      <w:r w:rsidRPr="00D044CF">
        <w:rPr>
          <w:lang w:val="en-US"/>
        </w:rPr>
        <w:t xml:space="preserve">section 6 </w:t>
      </w:r>
      <w:r w:rsidR="00EF5168">
        <w:rPr>
          <w:lang w:val="en-US"/>
        </w:rPr>
        <w:t xml:space="preserve">we </w:t>
      </w:r>
      <w:r w:rsidR="00DE7DE7">
        <w:rPr>
          <w:lang w:val="en-US"/>
        </w:rPr>
        <w:t xml:space="preserve">summarize </w:t>
      </w:r>
      <w:del w:id="69" w:author="rudi" w:date="2014-10-13T23:21:00Z">
        <w:r w:rsidR="00DE7DE7" w:rsidDel="00945DA0">
          <w:rPr>
            <w:lang w:val="en-US"/>
          </w:rPr>
          <w:delText xml:space="preserve">by showing </w:delText>
        </w:r>
      </w:del>
      <w:r w:rsidR="00DE7DE7">
        <w:rPr>
          <w:lang w:val="en-US"/>
        </w:rPr>
        <w:t>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berschrift1"/>
        <w:rPr>
          <w:lang w:val="en-US"/>
        </w:rPr>
      </w:pPr>
      <w:bookmarkStart w:id="70" w:name="_Ref399330537"/>
      <w:bookmarkStart w:id="71" w:name="_Toc399858804"/>
      <w:r>
        <w:rPr>
          <w:lang w:val="en-US"/>
        </w:rPr>
        <w:t xml:space="preserve">Standards on Assessing </w:t>
      </w:r>
      <w:r w:rsidR="006C2FBE">
        <w:rPr>
          <w:lang w:val="en-US"/>
        </w:rPr>
        <w:t xml:space="preserve">Economic </w:t>
      </w:r>
      <w:r>
        <w:rPr>
          <w:lang w:val="en-US"/>
        </w:rPr>
        <w:t>Inequality</w:t>
      </w:r>
      <w:bookmarkEnd w:id="70"/>
      <w:bookmarkEnd w:id="71"/>
    </w:p>
    <w:p w14:paraId="16B4FAF7" w14:textId="46CFBB4F" w:rsidR="00D3790B" w:rsidRPr="00D3790B" w:rsidRDefault="00D3790B" w:rsidP="00D3790B">
      <w:pPr>
        <w:rPr>
          <w:lang w:val="en-US"/>
        </w:rPr>
      </w:pPr>
      <w:commentRangeStart w:id="72"/>
      <w:r>
        <w:rPr>
          <w:lang w:val="en-US"/>
        </w:rPr>
        <w:t xml:space="preserve">We identify four areas, which we think are crucial concerning the assessment of economic inequality. </w:t>
      </w:r>
      <w:commentRangeEnd w:id="72"/>
      <w:r w:rsidR="00ED60EF">
        <w:rPr>
          <w:rStyle w:val="Kommentarzeichen"/>
        </w:rPr>
        <w:commentReference w:id="72"/>
      </w:r>
      <w:r>
        <w:rPr>
          <w:lang w:val="en-US"/>
        </w:rPr>
        <w:t xml:space="preserve">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Pr>
          <w:lang w:val="en-US"/>
        </w:rPr>
        <w:t>2.1</w:t>
      </w:r>
      <w:r>
        <w:rPr>
          <w:lang w:val="en-US"/>
        </w:rPr>
        <w:fldChar w:fldCharType="end"/>
      </w:r>
      <w:r>
        <w:rPr>
          <w:lang w:val="en-US"/>
        </w:rPr>
        <w:t>)</w:t>
      </w:r>
      <w:r w:rsidR="009B1D7B">
        <w:rPr>
          <w:lang w:val="en-US"/>
        </w:rPr>
        <w:t>. What kind of resource</w:t>
      </w:r>
      <w:del w:id="73" w:author="rudi" w:date="2014-10-13T23:24:00Z">
        <w:r w:rsidR="009B1D7B" w:rsidDel="00945DA0">
          <w:rPr>
            <w:lang w:val="en-US"/>
          </w:rPr>
          <w:delText>s</w:delText>
        </w:r>
      </w:del>
      <w:r w:rsidR="009B1D7B">
        <w:rPr>
          <w:lang w:val="en-US"/>
        </w:rPr>
        <w:t xml:space="preserv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9B1D7B">
        <w:rPr>
          <w:lang w:val="en-US"/>
        </w:rPr>
        <w:fldChar w:fldCharType="begin"/>
      </w:r>
      <w:r w:rsidR="009B1D7B">
        <w:rPr>
          <w:lang w:val="en-US"/>
        </w:rPr>
        <w:instrText xml:space="preserve"> REF _Ref399841609 \r \h </w:instrText>
      </w:r>
      <w:r w:rsidR="009B1D7B">
        <w:rPr>
          <w:lang w:val="en-US"/>
        </w:rPr>
      </w:r>
      <w:r w:rsidR="009B1D7B">
        <w:rPr>
          <w:lang w:val="en-US"/>
        </w:rPr>
        <w:fldChar w:fldCharType="separate"/>
      </w:r>
      <w:r w:rsidR="009B1D7B">
        <w:rPr>
          <w:lang w:val="en-US"/>
        </w:rPr>
        <w:t>2.2</w:t>
      </w:r>
      <w:r w:rsidR="009B1D7B">
        <w:rPr>
          <w:lang w:val="en-US"/>
        </w:rPr>
        <w:fldChar w:fldCharType="end"/>
      </w:r>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9B1D7B">
        <w:rPr>
          <w:lang w:val="en-US"/>
        </w:rPr>
        <w:t>2.3</w:t>
      </w:r>
      <w:r w:rsidR="009B1D7B">
        <w:rPr>
          <w:lang w:val="en-US"/>
        </w:rPr>
        <w:fldChar w:fldCharType="end"/>
      </w:r>
      <w:r w:rsidR="009B1D7B">
        <w:rPr>
          <w:lang w:val="en-US"/>
        </w:rPr>
        <w:t xml:space="preserve"> gives an overview on </w:t>
      </w:r>
      <w:del w:id="74" w:author="rudi" w:date="2014-10-13T23:25:00Z">
        <w:r w:rsidR="009B1D7B" w:rsidDel="00945DA0">
          <w:rPr>
            <w:lang w:val="en-US"/>
          </w:rPr>
          <w:delText xml:space="preserve">current </w:delText>
        </w:r>
      </w:del>
      <w:r w:rsidR="009B1D7B">
        <w:rPr>
          <w:lang w:val="en-US"/>
        </w:rPr>
        <w:t>inequality measures and discu</w:t>
      </w:r>
      <w:ins w:id="75" w:author="rudi" w:date="2014-10-13T23:25:00Z">
        <w:r w:rsidR="00945DA0">
          <w:rPr>
            <w:lang w:val="en-US"/>
          </w:rPr>
          <w:t>s</w:t>
        </w:r>
      </w:ins>
      <w:r w:rsidR="009B1D7B">
        <w:rPr>
          <w:lang w:val="en-US"/>
        </w:rPr>
        <w:t>s</w:t>
      </w:r>
      <w:ins w:id="76" w:author="rudi" w:date="2014-10-13T23:25:00Z">
        <w:r w:rsidR="00945DA0">
          <w:rPr>
            <w:lang w:val="en-US"/>
          </w:rPr>
          <w:t>es</w:t>
        </w:r>
      </w:ins>
      <w:r w:rsidR="009B1D7B">
        <w:rPr>
          <w:lang w:val="en-US"/>
        </w:rPr>
        <w:t xml:space="preserve"> their central advantages and shortcomings. </w:t>
      </w:r>
      <w:del w:id="77" w:author="rudi" w:date="2014-10-13T23:26:00Z">
        <w:r w:rsidR="009B1D7B" w:rsidDel="00945DA0">
          <w:rPr>
            <w:lang w:val="en-US"/>
          </w:rPr>
          <w:delText>Finally in s</w:delText>
        </w:r>
      </w:del>
      <w:ins w:id="78" w:author="rudi" w:date="2014-10-13T23:26:00Z">
        <w:r w:rsidR="00945DA0">
          <w:rPr>
            <w:lang w:val="en-US"/>
          </w:rPr>
          <w:t>S</w:t>
        </w:r>
      </w:ins>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9B1D7B">
        <w:rPr>
          <w:lang w:val="en-US"/>
        </w:rPr>
        <w:t>2.4</w:t>
      </w:r>
      <w:r w:rsidR="009B1D7B">
        <w:rPr>
          <w:lang w:val="en-US"/>
        </w:rPr>
        <w:fldChar w:fldCharType="end"/>
      </w:r>
      <w:r w:rsidR="009B1D7B">
        <w:rPr>
          <w:lang w:val="en-US"/>
        </w:rPr>
        <w:t xml:space="preserve"> </w:t>
      </w:r>
      <w:ins w:id="79" w:author="rudi" w:date="2014-10-13T23:26:00Z">
        <w:r w:rsidR="00945DA0">
          <w:rPr>
            <w:lang w:val="en-US"/>
          </w:rPr>
          <w:t>addresses</w:t>
        </w:r>
      </w:ins>
      <w:del w:id="80" w:author="rudi" w:date="2014-10-13T23:26:00Z">
        <w:r w:rsidR="009B1D7B" w:rsidDel="00945DA0">
          <w:rPr>
            <w:lang w:val="en-US"/>
          </w:rPr>
          <w:delText>we discuss</w:delText>
        </w:r>
      </w:del>
      <w:r w:rsidR="009B1D7B">
        <w:rPr>
          <w:lang w:val="en-US"/>
        </w:rPr>
        <w:t xml:space="preserve"> the importance of coverage issues</w:t>
      </w:r>
      <w:del w:id="81" w:author="rudi" w:date="2014-10-13T23:27:00Z">
        <w:r w:rsidR="009B1D7B" w:rsidDel="00C9695A">
          <w:rPr>
            <w:lang w:val="en-US"/>
          </w:rPr>
          <w:delText>, which complete the four areas of inequality relevant methodological issues.</w:delText>
        </w:r>
      </w:del>
      <w:ins w:id="82" w:author="rudi" w:date="2014-10-13T23:27:00Z">
        <w:r w:rsidR="00C9695A">
          <w:rPr>
            <w:lang w:val="en-US"/>
          </w:rPr>
          <w:t>.</w:t>
        </w:r>
      </w:ins>
    </w:p>
    <w:p w14:paraId="380C87B5" w14:textId="77777777" w:rsidR="00D044CF" w:rsidRPr="005329E3" w:rsidRDefault="00D044CF" w:rsidP="00D044CF">
      <w:pPr>
        <w:pStyle w:val="berschrift2"/>
        <w:rPr>
          <w:lang w:val="en-US"/>
        </w:rPr>
      </w:pPr>
      <w:bookmarkStart w:id="83" w:name="_Ref399337302"/>
      <w:bookmarkStart w:id="84" w:name="_Ref399337312"/>
      <w:bookmarkStart w:id="85" w:name="_Toc399858805"/>
      <w:r w:rsidRPr="00D044CF">
        <w:rPr>
          <w:lang w:val="en-US"/>
        </w:rPr>
        <w:lastRenderedPageBreak/>
        <w:t>Concepts on measuring economic resources</w:t>
      </w:r>
      <w:bookmarkEnd w:id="83"/>
      <w:bookmarkEnd w:id="84"/>
      <w:bookmarkEnd w:id="85"/>
    </w:p>
    <w:p w14:paraId="53BF0A83" w14:textId="2A51919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ins w:id="86" w:author="rudi" w:date="2014-10-13T23:29:00Z">
        <w:r w:rsidR="00C9695A">
          <w:rPr>
            <w:lang w:val="en-US"/>
          </w:rPr>
          <w:t>s</w:t>
        </w:r>
      </w:ins>
      <w:r w:rsidRPr="00D044CF">
        <w:rPr>
          <w:lang w:val="en-US"/>
        </w:rPr>
        <w:t xml:space="preserve"> these ideas into the ICW framework (income, consumption and wealth), which is meant to be an internationally agreed framework on micro-level </w:t>
      </w:r>
      <w:commentRangeStart w:id="87"/>
      <w:r w:rsidRPr="00D044CF">
        <w:rPr>
          <w:lang w:val="en-US"/>
        </w:rPr>
        <w:t>statistics</w:t>
      </w:r>
      <w:commentRangeEnd w:id="87"/>
      <w:r w:rsidR="00C9695A">
        <w:rPr>
          <w:rStyle w:val="Kommentarzeichen"/>
        </w:rPr>
        <w:commentReference w:id="87"/>
      </w:r>
      <w:r w:rsidRPr="00D044CF">
        <w:rPr>
          <w:lang w:val="en-US"/>
        </w:rPr>
        <w:t xml:space="preserve"> . and the UNECE/CES recommendations for the 2010 Censuses of Population and Housing (UNECE and EUROSTAT, 2006).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0A560D95" w14:textId="4CDE73C4" w:rsidR="00D044CF" w:rsidRDefault="00D044CF" w:rsidP="00D044CF">
      <w:pPr>
        <w:rPr>
          <w:lang w:val="en-US"/>
        </w:rPr>
      </w:pPr>
      <w:r w:rsidRPr="00D044CF">
        <w:rPr>
          <w:lang w:val="en-US"/>
        </w:rPr>
        <w:t xml:space="preserve">Because inequality in income is by far the </w:t>
      </w:r>
      <w:r w:rsidR="001232D9" w:rsidRPr="00D044CF">
        <w:rPr>
          <w:lang w:val="en-US"/>
        </w:rPr>
        <w:t>concept, that gets</w:t>
      </w:r>
      <w:r w:rsidRPr="00D044CF">
        <w:rPr>
          <w:lang w:val="en-US"/>
        </w:rPr>
        <w:t xml:space="preserve"> most scholarly attention, we have a closer look at the definition of income.</w:t>
      </w:r>
      <w:r w:rsidR="000F3F69">
        <w:rPr>
          <w:lang w:val="en-US"/>
        </w:rPr>
        <w:t xml:space="preserve"> </w:t>
      </w:r>
      <w:r w:rsidR="000F3F69" w:rsidRPr="00D044CF">
        <w:rPr>
          <w:lang w:val="en-US"/>
        </w:rPr>
        <w:t>Terminology can slightly differ, while common concepts can be identified (for detailed discussion see: OECD (2013, 44), United Nations (2011, 24)). Figure 1 shows a stylized framework, which includes a distinction of common income sources and shows the central steps of redistribution, which eventually lead to disposable income: the income measure, which finally shapes the possibility to consume. Within this framework common other income definitions are situated</w:t>
      </w:r>
      <w:r w:rsidR="000F3F69">
        <w:rPr>
          <w:lang w:val="en-US"/>
        </w:rPr>
        <w:t>. The</w:t>
      </w:r>
      <w:r w:rsidRPr="00D044CF">
        <w:rPr>
          <w:lang w:val="en-US"/>
        </w:rPr>
        <w:t xml:space="preserve"> assessment of income inequality is strongly influenced by the definition of </w:t>
      </w:r>
      <w:del w:id="88" w:author="rudi" w:date="2014-10-13T23:32:00Z">
        <w:r w:rsidRPr="00D044CF" w:rsidDel="00C9695A">
          <w:rPr>
            <w:lang w:val="en-US"/>
          </w:rPr>
          <w:delText xml:space="preserve">the </w:delText>
        </w:r>
      </w:del>
      <w:r w:rsidRPr="00D044CF">
        <w:rPr>
          <w:lang w:val="en-US"/>
        </w:rPr>
        <w:t xml:space="preserve">income itself. </w:t>
      </w:r>
      <w:r w:rsidR="00ED60EF">
        <w:rPr>
          <w:lang w:val="en-US"/>
        </w:rPr>
        <w:t>Primary income</w:t>
      </w:r>
      <w:r w:rsidRPr="00D044CF">
        <w:rPr>
          <w:lang w:val="en-US"/>
        </w:rPr>
        <w:t xml:space="preserve"> or disposable </w:t>
      </w:r>
      <w:r w:rsidR="001232D9" w:rsidRPr="00D044CF">
        <w:rPr>
          <w:lang w:val="en-US"/>
        </w:rPr>
        <w:t>income</w:t>
      </w:r>
      <w:del w:id="89" w:author="rudi" w:date="2014-10-13T23:32:00Z">
        <w:r w:rsidR="001232D9" w:rsidRPr="00D044CF" w:rsidDel="00C9695A">
          <w:rPr>
            <w:lang w:val="en-US"/>
          </w:rPr>
          <w:delText>s</w:delText>
        </w:r>
      </w:del>
      <w:r w:rsidR="001232D9" w:rsidRPr="00D044CF">
        <w:rPr>
          <w:lang w:val="en-US"/>
        </w:rPr>
        <w:t xml:space="preserve"> for example differ</w:t>
      </w:r>
      <w:r w:rsidRPr="00D044CF">
        <w:rPr>
          <w:lang w:val="en-US"/>
        </w:rPr>
        <w:t xml:space="preserve"> by substantial meaning and by the expected degree of inequality, because the la</w:t>
      </w:r>
      <w:ins w:id="90" w:author="rudi" w:date="2014-10-13T23:33:00Z">
        <w:r w:rsidR="00C9695A">
          <w:rPr>
            <w:lang w:val="en-US"/>
          </w:rPr>
          <w:t>t</w:t>
        </w:r>
      </w:ins>
      <w:r w:rsidRPr="00D044CF">
        <w:rPr>
          <w:lang w:val="en-US"/>
        </w:rPr>
        <w:t xml:space="preserve">ter considers redistribution and the former </w:t>
      </w:r>
      <w:ins w:id="91" w:author="rudi" w:date="2014-10-13T23:33:00Z">
        <w:r w:rsidR="00C9695A">
          <w:rPr>
            <w:lang w:val="en-US"/>
          </w:rPr>
          <w:t xml:space="preserve">does </w:t>
        </w:r>
      </w:ins>
      <w:r w:rsidRPr="00D044CF">
        <w:rPr>
          <w:lang w:val="en-US"/>
        </w:rPr>
        <w:t xml:space="preserve">not. </w:t>
      </w:r>
    </w:p>
    <w:p w14:paraId="2253D297" w14:textId="77777777" w:rsidR="00D044CF" w:rsidRDefault="00D044CF" w:rsidP="00D044CF">
      <w:pPr>
        <w:rPr>
          <w:lang w:val="en-US"/>
        </w:rPr>
      </w:pPr>
    </w:p>
    <w:p w14:paraId="04C2ACF2" w14:textId="77777777" w:rsidR="00676E3F" w:rsidRDefault="00DE7DE7" w:rsidP="00676E3F">
      <w:pPr>
        <w:keepNext/>
      </w:pPr>
      <w:r w:rsidRPr="007C1C84">
        <w:object w:dxaOrig="12870" w:dyaOrig="9972" w14:anchorId="3BE6B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9pt;height:338.65pt" o:ole="">
            <v:imagedata r:id="rId12" o:title=""/>
          </v:shape>
          <o:OLEObject Type="Embed" ProgID="Visio.Drawing.11" ShapeID="_x0000_i1025" DrawAspect="Content" ObjectID="_1477232413" r:id="rId13"/>
        </w:object>
      </w:r>
    </w:p>
    <w:p w14:paraId="3B717B55" w14:textId="77777777" w:rsidR="003163BA" w:rsidRPr="001232D9" w:rsidRDefault="003163BA" w:rsidP="003163BA">
      <w:pPr>
        <w:pStyle w:val="Beschriftung"/>
        <w:rPr>
          <w:lang w:val="en-US"/>
        </w:rPr>
      </w:pPr>
      <w:bookmarkStart w:id="92" w:name="_Ref399862328"/>
      <w:commentRangeStart w:id="93"/>
      <w:commentRangeStart w:id="94"/>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A0309C">
        <w:rPr>
          <w:noProof/>
          <w:sz w:val="24"/>
          <w:szCs w:val="24"/>
          <w:lang w:val="en-US"/>
        </w:rPr>
        <w:t>1</w:t>
      </w:r>
      <w:r w:rsidRPr="003163BA">
        <w:rPr>
          <w:sz w:val="24"/>
          <w:szCs w:val="24"/>
        </w:rPr>
        <w:fldChar w:fldCharType="end"/>
      </w:r>
      <w:bookmarkEnd w:id="92"/>
      <w:r w:rsidRPr="003163BA">
        <w:rPr>
          <w:sz w:val="24"/>
          <w:szCs w:val="24"/>
          <w:lang w:val="en-US"/>
        </w:rPr>
        <w:t xml:space="preserve"> : </w:t>
      </w:r>
      <w:r w:rsidRPr="001232D9">
        <w:rPr>
          <w:sz w:val="24"/>
          <w:szCs w:val="24"/>
          <w:lang w:val="en-US"/>
        </w:rPr>
        <w:t>Income definitions from market outcome to disposable income</w:t>
      </w:r>
      <w:commentRangeEnd w:id="93"/>
      <w:r w:rsidR="00ED60EF">
        <w:rPr>
          <w:rStyle w:val="Kommentarzeichen"/>
          <w:bCs w:val="0"/>
          <w:lang w:val="de-CH"/>
        </w:rPr>
        <w:commentReference w:id="93"/>
      </w:r>
      <w:commentRangeEnd w:id="94"/>
      <w:r w:rsidR="00C9695A">
        <w:rPr>
          <w:rStyle w:val="Kommentarzeichen"/>
          <w:bCs w:val="0"/>
          <w:lang w:val="de-CH"/>
        </w:rPr>
        <w:commentReference w:id="94"/>
      </w:r>
      <w:r w:rsidRPr="001232D9">
        <w:rPr>
          <w:lang w:val="en-US"/>
        </w:rPr>
        <w:br/>
        <w:t>Source: OECD (2013:44), own diagram</w:t>
      </w:r>
    </w:p>
    <w:p w14:paraId="0B95474C" w14:textId="77777777" w:rsidR="003163BA" w:rsidRPr="003163BA" w:rsidRDefault="003163BA" w:rsidP="003163BA">
      <w:pPr>
        <w:pStyle w:val="Beschriftung"/>
        <w:rPr>
          <w:lang w:val="en-US"/>
        </w:rPr>
      </w:pPr>
    </w:p>
    <w:p w14:paraId="78DCD2CC" w14:textId="77777777" w:rsidR="00676E3F" w:rsidRDefault="00676E3F" w:rsidP="00676E3F">
      <w:pPr>
        <w:pStyle w:val="berschrift2"/>
      </w:pPr>
      <w:bookmarkStart w:id="95" w:name="_Ref399841609"/>
      <w:bookmarkStart w:id="96" w:name="_Ref399844505"/>
      <w:bookmarkStart w:id="97" w:name="_Toc399858806"/>
      <w:r w:rsidRPr="00676E3F">
        <w:lastRenderedPageBreak/>
        <w:t xml:space="preserve">Statistical </w:t>
      </w:r>
      <w:r w:rsidR="001232D9" w:rsidRPr="00676E3F">
        <w:t>Units</w:t>
      </w:r>
      <w:bookmarkEnd w:id="95"/>
      <w:bookmarkEnd w:id="96"/>
      <w:bookmarkEnd w:id="97"/>
    </w:p>
    <w:p w14:paraId="4A8FD20C" w14:textId="77777777" w:rsidR="00676E3F" w:rsidRPr="00676E3F" w:rsidRDefault="00676E3F" w:rsidP="00676E3F">
      <w:pPr>
        <w:rPr>
          <w:lang w:val="en-US"/>
        </w:rPr>
      </w:pPr>
      <w:r w:rsidRPr="00676E3F">
        <w:rPr>
          <w:lang w:val="en-US"/>
        </w:rPr>
        <w:t xml:space="preserve">The agreed standard on the statistical units, which should be the base of inequality analysis, are households not individuals (OECD, 2013, 60). Indeed it </w:t>
      </w:r>
      <w:r w:rsidR="000F3F69">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w:t>
      </w:r>
      <w:r w:rsidR="000F3F69" w:rsidRPr="00676E3F">
        <w:rPr>
          <w:lang w:val="en-US"/>
        </w:rPr>
        <w:t>earning</w:t>
      </w:r>
      <w:r w:rsidRPr="00676E3F">
        <w:rPr>
          <w:lang w:val="en-US"/>
        </w:rPr>
        <w:t xml:space="preserve">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(see OECD 2013, 173, </w:t>
      </w:r>
      <w:proofErr w:type="spellStart"/>
      <w:r w:rsidRPr="00676E3F">
        <w:rPr>
          <w:lang w:val="en-US"/>
        </w:rPr>
        <w:t>Buhmann</w:t>
      </w:r>
      <w:proofErr w:type="spellEnd"/>
      <w:r w:rsidRPr="00676E3F">
        <w:rPr>
          <w:lang w:val="en-US"/>
        </w:rPr>
        <w:t xml:space="preserve"> et al. 1988).</w:t>
      </w:r>
    </w:p>
    <w:p w14:paraId="0A79EC9B" w14:textId="77777777" w:rsidR="00676E3F" w:rsidRDefault="00676E3F" w:rsidP="00676E3F">
      <w:pPr>
        <w:pStyle w:val="berschrift2"/>
        <w:rPr>
          <w:lang w:val="en-US"/>
        </w:rPr>
      </w:pPr>
      <w:bookmarkStart w:id="98" w:name="_Ref399841803"/>
      <w:bookmarkStart w:id="99" w:name="_Ref399849930"/>
      <w:bookmarkStart w:id="100" w:name="_Toc399858807"/>
      <w:r w:rsidRPr="00676E3F">
        <w:rPr>
          <w:lang w:val="en-US"/>
        </w:rPr>
        <w:t>Measuring inequality</w:t>
      </w:r>
      <w:bookmarkEnd w:id="98"/>
      <w:bookmarkEnd w:id="99"/>
      <w:bookmarkEnd w:id="100"/>
    </w:p>
    <w:p w14:paraId="0276AC69" w14:textId="1871B83C" w:rsidR="00676E3F" w:rsidRDefault="00676E3F" w:rsidP="00676E3F">
      <w:pPr>
        <w:rPr>
          <w:lang w:val="en-US"/>
        </w:rPr>
      </w:pPr>
      <w:commentRangeStart w:id="101"/>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 by identifying </w:t>
      </w:r>
      <w:r w:rsidR="00141B1B">
        <w:rPr>
          <w:lang w:val="en-US"/>
        </w:rPr>
        <w:t>five</w:t>
      </w:r>
      <w:r w:rsidRPr="00676E3F">
        <w:rPr>
          <w:lang w:val="en-US"/>
        </w:rPr>
        <w:t xml:space="preserve"> main families of measures. Measures relating to probability distribution,</w:t>
      </w:r>
      <w:r w:rsidR="00141B1B">
        <w:rPr>
          <w:lang w:val="en-US"/>
        </w:rPr>
        <w:t xml:space="preserve"> measures</w:t>
      </w:r>
      <w:r w:rsidRPr="00676E3F">
        <w:rPr>
          <w:lang w:val="en-US"/>
        </w:rPr>
        <w:t xml:space="preserve"> based on </w:t>
      </w:r>
      <w:proofErr w:type="spellStart"/>
      <w:r w:rsidRPr="00676E3F">
        <w:rPr>
          <w:lang w:val="en-US"/>
        </w:rPr>
        <w:t>quantile</w:t>
      </w:r>
      <w:proofErr w:type="spellEnd"/>
      <w:r w:rsidRPr="00676E3F">
        <w:rPr>
          <w:lang w:val="en-US"/>
        </w:rPr>
        <w:t xml:space="preserv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1"/>
      </w:r>
      <w:r w:rsidR="00361A2D">
        <w:rPr>
          <w:lang w:val="en-US"/>
        </w:rPr>
        <w:t>. Here we don’t want to discuss the usefulness of inequality measures in regard to th</w:t>
      </w:r>
      <w:ins w:id="102" w:author="rudi" w:date="2014-10-13T23:47:00Z">
        <w:r w:rsidR="00BB156C">
          <w:rPr>
            <w:lang w:val="en-US"/>
          </w:rPr>
          <w:t>ese</w:t>
        </w:r>
      </w:ins>
      <w:del w:id="103" w:author="rudi" w:date="2014-10-13T23:47:00Z">
        <w:r w:rsidR="00361A2D" w:rsidDel="00BB156C">
          <w:rPr>
            <w:lang w:val="en-US"/>
          </w:rPr>
          <w:delText>is</w:delText>
        </w:r>
      </w:del>
      <w:r w:rsidR="00361A2D">
        <w:rPr>
          <w:lang w:val="en-US"/>
        </w:rPr>
        <w:t xml:space="preserve"> five principles exhaustively. </w:t>
      </w:r>
      <w:ins w:id="104" w:author="rudi" w:date="2014-10-13T23:47:00Z">
        <w:r w:rsidR="00BB156C">
          <w:rPr>
            <w:lang w:val="en-US"/>
          </w:rPr>
          <w:t>We r</w:t>
        </w:r>
      </w:ins>
      <w:del w:id="105" w:author="rudi" w:date="2014-10-13T23:47:00Z">
        <w:r w:rsidR="00361A2D" w:rsidDel="00BB156C">
          <w:rPr>
            <w:lang w:val="en-US"/>
          </w:rPr>
          <w:delText>R</w:delText>
        </w:r>
      </w:del>
      <w:r w:rsidR="00361A2D">
        <w:rPr>
          <w:lang w:val="en-US"/>
        </w:rPr>
        <w:t>ather</w:t>
      </w:r>
      <w:del w:id="106" w:author="rudi" w:date="2014-10-13T23:47:00Z">
        <w:r w:rsidR="00361A2D" w:rsidDel="00BB156C">
          <w:rPr>
            <w:lang w:val="en-US"/>
          </w:rPr>
          <w:delText xml:space="preserve"> we</w:delText>
        </w:r>
      </w:del>
      <w:r w:rsidR="00361A2D">
        <w:rPr>
          <w:lang w:val="en-US"/>
        </w:rPr>
        <w:t xml:space="preserve"> want to highlight the main advantages and shortcomings of the most </w:t>
      </w:r>
      <w:del w:id="107" w:author="rudi" w:date="2014-10-13T23:47:00Z">
        <w:r w:rsidR="00361A2D" w:rsidDel="00BB156C">
          <w:rPr>
            <w:lang w:val="en-US"/>
          </w:rPr>
          <w:delText xml:space="preserve">prominent </w:delText>
        </w:r>
      </w:del>
      <w:r w:rsidR="00361A2D">
        <w:rPr>
          <w:lang w:val="en-US"/>
        </w:rPr>
        <w:t xml:space="preserve">used </w:t>
      </w:r>
      <w:ins w:id="108" w:author="rudi" w:date="2014-10-13T23:48:00Z">
        <w:r w:rsidR="00BB156C">
          <w:rPr>
            <w:lang w:val="en-US"/>
          </w:rPr>
          <w:t xml:space="preserve">and prominent </w:t>
        </w:r>
      </w:ins>
      <w:r w:rsidR="00361A2D">
        <w:rPr>
          <w:lang w:val="en-US"/>
        </w:rPr>
        <w:t>inequality-measures.</w:t>
      </w:r>
    </w:p>
    <w:p w14:paraId="1DC0F12B" w14:textId="77777777" w:rsidR="00676E3F" w:rsidRPr="00676E3F" w:rsidRDefault="00676E3F" w:rsidP="00676E3F">
      <w:pPr>
        <w:rPr>
          <w:lang w:val="en-US"/>
        </w:rPr>
      </w:pPr>
    </w:p>
    <w:p w14:paraId="0DF0BADF" w14:textId="77777777" w:rsidR="00676E3F" w:rsidRDefault="00676E3F" w:rsidP="00676E3F">
      <w:pPr>
        <w:rPr>
          <w:lang w:val="en-US"/>
        </w:rPr>
      </w:pPr>
      <w:commentRangeStart w:id="109"/>
      <w:r w:rsidRPr="00676E3F">
        <w:rPr>
          <w:lang w:val="en-US"/>
        </w:rPr>
        <w:t xml:space="preserve">Measures related to </w:t>
      </w:r>
      <w:r w:rsidRPr="00141B1B">
        <w:rPr>
          <w:i/>
          <w:lang w:val="en-US"/>
        </w:rPr>
        <w:t>probability distribution</w:t>
      </w:r>
      <w:r w:rsidRPr="00676E3F">
        <w:rPr>
          <w:lang w:val="en-US"/>
        </w:rPr>
        <w:t xml:space="preserve"> consist on variance or variance based measures, but they fail sometimes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commentRangeStart w:id="110"/>
      <w:r w:rsidRPr="00676E3F">
        <w:rPr>
          <w:lang w:val="en-US"/>
        </w:rPr>
        <w:t>variance based measures are commonly avoided.</w:t>
      </w:r>
      <w:commentRangeEnd w:id="110"/>
      <w:r w:rsidR="00DC37D8">
        <w:rPr>
          <w:rStyle w:val="Kommentarzeichen"/>
        </w:rPr>
        <w:commentReference w:id="110"/>
      </w:r>
      <w:commentRangeEnd w:id="109"/>
      <w:r w:rsidR="00BB156C">
        <w:rPr>
          <w:rStyle w:val="Kommentarzeichen"/>
        </w:rPr>
        <w:commentReference w:id="109"/>
      </w:r>
    </w:p>
    <w:p w14:paraId="673DA2A0" w14:textId="77777777" w:rsidR="00676E3F" w:rsidRPr="00676E3F" w:rsidRDefault="00676E3F" w:rsidP="00676E3F">
      <w:pPr>
        <w:rPr>
          <w:lang w:val="en-US"/>
        </w:rPr>
      </w:pPr>
    </w:p>
    <w:p w14:paraId="4294B502" w14:textId="79446C13" w:rsidR="00676E3F" w:rsidRDefault="00676E3F" w:rsidP="00676E3F">
      <w:pPr>
        <w:rPr>
          <w:lang w:val="en-US"/>
        </w:rPr>
      </w:pPr>
      <w:commentRangeStart w:id="111"/>
      <w:r w:rsidRPr="00676E3F">
        <w:rPr>
          <w:lang w:val="en-US"/>
        </w:rPr>
        <w:t xml:space="preserve">Widely used in social sciences are </w:t>
      </w:r>
      <w:proofErr w:type="spellStart"/>
      <w:r w:rsidRPr="00141B1B">
        <w:rPr>
          <w:i/>
          <w:lang w:val="en-US"/>
        </w:rPr>
        <w:t>quantile</w:t>
      </w:r>
      <w:proofErr w:type="spellEnd"/>
      <w:r w:rsidRPr="00141B1B">
        <w:rPr>
          <w:i/>
          <w:lang w:val="en-US"/>
        </w:rPr>
        <w:t xml:space="preserve"> function</w:t>
      </w:r>
      <w:r w:rsidRPr="00676E3F">
        <w:rPr>
          <w:lang w:val="en-US"/>
        </w:rPr>
        <w:t xml:space="preserve"> based measures like </w:t>
      </w:r>
      <w:r w:rsidRPr="00141B1B">
        <w:rPr>
          <w:i/>
          <w:lang w:val="en-US"/>
        </w:rPr>
        <w:t>t</w:t>
      </w:r>
      <w:ins w:id="112" w:author="rudi" w:date="2014-10-14T00:02:00Z">
        <w:r w:rsidR="0006599C">
          <w:rPr>
            <w:i/>
            <w:lang w:val="en-US"/>
          </w:rPr>
          <w:t>op income shares, t</w:t>
        </w:r>
      </w:ins>
      <w:r w:rsidRPr="00141B1B">
        <w:rPr>
          <w:i/>
          <w:lang w:val="en-US"/>
        </w:rPr>
        <w:t xml:space="preserve">he </w:t>
      </w:r>
      <w:proofErr w:type="spellStart"/>
      <w:r w:rsidRPr="00141B1B">
        <w:rPr>
          <w:i/>
          <w:lang w:val="en-US"/>
        </w:rPr>
        <w:t>quantile</w:t>
      </w:r>
      <w:proofErr w:type="spellEnd"/>
      <w:r w:rsidRPr="00141B1B">
        <w:rPr>
          <w:i/>
          <w:lang w:val="en-US"/>
        </w:rPr>
        <w:t xml:space="preserve"> ratio or the </w:t>
      </w:r>
      <w:ins w:id="113" w:author="rudi" w:date="2014-10-13T23:52:00Z">
        <w:r w:rsidR="008215A5">
          <w:rPr>
            <w:i/>
            <w:lang w:val="en-US"/>
          </w:rPr>
          <w:t>G</w:t>
        </w:r>
      </w:ins>
      <w:commentRangeStart w:id="114"/>
      <w:del w:id="115" w:author="rudi" w:date="2014-10-13T23:52:00Z">
        <w:r w:rsidRPr="00141B1B" w:rsidDel="008215A5">
          <w:rPr>
            <w:i/>
            <w:lang w:val="en-US"/>
          </w:rPr>
          <w:delText>g</w:delText>
        </w:r>
      </w:del>
      <w:r w:rsidRPr="00141B1B">
        <w:rPr>
          <w:i/>
          <w:lang w:val="en-US"/>
        </w:rPr>
        <w:t>ini</w:t>
      </w:r>
      <w:ins w:id="116" w:author="rudi" w:date="2014-10-13T23:52:00Z">
        <w:r w:rsidR="008215A5">
          <w:rPr>
            <w:i/>
            <w:lang w:val="en-US"/>
          </w:rPr>
          <w:t xml:space="preserve"> </w:t>
        </w:r>
      </w:ins>
      <w:del w:id="117" w:author="rudi" w:date="2014-10-13T23:52:00Z">
        <w:r w:rsidRPr="00141B1B" w:rsidDel="008215A5">
          <w:rPr>
            <w:i/>
            <w:lang w:val="en-US"/>
          </w:rPr>
          <w:delText>-</w:delText>
        </w:r>
      </w:del>
      <w:r w:rsidRPr="00141B1B">
        <w:rPr>
          <w:i/>
          <w:lang w:val="en-US"/>
        </w:rPr>
        <w:t>coefficient</w:t>
      </w:r>
      <w:commentRangeEnd w:id="114"/>
      <w:r w:rsidR="00BB156C">
        <w:rPr>
          <w:rStyle w:val="Kommentarzeichen"/>
        </w:rPr>
        <w:commentReference w:id="114"/>
      </w:r>
      <w:r w:rsidRPr="00676E3F">
        <w:rPr>
          <w:lang w:val="en-US"/>
        </w:rPr>
        <w:t xml:space="preserve">, which is </w:t>
      </w:r>
      <w:r w:rsidR="00845A7E" w:rsidRPr="00845A7E">
        <w:rPr>
          <w:lang w:val="en-US"/>
        </w:rPr>
        <w:t>undoubt</w:t>
      </w:r>
      <w:ins w:id="118" w:author="rudi" w:date="2014-10-13T23:49:00Z">
        <w:r w:rsidR="00BB156C">
          <w:rPr>
            <w:lang w:val="en-US"/>
          </w:rPr>
          <w:t>ed</w:t>
        </w:r>
      </w:ins>
      <w:del w:id="119" w:author="rudi" w:date="2014-10-13T23:49:00Z">
        <w:r w:rsidR="00845A7E" w:rsidRPr="00845A7E" w:rsidDel="00BB156C">
          <w:rPr>
            <w:lang w:val="en-US"/>
          </w:rPr>
          <w:delText>ab</w:delText>
        </w:r>
      </w:del>
      <w:r w:rsidR="00845A7E" w:rsidRPr="00845A7E">
        <w:rPr>
          <w:lang w:val="en-US"/>
        </w:rPr>
        <w:t>ly</w:t>
      </w:r>
      <w:r w:rsidR="00845A7E">
        <w:rPr>
          <w:lang w:val="en-US"/>
        </w:rPr>
        <w:t xml:space="preserve"> </w:t>
      </w:r>
      <w:r w:rsidRPr="00676E3F">
        <w:rPr>
          <w:lang w:val="en-US"/>
        </w:rPr>
        <w:t xml:space="preserve">the most prominent inequality measure in the academic literature </w:t>
      </w:r>
      <w:ins w:id="120" w:author="rudi" w:date="2014-10-13T23:50:00Z">
        <w:r w:rsidR="00BB156C">
          <w:rPr>
            <w:lang w:val="en-US"/>
          </w:rPr>
          <w:t>as well as</w:t>
        </w:r>
      </w:ins>
      <w:del w:id="121" w:author="rudi" w:date="2014-10-13T23:50:00Z">
        <w:r w:rsidRPr="00676E3F" w:rsidDel="00BB156C">
          <w:rPr>
            <w:lang w:val="en-US"/>
          </w:rPr>
          <w:delText xml:space="preserve">but also </w:delText>
        </w:r>
      </w:del>
      <w:del w:id="122" w:author="rudi" w:date="2014-10-13T23:49:00Z">
        <w:r w:rsidR="00DC37D8" w:rsidDel="00BB156C">
          <w:rPr>
            <w:lang w:val="en-US"/>
          </w:rPr>
          <w:delText>for</w:delText>
        </w:r>
      </w:del>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ins w:id="123" w:author="rudi" w:date="2014-10-13T23:52:00Z">
        <w:r w:rsidR="008215A5">
          <w:rPr>
            <w:lang w:val="en-US"/>
          </w:rPr>
          <w:t xml:space="preserve"> </w:t>
        </w:r>
      </w:ins>
      <w:del w:id="124" w:author="rudi" w:date="2014-10-13T23:52:00Z">
        <w:r w:rsidRPr="00676E3F" w:rsidDel="008215A5">
          <w:rPr>
            <w:lang w:val="en-US"/>
          </w:rPr>
          <w:delText>-</w:delText>
        </w:r>
      </w:del>
      <w:r w:rsidRPr="00676E3F">
        <w:rPr>
          <w:lang w:val="en-US"/>
        </w:rPr>
        <w:t xml:space="preserve">curve, the quantified amount of inequality can unpretentiously be described in a formal and visual way. Therefore the Gini coefficient is easily </w:t>
      </w:r>
      <w:del w:id="125" w:author="rudi" w:date="2014-10-13T23:53:00Z">
        <w:r w:rsidRPr="00676E3F" w:rsidDel="008215A5">
          <w:rPr>
            <w:lang w:val="en-US"/>
          </w:rPr>
          <w:delText>interpretable</w:delText>
        </w:r>
      </w:del>
      <w:ins w:id="126" w:author="rudi" w:date="2014-10-13T23:53:00Z">
        <w:r w:rsidR="008215A5">
          <w:rPr>
            <w:lang w:val="en-US"/>
          </w:rPr>
          <w:t>to understand</w:t>
        </w:r>
      </w:ins>
      <w:r w:rsidRPr="00676E3F">
        <w:rPr>
          <w:lang w:val="en-US"/>
        </w:rPr>
        <w:t xml:space="preserve">. Furthermore it has several desired statistical properties </w:t>
      </w:r>
      <w:ins w:id="127" w:author="rudi" w:date="2014-10-13T23:53:00Z">
        <w:r w:rsidR="008215A5">
          <w:rPr>
            <w:lang w:val="en-US"/>
          </w:rPr>
          <w:t>(</w:t>
        </w:r>
      </w:ins>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ins w:id="128" w:author="rudi" w:date="2014-10-13T23:53:00Z">
        <w:r w:rsidR="008215A5">
          <w:rPr>
            <w:lang w:val="en-US"/>
          </w:rPr>
          <w:t xml:space="preserve">, </w:t>
        </w:r>
      </w:ins>
      <w:del w:id="129" w:author="rudi" w:date="2014-10-13T23:53:00Z">
        <w:r w:rsidR="00845A7E" w:rsidDel="008215A5">
          <w:rPr>
            <w:lang w:val="en-US"/>
          </w:rPr>
          <w:delText xml:space="preserve"> (</w:delText>
        </w:r>
      </w:del>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 xml:space="preserve">(3) the already mentioned “weak principle of transfers” or </w:t>
      </w:r>
      <w:commentRangeStart w:id="130"/>
      <w:r w:rsidRPr="00676E3F">
        <w:rPr>
          <w:lang w:val="en-US"/>
        </w:rPr>
        <w:t>“requirement of</w:t>
      </w:r>
      <w:r w:rsidR="00DC37D8">
        <w:rPr>
          <w:lang w:val="en-US"/>
        </w:rPr>
        <w:t xml:space="preserve"> Dalton”</w:t>
      </w:r>
      <w:commentRangeEnd w:id="130"/>
      <w:r w:rsidR="008215A5">
        <w:rPr>
          <w:rStyle w:val="Kommentarzeichen"/>
        </w:rPr>
        <w:commentReference w:id="130"/>
      </w:r>
      <w:r w:rsidR="00DC37D8">
        <w:rPr>
          <w:lang w:val="en-US"/>
        </w:rPr>
        <w:t>.</w:t>
      </w:r>
      <w:r w:rsidRPr="00676E3F">
        <w:rPr>
          <w:lang w:val="en-US"/>
        </w:rPr>
        <w:t xml:space="preserve"> However, several drawbacks are reported in the literature. </w:t>
      </w:r>
      <w:ins w:id="131" w:author="rudi" w:date="2014-10-13T23:54:00Z">
        <w:r w:rsidR="008215A5">
          <w:rPr>
            <w:lang w:val="en-US"/>
          </w:rPr>
          <w:t xml:space="preserve">The </w:t>
        </w:r>
      </w:ins>
      <w:r w:rsidRPr="00676E3F">
        <w:rPr>
          <w:lang w:val="en-US"/>
        </w:rPr>
        <w:t>Gini</w:t>
      </w:r>
      <w:ins w:id="132" w:author="rudi" w:date="2014-10-13T23:54:00Z">
        <w:r w:rsidR="008215A5">
          <w:rPr>
            <w:lang w:val="en-US"/>
          </w:rPr>
          <w:t xml:space="preserve"> </w:t>
        </w:r>
      </w:ins>
      <w:del w:id="133" w:author="rudi" w:date="2014-10-13T23:54:00Z">
        <w:r w:rsidRPr="00676E3F" w:rsidDel="008215A5">
          <w:rPr>
            <w:lang w:val="en-US"/>
          </w:rPr>
          <w:delText>-</w:delText>
        </w:r>
      </w:del>
      <w:ins w:id="134" w:author="rudi" w:date="2014-10-13T23:54:00Z">
        <w:r w:rsidR="008215A5">
          <w:rPr>
            <w:lang w:val="en-US"/>
          </w:rPr>
          <w:t>c</w:t>
        </w:r>
      </w:ins>
      <w:del w:id="135" w:author="rudi" w:date="2014-10-13T23:54:00Z">
        <w:r w:rsidRPr="00676E3F" w:rsidDel="008215A5">
          <w:rPr>
            <w:lang w:val="en-US"/>
          </w:rPr>
          <w:delText>C</w:delText>
        </w:r>
      </w:del>
      <w:r w:rsidRPr="00676E3F">
        <w:rPr>
          <w:lang w:val="en-US"/>
        </w:rPr>
        <w:t>oeffic</w:t>
      </w:r>
      <w:ins w:id="136" w:author="rudi" w:date="2014-10-13T23:55:00Z">
        <w:r w:rsidR="008215A5">
          <w:rPr>
            <w:lang w:val="en-US"/>
          </w:rPr>
          <w:t>i</w:t>
        </w:r>
      </w:ins>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del w:id="137" w:author="rudi" w:date="2014-10-13T23:55:00Z">
        <w:r w:rsidRPr="00676E3F" w:rsidDel="008215A5">
          <w:rPr>
            <w:lang w:val="en-US"/>
          </w:rPr>
          <w:delText>The m</w:delText>
        </w:r>
      </w:del>
      <w:ins w:id="138" w:author="rudi" w:date="2014-10-13T23:55:00Z">
        <w:r w:rsidR="008215A5">
          <w:rPr>
            <w:lang w:val="en-US"/>
          </w:rPr>
          <w:t>M</w:t>
        </w:r>
      </w:ins>
      <w:r w:rsidRPr="00676E3F">
        <w:rPr>
          <w:lang w:val="en-US"/>
        </w:rPr>
        <w:t>ost important</w:t>
      </w:r>
      <w:ins w:id="139" w:author="rudi" w:date="2014-10-13T23:55:00Z">
        <w:r w:rsidR="008215A5">
          <w:rPr>
            <w:lang w:val="en-US"/>
          </w:rPr>
          <w:t>ly</w:t>
        </w:r>
      </w:ins>
      <w:ins w:id="140" w:author="rudi" w:date="2014-10-13T23:58:00Z">
        <w:r w:rsidR="0006599C">
          <w:rPr>
            <w:lang w:val="en-US"/>
          </w:rPr>
          <w:t>, being a single aggregate measure</w:t>
        </w:r>
      </w:ins>
      <w:r w:rsidRPr="00676E3F">
        <w:rPr>
          <w:lang w:val="en-US"/>
        </w:rPr>
        <w:t xml:space="preserve"> the </w:t>
      </w:r>
      <w:ins w:id="141" w:author="rudi" w:date="2014-10-13T23:57:00Z">
        <w:r w:rsidR="0006599C">
          <w:rPr>
            <w:lang w:val="en-US"/>
          </w:rPr>
          <w:t>Gini coefficient</w:t>
        </w:r>
      </w:ins>
      <w:del w:id="142" w:author="rudi" w:date="2014-10-13T23:57:00Z">
        <w:r w:rsidRPr="00676E3F" w:rsidDel="0006599C">
          <w:rPr>
            <w:lang w:val="en-US"/>
          </w:rPr>
          <w:delText>underlying distributional form of the measured inequality is unknown and it is therefore not possible to see</w:delText>
        </w:r>
      </w:del>
      <w:ins w:id="143" w:author="rudi" w:date="2014-10-13T23:57:00Z">
        <w:r w:rsidR="0006599C">
          <w:rPr>
            <w:lang w:val="en-US"/>
          </w:rPr>
          <w:t xml:space="preserve"> can’t tell if it</w:t>
        </w:r>
      </w:ins>
      <w:del w:id="144" w:author="rudi" w:date="2014-10-13T23:58:00Z">
        <w:r w:rsidRPr="00676E3F" w:rsidDel="0006599C">
          <w:rPr>
            <w:lang w:val="en-US"/>
          </w:rPr>
          <w:delText xml:space="preserve"> if the measure</w:delText>
        </w:r>
      </w:del>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ins w:id="145" w:author="rudi" w:date="2014-10-13T23:59:00Z">
        <w:r w:rsidR="0006599C">
          <w:rPr>
            <w:lang w:val="en-US"/>
          </w:rPr>
          <w:t xml:space="preserve"> </w:t>
        </w:r>
      </w:ins>
      <w:del w:id="146" w:author="rudi" w:date="2014-10-13T23:59:00Z">
        <w:r w:rsidRPr="00676E3F" w:rsidDel="0006599C">
          <w:rPr>
            <w:lang w:val="en-US"/>
          </w:rPr>
          <w:delText>-</w:delText>
        </w:r>
      </w:del>
      <w:r w:rsidRPr="00676E3F">
        <w:rPr>
          <w:lang w:val="en-US"/>
        </w:rPr>
        <w:t>coefficient.</w:t>
      </w:r>
      <w:commentRangeEnd w:id="111"/>
      <w:r w:rsidR="00122E28">
        <w:rPr>
          <w:rStyle w:val="Kommentarzeichen"/>
        </w:rPr>
        <w:commentReference w:id="111"/>
      </w:r>
    </w:p>
    <w:p w14:paraId="5DF0E23F" w14:textId="77777777" w:rsidR="00676E3F" w:rsidRPr="00676E3F" w:rsidDel="0006599C" w:rsidRDefault="00676E3F" w:rsidP="00676E3F">
      <w:pPr>
        <w:rPr>
          <w:del w:id="147" w:author="rudi" w:date="2014-10-14T00:03:00Z"/>
          <w:lang w:val="en-US"/>
        </w:rPr>
      </w:pPr>
    </w:p>
    <w:p w14:paraId="7D246087" w14:textId="425E6DD2" w:rsidR="00676E3F" w:rsidDel="0006599C" w:rsidRDefault="00DC37D8" w:rsidP="00676E3F">
      <w:pPr>
        <w:rPr>
          <w:del w:id="148" w:author="rudi" w:date="2014-10-14T00:03:00Z"/>
          <w:lang w:val="en-US"/>
        </w:rPr>
      </w:pPr>
      <w:commentRangeStart w:id="149"/>
      <w:del w:id="150" w:author="rudi" w:date="2014-10-14T00:03:00Z">
        <w:r w:rsidDel="0006599C">
          <w:rPr>
            <w:lang w:val="en-US"/>
          </w:rPr>
          <w:delText>Other</w:delText>
        </w:r>
        <w:r w:rsidR="00676E3F" w:rsidRPr="00676E3F" w:rsidDel="0006599C">
          <w:rPr>
            <w:lang w:val="en-US"/>
          </w:rPr>
          <w:delText xml:space="preserve"> prominent </w:delText>
        </w:r>
        <w:r w:rsidR="00676E3F" w:rsidRPr="00141B1B" w:rsidDel="0006599C">
          <w:rPr>
            <w:i/>
            <w:lang w:val="en-US"/>
          </w:rPr>
          <w:delText>quantile function</w:delText>
        </w:r>
        <w:r w:rsidR="00676E3F" w:rsidRPr="00676E3F" w:rsidDel="0006599C">
          <w:rPr>
            <w:lang w:val="en-US"/>
          </w:rPr>
          <w:delText xml:space="preserve"> based measure</w:delText>
        </w:r>
        <w:r w:rsidDel="0006599C">
          <w:rPr>
            <w:lang w:val="en-US"/>
          </w:rPr>
          <w:delText>s</w:delText>
        </w:r>
        <w:r w:rsidR="00676E3F" w:rsidRPr="00676E3F" w:rsidDel="0006599C">
          <w:rPr>
            <w:lang w:val="en-US"/>
          </w:rPr>
          <w:delText xml:space="preserve"> </w:delText>
        </w:r>
        <w:r w:rsidR="00676E3F" w:rsidRPr="00141B1B" w:rsidDel="0006599C">
          <w:rPr>
            <w:lang w:val="en-US"/>
          </w:rPr>
          <w:delText>are</w:delText>
        </w:r>
        <w:r w:rsidR="00676E3F" w:rsidRPr="00141B1B" w:rsidDel="0006599C">
          <w:rPr>
            <w:i/>
            <w:lang w:val="en-US"/>
          </w:rPr>
          <w:delText xml:space="preserve"> income shares</w:delText>
        </w:r>
        <w:r w:rsidR="00676E3F" w:rsidRPr="00676E3F" w:rsidDel="0006599C">
          <w:rPr>
            <w:lang w:val="en-US"/>
          </w:rPr>
          <w:delText xml:space="preserve"> or more specifically</w:delText>
        </w:r>
        <w:r w:rsidDel="0006599C">
          <w:rPr>
            <w:lang w:val="en-US"/>
          </w:rPr>
          <w:delText>:</w:delText>
        </w:r>
        <w:r w:rsidR="00676E3F" w:rsidRPr="00676E3F" w:rsidDel="0006599C">
          <w:rPr>
            <w:lang w:val="en-US"/>
          </w:rPr>
          <w:delText xml:space="preserve"> top income shares.</w:delText>
        </w:r>
        <w:r w:rsidDel="0006599C">
          <w:rPr>
            <w:lang w:val="en-US"/>
          </w:rPr>
          <w:delText xml:space="preserve"> Top income shares are calculated not only with tax data, but corrected using marginal distributions of income and population using external sources (census data and national accounts). This procedure ensures, that the inequality measure is not biased because of non-fillers, who do not appear in the tax statistics (see Dell et</w:delText>
        </w:r>
        <w:r w:rsidR="00845A7E" w:rsidDel="0006599C">
          <w:rPr>
            <w:lang w:val="en-US"/>
          </w:rPr>
          <w:delText>.</w:delText>
        </w:r>
        <w:r w:rsidDel="0006599C">
          <w:rPr>
            <w:lang w:val="en-US"/>
          </w:rPr>
          <w:delText xml:space="preserve"> all, 2007). While showing the concentration of economic resources at the top of the distribution, t</w:delText>
        </w:r>
        <w:r w:rsidR="00A8628A" w:rsidDel="0006599C">
          <w:rPr>
            <w:lang w:val="en-US"/>
          </w:rPr>
          <w:delText>op income shares are sil</w:delText>
        </w:r>
        <w:r w:rsidDel="0006599C">
          <w:rPr>
            <w:lang w:val="en-US"/>
          </w:rPr>
          <w:delText>en</w:delText>
        </w:r>
        <w:r w:rsidR="00A8628A" w:rsidDel="0006599C">
          <w:rPr>
            <w:lang w:val="en-US"/>
          </w:rPr>
          <w:delText>t</w:delText>
        </w:r>
        <w:r w:rsidDel="0006599C">
          <w:rPr>
            <w:lang w:val="en-US"/>
          </w:rPr>
          <w:delText xml:space="preserve"> about other parts of the distribution. </w:delText>
        </w:r>
        <w:r w:rsidR="00676E3F" w:rsidRPr="00676E3F" w:rsidDel="0006599C">
          <w:rPr>
            <w:lang w:val="en-US"/>
          </w:rPr>
          <w:delText>Leigh (2007) compares top income shares with other inequality measures and asks, whether they</w:delText>
        </w:r>
        <w:r w:rsidDel="0006599C">
          <w:rPr>
            <w:lang w:val="en-US"/>
          </w:rPr>
          <w:delText xml:space="preserve"> are a useful measure of ine</w:delText>
        </w:r>
        <w:r w:rsidR="00676E3F" w:rsidRPr="00676E3F" w:rsidDel="0006599C">
          <w:rPr>
            <w:lang w:val="en-US"/>
          </w:rPr>
          <w:delText>quality in a society. He tries to answer this question empirically by comparing measures of inequality based on top income shares with measures of household or family inequality. He finds a strong positive relationship, but concludes (P.600): “top income shares are far from perfect as a measure of distribu</w:delText>
        </w:r>
        <w:r w:rsidR="00D3790B" w:rsidDel="0006599C">
          <w:rPr>
            <w:lang w:val="en-US"/>
          </w:rPr>
          <w:delText xml:space="preserve">tion of income across society.” </w:delText>
        </w:r>
        <w:r w:rsidR="00676E3F" w:rsidRPr="00676E3F" w:rsidDel="0006599C">
          <w:rPr>
            <w:lang w:val="en-US"/>
          </w:rPr>
          <w:delText xml:space="preserve">Furthermore, top income shares only weakly satisfy the Pigou-Dalton transfer principle (in contrast to the Gini-Coefficent as mentioned above). A transfer from rich to poor will indeed never increase the top income shares, but if the transfer is between individuals, who are either both within the top group or both outside the top group, then the share measure will remain unchanged. </w:delText>
        </w:r>
        <w:commentRangeEnd w:id="149"/>
        <w:r w:rsidR="00845A7E" w:rsidDel="0006599C">
          <w:rPr>
            <w:rStyle w:val="Kommentarzeichen"/>
          </w:rPr>
          <w:commentReference w:id="149"/>
        </w:r>
      </w:del>
    </w:p>
    <w:p w14:paraId="77980C7B" w14:textId="77777777" w:rsidR="00676E3F" w:rsidRPr="00676E3F" w:rsidRDefault="00676E3F" w:rsidP="00676E3F">
      <w:pPr>
        <w:rPr>
          <w:lang w:val="en-US"/>
        </w:rPr>
      </w:pPr>
    </w:p>
    <w:p w14:paraId="1F23CB30" w14:textId="276B87B7" w:rsidR="00122E28" w:rsidRDefault="00676E3F" w:rsidP="00676E3F">
      <w:pPr>
        <w:rPr>
          <w:lang w:val="en-US"/>
        </w:rPr>
      </w:pPr>
      <w:del w:id="151" w:author="rudi" w:date="2014-10-14T00:03:00Z">
        <w:r w:rsidRPr="00676E3F" w:rsidDel="0006599C">
          <w:rPr>
            <w:lang w:val="en-US"/>
          </w:rPr>
          <w:delText xml:space="preserve">Furthermore </w:delText>
        </w:r>
      </w:del>
      <w:ins w:id="152" w:author="rudi" w:date="2014-10-14T00:03:00Z">
        <w:r w:rsidR="0006599C">
          <w:rPr>
            <w:lang w:val="en-US"/>
          </w:rPr>
          <w:t>Another widely used measure</w:t>
        </w:r>
        <w:r w:rsidR="0006599C" w:rsidRPr="00676E3F">
          <w:rPr>
            <w:lang w:val="en-US"/>
          </w:rPr>
          <w:t xml:space="preserve"> </w:t>
        </w:r>
        <w:r w:rsidR="0006599C">
          <w:rPr>
            <w:lang w:val="en-US"/>
          </w:rPr>
          <w:t xml:space="preserve">is </w:t>
        </w:r>
      </w:ins>
      <w:r w:rsidRPr="00676E3F">
        <w:rPr>
          <w:lang w:val="en-US"/>
        </w:rPr>
        <w:t>the Atkinson index</w:t>
      </w:r>
      <w:ins w:id="153" w:author="rudi" w:date="2014-10-14T00:03:00Z">
        <w:r w:rsidR="0006599C">
          <w:rPr>
            <w:lang w:val="en-US"/>
          </w:rPr>
          <w:t>.</w:t>
        </w:r>
      </w:ins>
      <w:del w:id="154" w:author="rudi" w:date="2014-10-14T00:03:00Z">
        <w:r w:rsidRPr="00676E3F" w:rsidDel="0006599C">
          <w:rPr>
            <w:lang w:val="en-US"/>
          </w:rPr>
          <w:delText xml:space="preserve"> is also a widely used income measure.</w:delText>
        </w:r>
      </w:del>
      <w:r w:rsidRPr="00676E3F">
        <w:rPr>
          <w:lang w:val="en-US"/>
        </w:rPr>
        <w:t xml:space="preserve"> It is </w:t>
      </w:r>
      <w:del w:id="155" w:author="rudi" w:date="2014-10-14T00:04:00Z">
        <w:r w:rsidRPr="00676E3F" w:rsidDel="0006599C">
          <w:rPr>
            <w:lang w:val="en-US"/>
          </w:rPr>
          <w:delText xml:space="preserve">an index that is </w:delText>
        </w:r>
      </w:del>
      <w:r w:rsidRPr="00676E3F">
        <w:rPr>
          <w:lang w:val="en-US"/>
        </w:rPr>
        <w:t>derived from</w:t>
      </w:r>
      <w:ins w:id="156" w:author="rudi" w:date="2014-10-14T00:04:00Z">
        <w:r w:rsidR="0006599C">
          <w:rPr>
            <w:lang w:val="en-US"/>
          </w:rPr>
          <w:t xml:space="preserve"> the</w:t>
        </w:r>
      </w:ins>
      <w:r w:rsidRPr="00676E3F">
        <w:rPr>
          <w:lang w:val="en-US"/>
        </w:rPr>
        <w:t xml:space="preserve"> </w:t>
      </w:r>
      <w:r w:rsidRPr="00141B1B">
        <w:rPr>
          <w:i/>
          <w:lang w:val="en-US"/>
        </w:rPr>
        <w:t>social welfare function</w:t>
      </w:r>
      <w:r w:rsidRPr="00676E3F">
        <w:rPr>
          <w:lang w:val="en-US"/>
        </w:rPr>
        <w:t>. Atkinson (1975:47) noted</w:t>
      </w:r>
      <w:del w:id="157" w:author="rudi" w:date="2014-10-14T00:04:00Z">
        <w:r w:rsidRPr="00676E3F" w:rsidDel="0006599C">
          <w:rPr>
            <w:lang w:val="en-US"/>
          </w:rPr>
          <w:delText xml:space="preserve"> (p. 47)</w:delText>
        </w:r>
      </w:del>
      <w:r w:rsidRPr="00676E3F">
        <w:rPr>
          <w:lang w:val="en-US"/>
        </w:rPr>
        <w:t xml:space="preserve">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Pr="00676E3F">
        <w:rPr>
          <w:lang w:val="en-US"/>
        </w:rPr>
        <w:t>. Therefore,</w:t>
      </w:r>
      <w:r w:rsidR="001232D9">
        <w:rPr>
          <w:lang w:val="en-US"/>
        </w:rPr>
        <w:t xml:space="preserve"> his index incorporates a sensi</w:t>
      </w:r>
      <w:r w:rsidRPr="00676E3F">
        <w:rPr>
          <w:lang w:val="en-US"/>
        </w:rPr>
        <w:t>tivity parameter (</w:t>
      </w:r>
      <w:r w:rsidRPr="00676E3F">
        <w:rPr>
          <w:rFonts w:ascii="Arial" w:hAnsi="Arial" w:cs="Arial"/>
          <w:lang w:val="en-US"/>
        </w:rPr>
        <w:t>ε</w:t>
      </w:r>
      <w:r w:rsidRPr="00676E3F">
        <w:rPr>
          <w:lang w:val="en-US"/>
        </w:rPr>
        <w:t>); which can range from 0 (meaning that the researcher is in-different about the nature of the income distribut</w:t>
      </w:r>
      <w:r w:rsidR="00D3790B">
        <w:rPr>
          <w:lang w:val="en-US"/>
        </w:rPr>
        <w:t>ion), to infinity (where the re</w:t>
      </w:r>
      <w:r w:rsidRPr="00676E3F">
        <w:rPr>
          <w:lang w:val="en-US"/>
        </w:rPr>
        <w:t xml:space="preserve">searcher is concerned only with the income position of </w:t>
      </w:r>
      <w:r w:rsidRPr="00676E3F">
        <w:rPr>
          <w:lang w:val="en-US"/>
        </w:rPr>
        <w:lastRenderedPageBreak/>
        <w:t xml:space="preserve">the very lowest income group). But </w:t>
      </w:r>
      <w:del w:id="158" w:author="rudi" w:date="2014-10-14T00:06:00Z">
        <w:r w:rsidRPr="00676E3F" w:rsidDel="0006599C">
          <w:rPr>
            <w:lang w:val="en-US"/>
          </w:rPr>
          <w:delText xml:space="preserve">then </w:delText>
        </w:r>
      </w:del>
      <w:r w:rsidRPr="00676E3F">
        <w:rPr>
          <w:lang w:val="en-US"/>
        </w:rPr>
        <w:t xml:space="preserve">again, the flexibility of the sensitivity parameter </w:t>
      </w:r>
      <w:ins w:id="159" w:author="rudi" w:date="2014-10-14T00:06:00Z">
        <w:r w:rsidR="0006599C">
          <w:rPr>
            <w:lang w:val="en-US"/>
          </w:rPr>
          <w:t>comes with</w:t>
        </w:r>
      </w:ins>
      <w:del w:id="160" w:author="rudi" w:date="2014-10-14T00:06:00Z">
        <w:r w:rsidRPr="00676E3F" w:rsidDel="0006599C">
          <w:rPr>
            <w:lang w:val="en-US"/>
          </w:rPr>
          <w:delText>imposes</w:delText>
        </w:r>
      </w:del>
      <w:r w:rsidRPr="00676E3F">
        <w:rPr>
          <w:lang w:val="en-US"/>
        </w:rPr>
        <w:t xml:space="preserve"> the need to justify the chosen value thoroughly. </w:t>
      </w:r>
    </w:p>
    <w:p w14:paraId="3B36B7B2" w14:textId="77777777" w:rsidR="00122E28" w:rsidRDefault="00122E28" w:rsidP="00676E3F">
      <w:pPr>
        <w:rPr>
          <w:lang w:val="en-US"/>
        </w:rPr>
      </w:pPr>
    </w:p>
    <w:p w14:paraId="3D31F78A" w14:textId="3DA1B3CD"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w:t>
      </w:r>
      <w:del w:id="161" w:author="rudi" w:date="2014-10-14T00:06:00Z">
        <w:r w:rsidRPr="00676E3F" w:rsidDel="0006599C">
          <w:rPr>
            <w:lang w:val="en-US"/>
          </w:rPr>
          <w:delText>s</w:delText>
        </w:r>
      </w:del>
      <w:r w:rsidRPr="00676E3F">
        <w:rPr>
          <w:lang w:val="en-US"/>
        </w:rPr>
        <w:t xml:space="preserve"> a sensitivity parameter that varies in the weight given to</w:t>
      </w:r>
      <w:ins w:id="162" w:author="rudi" w:date="2014-10-14T00:07:00Z">
        <w:r w:rsidR="00572F02">
          <w:rPr>
            <w:lang w:val="en-US"/>
          </w:rPr>
          <w:t xml:space="preserve"> </w:t>
        </w:r>
      </w:ins>
      <w:del w:id="163" w:author="rudi" w:date="2014-10-14T00:07:00Z">
        <w:r w:rsidRPr="00676E3F" w:rsidDel="00572F02">
          <w:rPr>
            <w:lang w:val="en-US"/>
          </w:rPr>
          <w:delText xml:space="preserve"> inequalities in differing</w:delText>
        </w:r>
      </w:del>
      <w:ins w:id="164" w:author="rudi" w:date="2014-10-14T00:07:00Z">
        <w:r w:rsidR="00572F02">
          <w:rPr>
            <w:lang w:val="en-US"/>
          </w:rPr>
          <w:t>different</w:t>
        </w:r>
      </w:ins>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ins w:id="165" w:author="rudi" w:date="2014-10-14T00:07:00Z">
        <w:r w:rsidR="00572F02">
          <w:rPr>
            <w:lang w:val="en-US"/>
          </w:rPr>
          <w:t>e</w:t>
        </w:r>
      </w:ins>
      <w:del w:id="166" w:author="rudi" w:date="2014-10-14T00:07:00Z">
        <w:r w:rsidRPr="00676E3F" w:rsidDel="00572F02">
          <w:rPr>
            <w:lang w:val="en-US"/>
          </w:rPr>
          <w:delText>i</w:delText>
        </w:r>
      </w:del>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26DDF4B4" w14:textId="367A1730" w:rsidR="00676E3F" w:rsidRDefault="00572F02" w:rsidP="00B14648">
      <w:pPr>
        <w:rPr>
          <w:lang w:val="en-US"/>
        </w:rPr>
      </w:pPr>
      <w:ins w:id="167" w:author="rudi" w:date="2014-10-14T00:08:00Z">
        <w:r>
          <w:rPr>
            <w:lang w:val="en-US"/>
          </w:rPr>
          <w:t>Furthermore, d</w:t>
        </w:r>
      </w:ins>
      <w:del w:id="168" w:author="rudi" w:date="2014-10-14T00:08:00Z">
        <w:r w:rsidR="00676E3F" w:rsidRPr="00676E3F" w:rsidDel="00572F02">
          <w:rPr>
            <w:lang w:val="en-US"/>
          </w:rPr>
          <w:delText>D</w:delText>
        </w:r>
      </w:del>
      <w:r w:rsidR="00676E3F" w:rsidRPr="00676E3F">
        <w:rPr>
          <w:lang w:val="en-US"/>
        </w:rPr>
        <w:t xml:space="preserve">istributional polarization </w:t>
      </w:r>
      <w:r w:rsidR="00676E3F">
        <w:rPr>
          <w:lang w:val="en-US"/>
        </w:rPr>
        <w:t>is of particular inter</w:t>
      </w:r>
      <w:r w:rsidR="00676E3F" w:rsidRPr="00676E3F">
        <w:rPr>
          <w:lang w:val="en-US"/>
        </w:rPr>
        <w:t xml:space="preserve">est in the study of inequality. </w:t>
      </w:r>
      <w:ins w:id="169" w:author="rudi" w:date="2014-10-14T00:08:00Z">
        <w:r>
          <w:rPr>
            <w:lang w:val="en-US"/>
          </w:rPr>
          <w:t>As mentioned</w:t>
        </w:r>
      </w:ins>
      <w:del w:id="170" w:author="rudi" w:date="2014-10-14T00:08:00Z">
        <w:r w:rsidR="00676E3F" w:rsidRPr="00676E3F" w:rsidDel="00572F02">
          <w:rPr>
            <w:lang w:val="en-US"/>
          </w:rPr>
          <w:delText>However</w:delText>
        </w:r>
      </w:del>
      <w:r w:rsidR="00676E3F" w:rsidRPr="00676E3F">
        <w:rPr>
          <w:lang w:val="en-US"/>
        </w:rPr>
        <w:t xml:space="preserve">, common </w:t>
      </w:r>
      <w:r w:rsidR="00676E3F">
        <w:rPr>
          <w:lang w:val="en-US"/>
        </w:rPr>
        <w:t>inequality indicators (for exam</w:t>
      </w:r>
      <w:r w:rsidR="00676E3F" w:rsidRPr="00676E3F">
        <w:rPr>
          <w:lang w:val="en-US"/>
        </w:rPr>
        <w:t xml:space="preserve">ple Gini </w:t>
      </w:r>
      <w:ins w:id="171" w:author="rudi" w:date="2014-10-14T00:08:00Z">
        <w:r>
          <w:rPr>
            <w:lang w:val="en-US"/>
          </w:rPr>
          <w:t xml:space="preserve">coefficient </w:t>
        </w:r>
      </w:ins>
      <w:r w:rsidR="00676E3F" w:rsidRPr="00676E3F">
        <w:rPr>
          <w:lang w:val="en-US"/>
        </w:rPr>
        <w:t>or Theil</w:t>
      </w:r>
      <w:del w:id="172" w:author="rudi" w:date="2014-10-14T00:08:00Z">
        <w:r w:rsidR="00676E3F" w:rsidRPr="00676E3F" w:rsidDel="00572F02">
          <w:rPr>
            <w:lang w:val="en-US"/>
          </w:rPr>
          <w:delText>’s</w:delText>
        </w:r>
      </w:del>
      <w:r w:rsidR="00676E3F" w:rsidRPr="00676E3F">
        <w:rPr>
          <w:lang w:val="en-US"/>
        </w:rPr>
        <w:t xml:space="preserve"> index) are not designed to distinguish between differences in the upper and lower tails. Even if the measures register increasing inequality over time, one cannot distinguish a polarization of the distribution </w:t>
      </w:r>
      <w:commentRangeStart w:id="173"/>
      <w:r w:rsidR="00676E3F" w:rsidRPr="00676E3F">
        <w:rPr>
          <w:lang w:val="en-US"/>
        </w:rPr>
        <w:t>(</w:t>
      </w:r>
      <w:del w:id="174" w:author="rudi" w:date="2014-10-14T00:12:00Z">
        <w:r w:rsidR="00676E3F" w:rsidRPr="00676E3F" w:rsidDel="00572F02">
          <w:rPr>
            <w:lang w:val="en-US"/>
          </w:rPr>
          <w:delText>increases in both tails</w:delText>
        </w:r>
      </w:del>
      <w:ins w:id="175" w:author="rudi" w:date="2014-10-14T00:12:00Z">
        <w:r>
          <w:rPr>
            <w:lang w:val="en-US"/>
          </w:rPr>
          <w:t>thinning of the middle</w:t>
        </w:r>
      </w:ins>
      <w:r w:rsidR="00676E3F" w:rsidRPr="00676E3F">
        <w:rPr>
          <w:lang w:val="en-US"/>
        </w:rPr>
        <w:t>) from upgrading (</w:t>
      </w:r>
      <w:ins w:id="176" w:author="rudi" w:date="2014-10-14T00:14:00Z">
        <w:r>
          <w:rPr>
            <w:lang w:val="en-US"/>
          </w:rPr>
          <w:t xml:space="preserve">relative </w:t>
        </w:r>
      </w:ins>
      <w:r w:rsidR="00676E3F" w:rsidRPr="00676E3F">
        <w:rPr>
          <w:lang w:val="en-US"/>
        </w:rPr>
        <w:t>increases in the upper tail) or downgr</w:t>
      </w:r>
      <w:r w:rsidR="001232D9">
        <w:rPr>
          <w:lang w:val="en-US"/>
        </w:rPr>
        <w:t>ading (</w:t>
      </w:r>
      <w:ins w:id="177" w:author="rudi" w:date="2014-10-14T00:14:00Z">
        <w:r>
          <w:rPr>
            <w:lang w:val="en-US"/>
          </w:rPr>
          <w:t xml:space="preserve">relative </w:t>
        </w:r>
      </w:ins>
      <w:ins w:id="178" w:author="rudi" w:date="2014-10-14T00:12:00Z">
        <w:r>
          <w:rPr>
            <w:lang w:val="en-US"/>
          </w:rPr>
          <w:t>de</w:t>
        </w:r>
      </w:ins>
      <w:del w:id="179" w:author="rudi" w:date="2014-10-14T00:12:00Z">
        <w:r w:rsidR="001232D9" w:rsidDel="00572F02">
          <w:rPr>
            <w:lang w:val="en-US"/>
          </w:rPr>
          <w:delText>in</w:delText>
        </w:r>
      </w:del>
      <w:r w:rsidR="001232D9">
        <w:rPr>
          <w:lang w:val="en-US"/>
        </w:rPr>
        <w:t>creas</w:t>
      </w:r>
      <w:r w:rsidR="00676E3F" w:rsidRPr="00676E3F">
        <w:rPr>
          <w:lang w:val="en-US"/>
        </w:rPr>
        <w:t>es in lower tail).</w:t>
      </w:r>
      <w:commentRangeEnd w:id="173"/>
      <w:r>
        <w:rPr>
          <w:rStyle w:val="Kommentarzeichen"/>
        </w:rPr>
        <w:commentReference w:id="173"/>
      </w:r>
      <w:r w:rsidR="00676E3F" w:rsidRPr="00676E3F">
        <w:rPr>
          <w:lang w:val="en-US"/>
        </w:rPr>
        <w:t xml:space="preserve"> The polarization index developed by </w:t>
      </w:r>
      <w:del w:id="180" w:author="rudi" w:date="2014-10-14T00:16:00Z">
        <w:r w:rsidR="00676E3F" w:rsidRPr="00676E3F" w:rsidDel="00572F02">
          <w:rPr>
            <w:lang w:val="en-US"/>
          </w:rPr>
          <w:delText>(</w:delText>
        </w:r>
      </w:del>
      <w:proofErr w:type="spellStart"/>
      <w:r w:rsidR="00676E3F" w:rsidRPr="00676E3F">
        <w:rPr>
          <w:lang w:val="en-US"/>
        </w:rPr>
        <w:t>Handock</w:t>
      </w:r>
      <w:proofErr w:type="spellEnd"/>
      <w:r w:rsidR="00676E3F" w:rsidRPr="00676E3F">
        <w:rPr>
          <w:lang w:val="en-US"/>
        </w:rPr>
        <w:t xml:space="preserve"> and Mor</w:t>
      </w:r>
      <w:r w:rsidR="00A47D1F">
        <w:rPr>
          <w:lang w:val="en-US"/>
        </w:rPr>
        <w:t>ris</w:t>
      </w:r>
      <w:ins w:id="181" w:author="rudi" w:date="2014-10-14T00:16:00Z">
        <w:r>
          <w:rPr>
            <w:lang w:val="en-US"/>
          </w:rPr>
          <w:t xml:space="preserve"> (</w:t>
        </w:r>
      </w:ins>
      <w:del w:id="182" w:author="rudi" w:date="2014-10-14T00:16:00Z">
        <w:r w:rsidR="00A47D1F" w:rsidDel="00572F02">
          <w:rPr>
            <w:lang w:val="en-US"/>
          </w:rPr>
          <w:delText xml:space="preserve">, </w:delText>
        </w:r>
      </w:del>
      <w:r w:rsidR="00A47D1F">
        <w:rPr>
          <w:lang w:val="en-US"/>
        </w:rPr>
        <w:t xml:space="preserve">1999) addresses this issue, </w:t>
      </w:r>
      <w:r w:rsidR="00676E3F" w:rsidRPr="00676E3F">
        <w:rPr>
          <w:lang w:val="en-US"/>
        </w:rPr>
        <w:t>because this me</w:t>
      </w:r>
      <w:r w:rsidR="001232D9">
        <w:rPr>
          <w:lang w:val="en-US"/>
        </w:rPr>
        <w:t>asure is decomposable to distin</w:t>
      </w:r>
      <w:r w:rsidR="00676E3F" w:rsidRPr="00676E3F">
        <w:rPr>
          <w:lang w:val="en-US"/>
        </w:rPr>
        <w:t xml:space="preserve">guish differences in the upper and lower tails.  </w:t>
      </w:r>
      <w:r w:rsidR="00A47D1F">
        <w:rPr>
          <w:lang w:val="en-US"/>
        </w:rPr>
        <w:t>Furthermore,</w:t>
      </w:r>
      <w:r w:rsidR="00676E3F" w:rsidRPr="00676E3F">
        <w:rPr>
          <w:lang w:val="en-US"/>
        </w:rPr>
        <w:t xml:space="preserve"> it is based on </w:t>
      </w:r>
      <w:r w:rsidR="00676E3F" w:rsidRPr="00141B1B">
        <w:rPr>
          <w:i/>
          <w:lang w:val="en-US"/>
        </w:rPr>
        <w:t>the relative distribution</w:t>
      </w:r>
      <w:r w:rsidR="00676E3F" w:rsidRPr="00676E3F">
        <w:rPr>
          <w:lang w:val="en-US"/>
        </w:rPr>
        <w:t xml:space="preserve"> </w:t>
      </w:r>
      <w:r w:rsidR="00A47D1F">
        <w:rPr>
          <w:lang w:val="en-US"/>
        </w:rPr>
        <w:t>and therefore</w:t>
      </w:r>
      <w:r w:rsidR="00676E3F" w:rsidRPr="00676E3F">
        <w:rPr>
          <w:lang w:val="en-US"/>
        </w:rPr>
        <w:t xml:space="preserve"> provides a simple link between what is observed in </w:t>
      </w:r>
      <w:r w:rsidR="00A47D1F">
        <w:rPr>
          <w:lang w:val="en-US"/>
        </w:rPr>
        <w:t>a</w:t>
      </w:r>
      <w:r w:rsidR="00676E3F" w:rsidRPr="00676E3F">
        <w:rPr>
          <w:lang w:val="en-US"/>
        </w:rPr>
        <w:t xml:space="preserve"> graphical display and what is measured by the numerical summary.</w:t>
      </w:r>
      <w:commentRangeEnd w:id="101"/>
      <w:r w:rsidR="001232D9">
        <w:rPr>
          <w:rStyle w:val="Kommentarzeichen"/>
        </w:rPr>
        <w:commentReference w:id="101"/>
      </w:r>
    </w:p>
    <w:p w14:paraId="2C016027" w14:textId="77777777" w:rsidR="00141B1B" w:rsidRDefault="00141B1B" w:rsidP="00B14648">
      <w:pPr>
        <w:rPr>
          <w:lang w:val="en-US"/>
        </w:rPr>
      </w:pPr>
    </w:p>
    <w:p w14:paraId="4BD28BF0" w14:textId="77777777" w:rsidR="00141B1B" w:rsidRPr="00676E3F"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w:t>
      </w:r>
      <w:commentRangeStart w:id="183"/>
      <w:r w:rsidR="00141B1B" w:rsidRPr="00141B1B">
        <w:rPr>
          <w:lang w:val="en-US"/>
        </w:rPr>
        <w:t xml:space="preserve"> to</w:t>
      </w:r>
      <w:r w:rsidR="004F4785">
        <w:rPr>
          <w:lang w:val="en-US"/>
        </w:rPr>
        <w:t xml:space="preserve"> the</w:t>
      </w:r>
      <w:r w:rsidR="00141B1B" w:rsidRPr="00141B1B">
        <w:rPr>
          <w:lang w:val="en-US"/>
        </w:rPr>
        <w:t xml:space="preserve"> lower region and the two extremes of a distribution.</w:t>
      </w:r>
      <w:commentRangeEnd w:id="183"/>
      <w:r w:rsidR="0031429A">
        <w:rPr>
          <w:rStyle w:val="Kommentarzeichen"/>
        </w:rPr>
        <w:commentReference w:id="183"/>
      </w:r>
    </w:p>
    <w:p w14:paraId="674F52DF" w14:textId="77777777" w:rsidR="00676E3F" w:rsidRDefault="00676E3F" w:rsidP="00676E3F">
      <w:pPr>
        <w:pStyle w:val="berschrift2"/>
        <w:rPr>
          <w:lang w:val="en-US"/>
        </w:rPr>
      </w:pPr>
      <w:bookmarkStart w:id="184" w:name="_Ref399841861"/>
      <w:bookmarkStart w:id="185" w:name="_Toc399858808"/>
      <w:r w:rsidRPr="00676E3F">
        <w:rPr>
          <w:lang w:val="en-US"/>
        </w:rPr>
        <w:t>Coverage Issues</w:t>
      </w:r>
      <w:bookmarkEnd w:id="184"/>
      <w:bookmarkEnd w:id="185"/>
    </w:p>
    <w:p w14:paraId="692B294C" w14:textId="567FD0D4" w:rsidR="00511D21" w:rsidRPr="008E19F9" w:rsidRDefault="00676E3F" w:rsidP="00B14648">
      <w:pPr>
        <w:pStyle w:val="Verzeichnis1"/>
        <w:rPr>
          <w:lang w:val="en-US"/>
        </w:rPr>
      </w:pPr>
      <w:commentRangeStart w:id="186"/>
      <w:del w:id="187" w:author="rudi" w:date="2014-10-14T00:24:00Z">
        <w:r w:rsidRPr="008E19F9" w:rsidDel="00253521">
          <w:rPr>
            <w:lang w:val="en-US"/>
          </w:rPr>
          <w:delText>Because polices are usually implemented on a national or subnational level, inequality is most often assessed on the respective levels. This implies that i</w:delText>
        </w:r>
      </w:del>
      <w:ins w:id="188" w:author="rudi" w:date="2014-10-14T00:24:00Z">
        <w:r w:rsidR="00253521">
          <w:rPr>
            <w:lang w:val="en-US"/>
          </w:rPr>
          <w:t>I</w:t>
        </w:r>
      </w:ins>
      <w:r w:rsidRPr="008E19F9">
        <w:rPr>
          <w:lang w:val="en-US"/>
        </w:rPr>
        <w:t xml:space="preserve">nequality-studies usually try to cover the whole population of interest. The success of such a venture is closely related to the way </w:t>
      </w:r>
      <w:ins w:id="189" w:author="rudi" w:date="2014-10-14T00:24:00Z">
        <w:r w:rsidR="00253521">
          <w:rPr>
            <w:lang w:val="en-US"/>
          </w:rPr>
          <w:t>how</w:t>
        </w:r>
      </w:ins>
      <w:del w:id="190" w:author="rudi" w:date="2014-10-14T00:24:00Z">
        <w:r w:rsidRPr="008E19F9" w:rsidDel="00253521">
          <w:rPr>
            <w:lang w:val="en-US"/>
          </w:rPr>
          <w:delText>of</w:delText>
        </w:r>
      </w:del>
      <w:r w:rsidRPr="008E19F9">
        <w:rPr>
          <w:lang w:val="en-US"/>
        </w:rPr>
        <w:t xml:space="preserve"> data </w:t>
      </w:r>
      <w:ins w:id="191" w:author="rudi" w:date="2014-10-14T00:24:00Z">
        <w:r w:rsidR="00253521">
          <w:rPr>
            <w:lang w:val="en-US"/>
          </w:rPr>
          <w:t xml:space="preserve">is being </w:t>
        </w:r>
      </w:ins>
      <w:del w:id="192" w:author="rudi" w:date="2014-10-14T00:24:00Z">
        <w:r w:rsidRPr="008E19F9" w:rsidDel="00253521">
          <w:rPr>
            <w:lang w:val="en-US"/>
          </w:rPr>
          <w:delText>collection</w:delText>
        </w:r>
      </w:del>
      <w:ins w:id="193" w:author="rudi" w:date="2014-10-14T00:24:00Z">
        <w:r w:rsidR="00253521" w:rsidRPr="008E19F9">
          <w:rPr>
            <w:lang w:val="en-US"/>
          </w:rPr>
          <w:t>collect</w:t>
        </w:r>
        <w:r w:rsidR="00253521">
          <w:rPr>
            <w:lang w:val="en-US"/>
          </w:rPr>
          <w:t>ed</w:t>
        </w:r>
      </w:ins>
      <w:r w:rsidRPr="008E19F9">
        <w:rPr>
          <w:lang w:val="en-US"/>
        </w:rPr>
        <w:t xml:space="preserve">. We therefore will discuss general issues </w:t>
      </w:r>
      <w:ins w:id="194" w:author="rudi" w:date="2014-10-14T00:25:00Z">
        <w:r w:rsidR="00253521">
          <w:rPr>
            <w:lang w:val="en-US"/>
          </w:rPr>
          <w:t>with</w:t>
        </w:r>
      </w:ins>
      <w:del w:id="195" w:author="rudi" w:date="2014-10-14T00:25:00Z">
        <w:r w:rsidRPr="008E19F9" w:rsidDel="00253521">
          <w:rPr>
            <w:lang w:val="en-US"/>
          </w:rPr>
          <w:delText>in</w:delText>
        </w:r>
      </w:del>
      <w:r w:rsidRPr="008E19F9">
        <w:rPr>
          <w:lang w:val="en-US"/>
        </w:rPr>
        <w:t xml:space="preserve"> regard to coverage </w:t>
      </w:r>
      <w:del w:id="196" w:author="rudi" w:date="2014-10-14T00:25:00Z">
        <w:r w:rsidRPr="008E19F9" w:rsidDel="00253521">
          <w:rPr>
            <w:lang w:val="en-US"/>
          </w:rPr>
          <w:delText xml:space="preserve">issues </w:delText>
        </w:r>
      </w:del>
      <w:r w:rsidRPr="008E19F9">
        <w:rPr>
          <w:lang w:val="en-US"/>
        </w:rPr>
        <w:t>in the next section, where we will summarize central benefits and shortcomings of tax data opposed to survey data.</w:t>
      </w:r>
      <w:commentRangeEnd w:id="186"/>
      <w:r w:rsidR="00253521">
        <w:rPr>
          <w:rStyle w:val="Kommentarzeichen"/>
          <w:lang w:val="de-CH"/>
        </w:rPr>
        <w:commentReference w:id="186"/>
      </w: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197" w:name="_Ref399330540"/>
      <w:bookmarkStart w:id="198" w:name="_Toc399858809"/>
      <w:r w:rsidRPr="00B14648">
        <w:rPr>
          <w:lang w:val="en-US"/>
        </w:rPr>
        <w:t>Comparison of tax data and survey data – overview of advantages and shortcomings</w:t>
      </w:r>
      <w:bookmarkEnd w:id="197"/>
      <w:bookmarkEnd w:id="198"/>
    </w:p>
    <w:p w14:paraId="09876D70" w14:textId="3C7D0D34"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del w:id="199" w:author="rudi" w:date="2014-10-14T00:30:00Z">
        <w:r w:rsidR="009B1D7B" w:rsidDel="004E4D6D">
          <w:rPr>
            <w:rFonts w:ascii="Lucida Sans" w:hAnsi="Lucida Sans"/>
            <w:sz w:val="19"/>
            <w:szCs w:val="19"/>
            <w:lang w:val="en-US"/>
          </w:rPr>
          <w:delText xml:space="preserve">and data </w:delText>
        </w:r>
      </w:del>
      <w:r w:rsidRPr="00B14648">
        <w:rPr>
          <w:rFonts w:ascii="Lucida Sans" w:hAnsi="Lucida Sans"/>
          <w:sz w:val="19"/>
          <w:szCs w:val="19"/>
          <w:lang w:val="en-US"/>
        </w:rPr>
        <w:t>need</w:t>
      </w:r>
      <w:del w:id="200" w:author="rudi" w:date="2014-10-14T00:30:00Z">
        <w:r w:rsidRPr="00B14648" w:rsidDel="004E4D6D">
          <w:rPr>
            <w:rFonts w:ascii="Lucida Sans" w:hAnsi="Lucida Sans"/>
            <w:sz w:val="19"/>
            <w:szCs w:val="19"/>
            <w:lang w:val="en-US"/>
          </w:rPr>
          <w:delText>s</w:delText>
        </w:r>
      </w:del>
      <w:r w:rsidRPr="00B14648">
        <w:rPr>
          <w:rFonts w:ascii="Lucida Sans" w:hAnsi="Lucida Sans"/>
          <w:sz w:val="19"/>
          <w:szCs w:val="19"/>
          <w:lang w:val="en-US"/>
        </w:rPr>
        <w:t xml:space="preserve"> to address. To sum up</w:t>
      </w:r>
      <w:ins w:id="201" w:author="rudi" w:date="2014-10-14T00:31:00Z">
        <w:r w:rsidR="004E4D6D">
          <w:rPr>
            <w:rFonts w:ascii="Lucida Sans" w:hAnsi="Lucida Sans"/>
            <w:sz w:val="19"/>
            <w:szCs w:val="19"/>
            <w:lang w:val="en-US"/>
          </w:rPr>
          <w:t>:</w:t>
        </w:r>
      </w:ins>
      <w:del w:id="202" w:author="rudi" w:date="2014-10-14T00:31:00Z">
        <w:r w:rsidRPr="00B14648" w:rsidDel="004E4D6D">
          <w:rPr>
            <w:rFonts w:ascii="Lucida Sans" w:hAnsi="Lucida Sans"/>
            <w:sz w:val="19"/>
            <w:szCs w:val="19"/>
            <w:lang w:val="en-US"/>
          </w:rPr>
          <w:delText>;</w:delText>
        </w:r>
      </w:del>
      <w:r w:rsidRPr="00B14648">
        <w:rPr>
          <w:rFonts w:ascii="Lucida Sans" w:hAnsi="Lucida Sans"/>
          <w:sz w:val="19"/>
          <w:szCs w:val="19"/>
          <w:lang w:val="en-US"/>
        </w:rPr>
        <w:t xml:space="preserve"> </w:t>
      </w:r>
      <w:ins w:id="203" w:author="rudi" w:date="2014-10-14T00:32:00Z">
        <w:r w:rsidR="004E4D6D">
          <w:rPr>
            <w:rFonts w:ascii="Lucida Sans" w:hAnsi="Lucida Sans"/>
            <w:sz w:val="19"/>
            <w:szCs w:val="19"/>
            <w:lang w:val="en-US"/>
          </w:rPr>
          <w:t xml:space="preserve">ideally we want to </w:t>
        </w:r>
      </w:ins>
      <w:ins w:id="204" w:author="rudi" w:date="2014-10-14T00:34:00Z">
        <w:r w:rsidR="004E4D6D">
          <w:rPr>
            <w:rFonts w:ascii="Lucida Sans" w:hAnsi="Lucida Sans"/>
            <w:sz w:val="19"/>
            <w:szCs w:val="19"/>
            <w:lang w:val="en-US"/>
          </w:rPr>
          <w:t xml:space="preserve">(1) </w:t>
        </w:r>
      </w:ins>
      <w:ins w:id="205" w:author="rudi" w:date="2014-10-14T00:32:00Z">
        <w:r w:rsidR="004E4D6D">
          <w:rPr>
            <w:rFonts w:ascii="Lucida Sans" w:hAnsi="Lucida Sans"/>
            <w:sz w:val="19"/>
            <w:szCs w:val="19"/>
            <w:lang w:val="en-US"/>
          </w:rPr>
          <w:t>look at</w:t>
        </w:r>
      </w:ins>
      <w:ins w:id="206" w:author="rudi" w:date="2014-10-14T00:33:00Z">
        <w:r w:rsidR="004E4D6D">
          <w:rPr>
            <w:rFonts w:ascii="Lucida Sans" w:hAnsi="Lucida Sans"/>
            <w:sz w:val="19"/>
            <w:szCs w:val="19"/>
            <w:lang w:val="en-US"/>
          </w:rPr>
          <w:t xml:space="preserve"> income, wealth and consumption together</w:t>
        </w:r>
      </w:ins>
      <w:ins w:id="207" w:author="rudi" w:date="2014-10-14T00:34:00Z">
        <w:r w:rsidR="004E4D6D">
          <w:rPr>
            <w:rFonts w:ascii="Lucida Sans" w:hAnsi="Lucida Sans"/>
            <w:sz w:val="19"/>
            <w:szCs w:val="19"/>
            <w:lang w:val="en-US"/>
          </w:rPr>
          <w:t>, (2) do that on a household level, (3) have data suitable to calculate all types of inequality measures, (4) calculate an unbiased estimate of</w:t>
        </w:r>
        <w:r w:rsidR="0097311D">
          <w:rPr>
            <w:rFonts w:ascii="Lucida Sans" w:hAnsi="Lucida Sans"/>
            <w:sz w:val="19"/>
            <w:szCs w:val="19"/>
            <w:lang w:val="en-US"/>
          </w:rPr>
          <w:t xml:space="preserve"> our inequality measure. </w:t>
        </w:r>
      </w:ins>
      <w:del w:id="208" w:author="rudi" w:date="2014-10-14T00:37:00Z">
        <w:r w:rsidRPr="00B14648" w:rsidDel="0097311D">
          <w:rPr>
            <w:rFonts w:ascii="Lucida Sans" w:hAnsi="Lucida Sans"/>
            <w:sz w:val="19"/>
            <w:szCs w:val="19"/>
            <w:lang w:val="en-US"/>
          </w:rPr>
          <w:delText xml:space="preserve">if we are interested in </w:delText>
        </w:r>
        <w:r w:rsidR="00122E28" w:rsidDel="0097311D">
          <w:rPr>
            <w:rFonts w:ascii="Lucida Sans" w:hAnsi="Lucida Sans"/>
            <w:sz w:val="19"/>
            <w:szCs w:val="19"/>
            <w:lang w:val="en-US"/>
          </w:rPr>
          <w:delText xml:space="preserve">the distribution of </w:delText>
        </w:r>
        <w:r w:rsidRPr="00B14648" w:rsidDel="0097311D">
          <w:rPr>
            <w:rFonts w:ascii="Lucida Sans" w:hAnsi="Lucida Sans"/>
            <w:sz w:val="19"/>
            <w:szCs w:val="19"/>
            <w:lang w:val="en-US"/>
          </w:rPr>
          <w:delText xml:space="preserve">economic well-being </w:delText>
        </w:r>
        <w:r w:rsidR="00122E28" w:rsidDel="0097311D">
          <w:rPr>
            <w:rFonts w:ascii="Lucida Sans" w:hAnsi="Lucida Sans"/>
            <w:sz w:val="19"/>
            <w:szCs w:val="19"/>
            <w:lang w:val="en-US"/>
          </w:rPr>
          <w:delText>over time,</w:delText>
        </w:r>
        <w:r w:rsidRPr="00B14648" w:rsidDel="0097311D">
          <w:rPr>
            <w:rFonts w:ascii="Lucida Sans" w:hAnsi="Lucida Sans"/>
            <w:sz w:val="19"/>
            <w:szCs w:val="19"/>
            <w:lang w:val="en-US"/>
          </w:rPr>
          <w:delText xml:space="preserve"> </w:delText>
        </w:r>
        <w:r w:rsidR="00122E28" w:rsidDel="0097311D">
          <w:rPr>
            <w:rFonts w:ascii="Lucida Sans" w:hAnsi="Lucida Sans"/>
            <w:sz w:val="19"/>
            <w:szCs w:val="19"/>
            <w:lang w:val="en-US"/>
          </w:rPr>
          <w:delText>w</w:delText>
        </w:r>
        <w:r w:rsidRPr="00B14648" w:rsidDel="0097311D">
          <w:rPr>
            <w:rFonts w:ascii="Lucida Sans" w:hAnsi="Lucida Sans"/>
            <w:sz w:val="19"/>
            <w:szCs w:val="19"/>
            <w:lang w:val="en-US"/>
          </w:rPr>
          <w:delText xml:space="preserve">e ideally would look at income, wealth and consumption together; we would look at the disposable resources on household level, </w:delText>
        </w:r>
        <w:r w:rsidR="009B1D7B" w:rsidDel="0097311D">
          <w:rPr>
            <w:rFonts w:ascii="Lucida Sans" w:hAnsi="Lucida Sans"/>
            <w:sz w:val="19"/>
            <w:szCs w:val="19"/>
            <w:lang w:val="en-US"/>
          </w:rPr>
          <w:delText>ideally the</w:delText>
        </w:r>
        <w:r w:rsidRPr="00B14648" w:rsidDel="0097311D">
          <w:rPr>
            <w:rFonts w:ascii="Lucida Sans" w:hAnsi="Lucida Sans"/>
            <w:sz w:val="19"/>
            <w:szCs w:val="19"/>
            <w:lang w:val="en-US"/>
          </w:rPr>
          <w:delText xml:space="preserve"> data</w:delText>
        </w:r>
        <w:r w:rsidR="009B1D7B" w:rsidDel="0097311D">
          <w:rPr>
            <w:rFonts w:ascii="Lucida Sans" w:hAnsi="Lucida Sans"/>
            <w:sz w:val="19"/>
            <w:szCs w:val="19"/>
            <w:lang w:val="en-US"/>
          </w:rPr>
          <w:delText xml:space="preserve"> source</w:delText>
        </w:r>
        <w:r w:rsidRPr="00B14648" w:rsidDel="0097311D">
          <w:rPr>
            <w:rFonts w:ascii="Lucida Sans" w:hAnsi="Lucida Sans"/>
            <w:sz w:val="19"/>
            <w:szCs w:val="19"/>
            <w:lang w:val="en-US"/>
          </w:rPr>
          <w:delText xml:space="preserve"> is flexible to apply different inequality measures and we would like to have an unbiased estimate</w:delText>
        </w:r>
        <w:r w:rsidR="00122E28" w:rsidDel="0097311D">
          <w:rPr>
            <w:rFonts w:ascii="Lucida Sans" w:hAnsi="Lucida Sans"/>
            <w:sz w:val="19"/>
            <w:szCs w:val="19"/>
            <w:lang w:val="en-US"/>
          </w:rPr>
          <w:delText xml:space="preserve"> of the population measure</w:delText>
        </w:r>
        <w:r w:rsidRPr="00B14648" w:rsidDel="0097311D">
          <w:rPr>
            <w:rFonts w:ascii="Lucida Sans" w:hAnsi="Lucida Sans"/>
            <w:sz w:val="19"/>
            <w:szCs w:val="19"/>
            <w:lang w:val="en-US"/>
          </w:rPr>
          <w:delText>.</w:delText>
        </w:r>
        <w:r w:rsidR="001232D9" w:rsidDel="0097311D">
          <w:rPr>
            <w:rFonts w:ascii="Lucida Sans" w:hAnsi="Lucida Sans"/>
            <w:sz w:val="19"/>
            <w:szCs w:val="19"/>
            <w:lang w:val="en-US"/>
          </w:rPr>
          <w:delText xml:space="preserve"> </w:delText>
        </w:r>
      </w:del>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ins w:id="209" w:author="rudi" w:date="2014-10-14T00:31:00Z">
        <w:r w:rsidR="004E4D6D">
          <w:rPr>
            <w:rFonts w:ascii="Lucida Sans" w:hAnsi="Lucida Sans"/>
            <w:sz w:val="19"/>
            <w:szCs w:val="19"/>
            <w:lang w:val="en-US"/>
          </w:rPr>
          <w:t>ese</w:t>
        </w:r>
      </w:ins>
      <w:del w:id="210" w:author="rudi" w:date="2014-10-14T00:31:00Z">
        <w:r w:rsidRPr="00B14648" w:rsidDel="004E4D6D">
          <w:rPr>
            <w:rFonts w:ascii="Lucida Sans" w:hAnsi="Lucida Sans"/>
            <w:sz w:val="19"/>
            <w:szCs w:val="19"/>
            <w:lang w:val="en-US"/>
          </w:rPr>
          <w:delText>is</w:delText>
        </w:r>
      </w:del>
      <w:r w:rsidRPr="00B14648">
        <w:rPr>
          <w:rFonts w:ascii="Lucida Sans" w:hAnsi="Lucida Sans"/>
          <w:sz w:val="19"/>
          <w:szCs w:val="19"/>
          <w:lang w:val="en-US"/>
        </w:rPr>
        <w:t xml:space="preserve"> four dimensions and </w:t>
      </w:r>
      <w:proofErr w:type="gramStart"/>
      <w:r w:rsidRPr="00B14648">
        <w:rPr>
          <w:rFonts w:ascii="Lucida Sans" w:hAnsi="Lucida Sans"/>
          <w:sz w:val="19"/>
          <w:szCs w:val="19"/>
          <w:lang w:val="en-US"/>
        </w:rPr>
        <w:t>a</w:t>
      </w:r>
      <w:ins w:id="211" w:author="rudi" w:date="2014-10-14T00:31:00Z">
        <w:r w:rsidR="004E4D6D">
          <w:rPr>
            <w:rFonts w:ascii="Lucida Sans" w:hAnsi="Lucida Sans"/>
            <w:sz w:val="19"/>
            <w:szCs w:val="19"/>
            <w:lang w:val="en-US"/>
          </w:rPr>
          <w:t>d</w:t>
        </w:r>
      </w:ins>
      <w:r w:rsidRPr="00B14648">
        <w:rPr>
          <w:rFonts w:ascii="Lucida Sans" w:hAnsi="Lucida Sans"/>
          <w:sz w:val="19"/>
          <w:szCs w:val="19"/>
          <w:lang w:val="en-US"/>
        </w:rPr>
        <w:t>ds</w:t>
      </w:r>
      <w:proofErr w:type="gramEnd"/>
      <w:r w:rsidRPr="00B14648">
        <w:rPr>
          <w:rFonts w:ascii="Lucida Sans" w:hAnsi="Lucida Sans"/>
          <w:sz w:val="19"/>
          <w:szCs w:val="19"/>
          <w:lang w:val="en-US"/>
        </w:rPr>
        <w:t xml:space="preserve">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2B7E1DEE" w14:textId="77777777" w:rsidR="00B14648" w:rsidRDefault="00B14648" w:rsidP="00B14648">
      <w:pPr>
        <w:pStyle w:val="Beschriftung"/>
        <w:keepNext/>
        <w:rPr>
          <w:lang w:val="en-US"/>
        </w:rPr>
      </w:pPr>
    </w:p>
    <w:p w14:paraId="204F0ECD" w14:textId="77777777" w:rsidR="00B14648" w:rsidRPr="00B14648" w:rsidRDefault="003163BA" w:rsidP="00B14648">
      <w:pPr>
        <w:pStyle w:val="Beschriftung"/>
        <w:keepNext/>
        <w:rPr>
          <w:sz w:val="24"/>
          <w:szCs w:val="24"/>
          <w:lang w:val="en-US"/>
        </w:rPr>
      </w:pPr>
      <w:bookmarkStart w:id="212"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21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B14648"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14:paraId="276ACA8B"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14:paraId="46E900D3"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B14648" w:rsidRPr="007C1C84" w14:paraId="6D6FF6C4" w14:textId="77777777" w:rsidTr="000F66A6">
        <w:trPr>
          <w:trHeight w:val="525"/>
        </w:trPr>
        <w:tc>
          <w:tcPr>
            <w:tcW w:w="3820" w:type="dxa"/>
            <w:tcBorders>
              <w:top w:val="nil"/>
              <w:left w:val="nil"/>
              <w:bottom w:val="nil"/>
              <w:right w:val="nil"/>
            </w:tcBorders>
            <w:shd w:val="clear" w:color="auto" w:fill="auto"/>
            <w:vAlign w:val="center"/>
          </w:tcPr>
          <w:p w14:paraId="471C3F08" w14:textId="77777777"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Application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proofErr w:type="spellEnd"/>
          </w:p>
        </w:tc>
        <w:tc>
          <w:tcPr>
            <w:tcW w:w="1320" w:type="dxa"/>
            <w:tcBorders>
              <w:top w:val="nil"/>
              <w:left w:val="nil"/>
              <w:bottom w:val="nil"/>
              <w:right w:val="nil"/>
            </w:tcBorders>
            <w:shd w:val="clear" w:color="auto" w:fill="auto"/>
            <w:noWrap/>
            <w:vAlign w:val="center"/>
          </w:tcPr>
          <w:p w14:paraId="21AAE376"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14:paraId="33E4D945"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B14648"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lastRenderedPageBreak/>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14:paraId="63ADEA1D"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14:paraId="21FB5040"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B14648"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B14648" w:rsidRPr="00DA02B8" w:rsidRDefault="00B14648"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sidR="00A04487">
              <w:rPr>
                <w:rFonts w:eastAsia="Times New Roman"/>
                <w:color w:val="000000"/>
                <w:szCs w:val="19"/>
                <w:lang w:val="en-US" w:eastAsia="de-CH"/>
              </w:rPr>
              <w:t>s</w:t>
            </w:r>
            <w:r>
              <w:rPr>
                <w:rFonts w:eastAsia="Times New Roman"/>
                <w:color w:val="000000"/>
                <w:szCs w:val="19"/>
                <w:lang w:val="en-US" w:eastAsia="de-CH"/>
              </w:rPr>
              <w:t xml:space="preserve">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14:paraId="4E35A657"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14:paraId="27F05F15" w14:textId="1FDDDED1"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w:t>
      </w:r>
      <w:commentRangeStart w:id="213"/>
      <w:r w:rsidRPr="00B14648">
        <w:rPr>
          <w:rFonts w:ascii="Lucida Sans" w:hAnsi="Lucida Sans"/>
          <w:sz w:val="19"/>
          <w:szCs w:val="19"/>
          <w:lang w:val="en-US"/>
        </w:rPr>
        <w:t xml:space="preserve">in a lot of countries tax statistics are only available in aggregated form showing tax units per taxable income/wealth brackets. </w:t>
      </w:r>
      <w:commentRangeEnd w:id="213"/>
      <w:r w:rsidR="00BC07A1">
        <w:rPr>
          <w:rStyle w:val="Kommentarzeichen"/>
          <w:rFonts w:ascii="Lucida Sans" w:eastAsia="Lucida Sans" w:hAnsi="Lucida Sans"/>
          <w:lang w:eastAsia="en-US"/>
        </w:rPr>
        <w:commentReference w:id="213"/>
      </w:r>
      <w:r w:rsidRPr="00B14648">
        <w:rPr>
          <w:rFonts w:ascii="Lucida Sans" w:hAnsi="Lucida Sans"/>
          <w:sz w:val="19"/>
          <w:szCs w:val="19"/>
          <w:lang w:val="en-US"/>
        </w:rPr>
        <w:t>The missing of the link on the individual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ins w:id="214" w:author="rudi" w:date="2014-11-07T01:52:00Z">
        <w:r w:rsidR="00BC07A1">
          <w:rPr>
            <w:rFonts w:ascii="Lucida Sans" w:hAnsi="Lucida Sans"/>
            <w:sz w:val="19"/>
            <w:szCs w:val="19"/>
            <w:lang w:val="en-US"/>
          </w:rPr>
          <w:t xml:space="preserve">is </w:t>
        </w:r>
      </w:ins>
      <w:r w:rsidRPr="00B14648">
        <w:rPr>
          <w:rFonts w:ascii="Lucida Sans" w:hAnsi="Lucida Sans"/>
          <w:sz w:val="19"/>
          <w:szCs w:val="19"/>
          <w:lang w:val="en-US"/>
        </w:rPr>
        <w:t xml:space="preserve">also </w:t>
      </w:r>
      <w:del w:id="215" w:author="rudi" w:date="2014-11-07T01:52:00Z">
        <w:r w:rsidRPr="00B14648" w:rsidDel="00BC07A1">
          <w:rPr>
            <w:rFonts w:ascii="Lucida Sans" w:hAnsi="Lucida Sans"/>
            <w:sz w:val="19"/>
            <w:szCs w:val="19"/>
            <w:lang w:val="en-US"/>
          </w:rPr>
          <w:delText xml:space="preserve">is </w:delText>
        </w:r>
      </w:del>
      <w:r w:rsidRPr="00B14648">
        <w:rPr>
          <w:rFonts w:ascii="Lucida Sans" w:hAnsi="Lucida Sans"/>
          <w:sz w:val="19"/>
          <w:szCs w:val="19"/>
          <w:lang w:val="en-US"/>
        </w:rPr>
        <w:t xml:space="preserve">often restricted, because only </w:t>
      </w:r>
      <w:del w:id="216" w:author="rudi" w:date="2014-11-07T01:53:00Z">
        <w:r w:rsidRPr="00B14648" w:rsidDel="00BC07A1">
          <w:rPr>
            <w:rFonts w:ascii="Lucida Sans" w:hAnsi="Lucida Sans"/>
            <w:sz w:val="19"/>
            <w:szCs w:val="19"/>
            <w:lang w:val="en-US"/>
          </w:rPr>
          <w:delText xml:space="preserve">taxable </w:delText>
        </w:r>
      </w:del>
      <w:ins w:id="217" w:author="rudi" w:date="2014-11-07T01:53:00Z">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ins>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ins w:id="218" w:author="rudi" w:date="2014-11-07T01:54:00Z">
        <w:r w:rsidR="00BC07A1">
          <w:rPr>
            <w:rFonts w:ascii="Lucida Sans" w:hAnsi="Lucida Sans"/>
            <w:sz w:val="19"/>
            <w:szCs w:val="19"/>
            <w:lang w:val="en-US"/>
          </w:rPr>
          <w:t xml:space="preserve">Taxable income for example might include </w:t>
        </w:r>
      </w:ins>
      <w:ins w:id="219" w:author="rudi" w:date="2014-11-07T01:55:00Z">
        <w:r w:rsidR="00BC07A1">
          <w:rPr>
            <w:rFonts w:ascii="Lucida Sans" w:hAnsi="Lucida Sans"/>
            <w:sz w:val="19"/>
            <w:szCs w:val="19"/>
            <w:lang w:val="en-US"/>
          </w:rPr>
          <w:t xml:space="preserve">direct social transfers (e.g. rents) but no taxes are subtracted. </w:t>
        </w:r>
      </w:ins>
      <w:ins w:id="220" w:author="rudi" w:date="2014-11-07T01:58:00Z">
        <w:r w:rsidR="00BC07A1">
          <w:rPr>
            <w:rFonts w:ascii="Lucida Sans" w:hAnsi="Lucida Sans"/>
            <w:sz w:val="19"/>
            <w:szCs w:val="19"/>
            <w:lang w:val="en-US"/>
          </w:rPr>
          <w:t>Ergo a</w:t>
        </w:r>
      </w:ins>
      <w:ins w:id="221" w:author="rudi" w:date="2014-11-07T01:57:00Z">
        <w:r w:rsidR="00BC07A1">
          <w:rPr>
            <w:rFonts w:ascii="Lucida Sans" w:hAnsi="Lucida Sans"/>
            <w:sz w:val="19"/>
            <w:szCs w:val="19"/>
            <w:lang w:val="en-US"/>
          </w:rPr>
          <w:t xml:space="preserve"> researcher using tax data </w:t>
        </w:r>
      </w:ins>
      <w:ins w:id="222" w:author="rudi" w:date="2014-11-07T01:58:00Z">
        <w:r w:rsidR="00BC07A1">
          <w:rPr>
            <w:rFonts w:ascii="Lucida Sans" w:hAnsi="Lucida Sans"/>
            <w:sz w:val="19"/>
            <w:szCs w:val="19"/>
            <w:lang w:val="en-US"/>
          </w:rPr>
          <w:t xml:space="preserve">can neither look at a pre- nor </w:t>
        </w:r>
        <w:proofErr w:type="gramStart"/>
        <w:r w:rsidR="00BC07A1">
          <w:rPr>
            <w:rFonts w:ascii="Lucida Sans" w:hAnsi="Lucida Sans"/>
            <w:sz w:val="19"/>
            <w:szCs w:val="19"/>
            <w:lang w:val="en-US"/>
          </w:rPr>
          <w:t>a post</w:t>
        </w:r>
      </w:ins>
      <w:ins w:id="223" w:author="rudi" w:date="2014-11-07T01:59:00Z">
        <w:r w:rsidR="00BC07A1">
          <w:rPr>
            <w:rFonts w:ascii="Lucida Sans" w:hAnsi="Lucida Sans"/>
            <w:sz w:val="19"/>
            <w:szCs w:val="19"/>
            <w:lang w:val="en-US"/>
          </w:rPr>
          <w:t>-</w:t>
        </w:r>
      </w:ins>
      <w:ins w:id="224" w:author="rudi" w:date="2014-11-07T01:58:00Z">
        <w:r w:rsidR="00BC07A1">
          <w:rPr>
            <w:rFonts w:ascii="Lucida Sans" w:hAnsi="Lucida Sans"/>
            <w:sz w:val="19"/>
            <w:szCs w:val="19"/>
            <w:lang w:val="en-US"/>
          </w:rPr>
          <w:t xml:space="preserve">transfer measure but something </w:t>
        </w:r>
      </w:ins>
      <w:ins w:id="225" w:author="rudi" w:date="2014-11-07T01:59:00Z">
        <w:r w:rsidR="00BC07A1">
          <w:rPr>
            <w:rFonts w:ascii="Lucida Sans" w:hAnsi="Lucida Sans"/>
            <w:sz w:val="19"/>
            <w:szCs w:val="19"/>
            <w:lang w:val="en-US"/>
          </w:rPr>
          <w:t xml:space="preserve">in </w:t>
        </w:r>
      </w:ins>
      <w:ins w:id="226" w:author="rudi" w:date="2014-11-07T01:58:00Z">
        <w:r w:rsidR="00BC07A1">
          <w:rPr>
            <w:rFonts w:ascii="Lucida Sans" w:hAnsi="Lucida Sans"/>
            <w:sz w:val="19"/>
            <w:szCs w:val="19"/>
            <w:lang w:val="en-US"/>
          </w:rPr>
          <w:t>between</w:t>
        </w:r>
      </w:ins>
      <w:del w:id="227" w:author="rudi" w:date="2014-11-07T01:59:00Z">
        <w:r w:rsidR="00122E28" w:rsidDel="00BC07A1">
          <w:rPr>
            <w:rFonts w:ascii="Lucida Sans" w:hAnsi="Lucida Sans"/>
            <w:sz w:val="19"/>
            <w:szCs w:val="19"/>
            <w:lang w:val="en-US"/>
          </w:rPr>
          <w:delText>In regard to income that means, that b</w:delText>
        </w:r>
        <w:r w:rsidRPr="00B14648" w:rsidDel="00BC07A1">
          <w:rPr>
            <w:rFonts w:ascii="Lucida Sans" w:hAnsi="Lucida Sans"/>
            <w:sz w:val="19"/>
            <w:szCs w:val="19"/>
            <w:lang w:val="en-US"/>
          </w:rPr>
          <w:delText>ecause often part of direct social transfers (like rents) are included, but – on the other</w:delText>
        </w:r>
        <w:r w:rsidR="00122E28" w:rsidDel="00BC07A1">
          <w:rPr>
            <w:rFonts w:ascii="Lucida Sans" w:hAnsi="Lucida Sans"/>
            <w:sz w:val="19"/>
            <w:szCs w:val="19"/>
            <w:lang w:val="en-US"/>
          </w:rPr>
          <w:delText xml:space="preserve"> hand – no taxes are subtracted, </w:delText>
        </w:r>
        <w:r w:rsidR="00122E28" w:rsidRPr="00B14648" w:rsidDel="00BC07A1">
          <w:rPr>
            <w:rFonts w:ascii="Lucida Sans" w:hAnsi="Lucida Sans"/>
            <w:sz w:val="19"/>
            <w:szCs w:val="19"/>
            <w:lang w:val="en-US"/>
          </w:rPr>
          <w:delText>researchers have to look at neither a pre- nor a postransfer measure</w:delText>
        </w:r>
      </w:del>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122E28" w:rsidRPr="00122E28">
        <w:rPr>
          <w:rFonts w:ascii="Lucida Sans" w:hAnsi="Lucida Sans"/>
          <w:sz w:val="19"/>
          <w:szCs w:val="19"/>
          <w:lang w:val="en-US"/>
        </w:rPr>
        <w:t>Figure 1</w:t>
      </w:r>
      <w:r w:rsidR="00122E28">
        <w:rPr>
          <w:rFonts w:ascii="Lucida Sans" w:hAnsi="Lucida Sans"/>
          <w:sz w:val="19"/>
          <w:szCs w:val="19"/>
          <w:lang w:val="en-US"/>
        </w:rPr>
        <w:fldChar w:fldCharType="end"/>
      </w:r>
      <w:proofErr w:type="gramEnd"/>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ins w:id="228" w:author="rudi" w:date="2014-11-07T02:01:00Z">
        <w:r w:rsidR="00BC07A1">
          <w:rPr>
            <w:rFonts w:ascii="Lucida Sans" w:hAnsi="Lucida Sans"/>
            <w:sz w:val="19"/>
            <w:szCs w:val="19"/>
            <w:lang w:val="en-US"/>
          </w:rPr>
          <w:t xml:space="preserve"> d</w:t>
        </w:r>
      </w:ins>
      <w:del w:id="229" w:author="rudi" w:date="2014-11-07T02:01:00Z">
        <w:r w:rsidRPr="00B14648" w:rsidDel="00BC07A1">
          <w:rPr>
            <w:rFonts w:ascii="Lucida Sans" w:hAnsi="Lucida Sans"/>
            <w:sz w:val="19"/>
            <w:szCs w:val="19"/>
            <w:lang w:val="en-US"/>
          </w:rPr>
          <w:delText>-D</w:delText>
        </w:r>
      </w:del>
      <w:r w:rsidRPr="00B14648">
        <w:rPr>
          <w:rFonts w:ascii="Lucida Sans" w:hAnsi="Lucida Sans"/>
          <w:sz w:val="19"/>
          <w:szCs w:val="19"/>
          <w:lang w:val="en-US"/>
        </w:rPr>
        <w:t>ata is clearly superior, because concepts and measures can be tailored carefully to the need of scientists.</w:t>
      </w:r>
    </w:p>
    <w:p w14:paraId="4B7C60C0" w14:textId="07D72FBC"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a second drawback of tax data has to be mentioned. The statistic</w:t>
      </w:r>
      <w:ins w:id="230" w:author="rudi" w:date="2014-11-07T02:02:00Z">
        <w:r w:rsidR="00B9795D">
          <w:rPr>
            <w:rFonts w:ascii="Lucida Sans" w:hAnsi="Lucida Sans"/>
            <w:sz w:val="19"/>
            <w:szCs w:val="19"/>
            <w:lang w:val="en-US"/>
          </w:rPr>
          <w:t>al</w:t>
        </w:r>
      </w:ins>
      <w:r w:rsidRPr="00B14648">
        <w:rPr>
          <w:rFonts w:ascii="Lucida Sans" w:hAnsi="Lucida Sans"/>
          <w:sz w:val="19"/>
          <w:szCs w:val="19"/>
          <w:lang w:val="en-US"/>
        </w:rPr>
        <w:t xml:space="preserve"> unit</w:t>
      </w:r>
      <w:ins w:id="231" w:author="rudi" w:date="2014-11-07T02:02:00Z">
        <w:r w:rsidR="00B9795D">
          <w:rPr>
            <w:rFonts w:ascii="Lucida Sans" w:hAnsi="Lucida Sans"/>
            <w:sz w:val="19"/>
            <w:szCs w:val="19"/>
            <w:lang w:val="en-US"/>
          </w:rPr>
          <w:t>s</w:t>
        </w:r>
      </w:ins>
      <w:r w:rsidRPr="00B14648">
        <w:rPr>
          <w:rFonts w:ascii="Lucida Sans" w:hAnsi="Lucida Sans"/>
          <w:sz w:val="19"/>
          <w:szCs w:val="19"/>
          <w:lang w:val="en-US"/>
        </w:rPr>
        <w:t xml:space="preserve"> of tax data are </w:t>
      </w:r>
      <w:ins w:id="232" w:author="rudi" w:date="2014-11-07T02:03:00Z">
        <w:r w:rsidR="00B9795D">
          <w:rPr>
            <w:rFonts w:ascii="Lucida Sans" w:hAnsi="Lucida Sans"/>
            <w:sz w:val="19"/>
            <w:szCs w:val="19"/>
            <w:lang w:val="en-US"/>
          </w:rPr>
          <w:t xml:space="preserve">so called </w:t>
        </w:r>
      </w:ins>
      <w:r w:rsidRPr="00B14648">
        <w:rPr>
          <w:rFonts w:ascii="Lucida Sans" w:hAnsi="Lucida Sans"/>
          <w:sz w:val="19"/>
          <w:szCs w:val="19"/>
          <w:lang w:val="en-US"/>
        </w:rPr>
        <w:t>tax units</w:t>
      </w:r>
      <w:ins w:id="233" w:author="rudi" w:date="2014-11-07T02:03:00Z">
        <w:r w:rsidR="00B9795D">
          <w:rPr>
            <w:rFonts w:ascii="Lucida Sans" w:hAnsi="Lucida Sans"/>
            <w:sz w:val="19"/>
            <w:szCs w:val="19"/>
            <w:lang w:val="en-US"/>
          </w:rPr>
          <w:t xml:space="preserve"> (i.e. single</w:t>
        </w:r>
      </w:ins>
      <w:ins w:id="234" w:author="rudi" w:date="2014-11-07T02:04:00Z">
        <w:r w:rsidR="00B9795D">
          <w:rPr>
            <w:rFonts w:ascii="Lucida Sans" w:hAnsi="Lucida Sans"/>
            <w:sz w:val="19"/>
            <w:szCs w:val="19"/>
            <w:lang w:val="en-US"/>
          </w:rPr>
          <w:t>s</w:t>
        </w:r>
      </w:ins>
      <w:ins w:id="235" w:author="rudi" w:date="2014-11-07T02:03:00Z">
        <w:r w:rsidR="00B9795D">
          <w:rPr>
            <w:rFonts w:ascii="Lucida Sans" w:hAnsi="Lucida Sans"/>
            <w:sz w:val="19"/>
            <w:szCs w:val="19"/>
            <w:lang w:val="en-US"/>
          </w:rPr>
          <w:t xml:space="preserve"> or married)</w:t>
        </w:r>
      </w:ins>
      <w:r w:rsidRPr="00B14648">
        <w:rPr>
          <w:rFonts w:ascii="Lucida Sans" w:hAnsi="Lucida Sans"/>
          <w:sz w:val="19"/>
          <w:szCs w:val="19"/>
          <w:lang w:val="en-US"/>
        </w:rPr>
        <w:t xml:space="preserve">, but </w:t>
      </w:r>
      <w:del w:id="236" w:author="rudi" w:date="2014-11-07T02:03:00Z">
        <w:r w:rsidRPr="00B14648" w:rsidDel="00B9795D">
          <w:rPr>
            <w:rFonts w:ascii="Lucida Sans" w:hAnsi="Lucida Sans"/>
            <w:sz w:val="19"/>
            <w:szCs w:val="19"/>
            <w:lang w:val="en-US"/>
          </w:rPr>
          <w:delText xml:space="preserve">they </w:delText>
        </w:r>
      </w:del>
      <w:ins w:id="237" w:author="rudi" w:date="2014-11-07T02:03:00Z">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ins>
      <w:r w:rsidRPr="00B14648">
        <w:rPr>
          <w:rFonts w:ascii="Lucida Sans" w:hAnsi="Lucida Sans"/>
          <w:sz w:val="19"/>
          <w:szCs w:val="19"/>
          <w:lang w:val="en-US"/>
        </w:rPr>
        <w:t>do not necessarily correspond to households. Indeed there are constellations where members of the same household hand in several tax forms</w:t>
      </w:r>
      <w:ins w:id="238" w:author="rudi" w:date="2014-11-07T02:04:00Z">
        <w:r w:rsidR="00B9795D">
          <w:rPr>
            <w:rFonts w:ascii="Lucida Sans" w:hAnsi="Lucida Sans"/>
            <w:sz w:val="19"/>
            <w:szCs w:val="19"/>
            <w:lang w:val="en-US"/>
          </w:rPr>
          <w:t xml:space="preserve">. A common case would be </w:t>
        </w:r>
      </w:ins>
      <w:del w:id="239" w:author="rudi" w:date="2014-11-07T02:04:00Z">
        <w:r w:rsidRPr="00B14648" w:rsidDel="00B9795D">
          <w:rPr>
            <w:rFonts w:ascii="Lucida Sans" w:hAnsi="Lucida Sans"/>
            <w:sz w:val="19"/>
            <w:szCs w:val="19"/>
            <w:lang w:val="en-US"/>
          </w:rPr>
          <w:delText xml:space="preserve">, like for example </w:delText>
        </w:r>
      </w:del>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becomes more and more importance.</w:t>
      </w:r>
      <w:r w:rsidRPr="00B14648">
        <w:rPr>
          <w:rFonts w:ascii="Lucida Sans" w:hAnsi="Lucida Sans"/>
          <w:sz w:val="19"/>
          <w:szCs w:val="19"/>
          <w:lang w:val="en-US"/>
        </w:rPr>
        <w:t xml:space="preserve"> Here again surveys are able to address the ideal statistical unit in a more appropriate way.   </w:t>
      </w:r>
    </w:p>
    <w:p w14:paraId="7D988175" w14:textId="62DD775B" w:rsidR="00B14648" w:rsidRPr="00B14648" w:rsidRDefault="00DF5C40" w:rsidP="00B14648">
      <w:pPr>
        <w:pStyle w:val="indent"/>
        <w:rPr>
          <w:rFonts w:ascii="Lucida Sans" w:hAnsi="Lucida Sans"/>
          <w:sz w:val="19"/>
          <w:szCs w:val="19"/>
          <w:lang w:val="en-US"/>
        </w:rPr>
      </w:pPr>
      <w:ins w:id="240" w:author="rudi" w:date="2014-11-07T02:09:00Z">
        <w:r>
          <w:rPr>
            <w:rFonts w:ascii="Lucida Sans" w:hAnsi="Lucida Sans"/>
            <w:sz w:val="19"/>
            <w:szCs w:val="19"/>
            <w:lang w:val="en-US"/>
          </w:rPr>
          <w:t>T</w:t>
        </w:r>
      </w:ins>
      <w:commentRangeStart w:id="241"/>
      <w:commentRangeStart w:id="242"/>
      <w:del w:id="243" w:author="rudi" w:date="2014-11-07T02:09:00Z">
        <w:r w:rsidR="001232D9" w:rsidRPr="00B14648" w:rsidDel="00DF5C40">
          <w:rPr>
            <w:rFonts w:ascii="Lucida Sans" w:hAnsi="Lucida Sans"/>
            <w:sz w:val="19"/>
            <w:szCs w:val="19"/>
            <w:lang w:val="en-US"/>
          </w:rPr>
          <w:delText>With</w:delText>
        </w:r>
        <w:r w:rsidR="00B14648" w:rsidRPr="00B14648" w:rsidDel="00DF5C40">
          <w:rPr>
            <w:rFonts w:ascii="Lucida Sans" w:hAnsi="Lucida Sans"/>
            <w:sz w:val="19"/>
            <w:szCs w:val="19"/>
            <w:lang w:val="en-US"/>
          </w:rPr>
          <w:delText xml:space="preserve"> tax data t</w:delText>
        </w:r>
      </w:del>
      <w:r w:rsidR="00B14648" w:rsidRPr="00B14648">
        <w:rPr>
          <w:rFonts w:ascii="Lucida Sans" w:hAnsi="Lucida Sans"/>
          <w:sz w:val="19"/>
          <w:szCs w:val="19"/>
          <w:lang w:val="en-US"/>
        </w:rPr>
        <w:t xml:space="preserve">he </w:t>
      </w:r>
      <w:commentRangeStart w:id="244"/>
      <w:r w:rsidR="00B14648" w:rsidRPr="00B14648">
        <w:rPr>
          <w:rFonts w:ascii="Lucida Sans" w:hAnsi="Lucida Sans"/>
          <w:i/>
          <w:sz w:val="19"/>
          <w:szCs w:val="19"/>
          <w:lang w:val="en-US"/>
        </w:rPr>
        <w:t xml:space="preserve">application </w:t>
      </w:r>
      <w:commentRangeEnd w:id="244"/>
      <w:r>
        <w:rPr>
          <w:rStyle w:val="Kommentarzeichen"/>
          <w:rFonts w:ascii="Lucida Sans" w:eastAsia="Lucida Sans" w:hAnsi="Lucida Sans"/>
          <w:lang w:eastAsia="en-US"/>
        </w:rPr>
        <w:commentReference w:id="244"/>
      </w:r>
      <w:r w:rsidR="00B14648" w:rsidRPr="00B14648">
        <w:rPr>
          <w:rFonts w:ascii="Lucida Sans" w:hAnsi="Lucida Sans"/>
          <w:i/>
          <w:sz w:val="19"/>
          <w:szCs w:val="19"/>
          <w:lang w:val="en-US"/>
        </w:rPr>
        <w:t xml:space="preserve">of inequality measures </w:t>
      </w:r>
      <w:del w:id="245" w:author="rudi" w:date="2014-11-07T02:09:00Z">
        <w:r w:rsidR="00B14648" w:rsidRPr="00B14648" w:rsidDel="00DF5C40">
          <w:rPr>
            <w:rFonts w:ascii="Lucida Sans" w:hAnsi="Lucida Sans"/>
            <w:sz w:val="19"/>
            <w:szCs w:val="19"/>
            <w:lang w:val="en-US"/>
          </w:rPr>
          <w:delText xml:space="preserve">can </w:delText>
        </w:r>
      </w:del>
      <w:ins w:id="246" w:author="rudi" w:date="2014-11-07T02:09:00Z">
        <w:r>
          <w:rPr>
            <w:rFonts w:ascii="Lucida Sans" w:hAnsi="Lucida Sans"/>
            <w:sz w:val="19"/>
            <w:szCs w:val="19"/>
            <w:lang w:val="en-US"/>
          </w:rPr>
          <w:t>is</w:t>
        </w:r>
        <w:r w:rsidRPr="00B14648">
          <w:rPr>
            <w:rFonts w:ascii="Lucida Sans" w:hAnsi="Lucida Sans"/>
            <w:sz w:val="19"/>
            <w:szCs w:val="19"/>
            <w:lang w:val="en-US"/>
          </w:rPr>
          <w:t xml:space="preserve"> </w:t>
        </w:r>
      </w:ins>
      <w:del w:id="247" w:author="rudi" w:date="2014-11-07T02:10:00Z">
        <w:r w:rsidR="00B14648" w:rsidRPr="00B14648" w:rsidDel="00DF5C40">
          <w:rPr>
            <w:rFonts w:ascii="Lucida Sans" w:hAnsi="Lucida Sans"/>
            <w:sz w:val="19"/>
            <w:szCs w:val="19"/>
            <w:lang w:val="en-US"/>
          </w:rPr>
          <w:delText xml:space="preserve">be </w:delText>
        </w:r>
      </w:del>
      <w:ins w:id="248" w:author="rudi" w:date="2014-11-07T02:10:00Z">
        <w:r>
          <w:rPr>
            <w:rFonts w:ascii="Lucida Sans" w:hAnsi="Lucida Sans"/>
            <w:sz w:val="19"/>
            <w:szCs w:val="19"/>
            <w:lang w:val="en-US"/>
          </w:rPr>
          <w:t>un</w:t>
        </w:r>
      </w:ins>
      <w:r w:rsidR="00B14648" w:rsidRPr="00B14648">
        <w:rPr>
          <w:rFonts w:ascii="Lucida Sans" w:hAnsi="Lucida Sans"/>
          <w:sz w:val="19"/>
          <w:szCs w:val="19"/>
          <w:lang w:val="en-US"/>
        </w:rPr>
        <w:t xml:space="preserve">restricted, if </w:t>
      </w:r>
      <w:ins w:id="249" w:author="rudi" w:date="2014-11-07T02:10:00Z">
        <w:r>
          <w:rPr>
            <w:rFonts w:ascii="Lucida Sans" w:hAnsi="Lucida Sans"/>
            <w:sz w:val="19"/>
            <w:szCs w:val="19"/>
            <w:lang w:val="en-US"/>
          </w:rPr>
          <w:t>data is available on an individual level (like it is the case with survey data). If a researcher has to deal with aggregate</w:t>
        </w:r>
      </w:ins>
      <w:ins w:id="250" w:author="rudi" w:date="2014-11-07T02:11:00Z">
        <w:r>
          <w:rPr>
            <w:rFonts w:ascii="Lucida Sans" w:hAnsi="Lucida Sans"/>
            <w:sz w:val="19"/>
            <w:szCs w:val="19"/>
            <w:lang w:val="en-US"/>
          </w:rPr>
          <w:t>d tax</w:t>
        </w:r>
      </w:ins>
      <w:ins w:id="251" w:author="rudi" w:date="2014-11-07T02:10:00Z">
        <w:r>
          <w:rPr>
            <w:rFonts w:ascii="Lucida Sans" w:hAnsi="Lucida Sans"/>
            <w:sz w:val="19"/>
            <w:szCs w:val="19"/>
            <w:lang w:val="en-US"/>
          </w:rPr>
          <w:t xml:space="preserve"> data</w:t>
        </w:r>
      </w:ins>
      <w:ins w:id="252" w:author="rudi" w:date="2014-11-07T02:16:00Z">
        <w:r w:rsidR="00776E50">
          <w:rPr>
            <w:rFonts w:ascii="Lucida Sans" w:hAnsi="Lucida Sans"/>
            <w:sz w:val="19"/>
            <w:szCs w:val="19"/>
            <w:lang w:val="en-US"/>
          </w:rPr>
          <w:t xml:space="preserve"> however</w:t>
        </w:r>
      </w:ins>
      <w:ins w:id="253" w:author="rudi" w:date="2014-11-07T02:11:00Z">
        <w:r>
          <w:rPr>
            <w:rFonts w:ascii="Lucida Sans" w:hAnsi="Lucida Sans"/>
            <w:sz w:val="19"/>
            <w:szCs w:val="19"/>
            <w:lang w:val="en-US"/>
          </w:rPr>
          <w:t>, the precisio</w:t>
        </w:r>
        <w:r w:rsidR="00776E50">
          <w:rPr>
            <w:rFonts w:ascii="Lucida Sans" w:hAnsi="Lucida Sans"/>
            <w:sz w:val="19"/>
            <w:szCs w:val="19"/>
            <w:lang w:val="en-US"/>
          </w:rPr>
          <w:t>n of inequality measures suffer</w:t>
        </w:r>
      </w:ins>
      <w:ins w:id="254" w:author="rudi" w:date="2014-11-07T02:16:00Z">
        <w:r w:rsidR="00776E50">
          <w:rPr>
            <w:rFonts w:ascii="Lucida Sans" w:hAnsi="Lucida Sans"/>
            <w:sz w:val="19"/>
            <w:szCs w:val="19"/>
            <w:lang w:val="en-US"/>
          </w:rPr>
          <w:t>s</w:t>
        </w:r>
      </w:ins>
      <w:ins w:id="255" w:author="rudi" w:date="2014-11-07T02:13:00Z">
        <w:r w:rsidR="00776E50">
          <w:rPr>
            <w:rFonts w:ascii="Lucida Sans" w:hAnsi="Lucida Sans"/>
            <w:sz w:val="19"/>
            <w:szCs w:val="19"/>
            <w:lang w:val="en-US"/>
          </w:rPr>
          <w:t xml:space="preserve"> (</w:t>
        </w:r>
      </w:ins>
      <w:ins w:id="256" w:author="rudi" w:date="2014-11-07T02:11:00Z">
        <w:r>
          <w:rPr>
            <w:rFonts w:ascii="Lucida Sans" w:hAnsi="Lucida Sans"/>
            <w:sz w:val="19"/>
            <w:szCs w:val="19"/>
            <w:lang w:val="en-US"/>
          </w:rPr>
          <w:t xml:space="preserve">depending on the </w:t>
        </w:r>
      </w:ins>
      <w:ins w:id="257" w:author="rudi" w:date="2014-11-07T02:14:00Z">
        <w:r w:rsidR="00776E50">
          <w:rPr>
            <w:rFonts w:ascii="Lucida Sans" w:hAnsi="Lucida Sans"/>
            <w:sz w:val="19"/>
            <w:szCs w:val="19"/>
            <w:lang w:val="en-US"/>
          </w:rPr>
          <w:t>degree of aggregation) but all common measures (like the</w:t>
        </w:r>
      </w:ins>
      <w:ins w:id="258" w:author="rudi" w:date="2014-11-07T02:10:00Z">
        <w:r>
          <w:rPr>
            <w:rFonts w:ascii="Lucida Sans" w:hAnsi="Lucida Sans"/>
            <w:sz w:val="19"/>
            <w:szCs w:val="19"/>
            <w:lang w:val="en-US"/>
          </w:rPr>
          <w:t xml:space="preserve"> </w:t>
        </w:r>
      </w:ins>
      <w:ins w:id="259" w:author="rudi" w:date="2014-11-07T02:15:00Z">
        <w:r w:rsidR="00776E50">
          <w:rPr>
            <w:rFonts w:ascii="Lucida Sans" w:hAnsi="Lucida Sans"/>
            <w:sz w:val="19"/>
            <w:szCs w:val="19"/>
            <w:lang w:val="en-US"/>
          </w:rPr>
          <w:t>Gini coefficient or Theil Index</w:t>
        </w:r>
        <w:proofErr w:type="gramStart"/>
        <w:r w:rsidR="00776E50">
          <w:rPr>
            <w:rFonts w:ascii="Lucida Sans" w:hAnsi="Lucida Sans"/>
            <w:sz w:val="19"/>
            <w:szCs w:val="19"/>
            <w:lang w:val="en-US"/>
          </w:rPr>
          <w:t xml:space="preserve">) </w:t>
        </w:r>
      </w:ins>
      <w:ins w:id="260" w:author="rudi" w:date="2014-11-07T02:16:00Z">
        <w:r w:rsidR="00776E50">
          <w:rPr>
            <w:rFonts w:ascii="Lucida Sans" w:hAnsi="Lucida Sans"/>
            <w:sz w:val="19"/>
            <w:szCs w:val="19"/>
            <w:lang w:val="en-US"/>
          </w:rPr>
          <w:t xml:space="preserve"> are</w:t>
        </w:r>
        <w:proofErr w:type="gramEnd"/>
        <w:r w:rsidR="00776E50">
          <w:rPr>
            <w:rFonts w:ascii="Lucida Sans" w:hAnsi="Lucida Sans"/>
            <w:sz w:val="19"/>
            <w:szCs w:val="19"/>
            <w:lang w:val="en-US"/>
          </w:rPr>
          <w:t xml:space="preserve"> still possible to calculate.</w:t>
        </w:r>
        <w:r w:rsidR="00776E50" w:rsidRPr="00B14648" w:rsidDel="00776E50">
          <w:rPr>
            <w:rFonts w:ascii="Lucida Sans" w:hAnsi="Lucida Sans"/>
            <w:sz w:val="19"/>
            <w:szCs w:val="19"/>
            <w:lang w:val="en-US"/>
          </w:rPr>
          <w:t xml:space="preserve"> </w:t>
        </w:r>
      </w:ins>
      <w:del w:id="261" w:author="rudi" w:date="2014-11-07T02:16:00Z">
        <w:r w:rsidR="00B14648" w:rsidRPr="00B14648" w:rsidDel="00776E50">
          <w:rPr>
            <w:rFonts w:ascii="Lucida Sans" w:hAnsi="Lucida Sans"/>
            <w:sz w:val="19"/>
            <w:szCs w:val="19"/>
            <w:lang w:val="en-US"/>
          </w:rPr>
          <w:delText xml:space="preserve">one thinks of tax data as information in aggregated form. Out of that it is possible to estimate the form of the distribution or the quantile function, therefore it is possible to calculate common measures like the gini-coefficent or the income/wealth shares, but measures based on welfare function or information theory need individual data and are therefore not applicable. Survey data usually is collected on household level and therefore leaves every option open a statistician can think of. </w:delText>
        </w:r>
        <w:commentRangeEnd w:id="241"/>
        <w:r w:rsidR="00122E28" w:rsidDel="00776E50">
          <w:rPr>
            <w:rStyle w:val="Kommentarzeichen"/>
            <w:rFonts w:ascii="Lucida Sans" w:eastAsia="Lucida Sans" w:hAnsi="Lucida Sans"/>
            <w:lang w:eastAsia="en-US"/>
          </w:rPr>
          <w:commentReference w:id="241"/>
        </w:r>
        <w:commentRangeEnd w:id="242"/>
        <w:r w:rsidDel="00776E50">
          <w:rPr>
            <w:rStyle w:val="Kommentarzeichen"/>
            <w:rFonts w:ascii="Lucida Sans" w:eastAsia="Lucida Sans" w:hAnsi="Lucida Sans"/>
            <w:lang w:eastAsia="en-US"/>
          </w:rPr>
          <w:commentReference w:id="242"/>
        </w:r>
      </w:del>
    </w:p>
    <w:p w14:paraId="5EAB724B" w14:textId="3882D047"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This is a </w:t>
      </w:r>
      <w:del w:id="262" w:author="rudi" w:date="2014-11-07T02:17:00Z">
        <w:r w:rsidRPr="00B14648" w:rsidDel="00776E50">
          <w:rPr>
            <w:rFonts w:ascii="Lucida Sans" w:hAnsi="Lucida Sans"/>
            <w:sz w:val="19"/>
            <w:szCs w:val="19"/>
            <w:lang w:val="en-US"/>
          </w:rPr>
          <w:delText xml:space="preserve">special </w:delText>
        </w:r>
      </w:del>
      <w:ins w:id="263" w:author="rudi" w:date="2014-11-07T02:17:00Z">
        <w:r w:rsidR="00776E50">
          <w:rPr>
            <w:rFonts w:ascii="Lucida Sans" w:hAnsi="Lucida Sans"/>
            <w:sz w:val="19"/>
            <w:szCs w:val="19"/>
            <w:lang w:val="en-US"/>
          </w:rPr>
          <w:t>particularly</w:t>
        </w:r>
        <w:r w:rsidR="00776E50" w:rsidRPr="00B14648">
          <w:rPr>
            <w:rFonts w:ascii="Lucida Sans" w:hAnsi="Lucida Sans"/>
            <w:sz w:val="19"/>
            <w:szCs w:val="19"/>
            <w:lang w:val="en-US"/>
          </w:rPr>
          <w:t xml:space="preserve"> </w:t>
        </w:r>
      </w:ins>
      <w:r w:rsidRPr="00B14648">
        <w:rPr>
          <w:rFonts w:ascii="Lucida Sans" w:hAnsi="Lucida Sans"/>
          <w:sz w:val="19"/>
          <w:szCs w:val="19"/>
          <w:lang w:val="en-US"/>
        </w:rPr>
        <w:t>thorny task for surveys working with samples, because nonresponse is a major source of bias (Bethlehem et al., 2011).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ins w:id="264" w:author="rudi" w:date="2014-11-07T02:17:00Z">
        <w:r w:rsidR="00776E50">
          <w:rPr>
            <w:rFonts w:ascii="Lucida Sans" w:hAnsi="Lucida Sans"/>
            <w:sz w:val="19"/>
            <w:szCs w:val="19"/>
            <w:lang w:val="en-US"/>
          </w:rPr>
          <w:t>s</w:t>
        </w:r>
      </w:ins>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proofErr w:type="spellStart"/>
        <w:r w:rsidRPr="008E19F9">
          <w:rPr>
            <w:rFonts w:ascii="Lucida Sans" w:hAnsi="Lucida Sans"/>
            <w:sz w:val="19"/>
            <w:szCs w:val="19"/>
            <w:lang w:val="en-US"/>
          </w:rPr>
          <w:t>Alvaredo</w:t>
        </w:r>
        <w:proofErr w:type="spellEnd"/>
        <w:r w:rsidRPr="008E19F9">
          <w:rPr>
            <w:rFonts w:ascii="Lucida Sans" w:hAnsi="Lucida Sans"/>
            <w:sz w:val="19"/>
            <w:szCs w:val="19"/>
            <w:lang w:val="en-US"/>
          </w:rPr>
          <w:t xml:space="preserve"> and </w:t>
        </w:r>
        <w:proofErr w:type="spellStart"/>
        <w:r w:rsidRPr="008E19F9">
          <w:rPr>
            <w:rFonts w:ascii="Lucida Sans" w:hAnsi="Lucida Sans"/>
            <w:sz w:val="19"/>
            <w:szCs w:val="19"/>
            <w:lang w:val="en-US"/>
          </w:rPr>
          <w:t>Saez</w:t>
        </w:r>
        <w:proofErr w:type="spellEnd"/>
      </w:hyperlink>
      <w:r w:rsidRPr="00B14648">
        <w:rPr>
          <w:rFonts w:ascii="Lucida Sans" w:hAnsi="Lucida Sans"/>
          <w:sz w:val="19"/>
          <w:szCs w:val="19"/>
          <w:lang w:val="en-US"/>
        </w:rPr>
        <w:t> (</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w:t>
      </w:r>
      <w:del w:id="265" w:author="rudi" w:date="2014-11-07T02:19:00Z">
        <w:r w:rsidRPr="00B14648" w:rsidDel="00776E50">
          <w:rPr>
            <w:rFonts w:ascii="Lucida Sans" w:hAnsi="Lucida Sans"/>
            <w:sz w:val="19"/>
            <w:szCs w:val="19"/>
            <w:lang w:val="en-US"/>
          </w:rPr>
          <w:delText xml:space="preserve">regard </w:delText>
        </w:r>
      </w:del>
      <w:ins w:id="266" w:author="rudi" w:date="2014-11-07T02:19:00Z">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ins>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062B86F"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ins w:id="267" w:author="rudi" w:date="2014-11-07T02:20:00Z">
        <w:r w:rsidR="00776E50">
          <w:rPr>
            <w:rFonts w:ascii="Lucida Sans" w:hAnsi="Lucida Sans"/>
            <w:sz w:val="19"/>
            <w:szCs w:val="19"/>
            <w:lang w:val="en-US"/>
          </w:rPr>
          <w:t>For several countries t</w:t>
        </w:r>
      </w:ins>
      <w:del w:id="268" w:author="rudi" w:date="2014-11-07T02:20:00Z">
        <w:r w:rsidRPr="00B14648" w:rsidDel="00776E50">
          <w:rPr>
            <w:rFonts w:ascii="Lucida Sans" w:hAnsi="Lucida Sans"/>
            <w:sz w:val="19"/>
            <w:szCs w:val="19"/>
            <w:lang w:val="en-US"/>
          </w:rPr>
          <w:delText>T</w:delText>
        </w:r>
      </w:del>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del w:id="269" w:author="rudi" w:date="2014-11-07T02:20:00Z">
        <w:r w:rsidRPr="00B14648" w:rsidDel="00776E50">
          <w:rPr>
            <w:rFonts w:ascii="Lucida Sans" w:hAnsi="Lucida Sans"/>
            <w:sz w:val="19"/>
            <w:szCs w:val="19"/>
            <w:lang w:val="en-US"/>
          </w:rPr>
          <w:delText xml:space="preserve">reaching </w:delText>
        </w:r>
      </w:del>
      <w:ins w:id="270" w:author="rudi" w:date="2014-11-07T02:20:00Z">
        <w:r w:rsidR="00776E50" w:rsidRPr="00B14648">
          <w:rPr>
            <w:rFonts w:ascii="Lucida Sans" w:hAnsi="Lucida Sans"/>
            <w:sz w:val="19"/>
            <w:szCs w:val="19"/>
            <w:lang w:val="en-US"/>
          </w:rPr>
          <w:t>reach</w:t>
        </w:r>
        <w:r w:rsidR="00776E50">
          <w:rPr>
            <w:rFonts w:ascii="Lucida Sans" w:hAnsi="Lucida Sans"/>
            <w:sz w:val="19"/>
            <w:szCs w:val="19"/>
            <w:lang w:val="en-US"/>
          </w:rPr>
          <w:t>es</w:t>
        </w:r>
      </w:ins>
      <w:del w:id="271" w:author="rudi" w:date="2014-11-07T02:20:00Z">
        <w:r w:rsidRPr="00B14648" w:rsidDel="00776E50">
          <w:rPr>
            <w:rFonts w:ascii="Lucida Sans" w:hAnsi="Lucida Sans"/>
            <w:sz w:val="19"/>
            <w:szCs w:val="19"/>
            <w:lang w:val="en-US"/>
          </w:rPr>
          <w:delText>for several countries</w:delText>
        </w:r>
      </w:del>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ins w:id="272" w:author="rudi" w:date="2014-11-07T02:21:00Z">
        <w:r w:rsidR="00776E50">
          <w:rPr>
            <w:rFonts w:ascii="Lucida Sans" w:hAnsi="Lucida Sans"/>
            <w:sz w:val="19"/>
            <w:szCs w:val="19"/>
            <w:lang w:val="en-US"/>
          </w:rPr>
          <w:t xml:space="preserve">to </w:t>
        </w:r>
      </w:ins>
      <w:r w:rsidR="001232D9" w:rsidRPr="00B14648">
        <w:rPr>
          <w:rFonts w:ascii="Lucida Sans" w:hAnsi="Lucida Sans"/>
          <w:sz w:val="19"/>
          <w:szCs w:val="19"/>
          <w:lang w:val="en-US"/>
        </w:rPr>
        <w:t>assess</w:t>
      </w:r>
      <w:del w:id="273" w:author="rudi" w:date="2014-11-07T02:21:00Z">
        <w:r w:rsidR="001232D9" w:rsidRPr="00B14648" w:rsidDel="00776E50">
          <w:rPr>
            <w:rFonts w:ascii="Lucida Sans" w:hAnsi="Lucida Sans"/>
            <w:sz w:val="19"/>
            <w:szCs w:val="19"/>
            <w:lang w:val="en-US"/>
          </w:rPr>
          <w:delText>ing</w:delText>
        </w:r>
      </w:del>
      <w:r w:rsidRPr="00B14648">
        <w:rPr>
          <w:rFonts w:ascii="Lucida Sans" w:hAnsi="Lucida Sans"/>
          <w:sz w:val="19"/>
          <w:szCs w:val="19"/>
          <w:lang w:val="en-US"/>
        </w:rPr>
        <w:t xml:space="preserve"> time trends that cover substantial</w:t>
      </w:r>
      <w:ins w:id="274" w:author="rudi" w:date="2014-11-07T02:21:00Z">
        <w:r w:rsidR="00776E50">
          <w:rPr>
            <w:rFonts w:ascii="Lucida Sans" w:hAnsi="Lucida Sans"/>
            <w:sz w:val="19"/>
            <w:szCs w:val="19"/>
            <w:lang w:val="en-US"/>
          </w:rPr>
          <w:t>ly</w:t>
        </w:r>
      </w:ins>
      <w:r w:rsidRPr="00B14648">
        <w:rPr>
          <w:rFonts w:ascii="Lucida Sans" w:hAnsi="Lucida Sans"/>
          <w:sz w:val="19"/>
          <w:szCs w:val="19"/>
          <w:lang w:val="en-US"/>
        </w:rPr>
        <w:t xml:space="preserve"> longer periods than it is possible with survey data. Nonetheless</w:t>
      </w:r>
      <w:ins w:id="275" w:author="rudi" w:date="2014-11-07T02:21:00Z">
        <w:r w:rsidR="00776E50">
          <w:rPr>
            <w:rFonts w:ascii="Lucida Sans" w:hAnsi="Lucida Sans"/>
            <w:sz w:val="19"/>
            <w:szCs w:val="19"/>
            <w:lang w:val="en-US"/>
          </w:rPr>
          <w:t>,</w:t>
        </w:r>
      </w:ins>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w:t>
      </w:r>
      <w:del w:id="276" w:author="rudi" w:date="2014-11-07T02:21:00Z">
        <w:r w:rsidRPr="00B14648" w:rsidDel="00776E50">
          <w:rPr>
            <w:rFonts w:ascii="Lucida Sans" w:hAnsi="Lucida Sans"/>
            <w:sz w:val="19"/>
            <w:szCs w:val="19"/>
            <w:lang w:val="en-US"/>
          </w:rPr>
          <w:delText>t</w:delText>
        </w:r>
      </w:del>
      <w:r w:rsidRPr="00B14648">
        <w:rPr>
          <w:rFonts w:ascii="Lucida Sans" w:hAnsi="Lucida Sans"/>
          <w:sz w:val="19"/>
          <w:szCs w:val="19"/>
          <w:lang w:val="en-US"/>
        </w:rPr>
        <w:t xml:space="preserve">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77777777" w:rsidR="00B14648" w:rsidRPr="00B14648" w:rsidRDefault="00B14648" w:rsidP="00B14648">
      <w:pPr>
        <w:pStyle w:val="berschrift1"/>
        <w:rPr>
          <w:lang w:val="en-US"/>
        </w:rPr>
      </w:pPr>
      <w:bookmarkStart w:id="277" w:name="_Toc399858810"/>
      <w:commentRangeStart w:id="278"/>
      <w:r w:rsidRPr="00B14648">
        <w:rPr>
          <w:lang w:val="en-US"/>
        </w:rPr>
        <w:lastRenderedPageBreak/>
        <w:t>Conflicting results due to methodological differences</w:t>
      </w:r>
      <w:r w:rsidR="006C2FBE">
        <w:rPr>
          <w:lang w:val="en-US"/>
        </w:rPr>
        <w:t xml:space="preserve"> in Switzerland</w:t>
      </w:r>
      <w:r w:rsidRPr="00B14648">
        <w:rPr>
          <w:lang w:val="en-US"/>
        </w:rPr>
        <w:t>?</w:t>
      </w:r>
      <w:bookmarkEnd w:id="277"/>
      <w:commentRangeEnd w:id="278"/>
      <w:r w:rsidR="006E3ADE">
        <w:rPr>
          <w:rStyle w:val="Kommentarzeichen"/>
          <w:rFonts w:eastAsia="Lucida Sans"/>
          <w:bCs w:val="0"/>
        </w:rPr>
        <w:commentReference w:id="278"/>
      </w:r>
    </w:p>
    <w:p w14:paraId="462D907A" w14:textId="7AA1B1C1" w:rsidR="00B14648" w:rsidRPr="00B14648" w:rsidRDefault="003F474A" w:rsidP="00B14648">
      <w:pPr>
        <w:rPr>
          <w:lang w:val="en-US"/>
        </w:rPr>
      </w:pPr>
      <w:ins w:id="279" w:author="rudi" w:date="2014-11-09T20:27:00Z">
        <w:r>
          <w:rPr>
            <w:lang w:val="en-US"/>
          </w:rPr>
          <w:t>Regarding results of inequ</w:t>
        </w:r>
        <w:r w:rsidR="00104646">
          <w:rPr>
            <w:lang w:val="en-US"/>
          </w:rPr>
          <w:t>ality research, Switzerland is</w:t>
        </w:r>
        <w:r>
          <w:rPr>
            <w:lang w:val="en-US"/>
          </w:rPr>
          <w:t xml:space="preserve"> particularly </w:t>
        </w:r>
      </w:ins>
      <w:ins w:id="280" w:author="rudi" w:date="2014-11-09T20:28:00Z">
        <w:r w:rsidR="00104646">
          <w:rPr>
            <w:lang w:val="en-US"/>
          </w:rPr>
          <w:t>contradictory</w:t>
        </w:r>
      </w:ins>
      <w:commentRangeStart w:id="281"/>
      <w:del w:id="282" w:author="rudi" w:date="2014-11-09T20:28:00Z">
        <w:r w:rsidR="00B14648" w:rsidRPr="00B14648" w:rsidDel="00104646">
          <w:rPr>
            <w:lang w:val="en-US"/>
          </w:rPr>
          <w:delText>As we will show in this section, the state of research for Switzerland concerning the trend of income inequality is especially contr</w:delText>
        </w:r>
        <w:r w:rsidR="001232D9" w:rsidDel="00104646">
          <w:rPr>
            <w:lang w:val="en-US"/>
          </w:rPr>
          <w:delText>adictory</w:delText>
        </w:r>
      </w:del>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EU-SILC, HBS and LIS-data. Figure </w:t>
      </w:r>
      <w:ins w:id="283" w:author="rudi" w:date="2014-11-09T20:29:00Z">
        <w:r w:rsidR="00104646">
          <w:rPr>
            <w:lang w:val="en-US"/>
          </w:rPr>
          <w:t>2</w:t>
        </w:r>
      </w:ins>
      <w:del w:id="284" w:author="rudi" w:date="2014-11-09T20:29:00Z">
        <w:r w:rsidR="00B14648" w:rsidRPr="00B14648" w:rsidDel="00104646">
          <w:rPr>
            <w:lang w:val="en-US"/>
          </w:rPr>
          <w:delText>XY</w:delText>
        </w:r>
      </w:del>
      <w:r w:rsidR="00B14648" w:rsidRPr="00B14648">
        <w:rPr>
          <w:lang w:val="en-US"/>
        </w:rPr>
        <w:t xml:space="preserve"> shows </w:t>
      </w:r>
      <w:del w:id="285" w:author="rudi" w:date="2014-11-09T20:29:00Z">
        <w:r w:rsidR="00B14648" w:rsidRPr="00B14648" w:rsidDel="00104646">
          <w:rPr>
            <w:lang w:val="en-US"/>
          </w:rPr>
          <w:delText>the results stemming</w:delText>
        </w:r>
      </w:del>
      <w:ins w:id="286" w:author="rudi" w:date="2014-11-09T20:29:00Z">
        <w:r w:rsidR="00104646">
          <w:rPr>
            <w:lang w:val="en-US"/>
          </w:rPr>
          <w:t xml:space="preserve">Gini coefficients </w:t>
        </w:r>
      </w:ins>
      <w:ins w:id="287" w:author="rudi" w:date="2014-11-09T20:30:00Z">
        <w:r w:rsidR="00104646">
          <w:rPr>
            <w:lang w:val="en-US"/>
          </w:rPr>
          <w:t xml:space="preserve">of equalized disposable income </w:t>
        </w:r>
      </w:ins>
      <w:ins w:id="288" w:author="rudi" w:date="2014-11-09T20:29:00Z">
        <w:r w:rsidR="00104646">
          <w:rPr>
            <w:lang w:val="en-US"/>
          </w:rPr>
          <w:t>calculated</w:t>
        </w:r>
      </w:ins>
      <w:r w:rsidR="00B14648" w:rsidRPr="00B14648">
        <w:rPr>
          <w:lang w:val="en-US"/>
        </w:rPr>
        <w:t xml:space="preserve"> from these three sources</w:t>
      </w:r>
      <w:ins w:id="289" w:author="rudi" w:date="2014-11-09T20:30:00Z">
        <w:r w:rsidR="00104646">
          <w:rPr>
            <w:lang w:val="en-US"/>
          </w:rPr>
          <w:t>.</w:t>
        </w:r>
      </w:ins>
      <w:del w:id="290" w:author="rudi" w:date="2014-11-09T20:30:00Z">
        <w:r w:rsidR="00B14648" w:rsidRPr="00B14648" w:rsidDel="00104646">
          <w:rPr>
            <w:lang w:val="en-US"/>
          </w:rPr>
          <w:delText xml:space="preserve"> while looking at Gini of equalized disposable income.</w:delText>
        </w:r>
      </w:del>
      <w:r w:rsidR="00B14648" w:rsidRPr="00B14648">
        <w:rPr>
          <w:lang w:val="en-US"/>
        </w:rPr>
        <w:t xml:space="preserve"> </w:t>
      </w:r>
      <w:del w:id="291" w:author="rudi" w:date="2014-11-09T20:31:00Z">
        <w:r w:rsidR="00B14648" w:rsidRPr="00B14648" w:rsidDel="00104646">
          <w:rPr>
            <w:lang w:val="en-US"/>
          </w:rPr>
          <w:delText>Up to the day</w:delText>
        </w:r>
      </w:del>
      <w:ins w:id="292" w:author="rudi" w:date="2014-11-09T20:31:00Z">
        <w:r w:rsidR="00104646">
          <w:rPr>
            <w:lang w:val="en-US"/>
          </w:rPr>
          <w:t>To date</w:t>
        </w:r>
      </w:ins>
      <w:r w:rsidR="00B14648" w:rsidRPr="00B14648">
        <w:rPr>
          <w:lang w:val="en-US"/>
        </w:rPr>
        <w:t xml:space="preserve">, EU-SILC (Statistics on Income and Living Conditions) is the main source used for policy monitoring at EU-level. The main focus of EU-SILC is to collect data on a common “framework” 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ins w:id="293" w:author="rudi" w:date="2014-11-09T20:32:00Z">
        <w:r w:rsidR="00104646">
          <w:rPr>
            <w:lang w:val="en-US"/>
          </w:rPr>
          <w:t xml:space="preserve"> on</w:t>
        </w:r>
      </w:ins>
      <w:r w:rsidR="00B14648" w:rsidRPr="00B14648">
        <w:rPr>
          <w:lang w:val="en-US"/>
        </w:rPr>
        <w:t xml:space="preserve">. Therefore this times-series doesn’t cover time periods before 2007. As </w:t>
      </w:r>
      <w:ins w:id="294" w:author="rudi" w:date="2014-11-09T20:32:00Z">
        <w:r w:rsidR="00104646">
          <w:rPr>
            <w:lang w:val="en-US"/>
          </w:rPr>
          <w:t xml:space="preserve">figure 2 </w:t>
        </w:r>
      </w:ins>
      <w:del w:id="295" w:author="rudi" w:date="2014-11-09T20:32:00Z">
        <w:r w:rsidR="00B14648" w:rsidRPr="00B14648" w:rsidDel="00104646">
          <w:rPr>
            <w:lang w:val="en-US"/>
          </w:rPr>
          <w:delText xml:space="preserve">graph XY </w:delText>
        </w:r>
      </w:del>
      <w:r w:rsidR="00B14648" w:rsidRPr="00B14648">
        <w:rPr>
          <w:lang w:val="en-US"/>
        </w:rPr>
        <w:t>shows, following the results from SILC, income inequali</w:t>
      </w:r>
      <w:r w:rsidR="00A456DA">
        <w:rPr>
          <w:lang w:val="en-US"/>
        </w:rPr>
        <w:t>ty de</w:t>
      </w:r>
      <w:del w:id="296" w:author="rudi" w:date="2014-11-09T20:32:00Z">
        <w:r w:rsidR="00A456DA" w:rsidDel="00104646">
          <w:rPr>
            <w:lang w:val="en-US"/>
          </w:rPr>
          <w:delText>-</w:delText>
        </w:r>
      </w:del>
      <w:r w:rsidR="00A456DA">
        <w:rPr>
          <w:lang w:val="en-US"/>
        </w:rPr>
        <w:t>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Household Budget Survey (HBS). The main focus of this survey lays in providing detailed data on household budgets. Since 2000 the survey has been conducted on a continuous basis, which allows looking at a consistent time series from 2000 to 2011. As it can be seen from </w:t>
      </w:r>
      <w:ins w:id="297" w:author="rudi" w:date="2014-11-09T20:33:00Z">
        <w:r w:rsidR="00104646">
          <w:rPr>
            <w:lang w:val="en-US"/>
          </w:rPr>
          <w:t>figure 2</w:t>
        </w:r>
      </w:ins>
      <w:del w:id="298" w:author="rudi" w:date="2014-11-09T20:33:00Z">
        <w:r w:rsidR="00B14648" w:rsidRPr="00B14648" w:rsidDel="00104646">
          <w:rPr>
            <w:lang w:val="en-US"/>
          </w:rPr>
          <w:delText>graph XY</w:delText>
        </w:r>
      </w:del>
      <w:r w:rsidR="00B14648" w:rsidRPr="00B14648">
        <w:rPr>
          <w:lang w:val="en-US"/>
        </w:rPr>
        <w:t xml:space="preserve"> the trend is rather </w:t>
      </w:r>
      <w:r w:rsidR="001232D9" w:rsidRPr="00B14648">
        <w:rPr>
          <w:lang w:val="en-US"/>
        </w:rPr>
        <w:t xml:space="preserve">stable. </w:t>
      </w:r>
      <w:r w:rsidR="00B14648" w:rsidRPr="00B14648">
        <w:rPr>
          <w:lang w:val="en-US"/>
        </w:rPr>
        <w:t>Both time-series (SILC and HBS) cover a relatively short time period. A longer period is covered in the LIS-Data-set (1982-2004).</w:t>
      </w:r>
      <w:del w:id="299" w:author="rudi" w:date="2014-11-09T20:34:00Z">
        <w:r w:rsidR="00B14648" w:rsidRPr="00B14648" w:rsidDel="00104646">
          <w:rPr>
            <w:lang w:val="en-US"/>
          </w:rPr>
          <w:delText xml:space="preserve"> Data-provider for the LIS Data is the Swiss Federal Statistical Office too.</w:delText>
        </w:r>
      </w:del>
      <w:r w:rsidR="00B14648" w:rsidRPr="00B14648">
        <w:rPr>
          <w:lang w:val="en-US"/>
        </w:rPr>
        <w:t xml:space="preserve"> In contrast </w:t>
      </w:r>
      <w:ins w:id="300" w:author="rudi" w:date="2014-11-09T20:34:00Z">
        <w:r w:rsidR="00104646">
          <w:rPr>
            <w:lang w:val="en-US"/>
          </w:rPr>
          <w:t xml:space="preserve">to </w:t>
        </w:r>
      </w:ins>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w:t>
      </w:r>
      <w:proofErr w:type="gramStart"/>
      <w:r w:rsidR="00B14648" w:rsidRPr="00B14648">
        <w:rPr>
          <w:lang w:val="en-US"/>
        </w:rPr>
        <w:t>2004</w:t>
      </w:r>
      <w:proofErr w:type="gramEnd"/>
      <w:r w:rsidR="00B14648" w:rsidRPr="00B14648">
        <w:rPr>
          <w:lang w:val="en-US"/>
        </w:rPr>
        <w:t>). All in all the LIS dataset contains the longest time series on inequality for Switzerland. Analyzing th</w:t>
      </w:r>
      <w:ins w:id="301" w:author="rudi" w:date="2014-11-09T20:35:00Z">
        <w:r w:rsidR="00104646">
          <w:rPr>
            <w:lang w:val="en-US"/>
          </w:rPr>
          <w:t>e</w:t>
        </w:r>
      </w:ins>
      <w:del w:id="302" w:author="rudi" w:date="2014-11-09T20:35:00Z">
        <w:r w:rsidR="00B14648" w:rsidRPr="00B14648" w:rsidDel="00104646">
          <w:rPr>
            <w:lang w:val="en-US"/>
          </w:rPr>
          <w:delText>i</w:delText>
        </w:r>
      </w:del>
      <w:r w:rsidR="00B14648" w:rsidRPr="00B14648">
        <w:rPr>
          <w:lang w:val="en-US"/>
        </w:rPr>
        <w:t>s</w:t>
      </w:r>
      <w:ins w:id="303" w:author="rudi" w:date="2014-11-09T20:35:00Z">
        <w:r w:rsidR="00104646">
          <w:rPr>
            <w:lang w:val="en-US"/>
          </w:rPr>
          <w:t>e</w:t>
        </w:r>
      </w:ins>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(2013) found</w:t>
      </w:r>
      <w:del w:id="304" w:author="rudi" w:date="2014-11-09T20:35:00Z">
        <w:r w:rsidR="00B14648" w:rsidRPr="00B14648" w:rsidDel="00104646">
          <w:rPr>
            <w:lang w:val="en-US"/>
          </w:rPr>
          <w:delText xml:space="preserve"> for Switzerland</w:delText>
        </w:r>
      </w:del>
      <w:r w:rsidR="00B14648" w:rsidRPr="00B14648">
        <w:rPr>
          <w:lang w:val="en-US"/>
        </w:rPr>
        <w:t xml:space="preserve"> a quite substantially decreases in income inequality</w:t>
      </w:r>
      <w:ins w:id="305" w:author="rudi" w:date="2014-11-09T20:35:00Z">
        <w:r w:rsidR="00104646" w:rsidRPr="00B14648">
          <w:rPr>
            <w:lang w:val="en-US"/>
          </w:rPr>
          <w:t xml:space="preserve"> for Switzerland</w:t>
        </w:r>
      </w:ins>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commentRangeEnd w:id="281"/>
      <w:r w:rsidR="00B14648">
        <w:rPr>
          <w:rStyle w:val="Kommentarzeichen"/>
        </w:rPr>
        <w:commentReference w:id="281"/>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r>
        <w:rPr>
          <w:noProof/>
          <w:lang w:eastAsia="de-CH"/>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r w:rsidR="00B92879" w:rsidRPr="008E19F9">
        <w:rPr>
          <w:noProof/>
          <w:lang w:val="en-US" w:eastAsia="de-CH"/>
        </w:rPr>
        <w:t xml:space="preserve"> </w:t>
      </w:r>
      <w:r w:rsidR="00B92879">
        <w:rPr>
          <w:noProof/>
          <w:lang w:eastAsia="de-CH"/>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150453" w14:textId="77777777" w:rsidR="00B14648" w:rsidRPr="003163BA" w:rsidRDefault="003163BA" w:rsidP="003163BA">
      <w:pPr>
        <w:pStyle w:val="Beschriftung"/>
        <w:rPr>
          <w:sz w:val="24"/>
          <w:szCs w:val="24"/>
          <w:lang w:val="en-US"/>
        </w:rPr>
      </w:pPr>
      <w:bookmarkStart w:id="306"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A0309C">
        <w:rPr>
          <w:noProof/>
          <w:sz w:val="24"/>
          <w:szCs w:val="24"/>
          <w:lang w:val="en-US"/>
        </w:rPr>
        <w:t>2</w:t>
      </w:r>
      <w:r w:rsidRPr="003163BA">
        <w:rPr>
          <w:sz w:val="24"/>
          <w:szCs w:val="24"/>
          <w:lang w:val="en-US"/>
        </w:rPr>
        <w:fldChar w:fldCharType="end"/>
      </w:r>
      <w:bookmarkEnd w:id="306"/>
      <w:r w:rsidRPr="003163BA">
        <w:rPr>
          <w:sz w:val="24"/>
          <w:szCs w:val="24"/>
          <w:lang w:val="en-US"/>
        </w:rPr>
        <w:t xml:space="preserve">: </w:t>
      </w:r>
      <w:r>
        <w:rPr>
          <w:sz w:val="24"/>
          <w:szCs w:val="24"/>
          <w:lang w:val="en-US"/>
        </w:rPr>
        <w:t>T</w:t>
      </w:r>
      <w:r w:rsidRPr="003163BA">
        <w:rPr>
          <w:sz w:val="24"/>
          <w:szCs w:val="24"/>
          <w:lang w:val="en-US"/>
        </w:rPr>
        <w:t>rends of income inequality in Switzerland.</w:t>
      </w:r>
      <w:r w:rsidRPr="003163BA">
        <w:rPr>
          <w:sz w:val="24"/>
          <w:szCs w:val="24"/>
          <w:lang w:val="en-US"/>
        </w:rPr>
        <w:commentReference w:id="307"/>
      </w:r>
    </w:p>
    <w:p w14:paraId="3F539B9A" w14:textId="68A6997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ins w:id="308" w:author="rudi" w:date="2014-11-09T20:36:00Z">
        <w:r w:rsidR="00104646">
          <w:rPr>
            <w:lang w:val="en-US"/>
          </w:rPr>
          <w:t>S</w:t>
        </w:r>
      </w:ins>
      <w:del w:id="309" w:author="rudi" w:date="2014-11-09T20:36:00Z">
        <w:r w:rsidRPr="00B14648" w:rsidDel="00104646">
          <w:rPr>
            <w:lang w:val="en-US"/>
          </w:rPr>
          <w:delText>s</w:delText>
        </w:r>
      </w:del>
      <w:r w:rsidRPr="00B14648">
        <w:rPr>
          <w:lang w:val="en-US"/>
        </w:rPr>
        <w:t xml:space="preserve">econd World War (up to 1996). Using the same </w:t>
      </w:r>
      <w:r w:rsidRPr="00B14648">
        <w:rPr>
          <w:lang w:val="en-US"/>
        </w:rPr>
        <w:lastRenderedPageBreak/>
        <w:t xml:space="preserve">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ins w:id="310" w:author="rudi" w:date="2014-11-09T20:36:00Z">
        <w:r w:rsidR="00104646">
          <w:rPr>
            <w:lang w:val="en-US"/>
          </w:rPr>
          <w:t>s</w:t>
        </w:r>
      </w:ins>
      <w:r w:rsidRPr="00B14648">
        <w:rPr>
          <w:lang w:val="en-US"/>
        </w:rPr>
        <w:t xml:space="preserve"> has risen, the top 0.01% share even doubled in the last observed 20 years. A result which oppos</w:t>
      </w:r>
      <w:r w:rsidR="001232D9">
        <w:rPr>
          <w:lang w:val="en-US"/>
        </w:rPr>
        <w:t xml:space="preserve">es the outcome of </w:t>
      </w:r>
      <w:commentRangeStart w:id="311"/>
      <w:r w:rsidR="001232D9">
        <w:rPr>
          <w:lang w:val="en-US"/>
        </w:rPr>
        <w:t>official data</w:t>
      </w:r>
      <w:commentRangeEnd w:id="311"/>
      <w:r w:rsidR="00104646">
        <w:rPr>
          <w:rStyle w:val="Kommentarzeichen"/>
        </w:rPr>
        <w:commentReference w:id="311"/>
      </w:r>
      <w:r w:rsidR="001232D9">
        <w:rPr>
          <w:lang w:val="en-US"/>
        </w:rPr>
        <w:t>.</w:t>
      </w:r>
    </w:p>
    <w:p w14:paraId="0585264F" w14:textId="77777777" w:rsidR="00B14648" w:rsidRPr="00B14648" w:rsidRDefault="00B14648" w:rsidP="00B14648">
      <w:pPr>
        <w:rPr>
          <w:lang w:val="en-US"/>
        </w:rPr>
      </w:pPr>
    </w:p>
    <w:p w14:paraId="601B637D" w14:textId="25A2FE34"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860C48">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860C48">
        <w:rPr>
          <w:lang w:val="en-US"/>
        </w:rPr>
        <w:t>3</w:t>
      </w:r>
      <w:r w:rsidR="00860C48">
        <w:rPr>
          <w:lang w:val="en-US"/>
        </w:rPr>
        <w:fldChar w:fldCharType="end"/>
      </w:r>
      <w:r w:rsidR="00860C48">
        <w:rPr>
          <w:lang w:val="en-US"/>
        </w:rPr>
        <w:t xml:space="preserve"> the choice of data source </w:t>
      </w:r>
      <w:del w:id="312" w:author="rudi" w:date="2014-11-09T20:38:00Z">
        <w:r w:rsidR="00860C48" w:rsidDel="005C238B">
          <w:rPr>
            <w:lang w:val="en-US"/>
          </w:rPr>
          <w:delText>comes al</w:delText>
        </w:r>
        <w:r w:rsidR="000F66A6" w:rsidDel="005C238B">
          <w:rPr>
            <w:lang w:val="en-US"/>
          </w:rPr>
          <w:delText>ong with several implications</w:delText>
        </w:r>
        <w:r w:rsidR="006943AC" w:rsidDel="005C238B">
          <w:rPr>
            <w:lang w:val="en-US"/>
          </w:rPr>
          <w:delText>, sometimes these implications get closer the ideal standard, sometimes they are away</w:delText>
        </w:r>
      </w:del>
      <w:ins w:id="313" w:author="rudi" w:date="2014-11-09T20:38:00Z">
        <w:r w:rsidR="005C238B">
          <w:rPr>
            <w:lang w:val="en-US"/>
          </w:rPr>
          <w:t>has pros and contras regarding the ideal standard</w:t>
        </w:r>
      </w:ins>
      <w:r w:rsidR="000F66A6">
        <w:rPr>
          <w:lang w:val="en-US"/>
        </w:rPr>
        <w:t xml:space="preserve">. </w:t>
      </w:r>
      <w:r w:rsidR="000F66A6" w:rsidRPr="00B14648">
        <w:rPr>
          <w:lang w:val="en-US"/>
        </w:rPr>
        <w:t xml:space="preserve">First of all, </w:t>
      </w:r>
      <w:del w:id="314" w:author="rudi" w:date="2014-11-09T20:39:00Z">
        <w:r w:rsidR="000F66A6" w:rsidDel="005C238B">
          <w:rPr>
            <w:lang w:val="en-US"/>
          </w:rPr>
          <w:delText>i</w:delText>
        </w:r>
        <w:r w:rsidR="000F66A6" w:rsidRPr="00B14648" w:rsidDel="005C238B">
          <w:rPr>
            <w:lang w:val="en-US"/>
          </w:rPr>
          <w:delText xml:space="preserve">t is assumed that the </w:delText>
        </w:r>
      </w:del>
      <w:r w:rsidR="000F66A6" w:rsidRPr="00B14648">
        <w:rPr>
          <w:lang w:val="en-US"/>
        </w:rPr>
        <w:t xml:space="preserve">coverage of top incomes is </w:t>
      </w:r>
      <w:ins w:id="315" w:author="rudi" w:date="2014-11-09T20:39:00Z">
        <w:r w:rsidR="005C238B">
          <w:rPr>
            <w:lang w:val="en-US"/>
          </w:rPr>
          <w:t xml:space="preserve">assumed to be </w:t>
        </w:r>
      </w:ins>
      <w:r w:rsidR="000F66A6" w:rsidRPr="00B14648">
        <w:rPr>
          <w:lang w:val="en-US"/>
        </w:rPr>
        <w:t xml:space="preserve">better </w:t>
      </w:r>
      <w:ins w:id="316" w:author="rudi" w:date="2014-11-09T20:39:00Z">
        <w:r w:rsidR="005C238B">
          <w:rPr>
            <w:lang w:val="en-US"/>
          </w:rPr>
          <w:t>with</w:t>
        </w:r>
      </w:ins>
      <w:r w:rsidR="000F66A6" w:rsidRPr="00B14648">
        <w:rPr>
          <w:lang w:val="en-US"/>
        </w:rPr>
        <w:t xml:space="preserve">in tax data than it is </w:t>
      </w:r>
      <w:ins w:id="317" w:author="rudi" w:date="2014-11-09T20:40:00Z">
        <w:r w:rsidR="005C238B">
          <w:rPr>
            <w:lang w:val="en-US"/>
          </w:rPr>
          <w:t>with</w:t>
        </w:r>
      </w:ins>
      <w:r w:rsidR="000F66A6" w:rsidRPr="00B14648">
        <w:rPr>
          <w:lang w:val="en-US"/>
        </w:rPr>
        <w:t>in survey data (non-respo</w:t>
      </w:r>
      <w:del w:id="318" w:author="rudi" w:date="2014-11-09T20:40:00Z">
        <w:r w:rsidR="000F66A6" w:rsidRPr="00B14648" w:rsidDel="005C238B">
          <w:rPr>
            <w:lang w:val="en-US"/>
          </w:rPr>
          <w:delText>nde</w:delText>
        </w:r>
      </w:del>
      <w:proofErr w:type="gramStart"/>
      <w:r w:rsidR="000F66A6" w:rsidRPr="00B14648">
        <w:rPr>
          <w:lang w:val="en-US"/>
        </w:rPr>
        <w:t>n</w:t>
      </w:r>
      <w:ins w:id="319" w:author="rudi" w:date="2014-11-09T20:40:00Z">
        <w:r w:rsidR="005C238B">
          <w:rPr>
            <w:lang w:val="en-US"/>
          </w:rPr>
          <w:t>se</w:t>
        </w:r>
      </w:ins>
      <w:proofErr w:type="gramEnd"/>
      <w:del w:id="320" w:author="rudi" w:date="2014-11-09T20:40:00Z">
        <w:r w:rsidR="000F66A6" w:rsidRPr="00B14648" w:rsidDel="005C238B">
          <w:rPr>
            <w:lang w:val="en-US"/>
          </w:rPr>
          <w:delText>t</w:delText>
        </w:r>
      </w:del>
      <w:r w:rsidR="000F66A6" w:rsidRPr="00B14648">
        <w:rPr>
          <w:lang w:val="en-US"/>
        </w:rPr>
        <w:t xml:space="preserve"> bias), which is a crucial issue concerning inequality. On the other hand the focus on top income</w:t>
      </w:r>
      <w:ins w:id="321" w:author="rudi" w:date="2014-11-10T01:10:00Z">
        <w:r w:rsidR="00E10871">
          <w:rPr>
            <w:lang w:val="en-US"/>
          </w:rPr>
          <w:t>s</w:t>
        </w:r>
      </w:ins>
      <w:r w:rsidR="000F66A6" w:rsidRPr="00B14648">
        <w:rPr>
          <w:lang w:val="en-US"/>
        </w:rPr>
        <w:t xml:space="preserve"> neglects other </w:t>
      </w:r>
      <w:del w:id="322" w:author="rudi" w:date="2014-11-10T01:12:00Z">
        <w:r w:rsidR="000F66A6" w:rsidRPr="00B14648" w:rsidDel="00E10871">
          <w:rPr>
            <w:lang w:val="en-US"/>
          </w:rPr>
          <w:delText>changes in</w:delText>
        </w:r>
      </w:del>
      <w:ins w:id="323" w:author="rudi" w:date="2014-11-10T01:12:00Z">
        <w:r w:rsidR="00E10871">
          <w:rPr>
            <w:lang w:val="en-US"/>
          </w:rPr>
          <w:t>parts of</w:t>
        </w:r>
      </w:ins>
      <w:r w:rsidR="000F66A6" w:rsidRPr="00B14648">
        <w:rPr>
          <w:lang w:val="en-US"/>
        </w:rPr>
        <w:t xml:space="preserve"> the</w:t>
      </w:r>
      <w:ins w:id="324" w:author="rudi" w:date="2014-11-10T01:12:00Z">
        <w:r w:rsidR="00E10871">
          <w:rPr>
            <w:lang w:val="en-US"/>
          </w:rPr>
          <w:t xml:space="preserve"> income</w:t>
        </w:r>
      </w:ins>
      <w:r w:rsidR="000F66A6" w:rsidRPr="00B14648">
        <w:rPr>
          <w:lang w:val="en-US"/>
        </w:rPr>
        <w:t xml:space="preserve"> distribution </w:t>
      </w:r>
      <w:ins w:id="325" w:author="rudi" w:date="2014-11-10T01:13:00Z">
        <w:r w:rsidR="00E10871">
          <w:rPr>
            <w:lang w:val="en-US"/>
          </w:rPr>
          <w:t xml:space="preserve">and might overlook whether </w:t>
        </w:r>
      </w:ins>
      <w:del w:id="326" w:author="rudi" w:date="2014-11-10T01:12:00Z">
        <w:r w:rsidR="000F66A6" w:rsidRPr="00B14648" w:rsidDel="00E10871">
          <w:rPr>
            <w:lang w:val="en-US"/>
          </w:rPr>
          <w:delText xml:space="preserve">of income as it is not possible to see, whether newer concerns like </w:delText>
        </w:r>
      </w:del>
      <w:r w:rsidR="000F66A6" w:rsidRPr="00B14648">
        <w:rPr>
          <w:lang w:val="en-US"/>
        </w:rPr>
        <w:t xml:space="preserve">the “hollowing of the middle class” occurred in Switzerland or not, </w:t>
      </w:r>
      <w:commentRangeStart w:id="327"/>
      <w:r w:rsidR="000F66A6" w:rsidRPr="00B14648">
        <w:rPr>
          <w:lang w:val="en-US"/>
        </w:rPr>
        <w:t>which leads to the second point. Different measure of inequality hampers the comparability.</w:t>
      </w:r>
      <w:commentRangeEnd w:id="327"/>
      <w:r w:rsidR="00D15B15">
        <w:rPr>
          <w:rStyle w:val="Kommentarzeichen"/>
        </w:rPr>
        <w:commentReference w:id="327"/>
      </w:r>
      <w:r w:rsidR="000F66A6" w:rsidRPr="00B14648">
        <w:rPr>
          <w:lang w:val="en-US"/>
        </w:rPr>
        <w:t xml:space="preserve"> 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 data the change in </w:t>
      </w:r>
      <w:commentRangeStart w:id="328"/>
      <w:r w:rsidR="000F66A6" w:rsidRPr="00B14648">
        <w:rPr>
          <w:lang w:val="en-US"/>
        </w:rPr>
        <w:t xml:space="preserve">institutional settings </w:t>
      </w:r>
      <w:ins w:id="329" w:author="rudi" w:date="2014-11-10T01:17:00Z">
        <w:r w:rsidR="00D15B15">
          <w:rPr>
            <w:lang w:val="en-US"/>
          </w:rPr>
          <w:t xml:space="preserve">(like taxes and deductions) </w:t>
        </w:r>
      </w:ins>
      <w:commentRangeEnd w:id="328"/>
      <w:ins w:id="330" w:author="rudi" w:date="2014-11-10T01:18:00Z">
        <w:r w:rsidR="00D15B15">
          <w:rPr>
            <w:rStyle w:val="Kommentarzeichen"/>
          </w:rPr>
          <w:commentReference w:id="328"/>
        </w:r>
      </w:ins>
      <w:r w:rsidR="000F66A6" w:rsidRPr="00B14648">
        <w:rPr>
          <w:lang w:val="en-US"/>
        </w:rPr>
        <w:t>is not covered. Fourth, tax data also neglect the household structure, because tax units don’t necessarily correspond to households.</w:t>
      </w:r>
      <w:del w:id="331" w:author="rudi" w:date="2014-11-10T01:19:00Z">
        <w:r w:rsidR="000F66A6" w:rsidRPr="00B14648" w:rsidDel="00D15B15">
          <w:rPr>
            <w:lang w:val="en-US"/>
          </w:rPr>
          <w:delText xml:space="preserve"> Whereas it is unclear how inequality is affected whether one looks at household income or at income of tax units. It can be assumed, that inequality corresponding to different concepts reacts differently on demographic change (change in household structure).</w:delText>
        </w:r>
        <w:r w:rsidR="000F66A6" w:rsidDel="00D15B15">
          <w:rPr>
            <w:lang w:val="en-US"/>
          </w:rPr>
          <w:delText xml:space="preserve"> </w:delText>
        </w:r>
      </w:del>
    </w:p>
    <w:p w14:paraId="15C4947F" w14:textId="77777777" w:rsidR="00B92879" w:rsidRDefault="00B92879" w:rsidP="00B14648">
      <w:pPr>
        <w:rPr>
          <w:lang w:val="en-US"/>
        </w:rPr>
      </w:pPr>
    </w:p>
    <w:p w14:paraId="318176B2" w14:textId="2DBDAAD6" w:rsidR="000F66A6" w:rsidRDefault="00D15B15" w:rsidP="00B14648">
      <w:pPr>
        <w:rPr>
          <w:lang w:val="en-US"/>
        </w:rPr>
      </w:pPr>
      <w:ins w:id="332" w:author="rudi" w:date="2014-11-10T01:20:00Z">
        <w:r>
          <w:rPr>
            <w:lang w:val="en-US"/>
          </w:rPr>
          <w:t xml:space="preserve">In the next chapter we </w:t>
        </w:r>
      </w:ins>
      <w:ins w:id="333" w:author="rudi" w:date="2014-11-10T01:23:00Z">
        <w:r>
          <w:rPr>
            <w:lang w:val="en-US"/>
          </w:rPr>
          <w:t xml:space="preserve">try to elucidate whether </w:t>
        </w:r>
      </w:ins>
      <w:ins w:id="334" w:author="rudi" w:date="2014-11-10T01:24:00Z">
        <w:r>
          <w:rPr>
            <w:lang w:val="en-US"/>
          </w:rPr>
          <w:t xml:space="preserve">differing results between tax- and survey data are attributable to coverage issues or </w:t>
        </w:r>
      </w:ins>
      <w:ins w:id="335" w:author="rudi" w:date="2014-11-10T01:25:00Z">
        <w:r w:rsidR="00341DAB">
          <w:rPr>
            <w:lang w:val="en-US"/>
          </w:rPr>
          <w:t>the use of different concepts.</w:t>
        </w:r>
      </w:ins>
      <w:del w:id="336" w:author="rudi" w:date="2014-11-10T01:25:00Z">
        <w:r w:rsidR="000F66A6" w:rsidDel="00341DAB">
          <w:rPr>
            <w:lang w:val="en-US"/>
          </w:rPr>
          <w:delText xml:space="preserve">In the end it is unclear, if the different </w:delText>
        </w:r>
        <w:r w:rsidR="00B92879" w:rsidDel="00341DAB">
          <w:rPr>
            <w:lang w:val="en-US"/>
          </w:rPr>
          <w:delText>interpretation</w:delText>
        </w:r>
        <w:r w:rsidR="000F66A6" w:rsidDel="00341DAB">
          <w:rPr>
            <w:lang w:val="en-US"/>
          </w:rPr>
          <w:delText xml:space="preserve"> concerning the trend in income inequality only arises because different concepts</w:delText>
        </w:r>
        <w:r w:rsidR="00B92879" w:rsidDel="00341DAB">
          <w:rPr>
            <w:lang w:val="en-US"/>
          </w:rPr>
          <w:delText xml:space="preserve"> were used</w:delText>
        </w:r>
        <w:r w:rsidR="000F66A6" w:rsidDel="00341DAB">
          <w:rPr>
            <w:lang w:val="en-US"/>
          </w:rPr>
          <w:delText xml:space="preserve"> </w:delText>
        </w:r>
        <w:r w:rsidR="00B92879" w:rsidDel="00341DAB">
          <w:rPr>
            <w:lang w:val="en-US"/>
          </w:rPr>
          <w:delText>or because of coverage issues.</w:delText>
        </w:r>
      </w:del>
    </w:p>
    <w:p w14:paraId="4EB36B19" w14:textId="604F9035" w:rsidR="00860C48" w:rsidRPr="00B92879" w:rsidRDefault="00B14648" w:rsidP="00154023">
      <w:pPr>
        <w:pStyle w:val="berschrift1"/>
        <w:rPr>
          <w:lang w:val="en-US"/>
        </w:rPr>
      </w:pPr>
      <w:bookmarkStart w:id="337" w:name="_Toc399858811"/>
      <w:r w:rsidRPr="00B14648">
        <w:rPr>
          <w:lang w:val="en-US"/>
        </w:rPr>
        <w:t>Assessing income inequality trend</w:t>
      </w:r>
      <w:ins w:id="338" w:author="rudi" w:date="2014-11-10T01:26:00Z">
        <w:r w:rsidR="00341DAB">
          <w:rPr>
            <w:lang w:val="en-US"/>
          </w:rPr>
          <w:t>s</w:t>
        </w:r>
      </w:ins>
      <w:r w:rsidRPr="00B14648">
        <w:rPr>
          <w:lang w:val="en-US"/>
        </w:rPr>
        <w:t xml:space="preserve"> with tax data for Switzerland</w:t>
      </w:r>
      <w:bookmarkEnd w:id="337"/>
    </w:p>
    <w:p w14:paraId="54206F27" w14:textId="2DE46538" w:rsidR="00FD406E" w:rsidRDefault="006943AC" w:rsidP="00FD406E">
      <w:pPr>
        <w:rPr>
          <w:lang w:val="en-US"/>
        </w:rPr>
      </w:pPr>
      <w:r>
        <w:rPr>
          <w:lang w:val="en-US"/>
        </w:rPr>
        <w:t xml:space="preserve">As </w:t>
      </w:r>
      <w:del w:id="339" w:author="rudi" w:date="2014-11-10T01:26:00Z">
        <w:r w:rsidDel="00341DAB">
          <w:rPr>
            <w:lang w:val="en-US"/>
          </w:rPr>
          <w:delText xml:space="preserve">just </w:delText>
        </w:r>
      </w:del>
      <w:r>
        <w:rPr>
          <w:lang w:val="en-US"/>
        </w:rPr>
        <w:t>show</w:t>
      </w:r>
      <w:ins w:id="340" w:author="rudi" w:date="2014-11-10T01:26:00Z">
        <w:r w:rsidR="00341DAB">
          <w:rPr>
            <w:lang w:val="en-US"/>
          </w:rPr>
          <w:t>n</w:t>
        </w:r>
      </w:ins>
      <w:del w:id="341" w:author="rudi" w:date="2014-11-10T01:26:00Z">
        <w:r w:rsidDel="00341DAB">
          <w:rPr>
            <w:lang w:val="en-US"/>
          </w:rPr>
          <w:delText>ed</w:delText>
        </w:r>
      </w:del>
      <w:r>
        <w:rPr>
          <w:lang w:val="en-US"/>
        </w:rPr>
        <w:t>, the use of different data sources</w:t>
      </w:r>
      <w:r w:rsidR="001F533F">
        <w:rPr>
          <w:lang w:val="en-US"/>
        </w:rPr>
        <w:t xml:space="preserve"> and different concepts</w:t>
      </w:r>
      <w:r>
        <w:rPr>
          <w:lang w:val="en-US"/>
        </w:rPr>
        <w:t xml:space="preserve"> can lead to different interpretations</w:t>
      </w:r>
      <w:r w:rsidR="001F533F">
        <w:rPr>
          <w:lang w:val="en-US"/>
        </w:rPr>
        <w:t>, albeit looking at the same time period.</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dimensions 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1F533F">
        <w:rPr>
          <w:lang w:val="en-US"/>
        </w:rPr>
        <w:t>2</w:t>
      </w:r>
      <w:r w:rsidR="001F533F">
        <w:rPr>
          <w:lang w:val="en-US"/>
        </w:rPr>
        <w:fldChar w:fldCharType="end"/>
      </w:r>
      <w:r w:rsidR="00A04487">
        <w:rPr>
          <w:lang w:val="en-US"/>
        </w:rPr>
        <w:t xml:space="preserve"> </w:t>
      </w:r>
      <w:r w:rsidR="00A04487" w:rsidRPr="00154023">
        <w:rPr>
          <w:lang w:val="en-US"/>
        </w:rPr>
        <w:t>(</w:t>
      </w:r>
      <w:r w:rsidR="00A04487">
        <w:rPr>
          <w:lang w:val="en-US"/>
        </w:rPr>
        <w:t>measurement concepts</w:t>
      </w:r>
      <w:r w:rsidR="00A04487" w:rsidRPr="00154023">
        <w:rPr>
          <w:lang w:val="en-US"/>
        </w:rPr>
        <w:t>,</w:t>
      </w:r>
      <w:r w:rsidR="00A04487">
        <w:rPr>
          <w:lang w:val="en-US"/>
        </w:rPr>
        <w:t xml:space="preserve"> statistical</w:t>
      </w:r>
      <w:r w:rsidR="00A04487" w:rsidRPr="00154023">
        <w:rPr>
          <w:lang w:val="en-US"/>
        </w:rPr>
        <w:t xml:space="preserve"> units, </w:t>
      </w:r>
      <w:r w:rsidR="00A04487">
        <w:rPr>
          <w:lang w:val="en-US"/>
        </w:rPr>
        <w:t>measuring inequality</w:t>
      </w:r>
      <w:r w:rsidR="00A04487" w:rsidRPr="00154023">
        <w:rPr>
          <w:lang w:val="en-US"/>
        </w:rPr>
        <w:t xml:space="preserve">, </w:t>
      </w:r>
      <w:r w:rsidR="00A04487">
        <w:rPr>
          <w:lang w:val="en-US"/>
        </w:rPr>
        <w:t>coverage</w:t>
      </w:r>
      <w:r w:rsidR="00A04487" w:rsidRPr="00154023">
        <w:rPr>
          <w:lang w:val="en-US"/>
        </w:rPr>
        <w:t xml:space="preserve"> </w:t>
      </w:r>
      <w:r w:rsidR="00A04487">
        <w:rPr>
          <w:lang w:val="en-US"/>
        </w:rPr>
        <w:t>Issues</w:t>
      </w:r>
      <w:r w:rsidR="00A04487" w:rsidRPr="00154023">
        <w:rPr>
          <w:lang w:val="en-US"/>
        </w:rPr>
        <w:t>)</w:t>
      </w:r>
      <w:del w:id="342" w:author="rudi" w:date="2014-11-10T01:26:00Z">
        <w:r w:rsidR="00A04487" w:rsidRPr="00154023" w:rsidDel="00341DAB">
          <w:rPr>
            <w:lang w:val="en-US"/>
          </w:rPr>
          <w:delText xml:space="preserve"> </w:delText>
        </w:r>
      </w:del>
      <w:r w:rsidR="001F533F">
        <w:rPr>
          <w:lang w:val="en-US"/>
        </w:rPr>
        <w:t xml:space="preserve"> when working with tax data. </w:t>
      </w:r>
      <w:r w:rsidR="00A47D1F">
        <w:rPr>
          <w:lang w:val="en-US"/>
        </w:rPr>
        <w:t>For this purpose we</w:t>
      </w:r>
      <w:r w:rsidR="001F533F">
        <w:rPr>
          <w:lang w:val="en-US"/>
        </w:rPr>
        <w:t xml:space="preserve"> have a closer look at </w:t>
      </w:r>
      <w:r w:rsidR="00C715C7">
        <w:rPr>
          <w:lang w:val="en-US"/>
        </w:rPr>
        <w:t xml:space="preserve">income </w:t>
      </w:r>
      <w:r>
        <w:rPr>
          <w:lang w:val="en-US"/>
        </w:rPr>
        <w:t>tax data</w:t>
      </w:r>
      <w:r w:rsidR="001F533F">
        <w:rPr>
          <w:lang w:val="en-US"/>
        </w:rPr>
        <w:t xml:space="preserve"> for </w:t>
      </w:r>
      <w:commentRangeStart w:id="343"/>
      <w:r w:rsidR="001F533F">
        <w:rPr>
          <w:lang w:val="en-US"/>
        </w:rPr>
        <w:t>individuals (not legal persons)</w:t>
      </w:r>
      <w:commentRangeEnd w:id="343"/>
      <w:r w:rsidR="00341DAB">
        <w:rPr>
          <w:rStyle w:val="Kommentarzeichen"/>
        </w:rPr>
        <w:commentReference w:id="343"/>
      </w:r>
      <w:r>
        <w:rPr>
          <w:lang w:val="en-US"/>
        </w:rPr>
        <w:t xml:space="preserve"> published by the Swiss Federal Tax Administration (FTA)</w:t>
      </w:r>
      <w:r w:rsidR="001F533F">
        <w:rPr>
          <w:lang w:val="en-US"/>
        </w:rPr>
        <w:t>.</w:t>
      </w:r>
      <w:r>
        <w:rPr>
          <w:rStyle w:val="Funotenzeichen"/>
          <w:lang w:val="en-US"/>
        </w:rPr>
        <w:footnoteReference w:id="2"/>
      </w:r>
      <w:r w:rsidR="001F533F">
        <w:rPr>
          <w:lang w:val="en-US"/>
        </w:rPr>
        <w:t xml:space="preserve"> </w:t>
      </w:r>
      <w:r w:rsidR="00FD406E" w:rsidRPr="00154023">
        <w:rPr>
          <w:lang w:val="en-US"/>
        </w:rPr>
        <w:t>Federal taxes are collected and d</w:t>
      </w:r>
      <w:commentRangeStart w:id="344"/>
      <w:commentRangeStart w:id="345"/>
      <w:r w:rsidR="00FD406E" w:rsidRPr="00154023">
        <w:rPr>
          <w:lang w:val="en-US"/>
        </w:rPr>
        <w:t>ocumented by the FTA since 1915</w:t>
      </w:r>
      <w:commentRangeEnd w:id="344"/>
      <w:r w:rsidR="00A04487">
        <w:rPr>
          <w:rStyle w:val="Kommentarzeichen"/>
        </w:rPr>
        <w:commentReference w:id="344"/>
      </w:r>
      <w:commentRangeEnd w:id="345"/>
      <w:r w:rsidR="00341DAB">
        <w:rPr>
          <w:rStyle w:val="Kommentarzeichen"/>
        </w:rPr>
        <w:commentReference w:id="345"/>
      </w:r>
      <w:r w:rsidR="00FD406E" w:rsidRPr="00154023">
        <w:rPr>
          <w:lang w:val="en-US"/>
        </w:rPr>
        <w:t>. Being called a war-tax in the beginning, the federal tax was renamed to crisis levy in 1934, defense-tax in 1939 and is finally known as direct federal tax since 1983. The time frame we were able to collect ranges from 1945 to 2010 including 44 tax periods</w:t>
      </w:r>
      <w:r w:rsidR="00FD406E">
        <w:rPr>
          <w:rStyle w:val="Funotenzeichen"/>
          <w:lang w:val="en-US"/>
        </w:rPr>
        <w:footnoteReference w:id="3"/>
      </w:r>
      <w:r w:rsidR="00FD406E">
        <w:rPr>
          <w:lang w:val="en-US"/>
        </w:rPr>
        <w:t xml:space="preserve">. </w:t>
      </w:r>
      <w:r w:rsidR="00FD406E" w:rsidRPr="00154023">
        <w:rPr>
          <w:lang w:val="en-US"/>
        </w:rPr>
        <w:t xml:space="preserve"> </w:t>
      </w:r>
      <w:commentRangeStart w:id="346"/>
      <w:r w:rsidR="00FD406E" w:rsidRPr="00154023">
        <w:rPr>
          <w:lang w:val="en-US"/>
        </w:rPr>
        <w:t>While the FTA provides data in electronic form since 1973 we collected earlier data by scanning hard copies</w:t>
      </w:r>
      <w:commentRangeEnd w:id="346"/>
      <w:r w:rsidR="00FD406E">
        <w:rPr>
          <w:rStyle w:val="Kommentarzeichen"/>
        </w:rPr>
        <w:commentReference w:id="346"/>
      </w:r>
      <w:r w:rsidR="00FD406E" w:rsidRPr="00154023">
        <w:rPr>
          <w:lang w:val="en-US"/>
        </w:rPr>
        <w:t xml:space="preserve">. Data is available for Switzerland plus all cantons and basically covers every </w:t>
      </w:r>
      <w:r w:rsidR="00FD406E">
        <w:rPr>
          <w:lang w:val="en-US"/>
        </w:rPr>
        <w:t xml:space="preserve">individual </w:t>
      </w:r>
      <w:r w:rsidR="00FD406E" w:rsidRPr="00154023">
        <w:rPr>
          <w:lang w:val="en-US"/>
        </w:rPr>
        <w:t>in Switzerland liable to pay federal taxes.</w:t>
      </w:r>
      <w:r w:rsidR="00FD406E">
        <w:rPr>
          <w:lang w:val="en-US"/>
        </w:rPr>
        <w:t xml:space="preserve"> In general d</w:t>
      </w:r>
      <w:r w:rsidR="00FD406E" w:rsidRPr="00154023">
        <w:rPr>
          <w:lang w:val="en-US"/>
        </w:rPr>
        <w:t xml:space="preserve">ata is provided by the FTA in an aggregate form for privacy reasons, i.e. they are classified into numerous income brackets. </w:t>
      </w:r>
      <w:r w:rsidR="00FD406E">
        <w:rPr>
          <w:lang w:val="en-US"/>
        </w:rPr>
        <w:t>Additionally the FTA publishes statistical key figures based on the federal tax statistics</w:t>
      </w:r>
      <w:r w:rsidR="00FD406E">
        <w:rPr>
          <w:rStyle w:val="Funotenzeichen"/>
          <w:lang w:val="en-US"/>
        </w:rPr>
        <w:footnoteReference w:id="4"/>
      </w:r>
      <w:r w:rsidR="00FD406E">
        <w:rPr>
          <w:lang w:val="en-US"/>
        </w:rPr>
        <w:t>. This figures include Gini</w:t>
      </w:r>
      <w:ins w:id="347" w:author="rudi" w:date="2014-11-10T01:32:00Z">
        <w:r w:rsidR="00341DAB">
          <w:rPr>
            <w:lang w:val="en-US"/>
          </w:rPr>
          <w:t xml:space="preserve"> </w:t>
        </w:r>
      </w:ins>
      <w:del w:id="348" w:author="rudi" w:date="2014-11-10T01:32:00Z">
        <w:r w:rsidR="00FD406E" w:rsidDel="00341DAB">
          <w:rPr>
            <w:lang w:val="en-US"/>
          </w:rPr>
          <w:delText>-</w:delText>
        </w:r>
      </w:del>
      <w:r w:rsidR="00FD406E">
        <w:rPr>
          <w:lang w:val="en-US"/>
        </w:rPr>
        <w:t xml:space="preserve">coefficients and percentiles ranging from 1973-1974 to 2010 for individuals, who had to pay federal taxes and from 1995-1996 for all taxable individuals.   </w:t>
      </w:r>
    </w:p>
    <w:p w14:paraId="7B551989" w14:textId="77777777" w:rsidR="00FD406E" w:rsidRDefault="00FD406E" w:rsidP="00154023">
      <w:pPr>
        <w:rPr>
          <w:lang w:val="en-US"/>
        </w:rPr>
      </w:pPr>
    </w:p>
    <w:p w14:paraId="0AC18BF7" w14:textId="6AE699BE" w:rsidR="000C5A90" w:rsidRDefault="001F533F" w:rsidP="00154023">
      <w:pPr>
        <w:rPr>
          <w:lang w:val="en-US"/>
        </w:rPr>
      </w:pPr>
      <w:r w:rsidRPr="00154023">
        <w:rPr>
          <w:lang w:val="en-US"/>
        </w:rPr>
        <w:t xml:space="preserve">In general our main strategy is to apply different possible concepts within one </w:t>
      </w:r>
      <w:r w:rsidR="00E74E3A">
        <w:rPr>
          <w:lang w:val="en-US"/>
        </w:rPr>
        <w:t>of the defined dimensions</w:t>
      </w:r>
      <w:r w:rsidRPr="00154023">
        <w:rPr>
          <w:lang w:val="en-US"/>
        </w:rPr>
        <w:t xml:space="preserve"> while holding other c</w:t>
      </w:r>
      <w:r w:rsidR="00E74E3A">
        <w:rPr>
          <w:lang w:val="en-US"/>
        </w:rPr>
        <w:t xml:space="preserve">onceptual differences constant. </w:t>
      </w:r>
      <w:r w:rsidR="00C715C7">
        <w:rPr>
          <w:lang w:val="en-US"/>
        </w:rPr>
        <w:t xml:space="preserve">Where possible, we compare results </w:t>
      </w:r>
      <w:r w:rsidR="00C715C7">
        <w:rPr>
          <w:lang w:val="en-US"/>
        </w:rPr>
        <w:lastRenderedPageBreak/>
        <w:t>from tax data to results from survey data</w:t>
      </w:r>
      <w:r w:rsidR="00C715C7">
        <w:rPr>
          <w:rStyle w:val="Funotenzeichen"/>
          <w:lang w:val="en-US"/>
        </w:rPr>
        <w:footnoteReference w:id="5"/>
      </w:r>
      <w:r w:rsidR="00941937">
        <w:rPr>
          <w:lang w:val="en-US"/>
        </w:rPr>
        <w:t>.</w:t>
      </w:r>
      <w:r w:rsidR="006003AB">
        <w:rPr>
          <w:lang w:val="en-US"/>
        </w:rPr>
        <w:t xml:space="preserve"> </w:t>
      </w:r>
      <w:r w:rsidR="00941937">
        <w:rPr>
          <w:lang w:val="en-US"/>
        </w:rPr>
        <w:t>W</w:t>
      </w:r>
      <w:r w:rsidR="00941937" w:rsidRPr="00154023">
        <w:rPr>
          <w:lang w:val="en-US"/>
        </w:rPr>
        <w:t>ith</w:t>
      </w:r>
      <w:r w:rsidRPr="00154023">
        <w:rPr>
          <w:lang w:val="en-US"/>
        </w:rPr>
        <w:t xml:space="preserve"> this strategy we want to show</w:t>
      </w:r>
      <w:r w:rsidR="00E74E3A">
        <w:rPr>
          <w:lang w:val="en-US"/>
        </w:rPr>
        <w:t>, where the assessment of inequality is sensitive to conceptual choices and where not.</w:t>
      </w:r>
      <w:r w:rsidR="00FD406E">
        <w:rPr>
          <w:lang w:val="en-US"/>
        </w:rPr>
        <w:t xml:space="preserve"> </w:t>
      </w:r>
      <w:r w:rsidR="000C5A90" w:rsidRPr="000C5A90">
        <w:rPr>
          <w:lang w:val="en-US"/>
        </w:rPr>
        <w:t>To fulfill the described task</w:t>
      </w:r>
      <w:r w:rsidR="00D64FE2">
        <w:rPr>
          <w:lang w:val="en-US"/>
        </w:rPr>
        <w:t>s</w:t>
      </w:r>
      <w:r w:rsidR="000C5A90" w:rsidRPr="000C5A90">
        <w:rPr>
          <w:lang w:val="en-US"/>
        </w:rPr>
        <w:t xml:space="preserve">, we use two </w:t>
      </w:r>
      <w:r w:rsidR="00D64FE2">
        <w:rPr>
          <w:lang w:val="en-US"/>
        </w:rPr>
        <w:t xml:space="preserve">statistical </w:t>
      </w:r>
      <w:r w:rsidR="000C5A90" w:rsidRPr="000C5A90">
        <w:rPr>
          <w:lang w:val="en-US"/>
        </w:rPr>
        <w:t>techniques. To assess the development</w:t>
      </w:r>
      <w:r w:rsidR="00D64FE2">
        <w:rPr>
          <w:lang w:val="en-US"/>
        </w:rPr>
        <w:t xml:space="preserve"> of inequality</w:t>
      </w:r>
      <w:r w:rsidR="000C5A90" w:rsidRPr="000C5A90">
        <w:rPr>
          <w:lang w:val="en-US"/>
        </w:rPr>
        <w:t xml:space="preserve"> over time, we calculate Gini</w:t>
      </w:r>
      <w:ins w:id="349" w:author="rudi" w:date="2014-11-10T01:32:00Z">
        <w:r w:rsidR="00341DAB">
          <w:rPr>
            <w:lang w:val="en-US"/>
          </w:rPr>
          <w:t xml:space="preserve"> </w:t>
        </w:r>
      </w:ins>
      <w:del w:id="350" w:author="rudi" w:date="2014-11-10T01:32:00Z">
        <w:r w:rsidR="000C5A90" w:rsidRPr="000C5A90" w:rsidDel="00341DAB">
          <w:rPr>
            <w:lang w:val="en-US"/>
          </w:rPr>
          <w:delText>-</w:delText>
        </w:r>
      </w:del>
      <w:r w:rsidR="000C5A90" w:rsidRPr="000C5A90">
        <w:rPr>
          <w:lang w:val="en-US"/>
        </w:rPr>
        <w:t>coefficients</w:t>
      </w:r>
      <w:r w:rsidR="00FF0596">
        <w:rPr>
          <w:lang w:val="en-US"/>
        </w:rPr>
        <w:t xml:space="preserve"> </w:t>
      </w:r>
      <w:r w:rsidR="000C5A90" w:rsidRPr="000C5A90">
        <w:rPr>
          <w:lang w:val="en-US"/>
        </w:rPr>
        <w:t>for all possible time points, allowing us to make time trends visible.</w:t>
      </w:r>
      <w:r w:rsidR="00D64FE2">
        <w:rPr>
          <w:lang w:val="en-US"/>
        </w:rPr>
        <w:t xml:space="preserve"> Because the Gini</w:t>
      </w:r>
      <w:ins w:id="351" w:author="rudi" w:date="2014-11-10T01:32:00Z">
        <w:r w:rsidR="00341DAB">
          <w:rPr>
            <w:lang w:val="en-US"/>
          </w:rPr>
          <w:t xml:space="preserve"> </w:t>
        </w:r>
      </w:ins>
      <w:del w:id="352" w:author="rudi" w:date="2014-11-10T01:32:00Z">
        <w:r w:rsidR="00D64FE2" w:rsidDel="00341DAB">
          <w:rPr>
            <w:lang w:val="en-US"/>
          </w:rPr>
          <w:delText>-</w:delText>
        </w:r>
      </w:del>
      <w:r w:rsidR="00D64FE2">
        <w:rPr>
          <w:lang w:val="en-US"/>
        </w:rPr>
        <w:t>coefficient is silent concerning the relevant areas of the distribution subject to a change, we</w:t>
      </w:r>
      <w:r w:rsidR="000C5A90" w:rsidRPr="000C5A90">
        <w:rPr>
          <w:lang w:val="en-US"/>
        </w:rPr>
        <w:t xml:space="preserve"> expand the analysis</w:t>
      </w:r>
      <w:r w:rsidR="004F4785">
        <w:rPr>
          <w:lang w:val="en-US"/>
        </w:rPr>
        <w:t xml:space="preserve"> f</w:t>
      </w:r>
      <w:r w:rsidR="00D64FE2" w:rsidRPr="000C5A90">
        <w:rPr>
          <w:lang w:val="en-US"/>
        </w:rPr>
        <w:t>or selected periods</w:t>
      </w:r>
      <w:r w:rsidR="000C5A90" w:rsidRPr="000C5A90">
        <w:rPr>
          <w:lang w:val="en-US"/>
        </w:rPr>
        <w:t xml:space="preserve"> with relative distribution </w:t>
      </w:r>
      <w:r w:rsidR="00A33BF2" w:rsidRPr="000C5A90">
        <w:rPr>
          <w:lang w:val="en-US"/>
        </w:rPr>
        <w:t xml:space="preserve">methods, </w:t>
      </w:r>
      <w:r w:rsidR="00A33BF2">
        <w:rPr>
          <w:lang w:val="en-US"/>
        </w:rPr>
        <w:t>which</w:t>
      </w:r>
      <w:r w:rsidR="00A33BF2" w:rsidRPr="000C5A90">
        <w:rPr>
          <w:lang w:val="en-US"/>
        </w:rPr>
        <w:t xml:space="preserve"> allow</w:t>
      </w:r>
      <w:r w:rsidR="000C5A90" w:rsidRPr="000C5A90">
        <w:rPr>
          <w:lang w:val="en-US"/>
        </w:rPr>
        <w:t xml:space="preserve"> an in-depth analysis of distributional differences and therefore </w:t>
      </w:r>
      <w:r w:rsidR="00D64FE2">
        <w:rPr>
          <w:lang w:val="en-US"/>
        </w:rPr>
        <w:t>compensates</w:t>
      </w:r>
      <w:r w:rsidR="000C5A90" w:rsidRPr="000C5A90">
        <w:rPr>
          <w:lang w:val="en-US"/>
        </w:rPr>
        <w:t xml:space="preserve"> the shortcomings of Gini</w:t>
      </w:r>
      <w:ins w:id="353" w:author="rudi" w:date="2014-11-10T01:33:00Z">
        <w:r w:rsidR="00341DAB">
          <w:rPr>
            <w:lang w:val="en-US"/>
          </w:rPr>
          <w:t xml:space="preserve"> </w:t>
        </w:r>
      </w:ins>
      <w:del w:id="354" w:author="rudi" w:date="2014-11-10T01:33:00Z">
        <w:r w:rsidR="000C5A90" w:rsidRPr="000C5A90" w:rsidDel="00341DAB">
          <w:rPr>
            <w:lang w:val="en-US"/>
          </w:rPr>
          <w:delText>-</w:delText>
        </w:r>
      </w:del>
      <w:r w:rsidR="000C5A90" w:rsidRPr="000C5A90">
        <w:rPr>
          <w:lang w:val="en-US"/>
        </w:rPr>
        <w:t>coefficients.</w:t>
      </w:r>
      <w:r w:rsidR="00D64FE2">
        <w:rPr>
          <w:lang w:val="en-US"/>
        </w:rPr>
        <w:t xml:space="preserve"> 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D64FE2">
        <w:rPr>
          <w:lang w:val="en-US"/>
        </w:rPr>
        <w:t>5.4</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berschrift2"/>
        <w:rPr>
          <w:lang w:val="en-US"/>
        </w:rPr>
      </w:pPr>
      <w:bookmarkStart w:id="355" w:name="_Toc399858812"/>
      <w:r w:rsidRPr="00154023">
        <w:rPr>
          <w:lang w:val="en-US"/>
        </w:rPr>
        <w:t>Defining Economic resources</w:t>
      </w:r>
      <w:bookmarkEnd w:id="355"/>
    </w:p>
    <w:p w14:paraId="6B13BC32" w14:textId="5B93F815" w:rsidR="00154023" w:rsidRP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88351B">
        <w:rPr>
          <w:lang w:val="en-US"/>
        </w:rPr>
        <w:t>2.1</w:t>
      </w:r>
      <w:r w:rsidR="0088351B">
        <w:rPr>
          <w:lang w:val="en-US"/>
        </w:rPr>
        <w:fldChar w:fldCharType="end"/>
      </w:r>
      <w:del w:id="356" w:author="rudi" w:date="2014-11-10T01:33:00Z">
        <w:r w:rsidR="00992DB1" w:rsidDel="00341DAB">
          <w:rPr>
            <w:lang w:val="en-US"/>
          </w:rPr>
          <w:delText xml:space="preserve"> </w:delText>
        </w:r>
        <w:r w:rsidRPr="00154023" w:rsidDel="00341DAB">
          <w:rPr>
            <w:lang w:val="en-US"/>
          </w:rPr>
          <w:delText xml:space="preserve">on page </w:delText>
        </w:r>
        <w:r w:rsidR="0088351B" w:rsidDel="00341DAB">
          <w:rPr>
            <w:lang w:val="en-US"/>
          </w:rPr>
          <w:fldChar w:fldCharType="begin"/>
        </w:r>
        <w:r w:rsidR="0088351B" w:rsidDel="00341DAB">
          <w:rPr>
            <w:lang w:val="en-US"/>
          </w:rPr>
          <w:delInstrText xml:space="preserve"> PAGEREF _Ref399337302 \h </w:delInstrText>
        </w:r>
        <w:r w:rsidR="0088351B" w:rsidDel="00341DAB">
          <w:rPr>
            <w:lang w:val="en-US"/>
          </w:rPr>
        </w:r>
        <w:r w:rsidR="0088351B" w:rsidDel="00341DAB">
          <w:rPr>
            <w:lang w:val="en-US"/>
          </w:rPr>
          <w:fldChar w:fldCharType="separate"/>
        </w:r>
        <w:r w:rsidR="0088351B" w:rsidDel="00341DAB">
          <w:rPr>
            <w:noProof/>
            <w:lang w:val="en-US"/>
          </w:rPr>
          <w:delText>3</w:delText>
        </w:r>
        <w:r w:rsidR="0088351B" w:rsidDel="00341DAB">
          <w:rPr>
            <w:lang w:val="en-US"/>
          </w:rPr>
          <w:fldChar w:fldCharType="end"/>
        </w:r>
      </w:del>
      <w:r w:rsidRPr="00154023">
        <w:rPr>
          <w:lang w:val="en-US"/>
        </w:rPr>
        <w:t>, the recommendation is to look at income, wealth</w:t>
      </w:r>
      <w:r w:rsidR="00A04487">
        <w:rPr>
          <w:lang w:val="en-US"/>
        </w:rPr>
        <w:t xml:space="preserve"> and consumption simultaneously, when interested in economic well-being.</w:t>
      </w:r>
      <w:r w:rsidRPr="00154023">
        <w:rPr>
          <w:lang w:val="en-US"/>
        </w:rPr>
        <w:t xml:space="preserve"> But </w:t>
      </w:r>
      <w:r w:rsidR="0088351B">
        <w:rPr>
          <w:lang w:val="en-US"/>
        </w:rPr>
        <w:t xml:space="preserve">the </w:t>
      </w:r>
      <w:del w:id="357" w:author="rudi" w:date="2014-11-10T01:34:00Z">
        <w:r w:rsidR="0088351B" w:rsidDel="00341DAB">
          <w:rPr>
            <w:lang w:val="en-US"/>
          </w:rPr>
          <w:delText xml:space="preserve">oecd </w:delText>
        </w:r>
      </w:del>
      <w:ins w:id="358" w:author="rudi" w:date="2014-11-10T01:34:00Z">
        <w:r w:rsidR="00341DAB">
          <w:rPr>
            <w:lang w:val="en-US"/>
          </w:rPr>
          <w:t>OECD</w:t>
        </w:r>
        <w:r w:rsidR="00341DAB">
          <w:rPr>
            <w:lang w:val="en-US"/>
          </w:rPr>
          <w:t xml:space="preserve"> </w:t>
        </w:r>
      </w:ins>
      <w:r w:rsidR="0088351B">
        <w:rPr>
          <w:lang w:val="en-US"/>
        </w:rPr>
        <w:t>(2013:13) also states</w:t>
      </w:r>
      <w:r w:rsidRPr="00154023">
        <w:rPr>
          <w:lang w:val="en-US"/>
        </w:rPr>
        <w:t>:</w:t>
      </w:r>
      <w:proofErr w:type="gramStart"/>
      <w:r w:rsidRPr="00154023">
        <w:rPr>
          <w:lang w:val="en-US"/>
        </w:rPr>
        <w:t>”[</w:t>
      </w:r>
      <w:proofErr w:type="gramEnd"/>
      <w:r w:rsidRPr="00154023">
        <w:rPr>
          <w:lang w:val="en-US"/>
        </w:rPr>
        <w:t>...] integrated analysis at the household level has significant data requirements that go beyond the measurement efforts currently undertaken in most countries</w:t>
      </w:r>
      <w:ins w:id="359" w:author="rudi" w:date="2014-11-10T01:34:00Z">
        <w:r w:rsidR="00341DAB">
          <w:rPr>
            <w:lang w:val="en-US"/>
          </w:rPr>
          <w:t>”</w:t>
        </w:r>
      </w:ins>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del w:id="360" w:author="rudi" w:date="2014-11-10T01:35:00Z">
        <w:r w:rsidR="00A04487" w:rsidDel="00E43303">
          <w:rPr>
            <w:lang w:val="en-US"/>
          </w:rPr>
          <w:delText>oecd</w:delText>
        </w:r>
      </w:del>
      <w:ins w:id="361" w:author="rudi" w:date="2014-11-10T01:35:00Z">
        <w:r w:rsidR="00E43303">
          <w:rPr>
            <w:lang w:val="en-US"/>
          </w:rPr>
          <w:t>OECD</w:t>
        </w:r>
      </w:ins>
      <w:r w:rsidRPr="00154023">
        <w:rPr>
          <w:lang w:val="en-US"/>
        </w:rPr>
        <w:t xml:space="preserve">. </w:t>
      </w:r>
      <w:ins w:id="362" w:author="rudi" w:date="2014-11-10T01:35:00Z">
        <w:r w:rsidR="00E43303">
          <w:rPr>
            <w:lang w:val="en-US"/>
          </w:rPr>
          <w:t xml:space="preserve">The </w:t>
        </w:r>
      </w:ins>
      <w:r w:rsidRPr="00154023">
        <w:rPr>
          <w:lang w:val="en-US"/>
        </w:rPr>
        <w:t>Federal Tax Administration (FTA) publishes statistics on income and wealth but it is not possible to analyze the joint distribution on the individual or household level. Also measures of consumption are missing in tax data.</w:t>
      </w:r>
    </w:p>
    <w:p w14:paraId="6F27B66F" w14:textId="77777777" w:rsidR="00154023" w:rsidRPr="00154023" w:rsidRDefault="00154023" w:rsidP="00154023">
      <w:pPr>
        <w:rPr>
          <w:lang w:val="en-US"/>
        </w:rPr>
      </w:pPr>
    </w:p>
    <w:p w14:paraId="618EAC4B" w14:textId="77777777"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154023" w:rsidRPr="00154023">
        <w:rPr>
          <w:lang w:val="en-US"/>
        </w:rPr>
        <w:t xml:space="preserve"> reported through 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190B1B">
      <w:pPr>
        <w:pStyle w:val="Listenabsatz"/>
        <w:numPr>
          <w:ilvl w:val="0"/>
          <w:numId w:val="35"/>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14:paraId="4C859343" w14:textId="77777777" w:rsidR="00190B1B" w:rsidRPr="000C5A90" w:rsidRDefault="00190B1B" w:rsidP="00190B1B">
      <w:pPr>
        <w:pStyle w:val="Listenabsatz"/>
        <w:numPr>
          <w:ilvl w:val="0"/>
          <w:numId w:val="35"/>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14:paraId="3B6F4962" w14:textId="7ECE9416" w:rsidR="00190B1B" w:rsidRPr="000C5A90" w:rsidRDefault="00190B1B" w:rsidP="00190B1B">
      <w:pPr>
        <w:pStyle w:val="Listenabsatz"/>
        <w:numPr>
          <w:ilvl w:val="0"/>
          <w:numId w:val="35"/>
        </w:numPr>
        <w:rPr>
          <w:i/>
          <w:lang w:val="en-US"/>
        </w:rPr>
      </w:pPr>
      <w:r w:rsidRPr="000C5A90">
        <w:rPr>
          <w:i/>
          <w:lang w:val="en-US"/>
        </w:rPr>
        <w:t>Taxable income after federal tax</w:t>
      </w:r>
      <w:r w:rsidR="00263882">
        <w:rPr>
          <w:i/>
          <w:lang w:val="en-US"/>
        </w:rPr>
        <w:t>es</w:t>
      </w:r>
      <w:r>
        <w:rPr>
          <w:i/>
          <w:lang w:val="en-US"/>
        </w:rPr>
        <w:t xml:space="preserve">: </w:t>
      </w:r>
      <w:r>
        <w:rPr>
          <w:lang w:val="en-US"/>
        </w:rPr>
        <w:t>This measure is theoretically</w:t>
      </w:r>
      <w:del w:id="363" w:author="rudi" w:date="2014-11-10T01:40:00Z">
        <w:r w:rsidDel="00E43303">
          <w:rPr>
            <w:lang w:val="en-US"/>
          </w:rPr>
          <w:delText xml:space="preserve"> the</w:delText>
        </w:r>
      </w:del>
      <w:r>
        <w:rPr>
          <w:lang w:val="en-US"/>
        </w:rPr>
        <w:t xml:space="preserve"> closest </w:t>
      </w:r>
      <w:ins w:id="364" w:author="rudi" w:date="2014-11-10T01:40:00Z">
        <w:r w:rsidR="00E43303">
          <w:rPr>
            <w:lang w:val="en-US"/>
          </w:rPr>
          <w:t xml:space="preserve">to </w:t>
        </w:r>
      </w:ins>
      <w:del w:id="365" w:author="rudi" w:date="2014-11-10T01:40:00Z">
        <w:r w:rsidDel="00E43303">
          <w:rPr>
            <w:lang w:val="en-US"/>
          </w:rPr>
          <w:delText xml:space="preserve">measure of </w:delText>
        </w:r>
      </w:del>
      <w:r>
        <w:rPr>
          <w:lang w:val="en-US"/>
        </w:rPr>
        <w:t>disposable income</w:t>
      </w:r>
      <w:r>
        <w:rPr>
          <w:rStyle w:val="Funotenzeichen"/>
          <w:lang w:val="en-US"/>
        </w:rPr>
        <w:footnoteReference w:id="8"/>
      </w:r>
      <w:r>
        <w:rPr>
          <w:lang w:val="en-US"/>
        </w:rPr>
        <w:t xml:space="preserve">.  </w:t>
      </w:r>
      <w:r>
        <w:rPr>
          <w:rStyle w:val="Kommentarzeichen"/>
        </w:rPr>
        <w:commentReference w:id="366"/>
      </w:r>
    </w:p>
    <w:p w14:paraId="375EF87D" w14:textId="77777777" w:rsidR="00190B1B" w:rsidRDefault="00190B1B" w:rsidP="00154023">
      <w:pPr>
        <w:rPr>
          <w:lang w:val="en-US"/>
        </w:rPr>
      </w:pPr>
    </w:p>
    <w:p w14:paraId="516F9C9D" w14:textId="77777777" w:rsidR="00263882" w:rsidRDefault="00190B1B" w:rsidP="008C2F1A">
      <w:pPr>
        <w:rPr>
          <w:lang w:val="en-US"/>
        </w:rPr>
      </w:pPr>
      <w:r>
        <w:rPr>
          <w:lang w:val="en-US"/>
        </w:rPr>
        <w:t xml:space="preserve">These tax measures don’t correspond directly to theoretical defined measures like primary income (before redistribution) or disposable income (after redistribution). But they can be situated between the pole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 xml:space="preserve">measure closest to primary income is net income (less deductions </w:t>
      </w:r>
      <w:commentRangeStart w:id="367"/>
      <w:r w:rsidR="00263882">
        <w:rPr>
          <w:lang w:val="en-US"/>
        </w:rPr>
        <w:t xml:space="preserve">than </w:t>
      </w:r>
      <w:commentRangeEnd w:id="367"/>
      <w:r w:rsidR="00E43303">
        <w:rPr>
          <w:rStyle w:val="Kommentarzeichen"/>
        </w:rPr>
        <w:commentReference w:id="367"/>
      </w:r>
      <w:r w:rsidR="00263882">
        <w:rPr>
          <w:lang w:val="en-US"/>
        </w:rPr>
        <w:t>taxable income). The measure closest to disposable income is taxable income after federal taxes.</w:t>
      </w:r>
    </w:p>
    <w:p w14:paraId="41D81EA2" w14:textId="77777777" w:rsidR="00263882" w:rsidRDefault="00263882" w:rsidP="008C2F1A">
      <w:pPr>
        <w:rPr>
          <w:lang w:val="en-US"/>
        </w:rPr>
      </w:pPr>
    </w:p>
    <w:p w14:paraId="1B1C0066" w14:textId="4774388B" w:rsidR="003B2B0A" w:rsidRDefault="003B2B0A" w:rsidP="008C2F1A">
      <w:pPr>
        <w:rPr>
          <w:lang w:val="en-US"/>
        </w:rPr>
      </w:pPr>
      <w:r w:rsidRPr="003B2B0A">
        <w:rPr>
          <w:lang w:val="en-US"/>
        </w:rPr>
        <w:t>Following th</w:t>
      </w:r>
      <w:ins w:id="368" w:author="rudi" w:date="2014-11-10T01:42:00Z">
        <w:r w:rsidR="00E43303">
          <w:rPr>
            <w:lang w:val="en-US"/>
          </w:rPr>
          <w:t>ese</w:t>
        </w:r>
      </w:ins>
      <w:del w:id="369" w:author="rudi" w:date="2014-11-10T01:42:00Z">
        <w:r w:rsidRPr="003B2B0A" w:rsidDel="00E43303">
          <w:rPr>
            <w:lang w:val="en-US"/>
          </w:rPr>
          <w:delText>is</w:delText>
        </w:r>
      </w:del>
      <w:r w:rsidRPr="003B2B0A">
        <w:rPr>
          <w:lang w:val="en-US"/>
        </w:rPr>
        <w:t xml:space="preserve"> three definitions we calculate Gini</w:t>
      </w:r>
      <w:ins w:id="370" w:author="rudi" w:date="2014-11-10T01:42:00Z">
        <w:r w:rsidR="00E43303">
          <w:rPr>
            <w:lang w:val="en-US"/>
          </w:rPr>
          <w:t xml:space="preserve"> </w:t>
        </w:r>
      </w:ins>
      <w:del w:id="371" w:author="rudi" w:date="2014-11-10T01:42:00Z">
        <w:r w:rsidRPr="003B2B0A" w:rsidDel="00E43303">
          <w:rPr>
            <w:lang w:val="en-US"/>
          </w:rPr>
          <w:delText>-</w:delText>
        </w:r>
      </w:del>
      <w:r w:rsidRPr="003B2B0A">
        <w:rPr>
          <w:lang w:val="en-US"/>
        </w:rPr>
        <w:t>coefficients out of the FTA-tax statistics. Because information about net income per income bracket is only reported from 1983/1984 until 2010, we can show differences over this time period.</w:t>
      </w:r>
    </w:p>
    <w:p w14:paraId="1C4810D7" w14:textId="77777777" w:rsidR="003B2B0A" w:rsidRPr="00992DB1" w:rsidRDefault="003B2B0A" w:rsidP="008C2F1A">
      <w:pPr>
        <w:rPr>
          <w:lang w:val="en-US"/>
        </w:rPr>
      </w:pPr>
    </w:p>
    <w:p w14:paraId="13BABC09" w14:textId="77777777" w:rsidR="00091C2D" w:rsidRDefault="00091C2D" w:rsidP="008C2F1A">
      <w:pPr>
        <w:rPr>
          <w:lang w:val="en-US"/>
        </w:rPr>
      </w:pPr>
      <w:commentRangeStart w:id="372"/>
      <w:r w:rsidRPr="00992DB1">
        <w:rPr>
          <w:highlight w:val="yellow"/>
          <w:lang w:val="en-US"/>
        </w:rPr>
        <w:t xml:space="preserve">Was </w:t>
      </w:r>
      <w:proofErr w:type="spellStart"/>
      <w:r w:rsidRPr="00992DB1">
        <w:rPr>
          <w:highlight w:val="yellow"/>
          <w:lang w:val="en-US"/>
        </w:rPr>
        <w:t>lernen</w:t>
      </w:r>
      <w:proofErr w:type="spellEnd"/>
      <w:r w:rsidRPr="00992DB1">
        <w:rPr>
          <w:highlight w:val="yellow"/>
          <w:lang w:val="en-US"/>
        </w:rPr>
        <w:t xml:space="preserve"> </w:t>
      </w:r>
      <w:proofErr w:type="spellStart"/>
      <w:r w:rsidRPr="00992DB1">
        <w:rPr>
          <w:highlight w:val="yellow"/>
          <w:lang w:val="en-US"/>
        </w:rPr>
        <w:t>wir</w:t>
      </w:r>
      <w:proofErr w:type="spellEnd"/>
      <w:r w:rsidRPr="00992DB1">
        <w:rPr>
          <w:highlight w:val="yellow"/>
          <w:lang w:val="en-US"/>
        </w:rPr>
        <w:t xml:space="preserve"> </w:t>
      </w:r>
      <w:proofErr w:type="spellStart"/>
      <w:r w:rsidRPr="00992DB1">
        <w:rPr>
          <w:highlight w:val="yellow"/>
          <w:lang w:val="en-US"/>
        </w:rPr>
        <w:t>aus</w:t>
      </w:r>
      <w:proofErr w:type="spellEnd"/>
      <w:r w:rsidRPr="00992DB1">
        <w:rPr>
          <w:highlight w:val="yellow"/>
          <w:lang w:val="en-US"/>
        </w:rPr>
        <w:t xml:space="preserve"> den </w:t>
      </w:r>
      <w:proofErr w:type="spellStart"/>
      <w:r w:rsidRPr="00992DB1">
        <w:rPr>
          <w:highlight w:val="yellow"/>
          <w:lang w:val="en-US"/>
        </w:rPr>
        <w:t>Ergebnisen</w:t>
      </w:r>
      <w:proofErr w:type="spellEnd"/>
      <w:r w:rsidRPr="00992DB1">
        <w:rPr>
          <w:highlight w:val="yellow"/>
          <w:lang w:val="en-US"/>
        </w:rPr>
        <w:t>?</w:t>
      </w:r>
      <w:commentRangeEnd w:id="372"/>
      <w:r w:rsidR="00402579">
        <w:rPr>
          <w:rStyle w:val="Kommentarzeichen"/>
        </w:rPr>
        <w:commentReference w:id="372"/>
      </w:r>
    </w:p>
    <w:p w14:paraId="7DCC5405" w14:textId="77777777" w:rsidR="00A8628A" w:rsidRPr="00992DB1" w:rsidRDefault="00A8628A" w:rsidP="008C2F1A">
      <w:pPr>
        <w:rPr>
          <w:lang w:val="en-US"/>
        </w:rPr>
      </w:pPr>
    </w:p>
    <w:p w14:paraId="22C05135" w14:textId="10880C7D" w:rsidR="008C2F1A" w:rsidRPr="00992DB1"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373" w:author="rudi" w:date="2014-11-11T02:01:00Z">
        <w:r w:rsidR="00402579">
          <w:rPr>
            <w:lang w:val="en-US"/>
          </w:rPr>
          <w:t xml:space="preserve"> </w:t>
        </w:r>
      </w:ins>
      <w:del w:id="374" w:author="rudi" w:date="2014-11-11T02:01:00Z">
        <w:r w:rsidRPr="003B2B0A" w:rsidDel="00402579">
          <w:rPr>
            <w:lang w:val="en-US"/>
          </w:rPr>
          <w:delText>-</w:delText>
        </w:r>
      </w:del>
      <w:r w:rsidRPr="003B2B0A">
        <w:rPr>
          <w:lang w:val="en-US"/>
        </w:rPr>
        <w:t xml:space="preserve">coefficient for net income veers. This has probably to do with a change in regulations of deductions and shows that interpretation over time has to be very </w:t>
      </w:r>
      <w:r w:rsidRPr="003B2B0A">
        <w:rPr>
          <w:lang w:val="en-US"/>
        </w:rPr>
        <w:lastRenderedPageBreak/>
        <w:t>careful, because changes in taxation or regulation systems can affect the outcome. In general inequality assessed with taxable income is higher than inequality assessed with net income or taxable income after federal taxes. While it is not surprising that federal taxes reduces inequality slightly because of the progressivity of the taxes it is somehow astonishing that adding deductions (from net income to taxable income) increases inequality. This implies deductions to be rather flat not progressive.</w:t>
      </w:r>
    </w:p>
    <w:p w14:paraId="46F82ECD" w14:textId="77777777" w:rsidR="00154023" w:rsidRDefault="00154023" w:rsidP="00154023">
      <w:pPr>
        <w:pStyle w:val="berschrift2"/>
        <w:rPr>
          <w:lang w:val="en-US"/>
        </w:rPr>
      </w:pPr>
      <w:bookmarkStart w:id="375" w:name="_Toc399858813"/>
      <w:r w:rsidRPr="00154023">
        <w:rPr>
          <w:lang w:val="en-US"/>
        </w:rPr>
        <w:t>Statistical units</w:t>
      </w:r>
      <w:bookmarkEnd w:id="375"/>
    </w:p>
    <w:p w14:paraId="3A28526D" w14:textId="77777777" w:rsidR="00154023" w:rsidRDefault="00154023" w:rsidP="00154023">
      <w:pPr>
        <w:rPr>
          <w:lang w:val="en-US"/>
        </w:rPr>
      </w:pPr>
      <w:r w:rsidRPr="00154023">
        <w:rPr>
          <w:lang w:val="en-US"/>
        </w:rPr>
        <w:t xml:space="preserve">The usual </w:t>
      </w:r>
      <w:r w:rsidR="00992DB1" w:rsidRPr="00154023">
        <w:rPr>
          <w:lang w:val="en-US"/>
        </w:rPr>
        <w:t>units to assess inequality are</w:t>
      </w:r>
      <w:r w:rsidRPr="00154023">
        <w:rPr>
          <w:lang w:val="en-US"/>
        </w:rPr>
        <w:t xml:space="preserve"> households, because the possibility to experience economic wellbeing is strongly </w:t>
      </w:r>
      <w:r w:rsidR="00992DB1">
        <w:rPr>
          <w:lang w:val="en-US"/>
        </w:rPr>
        <w:t>connected</w:t>
      </w:r>
      <w:r w:rsidRPr="00154023">
        <w:rPr>
          <w:lang w:val="en-US"/>
        </w:rPr>
        <w:t xml:space="preserve"> to households (see </w:t>
      </w:r>
      <w:r w:rsidR="00A33BF2" w:rsidRPr="00154023">
        <w:rPr>
          <w:lang w:val="en-US"/>
        </w:rPr>
        <w:t>section</w:t>
      </w:r>
      <w:r w:rsidRPr="00154023">
        <w:rPr>
          <w:lang w:val="en-US"/>
        </w:rPr>
        <w:t xml:space="preserve"> </w:t>
      </w:r>
      <w:r w:rsidR="00A33BF2">
        <w:rPr>
          <w:lang w:val="en-US"/>
        </w:rPr>
        <w:fldChar w:fldCharType="begin"/>
      </w:r>
      <w:r w:rsidR="00A33BF2">
        <w:rPr>
          <w:lang w:val="en-US"/>
        </w:rPr>
        <w:instrText xml:space="preserve"> REF _Ref399844505 \r \h </w:instrText>
      </w:r>
      <w:r w:rsidR="00A33BF2">
        <w:rPr>
          <w:lang w:val="en-US"/>
        </w:rPr>
      </w:r>
      <w:r w:rsidR="00A33BF2">
        <w:rPr>
          <w:lang w:val="en-US"/>
        </w:rPr>
        <w:fldChar w:fldCharType="separate"/>
      </w:r>
      <w:r w:rsidR="00A33BF2">
        <w:rPr>
          <w:lang w:val="en-US"/>
        </w:rPr>
        <w:t>2.2</w:t>
      </w:r>
      <w:r w:rsidR="00A33BF2">
        <w:rPr>
          <w:lang w:val="en-US"/>
        </w:rPr>
        <w:fldChar w:fldCharType="end"/>
      </w:r>
      <w:r w:rsidRPr="00154023">
        <w:rPr>
          <w:lang w:val="en-US"/>
        </w:rPr>
        <w:t xml:space="preserve"> on page </w:t>
      </w:r>
      <w:r w:rsidR="00A33BF2">
        <w:rPr>
          <w:lang w:val="en-US"/>
        </w:rPr>
        <w:fldChar w:fldCharType="begin"/>
      </w:r>
      <w:r w:rsidR="00A33BF2">
        <w:rPr>
          <w:lang w:val="en-US"/>
        </w:rPr>
        <w:instrText xml:space="preserve"> PAGEREF _Ref399337302 \h </w:instrText>
      </w:r>
      <w:r w:rsidR="00A33BF2">
        <w:rPr>
          <w:lang w:val="en-US"/>
        </w:rPr>
      </w:r>
      <w:r w:rsidR="00A33BF2">
        <w:rPr>
          <w:lang w:val="en-US"/>
        </w:rPr>
        <w:fldChar w:fldCharType="separate"/>
      </w:r>
      <w:r w:rsidR="00A33BF2">
        <w:rPr>
          <w:noProof/>
          <w:lang w:val="en-US"/>
        </w:rPr>
        <w:t>4</w:t>
      </w:r>
      <w:r w:rsidR="00A33BF2">
        <w:rPr>
          <w:lang w:val="en-US"/>
        </w:rPr>
        <w:fldChar w:fldCharType="end"/>
      </w:r>
      <w:r w:rsidRPr="00154023">
        <w:rPr>
          <w:lang w:val="en-US"/>
        </w:rPr>
        <w:t>)</w:t>
      </w:r>
      <w:r w:rsidR="00A33BF2">
        <w:rPr>
          <w:lang w:val="en-US"/>
        </w:rPr>
        <w:t>.</w:t>
      </w:r>
      <w:r w:rsidRPr="00154023">
        <w:rPr>
          <w:lang w:val="en-US"/>
        </w:rPr>
        <w:t xml:space="preserve"> In tax data, however, the units </w:t>
      </w:r>
      <w:r w:rsidR="00A33BF2">
        <w:rPr>
          <w:lang w:val="en-US"/>
        </w:rPr>
        <w:t>are represented according to ad</w:t>
      </w:r>
      <w:r w:rsidRPr="00154023">
        <w:rPr>
          <w:lang w:val="en-US"/>
        </w:rPr>
        <w:t xml:space="preserve">ministrative rules. Tax units therefore neither represent individuals in every case nor true households. Tax units rather represent individuals and couples, but </w:t>
      </w:r>
      <w:r w:rsidR="00A33BF2">
        <w:rPr>
          <w:lang w:val="en-US"/>
        </w:rPr>
        <w:t xml:space="preserve">only </w:t>
      </w:r>
      <w:r w:rsidRPr="00154023">
        <w:rPr>
          <w:lang w:val="en-US"/>
        </w:rPr>
        <w:t xml:space="preserve">couples, who are married or officially registered. This doesn’t </w:t>
      </w:r>
      <w:r w:rsidR="00A33BF2" w:rsidRPr="00154023">
        <w:rPr>
          <w:lang w:val="en-US"/>
        </w:rPr>
        <w:t>imply</w:t>
      </w:r>
      <w:r w:rsidRPr="00154023">
        <w:rPr>
          <w:lang w:val="en-US"/>
        </w:rPr>
        <w:t xml:space="preserve">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37EF0547" w14:textId="77777777" w:rsidR="008F2D88" w:rsidRDefault="008F2D88" w:rsidP="00154023">
      <w:pPr>
        <w:rPr>
          <w:lang w:val="en-US"/>
        </w:rPr>
      </w:pPr>
    </w:p>
    <w:p w14:paraId="0040CA62" w14:textId="751A3FC7" w:rsidR="001E1FA3" w:rsidRDefault="008F2D88" w:rsidP="00154023">
      <w:pPr>
        <w:rPr>
          <w:lang w:val="en-US"/>
        </w:rPr>
      </w:pPr>
      <w:commentRangeStart w:id="376"/>
      <w:commentRangeStart w:id="377"/>
      <w:r w:rsidRPr="008F2D88">
        <w:rPr>
          <w:lang w:val="en-US"/>
        </w:rPr>
        <w:t>To examine the sensitivity of inequality in regard to the statistical unit</w:t>
      </w:r>
      <w:r>
        <w:rPr>
          <w:lang w:val="en-US"/>
        </w:rPr>
        <w:t>, we look (a) at Gini</w:t>
      </w:r>
      <w:ins w:id="378" w:author="rudi" w:date="2014-11-11T02:03:00Z">
        <w:r w:rsidR="00402579">
          <w:rPr>
            <w:lang w:val="en-US"/>
          </w:rPr>
          <w:t xml:space="preserve"> </w:t>
        </w:r>
      </w:ins>
      <w:del w:id="379" w:author="rudi" w:date="2014-11-11T02:03:00Z">
        <w:r w:rsidDel="00402579">
          <w:rPr>
            <w:lang w:val="en-US"/>
          </w:rPr>
          <w:delText>-</w:delText>
        </w:r>
      </w:del>
      <w:proofErr w:type="spellStart"/>
      <w:r>
        <w:rPr>
          <w:lang w:val="en-US"/>
        </w:rPr>
        <w:t>coefficent</w:t>
      </w:r>
      <w:ins w:id="380" w:author="rudi" w:date="2014-11-11T02:03:00Z">
        <w:r w:rsidR="00402579">
          <w:rPr>
            <w:lang w:val="en-US"/>
          </w:rPr>
          <w:t>s</w:t>
        </w:r>
      </w:ins>
      <w:proofErr w:type="spellEnd"/>
      <w:r>
        <w:rPr>
          <w:lang w:val="en-US"/>
        </w:rPr>
        <w:t xml:space="preserve"> with and without equivalence scale and we </w:t>
      </w:r>
      <w:ins w:id="381" w:author="rudi" w:date="2014-11-11T02:06:00Z">
        <w:r w:rsidR="001E1FA3">
          <w:rPr>
            <w:lang w:val="en-US"/>
          </w:rPr>
          <w:t xml:space="preserve">(b) </w:t>
        </w:r>
      </w:ins>
      <w:r>
        <w:rPr>
          <w:lang w:val="en-US"/>
        </w:rPr>
        <w:t xml:space="preserve">compare the distribution out of tax data with the </w:t>
      </w:r>
      <w:del w:id="382" w:author="rudi" w:date="2014-11-11T02:04:00Z">
        <w:r w:rsidDel="00402579">
          <w:rPr>
            <w:lang w:val="en-US"/>
          </w:rPr>
          <w:delText xml:space="preserve">weigthed </w:delText>
        </w:r>
      </w:del>
      <w:r>
        <w:rPr>
          <w:lang w:val="en-US"/>
        </w:rPr>
        <w:t>distribution of survey data</w:t>
      </w:r>
      <w:ins w:id="383" w:author="rudi" w:date="2014-11-11T02:06:00Z">
        <w:r w:rsidR="001E1FA3">
          <w:rPr>
            <w:lang w:val="en-US"/>
          </w:rPr>
          <w:t xml:space="preserve"> using relative distribution methods</w:t>
        </w:r>
      </w:ins>
      <w:del w:id="384" w:author="rudi" w:date="2014-11-11T02:04:00Z">
        <w:r w:rsidDel="00402579">
          <w:rPr>
            <w:lang w:val="en-US"/>
          </w:rPr>
          <w:delText xml:space="preserve"> [besser beschreiben was wir gemacht haben und was aus dem Vergleich raus kommt]</w:delText>
        </w:r>
        <w:r w:rsidRPr="008F2D88" w:rsidDel="00402579">
          <w:rPr>
            <w:lang w:val="en-US"/>
          </w:rPr>
          <w:delText xml:space="preserve"> </w:delText>
        </w:r>
        <w:commentRangeEnd w:id="376"/>
        <w:r w:rsidR="00992DB1" w:rsidDel="00402579">
          <w:rPr>
            <w:rStyle w:val="Kommentarzeichen"/>
          </w:rPr>
          <w:commentReference w:id="376"/>
        </w:r>
      </w:del>
      <w:commentRangeEnd w:id="377"/>
      <w:r w:rsidR="001E1FA3">
        <w:rPr>
          <w:rStyle w:val="Kommentarzeichen"/>
        </w:rPr>
        <w:commentReference w:id="377"/>
      </w:r>
      <w:ins w:id="385" w:author="rudi" w:date="2014-11-11T02:04:00Z">
        <w:r w:rsidR="00402579">
          <w:rPr>
            <w:lang w:val="en-US"/>
          </w:rPr>
          <w:t xml:space="preserve">. The HBS data come with weights which are supposed to </w:t>
        </w:r>
      </w:ins>
      <w:ins w:id="386" w:author="rudi" w:date="2014-11-11T02:05:00Z">
        <w:r w:rsidR="001E1FA3">
          <w:rPr>
            <w:lang w:val="en-US"/>
          </w:rPr>
          <w:t>correct the sampling bias</w:t>
        </w:r>
      </w:ins>
      <w:ins w:id="387" w:author="rudi" w:date="2014-11-11T02:07:00Z">
        <w:r w:rsidR="001E1FA3">
          <w:rPr>
            <w:lang w:val="en-US"/>
          </w:rPr>
          <w:t>. We use these weights</w:t>
        </w:r>
      </w:ins>
      <w:ins w:id="388" w:author="rudi" w:date="2014-11-11T02:09:00Z">
        <w:r w:rsidR="001E1FA3">
          <w:rPr>
            <w:lang w:val="en-US"/>
          </w:rPr>
          <w:t xml:space="preserve"> to build the survey data distribution to get a fair benchmark for the tax data distribution.</w:t>
        </w:r>
      </w:ins>
      <w:ins w:id="389" w:author="rudi" w:date="2014-11-11T02:12:00Z">
        <w:r w:rsidR="001E1FA3">
          <w:rPr>
            <w:lang w:val="en-US"/>
          </w:rPr>
          <w:t xml:space="preserve"> </w:t>
        </w:r>
      </w:ins>
    </w:p>
    <w:p w14:paraId="08A3708A" w14:textId="77777777" w:rsidR="003B2B0A" w:rsidDel="00D674B0" w:rsidRDefault="003B2B0A" w:rsidP="00154023">
      <w:pPr>
        <w:rPr>
          <w:del w:id="390" w:author="rudi" w:date="2014-11-11T02:21:00Z"/>
          <w:lang w:val="en-US"/>
        </w:rPr>
      </w:pPr>
    </w:p>
    <w:p w14:paraId="01211AD4" w14:textId="25FEB1A6" w:rsidR="003B2B0A" w:rsidDel="00D674B0" w:rsidRDefault="003B2B0A" w:rsidP="00154023">
      <w:pPr>
        <w:rPr>
          <w:del w:id="391" w:author="rudi" w:date="2014-11-11T02:21:00Z"/>
          <w:lang w:val="en-US"/>
        </w:rPr>
      </w:pPr>
      <w:del w:id="392" w:author="rudi" w:date="2014-11-11T02:21:00Z">
        <w:r w:rsidRPr="003B2B0A" w:rsidDel="00D674B0">
          <w:rPr>
            <w:highlight w:val="yellow"/>
            <w:lang w:val="en-US"/>
          </w:rPr>
          <w:delText>Was zeigen die Ergebnisse</w:delText>
        </w:r>
      </w:del>
    </w:p>
    <w:p w14:paraId="6E0EEF6F" w14:textId="77777777" w:rsidR="003B2B0A" w:rsidRDefault="003B2B0A" w:rsidP="00154023">
      <w:pPr>
        <w:rPr>
          <w:lang w:val="en-US"/>
        </w:rPr>
      </w:pPr>
    </w:p>
    <w:p w14:paraId="4E046CE9" w14:textId="77777777" w:rsidR="003B2B0A" w:rsidRDefault="003B2B0A" w:rsidP="00154023">
      <w:pPr>
        <w:rPr>
          <w:lang w:val="en-US"/>
        </w:rPr>
      </w:pPr>
      <w:commentRangeStart w:id="393"/>
      <w:r w:rsidRPr="003B2B0A">
        <w:rPr>
          <w:lang w:val="en-US"/>
        </w:rPr>
        <w:t>The main issue concerning the unit of analysis is not easy to solve with tax-data, because the concepts of tax-units and households are not perfectly congruent (we will take up this issue, when comparing survey data and the FTA tax data later on.) However we can examine how the assessment of inequality is affected by the implementation of equivalence scale. We do this by looking at Gini-time series for net income with and without implementation of an equivalence scale. The scale is constructed by using information out of tax data. The incomes of single households are divided by 1 (no change), for married tax units the equivalence-factor is 1.5. For every child and person supported by the tax-unit a value of 0.3 is added to the denominator. These measures are provided directly by the FTA and are not calculated by us. Because excluding the group of not-taxed leads to a longer time-series we provide four time-series in total (two possibilities to compare the effect of an equivalence scale).</w:t>
      </w:r>
    </w:p>
    <w:p w14:paraId="1AD30821" w14:textId="77777777" w:rsidR="003B2B0A" w:rsidRDefault="003B2B0A" w:rsidP="00154023">
      <w:pPr>
        <w:rPr>
          <w:lang w:val="en-US"/>
        </w:rPr>
      </w:pPr>
    </w:p>
    <w:p w14:paraId="2CEB9987" w14:textId="77777777" w:rsidR="003B2B0A" w:rsidRDefault="003B2B0A" w:rsidP="00154023">
      <w:pPr>
        <w:rPr>
          <w:lang w:val="en-US"/>
        </w:rPr>
      </w:pPr>
      <w:r w:rsidRPr="003B2B0A">
        <w:rPr>
          <w:lang w:val="en-US"/>
        </w:rPr>
        <w:t xml:space="preserve">The implementation of </w:t>
      </w:r>
      <w:r w:rsidR="00497AAC" w:rsidRPr="003B2B0A">
        <w:rPr>
          <w:lang w:val="en-US"/>
        </w:rPr>
        <w:t>an</w:t>
      </w:r>
      <w:r w:rsidRPr="003B2B0A">
        <w:rPr>
          <w:lang w:val="en-US"/>
        </w:rPr>
        <w:t xml:space="preserve"> equivalence scale does not have a major impact o</w:t>
      </w:r>
      <w:r w:rsidR="00A8628A">
        <w:rPr>
          <w:lang w:val="en-US"/>
        </w:rPr>
        <w:t xml:space="preserve">n the assessment of inequality </w:t>
      </w:r>
      <w:r w:rsidRPr="003B2B0A">
        <w:rPr>
          <w:lang w:val="en-US"/>
        </w:rPr>
        <w:t xml:space="preserve">(see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Pr="003B2B0A">
        <w:rPr>
          <w:lang w:val="en-US"/>
        </w:rPr>
        <w:t xml:space="preserve">). Over the whole observed time period the two lines, which can be compared, move more or less parallel. Because tax units only approximately depict households, it has to be said, that the implemented equivalence scale automatically has </w:t>
      </w:r>
      <w:proofErr w:type="spellStart"/>
      <w:proofErr w:type="gramStart"/>
      <w:r w:rsidRPr="003B2B0A">
        <w:rPr>
          <w:lang w:val="en-US"/>
        </w:rPr>
        <w:t>it's</w:t>
      </w:r>
      <w:proofErr w:type="spellEnd"/>
      <w:proofErr w:type="gramEnd"/>
      <w:r w:rsidRPr="003B2B0A">
        <w:rPr>
          <w:lang w:val="en-US"/>
        </w:rPr>
        <w:t xml:space="preserve"> drawbacks. This hinders a pure assessment of the effect of </w:t>
      </w:r>
      <w:proofErr w:type="gramStart"/>
      <w:r w:rsidRPr="003B2B0A">
        <w:rPr>
          <w:lang w:val="en-US"/>
        </w:rPr>
        <w:t>a</w:t>
      </w:r>
      <w:proofErr w:type="gramEnd"/>
      <w:r w:rsidRPr="003B2B0A">
        <w:rPr>
          <w:lang w:val="en-US"/>
        </w:rPr>
        <w:t xml:space="preserve"> equivalence scale.</w:t>
      </w:r>
    </w:p>
    <w:p w14:paraId="656DAB14" w14:textId="77777777" w:rsidR="006C3A86" w:rsidRDefault="006C3A86" w:rsidP="00154023">
      <w:pPr>
        <w:rPr>
          <w:lang w:val="en-US"/>
        </w:rPr>
      </w:pPr>
    </w:p>
    <w:p w14:paraId="3B4912B4" w14:textId="77777777" w:rsidR="006C3A86" w:rsidRDefault="006C3A86" w:rsidP="006C3A86">
      <w:pPr>
        <w:rPr>
          <w:lang w:val="en-US"/>
        </w:rPr>
      </w:pPr>
      <w:r w:rsidRPr="00497AAC">
        <w:rPr>
          <w:lang w:val="en-US"/>
        </w:rPr>
        <w:t>The bad household approximation within tax data needs to be addressed in further research. One possible way would be to link tax data to household ID's from the residential register.</w:t>
      </w:r>
      <w:commentRangeEnd w:id="393"/>
      <w:r w:rsidR="00D674B0">
        <w:rPr>
          <w:rStyle w:val="Kommentarzeichen"/>
        </w:rPr>
        <w:commentReference w:id="393"/>
      </w:r>
    </w:p>
    <w:p w14:paraId="7D5F6791" w14:textId="77777777" w:rsidR="006C3A86" w:rsidRPr="008F2D88" w:rsidRDefault="006C3A86" w:rsidP="00154023">
      <w:pPr>
        <w:rPr>
          <w:lang w:val="en-US"/>
        </w:rPr>
      </w:pPr>
    </w:p>
    <w:p w14:paraId="50152042" w14:textId="77777777" w:rsidR="00154023" w:rsidRDefault="00154023" w:rsidP="00154023">
      <w:pPr>
        <w:pStyle w:val="berschrift2"/>
        <w:rPr>
          <w:lang w:val="en-US"/>
        </w:rPr>
      </w:pPr>
      <w:bookmarkStart w:id="394" w:name="_Ref399518083"/>
      <w:bookmarkStart w:id="395" w:name="_Toc399858814"/>
      <w:r w:rsidRPr="00154023">
        <w:rPr>
          <w:lang w:val="en-US"/>
        </w:rPr>
        <w:t>Measuring inequality</w:t>
      </w:r>
      <w:bookmarkEnd w:id="394"/>
      <w:bookmarkEnd w:id="395"/>
    </w:p>
    <w:p w14:paraId="5583641C" w14:textId="5ED4FE17" w:rsidR="00497AAC" w:rsidRDefault="00497AAC" w:rsidP="008C2F1A">
      <w:pPr>
        <w:rPr>
          <w:lang w:val="en-US"/>
        </w:rPr>
      </w:pPr>
      <w:r w:rsidRPr="00497AAC">
        <w:rPr>
          <w:lang w:val="en-US"/>
        </w:rPr>
        <w:t>Here we examine how interpretation can change, when we expand the analysis by using relative distribution methods and not only look at Gini</w:t>
      </w:r>
      <w:ins w:id="396" w:author="rudi" w:date="2014-11-11T02:22:00Z">
        <w:r w:rsidR="00D674B0">
          <w:rPr>
            <w:lang w:val="en-US"/>
          </w:rPr>
          <w:t xml:space="preserve"> </w:t>
        </w:r>
      </w:ins>
      <w:del w:id="397" w:author="rudi" w:date="2014-11-11T02:22:00Z">
        <w:r w:rsidRPr="00497AAC" w:rsidDel="00D674B0">
          <w:rPr>
            <w:lang w:val="en-US"/>
          </w:rPr>
          <w:delText>-</w:delText>
        </w:r>
      </w:del>
      <w:r w:rsidRPr="00497AAC">
        <w:rPr>
          <w:lang w:val="en-US"/>
        </w:rPr>
        <w:t>Coefficients. We therefore use the published percentiles about the distribution of tax</w:t>
      </w:r>
      <w:r>
        <w:rPr>
          <w:lang w:val="en-US"/>
        </w:rPr>
        <w:t xml:space="preserve">able </w:t>
      </w:r>
      <w:r w:rsidR="00A8628A">
        <w:rPr>
          <w:lang w:val="en-US"/>
        </w:rPr>
        <w:t>income on</w:t>
      </w:r>
      <w:r>
        <w:rPr>
          <w:lang w:val="en-US"/>
        </w:rPr>
        <w:t xml:space="preserve"> the FTA webpage</w:t>
      </w:r>
      <w:r w:rsidRPr="00497AAC">
        <w:rPr>
          <w:lang w:val="en-US"/>
        </w:rPr>
        <w:t>. We prefer these measures over the calculate</w:t>
      </w:r>
      <w:ins w:id="398" w:author="rudi" w:date="2014-11-11T02:22:00Z">
        <w:r w:rsidR="00D674B0">
          <w:rPr>
            <w:lang w:val="en-US"/>
          </w:rPr>
          <w:t>d</w:t>
        </w:r>
      </w:ins>
      <w:del w:id="399" w:author="rudi" w:date="2014-11-11T02:22:00Z">
        <w:r w:rsidRPr="00497AAC" w:rsidDel="00D674B0">
          <w:rPr>
            <w:lang w:val="en-US"/>
          </w:rPr>
          <w:delText>s</w:delText>
        </w:r>
      </w:del>
      <w:r w:rsidRPr="00497AAC">
        <w:rPr>
          <w:lang w:val="en-US"/>
        </w:rPr>
        <w:t xml:space="preserve"> measures out of the published income brackets statistics, because they represent </w:t>
      </w:r>
      <w:r w:rsidRPr="00497AAC">
        <w:rPr>
          <w:lang w:val="en-US"/>
        </w:rPr>
        <w:lastRenderedPageBreak/>
        <w:t>the distribution at both tails more accurate since they are based directly on the information about every single tax units</w:t>
      </w:r>
      <w:r>
        <w:rPr>
          <w:rStyle w:val="Funotenzeichen"/>
          <w:lang w:val="en-US"/>
        </w:rPr>
        <w:footnoteReference w:id="9"/>
      </w:r>
    </w:p>
    <w:p w14:paraId="2CA461BC" w14:textId="77777777" w:rsidR="00497AAC" w:rsidRDefault="00497AAC" w:rsidP="008C2F1A">
      <w:pPr>
        <w:rPr>
          <w:lang w:val="en-US"/>
        </w:rPr>
      </w:pPr>
    </w:p>
    <w:p w14:paraId="394641CA" w14:textId="2CCAF0A5" w:rsidR="00992DB1" w:rsidRDefault="00497AAC" w:rsidP="008C2F1A">
      <w:pPr>
        <w:rPr>
          <w:ins w:id="402" w:author="rudi" w:date="2014-11-11T02:24:00Z"/>
          <w:lang w:val="en-US"/>
        </w:rPr>
      </w:pPr>
      <w:r w:rsidRPr="00497AAC">
        <w:rPr>
          <w:lang w:val="en-US"/>
        </w:rPr>
        <w:t xml:space="preserve">We use the reported </w:t>
      </w:r>
      <w:ins w:id="403" w:author="rudi" w:date="2014-11-11T02:23:00Z">
        <w:r w:rsidR="00D674B0">
          <w:rPr>
            <w:lang w:val="en-US"/>
          </w:rPr>
          <w:t>m</w:t>
        </w:r>
      </w:ins>
      <w:del w:id="404" w:author="rudi" w:date="2014-11-11T02:23:00Z">
        <w:r w:rsidRPr="00497AAC" w:rsidDel="00D674B0">
          <w:rPr>
            <w:lang w:val="en-US"/>
          </w:rPr>
          <w:delText>M</w:delText>
        </w:r>
      </w:del>
      <w:r w:rsidRPr="00497AAC">
        <w:rPr>
          <w:lang w:val="en-US"/>
        </w:rPr>
        <w:t xml:space="preserve">easures at the cost of time. The longest time-period we can compare out of these data reaches from 2003 to 2010. </w:t>
      </w:r>
      <w:ins w:id="405" w:author="rudi" w:date="2014-11-11T02:23:00Z">
        <w:r w:rsidR="00D674B0">
          <w:rPr>
            <w:lang w:val="en-US"/>
          </w:rPr>
          <w:t xml:space="preserve">The </w:t>
        </w:r>
      </w:ins>
      <w:r w:rsidRPr="00497AAC">
        <w:rPr>
          <w:lang w:val="en-US"/>
        </w:rPr>
        <w:t xml:space="preserve">Gini </w:t>
      </w:r>
      <w:ins w:id="406" w:author="rudi" w:date="2014-11-11T02:23:00Z">
        <w:r w:rsidR="00D674B0">
          <w:rPr>
            <w:lang w:val="en-US"/>
          </w:rPr>
          <w:t xml:space="preserve">coefficient </w:t>
        </w:r>
      </w:ins>
      <w:r w:rsidRPr="00497AAC">
        <w:rPr>
          <w:lang w:val="en-US"/>
        </w:rPr>
        <w:t>changed during this time from 0.47 to 0.50, which equals a moderate increase of inequality. The in-depth distributional analysis allows us to see, how this change translated into different shapes of the distributions.</w:t>
      </w:r>
    </w:p>
    <w:p w14:paraId="007EB09A" w14:textId="77777777" w:rsidR="00D674B0" w:rsidRDefault="00D674B0" w:rsidP="008C2F1A">
      <w:pPr>
        <w:rPr>
          <w:lang w:val="en-US"/>
        </w:rPr>
      </w:pPr>
    </w:p>
    <w:p w14:paraId="5756A9B7" w14:textId="77777777" w:rsidR="008C2F1A" w:rsidRPr="00992DB1" w:rsidRDefault="00992DB1" w:rsidP="008C2F1A">
      <w:r w:rsidRPr="00992DB1">
        <w:rPr>
          <w:highlight w:val="yellow"/>
        </w:rPr>
        <w:t xml:space="preserve">Formal beschreiben wie aus </w:t>
      </w:r>
      <w:proofErr w:type="spellStart"/>
      <w:r w:rsidRPr="00992DB1">
        <w:rPr>
          <w:highlight w:val="yellow"/>
        </w:rPr>
        <w:t>income</w:t>
      </w:r>
      <w:proofErr w:type="spellEnd"/>
      <w:r w:rsidRPr="00992DB1">
        <w:rPr>
          <w:highlight w:val="yellow"/>
        </w:rPr>
        <w:t xml:space="preserve"> </w:t>
      </w:r>
      <w:proofErr w:type="spellStart"/>
      <w:r w:rsidRPr="00992DB1">
        <w:rPr>
          <w:highlight w:val="yellow"/>
        </w:rPr>
        <w:t>brackets</w:t>
      </w:r>
      <w:proofErr w:type="spellEnd"/>
      <w:r w:rsidRPr="00992DB1">
        <w:rPr>
          <w:highlight w:val="yellow"/>
        </w:rPr>
        <w:t xml:space="preserve"> </w:t>
      </w:r>
      <w:proofErr w:type="spellStart"/>
      <w:r w:rsidRPr="00992DB1">
        <w:rPr>
          <w:highlight w:val="yellow"/>
        </w:rPr>
        <w:t>Gini</w:t>
      </w:r>
      <w:proofErr w:type="spellEnd"/>
      <w:r w:rsidRPr="00992DB1">
        <w:rPr>
          <w:highlight w:val="yellow"/>
        </w:rPr>
        <w:t xml:space="preserve">-Koeffizienten berechnet werden und Probleme </w:t>
      </w:r>
      <w:r w:rsidR="00FF0596">
        <w:rPr>
          <w:highlight w:val="yellow"/>
        </w:rPr>
        <w:t>die dabei entstehen</w:t>
      </w:r>
      <w:r w:rsidRPr="00992DB1">
        <w:rPr>
          <w:highlight w:val="yellow"/>
        </w:rPr>
        <w:t xml:space="preserve"> </w:t>
      </w:r>
      <w:r w:rsidR="00FF0596">
        <w:rPr>
          <w:highlight w:val="yellow"/>
        </w:rPr>
        <w:t>(</w:t>
      </w:r>
      <w:r w:rsidRPr="00992DB1">
        <w:rPr>
          <w:highlight w:val="yellow"/>
        </w:rPr>
        <w:t>Interpolation</w:t>
      </w:r>
      <w:proofErr w:type="gramStart"/>
      <w:r w:rsidR="00FF0596">
        <w:rPr>
          <w:highlight w:val="yellow"/>
        </w:rPr>
        <w:t xml:space="preserve">) </w:t>
      </w:r>
      <w:r w:rsidRPr="00992DB1">
        <w:rPr>
          <w:highlight w:val="yellow"/>
        </w:rPr>
        <w:t>.</w:t>
      </w:r>
      <w:proofErr w:type="gramEnd"/>
      <w:r w:rsidRPr="00992DB1">
        <w:t xml:space="preserve"> </w:t>
      </w:r>
    </w:p>
    <w:p w14:paraId="32B9A853" w14:textId="77777777" w:rsidR="00154023" w:rsidRPr="00154023" w:rsidRDefault="00154023" w:rsidP="00154023">
      <w:pPr>
        <w:rPr>
          <w:lang w:val="en-US"/>
        </w:rPr>
      </w:pPr>
    </w:p>
    <w:p w14:paraId="177B3FA3" w14:textId="13857EF7" w:rsidR="00154023" w:rsidRPr="00154023" w:rsidRDefault="00154023" w:rsidP="00154023">
      <w:pPr>
        <w:rPr>
          <w:lang w:val="en-US"/>
        </w:rPr>
      </w:pPr>
      <w:r w:rsidRPr="00154023">
        <w:rPr>
          <w:lang w:val="en-US"/>
        </w:rPr>
        <w:t>To describe how the two distributions are going to be transformed into a relative distribution, we start with d</w:t>
      </w:r>
      <w:r w:rsidR="007E039D">
        <w:rPr>
          <w:lang w:val="en-US"/>
        </w:rPr>
        <w:t>efining the two distributions, focusing on a comp</w:t>
      </w:r>
      <w:r w:rsidR="00FF0596">
        <w:rPr>
          <w:lang w:val="en-US"/>
        </w:rPr>
        <w:t>arison over time (2003 to 2010). This will show us in the end how relative distribution enrich interpretation and is, therefore in our opinion a suitable way to complete trend analys</w:t>
      </w:r>
      <w:ins w:id="407" w:author="rudi" w:date="2014-11-11T02:25:00Z">
        <w:r w:rsidR="00D674B0">
          <w:rPr>
            <w:lang w:val="en-US"/>
          </w:rPr>
          <w:t>e</w:t>
        </w:r>
      </w:ins>
      <w:del w:id="408" w:author="rudi" w:date="2014-11-11T02:25:00Z">
        <w:r w:rsidR="00FF0596" w:rsidDel="00D674B0">
          <w:rPr>
            <w:lang w:val="en-US"/>
          </w:rPr>
          <w:delText>i</w:delText>
        </w:r>
      </w:del>
      <w:r w:rsidR="00FF0596">
        <w:rPr>
          <w:lang w:val="en-US"/>
        </w:rPr>
        <w:t>s.</w:t>
      </w:r>
      <w:r w:rsidRPr="00154023">
        <w:rPr>
          <w:lang w:val="en-US"/>
        </w:rPr>
        <w:t xml:space="preserve"> </w:t>
      </w:r>
      <w:r w:rsidR="007E039D">
        <w:rPr>
          <w:lang w:val="en-US"/>
        </w:rPr>
        <w:t>We define 2003</w:t>
      </w:r>
      <w:r w:rsidRPr="00154023">
        <w:rPr>
          <w:lang w:val="en-US"/>
        </w:rPr>
        <w:t xml:space="preserve"> </w:t>
      </w:r>
      <w:r w:rsidR="007E039D">
        <w:rPr>
          <w:lang w:val="en-US"/>
        </w:rPr>
        <w:t>as</w:t>
      </w:r>
      <w:r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and </w:t>
      </w:r>
      <w:ins w:id="409" w:author="rudi" w:date="2014-11-11T02:25:00Z">
        <w:r w:rsidR="00D674B0">
          <w:rPr>
            <w:lang w:val="en-US"/>
          </w:rPr>
          <w:t xml:space="preserve">the </w:t>
        </w:r>
      </w:ins>
      <w:r w:rsidR="007E039D">
        <w:rPr>
          <w:lang w:val="en-US"/>
        </w:rPr>
        <w:t>distribution of 2010 as</w:t>
      </w:r>
      <w:r w:rsidRPr="00154023">
        <w:rPr>
          <w:lang w:val="en-US"/>
        </w:rPr>
        <w:t xml:space="preserve"> the comparison </w:t>
      </w:r>
      <w:proofErr w:type="gramStart"/>
      <w:r w:rsidRPr="00154023">
        <w:rPr>
          <w:lang w:val="en-US"/>
        </w:rPr>
        <w:t xml:space="preserve">population </w:t>
      </w:r>
      <w:proofErr w:type="gramEnd"/>
      <m:oMath>
        <m:r>
          <w:rPr>
            <w:rFonts w:ascii="Cambria Math" w:hAnsi="Cambria Math"/>
            <w:lang w:val="en-US"/>
          </w:rPr>
          <m:t>Y</m:t>
        </m:r>
      </m:oMath>
      <w:r w:rsidRPr="00154023">
        <w:rPr>
          <w:lang w:val="en-US"/>
        </w:rPr>
        <w:t xml:space="preserve">. </w:t>
      </w:r>
      <m:oMath>
        <m:r>
          <w:rPr>
            <w:rFonts w:ascii="Cambria Math" w:hAnsi="Cambria Math"/>
            <w:lang w:val="en-US"/>
          </w:rPr>
          <m:t>x</m:t>
        </m:r>
      </m:oMath>
      <w:r w:rsidR="00BD4150">
        <w:rPr>
          <w:lang w:val="en-US"/>
        </w:rPr>
        <w:t xml:space="preserve"> </w:t>
      </w:r>
      <w:proofErr w:type="gramStart"/>
      <w:r w:rsidRPr="00154023">
        <w:rPr>
          <w:lang w:val="en-US"/>
        </w:rPr>
        <w:t>represents</w:t>
      </w:r>
      <w:proofErr w:type="gramEnd"/>
      <w:r w:rsidRPr="00154023">
        <w:rPr>
          <w:lang w:val="en-US"/>
        </w:rPr>
        <w:t xml:space="preserve"> our measure of interest (</w:t>
      </w:r>
      <w:r w:rsidR="007E039D">
        <w:rPr>
          <w:lang w:val="en-US"/>
        </w:rPr>
        <w:t>taxable income</w:t>
      </w:r>
      <w:r w:rsidRPr="00154023">
        <w:rPr>
          <w:lang w:val="en-US"/>
        </w:rPr>
        <w:t>). A</w:t>
      </w:r>
      <w:r w:rsidR="007E039D">
        <w:rPr>
          <w:lang w:val="en-US"/>
        </w:rPr>
        <w:t>t</w:t>
      </w:r>
      <w:r w:rsidRPr="00154023">
        <w:rPr>
          <w:lang w:val="en-US"/>
        </w:rPr>
        <w:t xml:space="preserve"> first </w:t>
      </w:r>
      <w:r w:rsidR="007E039D">
        <w:rPr>
          <w:lang w:val="en-US"/>
        </w:rPr>
        <w:t xml:space="preserve">we calculate the </w:t>
      </w:r>
      <w:r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ins w:id="410" w:author="rudi" w:date="2014-11-11T02:26:00Z">
        <w:r w:rsidR="000A6849">
          <w:rPr>
            <w:lang w:val="en-US"/>
          </w:rPr>
          <w:t xml:space="preserve"> </w:t>
        </w:r>
      </w:ins>
      <w:r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Pr="00154023">
        <w:rPr>
          <w:lang w:val="en-US"/>
        </w:rPr>
        <w:t xml:space="preserve">The PDF can be characterized by its cumulative distribution function (CDF). The CDF can be formulated </w:t>
      </w:r>
      <w:proofErr w:type="gramStart"/>
      <w:r w:rsidRPr="00154023">
        <w:rPr>
          <w:lang w:val="en-US"/>
        </w:rPr>
        <w:t xml:space="preserve">as </w:t>
      </w:r>
      <w:proofErr w:type="gramEnd"/>
      <m:oMath>
        <m:r>
          <w:rPr>
            <w:rFonts w:ascii="Cambria Math" w:hAnsi="Cambria Math"/>
            <w:lang w:val="en-US"/>
          </w:rPr>
          <m:t>F(x)</m:t>
        </m:r>
      </m:oMath>
      <w:r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Pr="00154023">
        <w:rPr>
          <w:lang w:val="en-US"/>
        </w:rPr>
        <w:t xml:space="preserve">is then defined as </w:t>
      </w:r>
    </w:p>
    <w:p w14:paraId="6E450EA1" w14:textId="77777777" w:rsidR="00BD4150" w:rsidRPr="006C3A86" w:rsidRDefault="00BD4150" w:rsidP="00BD4150">
      <w:pPr>
        <w:pStyle w:val="Beschriftung"/>
        <w:keepNext/>
        <w:jc w:val="center"/>
        <w:rPr>
          <w:rFonts w:ascii="Cambria Math" w:hAnsi="Cambria Math"/>
          <w:sz w:val="20"/>
          <w:lang w:val="en-US"/>
          <w:oMath/>
        </w:rPr>
      </w:pPr>
      <w:r w:rsidRPr="00BD4150">
        <w:rPr>
          <w:sz w:val="19"/>
          <w:szCs w:val="19"/>
          <w:lang w:val="en-US"/>
        </w:rPr>
        <w:t>(</w:t>
      </w:r>
      <w:r w:rsidRPr="00BD4150">
        <w:rPr>
          <w:sz w:val="19"/>
          <w:szCs w:val="19"/>
        </w:rPr>
        <w:fldChar w:fldCharType="begin"/>
      </w:r>
      <w:r w:rsidRPr="00BD4150">
        <w:rPr>
          <w:sz w:val="19"/>
          <w:szCs w:val="19"/>
          <w:lang w:val="en-US"/>
        </w:rPr>
        <w:instrText xml:space="preserve"> SEQ Formel \* ARABIC </w:instrText>
      </w:r>
      <w:r w:rsidRPr="00BD4150">
        <w:rPr>
          <w:sz w:val="19"/>
          <w:szCs w:val="19"/>
        </w:rPr>
        <w:fldChar w:fldCharType="separate"/>
      </w:r>
      <w:r>
        <w:rPr>
          <w:noProof/>
          <w:sz w:val="19"/>
          <w:szCs w:val="19"/>
          <w:lang w:val="en-US"/>
        </w:rPr>
        <w:t>1</w:t>
      </w:r>
      <w:r w:rsidRPr="00BD4150">
        <w:rPr>
          <w:sz w:val="19"/>
          <w:szCs w:val="19"/>
        </w:rPr>
        <w:fldChar w:fldCharType="end"/>
      </w:r>
      <w:r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77777777" w:rsidR="00154023" w:rsidRPr="006C3A86" w:rsidRDefault="00E65112" w:rsidP="00F65C09">
      <w:pPr>
        <w:pStyle w:val="Beschriftung"/>
        <w:keepNext/>
        <w:jc w:val="center"/>
        <w:rPr>
          <w:sz w:val="26"/>
          <w:szCs w:val="26"/>
          <w:lang w:val="en-US"/>
        </w:rPr>
      </w:pPr>
      <w:r w:rsidRPr="00E65112">
        <w:rPr>
          <w:sz w:val="19"/>
          <w:szCs w:val="19"/>
          <w:lang w:val="en-US"/>
        </w:rPr>
        <w:t>(</w:t>
      </w:r>
      <w:r w:rsidR="00BD4150" w:rsidRPr="00F65C09">
        <w:rPr>
          <w:sz w:val="19"/>
          <w:szCs w:val="19"/>
          <w:lang w:val="en-US"/>
        </w:rPr>
        <w:fldChar w:fldCharType="begin"/>
      </w:r>
      <w:r w:rsidR="00BD4150" w:rsidRPr="00E65112">
        <w:rPr>
          <w:sz w:val="19"/>
          <w:szCs w:val="19"/>
          <w:lang w:val="en-US"/>
        </w:rPr>
        <w:instrText xml:space="preserve"> SEQ Formel \* ARABIC </w:instrText>
      </w:r>
      <w:r w:rsidR="00BD4150" w:rsidRPr="00F65C09">
        <w:rPr>
          <w:sz w:val="19"/>
          <w:szCs w:val="19"/>
          <w:lang w:val="en-US"/>
        </w:rPr>
        <w:fldChar w:fldCharType="separate"/>
      </w:r>
      <w:r w:rsidR="00BD4150" w:rsidRPr="00E65112">
        <w:rPr>
          <w:sz w:val="19"/>
          <w:szCs w:val="19"/>
          <w:lang w:val="en-US"/>
        </w:rPr>
        <w:t>2</w:t>
      </w:r>
      <w:r w:rsidR="00BD4150" w:rsidRPr="00F65C09">
        <w:rPr>
          <w:sz w:val="19"/>
          <w:szCs w:val="19"/>
          <w:lang w:val="en-US"/>
        </w:rPr>
        <w:fldChar w:fldCharType="end"/>
      </w:r>
      <w:r w:rsidRPr="00F65C09">
        <w:rPr>
          <w:sz w:val="19"/>
          <w:szCs w:val="19"/>
          <w:lang w:val="en-US"/>
        </w:rPr>
        <w:t>)</w:t>
      </w:r>
      <w:r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65CDE7A5" w:rsidR="00154023" w:rsidRDefault="00154023" w:rsidP="00154023">
      <w:pPr>
        <w:rPr>
          <w:lang w:val="en-US"/>
        </w:rPr>
      </w:pPr>
      <w:r w:rsidRPr="00154023">
        <w:rPr>
          <w:lang w:val="en-US"/>
        </w:rPr>
        <w: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t>
      </w:r>
      <w:r w:rsidR="00FF0596">
        <w:rPr>
          <w:lang w:val="en-US"/>
        </w:rPr>
        <w:t>“</w:t>
      </w:r>
      <w:r w:rsidRPr="00154023">
        <w:rPr>
          <w:lang w:val="en-US"/>
        </w:rPr>
        <w:t>shape</w:t>
      </w:r>
      <w:r w:rsidR="00FF0596">
        <w:rPr>
          <w:lang w:val="en-US"/>
        </w:rPr>
        <w:t>”</w:t>
      </w:r>
      <w:r w:rsidRPr="00154023">
        <w:rPr>
          <w:lang w:val="en-US"/>
        </w:rPr>
        <w:t xml:space="preserve"> (scale, </w:t>
      </w:r>
      <w:proofErr w:type="spellStart"/>
      <w:r w:rsidRPr="00154023">
        <w:rPr>
          <w:lang w:val="en-US"/>
        </w:rPr>
        <w:t>skewness</w:t>
      </w:r>
      <w:proofErr w:type="spellEnd"/>
      <w:r w:rsidRPr="00154023">
        <w:rPr>
          <w:lang w:val="en-US"/>
        </w:rPr>
        <w:t xml:space="preserve"> and other distributional characteristics). When both types of shifts are operating, or when factors other than scale are changing in the shape component, we need a way to separate </w:t>
      </w:r>
      <w:del w:id="411" w:author="rudi" w:date="2014-11-11T02:29:00Z">
        <w:r w:rsidRPr="00154023" w:rsidDel="000A6849">
          <w:rPr>
            <w:lang w:val="en-US"/>
          </w:rPr>
          <w:delText xml:space="preserve">out </w:delText>
        </w:r>
      </w:del>
      <w:r w:rsidRPr="00154023">
        <w:rPr>
          <w:lang w:val="en-US"/>
        </w:rPr>
        <w:t xml:space="preserve">the various effects. If we want to identify the effect of a location shift and separate it from other changes in the distribution, it is necessary to specify what scale this shift operates on. It is possible to adjust distributions by any measure of central tendency. </w:t>
      </w:r>
      <w:commentRangeStart w:id="412"/>
      <w:commentRangeStart w:id="413"/>
      <w:r w:rsidRPr="00154023">
        <w:rPr>
          <w:lang w:val="en-US"/>
        </w:rPr>
        <w:t xml:space="preserve">Here we choose </w:t>
      </w:r>
      <w:del w:id="414" w:author="rudi" w:date="2014-11-11T02:31:00Z">
        <w:r w:rsidRPr="00154023" w:rsidDel="000A6849">
          <w:rPr>
            <w:lang w:val="en-US"/>
          </w:rPr>
          <w:delText>a median</w:delText>
        </w:r>
      </w:del>
      <w:ins w:id="415" w:author="rudi" w:date="2014-11-11T02:31:00Z">
        <w:r w:rsidR="000A6849">
          <w:rPr>
            <w:lang w:val="en-US"/>
          </w:rPr>
          <w:t xml:space="preserve">the log mean as </w:t>
        </w:r>
        <w:r w:rsidR="000A6849">
          <w:rPr>
            <w:lang w:val="en-US"/>
          </w:rPr>
          <w:lastRenderedPageBreak/>
          <w:t>a</w:t>
        </w:r>
      </w:ins>
      <w:r w:rsidRPr="00154023">
        <w:rPr>
          <w:lang w:val="en-US"/>
        </w:rPr>
        <w:t xml:space="preserve"> location adjustment because </w:t>
      </w:r>
      <w:del w:id="416" w:author="rudi" w:date="2014-11-11T02:31:00Z">
        <w:r w:rsidRPr="00154023" w:rsidDel="000A6849">
          <w:rPr>
            <w:lang w:val="en-US"/>
          </w:rPr>
          <w:delText>the median is a natural, robust and scale invariant unit of measurement</w:delText>
        </w:r>
      </w:del>
      <w:ins w:id="417" w:author="rudi" w:date="2014-11-11T02:31:00Z">
        <w:r w:rsidR="000A6849">
          <w:rPr>
            <w:lang w:val="en-US"/>
          </w:rPr>
          <w:t xml:space="preserve">it corresponds to the </w:t>
        </w:r>
      </w:ins>
      <w:ins w:id="418" w:author="rudi" w:date="2014-11-11T02:33:00Z">
        <w:r w:rsidR="000A6849">
          <w:rPr>
            <w:lang w:val="en-US"/>
          </w:rPr>
          <w:t xml:space="preserve">use of the Gini coefficient as </w:t>
        </w:r>
      </w:ins>
      <w:ins w:id="419" w:author="rudi" w:date="2014-11-11T02:34:00Z">
        <w:r w:rsidR="000A6849">
          <w:rPr>
            <w:lang w:val="en-US"/>
          </w:rPr>
          <w:t xml:space="preserve">our </w:t>
        </w:r>
      </w:ins>
      <w:ins w:id="420" w:author="rudi" w:date="2014-11-11T02:33:00Z">
        <w:r w:rsidR="000A6849">
          <w:rPr>
            <w:lang w:val="en-US"/>
          </w:rPr>
          <w:t>central measure</w:t>
        </w:r>
      </w:ins>
      <w:ins w:id="421" w:author="rudi" w:date="2014-11-11T02:34:00Z">
        <w:r w:rsidR="00CF5EC2">
          <w:rPr>
            <w:lang w:val="en-US"/>
          </w:rPr>
          <w:t xml:space="preserve"> of inequality, e.g. a doubling of all incomes in the population </w:t>
        </w:r>
      </w:ins>
      <w:ins w:id="422" w:author="rudi" w:date="2014-11-11T02:36:00Z">
        <w:r w:rsidR="00CF5EC2">
          <w:rPr>
            <w:lang w:val="en-US"/>
          </w:rPr>
          <w:t xml:space="preserve">would leave </w:t>
        </w:r>
      </w:ins>
      <w:ins w:id="423" w:author="rudi" w:date="2014-11-11T02:38:00Z">
        <w:r w:rsidR="00CF5EC2">
          <w:rPr>
            <w:lang w:val="en-US"/>
          </w:rPr>
          <w:t xml:space="preserve">both constant: </w:t>
        </w:r>
      </w:ins>
      <w:ins w:id="424" w:author="rudi" w:date="2014-11-11T02:36:00Z">
        <w:r w:rsidR="00CF5EC2">
          <w:rPr>
            <w:lang w:val="en-US"/>
          </w:rPr>
          <w:t xml:space="preserve">the Gini coefficient </w:t>
        </w:r>
      </w:ins>
      <w:ins w:id="425" w:author="rudi" w:date="2014-11-11T02:38:00Z">
        <w:r w:rsidR="00CF5EC2">
          <w:rPr>
            <w:lang w:val="en-US"/>
          </w:rPr>
          <w:t>a</w:t>
        </w:r>
      </w:ins>
      <w:ins w:id="426" w:author="rudi" w:date="2014-11-11T02:39:00Z">
        <w:r w:rsidR="00CF5EC2">
          <w:rPr>
            <w:lang w:val="en-US"/>
          </w:rPr>
          <w:t>s well as</w:t>
        </w:r>
      </w:ins>
      <w:ins w:id="427" w:author="rudi" w:date="2014-11-11T02:38:00Z">
        <w:r w:rsidR="00CF5EC2">
          <w:rPr>
            <w:lang w:val="en-US"/>
          </w:rPr>
          <w:t xml:space="preserve"> the </w:t>
        </w:r>
      </w:ins>
      <w:ins w:id="428" w:author="rudi" w:date="2014-11-11T02:40:00Z">
        <w:r w:rsidR="00CF5EC2">
          <w:rPr>
            <w:lang w:val="en-US"/>
          </w:rPr>
          <w:t xml:space="preserve">whole </w:t>
        </w:r>
      </w:ins>
      <w:ins w:id="429" w:author="rudi" w:date="2014-11-11T02:38:00Z">
        <w:r w:rsidR="00CF5EC2">
          <w:rPr>
            <w:lang w:val="en-US"/>
          </w:rPr>
          <w:t>distribution after its location</w:t>
        </w:r>
      </w:ins>
      <w:ins w:id="430" w:author="rudi" w:date="2014-11-11T02:39:00Z">
        <w:r w:rsidR="00CF5EC2">
          <w:rPr>
            <w:lang w:val="en-US"/>
          </w:rPr>
          <w:t xml:space="preserve"> was shifted by </w:t>
        </w:r>
      </w:ins>
      <w:ins w:id="431" w:author="rudi" w:date="2014-11-11T02:40:00Z">
        <w:r w:rsidR="00CF5EC2">
          <w:rPr>
            <w:lang w:val="en-US"/>
          </w:rPr>
          <w:t>a factor of two.</w:t>
        </w:r>
      </w:ins>
      <w:ins w:id="432" w:author="rudi" w:date="2014-11-11T02:38:00Z">
        <w:r w:rsidR="00CF5EC2">
          <w:rPr>
            <w:lang w:val="en-US"/>
          </w:rPr>
          <w:t xml:space="preserve"> </w:t>
        </w:r>
      </w:ins>
      <w:del w:id="433" w:author="rudi" w:date="2014-11-11T02:38:00Z">
        <w:r w:rsidRPr="00154023" w:rsidDel="00CF5EC2">
          <w:rPr>
            <w:lang w:val="en-US"/>
          </w:rPr>
          <w:delText>.</w:delText>
        </w:r>
      </w:del>
      <w:r w:rsidRPr="00154023">
        <w:rPr>
          <w:lang w:val="en-US"/>
        </w:rPr>
        <w:t xml:space="preserve"> </w:t>
      </w:r>
      <w:commentRangeStart w:id="434"/>
      <w:r w:rsidRPr="00154023">
        <w:rPr>
          <w:lang w:val="en-US"/>
        </w:rPr>
        <w:t xml:space="preserve">Because our interest lies in analyzing distributional differences concerning the degree of inequality, we will focus in the results section on shape differences and look therefore at the relative distribution after the distributions are adjusted for location differences. </w:t>
      </w:r>
      <w:commentRangeEnd w:id="412"/>
      <w:r w:rsidR="00FF0596">
        <w:rPr>
          <w:rStyle w:val="Kommentarzeichen"/>
        </w:rPr>
        <w:commentReference w:id="412"/>
      </w:r>
      <w:commentRangeEnd w:id="413"/>
      <w:r w:rsidR="000A6849">
        <w:rPr>
          <w:rStyle w:val="Kommentarzeichen"/>
        </w:rPr>
        <w:commentReference w:id="413"/>
      </w:r>
      <w:commentRangeEnd w:id="434"/>
      <w:r w:rsidR="00CF5EC2">
        <w:rPr>
          <w:rStyle w:val="Kommentarzeichen"/>
        </w:rPr>
        <w:commentReference w:id="434"/>
      </w:r>
    </w:p>
    <w:p w14:paraId="38C6591B" w14:textId="77777777" w:rsidR="00FF0596" w:rsidRDefault="00FF0596" w:rsidP="00154023">
      <w:pPr>
        <w:rPr>
          <w:lang w:val="en-US"/>
        </w:rPr>
      </w:pPr>
    </w:p>
    <w:p w14:paraId="2C552BF7" w14:textId="100B90FB" w:rsidR="00FF0596" w:rsidRPr="003B2B0A" w:rsidRDefault="00497AAC" w:rsidP="00154023">
      <w:pPr>
        <w:rPr>
          <w:lang w:val="en-US"/>
        </w:rPr>
      </w:pPr>
      <w:r w:rsidRPr="00497AAC">
        <w:rPr>
          <w:lang w:val="en-US"/>
        </w:rPr>
        <w:t>Wh</w:t>
      </w:r>
      <w:ins w:id="435" w:author="rudi" w:date="2014-11-11T17:22:00Z">
        <w:r w:rsidR="00670CAD">
          <w:rPr>
            <w:lang w:val="en-US"/>
          </w:rPr>
          <w:t>en</w:t>
        </w:r>
      </w:ins>
      <w:del w:id="436" w:author="rudi" w:date="2014-11-11T17:22:00Z">
        <w:r w:rsidRPr="00497AAC" w:rsidDel="00670CAD">
          <w:rPr>
            <w:lang w:val="en-US"/>
          </w:rPr>
          <w:delText>ile</w:delText>
        </w:r>
      </w:del>
      <w:r w:rsidRPr="00497AAC">
        <w:rPr>
          <w:lang w:val="en-US"/>
        </w:rPr>
        <w:t xml:space="preserve"> looking </w:t>
      </w:r>
      <w:r w:rsidR="00A8628A">
        <w:rPr>
          <w:lang w:val="en-US"/>
        </w:rPr>
        <w:t>at</w:t>
      </w:r>
      <w:ins w:id="437" w:author="rudi" w:date="2014-11-11T17:22:00Z">
        <w:r w:rsidR="00670CAD">
          <w:rPr>
            <w:lang w:val="en-US"/>
          </w:rPr>
          <w:t xml:space="preserve"> the</w:t>
        </w:r>
      </w:ins>
      <w:del w:id="438" w:author="rudi" w:date="2014-11-11T02:43:00Z">
        <w:r w:rsidR="00A8628A" w:rsidDel="00CF5EC2">
          <w:rPr>
            <w:lang w:val="en-US"/>
          </w:rPr>
          <w:delText>e</w:delText>
        </w:r>
      </w:del>
      <w:r w:rsidR="00A8628A">
        <w:rPr>
          <w:lang w:val="en-US"/>
        </w:rPr>
        <w:t xml:space="preserve"> </w:t>
      </w:r>
      <w:r w:rsidRPr="00497AAC">
        <w:rPr>
          <w:lang w:val="en-US"/>
        </w:rPr>
        <w:t xml:space="preserve">relative density of </w:t>
      </w:r>
      <w:ins w:id="439" w:author="rudi" w:date="2014-11-11T17:23:00Z">
        <w:r w:rsidR="00670CAD">
          <w:rPr>
            <w:lang w:val="en-US"/>
          </w:rPr>
          <w:t>the 2010 versus 2003 tax data (</w:t>
        </w:r>
      </w:ins>
      <w:del w:id="440" w:author="rudi" w:date="2014-11-11T17:23:00Z">
        <w:r w:rsidRPr="00497AAC" w:rsidDel="00670CAD">
          <w:rPr>
            <w:lang w:val="en-US"/>
          </w:rPr>
          <w:delText>shape diff</w:delText>
        </w:r>
      </w:del>
      <w:del w:id="441" w:author="rudi" w:date="2014-11-11T17:22:00Z">
        <w:r w:rsidRPr="00497AAC" w:rsidDel="00670CAD">
          <w:rPr>
            <w:lang w:val="en-US"/>
          </w:rPr>
          <w:delText>erences</w:delText>
        </w:r>
      </w:del>
      <w:del w:id="442" w:author="rudi" w:date="2014-11-11T17:23:00Z">
        <w:r w:rsidRPr="00497AAC" w:rsidDel="00670CAD">
          <w:rPr>
            <w:lang w:val="en-US"/>
          </w:rPr>
          <w:delText xml:space="preserve"> (see right part of </w:delText>
        </w:r>
      </w:del>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ins w:id="443" w:author="rudi" w:date="2014-11-11T17:23:00Z">
        <w:r w:rsidR="00670CAD">
          <w:rPr>
            <w:lang w:val="en-US"/>
          </w:rPr>
          <w:t>, top left</w:t>
        </w:r>
      </w:ins>
      <w:r w:rsidR="00A8628A">
        <w:rPr>
          <w:lang w:val="en-US"/>
        </w:rPr>
        <w:t xml:space="preserve">) </w:t>
      </w:r>
      <w:r w:rsidRPr="00497AAC">
        <w:rPr>
          <w:lang w:val="en-US"/>
        </w:rPr>
        <w:t xml:space="preserve">it gets </w:t>
      </w:r>
      <w:del w:id="444" w:author="rudi" w:date="2014-11-11T17:24:00Z">
        <w:r w:rsidRPr="00497AAC" w:rsidDel="00670CAD">
          <w:rPr>
            <w:lang w:val="en-US"/>
          </w:rPr>
          <w:delText xml:space="preserve">clearly </w:delText>
        </w:r>
      </w:del>
      <w:r w:rsidRPr="00497AAC">
        <w:rPr>
          <w:lang w:val="en-US"/>
        </w:rPr>
        <w:t>visible</w:t>
      </w:r>
      <w:del w:id="445" w:author="rudi" w:date="2014-11-11T17:24:00Z">
        <w:r w:rsidRPr="00497AAC" w:rsidDel="00670CAD">
          <w:rPr>
            <w:lang w:val="en-US"/>
          </w:rPr>
          <w:delText>, how the two compared distributions differ. The pattern suggest</w:delText>
        </w:r>
      </w:del>
      <w:r w:rsidRPr="00497AAC">
        <w:rPr>
          <w:lang w:val="en-US"/>
        </w:rPr>
        <w:t xml:space="preserve"> that from 2003 to 2010 a moderate polarization occurred, which is represented in a lower relative density in the middle </w:t>
      </w:r>
      <w:del w:id="446" w:author="rudi" w:date="2014-11-11T17:30:00Z">
        <w:r w:rsidRPr="00497AAC" w:rsidDel="0079014F">
          <w:rPr>
            <w:lang w:val="en-US"/>
          </w:rPr>
          <w:delText xml:space="preserve">seven </w:delText>
        </w:r>
      </w:del>
      <w:proofErr w:type="spellStart"/>
      <w:r w:rsidRPr="00497AAC">
        <w:rPr>
          <w:lang w:val="en-US"/>
        </w:rPr>
        <w:t>deciles</w:t>
      </w:r>
      <w:proofErr w:type="spellEnd"/>
      <w:r w:rsidRPr="00497AAC">
        <w:rPr>
          <w:lang w:val="en-US"/>
        </w:rPr>
        <w:t xml:space="preserve"> (d.</w:t>
      </w:r>
      <w:ins w:id="447" w:author="rudi" w:date="2014-11-11T17:30:00Z">
        <w:r w:rsidR="0079014F">
          <w:rPr>
            <w:lang w:val="en-US"/>
          </w:rPr>
          <w:t>2</w:t>
        </w:r>
      </w:ins>
      <w:del w:id="448" w:author="rudi" w:date="2014-11-11T17:30:00Z">
        <w:r w:rsidRPr="00497AAC" w:rsidDel="0079014F">
          <w:rPr>
            <w:lang w:val="en-US"/>
          </w:rPr>
          <w:delText>3</w:delText>
        </w:r>
      </w:del>
      <w:r w:rsidRPr="00497AAC">
        <w:rPr>
          <w:lang w:val="en-US"/>
        </w:rPr>
        <w:t>0 to d.</w:t>
      </w:r>
      <w:ins w:id="449" w:author="rudi" w:date="2014-11-11T17:30:00Z">
        <w:r w:rsidR="0079014F">
          <w:rPr>
            <w:lang w:val="en-US"/>
          </w:rPr>
          <w:t>7</w:t>
        </w:r>
      </w:ins>
      <w:del w:id="450" w:author="rudi" w:date="2014-11-11T17:30:00Z">
        <w:r w:rsidRPr="00497AAC" w:rsidDel="0079014F">
          <w:rPr>
            <w:lang w:val="en-US"/>
          </w:rPr>
          <w:delText>9</w:delText>
        </w:r>
      </w:del>
      <w:r w:rsidRPr="00497AAC">
        <w:rPr>
          <w:lang w:val="en-US"/>
        </w:rPr>
        <w:t xml:space="preserve">0), while the density ratio is </w:t>
      </w:r>
      <w:ins w:id="451" w:author="rudi" w:date="2014-11-11T17:31:00Z">
        <w:r w:rsidR="0079014F">
          <w:rPr>
            <w:lang w:val="en-US"/>
          </w:rPr>
          <w:t xml:space="preserve">notably </w:t>
        </w:r>
      </w:ins>
      <w:r w:rsidRPr="00497AAC">
        <w:rPr>
          <w:lang w:val="en-US"/>
        </w:rPr>
        <w:t>higher in the top</w:t>
      </w:r>
      <w:ins w:id="452" w:author="rudi" w:date="2014-11-11T17:30:00Z">
        <w:r w:rsidR="0079014F">
          <w:rPr>
            <w:lang w:val="en-US"/>
          </w:rPr>
          <w:t xml:space="preserve"> two</w:t>
        </w:r>
      </w:ins>
      <w:r w:rsidRPr="00497AAC">
        <w:rPr>
          <w:lang w:val="en-US"/>
        </w:rPr>
        <w:t xml:space="preserve"> </w:t>
      </w:r>
      <w:proofErr w:type="spellStart"/>
      <w:r w:rsidRPr="00497AAC">
        <w:rPr>
          <w:lang w:val="en-US"/>
        </w:rPr>
        <w:t>decile</w:t>
      </w:r>
      <w:ins w:id="453" w:author="rudi" w:date="2014-11-11T17:30:00Z">
        <w:r w:rsidR="0079014F">
          <w:rPr>
            <w:lang w:val="en-US"/>
          </w:rPr>
          <w:t>s</w:t>
        </w:r>
      </w:ins>
      <w:proofErr w:type="spellEnd"/>
      <w:del w:id="454" w:author="rudi" w:date="2014-11-11T17:31:00Z">
        <w:r w:rsidRPr="00497AAC" w:rsidDel="0079014F">
          <w:rPr>
            <w:lang w:val="en-US"/>
          </w:rPr>
          <w:delText xml:space="preserve"> and the two lowest deciles.</w:delText>
        </w:r>
      </w:del>
      <w:ins w:id="455" w:author="rudi" w:date="2014-11-11T17:31:00Z">
        <w:r w:rsidR="0079014F">
          <w:rPr>
            <w:lang w:val="en-US"/>
          </w:rPr>
          <w:t>.</w:t>
        </w:r>
      </w:ins>
      <w:r w:rsidRPr="00497AAC">
        <w:rPr>
          <w:lang w:val="en-US"/>
        </w:rPr>
        <w:t xml:space="preserve"> </w:t>
      </w:r>
      <w:del w:id="456" w:author="rudi" w:date="2014-11-11T17:32:00Z">
        <w:r w:rsidRPr="00497AAC" w:rsidDel="0079014F">
          <w:rPr>
            <w:lang w:val="en-US"/>
          </w:rPr>
          <w:delText>Comparing 2003 to 2010 tax unites moved to the tails. T</w:delText>
        </w:r>
      </w:del>
      <w:ins w:id="457" w:author="rudi" w:date="2014-11-11T17:32:00Z">
        <w:r w:rsidR="0079014F">
          <w:rPr>
            <w:lang w:val="en-US"/>
          </w:rPr>
          <w:t>We quantify t</w:t>
        </w:r>
      </w:ins>
      <w:r w:rsidRPr="00497AAC">
        <w:rPr>
          <w:lang w:val="en-US"/>
        </w:rPr>
        <w:t>his pattern</w:t>
      </w:r>
      <w:del w:id="458" w:author="rudi" w:date="2014-11-11T17:32:00Z">
        <w:r w:rsidRPr="00497AAC" w:rsidDel="0079014F">
          <w:rPr>
            <w:lang w:val="en-US"/>
          </w:rPr>
          <w:delText xml:space="preserve"> </w:delText>
        </w:r>
      </w:del>
      <w:ins w:id="459" w:author="rudi" w:date="2014-11-11T17:32:00Z">
        <w:r w:rsidR="0079014F">
          <w:rPr>
            <w:lang w:val="en-US"/>
          </w:rPr>
          <w:t xml:space="preserve"> </w:t>
        </w:r>
      </w:ins>
      <w:del w:id="460" w:author="rudi" w:date="2014-11-11T17:32:00Z">
        <w:r w:rsidRPr="00497AAC" w:rsidDel="0079014F">
          <w:rPr>
            <w:lang w:val="en-US"/>
          </w:rPr>
          <w:delText xml:space="preserve">is quantified </w:delText>
        </w:r>
      </w:del>
      <w:r w:rsidRPr="00497AAC">
        <w:rPr>
          <w:lang w:val="en-US"/>
        </w:rPr>
        <w:t>with</w:t>
      </w:r>
      <w:del w:id="461" w:author="rudi" w:date="2014-11-11T17:32:00Z">
        <w:r w:rsidRPr="00497AAC" w:rsidDel="0079014F">
          <w:rPr>
            <w:lang w:val="en-US"/>
          </w:rPr>
          <w:delText xml:space="preserve"> the</w:delText>
        </w:r>
      </w:del>
      <w:r w:rsidRPr="00497AAC">
        <w:rPr>
          <w:lang w:val="en-US"/>
        </w:rPr>
        <w:t xml:space="preserve"> inequality indices reported in table 2</w:t>
      </w:r>
      <w:ins w:id="462" w:author="rudi" w:date="2014-11-11T17:33:00Z">
        <w:r w:rsidR="0079014F">
          <w:rPr>
            <w:lang w:val="en-US"/>
          </w:rPr>
          <w:t xml:space="preserve"> (first row)</w:t>
        </w:r>
      </w:ins>
      <w:r w:rsidRPr="00497AAC">
        <w:rPr>
          <w:lang w:val="en-US"/>
        </w:rPr>
        <w:t xml:space="preserve">. Comparing the lower and the upper index shows, that the polarization is slightly </w:t>
      </w:r>
      <w:del w:id="463" w:author="rudi" w:date="2014-11-11T17:33:00Z">
        <w:r w:rsidRPr="00497AAC" w:rsidDel="0079014F">
          <w:rPr>
            <w:lang w:val="en-US"/>
          </w:rPr>
          <w:delText xml:space="preserve">stronger </w:delText>
        </w:r>
      </w:del>
      <w:ins w:id="464" w:author="rudi" w:date="2014-11-11T17:33:00Z">
        <w:r w:rsidR="0079014F">
          <w:rPr>
            <w:lang w:val="en-US"/>
          </w:rPr>
          <w:t>more</w:t>
        </w:r>
        <w:r w:rsidR="0079014F" w:rsidRPr="00497AAC">
          <w:rPr>
            <w:lang w:val="en-US"/>
          </w:rPr>
          <w:t xml:space="preserve"> </w:t>
        </w:r>
      </w:ins>
      <w:r w:rsidRPr="00497AAC">
        <w:rPr>
          <w:lang w:val="en-US"/>
        </w:rPr>
        <w:t>driven by the downgrading process.</w:t>
      </w:r>
    </w:p>
    <w:p w14:paraId="5A845D53" w14:textId="77777777" w:rsidR="00154023" w:rsidRPr="003B2B0A" w:rsidRDefault="00154023" w:rsidP="00154023">
      <w:pPr>
        <w:rPr>
          <w:lang w:val="en-US"/>
        </w:rPr>
      </w:pPr>
      <w:bookmarkStart w:id="465" w:name="_GoBack"/>
      <w:bookmarkEnd w:id="465"/>
    </w:p>
    <w:p w14:paraId="22FD14A4" w14:textId="77777777" w:rsidR="00154023" w:rsidRDefault="00FF0596" w:rsidP="00154023">
      <w:pPr>
        <w:rPr>
          <w:lang w:val="en-US"/>
        </w:rPr>
      </w:pPr>
      <w:r>
        <w:rPr>
          <w:lang w:val="en-US"/>
        </w:rPr>
        <w:t xml:space="preserve">While graphical displays are </w:t>
      </w:r>
      <w:r w:rsidR="003B2B0A">
        <w:rPr>
          <w:lang w:val="en-US"/>
        </w:rPr>
        <w:t>an interesting feature of the relative distribution framework, we want to compare summary measures based on the relative distribution to Gini-</w:t>
      </w:r>
      <w:proofErr w:type="spellStart"/>
      <w:r w:rsidR="003B2B0A">
        <w:rPr>
          <w:lang w:val="en-US"/>
        </w:rPr>
        <w:t>Coefficents</w:t>
      </w:r>
      <w:proofErr w:type="spellEnd"/>
      <w:r w:rsidR="003B2B0A">
        <w:rPr>
          <w:lang w:val="en-US"/>
        </w:rPr>
        <w:t xml:space="preserve"> and show, how relative distribution measures complete the assessment of inequality trends. For this purpose we use calculate the median relative polarization index (MRP), the upper polarization index (URP) and the lower polarization index (LRP), introduced by </w:t>
      </w:r>
      <w:proofErr w:type="spellStart"/>
      <w:r w:rsidR="003B2B0A">
        <w:rPr>
          <w:lang w:val="en-US"/>
        </w:rPr>
        <w:t>Handock</w:t>
      </w:r>
      <w:proofErr w:type="spellEnd"/>
      <w:r w:rsidR="003B2B0A">
        <w:rPr>
          <w:lang w:val="en-US"/>
        </w:rPr>
        <w:t xml:space="preserve">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And it has several interesting features. MRP can be interpreted in terms of a proportional shift of mass in the distribution from more central to less central values. A value of 0.1, for example, is equivalent to a 10\% population shift from the center of the distribution to the upper and lower quartiles and the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7E4221" w14:paraId="13DDEF06" w14:textId="77777777" w:rsidTr="00BD4150">
        <w:trPr>
          <w:tblCellSpacing w:w="0" w:type="dxa"/>
        </w:trPr>
        <w:tc>
          <w:tcPr>
            <w:tcW w:w="0" w:type="auto"/>
            <w:gridSpan w:val="5"/>
            <w:tcBorders>
              <w:top w:val="nil"/>
              <w:left w:val="nil"/>
              <w:bottom w:val="nil"/>
              <w:right w:val="nil"/>
            </w:tcBorders>
            <w:vAlign w:val="center"/>
            <w:hideMark/>
          </w:tcPr>
          <w:p w14:paraId="411D15E6" w14:textId="77777777" w:rsidR="001B21ED" w:rsidRPr="007E4221" w:rsidRDefault="001B21ED" w:rsidP="00BD4150">
            <w:pPr>
              <w:pStyle w:val="Beschriftung"/>
              <w:rPr>
                <w:rFonts w:ascii="Times New Roman" w:eastAsia="Times New Roman" w:hAnsi="Times New Roman"/>
                <w:sz w:val="24"/>
                <w:szCs w:val="24"/>
                <w:lang w:eastAsia="de-CH"/>
              </w:rPr>
            </w:pPr>
            <w:bookmarkStart w:id="466" w:name="_Ref399858956"/>
            <w:r w:rsidRPr="003163BA">
              <w:rPr>
                <w:sz w:val="24"/>
                <w:szCs w:val="24"/>
                <w:lang w:val="en-US"/>
              </w:rPr>
              <w:t xml:space="preserve">Table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2</w:t>
            </w:r>
            <w:r w:rsidRPr="003163BA">
              <w:rPr>
                <w:sz w:val="24"/>
                <w:szCs w:val="24"/>
                <w:lang w:val="en-US"/>
              </w:rPr>
              <w:fldChar w:fldCharType="end"/>
            </w:r>
            <w:r>
              <w:rPr>
                <w:sz w:val="24"/>
                <w:szCs w:val="24"/>
                <w:lang w:val="en-US"/>
              </w:rPr>
              <w:t>:</w:t>
            </w:r>
            <w:r w:rsidRPr="003163BA">
              <w:rPr>
                <w:sz w:val="24"/>
                <w:szCs w:val="24"/>
                <w:lang w:val="en-US"/>
              </w:rPr>
              <w:t xml:space="preserve"> Inequality Indices</w:t>
            </w:r>
            <w:bookmarkEnd w:id="466"/>
          </w:p>
        </w:tc>
      </w:tr>
      <w:tr w:rsidR="001B21ED" w:rsidRPr="007E4221" w14:paraId="007070B2" w14:textId="77777777" w:rsidTr="00A8628A">
        <w:trPr>
          <w:tblCellSpacing w:w="0" w:type="dxa"/>
        </w:trPr>
        <w:tc>
          <w:tcPr>
            <w:tcW w:w="0" w:type="auto"/>
            <w:tcBorders>
              <w:top w:val="double" w:sz="4" w:space="0" w:color="auto"/>
              <w:bottom w:val="single" w:sz="4" w:space="0" w:color="auto"/>
            </w:tcBorders>
            <w:vAlign w:val="center"/>
            <w:hideMark/>
          </w:tcPr>
          <w:p w14:paraId="4427842F" w14:textId="77777777" w:rsidR="001B21ED" w:rsidRPr="00A8628A" w:rsidRDefault="001B21ED" w:rsidP="00BD4150">
            <w:pPr>
              <w:spacing w:line="240" w:lineRule="auto"/>
              <w:rPr>
                <w:rFonts w:eastAsia="Times New Roman"/>
                <w:sz w:val="24"/>
                <w:szCs w:val="24"/>
                <w:lang w:eastAsia="de-CH"/>
              </w:rPr>
            </w:pPr>
          </w:p>
        </w:tc>
        <w:tc>
          <w:tcPr>
            <w:tcW w:w="0" w:type="auto"/>
            <w:tcBorders>
              <w:top w:val="double" w:sz="4" w:space="0" w:color="auto"/>
              <w:bottom w:val="single" w:sz="4" w:space="0" w:color="auto"/>
            </w:tcBorders>
            <w:vAlign w:val="center"/>
            <w:hideMark/>
          </w:tcPr>
          <w:p w14:paraId="3B06D218" w14:textId="77777777" w:rsidR="00A8628A"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Median</w:t>
            </w:r>
          </w:p>
          <w:p w14:paraId="0FB6C674"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71E7FA8C" w14:textId="77777777"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Lower</w:t>
            </w:r>
            <w:proofErr w:type="spellEnd"/>
          </w:p>
          <w:p w14:paraId="6B83C5B7"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3944FD3C" w14:textId="77777777"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Upper</w:t>
            </w:r>
            <w:proofErr w:type="spellEnd"/>
          </w:p>
          <w:p w14:paraId="26B3B519"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573752CD"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 xml:space="preserve">∆ </w:t>
            </w:r>
            <w:proofErr w:type="spellStart"/>
            <w:r w:rsidRPr="00A8628A">
              <w:rPr>
                <w:rFonts w:eastAsia="Times New Roman"/>
                <w:i/>
                <w:sz w:val="20"/>
                <w:lang w:eastAsia="de-CH"/>
              </w:rPr>
              <w:t>Gini</w:t>
            </w:r>
            <w:proofErr w:type="spellEnd"/>
          </w:p>
        </w:tc>
      </w:tr>
      <w:tr w:rsidR="001B21ED" w:rsidRPr="007E4221" w14:paraId="7CA38550" w14:textId="77777777" w:rsidTr="00BD4150">
        <w:trPr>
          <w:tblCellSpacing w:w="0" w:type="dxa"/>
        </w:trPr>
        <w:tc>
          <w:tcPr>
            <w:tcW w:w="0" w:type="auto"/>
            <w:vAlign w:val="bottom"/>
            <w:hideMark/>
          </w:tcPr>
          <w:p w14:paraId="74A0178E"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2003 vs. 2010</w:t>
            </w:r>
          </w:p>
        </w:tc>
        <w:tc>
          <w:tcPr>
            <w:tcW w:w="0" w:type="auto"/>
            <w:vAlign w:val="bottom"/>
            <w:hideMark/>
          </w:tcPr>
          <w:p w14:paraId="3CB499F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0,058</w:t>
            </w:r>
          </w:p>
        </w:tc>
        <w:tc>
          <w:tcPr>
            <w:tcW w:w="0" w:type="auto"/>
            <w:vAlign w:val="bottom"/>
            <w:hideMark/>
          </w:tcPr>
          <w:p w14:paraId="7782CBE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0,072</w:t>
            </w:r>
          </w:p>
        </w:tc>
        <w:tc>
          <w:tcPr>
            <w:tcW w:w="0" w:type="auto"/>
            <w:vAlign w:val="bottom"/>
            <w:hideMark/>
          </w:tcPr>
          <w:p w14:paraId="6FD63C5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0,045</w:t>
            </w:r>
          </w:p>
        </w:tc>
        <w:tc>
          <w:tcPr>
            <w:tcW w:w="0" w:type="auto"/>
            <w:vAlign w:val="bottom"/>
            <w:hideMark/>
          </w:tcPr>
          <w:p w14:paraId="08D55ED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0,025</w:t>
            </w:r>
          </w:p>
        </w:tc>
      </w:tr>
      <w:tr w:rsidR="001B21ED" w:rsidRPr="007E4221" w14:paraId="669C312C" w14:textId="77777777" w:rsidTr="00BD4150">
        <w:trPr>
          <w:tblCellSpacing w:w="0" w:type="dxa"/>
        </w:trPr>
        <w:tc>
          <w:tcPr>
            <w:tcW w:w="0" w:type="auto"/>
            <w:vAlign w:val="bottom"/>
            <w:hideMark/>
          </w:tcPr>
          <w:p w14:paraId="283E44E7"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93/94</w:t>
            </w:r>
          </w:p>
        </w:tc>
        <w:tc>
          <w:tcPr>
            <w:tcW w:w="0" w:type="auto"/>
            <w:vAlign w:val="bottom"/>
            <w:hideMark/>
          </w:tcPr>
          <w:p w14:paraId="77E608B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c>
          <w:tcPr>
            <w:tcW w:w="0" w:type="auto"/>
            <w:vAlign w:val="bottom"/>
            <w:hideMark/>
          </w:tcPr>
          <w:p w14:paraId="4EE83FA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0,029</w:t>
            </w:r>
          </w:p>
        </w:tc>
        <w:tc>
          <w:tcPr>
            <w:tcW w:w="0" w:type="auto"/>
            <w:vAlign w:val="bottom"/>
            <w:hideMark/>
          </w:tcPr>
          <w:p w14:paraId="3EDF8D8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0,010</w:t>
            </w:r>
          </w:p>
        </w:tc>
        <w:tc>
          <w:tcPr>
            <w:tcW w:w="0" w:type="auto"/>
            <w:vAlign w:val="bottom"/>
            <w:hideMark/>
          </w:tcPr>
          <w:p w14:paraId="2144C73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0,013</w:t>
            </w:r>
          </w:p>
        </w:tc>
      </w:tr>
      <w:tr w:rsidR="001B21ED" w:rsidRPr="007E4221" w14:paraId="359F8F22" w14:textId="77777777" w:rsidTr="00F65C09">
        <w:trPr>
          <w:tblCellSpacing w:w="0" w:type="dxa"/>
        </w:trPr>
        <w:tc>
          <w:tcPr>
            <w:tcW w:w="0" w:type="auto"/>
            <w:tcBorders>
              <w:bottom w:val="double" w:sz="4" w:space="0" w:color="auto"/>
            </w:tcBorders>
            <w:vAlign w:val="bottom"/>
            <w:hideMark/>
          </w:tcPr>
          <w:p w14:paraId="11173FCD"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2010</w:t>
            </w:r>
          </w:p>
        </w:tc>
        <w:tc>
          <w:tcPr>
            <w:tcW w:w="0" w:type="auto"/>
            <w:tcBorders>
              <w:bottom w:val="double" w:sz="4" w:space="0" w:color="auto"/>
            </w:tcBorders>
            <w:vAlign w:val="bottom"/>
            <w:hideMark/>
          </w:tcPr>
          <w:p w14:paraId="43F754A5"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0,031</w:t>
            </w:r>
          </w:p>
        </w:tc>
        <w:tc>
          <w:tcPr>
            <w:tcW w:w="0" w:type="auto"/>
            <w:tcBorders>
              <w:bottom w:val="double" w:sz="4" w:space="0" w:color="auto"/>
            </w:tcBorders>
            <w:vAlign w:val="bottom"/>
            <w:hideMark/>
          </w:tcPr>
          <w:p w14:paraId="0277082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0,039</w:t>
            </w:r>
          </w:p>
        </w:tc>
        <w:tc>
          <w:tcPr>
            <w:tcW w:w="0" w:type="auto"/>
            <w:tcBorders>
              <w:bottom w:val="double" w:sz="4" w:space="0" w:color="auto"/>
            </w:tcBorders>
            <w:vAlign w:val="bottom"/>
            <w:hideMark/>
          </w:tcPr>
          <w:p w14:paraId="2B7F605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0,022</w:t>
            </w:r>
          </w:p>
        </w:tc>
        <w:tc>
          <w:tcPr>
            <w:tcW w:w="0" w:type="auto"/>
            <w:tcBorders>
              <w:bottom w:val="double" w:sz="4" w:space="0" w:color="auto"/>
            </w:tcBorders>
            <w:vAlign w:val="bottom"/>
            <w:hideMark/>
          </w:tcPr>
          <w:p w14:paraId="50A06DC2"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r>
    </w:tbl>
    <w:p w14:paraId="4542D528" w14:textId="77777777" w:rsidR="001B21ED" w:rsidRDefault="001B21ED" w:rsidP="00154023">
      <w:pPr>
        <w:rPr>
          <w:lang w:val="en-US"/>
        </w:rPr>
      </w:pPr>
    </w:p>
    <w:p w14:paraId="2FF83626" w14:textId="77777777" w:rsidR="00FF0596" w:rsidRPr="00992DB1" w:rsidRDefault="00FF0596" w:rsidP="00FF0596">
      <w:r>
        <w:rPr>
          <w:highlight w:val="yellow"/>
        </w:rPr>
        <w:t>Ergebnisse beschreiben</w:t>
      </w:r>
    </w:p>
    <w:p w14:paraId="604228BE" w14:textId="77777777" w:rsidR="00FF0596" w:rsidRPr="00FF0596" w:rsidRDefault="00FF0596" w:rsidP="00154023"/>
    <w:p w14:paraId="6521F22A" w14:textId="77777777" w:rsidR="00FF0596" w:rsidRPr="00FF0596" w:rsidRDefault="00FF0596" w:rsidP="00154023"/>
    <w:p w14:paraId="625419BC" w14:textId="77777777" w:rsidR="00154023" w:rsidRPr="006C3A86" w:rsidRDefault="00154023" w:rsidP="00154023">
      <w:pPr>
        <w:pStyle w:val="berschrift2"/>
        <w:rPr>
          <w:lang w:val="en-US"/>
        </w:rPr>
      </w:pPr>
      <w:bookmarkStart w:id="467" w:name="_Toc399858815"/>
      <w:r w:rsidRPr="006C3A86">
        <w:rPr>
          <w:lang w:val="en-US"/>
        </w:rPr>
        <w:t>Coverage issues</w:t>
      </w:r>
      <w:bookmarkEnd w:id="467"/>
    </w:p>
    <w:p w14:paraId="4F6C3164" w14:textId="77777777" w:rsidR="00154023" w:rsidRPr="00154023" w:rsidRDefault="00E65112" w:rsidP="00154023">
      <w:pPr>
        <w:rPr>
          <w:lang w:val="en-US"/>
        </w:rPr>
      </w:pPr>
      <w:r>
        <w:rPr>
          <w:lang w:val="en-US"/>
        </w:rPr>
        <w:t xml:space="preserve">In section </w:t>
      </w:r>
      <w:r>
        <w:rPr>
          <w:lang w:val="en-US"/>
        </w:rPr>
        <w:fldChar w:fldCharType="begin"/>
      </w:r>
      <w:r>
        <w:rPr>
          <w:lang w:val="en-US"/>
        </w:rPr>
        <w:instrText xml:space="preserve"> REF _Ref399330540 \r \h </w:instrText>
      </w:r>
      <w:r>
        <w:rPr>
          <w:lang w:val="en-US"/>
        </w:rPr>
      </w:r>
      <w:r>
        <w:rPr>
          <w:lang w:val="en-US"/>
        </w:rPr>
        <w:fldChar w:fldCharType="separate"/>
      </w:r>
      <w:r>
        <w:rPr>
          <w:lang w:val="en-US"/>
        </w:rPr>
        <w:t>3</w:t>
      </w:r>
      <w:r>
        <w:rPr>
          <w:lang w:val="en-US"/>
        </w:rPr>
        <w:fldChar w:fldCharType="end"/>
      </w:r>
      <w:r>
        <w:rPr>
          <w:lang w:val="en-US"/>
        </w:rPr>
        <w:t xml:space="preserve"> we mentioned that survey data are suspected to be biased. </w:t>
      </w:r>
      <w:r w:rsidR="00154023" w:rsidRPr="00154023">
        <w:rPr>
          <w:lang w:val="en-US"/>
        </w:rPr>
        <w:t>The magnitude of this bias in Switzerland, however, is unknown. Strategies to handle this kind of bias are discussed in the literature (</w:t>
      </w:r>
      <w:proofErr w:type="spellStart"/>
      <w:r w:rsidR="00154023" w:rsidRPr="00154023">
        <w:rPr>
          <w:lang w:val="en-US"/>
        </w:rPr>
        <w:t>Särndal</w:t>
      </w:r>
      <w:proofErr w:type="spellEnd"/>
      <w:r w:rsidR="00154023" w:rsidRPr="00154023">
        <w:rPr>
          <w:lang w:val="en-US"/>
        </w:rPr>
        <w:t xml:space="preserve"> et al., 2003), but require a register for every unit, that is proportional to income. Currently no such register exists for Switzerland Müller and </w:t>
      </w:r>
      <w:proofErr w:type="spellStart"/>
      <w:r w:rsidR="00154023" w:rsidRPr="00154023">
        <w:rPr>
          <w:lang w:val="en-US"/>
        </w:rPr>
        <w:t>Schoch</w:t>
      </w:r>
      <w:proofErr w:type="spellEnd"/>
      <w:r w:rsidR="00154023" w:rsidRPr="00154023">
        <w:rPr>
          <w:lang w:val="en-US"/>
        </w:rPr>
        <w:t xml:space="preserve">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t>
      </w:r>
    </w:p>
    <w:p w14:paraId="04AF98FB" w14:textId="77777777" w:rsidR="00154023" w:rsidRPr="00154023" w:rsidRDefault="00154023" w:rsidP="00154023">
      <w:pPr>
        <w:rPr>
          <w:lang w:val="en-US"/>
        </w:rPr>
      </w:pPr>
    </w:p>
    <w:p w14:paraId="5F8C8BE1" w14:textId="77777777" w:rsidR="00154023" w:rsidRDefault="00154023" w:rsidP="00154023">
      <w:pPr>
        <w:rPr>
          <w:lang w:val="en-US"/>
        </w:rPr>
      </w:pPr>
      <w:r w:rsidRPr="00154023">
        <w:rPr>
          <w:lang w:val="en-US"/>
        </w:rPr>
        <w:lastRenderedPageBreak/>
        <w:t xml:space="preserve">The issue of incomplete coverage is less </w:t>
      </w:r>
      <w:proofErr w:type="spellStart"/>
      <w:r w:rsidRPr="00154023">
        <w:rPr>
          <w:lang w:val="en-US"/>
        </w:rPr>
        <w:t>dramatical</w:t>
      </w:r>
      <w:proofErr w:type="spellEnd"/>
      <w:r w:rsidRPr="00154023">
        <w:rPr>
          <w:lang w:val="en-US"/>
        </w:rPr>
        <w:t xml:space="preserve"> with tax data. Essentially every permanent resident in Switzerland over 18 years of age (respectively 20 years of age prior to 1996) is taxed on a yearly base (or every two years before the change of the tax system). Essentially this leads to a full representation of the adult population of Switzerland and a complete coverage of the income distribution. This includes a separation of normal cases, which embrace the majority of taxpayers, and the special cases, which cover (not only) foreign nationals living in Switzerland but with a yearly or any other temporary resident permit only. Most important this includes high net wealth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t>
      </w:r>
    </w:p>
    <w:p w14:paraId="2DDF2782" w14:textId="77777777" w:rsidR="006C3A86" w:rsidRDefault="006C3A86" w:rsidP="00154023">
      <w:pPr>
        <w:rPr>
          <w:lang w:val="en-US"/>
        </w:rPr>
      </w:pPr>
    </w:p>
    <w:p w14:paraId="64FB67DD" w14:textId="77777777" w:rsidR="00154023" w:rsidRDefault="00154023" w:rsidP="00154023">
      <w:pPr>
        <w:rPr>
          <w:lang w:val="en-US"/>
        </w:rPr>
      </w:pPr>
      <w:r w:rsidRPr="00154023">
        <w:rPr>
          <w:lang w:val="en-US"/>
        </w:rPr>
        <w:t xml:space="preserve">In 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Pr="00154023">
        <w:rPr>
          <w:lang w:val="en-US"/>
        </w:rPr>
        <w:t xml:space="preserve"> non-fillers are not in the records. Therefore non-fillers are a minor problem. Not negligible is the circumstance, that individuals misreport incomes. Feld and Frey (2006) examine the role of tax evasion in Switzerland by calculating the difference of the national accounts measures of primary income and the income reported to the tax authorities. They can show, that the average level of income tax evasion from 1965 to 1995 varies between 13% and 35%. They </w:t>
      </w:r>
      <w:r w:rsidR="006C3A86" w:rsidRPr="00154023">
        <w:rPr>
          <w:lang w:val="en-US"/>
        </w:rPr>
        <w:t>suggest</w:t>
      </w:r>
      <w:r w:rsidRPr="00154023">
        <w:rPr>
          <w:lang w:val="en-US"/>
        </w:rPr>
        <w:t xml:space="preserve"> that evasion is heavily driven by capital income tax evasion.</w:t>
      </w:r>
    </w:p>
    <w:p w14:paraId="1BCC679F" w14:textId="77777777" w:rsidR="000B1BAB" w:rsidRDefault="000B1BAB" w:rsidP="00154023">
      <w:pPr>
        <w:rPr>
          <w:lang w:val="en-US"/>
        </w:rPr>
      </w:pPr>
    </w:p>
    <w:p w14:paraId="0BB00C8A" w14:textId="77777777" w:rsidR="00E65112" w:rsidRDefault="00E65112" w:rsidP="00154023">
      <w:pPr>
        <w:rPr>
          <w:lang w:val="en-US"/>
        </w:rPr>
      </w:pPr>
      <w:r>
        <w:rPr>
          <w:lang w:val="en-US"/>
        </w:rPr>
        <w:t>When focusing on</w:t>
      </w:r>
      <w:r w:rsidR="006C3A86">
        <w:rPr>
          <w:lang w:val="en-US"/>
        </w:rPr>
        <w:t xml:space="preserve"> the </w:t>
      </w:r>
      <w:proofErr w:type="spellStart"/>
      <w:r w:rsidR="006C3A86">
        <w:rPr>
          <w:lang w:val="en-US"/>
        </w:rPr>
        <w:t>availabe</w:t>
      </w:r>
      <w:proofErr w:type="spellEnd"/>
      <w:r>
        <w:rPr>
          <w:lang w:val="en-US"/>
        </w:rPr>
        <w:t xml:space="preserve"> tax statistics, we can distinguish three</w:t>
      </w:r>
      <w:r w:rsidR="00F65C09" w:rsidRPr="00F65C09">
        <w:rPr>
          <w:lang w:val="en-US"/>
        </w:rPr>
        <w:t xml:space="preserve"> </w:t>
      </w:r>
      <w:r w:rsidR="006C3A86">
        <w:rPr>
          <w:lang w:val="en-US"/>
        </w:rPr>
        <w:t xml:space="preserve">further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 possible, to see their relevance for inequality analysis</w:t>
      </w:r>
      <w:r w:rsidR="00F65C09">
        <w:rPr>
          <w:lang w:val="en-US"/>
        </w:rPr>
        <w:t>. First we will examine a special differentiation within the population of tax units (</w:t>
      </w:r>
      <w:r w:rsidR="00F65C09">
        <w:rPr>
          <w:lang w:val="en-US"/>
        </w:rPr>
        <w:fldChar w:fldCharType="begin"/>
      </w:r>
      <w:r w:rsidR="00F65C09">
        <w:rPr>
          <w:lang w:val="en-US"/>
        </w:rPr>
        <w:instrText xml:space="preserve"> REF _Ref399855595 \r \h </w:instrText>
      </w:r>
      <w:r w:rsidR="00F65C09">
        <w:rPr>
          <w:lang w:val="en-US"/>
        </w:rPr>
      </w:r>
      <w:r w:rsidR="00F65C09">
        <w:rPr>
          <w:lang w:val="en-US"/>
        </w:rPr>
        <w:fldChar w:fldCharType="separate"/>
      </w:r>
      <w:r w:rsidR="00F65C09">
        <w:rPr>
          <w:lang w:val="en-US"/>
        </w:rPr>
        <w:t>5.5.1</w:t>
      </w:r>
      <w:r w:rsidR="00F65C09">
        <w:rPr>
          <w:lang w:val="en-US"/>
        </w:rPr>
        <w:fldChar w:fldCharType="end"/>
      </w:r>
      <w:r w:rsidR="00F65C09">
        <w:rPr>
          <w:lang w:val="en-US"/>
        </w:rPr>
        <w:t xml:space="preserve">). </w:t>
      </w:r>
      <w:r w:rsidR="006C3A86">
        <w:rPr>
          <w:lang w:val="en-US"/>
        </w:rPr>
        <w:t>There we</w:t>
      </w:r>
      <w:r w:rsidR="00F65C09">
        <w:rPr>
          <w:lang w:val="en-US"/>
        </w:rPr>
        <w:t xml:space="preserve"> will show that the inclusion or exclusion of so-called special cases can have a substantial impact on the assessment of income inequality. Then, in</w:t>
      </w:r>
      <w:r w:rsidR="006C3A86">
        <w:rPr>
          <w:lang w:val="en-US"/>
        </w:rPr>
        <w:t xml:space="preserve"> section </w:t>
      </w:r>
      <w:r w:rsidR="006C3A86">
        <w:rPr>
          <w:lang w:val="en-US"/>
        </w:rPr>
        <w:fldChar w:fldCharType="begin"/>
      </w:r>
      <w:r w:rsidR="006C3A86">
        <w:rPr>
          <w:lang w:val="en-US"/>
        </w:rPr>
        <w:instrText xml:space="preserve"> REF _Ref399856134 \r \h </w:instrText>
      </w:r>
      <w:r w:rsidR="006C3A86">
        <w:rPr>
          <w:lang w:val="en-US"/>
        </w:rPr>
      </w:r>
      <w:r w:rsidR="006C3A86">
        <w:rPr>
          <w:lang w:val="en-US"/>
        </w:rPr>
        <w:fldChar w:fldCharType="separate"/>
      </w:r>
      <w:r w:rsidR="006C3A86">
        <w:rPr>
          <w:lang w:val="en-US"/>
        </w:rPr>
        <w:t>5.5.2</w:t>
      </w:r>
      <w:r w:rsidR="006C3A86">
        <w:rPr>
          <w:lang w:val="en-US"/>
        </w:rPr>
        <w:fldChar w:fldCharType="end"/>
      </w:r>
      <w:r w:rsidR="006C3A86">
        <w:rPr>
          <w:lang w:val="en-US"/>
        </w:rPr>
        <w:t xml:space="preserve">, we show how strong inequality is affected by neglecting those subjects, who aren’t taxed. Finally, we compare tax income distribution to survey data, to see if survey data has a sample bias and if yes, how strong this bias is (section </w:t>
      </w:r>
      <w:r w:rsidR="006C3A86">
        <w:rPr>
          <w:lang w:val="en-US"/>
        </w:rPr>
        <w:fldChar w:fldCharType="begin"/>
      </w:r>
      <w:r w:rsidR="006C3A86">
        <w:rPr>
          <w:lang w:val="en-US"/>
        </w:rPr>
        <w:instrText xml:space="preserve"> REF _Ref399856357 \r \h </w:instrText>
      </w:r>
      <w:r w:rsidR="006C3A86">
        <w:rPr>
          <w:lang w:val="en-US"/>
        </w:rPr>
      </w:r>
      <w:r w:rsidR="006C3A86">
        <w:rPr>
          <w:lang w:val="en-US"/>
        </w:rPr>
        <w:fldChar w:fldCharType="separate"/>
      </w:r>
      <w:r w:rsidR="006C3A86">
        <w:rPr>
          <w:lang w:val="en-US"/>
        </w:rPr>
        <w:t>5.5.3</w:t>
      </w:r>
      <w:r w:rsidR="006C3A86">
        <w:rPr>
          <w:lang w:val="en-US"/>
        </w:rPr>
        <w:fldChar w:fldCharType="end"/>
      </w:r>
      <w:r w:rsidR="006C3A86">
        <w:rPr>
          <w:lang w:val="en-US"/>
        </w:rPr>
        <w:t xml:space="preserve">).   </w:t>
      </w:r>
    </w:p>
    <w:p w14:paraId="7BDDD26F" w14:textId="77777777" w:rsidR="006C3A86" w:rsidRPr="00154023" w:rsidRDefault="006C3A86" w:rsidP="00154023">
      <w:pPr>
        <w:rPr>
          <w:lang w:val="en-US"/>
        </w:rPr>
      </w:pPr>
    </w:p>
    <w:p w14:paraId="07DEF765" w14:textId="77777777" w:rsidR="000B1BAB" w:rsidRPr="006C3A86" w:rsidRDefault="00154023" w:rsidP="006C3A86">
      <w:pPr>
        <w:pStyle w:val="berschrift3"/>
        <w:rPr>
          <w:i/>
          <w:lang w:val="en-US"/>
        </w:rPr>
      </w:pPr>
      <w:bookmarkStart w:id="468" w:name="_Ref399855595"/>
      <w:bookmarkStart w:id="469" w:name="_Toc399858816"/>
      <w:r w:rsidRPr="006C3A86">
        <w:rPr>
          <w:i/>
          <w:lang w:val="en-US"/>
        </w:rPr>
        <w:t>Special cases</w:t>
      </w:r>
      <w:bookmarkEnd w:id="468"/>
      <w:bookmarkEnd w:id="469"/>
    </w:p>
    <w:p w14:paraId="0FC595F7" w14:textId="77777777" w:rsidR="0069494D" w:rsidRDefault="0069494D" w:rsidP="000B1BAB">
      <w:pPr>
        <w:rPr>
          <w:lang w:val="en-US"/>
        </w:rPr>
      </w:pPr>
      <w:r>
        <w:rPr>
          <w:lang w:val="en-US"/>
        </w:rPr>
        <w:t>Fur</w:t>
      </w:r>
      <w:r w:rsidRPr="00154023">
        <w:rPr>
          <w:lang w:val="en-US"/>
        </w:rPr>
        <w:t>thermore the FTA differentiates between two gro</w:t>
      </w:r>
      <w:r>
        <w:rPr>
          <w:lang w:val="en-US"/>
        </w:rPr>
        <w:t>ups of tax units, so called nor</w:t>
      </w:r>
      <w:r w:rsidRPr="00154023">
        <w:rPr>
          <w:lang w:val="en-US"/>
        </w:rPr>
        <w:t>mal cases and special cases. A normal case is a t</w:t>
      </w:r>
      <w:r>
        <w:rPr>
          <w:lang w:val="en-US"/>
        </w:rPr>
        <w:t xml:space="preserve">ax unit residing in a </w:t>
      </w:r>
      <w:proofErr w:type="spellStart"/>
      <w:r>
        <w:rPr>
          <w:lang w:val="en-US"/>
        </w:rPr>
        <w:t>swiss</w:t>
      </w:r>
      <w:proofErr w:type="spellEnd"/>
      <w:r>
        <w:rPr>
          <w:lang w:val="en-US"/>
        </w:rPr>
        <w:t xml:space="preserve"> can</w:t>
      </w:r>
      <w:r w:rsidRPr="00154023">
        <w:rPr>
          <w:lang w:val="en-US"/>
        </w:rPr>
        <w:t xml:space="preserve">ton without foreign source income and being liable to taxation all year long. </w:t>
      </w:r>
      <w:commentRangeStart w:id="470"/>
      <w:r w:rsidRPr="00154023">
        <w:rPr>
          <w:lang w:val="en-US"/>
        </w:rPr>
        <w:t>All other tax units</w:t>
      </w:r>
      <w:commentRangeEnd w:id="470"/>
      <w:r>
        <w:rPr>
          <w:rStyle w:val="Kommentarzeichen"/>
        </w:rPr>
        <w:commentReference w:id="470"/>
      </w:r>
      <w:r w:rsidRPr="00154023">
        <w:rPr>
          <w:lang w:val="en-US"/>
        </w:rPr>
        <w:t xml:space="preserve"> and very few that are taxed based on the style of living because they don’t work (</w:t>
      </w:r>
      <w:proofErr w:type="spellStart"/>
      <w:r w:rsidRPr="00154023">
        <w:rPr>
          <w:lang w:val="en-US"/>
        </w:rPr>
        <w:t>Pauschalbesteuerte</w:t>
      </w:r>
      <w:proofErr w:type="spellEnd"/>
      <w:r w:rsidRPr="00154023">
        <w:rPr>
          <w:lang w:val="en-US"/>
        </w:rPr>
        <w:t>) are special cases.</w:t>
      </w:r>
    </w:p>
    <w:p w14:paraId="2A16E805" w14:textId="77777777" w:rsidR="00497AAC" w:rsidRDefault="00497AAC" w:rsidP="000B1BAB">
      <w:pPr>
        <w:rPr>
          <w:lang w:val="en-US"/>
        </w:rPr>
      </w:pPr>
    </w:p>
    <w:p w14:paraId="4BCFBFA3" w14:textId="77777777" w:rsidR="00497AAC" w:rsidRDefault="00497AAC" w:rsidP="000B1BAB">
      <w:pPr>
        <w:rPr>
          <w:lang w:val="en-US"/>
        </w:rPr>
      </w:pPr>
      <w:r w:rsidRPr="00497AAC">
        <w:rPr>
          <w:lang w:val="en-US"/>
        </w:rPr>
        <w:t>The FTA distinguishes normal from special cases as described in the data section. To test whether it matters which cases the researcher looks at we want to compare the distributions of normal and special cases. Unfortunately, the FTA stopped to publicly report data for special cases after tax period 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14:paraId="7BF7B66A" w14:textId="77777777" w:rsidR="00497AAC" w:rsidRDefault="00497AAC" w:rsidP="000B1BAB">
      <w:pPr>
        <w:rPr>
          <w:lang w:val="en-US"/>
        </w:rPr>
      </w:pPr>
    </w:p>
    <w:p w14:paraId="691DF76B" w14:textId="77777777" w:rsidR="00497AAC" w:rsidRDefault="00497AAC" w:rsidP="00497AAC">
      <w:pPr>
        <w:rPr>
          <w:lang w:val="en-US"/>
        </w:rPr>
      </w:pPr>
      <w:r w:rsidRPr="00497AAC">
        <w:rPr>
          <w:lang w:val="en-US"/>
        </w:rPr>
        <w:t xml:space="preserve">1993/94 a pooled data set of normal and special cases has a slightly higher density at both ends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 MERGEFORMAT </w:instrText>
      </w:r>
      <w:r w:rsidR="00FD406E">
        <w:rPr>
          <w:lang w:val="en-US"/>
        </w:rPr>
      </w:r>
      <w:r w:rsidR="00FD406E">
        <w:rPr>
          <w:lang w:val="en-US"/>
        </w:rPr>
        <w:fldChar w:fldCharType="separate"/>
      </w:r>
      <w:proofErr w:type="spellStart"/>
      <w:r w:rsidR="00FD406E" w:rsidRPr="00FD406E">
        <w:rPr>
          <w:lang w:val="en-US"/>
        </w:rPr>
        <w:t>Table</w:t>
      </w:r>
      <w:proofErr w:type="spellEnd"/>
      <w:r w:rsidR="00FD406E" w:rsidRPr="00FD406E">
        <w:rPr>
          <w:lang w:val="en-US"/>
        </w:rPr>
        <w:t xml:space="preserv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p>
    <w:p w14:paraId="3DA9A7E7" w14:textId="77777777" w:rsidR="00FD406E" w:rsidRPr="00497AAC" w:rsidRDefault="00FD406E" w:rsidP="00497AAC">
      <w:pPr>
        <w:rPr>
          <w:lang w:val="en-US"/>
        </w:rPr>
      </w:pPr>
    </w:p>
    <w:p w14:paraId="309B0F34" w14:textId="77777777"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w:t>
      </w:r>
      <w:r w:rsidRPr="00497AAC">
        <w:rPr>
          <w:lang w:val="en-US"/>
        </w:rPr>
        <w:lastRenderedPageBreak/>
        <w:t xml:space="preserve">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r w:rsidR="00A8628A">
        <w:rPr>
          <w:lang w:val="en-US"/>
        </w:rPr>
        <w:t>)</w:t>
      </w:r>
      <w:r w:rsidRPr="00497AAC">
        <w:rPr>
          <w:lang w:val="en-US"/>
        </w:rPr>
        <w:t>.</w:t>
      </w:r>
    </w:p>
    <w:p w14:paraId="47A2FFE7" w14:textId="77777777" w:rsidR="00497AAC" w:rsidRDefault="00497AAC" w:rsidP="00497AAC">
      <w:pPr>
        <w:rPr>
          <w:lang w:val="en-US"/>
        </w:rPr>
      </w:pPr>
    </w:p>
    <w:p w14:paraId="53401BBB" w14:textId="77777777" w:rsidR="00497AAC" w:rsidRDefault="00497AAC" w:rsidP="00497AAC">
      <w:pPr>
        <w:rPr>
          <w:lang w:val="en-US"/>
        </w:rPr>
      </w:pPr>
      <w:r w:rsidRPr="00497AAC">
        <w:rPr>
          <w:lang w:val="en-US"/>
        </w:rPr>
        <w:t xml:space="preserve">2010 the picture is similar but more apparent: Special cases appear more frequent around the lower percentiles of the pooled distribution (Lower Index of 0.039),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77777777" w:rsidR="001232D9" w:rsidRPr="006C3A86" w:rsidRDefault="00DE7DE7" w:rsidP="001232D9">
      <w:pPr>
        <w:pStyle w:val="berschrift3"/>
        <w:rPr>
          <w:i/>
          <w:lang w:val="en-US"/>
        </w:rPr>
      </w:pPr>
      <w:bookmarkStart w:id="471" w:name="_Ref399856134"/>
      <w:bookmarkStart w:id="472" w:name="_Toc399858817"/>
      <w:r w:rsidRPr="00F65C09">
        <w:rPr>
          <w:i/>
          <w:lang w:val="en-US"/>
        </w:rPr>
        <w:t>What about non-taxed?</w:t>
      </w:r>
      <w:bookmarkEnd w:id="471"/>
      <w:bookmarkEnd w:id="472"/>
    </w:p>
    <w:p w14:paraId="5C1B6406" w14:textId="77777777" w:rsidR="0069494D" w:rsidRDefault="00497AAC" w:rsidP="001232D9">
      <w:pPr>
        <w:rPr>
          <w:lang w:val="en-US"/>
        </w:rPr>
      </w:pPr>
      <w:r w:rsidRPr="00497AAC">
        <w:rPr>
          <w:lang w:val="en-US"/>
        </w:rPr>
        <w:t xml:space="preserve">FTA-Tax statistics sometimes </w:t>
      </w:r>
      <w:proofErr w:type="spellStart"/>
      <w:r w:rsidRPr="00497AAC">
        <w:rPr>
          <w:lang w:val="en-US"/>
        </w:rPr>
        <w:t>exlcude</w:t>
      </w:r>
      <w:proofErr w:type="spellEnd"/>
      <w:r w:rsidRPr="00497AAC">
        <w:rPr>
          <w:lang w:val="en-US"/>
        </w:rPr>
        <w:t xml:space="preserve"> tax units, which reach below the </w:t>
      </w:r>
      <w:proofErr w:type="spellStart"/>
      <w:r w:rsidRPr="00497AAC">
        <w:rPr>
          <w:lang w:val="en-US"/>
        </w:rPr>
        <w:t>treshold</w:t>
      </w:r>
      <w:proofErr w:type="spellEnd"/>
      <w:r w:rsidRPr="00497AAC">
        <w:rPr>
          <w:lang w:val="en-US"/>
        </w:rPr>
        <w:t xml:space="preserve"> to be taxed (let's call them zeros). We compare here three Gini-time-series </w:t>
      </w:r>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r w:rsidR="00FD406E">
        <w:rPr>
          <w:lang w:val="en-US"/>
        </w:rPr>
        <w:t xml:space="preserve">. </w:t>
      </w:r>
      <w:r w:rsidRPr="00497AAC">
        <w:rPr>
          <w:lang w:val="en-US"/>
        </w:rPr>
        <w:t xml:space="preserve">Excluding zeros leads to a </w:t>
      </w:r>
      <w:proofErr w:type="spellStart"/>
      <w:r w:rsidRPr="00497AAC">
        <w:rPr>
          <w:lang w:val="en-US"/>
        </w:rPr>
        <w:t>dramatical</w:t>
      </w:r>
      <w:proofErr w:type="spellEnd"/>
      <w:r w:rsidRPr="00497AAC">
        <w:rPr>
          <w:lang w:val="en-US"/>
        </w:rPr>
        <w:t xml:space="preserve"> drop of the </w:t>
      </w:r>
      <w:proofErr w:type="spellStart"/>
      <w:r w:rsidRPr="00497AAC">
        <w:rPr>
          <w:lang w:val="en-US"/>
        </w:rPr>
        <w:t>gini-coefficent</w:t>
      </w:r>
      <w:proofErr w:type="spellEnd"/>
      <w:r w:rsidRPr="00497AAC">
        <w:rPr>
          <w:lang w:val="en-US"/>
        </w:rPr>
        <w:t xml:space="preserve">, which is not </w:t>
      </w:r>
      <w:proofErr w:type="spellStart"/>
      <w:r w:rsidRPr="00497AAC">
        <w:rPr>
          <w:lang w:val="en-US"/>
        </w:rPr>
        <w:t>realy</w:t>
      </w:r>
      <w:proofErr w:type="spellEnd"/>
      <w:r w:rsidRPr="00497AAC">
        <w:rPr>
          <w:lang w:val="en-US"/>
        </w:rPr>
        <w:t xml:space="preserve"> surprising. On the other hand inequality is overestimated when assuming non-taxed tax units have zero taxable income. Rather we must assume taxable income for zeros lay between zero and the taxation </w:t>
      </w:r>
      <w:proofErr w:type="spellStart"/>
      <w:r w:rsidRPr="00497AAC">
        <w:rPr>
          <w:lang w:val="en-US"/>
        </w:rPr>
        <w:t>treshold</w:t>
      </w:r>
      <w:proofErr w:type="spellEnd"/>
      <w:r w:rsidRPr="00497AAC">
        <w:rPr>
          <w:lang w:val="en-US"/>
        </w:rPr>
        <w:t xml:space="preserve">. We </w:t>
      </w:r>
      <w:proofErr w:type="spellStart"/>
      <w:r w:rsidRPr="00497AAC">
        <w:rPr>
          <w:lang w:val="en-US"/>
        </w:rPr>
        <w:t>adress</w:t>
      </w:r>
      <w:proofErr w:type="spellEnd"/>
      <w:r w:rsidRPr="00497AAC">
        <w:rPr>
          <w:lang w:val="en-US"/>
        </w:rPr>
        <w:t xml:space="preserve"> this by presenting a third time-series, where we assume non-taxed have a taxable income equal halve the threshold for single tax units (around CHF 8000). This results slightly lower Gini-</w:t>
      </w:r>
      <w:proofErr w:type="spellStart"/>
      <w:r w:rsidRPr="00497AAC">
        <w:rPr>
          <w:lang w:val="en-US"/>
        </w:rPr>
        <w:t>coefficents</w:t>
      </w:r>
      <w:proofErr w:type="spellEnd"/>
      <w:r w:rsidRPr="00497AAC">
        <w:rPr>
          <w:lang w:val="en-US"/>
        </w:rPr>
        <w:t>.</w:t>
      </w:r>
    </w:p>
    <w:p w14:paraId="21D924E1" w14:textId="77777777" w:rsidR="00497AAC" w:rsidRDefault="00497AAC" w:rsidP="001232D9">
      <w:pPr>
        <w:rPr>
          <w:lang w:val="en-US"/>
        </w:rPr>
      </w:pPr>
    </w:p>
    <w:p w14:paraId="22689864" w14:textId="77777777" w:rsidR="0069494D" w:rsidRDefault="0069494D" w:rsidP="001232D9">
      <w:pPr>
        <w:rPr>
          <w:lang w:val="en-US"/>
        </w:rPr>
      </w:pPr>
      <w:r w:rsidRPr="00154023">
        <w:rPr>
          <w:lang w:val="en-US"/>
        </w:rPr>
        <w:t xml:space="preserve">This exempts all tax units with taxable income below a certain threshold (e.g. </w:t>
      </w:r>
      <w:r w:rsidRPr="006003AB">
        <w:rPr>
          <w:lang w:val="en-US"/>
        </w:rPr>
        <w:t>29</w:t>
      </w:r>
      <w:r>
        <w:rPr>
          <w:lang w:val="en-US"/>
        </w:rPr>
        <w:t>’</w:t>
      </w:r>
      <w:r w:rsidRPr="006003AB">
        <w:rPr>
          <w:lang w:val="en-US"/>
        </w:rPr>
        <w:t>200</w:t>
      </w:r>
      <w:r w:rsidRPr="00154023">
        <w:rPr>
          <w:lang w:val="en-US"/>
        </w:rPr>
        <w:t xml:space="preserve"> </w:t>
      </w:r>
      <w:r>
        <w:rPr>
          <w:lang w:val="en-US"/>
        </w:rPr>
        <w:t>for a married couple in 2010).</w:t>
      </w:r>
    </w:p>
    <w:p w14:paraId="21AB0733" w14:textId="77777777" w:rsidR="00FD406E" w:rsidRDefault="00FD406E" w:rsidP="001232D9">
      <w:pPr>
        <w:rPr>
          <w:lang w:val="en-US"/>
        </w:rPr>
      </w:pPr>
    </w:p>
    <w:p w14:paraId="39400552" w14:textId="77777777" w:rsidR="00FD406E" w:rsidRDefault="00FD406E" w:rsidP="001232D9">
      <w:pPr>
        <w:rPr>
          <w:lang w:val="en-US"/>
        </w:rPr>
      </w:pPr>
      <w:proofErr w:type="spellStart"/>
      <w:r w:rsidRPr="00240294">
        <w:rPr>
          <w:highlight w:val="yellow"/>
          <w:lang w:val="en-US"/>
        </w:rPr>
        <w:t>Ergebnis</w:t>
      </w:r>
      <w:proofErr w:type="spellEnd"/>
      <w:r w:rsidRPr="00240294">
        <w:rPr>
          <w:highlight w:val="yellow"/>
          <w:lang w:val="en-US"/>
        </w:rPr>
        <w:t xml:space="preserve"> </w:t>
      </w:r>
      <w:proofErr w:type="spellStart"/>
      <w:r w:rsidRPr="00240294">
        <w:rPr>
          <w:highlight w:val="yellow"/>
          <w:lang w:val="en-US"/>
        </w:rPr>
        <w:t>aus</w:t>
      </w:r>
      <w:proofErr w:type="spellEnd"/>
      <w:r w:rsidRPr="00240294">
        <w:rPr>
          <w:highlight w:val="yellow"/>
          <w:lang w:val="en-US"/>
        </w:rPr>
        <w:t xml:space="preserve"> </w:t>
      </w:r>
      <w:proofErr w:type="spellStart"/>
      <w:r w:rsidRPr="00240294">
        <w:rPr>
          <w:highlight w:val="yellow"/>
          <w:lang w:val="en-US"/>
        </w:rPr>
        <w:t>kantonaler</w:t>
      </w:r>
      <w:proofErr w:type="spellEnd"/>
      <w:r w:rsidRPr="00240294">
        <w:rPr>
          <w:highlight w:val="yellow"/>
          <w:lang w:val="en-US"/>
        </w:rPr>
        <w:t xml:space="preserve"> </w:t>
      </w:r>
      <w:proofErr w:type="spellStart"/>
      <w:r w:rsidRPr="00240294">
        <w:rPr>
          <w:highlight w:val="yellow"/>
          <w:lang w:val="en-US"/>
        </w:rPr>
        <w:t>Analyse</w:t>
      </w:r>
      <w:proofErr w:type="spellEnd"/>
      <w:r w:rsidR="00240294" w:rsidRPr="00240294">
        <w:rPr>
          <w:highlight w:val="yellow"/>
          <w:lang w:val="en-US"/>
        </w:rPr>
        <w:t>: share of zeros over time and cantons</w:t>
      </w:r>
    </w:p>
    <w:p w14:paraId="6818F3CD" w14:textId="77777777" w:rsidR="00497AAC" w:rsidRDefault="00497AAC" w:rsidP="001232D9">
      <w:pPr>
        <w:rPr>
          <w:lang w:val="en-US"/>
        </w:rPr>
      </w:pPr>
    </w:p>
    <w:p w14:paraId="204DF796" w14:textId="77777777" w:rsidR="0069494D" w:rsidRPr="001232D9" w:rsidRDefault="0069494D" w:rsidP="001232D9">
      <w:pPr>
        <w:rPr>
          <w:lang w:val="en-US"/>
        </w:rPr>
      </w:pPr>
    </w:p>
    <w:p w14:paraId="6A1FEF7C" w14:textId="77777777" w:rsidR="00497AAC" w:rsidRPr="006C3A86" w:rsidRDefault="00154023" w:rsidP="00497AAC">
      <w:pPr>
        <w:pStyle w:val="berschrift3"/>
        <w:rPr>
          <w:i/>
          <w:lang w:val="en-US"/>
        </w:rPr>
      </w:pPr>
      <w:bookmarkStart w:id="473" w:name="_Ref399856357"/>
      <w:bookmarkStart w:id="474" w:name="_Toc399858818"/>
      <w:r w:rsidRPr="006C3A86">
        <w:rPr>
          <w:i/>
          <w:lang w:val="en-US"/>
        </w:rPr>
        <w:t>Tax data vs Survey Data</w:t>
      </w:r>
      <w:bookmarkEnd w:id="473"/>
      <w:bookmarkEnd w:id="474"/>
    </w:p>
    <w:p w14:paraId="66335883" w14:textId="77777777" w:rsidR="00497AAC" w:rsidRDefault="00497AAC" w:rsidP="00497AAC">
      <w:pPr>
        <w:rPr>
          <w:lang w:val="en-US"/>
        </w:rPr>
      </w:pPr>
      <w:r w:rsidRPr="00497AAC">
        <w:rPr>
          <w:lang w:val="en-US"/>
        </w:rPr>
        <w: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sidRPr="00525346">
        <w:rPr>
          <w:lang w:val="en-US"/>
        </w:rPr>
        <w:t>Figure 4</w:t>
      </w:r>
      <w:r w:rsidR="00525346">
        <w:rPr>
          <w:lang w:val="en-US"/>
        </w:rPr>
        <w:fldChar w:fldCharType="end"/>
      </w:r>
      <w:r w:rsidR="00525346">
        <w:rPr>
          <w:lang w:val="en-US"/>
        </w:rPr>
        <w:t xml:space="preserve"> </w:t>
      </w:r>
      <w:r w:rsidRPr="00497AAC">
        <w:rPr>
          <w:lang w:val="en-US"/>
        </w:rPr>
        <w:t xml:space="preserve">(left) however reveals a more critical issue related to tax </w:t>
      </w:r>
      <w:proofErr w:type="gramStart"/>
      <w:r w:rsidRPr="00497AAC">
        <w:rPr>
          <w:lang w:val="en-US"/>
        </w:rPr>
        <w:t>data, that</w:t>
      </w:r>
      <w:proofErr w:type="gramEnd"/>
      <w:r w:rsidRPr="00497AAC">
        <w:rPr>
          <w:lang w:val="en-US"/>
        </w:rPr>
        <w:t xml:space="preserve"> is the median location of income compared to survey 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Pr>
          <w:lang w:val="en-US"/>
        </w:rPr>
        <w:t>f</w:t>
      </w:r>
      <w:r w:rsidR="00525346" w:rsidRPr="00525346">
        <w:rPr>
          <w:lang w:val="en-US"/>
        </w:rPr>
        <w:t>igure 4</w:t>
      </w:r>
      <w:r w:rsidR="00525346">
        <w:rPr>
          <w:lang w:val="en-US"/>
        </w:rPr>
        <w:fldChar w:fldCharType="end"/>
      </w:r>
      <w:r w:rsidR="00525346">
        <w:rPr>
          <w:lang w:val="en-US"/>
        </w:rPr>
        <w:t xml:space="preserve"> </w:t>
      </w:r>
      <w:r w:rsidRPr="00497AAC">
        <w:rPr>
          <w:lang w:val="en-US"/>
        </w:rPr>
        <w:t xml:space="preserve">we can see that married tax units (FTA data) and household with married couples (survey data) are better (but still not perfectly) comparable.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sidRPr="00525346">
        <w:rPr>
          <w:lang w:val="en-US"/>
        </w:rPr>
        <w:t>Figure 4</w:t>
      </w:r>
      <w:r w:rsidR="00525346">
        <w:rPr>
          <w:lang w:val="en-US"/>
        </w:rPr>
        <w:fldChar w:fldCharType="end"/>
      </w:r>
      <w:r w:rsidR="00525346" w:rsidRPr="00497AAC">
        <w:rPr>
          <w:lang w:val="en-US"/>
        </w:rPr>
        <w:t xml:space="preserve"> </w:t>
      </w:r>
      <w:r w:rsidRPr="00497AAC">
        <w:rPr>
          <w:lang w:val="en-US"/>
        </w:rPr>
        <w:t>(right) shows the expected shape difference between the two distributions: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Though, survey data can be of interest if one is interested in the lower 20\% of the income distribution.</w:t>
      </w:r>
    </w:p>
    <w:p w14:paraId="5AD78C14" w14:textId="77777777" w:rsidR="00497AAC" w:rsidRPr="00497AAC" w:rsidRDefault="00497AAC" w:rsidP="00497AAC">
      <w:pPr>
        <w:rPr>
          <w:lang w:val="en-US"/>
        </w:rPr>
      </w:pPr>
    </w:p>
    <w:p w14:paraId="1A25CA16" w14:textId="77777777" w:rsidR="003757F4" w:rsidRDefault="00860C48" w:rsidP="003757F4">
      <w:pPr>
        <w:keepNext/>
      </w:pPr>
      <w:r>
        <w:rPr>
          <w:noProof/>
          <w:lang w:eastAsia="de-CH"/>
        </w:rPr>
        <w:drawing>
          <wp:inline distT="0" distB="0" distL="0" distR="0" wp14:anchorId="2401AC98" wp14:editId="6F46FE69">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Pr>
          <w:noProof/>
          <w:lang w:eastAsia="de-CH"/>
        </w:rPr>
        <w:drawing>
          <wp:inline distT="0" distB="0" distL="0" distR="0" wp14:anchorId="119AEF05" wp14:editId="7FD04371">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Pr>
          <w:noProof/>
          <w:lang w:eastAsia="de-CH"/>
        </w:rPr>
        <w:drawing>
          <wp:inline distT="0" distB="0" distL="0" distR="0" wp14:anchorId="73B841D4" wp14:editId="7EC264E9">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p>
    <w:p w14:paraId="36C67A45" w14:textId="77777777" w:rsidR="003757F4" w:rsidRPr="003757F4" w:rsidRDefault="003757F4" w:rsidP="003757F4">
      <w:pPr>
        <w:pStyle w:val="Beschriftung"/>
        <w:rPr>
          <w:sz w:val="24"/>
          <w:szCs w:val="24"/>
          <w:lang w:val="en-US"/>
        </w:rPr>
      </w:pPr>
      <w:bookmarkStart w:id="475" w:name="_Ref399858197"/>
      <w:commentRangeStart w:id="476"/>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475"/>
      <w:r w:rsidRPr="003757F4">
        <w:rPr>
          <w:sz w:val="24"/>
          <w:szCs w:val="24"/>
          <w:lang w:val="en-US"/>
        </w:rPr>
        <w:t xml:space="preserve">: Gini over time a) with/without </w:t>
      </w:r>
      <w:proofErr w:type="spellStart"/>
      <w:r w:rsidRPr="003757F4">
        <w:rPr>
          <w:sz w:val="24"/>
          <w:szCs w:val="24"/>
          <w:lang w:val="en-US"/>
        </w:rPr>
        <w:t>equivalizing</w:t>
      </w:r>
      <w:proofErr w:type="spellEnd"/>
      <w:r w:rsidRPr="003757F4">
        <w:rPr>
          <w:sz w:val="24"/>
          <w:szCs w:val="24"/>
          <w:lang w:val="en-US"/>
        </w:rPr>
        <w:t xml:space="preserve"> scale, b) different income definitions c)</w:t>
      </w:r>
      <w:commentRangeEnd w:id="476"/>
      <w:r>
        <w:rPr>
          <w:rStyle w:val="Kommentarzeichen"/>
          <w:bCs w:val="0"/>
          <w:lang w:val="de-CH"/>
        </w:rPr>
        <w:commentReference w:id="476"/>
      </w:r>
    </w:p>
    <w:p w14:paraId="774D7F75" w14:textId="77777777" w:rsidR="003757F4" w:rsidRPr="003757F4" w:rsidRDefault="003757F4" w:rsidP="003757F4">
      <w:pPr>
        <w:pStyle w:val="Beschriftung"/>
        <w:rPr>
          <w:lang w:val="en-US"/>
        </w:rPr>
      </w:pPr>
    </w:p>
    <w:p w14:paraId="731F95E6" w14:textId="77777777" w:rsidR="00525346" w:rsidRDefault="00525346" w:rsidP="00525346">
      <w:pPr>
        <w:keepNext/>
      </w:pPr>
      <w:r>
        <w:rPr>
          <w:noProof/>
          <w:lang w:eastAsia="de-CH"/>
        </w:rPr>
        <w:drawing>
          <wp:inline distT="0" distB="0" distL="0" distR="0" wp14:anchorId="02A64B70" wp14:editId="40A8C6DA">
            <wp:extent cx="6011545" cy="4373123"/>
            <wp:effectExtent l="0" t="0" r="8255" b="8890"/>
            <wp:docPr id="23" name="Grafik 23" descr="C:\Users\hlo1\swiss_inequality_development\data\stata_data\figures\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lo1\swiss_inequality_development\data\stata_data\figures\combined_figur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1545" cy="4373123"/>
                    </a:xfrm>
                    <a:prstGeom prst="rect">
                      <a:avLst/>
                    </a:prstGeom>
                    <a:noFill/>
                    <a:ln>
                      <a:noFill/>
                    </a:ln>
                  </pic:spPr>
                </pic:pic>
              </a:graphicData>
            </a:graphic>
          </wp:inline>
        </w:drawing>
      </w:r>
    </w:p>
    <w:p w14:paraId="1DC69610" w14:textId="77777777" w:rsidR="00525346" w:rsidRPr="00A0309C" w:rsidRDefault="00525346" w:rsidP="00525346">
      <w:pPr>
        <w:pStyle w:val="Beschriftung"/>
        <w:rPr>
          <w:sz w:val="24"/>
          <w:szCs w:val="24"/>
          <w:lang w:val="en-US"/>
        </w:rPr>
      </w:pPr>
      <w:bookmarkStart w:id="477"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477"/>
      <w:r>
        <w:rPr>
          <w:sz w:val="24"/>
          <w:szCs w:val="24"/>
          <w:lang w:val="en-US"/>
        </w:rPr>
        <w:t>: Relative distribution over time, population and data source</w:t>
      </w:r>
      <w:r>
        <w:rPr>
          <w:rStyle w:val="Kommentarzeichen"/>
          <w:bCs w:val="0"/>
          <w:lang w:val="de-CH"/>
        </w:rPr>
        <w:commentReference w:id="478"/>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berschrift1"/>
        <w:rPr>
          <w:lang w:val="en-US"/>
        </w:rPr>
      </w:pPr>
      <w:bookmarkStart w:id="479" w:name="_Toc399858819"/>
      <w:r>
        <w:rPr>
          <w:lang w:val="en-US"/>
        </w:rPr>
        <w:lastRenderedPageBreak/>
        <w:t>Conclusion</w:t>
      </w:r>
      <w:bookmarkEnd w:id="479"/>
    </w:p>
    <w:p w14:paraId="5E9AD089" w14:textId="77777777" w:rsidR="00497AAC" w:rsidRDefault="00497AAC" w:rsidP="00497AAC">
      <w:pPr>
        <w:rPr>
          <w:lang w:val="en-US"/>
        </w:rPr>
      </w:pPr>
    </w:p>
    <w:p w14:paraId="743F023D" w14:textId="77777777" w:rsidR="00497AAC" w:rsidRDefault="00497AAC" w:rsidP="00497AAC">
      <w:pPr>
        <w:rPr>
          <w:lang w:val="en-US"/>
        </w:rPr>
      </w:pPr>
    </w:p>
    <w:p w14:paraId="3045E2A2" w14:textId="77777777" w:rsidR="00497AAC" w:rsidRDefault="00FD406E" w:rsidP="00497AAC">
      <w:pPr>
        <w:rPr>
          <w:lang w:val="en-US"/>
        </w:rPr>
      </w:pPr>
      <w:r>
        <w:rPr>
          <w:lang w:val="en-US"/>
        </w:rPr>
        <w:t xml:space="preserve">What is the </w:t>
      </w:r>
      <w:proofErr w:type="gramStart"/>
      <w:r>
        <w:rPr>
          <w:lang w:val="en-US"/>
        </w:rPr>
        <w:t>problem.</w:t>
      </w:r>
      <w:proofErr w:type="gramEnd"/>
      <w:r>
        <w:rPr>
          <w:lang w:val="en-US"/>
        </w:rPr>
        <w:t xml:space="preserve"> What have we done to solve </w:t>
      </w:r>
      <w:proofErr w:type="gramStart"/>
      <w:r>
        <w:rPr>
          <w:lang w:val="en-US"/>
        </w:rPr>
        <w:t>it</w:t>
      </w:r>
      <w:proofErr w:type="gramEnd"/>
    </w:p>
    <w:p w14:paraId="04144017" w14:textId="77777777" w:rsidR="00497AAC" w:rsidRDefault="00497AAC" w:rsidP="00497AAC">
      <w:pPr>
        <w:rPr>
          <w:lang w:val="en-US"/>
        </w:rPr>
      </w:pPr>
    </w:p>
    <w:p w14:paraId="17EB60AA" w14:textId="77777777" w:rsidR="00497AAC" w:rsidRDefault="00497AAC" w:rsidP="00497AAC">
      <w:pPr>
        <w:rPr>
          <w:i/>
          <w:lang w:val="en-US"/>
        </w:rPr>
      </w:pPr>
      <w:proofErr w:type="spellStart"/>
      <w:r w:rsidRPr="00497AAC">
        <w:rPr>
          <w:i/>
          <w:lang w:val="en-US"/>
        </w:rPr>
        <w:t>Methodisches</w:t>
      </w:r>
      <w:proofErr w:type="spellEnd"/>
      <w:r w:rsidRPr="00497AAC">
        <w:rPr>
          <w:i/>
          <w:lang w:val="en-US"/>
        </w:rPr>
        <w:t xml:space="preserve"> </w:t>
      </w:r>
      <w:proofErr w:type="spellStart"/>
      <w:r w:rsidRPr="00497AAC">
        <w:rPr>
          <w:i/>
          <w:lang w:val="en-US"/>
        </w:rPr>
        <w:t>Fazit</w:t>
      </w:r>
      <w:proofErr w:type="spellEnd"/>
    </w:p>
    <w:p w14:paraId="3BE816FA" w14:textId="77777777" w:rsidR="00EF5168" w:rsidRDefault="00EF5168" w:rsidP="00497AAC">
      <w:pPr>
        <w:rPr>
          <w:i/>
          <w:lang w:val="en-US"/>
        </w:rPr>
      </w:pPr>
    </w:p>
    <w:p w14:paraId="51C637A8" w14:textId="77777777" w:rsidR="00EF5168" w:rsidRPr="00FD406E" w:rsidRDefault="00EF5168" w:rsidP="00497AAC">
      <w:pPr>
        <w:rPr>
          <w:lang w:val="en-US"/>
        </w:rPr>
      </w:pPr>
      <w:r w:rsidRPr="00FD406E">
        <w:rPr>
          <w:lang w:val="en-US"/>
        </w:rPr>
        <w:t xml:space="preserve">Was </w:t>
      </w:r>
      <w:proofErr w:type="spellStart"/>
      <w:proofErr w:type="gramStart"/>
      <w:r w:rsidRPr="00FD406E">
        <w:rPr>
          <w:lang w:val="en-US"/>
        </w:rPr>
        <w:t>ist</w:t>
      </w:r>
      <w:proofErr w:type="spellEnd"/>
      <w:proofErr w:type="gramEnd"/>
      <w:r w:rsidRPr="00FD406E">
        <w:rPr>
          <w:lang w:val="en-US"/>
        </w:rPr>
        <w:t xml:space="preserve"> </w:t>
      </w:r>
      <w:proofErr w:type="spellStart"/>
      <w:r w:rsidRPr="00FD406E">
        <w:rPr>
          <w:lang w:val="en-US"/>
        </w:rPr>
        <w:t>wichtig</w:t>
      </w:r>
      <w:proofErr w:type="spellEnd"/>
      <w:r w:rsidRPr="00FD406E">
        <w:rPr>
          <w:lang w:val="en-US"/>
        </w:rPr>
        <w:t xml:space="preserve">, was </w:t>
      </w:r>
      <w:proofErr w:type="spellStart"/>
      <w:r w:rsidRPr="00FD406E">
        <w:rPr>
          <w:lang w:val="en-US"/>
        </w:rPr>
        <w:t>nicht</w:t>
      </w:r>
      <w:proofErr w:type="spellEnd"/>
      <w:r w:rsidRPr="00FD406E">
        <w:rPr>
          <w:lang w:val="en-US"/>
        </w:rPr>
        <w:t>.</w:t>
      </w:r>
    </w:p>
    <w:p w14:paraId="3C5202C5" w14:textId="77777777" w:rsidR="00497AAC" w:rsidRPr="00FD406E" w:rsidRDefault="00497AAC" w:rsidP="00497AAC">
      <w:pPr>
        <w:rPr>
          <w:lang w:val="en-US"/>
        </w:rPr>
      </w:pPr>
    </w:p>
    <w:p w14:paraId="31411822" w14:textId="77777777" w:rsidR="00497AAC" w:rsidRPr="00497AAC" w:rsidRDefault="00497AAC" w:rsidP="00497AAC">
      <w:pPr>
        <w:rPr>
          <w:i/>
          <w:lang w:val="en-US"/>
        </w:rPr>
      </w:pPr>
      <w:proofErr w:type="spellStart"/>
      <w:r w:rsidRPr="00497AAC">
        <w:rPr>
          <w:i/>
          <w:lang w:val="en-US"/>
        </w:rPr>
        <w:t>Inhaltliches</w:t>
      </w:r>
      <w:proofErr w:type="spellEnd"/>
      <w:r w:rsidRPr="00497AAC">
        <w:rPr>
          <w:i/>
          <w:lang w:val="en-US"/>
        </w:rPr>
        <w:t xml:space="preserve"> </w:t>
      </w:r>
      <w:proofErr w:type="spellStart"/>
      <w:r w:rsidRPr="00497AAC">
        <w:rPr>
          <w:i/>
          <w:lang w:val="en-US"/>
        </w:rPr>
        <w:t>Fazit</w:t>
      </w:r>
      <w:proofErr w:type="spellEnd"/>
    </w:p>
    <w:p w14:paraId="29479EA7" w14:textId="77777777" w:rsidR="00497AAC" w:rsidRDefault="00497AAC" w:rsidP="00497AAC">
      <w:pPr>
        <w:rPr>
          <w:lang w:val="en-US"/>
        </w:rPr>
      </w:pPr>
    </w:p>
    <w:p w14:paraId="3B9E3F64" w14:textId="77777777" w:rsidR="00497AAC" w:rsidRPr="00497AAC" w:rsidRDefault="00525346" w:rsidP="00497AAC">
      <w:pPr>
        <w:rPr>
          <w:lang w:val="en-US"/>
        </w:rPr>
      </w:pPr>
      <w:r>
        <w:rPr>
          <w:lang w:val="en-US"/>
        </w:rPr>
        <w:fldChar w:fldCharType="begin"/>
      </w:r>
      <w:r>
        <w:rPr>
          <w:lang w:val="en-US"/>
        </w:rPr>
        <w:instrText xml:space="preserve"> REF _Ref399857687 \h  \* MERGEFORMAT </w:instrText>
      </w:r>
      <w:r>
        <w:rPr>
          <w:lang w:val="en-US"/>
        </w:rPr>
      </w:r>
      <w:r>
        <w:rPr>
          <w:lang w:val="en-US"/>
        </w:rPr>
        <w:fldChar w:fldCharType="separate"/>
      </w:r>
      <w:r w:rsidRPr="00525346">
        <w:rPr>
          <w:lang w:val="en-US"/>
        </w:rPr>
        <w:t>Figure 5</w:t>
      </w:r>
      <w:r>
        <w:rPr>
          <w:lang w:val="en-US"/>
        </w:rPr>
        <w:fldChar w:fldCharType="end"/>
      </w:r>
      <w:r>
        <w:rPr>
          <w:lang w:val="en-US"/>
        </w:rPr>
        <w:t xml:space="preserve"> </w:t>
      </w:r>
      <w:r w:rsidR="00497AAC" w:rsidRPr="00497AAC">
        <w:rPr>
          <w:lang w:val="en-US"/>
        </w:rPr>
        <w:t xml:space="preserve">displays the most relevant Gini-coefficients that can be calculated for Switzerland. Although we </w:t>
      </w:r>
      <w:r w:rsidR="00FD406E" w:rsidRPr="00497AAC">
        <w:rPr>
          <w:lang w:val="en-US"/>
        </w:rPr>
        <w:t>cannot</w:t>
      </w:r>
      <w:r w:rsidR="00497AAC" w:rsidRPr="00497AAC">
        <w:rPr>
          <w:lang w:val="en-US"/>
        </w:rPr>
        <w:t xml:space="preserve"> adjust the Gini-coefficients to be perfectly valid, we can discuss the picture against the background of our analyses. For the periods before the </w:t>
      </w:r>
      <w:proofErr w:type="gramStart"/>
      <w:r w:rsidR="00497AAC" w:rsidRPr="00497AAC">
        <w:rPr>
          <w:lang w:val="en-US"/>
        </w:rPr>
        <w:t>second world war</w:t>
      </w:r>
      <w:proofErr w:type="gramEnd"/>
      <w:r w:rsidR="00497AAC" w:rsidRPr="00497AAC">
        <w:rPr>
          <w:lang w:val="en-US"/>
        </w:rPr>
        <w:t xml:space="preserve"> it is difficult to draw secure conclusions because these data points are based on unreliable data. 1933 only 13.7\% of the population filled in a tax form </w:t>
      </w:r>
      <w:r>
        <w:rPr>
          <w:lang w:val="en-US"/>
        </w:rPr>
        <w:t xml:space="preserve">(dell </w:t>
      </w:r>
      <w:proofErr w:type="gramStart"/>
      <w:r>
        <w:rPr>
          <w:lang w:val="en-US"/>
        </w:rPr>
        <w:t>et</w:t>
      </w:r>
      <w:proofErr w:type="gramEnd"/>
      <w:r>
        <w:rPr>
          <w:lang w:val="en-US"/>
        </w:rPr>
        <w:t xml:space="preserve"> all 2007).</w:t>
      </w:r>
      <w:r w:rsidR="00497AAC" w:rsidRPr="00497AAC">
        <w:rPr>
          <w:lang w:val="en-US"/>
        </w:rPr>
        <w:t xml:space="preserve">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disproportionately profited from the economic upturn. After the oil crises there were alternating phases of social welfare expansion and economic upturns.</w:t>
      </w:r>
    </w:p>
    <w:p w14:paraId="40F2A72F" w14:textId="77777777" w:rsidR="00497AAC" w:rsidRPr="00497AAC" w:rsidRDefault="00497AAC" w:rsidP="00497AAC">
      <w:pPr>
        <w:rPr>
          <w:lang w:val="en-US"/>
        </w:rPr>
      </w:pPr>
    </w:p>
    <w:p w14:paraId="38049755" w14:textId="77777777" w:rsidR="00497AAC" w:rsidRDefault="00497AAC" w:rsidP="00497AAC">
      <w:pPr>
        <w:rPr>
          <w:lang w:val="en-US"/>
        </w:rPr>
      </w:pPr>
      <w:r w:rsidRPr="00497AAC">
        <w:rPr>
          <w:lang w:val="en-US"/>
        </w:rPr>
        <w:t xml:space="preserve">The more interesting part of the picture are the years around and past the millennium. Between 1997/98 and 2003 we see a gap in the FTA series caused by the change in the tax system. Our approach to impute the gap is to interpolate the income sums of all FTA-reported income brackets. This is fruitful because cantons switched the tax system in different years so we gain at least some information about the trend within the gap. The spike 2001 can be explained by tax tricks: within the period the tax system changed, individuals were able to save taxes by shifting parts of their incomes into this period. </w:t>
      </w:r>
    </w:p>
    <w:p w14:paraId="232E68E1" w14:textId="77777777" w:rsidR="003757F4" w:rsidRDefault="003757F4" w:rsidP="00497AAC">
      <w:pPr>
        <w:rPr>
          <w:lang w:val="en-US"/>
        </w:rPr>
      </w:pPr>
    </w:p>
    <w:p w14:paraId="467A40C7" w14:textId="77777777" w:rsidR="003757F4" w:rsidRDefault="003757F4" w:rsidP="003757F4">
      <w:pPr>
        <w:keepNext/>
      </w:pPr>
      <w:r>
        <w:rPr>
          <w:noProof/>
          <w:lang w:eastAsia="de-CH"/>
        </w:rPr>
        <w:drawing>
          <wp:inline distT="0" distB="0" distL="0" distR="0" wp14:anchorId="25E177C2" wp14:editId="55BC20CC">
            <wp:extent cx="3783980" cy="2674401"/>
            <wp:effectExtent l="0" t="0" r="6985" b="0"/>
            <wp:docPr id="8" name="Grafik 8" descr="C:\Users\hlo1\swiss_inequality_development\paper\figure\benpl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lo1\swiss_inequality_development\paper\figure\benplot.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7436" cy="2676844"/>
                    </a:xfrm>
                    <a:prstGeom prst="rect">
                      <a:avLst/>
                    </a:prstGeom>
                    <a:noFill/>
                    <a:ln>
                      <a:noFill/>
                    </a:ln>
                  </pic:spPr>
                </pic:pic>
              </a:graphicData>
            </a:graphic>
          </wp:inline>
        </w:drawing>
      </w:r>
    </w:p>
    <w:p w14:paraId="5B13DF3E" w14:textId="77777777" w:rsidR="003757F4" w:rsidRPr="003757F4" w:rsidRDefault="003757F4" w:rsidP="003757F4">
      <w:pPr>
        <w:pStyle w:val="Beschriftung"/>
        <w:rPr>
          <w:sz w:val="24"/>
          <w:szCs w:val="24"/>
          <w:lang w:val="en-US"/>
        </w:rPr>
      </w:pPr>
      <w:bookmarkStart w:id="480" w:name="_Ref399857687"/>
      <w:commentRangeStart w:id="481"/>
      <w:r>
        <w:rPr>
          <w:sz w:val="24"/>
          <w:szCs w:val="24"/>
          <w:lang w:val="en-US"/>
        </w:rPr>
        <w:t>Figure</w:t>
      </w:r>
      <w:r w:rsidRPr="003757F4">
        <w:rPr>
          <w:sz w:val="24"/>
          <w:szCs w:val="24"/>
          <w:lang w:val="en-US"/>
        </w:rPr>
        <w:t xml:space="preserv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5</w:t>
      </w:r>
      <w:r w:rsidRPr="003757F4">
        <w:rPr>
          <w:sz w:val="24"/>
          <w:szCs w:val="24"/>
          <w:lang w:val="en-US"/>
        </w:rPr>
        <w:fldChar w:fldCharType="end"/>
      </w:r>
      <w:bookmarkEnd w:id="480"/>
      <w:r>
        <w:rPr>
          <w:sz w:val="24"/>
          <w:szCs w:val="24"/>
          <w:lang w:val="en-US"/>
        </w:rPr>
        <w:t xml:space="preserve">: Inequality trend with tax </w:t>
      </w:r>
      <w:r w:rsidR="00FD406E">
        <w:rPr>
          <w:sz w:val="24"/>
          <w:szCs w:val="24"/>
          <w:lang w:val="en-US"/>
        </w:rPr>
        <w:t>and survey data</w:t>
      </w:r>
      <w:r>
        <w:rPr>
          <w:sz w:val="24"/>
          <w:szCs w:val="24"/>
          <w:lang w:val="en-US"/>
        </w:rPr>
        <w:t xml:space="preserve"> </w:t>
      </w:r>
      <w:commentRangeEnd w:id="481"/>
      <w:r w:rsidR="00240294">
        <w:rPr>
          <w:rStyle w:val="Kommentarzeichen"/>
          <w:bCs w:val="0"/>
          <w:lang w:val="de-CH"/>
        </w:rPr>
        <w:commentReference w:id="481"/>
      </w:r>
    </w:p>
    <w:p w14:paraId="24683C45" w14:textId="77777777" w:rsidR="003757F4" w:rsidRPr="00497AAC" w:rsidRDefault="003757F4" w:rsidP="00497AAC">
      <w:pPr>
        <w:rPr>
          <w:lang w:val="en-US"/>
        </w:rPr>
      </w:pPr>
    </w:p>
    <w:p w14:paraId="4DDCE860" w14:textId="77777777" w:rsidR="00497AAC" w:rsidRPr="00497AAC" w:rsidRDefault="00497AAC" w:rsidP="00497AAC">
      <w:pPr>
        <w:rPr>
          <w:lang w:val="en-US"/>
        </w:rPr>
      </w:pPr>
    </w:p>
    <w:p w14:paraId="2ECB8564" w14:textId="77777777" w:rsidR="00B14648" w:rsidRPr="00D044CF" w:rsidRDefault="00497AAC" w:rsidP="00525346">
      <w:pPr>
        <w:rPr>
          <w:lang w:val="en-US"/>
        </w:rPr>
      </w:pPr>
      <w:r w:rsidRPr="00497AAC">
        <w:rPr>
          <w:lang w:val="en-US"/>
        </w:rPr>
        <w:t>After the financial crisis most of the data sources (except EU SILC) state decreasing inequality. Our interpretation is that top percentiles lost relevant parts of their incomes from capital investments.</w:t>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482" w:name="_Toc399858820"/>
      <w:r w:rsidRPr="00511D21">
        <w:lastRenderedPageBreak/>
        <w:t>Literaturverzeichnis</w:t>
      </w:r>
      <w:bookmarkEnd w:id="482"/>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berschrift1"/>
      </w:pPr>
      <w:bookmarkStart w:id="483" w:name="_Toc399858821"/>
      <w:r w:rsidRPr="00511D21">
        <w:lastRenderedPageBreak/>
        <w:t>Anhang</w:t>
      </w:r>
      <w:bookmarkEnd w:id="483"/>
    </w:p>
    <w:p w14:paraId="34556F82" w14:textId="77777777" w:rsidR="00A0309C" w:rsidRDefault="00A0309C" w:rsidP="00A0309C">
      <w:pPr>
        <w:keepNext/>
      </w:pPr>
      <w:r>
        <w:rPr>
          <w:noProof/>
          <w:lang w:eastAsia="de-CH"/>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Beschriftung"/>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4-09-30T16:38:00Z" w:initials="HO">
    <w:p w14:paraId="4A58E776" w14:textId="77777777" w:rsidR="00BC07A1" w:rsidRDefault="00BC07A1">
      <w:pPr>
        <w:pStyle w:val="Kommentartext"/>
      </w:pPr>
      <w:r>
        <w:rPr>
          <w:rStyle w:val="Kommentarzeichen"/>
        </w:rPr>
        <w:annotationRef/>
      </w:r>
      <w:r>
        <w:t>Zeitraum</w:t>
      </w:r>
    </w:p>
  </w:comment>
  <w:comment w:id="1" w:author="Hümbelin Oliver" w:date="2014-09-30T11:29:00Z" w:initials="HO">
    <w:p w14:paraId="4FB477FA" w14:textId="77777777" w:rsidR="00BC07A1" w:rsidRDefault="00BC07A1">
      <w:pPr>
        <w:pStyle w:val="Kommentartext"/>
      </w:pPr>
      <w:r>
        <w:rPr>
          <w:rStyle w:val="Kommentarzeichen"/>
        </w:rPr>
        <w:annotationRef/>
      </w:r>
      <w:r>
        <w:t>Oder ist es eher so, dass wir aufzeigen, wo es methodische Probleme geben kann und anhand von Steuerdaten das Ausmass der Abweichungen aufzeigen?</w:t>
      </w:r>
    </w:p>
  </w:comment>
  <w:comment w:id="16" w:author="Hümbelin Oliver" w:date="2014-09-30T17:18:00Z" w:initials="HO">
    <w:p w14:paraId="596B910E" w14:textId="77777777" w:rsidR="00BC07A1" w:rsidRDefault="00BC07A1">
      <w:pPr>
        <w:pStyle w:val="Kommentartext"/>
      </w:pPr>
      <w:r>
        <w:rPr>
          <w:rStyle w:val="Kommentarzeichen"/>
        </w:rPr>
        <w:annotationRef/>
      </w:r>
      <w:r>
        <w:t>Nochmal gut überlegen was wir eigentlich gemacht haben und in wenigen Sätzen auf den Punkt bringen (nicht mehr als 200 Worte).</w:t>
      </w:r>
    </w:p>
  </w:comment>
  <w:comment w:id="72" w:author="Hümbelin Oliver" w:date="2014-09-30T17:28:00Z" w:initials="HO">
    <w:p w14:paraId="0EA89AC2" w14:textId="77777777" w:rsidR="00BC07A1" w:rsidRDefault="00BC07A1">
      <w:pPr>
        <w:pStyle w:val="Kommentartext"/>
      </w:pPr>
      <w:r>
        <w:rPr>
          <w:rStyle w:val="Kommentarzeichen"/>
        </w:rPr>
        <w:annotationRef/>
      </w:r>
      <w:r>
        <w:t xml:space="preserve">Braucht es eine Spezifizierung von </w:t>
      </w:r>
      <w:proofErr w:type="spellStart"/>
      <w:r>
        <w:t>economoic</w:t>
      </w:r>
      <w:proofErr w:type="spellEnd"/>
      <w:r>
        <w:t xml:space="preserve"> auf </w:t>
      </w:r>
      <w:proofErr w:type="spellStart"/>
      <w:r>
        <w:t>economic</w:t>
      </w:r>
      <w:proofErr w:type="spellEnd"/>
      <w:r>
        <w:t xml:space="preserve"> well-</w:t>
      </w:r>
      <w:proofErr w:type="spellStart"/>
      <w:r>
        <w:t>beeing</w:t>
      </w:r>
      <w:proofErr w:type="spellEnd"/>
      <w:r>
        <w:t>? Später wird das nämlich implizit angenommen. Bspw. wenn nach der statistischen Einheit gefragt wird (wenn man nämlich an Lohnungleichheit interessiert ist, würde man eher Individuen und nicht Haushalte betrachten).</w:t>
      </w:r>
    </w:p>
  </w:comment>
  <w:comment w:id="87" w:author="rudi" w:date="2014-10-13T23:30:00Z" w:initials="r">
    <w:p w14:paraId="578A2C26" w14:textId="47AFA63F" w:rsidR="00BC07A1" w:rsidRDefault="00BC07A1">
      <w:pPr>
        <w:pStyle w:val="Kommentartext"/>
      </w:pPr>
      <w:r>
        <w:rPr>
          <w:rStyle w:val="Kommentarzeichen"/>
        </w:rPr>
        <w:annotationRef/>
      </w:r>
      <w:r>
        <w:t>Hier fehlt irgendwas glaube ich</w:t>
      </w:r>
    </w:p>
  </w:comment>
  <w:comment w:id="93" w:author="Hümbelin Oliver" w:date="2014-09-30T17:29:00Z" w:initials="HO">
    <w:p w14:paraId="0D0C1121" w14:textId="22F9DA2F" w:rsidR="00BC07A1" w:rsidRDefault="00BC07A1">
      <w:pPr>
        <w:pStyle w:val="Kommentartext"/>
      </w:pPr>
      <w:r>
        <w:rPr>
          <w:rStyle w:val="Kommentarzeichen"/>
        </w:rPr>
        <w:annotationRef/>
      </w:r>
      <w:r>
        <w:t xml:space="preserve">Der Pfeil zu </w:t>
      </w:r>
      <w:proofErr w:type="spellStart"/>
      <w:r>
        <w:t>disposable</w:t>
      </w:r>
      <w:proofErr w:type="spellEnd"/>
      <w:r>
        <w:t xml:space="preserve"> </w:t>
      </w:r>
      <w:proofErr w:type="spellStart"/>
      <w:r>
        <w:t>income</w:t>
      </w:r>
      <w:proofErr w:type="spellEnd"/>
      <w:r>
        <w:t xml:space="preserve"> </w:t>
      </w:r>
      <w:proofErr w:type="spellStart"/>
      <w:r>
        <w:t>is</w:t>
      </w:r>
      <w:proofErr w:type="spellEnd"/>
      <w:r>
        <w:t xml:space="preserve"> eigentlich schräg, weil er vom Redistribution-Kästchen kommt. Braucht es überhaupt einen? Im Prinzip müsste ja noch ein Pfeil von total </w:t>
      </w:r>
      <w:proofErr w:type="spellStart"/>
      <w:r>
        <w:t>income</w:t>
      </w:r>
      <w:proofErr w:type="spellEnd"/>
      <w:r>
        <w:t xml:space="preserve"> kommen.</w:t>
      </w:r>
    </w:p>
  </w:comment>
  <w:comment w:id="94" w:author="rudi" w:date="2014-10-13T23:35:00Z" w:initials="r">
    <w:p w14:paraId="66340394" w14:textId="732421A7" w:rsidR="00BC07A1" w:rsidRDefault="00BC07A1">
      <w:pPr>
        <w:pStyle w:val="Kommentartext"/>
      </w:pPr>
      <w:r>
        <w:rPr>
          <w:rStyle w:val="Kommentarzeichen"/>
        </w:rPr>
        <w:annotationRef/>
      </w:r>
      <w:r>
        <w:t xml:space="preserve">Geht anders schwierig ohne den </w:t>
      </w:r>
      <w:proofErr w:type="spellStart"/>
      <w:r>
        <w:t>redistributionblock</w:t>
      </w:r>
      <w:proofErr w:type="spellEnd"/>
      <w:r>
        <w:t xml:space="preserve"> aufzubrechen. </w:t>
      </w:r>
      <w:proofErr w:type="spellStart"/>
      <w:r>
        <w:t>Evtl</w:t>
      </w:r>
      <w:proofErr w:type="spellEnd"/>
      <w:r>
        <w:t xml:space="preserve"> könnte man „total </w:t>
      </w:r>
      <w:proofErr w:type="spellStart"/>
      <w:r>
        <w:t>income</w:t>
      </w:r>
      <w:proofErr w:type="spellEnd"/>
      <w:r>
        <w:t xml:space="preserve">“ nach rechts </w:t>
      </w:r>
      <w:proofErr w:type="spellStart"/>
      <w:r>
        <w:t>shiften</w:t>
      </w:r>
      <w:proofErr w:type="spellEnd"/>
      <w:r>
        <w:t xml:space="preserve"> bis es direkt über „</w:t>
      </w:r>
      <w:proofErr w:type="spellStart"/>
      <w:r>
        <w:t>current</w:t>
      </w:r>
      <w:proofErr w:type="spellEnd"/>
      <w:r>
        <w:t xml:space="preserve"> </w:t>
      </w:r>
      <w:proofErr w:type="spellStart"/>
      <w:r>
        <w:t>transfers</w:t>
      </w:r>
      <w:proofErr w:type="spellEnd"/>
      <w:r>
        <w:t xml:space="preserve"> </w:t>
      </w:r>
      <w:proofErr w:type="spellStart"/>
      <w:r>
        <w:t>paid</w:t>
      </w:r>
      <w:proofErr w:type="spellEnd"/>
      <w:r>
        <w:t xml:space="preserve">“ steht. Der </w:t>
      </w:r>
      <w:proofErr w:type="spellStart"/>
      <w:r>
        <w:t>pfeil</w:t>
      </w:r>
      <w:proofErr w:type="spellEnd"/>
      <w:r>
        <w:t xml:space="preserve"> von „</w:t>
      </w:r>
      <w:proofErr w:type="spellStart"/>
      <w:r>
        <w:t>transfers</w:t>
      </w:r>
      <w:proofErr w:type="spellEnd"/>
      <w:r>
        <w:t xml:space="preserve"> </w:t>
      </w:r>
      <w:proofErr w:type="spellStart"/>
      <w:r>
        <w:t>received</w:t>
      </w:r>
      <w:proofErr w:type="spellEnd"/>
      <w:r>
        <w:t xml:space="preserve">“ bleibt dann und kommt von links unten. Dann könnte man einen </w:t>
      </w:r>
      <w:proofErr w:type="spellStart"/>
      <w:r>
        <w:t>pfeil</w:t>
      </w:r>
      <w:proofErr w:type="spellEnd"/>
      <w:r>
        <w:t xml:space="preserve"> nach unten von total </w:t>
      </w:r>
      <w:proofErr w:type="spellStart"/>
      <w:r>
        <w:t>income</w:t>
      </w:r>
      <w:proofErr w:type="spellEnd"/>
      <w:r>
        <w:t xml:space="preserve"> nach </w:t>
      </w:r>
      <w:proofErr w:type="spellStart"/>
      <w:r>
        <w:t>transfers</w:t>
      </w:r>
      <w:proofErr w:type="spellEnd"/>
      <w:r>
        <w:t xml:space="preserve"> </w:t>
      </w:r>
      <w:proofErr w:type="spellStart"/>
      <w:r>
        <w:t>paid</w:t>
      </w:r>
      <w:proofErr w:type="spellEnd"/>
      <w:r>
        <w:t xml:space="preserve"> machen und noch mal einen von </w:t>
      </w:r>
      <w:proofErr w:type="spellStart"/>
      <w:r>
        <w:t>transferspaid</w:t>
      </w:r>
      <w:proofErr w:type="spellEnd"/>
      <w:r>
        <w:t xml:space="preserve"> nach unten zu „</w:t>
      </w:r>
      <w:proofErr w:type="spellStart"/>
      <w:r>
        <w:t>disposable</w:t>
      </w:r>
      <w:proofErr w:type="spellEnd"/>
      <w:r>
        <w:t xml:space="preserve"> </w:t>
      </w:r>
      <w:proofErr w:type="spellStart"/>
      <w:r>
        <w:t>income</w:t>
      </w:r>
      <w:proofErr w:type="spellEnd"/>
      <w:r>
        <w:t xml:space="preserve">“ (das man auch nach rechts </w:t>
      </w:r>
      <w:proofErr w:type="spellStart"/>
      <w:r>
        <w:t>shiftet</w:t>
      </w:r>
      <w:proofErr w:type="spellEnd"/>
      <w:r>
        <w:t xml:space="preserve"> bis es direkt unter </w:t>
      </w:r>
      <w:proofErr w:type="spellStart"/>
      <w:r>
        <w:t>transfers</w:t>
      </w:r>
      <w:proofErr w:type="spellEnd"/>
      <w:r>
        <w:t xml:space="preserve"> </w:t>
      </w:r>
      <w:proofErr w:type="spellStart"/>
      <w:r>
        <w:t>paid</w:t>
      </w:r>
      <w:proofErr w:type="spellEnd"/>
      <w:r>
        <w:t xml:space="preserve"> steht</w:t>
      </w:r>
    </w:p>
  </w:comment>
  <w:comment w:id="110" w:author="Hümbelin Oliver" w:date="2014-09-30T11:36:00Z" w:initials="HO">
    <w:p w14:paraId="10248C81" w14:textId="77777777" w:rsidR="00BC07A1" w:rsidRDefault="00BC07A1">
      <w:pPr>
        <w:pStyle w:val="Kommentartext"/>
      </w:pPr>
      <w:r>
        <w:rPr>
          <w:rStyle w:val="Kommentarzeichen"/>
        </w:rPr>
        <w:annotationRef/>
      </w:r>
      <w:r>
        <w:t>stimmt das?</w:t>
      </w:r>
    </w:p>
  </w:comment>
  <w:comment w:id="109" w:author="rudi" w:date="2014-10-13T23:48:00Z" w:initials="r">
    <w:p w14:paraId="5DB595DC" w14:textId="05EB5B18" w:rsidR="00BC07A1" w:rsidRDefault="00BC07A1">
      <w:pPr>
        <w:pStyle w:val="Kommentartext"/>
      </w:pPr>
      <w:r>
        <w:rPr>
          <w:rStyle w:val="Kommentarzeichen"/>
        </w:rPr>
        <w:annotationRef/>
      </w:r>
      <w:r>
        <w:t xml:space="preserve">Wenn das zu </w:t>
      </w:r>
      <w:proofErr w:type="spellStart"/>
      <w:r>
        <w:t>obvious</w:t>
      </w:r>
      <w:proofErr w:type="spellEnd"/>
      <w:r>
        <w:t xml:space="preserve"> ist könnte man den </w:t>
      </w:r>
      <w:proofErr w:type="spellStart"/>
      <w:r>
        <w:t>block</w:t>
      </w:r>
      <w:proofErr w:type="spellEnd"/>
      <w:r>
        <w:t xml:space="preserve"> auch streichen</w:t>
      </w:r>
    </w:p>
  </w:comment>
  <w:comment w:id="114" w:author="rudi" w:date="2014-10-13T23:50:00Z" w:initials="r">
    <w:p w14:paraId="7366D9C4" w14:textId="566C6E68" w:rsidR="00BC07A1" w:rsidRDefault="00BC07A1">
      <w:pPr>
        <w:pStyle w:val="Kommentartext"/>
      </w:pPr>
      <w:r>
        <w:rPr>
          <w:rStyle w:val="Kommentarzeichen"/>
        </w:rPr>
        <w:annotationRef/>
      </w:r>
      <w:r>
        <w:t xml:space="preserve">Wir brauchen da eine einheitliche </w:t>
      </w:r>
      <w:proofErr w:type="spellStart"/>
      <w:r>
        <w:t>schreibweise</w:t>
      </w:r>
      <w:proofErr w:type="spellEnd"/>
      <w:r>
        <w:t xml:space="preserve"> über das gesamte </w:t>
      </w:r>
      <w:proofErr w:type="spellStart"/>
      <w:r>
        <w:t>paper</w:t>
      </w:r>
      <w:proofErr w:type="spellEnd"/>
      <w:r>
        <w:t>. Ich würde „</w:t>
      </w:r>
      <w:proofErr w:type="spellStart"/>
      <w:r>
        <w:t>Gini</w:t>
      </w:r>
      <w:proofErr w:type="spellEnd"/>
      <w:r>
        <w:t xml:space="preserve"> </w:t>
      </w:r>
      <w:proofErr w:type="spellStart"/>
      <w:r>
        <w:t>coefficient</w:t>
      </w:r>
      <w:proofErr w:type="spellEnd"/>
      <w:r>
        <w:t>“ vorschlagen, grosses G, kleines c, kein Bindestrich</w:t>
      </w:r>
    </w:p>
  </w:comment>
  <w:comment w:id="130" w:author="rudi" w:date="2014-10-13T23:54:00Z" w:initials="r">
    <w:p w14:paraId="6184B7ED" w14:textId="4F53E235" w:rsidR="00BC07A1" w:rsidRDefault="00BC07A1">
      <w:pPr>
        <w:pStyle w:val="Kommentartext"/>
      </w:pPr>
      <w:r>
        <w:rPr>
          <w:rStyle w:val="Kommentarzeichen"/>
        </w:rPr>
        <w:annotationRef/>
      </w:r>
      <w:r>
        <w:t xml:space="preserve">Falls man den </w:t>
      </w:r>
      <w:proofErr w:type="spellStart"/>
      <w:r>
        <w:t>block</w:t>
      </w:r>
      <w:proofErr w:type="spellEnd"/>
      <w:r>
        <w:t xml:space="preserve"> oben rausnimmt muss der </w:t>
      </w:r>
      <w:proofErr w:type="spellStart"/>
      <w:r>
        <w:t>dalton</w:t>
      </w:r>
      <w:proofErr w:type="spellEnd"/>
      <w:r>
        <w:t xml:space="preserve"> hier wieder konkret rein</w:t>
      </w:r>
    </w:p>
  </w:comment>
  <w:comment w:id="111" w:author="Hümbelin Oliver" w:date="2014-09-30T17:38:00Z" w:initials="HO">
    <w:p w14:paraId="652EE53C" w14:textId="77777777" w:rsidR="00BC07A1" w:rsidRDefault="00BC07A1">
      <w:pPr>
        <w:pStyle w:val="Kommentartext"/>
      </w:pPr>
      <w:r>
        <w:rPr>
          <w:rStyle w:val="Kommentarzeichen"/>
        </w:rPr>
        <w:annotationRef/>
      </w:r>
      <w:r>
        <w:t xml:space="preserve">Nicht additiv </w:t>
      </w:r>
      <w:proofErr w:type="spellStart"/>
      <w:r>
        <w:t>dekomponierbar</w:t>
      </w:r>
      <w:proofErr w:type="spellEnd"/>
      <w:r>
        <w:t>.</w:t>
      </w:r>
    </w:p>
  </w:comment>
  <w:comment w:id="149" w:author="Hümbelin Oliver" w:date="2014-09-30T17:36:00Z" w:initials="HO">
    <w:p w14:paraId="531D2DB9" w14:textId="77777777" w:rsidR="00BC07A1" w:rsidRDefault="00BC07A1">
      <w:pPr>
        <w:pStyle w:val="Kommentartext"/>
      </w:pPr>
      <w:r>
        <w:rPr>
          <w:rStyle w:val="Kommentarzeichen"/>
        </w:rPr>
        <w:annotationRef/>
      </w:r>
      <w:r>
        <w:t xml:space="preserve">Braucht es diese Ausführung zu top </w:t>
      </w:r>
      <w:proofErr w:type="spellStart"/>
      <w:r>
        <w:t>income</w:t>
      </w:r>
      <w:proofErr w:type="spellEnd"/>
      <w:r>
        <w:t xml:space="preserve"> </w:t>
      </w:r>
      <w:proofErr w:type="spellStart"/>
      <w:r>
        <w:t>shares</w:t>
      </w:r>
      <w:proofErr w:type="spellEnd"/>
      <w:r>
        <w:t xml:space="preserve"> überhaupt? Ursprünglich war da ein bisschen das Ziel, dass wir irgendwie argumentieren müssen, dass es neben einer top </w:t>
      </w:r>
      <w:proofErr w:type="spellStart"/>
      <w:r>
        <w:t>income</w:t>
      </w:r>
      <w:proofErr w:type="spellEnd"/>
      <w:r>
        <w:t xml:space="preserve"> Reihe eine weitere Reihe braucht…</w:t>
      </w:r>
    </w:p>
  </w:comment>
  <w:comment w:id="173" w:author="rudi" w:date="2014-10-14T00:12:00Z" w:initials="r">
    <w:p w14:paraId="54B3C2FA" w14:textId="2B249BCF" w:rsidR="00BC07A1" w:rsidRDefault="00BC07A1">
      <w:pPr>
        <w:pStyle w:val="Kommentartext"/>
      </w:pPr>
      <w:r>
        <w:rPr>
          <w:rStyle w:val="Kommentarzeichen"/>
        </w:rPr>
        <w:annotationRef/>
      </w:r>
      <w:r>
        <w:t>Ich habe das ein bisschen umgeschrieben. Mit „</w:t>
      </w:r>
      <w:proofErr w:type="spellStart"/>
      <w:r>
        <w:t>increases</w:t>
      </w:r>
      <w:proofErr w:type="spellEnd"/>
      <w:r>
        <w:t xml:space="preserve">“ ist ja gemeint dass die </w:t>
      </w:r>
      <w:proofErr w:type="spellStart"/>
      <w:r>
        <w:t>wahrscheinlichkeismasse</w:t>
      </w:r>
      <w:proofErr w:type="spellEnd"/>
      <w:r>
        <w:t xml:space="preserve"> dort grösser wird. Das ist aber zu dem </w:t>
      </w:r>
      <w:proofErr w:type="spellStart"/>
      <w:r>
        <w:t>zeitpunkt</w:t>
      </w:r>
      <w:proofErr w:type="spellEnd"/>
      <w:r>
        <w:t xml:space="preserve"> noch nicht ersichtlich. Entweder man bleibt schwammig (wie </w:t>
      </w:r>
      <w:proofErr w:type="spellStart"/>
      <w:r>
        <w:t>ichs</w:t>
      </w:r>
      <w:proofErr w:type="spellEnd"/>
      <w:r>
        <w:t xml:space="preserve"> jetzt geschrieben habe) oder man versucht </w:t>
      </w:r>
      <w:proofErr w:type="spellStart"/>
      <w:r>
        <w:t>formulierungen</w:t>
      </w:r>
      <w:proofErr w:type="spellEnd"/>
      <w:r>
        <w:t xml:space="preserve"> wie „</w:t>
      </w:r>
      <w:proofErr w:type="spellStart"/>
      <w:r>
        <w:t>more</w:t>
      </w:r>
      <w:proofErr w:type="spellEnd"/>
      <w:r>
        <w:t xml:space="preserve"> </w:t>
      </w:r>
      <w:proofErr w:type="spellStart"/>
      <w:r>
        <w:t>people</w:t>
      </w:r>
      <w:proofErr w:type="spellEnd"/>
      <w:r>
        <w:t xml:space="preserve"> at </w:t>
      </w:r>
      <w:proofErr w:type="spellStart"/>
      <w:r>
        <w:t>both</w:t>
      </w:r>
      <w:proofErr w:type="spellEnd"/>
      <w:r>
        <w:t xml:space="preserve"> </w:t>
      </w:r>
      <w:proofErr w:type="spellStart"/>
      <w:r>
        <w:t>ends</w:t>
      </w:r>
      <w:proofErr w:type="spellEnd"/>
      <w:r>
        <w:t xml:space="preserve">, </w:t>
      </w:r>
      <w:proofErr w:type="spellStart"/>
      <w:r>
        <w:t>lower</w:t>
      </w:r>
      <w:proofErr w:type="spellEnd"/>
      <w:r>
        <w:t xml:space="preserve"> end, </w:t>
      </w:r>
      <w:proofErr w:type="spellStart"/>
      <w:r>
        <w:t>upper</w:t>
      </w:r>
      <w:proofErr w:type="spellEnd"/>
      <w:r>
        <w:t xml:space="preserve"> end“. Beides trifft es eigentlich nicht ganz aber es lohnt sich m.E. auch nicht da noch mehr in die </w:t>
      </w:r>
      <w:proofErr w:type="spellStart"/>
      <w:r>
        <w:t>tiefe</w:t>
      </w:r>
      <w:proofErr w:type="spellEnd"/>
      <w:r>
        <w:t xml:space="preserve"> zu gehen.</w:t>
      </w:r>
    </w:p>
  </w:comment>
  <w:comment w:id="101" w:author="Hümbelin Oliver" w:date="2014-09-24T12:32:00Z" w:initials="HO">
    <w:p w14:paraId="217006DF" w14:textId="77777777" w:rsidR="00BC07A1" w:rsidRDefault="00BC07A1">
      <w:pPr>
        <w:pStyle w:val="Kommentartext"/>
      </w:pPr>
      <w:r>
        <w:rPr>
          <w:rStyle w:val="Kommentarzeichen"/>
        </w:rPr>
        <w:annotationRef/>
      </w:r>
      <w:proofErr w:type="spellStart"/>
      <w:r>
        <w:t>Laaaaaaaang</w:t>
      </w:r>
      <w:proofErr w:type="spellEnd"/>
      <w:r>
        <w:t>. Geht’s kürzer und prägnanter?</w:t>
      </w:r>
    </w:p>
  </w:comment>
  <w:comment w:id="183" w:author="rudi" w:date="2014-10-14T00:18:00Z" w:initials="r">
    <w:p w14:paraId="5AFF9EA9" w14:textId="03227007" w:rsidR="00BC07A1" w:rsidRDefault="00BC07A1">
      <w:pPr>
        <w:pStyle w:val="Kommentartext"/>
      </w:pPr>
      <w:r>
        <w:rPr>
          <w:rStyle w:val="Kommentarzeichen"/>
        </w:rPr>
        <w:annotationRef/>
      </w:r>
      <w:r>
        <w:t xml:space="preserve">Die extremes machen wir später aber nicht wirklich. Nicht dass uns da jemand festnagelt </w:t>
      </w:r>
      <w:r>
        <w:sym w:font="Wingdings" w:char="F04A"/>
      </w:r>
    </w:p>
  </w:comment>
  <w:comment w:id="186" w:author="rudi" w:date="2014-10-14T00:27:00Z" w:initials="r">
    <w:p w14:paraId="007B4A6F" w14:textId="7F4CE064" w:rsidR="00BC07A1" w:rsidRDefault="00BC07A1">
      <w:pPr>
        <w:pStyle w:val="Kommentartext"/>
      </w:pPr>
      <w:r>
        <w:rPr>
          <w:rStyle w:val="Kommentarzeichen"/>
        </w:rPr>
        <w:annotationRef/>
      </w:r>
      <w:r>
        <w:t xml:space="preserve">2.4 ist eigentlich voll der fake. Das ist einfach 3. Der </w:t>
      </w:r>
      <w:proofErr w:type="spellStart"/>
      <w:r>
        <w:t>grund</w:t>
      </w:r>
      <w:proofErr w:type="spellEnd"/>
      <w:r>
        <w:t xml:space="preserve"> ist das wiederkehrende </w:t>
      </w:r>
      <w:proofErr w:type="spellStart"/>
      <w:r>
        <w:t>quartett</w:t>
      </w:r>
      <w:proofErr w:type="spellEnd"/>
      <w:r>
        <w:t xml:space="preserve"> oder? </w:t>
      </w:r>
      <w:proofErr w:type="spellStart"/>
      <w:r>
        <w:t>Evtl</w:t>
      </w:r>
      <w:proofErr w:type="spellEnd"/>
      <w:r>
        <w:t xml:space="preserve"> könnte man hier sonst noch ein paar </w:t>
      </w:r>
      <w:proofErr w:type="spellStart"/>
      <w:r>
        <w:t>buzzwords</w:t>
      </w:r>
      <w:proofErr w:type="spellEnd"/>
      <w:r>
        <w:t xml:space="preserve"> </w:t>
      </w:r>
      <w:proofErr w:type="spellStart"/>
      <w:r>
        <w:t>droppen</w:t>
      </w:r>
      <w:proofErr w:type="spellEnd"/>
      <w:r>
        <w:t>. Mittelstandsbias und so..</w:t>
      </w:r>
    </w:p>
  </w:comment>
  <w:comment w:id="213" w:author="rudi" w:date="2014-11-07T01:46:00Z" w:initials="r">
    <w:p w14:paraId="65753F31" w14:textId="0E8A9DC6" w:rsidR="00BC07A1" w:rsidRDefault="00BC07A1">
      <w:pPr>
        <w:pStyle w:val="Kommentartext"/>
      </w:pPr>
      <w:r>
        <w:rPr>
          <w:rStyle w:val="Kommentarzeichen"/>
        </w:rPr>
        <w:annotationRef/>
      </w:r>
      <w:r>
        <w:t xml:space="preserve">Wenn man nicht tief in der </w:t>
      </w:r>
      <w:proofErr w:type="spellStart"/>
      <w:r>
        <w:t>materie</w:t>
      </w:r>
      <w:proofErr w:type="spellEnd"/>
      <w:r>
        <w:t xml:space="preserve"> ist </w:t>
      </w:r>
      <w:proofErr w:type="spellStart"/>
      <w:r>
        <w:t>ist</w:t>
      </w:r>
      <w:proofErr w:type="spellEnd"/>
      <w:r>
        <w:t xml:space="preserve"> es glaub etwas schwer zu verstehen was da jetzt genau das </w:t>
      </w:r>
      <w:proofErr w:type="spellStart"/>
      <w:r>
        <w:t>prroblem</w:t>
      </w:r>
      <w:proofErr w:type="spellEnd"/>
      <w:r>
        <w:t xml:space="preserve"> ist. Vielleicht nur „</w:t>
      </w:r>
      <w:proofErr w:type="spellStart"/>
      <w:r>
        <w:t>only</w:t>
      </w:r>
      <w:proofErr w:type="spellEnd"/>
      <w:r>
        <w:t xml:space="preserve"> </w:t>
      </w:r>
      <w:proofErr w:type="spellStart"/>
      <w:r>
        <w:t>available</w:t>
      </w:r>
      <w:proofErr w:type="spellEnd"/>
      <w:r>
        <w:t xml:space="preserve"> in </w:t>
      </w:r>
      <w:proofErr w:type="spellStart"/>
      <w:r>
        <w:t>aggregated</w:t>
      </w:r>
      <w:proofErr w:type="spellEnd"/>
      <w:r>
        <w:t xml:space="preserve"> form </w:t>
      </w:r>
      <w:proofErr w:type="spellStart"/>
      <w:r>
        <w:t>and</w:t>
      </w:r>
      <w:proofErr w:type="spellEnd"/>
      <w:r>
        <w:t xml:space="preserve"> </w:t>
      </w:r>
      <w:proofErr w:type="spellStart"/>
      <w:r>
        <w:t>no</w:t>
      </w:r>
      <w:proofErr w:type="spellEnd"/>
      <w:r>
        <w:t xml:space="preserve"> </w:t>
      </w:r>
      <w:proofErr w:type="spellStart"/>
      <w:r>
        <w:t>data</w:t>
      </w:r>
      <w:proofErr w:type="spellEnd"/>
      <w:r>
        <w:t xml:space="preserve"> on </w:t>
      </w:r>
      <w:proofErr w:type="spellStart"/>
      <w:r>
        <w:t>individuals</w:t>
      </w:r>
      <w:proofErr w:type="spellEnd"/>
      <w:r>
        <w:t xml:space="preserve">. </w:t>
      </w:r>
      <w:proofErr w:type="spellStart"/>
      <w:r>
        <w:t>Therefore</w:t>
      </w:r>
      <w:proofErr w:type="spellEnd"/>
      <w:r>
        <w:t xml:space="preserve"> </w:t>
      </w:r>
      <w:proofErr w:type="spellStart"/>
      <w:r>
        <w:t>it</w:t>
      </w:r>
      <w:proofErr w:type="spellEnd"/>
      <w:r>
        <w:t xml:space="preserve"> </w:t>
      </w:r>
      <w:proofErr w:type="spellStart"/>
      <w:r>
        <w:t>is</w:t>
      </w:r>
      <w:proofErr w:type="spellEnd"/>
      <w:r>
        <w:t xml:space="preserve"> not </w:t>
      </w:r>
      <w:proofErr w:type="spellStart"/>
      <w:r>
        <w:t>possible</w:t>
      </w:r>
      <w:proofErr w:type="spellEnd"/>
      <w:r>
        <w:t xml:space="preserve"> </w:t>
      </w:r>
      <w:proofErr w:type="spellStart"/>
      <w:r>
        <w:t>to</w:t>
      </w:r>
      <w:proofErr w:type="spellEnd"/>
      <w:r>
        <w:t xml:space="preserve"> do </w:t>
      </w:r>
      <w:proofErr w:type="spellStart"/>
      <w:r>
        <w:t>conjoint</w:t>
      </w:r>
      <w:proofErr w:type="spellEnd"/>
      <w:r>
        <w:t xml:space="preserve"> </w:t>
      </w:r>
      <w:proofErr w:type="spellStart"/>
      <w:r>
        <w:t>analyses</w:t>
      </w:r>
      <w:proofErr w:type="spellEnd"/>
      <w:r>
        <w:t xml:space="preserve"> on an individual </w:t>
      </w:r>
      <w:proofErr w:type="spellStart"/>
      <w:r>
        <w:t>level</w:t>
      </w:r>
      <w:proofErr w:type="spellEnd"/>
      <w:r>
        <w:t xml:space="preserve">. Aber vielleicht </w:t>
      </w:r>
      <w:proofErr w:type="spellStart"/>
      <w:r>
        <w:t>passts</w:t>
      </w:r>
      <w:proofErr w:type="spellEnd"/>
      <w:r>
        <w:t xml:space="preserve"> auch wies dasteht. Bin irgendwie ein bisschen hängen geblieben dran.</w:t>
      </w:r>
    </w:p>
  </w:comment>
  <w:comment w:id="244" w:author="rudi" w:date="2014-11-07T02:09:00Z" w:initials="r">
    <w:p w14:paraId="6FC2C8EA" w14:textId="55B44F1E" w:rsidR="00DF5C40" w:rsidRDefault="00DF5C40">
      <w:pPr>
        <w:pStyle w:val="Kommentartext"/>
      </w:pPr>
      <w:r>
        <w:rPr>
          <w:rStyle w:val="Kommentarzeichen"/>
        </w:rPr>
        <w:annotationRef/>
      </w:r>
      <w:r>
        <w:t xml:space="preserve">Wollen wir das wirklich </w:t>
      </w:r>
      <w:proofErr w:type="spellStart"/>
      <w:r>
        <w:t>application</w:t>
      </w:r>
      <w:proofErr w:type="spellEnd"/>
      <w:r>
        <w:t xml:space="preserve"> und nicht </w:t>
      </w:r>
      <w:proofErr w:type="spellStart"/>
      <w:r>
        <w:t>calculation</w:t>
      </w:r>
      <w:proofErr w:type="spellEnd"/>
      <w:r>
        <w:t xml:space="preserve"> nennen?</w:t>
      </w:r>
    </w:p>
  </w:comment>
  <w:comment w:id="241" w:author="Hümbelin Oliver" w:date="2014-09-30T17:46:00Z" w:initials="HO">
    <w:p w14:paraId="61C46BBB" w14:textId="77777777" w:rsidR="00BC07A1" w:rsidRDefault="00BC07A1">
      <w:pPr>
        <w:pStyle w:val="Kommentartext"/>
      </w:pPr>
      <w:r>
        <w:rPr>
          <w:rStyle w:val="Kommentarzeichen"/>
        </w:rPr>
        <w:annotationRef/>
      </w:r>
      <w:r>
        <w:t>Stimmt das?</w:t>
      </w:r>
    </w:p>
  </w:comment>
  <w:comment w:id="242" w:author="rudi" w:date="2014-11-07T02:08:00Z" w:initials="r">
    <w:p w14:paraId="4DA84913" w14:textId="2D251157" w:rsidR="00DF5C40" w:rsidRDefault="00DF5C40">
      <w:pPr>
        <w:pStyle w:val="Kommentartext"/>
      </w:pPr>
      <w:r>
        <w:rPr>
          <w:rStyle w:val="Kommentarzeichen"/>
        </w:rPr>
        <w:annotationRef/>
      </w:r>
      <w:r>
        <w:t xml:space="preserve">Kein plan. Intuitiv würde ich sagen dass alles trotzdem irgendwie gehen müsste. Jedes ungleichheitsmaß ist ja selbst ein noch größeres </w:t>
      </w:r>
      <w:proofErr w:type="spellStart"/>
      <w:r>
        <w:t>aggregat</w:t>
      </w:r>
      <w:proofErr w:type="spellEnd"/>
      <w:r>
        <w:t xml:space="preserve">. Information </w:t>
      </w:r>
      <w:proofErr w:type="spellStart"/>
      <w:r>
        <w:t>theory</w:t>
      </w:r>
      <w:proofErr w:type="spellEnd"/>
      <w:r>
        <w:t xml:space="preserve"> kenne ich aber nicht. </w:t>
      </w:r>
    </w:p>
  </w:comment>
  <w:comment w:id="278" w:author="rudi" w:date="2014-11-07T02:22:00Z" w:initials="r">
    <w:p w14:paraId="198C9839" w14:textId="42836046" w:rsidR="006E3ADE" w:rsidRDefault="006E3ADE">
      <w:pPr>
        <w:pStyle w:val="Kommentartext"/>
      </w:pPr>
      <w:r>
        <w:rPr>
          <w:rStyle w:val="Kommentarzeichen"/>
        </w:rPr>
        <w:annotationRef/>
      </w:r>
      <w:r>
        <w:t xml:space="preserve">Ich finde die </w:t>
      </w:r>
      <w:proofErr w:type="spellStart"/>
      <w:r>
        <w:t>headline</w:t>
      </w:r>
      <w:proofErr w:type="spellEnd"/>
      <w:r>
        <w:t xml:space="preserve"> muss noch </w:t>
      </w:r>
      <w:proofErr w:type="spellStart"/>
      <w:r>
        <w:t>fancyfiziert</w:t>
      </w:r>
      <w:proofErr w:type="spellEnd"/>
      <w:r>
        <w:t xml:space="preserve"> werden. </w:t>
      </w:r>
    </w:p>
  </w:comment>
  <w:comment w:id="281" w:author="Hümbelin Oliver" w:date="2014-09-24T12:06:00Z" w:initials="HO">
    <w:p w14:paraId="4765D327" w14:textId="77777777" w:rsidR="00BC07A1" w:rsidRDefault="00BC07A1">
      <w:pPr>
        <w:pStyle w:val="Kommentartext"/>
      </w:pPr>
      <w:r>
        <w:rPr>
          <w:rStyle w:val="Kommentarzeichen"/>
        </w:rPr>
        <w:annotationRef/>
      </w:r>
      <w:r>
        <w:t>Zu detailliert. Wo kürzen? Was ist das zentrale Argument</w:t>
      </w:r>
    </w:p>
  </w:comment>
  <w:comment w:id="307" w:author="Hümbelin Oliver" w:date="2014-09-30T13:59:00Z" w:initials="HO">
    <w:p w14:paraId="2862606D" w14:textId="77777777" w:rsidR="00BC07A1" w:rsidRDefault="00BC07A1" w:rsidP="003163BA">
      <w:pPr>
        <w:pStyle w:val="Kommentartext"/>
      </w:pPr>
      <w:r>
        <w:rPr>
          <w:rStyle w:val="Kommentarzeichen"/>
        </w:rPr>
        <w:annotationRef/>
      </w:r>
      <w:r>
        <w:t xml:space="preserve">Top </w:t>
      </w:r>
      <w:proofErr w:type="spellStart"/>
      <w:r>
        <w:t>incomes</w:t>
      </w:r>
      <w:proofErr w:type="spellEnd"/>
      <w:r>
        <w:t xml:space="preserve"> zeigen?</w:t>
      </w:r>
    </w:p>
  </w:comment>
  <w:comment w:id="311" w:author="rudi" w:date="2014-11-09T20:37:00Z" w:initials="r">
    <w:p w14:paraId="5A5B217B" w14:textId="69040021" w:rsidR="00104646" w:rsidRDefault="00104646">
      <w:pPr>
        <w:pStyle w:val="Kommentartext"/>
      </w:pPr>
      <w:r>
        <w:rPr>
          <w:rStyle w:val="Kommentarzeichen"/>
        </w:rPr>
        <w:annotationRef/>
      </w:r>
      <w:r>
        <w:t>Ist das der richtige begriff hier? FTA ist ja auch „</w:t>
      </w:r>
      <w:proofErr w:type="spellStart"/>
      <w:r>
        <w:t>official</w:t>
      </w:r>
      <w:proofErr w:type="spellEnd"/>
      <w:r>
        <w:t>“</w:t>
      </w:r>
    </w:p>
  </w:comment>
  <w:comment w:id="327" w:author="rudi" w:date="2014-11-10T01:16:00Z" w:initials="r">
    <w:p w14:paraId="6F8EB637" w14:textId="37FDC1D9" w:rsidR="00D15B15" w:rsidRDefault="00D15B15">
      <w:pPr>
        <w:pStyle w:val="Kommentartext"/>
      </w:pPr>
      <w:r>
        <w:rPr>
          <w:rStyle w:val="Kommentarzeichen"/>
        </w:rPr>
        <w:annotationRef/>
      </w:r>
      <w:r>
        <w:t xml:space="preserve">Warum führt </w:t>
      </w:r>
      <w:proofErr w:type="spellStart"/>
      <w:r>
        <w:t>ds</w:t>
      </w:r>
      <w:proofErr w:type="spellEnd"/>
      <w:r>
        <w:t xml:space="preserve"> „tot he </w:t>
      </w:r>
      <w:proofErr w:type="spellStart"/>
      <w:r>
        <w:t>seoncd</w:t>
      </w:r>
      <w:proofErr w:type="spellEnd"/>
      <w:r>
        <w:t xml:space="preserve"> </w:t>
      </w:r>
      <w:proofErr w:type="spellStart"/>
      <w:r>
        <w:t>point</w:t>
      </w:r>
      <w:proofErr w:type="spellEnd"/>
      <w:r>
        <w:t xml:space="preserve">“? da stolpert man etwas. </w:t>
      </w:r>
    </w:p>
  </w:comment>
  <w:comment w:id="328" w:author="rudi" w:date="2014-11-10T01:18:00Z" w:initials="r">
    <w:p w14:paraId="03BF621E" w14:textId="16122212" w:rsidR="00D15B15" w:rsidRDefault="00D15B15">
      <w:pPr>
        <w:pStyle w:val="Kommentartext"/>
      </w:pPr>
      <w:r>
        <w:rPr>
          <w:rStyle w:val="Kommentarzeichen"/>
        </w:rPr>
        <w:annotationRef/>
      </w:r>
      <w:proofErr w:type="spellStart"/>
      <w:r>
        <w:t>Bzw</w:t>
      </w:r>
      <w:proofErr w:type="spellEnd"/>
      <w:r>
        <w:t xml:space="preserve">: was meinst du mit </w:t>
      </w:r>
      <w:proofErr w:type="spellStart"/>
      <w:r>
        <w:t>institutional</w:t>
      </w:r>
      <w:proofErr w:type="spellEnd"/>
      <w:r>
        <w:t xml:space="preserve"> </w:t>
      </w:r>
      <w:proofErr w:type="spellStart"/>
      <w:r>
        <w:t>settingss</w:t>
      </w:r>
      <w:proofErr w:type="spellEnd"/>
      <w:r>
        <w:t>?</w:t>
      </w:r>
    </w:p>
  </w:comment>
  <w:comment w:id="343" w:author="rudi" w:date="2014-11-10T01:30:00Z" w:initials="r">
    <w:p w14:paraId="345EC74A" w14:textId="6B9AD4D8" w:rsidR="00341DAB" w:rsidRDefault="00341DAB">
      <w:pPr>
        <w:pStyle w:val="Kommentartext"/>
      </w:pPr>
      <w:r>
        <w:rPr>
          <w:rStyle w:val="Kommentarzeichen"/>
        </w:rPr>
        <w:annotationRef/>
      </w:r>
      <w:r>
        <w:t>Das finde ich verwirrend</w:t>
      </w:r>
    </w:p>
  </w:comment>
  <w:comment w:id="344" w:author="Hümbelin Oliver" w:date="2014-09-30T17:50:00Z" w:initials="HO">
    <w:p w14:paraId="611A0698" w14:textId="77777777" w:rsidR="00BC07A1" w:rsidRDefault="00BC07A1">
      <w:pPr>
        <w:pStyle w:val="Kommentartext"/>
      </w:pPr>
      <w:r>
        <w:rPr>
          <w:rStyle w:val="Kommentarzeichen"/>
        </w:rPr>
        <w:annotationRef/>
      </w:r>
      <w:r>
        <w:t>Von wo ist das?</w:t>
      </w:r>
    </w:p>
  </w:comment>
  <w:comment w:id="345" w:author="rudi" w:date="2014-11-10T01:27:00Z" w:initials="r">
    <w:p w14:paraId="56E3B2B9" w14:textId="16577637" w:rsidR="00341DAB" w:rsidRDefault="00341DAB">
      <w:pPr>
        <w:pStyle w:val="Kommentartext"/>
      </w:pPr>
      <w:r>
        <w:rPr>
          <w:rStyle w:val="Kommentarzeichen"/>
        </w:rPr>
        <w:annotationRef/>
      </w:r>
      <w:r>
        <w:t xml:space="preserve">Weiss nicht. Bezieht sich aber wohl auf die </w:t>
      </w:r>
      <w:proofErr w:type="spellStart"/>
      <w:r>
        <w:t>kriegsgewinnsteuer</w:t>
      </w:r>
      <w:proofErr w:type="spellEnd"/>
      <w:r>
        <w:t xml:space="preserve">. </w:t>
      </w:r>
      <w:r w:rsidRPr="00341DAB">
        <w:t>http://www.news.admin.ch/NSBSubscriber/message/attachments/21675.pdf#page=8</w:t>
      </w:r>
    </w:p>
  </w:comment>
  <w:comment w:id="346" w:author="Hümbelin Oliver" w:date="2014-09-30T16:42:00Z" w:initials="HO">
    <w:p w14:paraId="3E7BDC9F" w14:textId="77777777" w:rsidR="00BC07A1" w:rsidRDefault="00BC07A1" w:rsidP="00FD406E">
      <w:pPr>
        <w:pStyle w:val="Kommentartext"/>
      </w:pPr>
      <w:r>
        <w:rPr>
          <w:rStyle w:val="Kommentarzeichen"/>
        </w:rPr>
        <w:annotationRef/>
      </w:r>
      <w:r>
        <w:t>Stand? Jetzt ist’s anders. Allenfalls anpassen.</w:t>
      </w:r>
    </w:p>
  </w:comment>
  <w:comment w:id="366" w:author="Hümbelin Oliver" w:date="2014-09-30T17:58:00Z" w:initials="HO">
    <w:p w14:paraId="30CB8CB7" w14:textId="77777777" w:rsidR="00BC07A1" w:rsidRDefault="00BC07A1" w:rsidP="00190B1B">
      <w:pPr>
        <w:pStyle w:val="Kommentartext"/>
      </w:pPr>
      <w:r>
        <w:rPr>
          <w:rStyle w:val="Kommentarzeichen"/>
        </w:rPr>
        <w:annotationRef/>
      </w:r>
      <w:r>
        <w:t>Finde es schwierig zu lesen</w:t>
      </w:r>
    </w:p>
  </w:comment>
  <w:comment w:id="367" w:author="rudi" w:date="2014-11-10T01:41:00Z" w:initials="r">
    <w:p w14:paraId="426FA674" w14:textId="505182DC" w:rsidR="00402579" w:rsidRDefault="00E43303">
      <w:pPr>
        <w:pStyle w:val="Kommentartext"/>
      </w:pPr>
      <w:r>
        <w:rPr>
          <w:rStyle w:val="Kommentarzeichen"/>
        </w:rPr>
        <w:annotationRef/>
      </w:r>
      <w:r>
        <w:t xml:space="preserve">Das </w:t>
      </w:r>
      <w:proofErr w:type="spellStart"/>
      <w:r>
        <w:t>than</w:t>
      </w:r>
      <w:proofErr w:type="spellEnd"/>
      <w:r>
        <w:t xml:space="preserve"> ist komisch. Was soll da eigentlich stehen?</w:t>
      </w:r>
    </w:p>
  </w:comment>
  <w:comment w:id="372" w:author="rudi" w:date="2014-11-11T02:00:00Z" w:initials="r">
    <w:p w14:paraId="62162024" w14:textId="6FE3C84C" w:rsidR="00402579" w:rsidRDefault="00402579">
      <w:pPr>
        <w:pStyle w:val="Kommentartext"/>
      </w:pPr>
      <w:r>
        <w:rPr>
          <w:rStyle w:val="Kommentarzeichen"/>
        </w:rPr>
        <w:annotationRef/>
      </w:r>
      <w:r>
        <w:t>Fussnote 5 (wo ist die überhaupt?), müssen wir nochmal besprechen</w:t>
      </w:r>
    </w:p>
  </w:comment>
  <w:comment w:id="376" w:author="Hümbelin Oliver" w:date="2014-09-30T14:21:00Z" w:initials="HO">
    <w:p w14:paraId="0BE210DD" w14:textId="77777777" w:rsidR="00BC07A1" w:rsidRDefault="00BC07A1">
      <w:pPr>
        <w:pStyle w:val="Kommentartext"/>
      </w:pPr>
      <w:r>
        <w:rPr>
          <w:rStyle w:val="Kommentarzeichen"/>
        </w:rPr>
        <w:annotationRef/>
      </w:r>
      <w:r>
        <w:t xml:space="preserve">Umdrehen. Weil man meint, es geht jetzt um Haushalte </w:t>
      </w:r>
      <w:proofErr w:type="spellStart"/>
      <w:r>
        <w:t>vs</w:t>
      </w:r>
      <w:proofErr w:type="spellEnd"/>
      <w:r>
        <w:t xml:space="preserve"> </w:t>
      </w:r>
      <w:proofErr w:type="spellStart"/>
      <w:r>
        <w:t>tax</w:t>
      </w:r>
      <w:proofErr w:type="spellEnd"/>
      <w:r>
        <w:t xml:space="preserve"> </w:t>
      </w:r>
      <w:proofErr w:type="spellStart"/>
      <w:r>
        <w:t>data</w:t>
      </w:r>
      <w:proofErr w:type="spellEnd"/>
      <w:r>
        <w:t>.</w:t>
      </w:r>
    </w:p>
  </w:comment>
  <w:comment w:id="377" w:author="rudi" w:date="2014-11-11T02:12:00Z" w:initials="r">
    <w:p w14:paraId="3FFDC13C" w14:textId="23160018" w:rsidR="001E1FA3" w:rsidRDefault="001E1FA3">
      <w:pPr>
        <w:pStyle w:val="Kommentartext"/>
      </w:pPr>
      <w:r>
        <w:rPr>
          <w:rStyle w:val="Kommentarzeichen"/>
        </w:rPr>
        <w:annotationRef/>
      </w:r>
      <w:r>
        <w:t>Hm?</w:t>
      </w:r>
    </w:p>
  </w:comment>
  <w:comment w:id="393" w:author="rudi" w:date="2014-11-11T02:21:00Z" w:initials="r">
    <w:p w14:paraId="36F1E3B4" w14:textId="73E2FF61" w:rsidR="00D674B0" w:rsidRDefault="00D674B0">
      <w:pPr>
        <w:pStyle w:val="Kommentartext"/>
      </w:pPr>
      <w:r>
        <w:rPr>
          <w:rStyle w:val="Kommentarzeichen"/>
        </w:rPr>
        <w:annotationRef/>
      </w:r>
      <w:r>
        <w:t>Finde ich eigentlich ausreichend</w:t>
      </w:r>
    </w:p>
  </w:comment>
  <w:comment w:id="412" w:author="Hümbelin Oliver" w:date="2014-09-30T14:34:00Z" w:initials="HO">
    <w:p w14:paraId="7AADB397" w14:textId="77777777" w:rsidR="00BC07A1" w:rsidRDefault="00BC07A1" w:rsidP="00FF0596">
      <w:pPr>
        <w:pStyle w:val="Kommentartext"/>
      </w:pPr>
      <w:r>
        <w:rPr>
          <w:rStyle w:val="Kommentarzeichen"/>
        </w:rPr>
        <w:annotationRef/>
      </w:r>
      <w:r>
        <w:t>Haben wir das gemacht?</w:t>
      </w:r>
    </w:p>
    <w:p w14:paraId="74CFA8BB" w14:textId="77777777" w:rsidR="00BC07A1" w:rsidRDefault="00BC07A1">
      <w:pPr>
        <w:pStyle w:val="Kommentartext"/>
      </w:pPr>
    </w:p>
  </w:comment>
  <w:comment w:id="413" w:author="rudi" w:date="2014-11-11T02:35:00Z" w:initials="r">
    <w:p w14:paraId="65A012B2" w14:textId="285DF84D" w:rsidR="000A6849" w:rsidRDefault="000A6849">
      <w:pPr>
        <w:pStyle w:val="Kommentartext"/>
      </w:pPr>
      <w:r>
        <w:rPr>
          <w:rStyle w:val="Kommentarzeichen"/>
        </w:rPr>
        <w:annotationRef/>
      </w:r>
      <w:proofErr w:type="spellStart"/>
      <w:r>
        <w:t>Habs</w:t>
      </w:r>
      <w:proofErr w:type="spellEnd"/>
      <w:r>
        <w:t xml:space="preserve"> geändert in log(</w:t>
      </w:r>
      <w:proofErr w:type="spellStart"/>
      <w:r>
        <w:t>mean</w:t>
      </w:r>
      <w:proofErr w:type="spellEnd"/>
      <w:r>
        <w:t>)</w:t>
      </w:r>
    </w:p>
  </w:comment>
  <w:comment w:id="434" w:author="rudi" w:date="2014-11-11T02:40:00Z" w:initials="r">
    <w:p w14:paraId="273C80F5" w14:textId="3D7D5E7A" w:rsidR="00CF5EC2" w:rsidRDefault="00CF5EC2">
      <w:pPr>
        <w:pStyle w:val="Kommentartext"/>
      </w:pPr>
      <w:r>
        <w:rPr>
          <w:rStyle w:val="Kommentarzeichen"/>
        </w:rPr>
        <w:annotationRef/>
      </w:r>
      <w:r>
        <w:t xml:space="preserve">Bin nicht sicher. Ben hat doch da teilweise </w:t>
      </w:r>
      <w:proofErr w:type="spellStart"/>
      <w:r>
        <w:t>wiedersprochen</w:t>
      </w:r>
      <w:proofErr w:type="spellEnd"/>
      <w:r>
        <w:t xml:space="preserve">. In fig4 haben wir </w:t>
      </w:r>
      <w:proofErr w:type="spellStart"/>
      <w:r>
        <w:t>shape</w:t>
      </w:r>
      <w:proofErr w:type="spellEnd"/>
      <w:r>
        <w:t xml:space="preserve"> für den </w:t>
      </w:r>
      <w:proofErr w:type="spellStart"/>
      <w:r>
        <w:t>tax</w:t>
      </w:r>
      <w:proofErr w:type="spellEnd"/>
      <w:r>
        <w:t xml:space="preserve">/HBS vergleich. Dort macht es auch </w:t>
      </w:r>
      <w:proofErr w:type="spellStart"/>
      <w:r>
        <w:t>sinn</w:t>
      </w:r>
      <w:proofErr w:type="spellEnd"/>
      <w:r>
        <w:t xml:space="preserve">. Für den </w:t>
      </w:r>
      <w:proofErr w:type="spellStart"/>
      <w:r>
        <w:t>rest</w:t>
      </w:r>
      <w:proofErr w:type="spellEnd"/>
      <w:r>
        <w:t xml:space="preserve"> schadet es eigentlich nicht, </w:t>
      </w:r>
      <w:proofErr w:type="spellStart"/>
      <w:r>
        <w:t>location+shape</w:t>
      </w:r>
      <w:proofErr w:type="spellEnd"/>
      <w:r>
        <w:t xml:space="preserve"> in einem anschauen zu können. </w:t>
      </w:r>
    </w:p>
  </w:comment>
  <w:comment w:id="470" w:author="Hümbelin Oliver" w:date="2014-09-24T15:11:00Z" w:initials="HO">
    <w:p w14:paraId="5D88F7F5" w14:textId="77777777" w:rsidR="00BC07A1" w:rsidRDefault="00BC07A1" w:rsidP="0069494D">
      <w:pPr>
        <w:pStyle w:val="Kommentartext"/>
      </w:pPr>
      <w:r>
        <w:rPr>
          <w:rStyle w:val="Kommentarzeichen"/>
        </w:rPr>
        <w:annotationRef/>
      </w:r>
      <w:r>
        <w:t>Quellensteuer, Kapitalleistungen aus Vorsorge?</w:t>
      </w:r>
    </w:p>
  </w:comment>
  <w:comment w:id="476" w:author="Hümbelin Oliver" w:date="2014-09-30T16:14:00Z" w:initials="HO">
    <w:p w14:paraId="6A9D4CBD" w14:textId="77777777" w:rsidR="00BC07A1" w:rsidRDefault="00BC07A1">
      <w:pPr>
        <w:pStyle w:val="Kommentartext"/>
      </w:pPr>
      <w:r>
        <w:rPr>
          <w:rStyle w:val="Kommentarzeichen"/>
        </w:rPr>
        <w:annotationRef/>
      </w:r>
      <w:r>
        <w:t>y- Skala und Zeitachse einheitlich machen</w:t>
      </w:r>
    </w:p>
  </w:comment>
  <w:comment w:id="478" w:author="Hümbelin Oliver" w:date="2014-09-30T16:50:00Z" w:initials="HO">
    <w:p w14:paraId="2F95ED97" w14:textId="77777777" w:rsidR="00BC07A1" w:rsidRDefault="00BC07A1" w:rsidP="00525346">
      <w:pPr>
        <w:pStyle w:val="Kommentartext"/>
      </w:pPr>
      <w:r>
        <w:rPr>
          <w:rStyle w:val="Kommentarzeichen"/>
        </w:rPr>
        <w:annotationRef/>
      </w:r>
      <w:r>
        <w:t xml:space="preserve">Y-Skala einheitlich und Beschriftung der </w:t>
      </w:r>
      <w:proofErr w:type="spellStart"/>
      <w:r>
        <w:t>x-achsen</w:t>
      </w:r>
      <w:proofErr w:type="spellEnd"/>
      <w:r>
        <w:t xml:space="preserve"> lesbar machen.</w:t>
      </w:r>
    </w:p>
    <w:p w14:paraId="25C88828" w14:textId="77777777" w:rsidR="00BC07A1" w:rsidRDefault="00BC07A1" w:rsidP="00525346">
      <w:pPr>
        <w:pStyle w:val="Kommentartext"/>
      </w:pPr>
      <w:r>
        <w:t>Titel weg.</w:t>
      </w:r>
    </w:p>
  </w:comment>
  <w:comment w:id="481" w:author="Hümbelin Oliver" w:date="2014-09-30T17:17:00Z" w:initials="HO">
    <w:p w14:paraId="191C3941" w14:textId="77777777" w:rsidR="00BC07A1" w:rsidRDefault="00BC07A1">
      <w:pPr>
        <w:pStyle w:val="Kommentartext"/>
      </w:pPr>
      <w:r>
        <w:rPr>
          <w:rStyle w:val="Kommentarzeichen"/>
        </w:rPr>
        <w:annotationRef/>
      </w:r>
      <w:r>
        <w:t>Bereich schwächer einfärben, wenn Daten unzuverlässiger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8E776" w15:done="0"/>
  <w15:commentEx w15:paraId="4FB477FA" w15:done="0"/>
  <w15:commentEx w15:paraId="596B910E" w15:done="0"/>
  <w15:commentEx w15:paraId="0EA89AC2" w15:done="0"/>
  <w15:commentEx w15:paraId="578A2C26" w15:done="0"/>
  <w15:commentEx w15:paraId="0D0C1121" w15:done="0"/>
  <w15:commentEx w15:paraId="66340394" w15:paraIdParent="0D0C1121" w15:done="0"/>
  <w15:commentEx w15:paraId="10248C81" w15:done="0"/>
  <w15:commentEx w15:paraId="5DB595DC" w15:done="0"/>
  <w15:commentEx w15:paraId="7366D9C4" w15:done="0"/>
  <w15:commentEx w15:paraId="6184B7ED" w15:done="0"/>
  <w15:commentEx w15:paraId="652EE53C" w15:done="0"/>
  <w15:commentEx w15:paraId="531D2DB9" w15:done="0"/>
  <w15:commentEx w15:paraId="54B3C2FA" w15:done="0"/>
  <w15:commentEx w15:paraId="217006DF" w15:done="0"/>
  <w15:commentEx w15:paraId="5AFF9EA9" w15:done="0"/>
  <w15:commentEx w15:paraId="007B4A6F" w15:done="0"/>
  <w15:commentEx w15:paraId="65753F31" w15:done="0"/>
  <w15:commentEx w15:paraId="6FC2C8EA" w15:done="0"/>
  <w15:commentEx w15:paraId="61C46BBB" w15:done="0"/>
  <w15:commentEx w15:paraId="4DA84913" w15:paraIdParent="61C46BBB" w15:done="0"/>
  <w15:commentEx w15:paraId="198C9839" w15:done="0"/>
  <w15:commentEx w15:paraId="4765D327" w15:done="0"/>
  <w15:commentEx w15:paraId="2862606D" w15:done="0"/>
  <w15:commentEx w15:paraId="5A5B217B" w15:done="0"/>
  <w15:commentEx w15:paraId="6F8EB637" w15:done="0"/>
  <w15:commentEx w15:paraId="03BF621E" w15:done="0"/>
  <w15:commentEx w15:paraId="345EC74A" w15:done="0"/>
  <w15:commentEx w15:paraId="611A0698" w15:done="0"/>
  <w15:commentEx w15:paraId="56E3B2B9" w15:paraIdParent="611A0698" w15:done="0"/>
  <w15:commentEx w15:paraId="3E7BDC9F" w15:done="0"/>
  <w15:commentEx w15:paraId="30CB8CB7" w15:done="0"/>
  <w15:commentEx w15:paraId="426FA674" w15:done="0"/>
  <w15:commentEx w15:paraId="62162024" w15:done="0"/>
  <w15:commentEx w15:paraId="0BE210DD" w15:done="0"/>
  <w15:commentEx w15:paraId="3FFDC13C" w15:paraIdParent="0BE210DD" w15:done="0"/>
  <w15:commentEx w15:paraId="36F1E3B4" w15:done="0"/>
  <w15:commentEx w15:paraId="74CFA8BB" w15:done="0"/>
  <w15:commentEx w15:paraId="65A012B2" w15:paraIdParent="74CFA8BB" w15:done="0"/>
  <w15:commentEx w15:paraId="273C80F5" w15:done="0"/>
  <w15:commentEx w15:paraId="5D88F7F5" w15:done="0"/>
  <w15:commentEx w15:paraId="6A9D4CBD" w15:done="0"/>
  <w15:commentEx w15:paraId="25C88828" w15:done="0"/>
  <w15:commentEx w15:paraId="191C39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A2A43" w14:textId="77777777" w:rsidR="00A302FF" w:rsidRDefault="00A302FF" w:rsidP="006312E0">
      <w:pPr>
        <w:spacing w:line="240" w:lineRule="auto"/>
      </w:pPr>
      <w:r>
        <w:separator/>
      </w:r>
    </w:p>
  </w:endnote>
  <w:endnote w:type="continuationSeparator" w:id="0">
    <w:p w14:paraId="6BFE3068" w14:textId="77777777" w:rsidR="00A302FF" w:rsidRDefault="00A302F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BC07A1" w:rsidRPr="007407D3" w:rsidRDefault="00BC07A1"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C07A1" w:rsidRPr="003B1648" w:rsidRDefault="00BC07A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9014F">
                            <w:rPr>
                              <w:noProof/>
                              <w:sz w:val="16"/>
                              <w:szCs w:val="16"/>
                            </w:rPr>
                            <w:t>19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C07A1" w:rsidRPr="003B1648" w:rsidRDefault="00BC07A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9014F">
                      <w:rPr>
                        <w:noProof/>
                        <w:sz w:val="16"/>
                        <w:szCs w:val="16"/>
                      </w:rPr>
                      <w:t>19</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4091" w14:textId="77777777" w:rsidR="00A302FF" w:rsidRDefault="00A302FF" w:rsidP="006312E0">
      <w:pPr>
        <w:spacing w:line="240" w:lineRule="auto"/>
      </w:pPr>
    </w:p>
  </w:footnote>
  <w:footnote w:type="continuationSeparator" w:id="0">
    <w:p w14:paraId="5668EA6D" w14:textId="77777777" w:rsidR="00A302FF" w:rsidRDefault="00A302FF" w:rsidP="006312E0">
      <w:pPr>
        <w:spacing w:line="240" w:lineRule="auto"/>
      </w:pPr>
      <w:r>
        <w:continuationSeparator/>
      </w:r>
    </w:p>
  </w:footnote>
  <w:footnote w:id="1">
    <w:p w14:paraId="4A0CADFD" w14:textId="77777777" w:rsidR="00BC07A1" w:rsidRPr="00122E28" w:rsidRDefault="00BC07A1">
      <w:pPr>
        <w:pStyle w:val="Funotentext"/>
        <w:rPr>
          <w:lang w:val="en-US"/>
        </w:rPr>
      </w:pPr>
      <w:r>
        <w:rPr>
          <w:rStyle w:val="Funotenzeichen"/>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2">
    <w:p w14:paraId="637BB2A0" w14:textId="77777777" w:rsidR="00BC07A1" w:rsidRDefault="00BC07A1">
      <w:pPr>
        <w:pStyle w:val="Funotentext"/>
      </w:pPr>
      <w:r>
        <w:rPr>
          <w:rStyle w:val="Funotenzeichen"/>
        </w:rPr>
        <w:footnoteRef/>
      </w:r>
      <w:r>
        <w:t xml:space="preserve"> </w:t>
      </w:r>
      <w:hyperlink r:id="rId1" w:history="1">
        <w:r w:rsidRPr="00B363A9">
          <w:rPr>
            <w:rStyle w:val="Hyperlink"/>
          </w:rPr>
          <w:t>http://www.estv.admin.ch/dokumentation/00075/00076/00701/index.html</w:t>
        </w:r>
      </w:hyperlink>
    </w:p>
    <w:p w14:paraId="1B809DA9" w14:textId="77777777" w:rsidR="00BC07A1" w:rsidRDefault="00BC07A1">
      <w:pPr>
        <w:pStyle w:val="Funotentext"/>
      </w:pPr>
    </w:p>
  </w:footnote>
  <w:footnote w:id="3">
    <w:p w14:paraId="302D27B3" w14:textId="77777777" w:rsidR="00BC07A1" w:rsidRPr="006003AB" w:rsidRDefault="00BC07A1" w:rsidP="00FD406E">
      <w:pPr>
        <w:pStyle w:val="Funotentext"/>
        <w:rPr>
          <w:lang w:val="en-US"/>
        </w:rPr>
      </w:pPr>
      <w:r>
        <w:rPr>
          <w:rStyle w:val="Funotenzeichen"/>
        </w:rPr>
        <w:footnoteRef/>
      </w:r>
      <w:r w:rsidRPr="006003AB">
        <w:rPr>
          <w:lang w:val="en-US"/>
        </w:rPr>
        <w:t xml:space="preserve"> </w:t>
      </w:r>
      <w:r>
        <w:rPr>
          <w:lang w:val="en-US"/>
        </w:rPr>
        <w:t xml:space="preserve">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r w:rsidRPr="006003AB">
        <w:rPr>
          <w:lang w:val="en-US"/>
        </w:rPr>
        <w:t xml:space="preserve">Between 1993 and 2003 </w:t>
      </w:r>
      <w:r>
        <w:rPr>
          <w:lang w:val="en-US"/>
        </w:rPr>
        <w:t>the annual presence taxation (</w:t>
      </w:r>
      <w:proofErr w:type="spellStart"/>
      <w:r>
        <w:rPr>
          <w:lang w:val="en-US"/>
        </w:rPr>
        <w:t>Praenumerando</w:t>
      </w:r>
      <w:proofErr w:type="spellEnd"/>
      <w:r>
        <w:rPr>
          <w:lang w:val="en-US"/>
        </w:rPr>
        <w:t>-System) was implemented. Because cantons implemented this change in different years, there is no exact data available for Switzerland in this time period.</w:t>
      </w:r>
    </w:p>
  </w:footnote>
  <w:footnote w:id="4">
    <w:p w14:paraId="4F58C68F" w14:textId="77777777" w:rsidR="00BC07A1" w:rsidRPr="008C2F1A" w:rsidRDefault="00BC07A1" w:rsidP="00FD406E">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5">
    <w:p w14:paraId="1BC62F32" w14:textId="77777777" w:rsidR="00BC07A1" w:rsidRPr="00A04487" w:rsidRDefault="00BC07A1">
      <w:pPr>
        <w:pStyle w:val="Funotentext"/>
      </w:pPr>
      <w:r>
        <w:rPr>
          <w:rStyle w:val="Funotenzeichen"/>
        </w:rPr>
        <w:footnoteRef/>
      </w:r>
      <w:r w:rsidRPr="00C715C7">
        <w:rPr>
          <w:lang w:val="en-US"/>
        </w:rPr>
        <w:t xml:space="preserve"> We use data from the Household and consumption Survey (HBS</w:t>
      </w:r>
      <w:r>
        <w:rPr>
          <w:lang w:val="en-US"/>
        </w:rPr>
        <w:t xml:space="preserve">) because income is provided on a very detailed base. This allows us to construct measures that are better comparable to income measures derived from tax data. </w:t>
      </w:r>
      <w:r w:rsidRPr="00A04487">
        <w:rPr>
          <w:highlight w:val="yellow"/>
        </w:rPr>
        <w:t xml:space="preserve">[Wie ist der </w:t>
      </w:r>
      <w:proofErr w:type="spellStart"/>
      <w:r w:rsidRPr="00A04487">
        <w:rPr>
          <w:highlight w:val="yellow"/>
        </w:rPr>
        <w:t>Measure</w:t>
      </w:r>
      <w:proofErr w:type="spellEnd"/>
      <w:r w:rsidRPr="00A04487">
        <w:rPr>
          <w:highlight w:val="yellow"/>
        </w:rPr>
        <w:t xml:space="preserve"> </w:t>
      </w:r>
      <w:proofErr w:type="spellStart"/>
      <w:r w:rsidRPr="00A04487">
        <w:rPr>
          <w:highlight w:val="yellow"/>
        </w:rPr>
        <w:t>contructed</w:t>
      </w:r>
      <w:proofErr w:type="spellEnd"/>
      <w:r w:rsidRPr="00A04487">
        <w:rPr>
          <w:highlight w:val="yellow"/>
        </w:rPr>
        <w:t>? Irgendwo muss das genau beschrieben werden]</w:t>
      </w:r>
      <w:r w:rsidRPr="00A04487">
        <w:t xml:space="preserve"> </w:t>
      </w:r>
    </w:p>
  </w:footnote>
  <w:footnote w:id="6">
    <w:p w14:paraId="1D0D6370" w14:textId="77777777" w:rsidR="00BC07A1" w:rsidRPr="00190B1B" w:rsidRDefault="00BC07A1">
      <w:pPr>
        <w:pStyle w:val="Funotentext"/>
        <w:rPr>
          <w:lang w:val="en-US"/>
        </w:rPr>
      </w:pPr>
      <w:r>
        <w:rPr>
          <w:rStyle w:val="Funotenzeichen"/>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14:paraId="25AC8419" w14:textId="77777777" w:rsidR="00BC07A1" w:rsidRPr="00190B1B" w:rsidRDefault="00BC07A1">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665486B3" w14:textId="77777777" w:rsidR="00BC07A1" w:rsidRPr="00190B1B" w:rsidRDefault="00BC07A1">
      <w:pPr>
        <w:pStyle w:val="Funotentext"/>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 xml:space="preserve">we can construct the taxable income after federal taxes, which is a sort of pseudo disposable income. It is not a true disposable income, because important expenses are not covered like </w:t>
      </w:r>
      <w:r w:rsidRPr="00154023">
        <w:rPr>
          <w:lang w:val="en-US"/>
        </w:rPr>
        <w:t>cantonal,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 xml:space="preserve">also the cost of health insurance </w:t>
      </w:r>
      <w:r w:rsidRPr="00154023">
        <w:rPr>
          <w:lang w:val="en-US"/>
        </w:rPr>
        <w:t>are missing.</w:t>
      </w:r>
    </w:p>
  </w:footnote>
  <w:footnote w:id="9">
    <w:p w14:paraId="53C07624" w14:textId="77777777" w:rsidR="00BC07A1" w:rsidRPr="00497AAC" w:rsidRDefault="00BC07A1">
      <w:pPr>
        <w:pStyle w:val="Funotentext"/>
        <w:rPr>
          <w:lang w:val="en-US"/>
        </w:rPr>
      </w:pPr>
      <w:r>
        <w:rPr>
          <w:rStyle w:val="Funotenzeichen"/>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400" w:author="rudi" w:date="2014-11-11T02:23:00Z">
        <w:r w:rsidRPr="00497AAC" w:rsidDel="00D674B0">
          <w:rPr>
            <w:lang w:val="en-US"/>
          </w:rPr>
          <w:delText>\</w:delText>
        </w:r>
      </w:del>
      <w:r w:rsidRPr="00497AAC">
        <w:rPr>
          <w:lang w:val="en-US"/>
        </w:rPr>
        <w:t>%-percentiles, while the reported percentiles reach the 99.99</w:t>
      </w:r>
      <w:del w:id="401" w:author="rudi" w:date="2014-11-11T02:23:00Z">
        <w:r w:rsidRPr="00497AAC" w:rsidDel="00D674B0">
          <w:rPr>
            <w:lang w:val="en-US"/>
          </w:rPr>
          <w:delText>\</w:delText>
        </w:r>
      </w:del>
      <w:r w:rsidRPr="00497AAC">
        <w:rPr>
          <w:lang w:val="en-US"/>
        </w:rPr>
        <w:t>%-percentiles</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BC07A1" w:rsidRPr="001F1B9C" w:rsidRDefault="00BC07A1"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BC07A1" w:rsidRDefault="00BC07A1"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855284"/>
    <w:multiLevelType w:val="hybridMultilevel"/>
    <w:tmpl w:val="7CB22AE8"/>
    <w:lvl w:ilvl="0" w:tplc="87AEAB20">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12"/>
  </w:num>
  <w:num w:numId="14">
    <w:abstractNumId w:val="20"/>
  </w:num>
  <w:num w:numId="15">
    <w:abstractNumId w:val="19"/>
  </w:num>
  <w:num w:numId="16">
    <w:abstractNumId w:val="16"/>
  </w:num>
  <w:num w:numId="17">
    <w:abstractNumId w:val="11"/>
  </w:num>
  <w:num w:numId="18">
    <w:abstractNumId w:val="29"/>
  </w:num>
  <w:num w:numId="19">
    <w:abstractNumId w:val="22"/>
  </w:num>
  <w:num w:numId="20">
    <w:abstractNumId w:val="30"/>
  </w:num>
  <w:num w:numId="21">
    <w:abstractNumId w:val="32"/>
  </w:num>
  <w:num w:numId="22">
    <w:abstractNumId w:val="17"/>
  </w:num>
  <w:num w:numId="23">
    <w:abstractNumId w:val="27"/>
  </w:num>
  <w:num w:numId="24">
    <w:abstractNumId w:val="25"/>
  </w:num>
  <w:num w:numId="25">
    <w:abstractNumId w:val="18"/>
  </w:num>
  <w:num w:numId="26">
    <w:abstractNumId w:val="23"/>
  </w:num>
  <w:num w:numId="27">
    <w:abstractNumId w:val="21"/>
  </w:num>
  <w:num w:numId="28">
    <w:abstractNumId w:val="28"/>
  </w:num>
  <w:num w:numId="29">
    <w:abstractNumId w:val="24"/>
  </w:num>
  <w:num w:numId="30">
    <w:abstractNumId w:val="13"/>
  </w:num>
  <w:num w:numId="31">
    <w:abstractNumId w:val="3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0"/>
  </w:num>
  <w:num w:numId="37">
    <w:abstractNumId w:val="20"/>
  </w:num>
  <w:num w:numId="38">
    <w:abstractNumId w:val="20"/>
  </w:num>
  <w:num w:numId="39">
    <w:abstractNumId w:val="20"/>
  </w:num>
  <w:num w:numId="40">
    <w:abstractNumId w:val="20"/>
  </w:num>
  <w:num w:numId="41">
    <w:abstractNumId w:val="20"/>
  </w:num>
  <w:num w:numId="42">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3CF0"/>
    <w:rsid w:val="00035727"/>
    <w:rsid w:val="000364D6"/>
    <w:rsid w:val="0006599C"/>
    <w:rsid w:val="00087C85"/>
    <w:rsid w:val="00091C2D"/>
    <w:rsid w:val="00095C44"/>
    <w:rsid w:val="000A6849"/>
    <w:rsid w:val="000B1BAB"/>
    <w:rsid w:val="000C5A90"/>
    <w:rsid w:val="000E29F5"/>
    <w:rsid w:val="000F013A"/>
    <w:rsid w:val="000F3789"/>
    <w:rsid w:val="000F3F69"/>
    <w:rsid w:val="000F66A6"/>
    <w:rsid w:val="00104646"/>
    <w:rsid w:val="00112357"/>
    <w:rsid w:val="001215C7"/>
    <w:rsid w:val="00122E28"/>
    <w:rsid w:val="001232D9"/>
    <w:rsid w:val="00141B1B"/>
    <w:rsid w:val="0015023D"/>
    <w:rsid w:val="00154023"/>
    <w:rsid w:val="00164F6A"/>
    <w:rsid w:val="00170D9E"/>
    <w:rsid w:val="00176DF1"/>
    <w:rsid w:val="00182FF6"/>
    <w:rsid w:val="00190B1B"/>
    <w:rsid w:val="001B0F1A"/>
    <w:rsid w:val="001B21ED"/>
    <w:rsid w:val="001C4B4E"/>
    <w:rsid w:val="001E0286"/>
    <w:rsid w:val="001E1FA3"/>
    <w:rsid w:val="001F0F2A"/>
    <w:rsid w:val="001F1B9C"/>
    <w:rsid w:val="001F533F"/>
    <w:rsid w:val="0021211B"/>
    <w:rsid w:val="00220F0E"/>
    <w:rsid w:val="00240294"/>
    <w:rsid w:val="002502B0"/>
    <w:rsid w:val="00253521"/>
    <w:rsid w:val="00263882"/>
    <w:rsid w:val="002675E3"/>
    <w:rsid w:val="00272FC3"/>
    <w:rsid w:val="00296E81"/>
    <w:rsid w:val="002A0932"/>
    <w:rsid w:val="002A5151"/>
    <w:rsid w:val="002B0461"/>
    <w:rsid w:val="002E4F2E"/>
    <w:rsid w:val="002E6C41"/>
    <w:rsid w:val="002F06DC"/>
    <w:rsid w:val="003010C0"/>
    <w:rsid w:val="0031429A"/>
    <w:rsid w:val="00314D27"/>
    <w:rsid w:val="00315B56"/>
    <w:rsid w:val="003163BA"/>
    <w:rsid w:val="0033009B"/>
    <w:rsid w:val="00340F1E"/>
    <w:rsid w:val="00341DAB"/>
    <w:rsid w:val="00361A2D"/>
    <w:rsid w:val="003653F6"/>
    <w:rsid w:val="003757F4"/>
    <w:rsid w:val="003779D0"/>
    <w:rsid w:val="003838FC"/>
    <w:rsid w:val="003B1648"/>
    <w:rsid w:val="003B2B0A"/>
    <w:rsid w:val="003B66F4"/>
    <w:rsid w:val="003C7BD0"/>
    <w:rsid w:val="003D4775"/>
    <w:rsid w:val="003D7B55"/>
    <w:rsid w:val="003E14BF"/>
    <w:rsid w:val="003F04F8"/>
    <w:rsid w:val="003F474A"/>
    <w:rsid w:val="00402579"/>
    <w:rsid w:val="004144A2"/>
    <w:rsid w:val="00416C9D"/>
    <w:rsid w:val="004202F9"/>
    <w:rsid w:val="0042274F"/>
    <w:rsid w:val="00462CB2"/>
    <w:rsid w:val="00497AAC"/>
    <w:rsid w:val="004A28AA"/>
    <w:rsid w:val="004B5CEC"/>
    <w:rsid w:val="004D7D20"/>
    <w:rsid w:val="004E4D6D"/>
    <w:rsid w:val="004F4785"/>
    <w:rsid w:val="004F7B96"/>
    <w:rsid w:val="00511D21"/>
    <w:rsid w:val="00525346"/>
    <w:rsid w:val="00530949"/>
    <w:rsid w:val="0053118D"/>
    <w:rsid w:val="005329E3"/>
    <w:rsid w:val="00541EB5"/>
    <w:rsid w:val="005479A4"/>
    <w:rsid w:val="00552732"/>
    <w:rsid w:val="00556E27"/>
    <w:rsid w:val="00572F02"/>
    <w:rsid w:val="005B2286"/>
    <w:rsid w:val="005B4CDB"/>
    <w:rsid w:val="005B5FF7"/>
    <w:rsid w:val="005C238B"/>
    <w:rsid w:val="005F7206"/>
    <w:rsid w:val="006003AB"/>
    <w:rsid w:val="006254BF"/>
    <w:rsid w:val="00627519"/>
    <w:rsid w:val="00630349"/>
    <w:rsid w:val="006312CC"/>
    <w:rsid w:val="006312E0"/>
    <w:rsid w:val="0065257C"/>
    <w:rsid w:val="006542BD"/>
    <w:rsid w:val="00670CAD"/>
    <w:rsid w:val="00676E3F"/>
    <w:rsid w:val="00683799"/>
    <w:rsid w:val="006943AC"/>
    <w:rsid w:val="0069494D"/>
    <w:rsid w:val="0069632F"/>
    <w:rsid w:val="006B0C5B"/>
    <w:rsid w:val="006C2FBE"/>
    <w:rsid w:val="006C3A86"/>
    <w:rsid w:val="006D6738"/>
    <w:rsid w:val="006E3ADE"/>
    <w:rsid w:val="006E46AC"/>
    <w:rsid w:val="006F7567"/>
    <w:rsid w:val="00712BE2"/>
    <w:rsid w:val="00720853"/>
    <w:rsid w:val="00730698"/>
    <w:rsid w:val="007407D3"/>
    <w:rsid w:val="00761683"/>
    <w:rsid w:val="007726B5"/>
    <w:rsid w:val="00776E50"/>
    <w:rsid w:val="0079014F"/>
    <w:rsid w:val="00796682"/>
    <w:rsid w:val="007A367A"/>
    <w:rsid w:val="007B4AC6"/>
    <w:rsid w:val="007D6F67"/>
    <w:rsid w:val="007E039D"/>
    <w:rsid w:val="007E4221"/>
    <w:rsid w:val="007E6849"/>
    <w:rsid w:val="00800BF2"/>
    <w:rsid w:val="008215A5"/>
    <w:rsid w:val="00822870"/>
    <w:rsid w:val="00845A7E"/>
    <w:rsid w:val="00860C48"/>
    <w:rsid w:val="00871EEF"/>
    <w:rsid w:val="0088351B"/>
    <w:rsid w:val="008A1B90"/>
    <w:rsid w:val="008B6910"/>
    <w:rsid w:val="008C2F1A"/>
    <w:rsid w:val="008D3A9F"/>
    <w:rsid w:val="008D61F6"/>
    <w:rsid w:val="008E19F9"/>
    <w:rsid w:val="008F2D88"/>
    <w:rsid w:val="009161C4"/>
    <w:rsid w:val="00932C5C"/>
    <w:rsid w:val="00941937"/>
    <w:rsid w:val="009436BB"/>
    <w:rsid w:val="00945DA0"/>
    <w:rsid w:val="009546FD"/>
    <w:rsid w:val="009577BF"/>
    <w:rsid w:val="0097311D"/>
    <w:rsid w:val="00992DB1"/>
    <w:rsid w:val="009A592F"/>
    <w:rsid w:val="009B0030"/>
    <w:rsid w:val="009B18B4"/>
    <w:rsid w:val="009B1D7B"/>
    <w:rsid w:val="009C5D48"/>
    <w:rsid w:val="009D5780"/>
    <w:rsid w:val="009D79DF"/>
    <w:rsid w:val="009F2467"/>
    <w:rsid w:val="009F5BCC"/>
    <w:rsid w:val="00A02C21"/>
    <w:rsid w:val="00A02D37"/>
    <w:rsid w:val="00A0309C"/>
    <w:rsid w:val="00A04487"/>
    <w:rsid w:val="00A302FF"/>
    <w:rsid w:val="00A33BF2"/>
    <w:rsid w:val="00A368BB"/>
    <w:rsid w:val="00A373F2"/>
    <w:rsid w:val="00A456DA"/>
    <w:rsid w:val="00A47D1F"/>
    <w:rsid w:val="00A54C2F"/>
    <w:rsid w:val="00A65090"/>
    <w:rsid w:val="00A65413"/>
    <w:rsid w:val="00A82729"/>
    <w:rsid w:val="00A8628A"/>
    <w:rsid w:val="00A93CB4"/>
    <w:rsid w:val="00AA10D7"/>
    <w:rsid w:val="00AC6F10"/>
    <w:rsid w:val="00AD3C46"/>
    <w:rsid w:val="00AE4567"/>
    <w:rsid w:val="00AF78B9"/>
    <w:rsid w:val="00B001E3"/>
    <w:rsid w:val="00B14648"/>
    <w:rsid w:val="00B25861"/>
    <w:rsid w:val="00B25A50"/>
    <w:rsid w:val="00B25DB1"/>
    <w:rsid w:val="00B4292C"/>
    <w:rsid w:val="00B664C3"/>
    <w:rsid w:val="00B807BC"/>
    <w:rsid w:val="00B81287"/>
    <w:rsid w:val="00B833C0"/>
    <w:rsid w:val="00B92879"/>
    <w:rsid w:val="00B92F01"/>
    <w:rsid w:val="00B9795D"/>
    <w:rsid w:val="00B97C3D"/>
    <w:rsid w:val="00BB156C"/>
    <w:rsid w:val="00BC07A1"/>
    <w:rsid w:val="00BD4150"/>
    <w:rsid w:val="00BF2D5F"/>
    <w:rsid w:val="00C30550"/>
    <w:rsid w:val="00C6727C"/>
    <w:rsid w:val="00C715C7"/>
    <w:rsid w:val="00C73669"/>
    <w:rsid w:val="00C824E0"/>
    <w:rsid w:val="00C9695A"/>
    <w:rsid w:val="00CA541A"/>
    <w:rsid w:val="00CA778F"/>
    <w:rsid w:val="00CA7D54"/>
    <w:rsid w:val="00CA7E54"/>
    <w:rsid w:val="00CC7BBA"/>
    <w:rsid w:val="00CD3C7E"/>
    <w:rsid w:val="00CF5EC2"/>
    <w:rsid w:val="00D044CF"/>
    <w:rsid w:val="00D13744"/>
    <w:rsid w:val="00D15B15"/>
    <w:rsid w:val="00D21FD5"/>
    <w:rsid w:val="00D22D1B"/>
    <w:rsid w:val="00D3034A"/>
    <w:rsid w:val="00D3790B"/>
    <w:rsid w:val="00D37E22"/>
    <w:rsid w:val="00D51156"/>
    <w:rsid w:val="00D64FE2"/>
    <w:rsid w:val="00D674B0"/>
    <w:rsid w:val="00D77EF2"/>
    <w:rsid w:val="00DA2CB4"/>
    <w:rsid w:val="00DA4F15"/>
    <w:rsid w:val="00DA68B5"/>
    <w:rsid w:val="00DB7ED7"/>
    <w:rsid w:val="00DC037E"/>
    <w:rsid w:val="00DC37D8"/>
    <w:rsid w:val="00DE242C"/>
    <w:rsid w:val="00DE7DE7"/>
    <w:rsid w:val="00DF5C40"/>
    <w:rsid w:val="00E07490"/>
    <w:rsid w:val="00E10871"/>
    <w:rsid w:val="00E43303"/>
    <w:rsid w:val="00E43329"/>
    <w:rsid w:val="00E65112"/>
    <w:rsid w:val="00E74E3A"/>
    <w:rsid w:val="00E75396"/>
    <w:rsid w:val="00E91B34"/>
    <w:rsid w:val="00E92FC0"/>
    <w:rsid w:val="00E9787C"/>
    <w:rsid w:val="00EA1035"/>
    <w:rsid w:val="00EC268E"/>
    <w:rsid w:val="00ED60EF"/>
    <w:rsid w:val="00ED6401"/>
    <w:rsid w:val="00EF4B39"/>
    <w:rsid w:val="00EF5168"/>
    <w:rsid w:val="00F12DBE"/>
    <w:rsid w:val="00F36316"/>
    <w:rsid w:val="00F65446"/>
    <w:rsid w:val="00F65C09"/>
    <w:rsid w:val="00F8098A"/>
    <w:rsid w:val="00F825B4"/>
    <w:rsid w:val="00F97575"/>
    <w:rsid w:val="00FD406E"/>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4C56DE62-B47C-48D7-8CC0-A195242A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5.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dolf.farys@soz.unibe.ch"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mailto:oliver.huembelin@bfh.ch"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695078016"/>
        <c:axId val="1481446496"/>
      </c:lineChart>
      <c:catAx>
        <c:axId val="1695078016"/>
        <c:scaling>
          <c:orientation val="minMax"/>
        </c:scaling>
        <c:delete val="0"/>
        <c:axPos val="b"/>
        <c:numFmt formatCode="General" sourceLinked="1"/>
        <c:majorTickMark val="out"/>
        <c:minorTickMark val="none"/>
        <c:tickLblPos val="nextTo"/>
        <c:crossAx val="1481446496"/>
        <c:crosses val="autoZero"/>
        <c:auto val="1"/>
        <c:lblAlgn val="ctr"/>
        <c:lblOffset val="100"/>
        <c:noMultiLvlLbl val="0"/>
      </c:catAx>
      <c:valAx>
        <c:axId val="1481446496"/>
        <c:scaling>
          <c:orientation val="minMax"/>
        </c:scaling>
        <c:delete val="0"/>
        <c:axPos val="l"/>
        <c:majorGridlines/>
        <c:numFmt formatCode="General" sourceLinked="1"/>
        <c:majorTickMark val="out"/>
        <c:minorTickMark val="none"/>
        <c:tickLblPos val="nextTo"/>
        <c:crossAx val="1695078016"/>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B5218-A690-46E5-A8BE-FBC7620F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19</Pages>
  <Words>8111</Words>
  <Characters>51100</Characters>
  <Application>Microsoft Office Word</Application>
  <DocSecurity>0</DocSecurity>
  <Lines>425</Lines>
  <Paragraphs>118</Paragraphs>
  <ScaleCrop>false</ScaleCrop>
  <HeadingPairs>
    <vt:vector size="2" baseType="variant">
      <vt:variant>
        <vt:lpstr>Titel</vt:lpstr>
      </vt:variant>
      <vt:variant>
        <vt:i4>1</vt:i4>
      </vt:variant>
    </vt:vector>
  </HeadingPairs>
  <TitlesOfParts>
    <vt:vector size="1" baseType="lpstr">
      <vt:lpstr>Adresse</vt:lpstr>
    </vt:vector>
  </TitlesOfParts>
  <Company>Mediaviso AG</Company>
  <LinksUpToDate>false</LinksUpToDate>
  <CharactersWithSpaces>59093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subject/>
  <dc:creator>Hümbelin Oliver</dc:creator>
  <cp:keywords/>
  <dc:description/>
  <cp:lastModifiedBy>rudi</cp:lastModifiedBy>
  <cp:revision>7</cp:revision>
  <cp:lastPrinted>2014-03-31T13:10:00Z</cp:lastPrinted>
  <dcterms:created xsi:type="dcterms:W3CDTF">2014-11-07T01:05:00Z</dcterms:created>
  <dcterms:modified xsi:type="dcterms:W3CDTF">2014-11-11T16:34:00Z</dcterms:modified>
</cp:coreProperties>
</file>