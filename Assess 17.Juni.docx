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E50748"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501FAB15" w:rsidR="00B57CCB" w:rsidRDefault="00C1466B" w:rsidP="00C368ED">
            <w:pPr>
              <w:jc w:val="center"/>
              <w:rPr>
                <w:b/>
                <w:lang w:val="en-US"/>
              </w:rPr>
            </w:pPr>
            <w:r>
              <w:rPr>
                <w:lang w:val="en-US"/>
              </w:rPr>
              <w:t>April</w:t>
            </w:r>
            <w:r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9CAEF87" w:rsidR="0093785D" w:rsidRDefault="00B57CCB" w:rsidP="00D6131E">
            <w:pPr>
              <w:jc w:val="both"/>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 we estimate the impact of tax data related methodological options on inequality measures with Swiss tax data. Where possible and meaningful, we compare tax data results to corresponding results from surveys. </w:t>
            </w:r>
            <w:r w:rsidR="00A91FC0">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42CF9C61" w:rsidR="00D044CF" w:rsidRDefault="00D044CF" w:rsidP="00D6131E">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6F812466" w:rsidR="00D044CF" w:rsidRDefault="00D044CF" w:rsidP="00D6131E">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w:t>
      </w:r>
      <w:r w:rsidR="00555896">
        <w:rPr>
          <w:lang w:val="en-US"/>
        </w:rPr>
        <w:t xml:space="preserve">ion of middle income households and imperfect estimations of inequality. </w:t>
      </w:r>
      <w:r w:rsidRPr="00D044CF">
        <w:rPr>
          <w:lang w:val="en-US"/>
        </w:rPr>
        <w:t xml:space="preserve"> These concerns have led to the search of alternative data sources that can supplement the established survey data.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at the latest with the bestseller of Piketty (2014), this approach was </w:t>
      </w:r>
      <w:r w:rsidR="00E57DCB">
        <w:rPr>
          <w:lang w:val="en-US"/>
        </w:rPr>
        <w:t>already 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 t</w:t>
      </w:r>
      <w:r w:rsidRPr="00D044CF">
        <w:rPr>
          <w:lang w:val="en-US"/>
        </w:rPr>
        <w: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w:t>
      </w:r>
      <w:r w:rsidRPr="00D044CF">
        <w:rPr>
          <w:lang w:val="en-US"/>
        </w:rPr>
        <w:t>Today, all existing top income tax statistics based time series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14940DAC" w:rsidR="009D3628" w:rsidRDefault="009D3628" w:rsidP="00D6131E">
      <w:pPr>
        <w:jc w:val="both"/>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594AAC" w:rsidRPr="00D044CF">
        <w:rPr>
          <w:lang w:val="en-US"/>
        </w:rPr>
        <w:t>section 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0C23D4"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 w:name="_Ref399330537"/>
      <w:bookmarkStart w:id="4"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
      <w:bookmarkEnd w:id="4"/>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77777777" w:rsidR="00D6131E" w:rsidRDefault="00D044CF" w:rsidP="00D6131E">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w:t>
      </w:r>
    </w:p>
    <w:p w14:paraId="7812E188" w14:textId="77777777" w:rsidR="00E57DCB" w:rsidRDefault="00E57DCB" w:rsidP="00D6131E">
      <w:pPr>
        <w:jc w:val="both"/>
        <w:rPr>
          <w:lang w:val="en-US"/>
        </w:rPr>
      </w:pPr>
    </w:p>
    <w:p w14:paraId="514E71FA" w14:textId="18791477" w:rsidR="009B2515" w:rsidRPr="003838D6" w:rsidRDefault="00D044CF" w:rsidP="00D6131E">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 (for detailed discussion see: OECD (201</w:t>
      </w:r>
      <w:r w:rsidR="00FB64F2" w:rsidRPr="00D74E46">
        <w:rPr>
          <w:lang w:val="en-US"/>
        </w:rPr>
        <w:t xml:space="preserve">3, 44) and </w:t>
      </w:r>
      <w:r w:rsidR="000F3F69" w:rsidRPr="00D74E46">
        <w:rPr>
          <w:lang w:val="en-US"/>
        </w:rPr>
        <w:t>Uni</w:t>
      </w:r>
      <w:r w:rsidR="005B4A5D" w:rsidRPr="00D74E46">
        <w:rPr>
          <w:lang w:val="en-US"/>
        </w:rPr>
        <w:t>ted Nations (2011, 24)</w:t>
      </w:r>
      <w:r w:rsidR="00B50997" w:rsidRPr="00D74E46">
        <w:rPr>
          <w:lang w:val="en-US"/>
        </w:rPr>
        <w:t>]</w:t>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810253" w:rsidRPr="00F3795A">
        <w:rPr>
          <w:szCs w:val="20"/>
          <w:lang w:val="en-US"/>
        </w:rPr>
        <w:t>Figure 2</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inter 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definition of income itself. </w:t>
      </w:r>
      <w:r w:rsidR="00AD06A6" w:rsidRPr="00F54625">
        <w:rPr>
          <w:lang w:val="en-US"/>
        </w:rPr>
        <w:t xml:space="preserve">For instance, primary </w:t>
      </w:r>
      <w:r w:rsidR="00ED60EF" w:rsidRPr="0009092B">
        <w:rPr>
          <w:lang w:val="en-US"/>
        </w:rPr>
        <w:t>income</w:t>
      </w:r>
      <w:r w:rsidRPr="00044C0C">
        <w:rPr>
          <w:lang w:val="en-US"/>
        </w:rPr>
        <w:t xml:space="preserve"> or disposable </w:t>
      </w:r>
      <w:r w:rsidR="00555896" w:rsidRPr="00F55E6D">
        <w:rPr>
          <w:lang w:val="en-US"/>
        </w:rPr>
        <w:t>income differs</w:t>
      </w:r>
      <w:r w:rsidRPr="00DA77DF">
        <w:rPr>
          <w:lang w:val="en-US"/>
        </w:rPr>
        <w:t xml:space="preserve"> by substantial meaning and by the expected degree of inequality</w:t>
      </w:r>
      <w:r w:rsidR="008973D6" w:rsidRPr="000F5C48">
        <w:rPr>
          <w:szCs w:val="20"/>
          <w:lang w:val="en-US"/>
        </w:rPr>
        <w:t xml:space="preserve">. Because not every member of a </w:t>
      </w:r>
      <w:r w:rsidR="00F10C8A" w:rsidRPr="00FA5D80">
        <w:rPr>
          <w:szCs w:val="20"/>
          <w:lang w:val="en-US"/>
        </w:rPr>
        <w:t>society</w:t>
      </w:r>
      <w:r w:rsidR="008973D6" w:rsidRPr="0092701E">
        <w:rPr>
          <w:szCs w:val="20"/>
          <w:lang w:val="en-US"/>
        </w:rPr>
        <w:t xml:space="preserve"> participates in market activities - may it be with labor or capital – the distribution of primary incomes is usually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 173,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1D27D7" w:rsidRPr="00035F89">
        <w:rPr>
          <w:szCs w:val="20"/>
          <w:lang w:val="en-US"/>
        </w:rPr>
        <w:t>sub</w:t>
      </w:r>
      <w:r w:rsidR="005E4140" w:rsidRPr="00035F89">
        <w:rPr>
          <w:szCs w:val="20"/>
          <w:lang w:val="en-US"/>
        </w:rPr>
        <w:t>section</w:t>
      </w:r>
      <w:r w:rsidR="001D27D7" w:rsidRPr="00035F89">
        <w:rPr>
          <w:szCs w:val="20"/>
          <w:lang w:val="en-US"/>
        </w:rPr>
        <w:t xml:space="preserve"> statistical unit</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772FE3FD" w:rsidR="009B2515" w:rsidRPr="00A74F6D" w:rsidRDefault="007C739D" w:rsidP="006A2614">
      <w:pPr>
        <w:pStyle w:val="Beschriftung"/>
        <w:rPr>
          <w:sz w:val="24"/>
          <w:lang w:val="en-US"/>
        </w:rPr>
      </w:pPr>
      <w:bookmarkStart w:id="6" w:name="_Ref417324633"/>
      <w:bookmarkStart w:id="7"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810253">
        <w:rPr>
          <w:noProof/>
          <w:sz w:val="24"/>
          <w:lang w:val="en-US"/>
        </w:rPr>
        <w:t>1</w:t>
      </w:r>
      <w:r w:rsidRPr="007C739D">
        <w:rPr>
          <w:sz w:val="24"/>
          <w:lang w:val="en-US"/>
        </w:rPr>
        <w:fldChar w:fldCharType="end"/>
      </w:r>
      <w:bookmarkEnd w:id="6"/>
      <w:r w:rsidR="003163BA" w:rsidRPr="003163BA">
        <w:rPr>
          <w:sz w:val="24"/>
          <w:lang w:val="en-US"/>
        </w:rPr>
        <w:t xml:space="preserve">: </w:t>
      </w:r>
      <w:r w:rsidR="003163BA" w:rsidRPr="001232D9">
        <w:rPr>
          <w:sz w:val="24"/>
          <w:lang w:val="en-US"/>
        </w:rPr>
        <w:t xml:space="preserve">Income </w:t>
      </w:r>
      <w:r w:rsidR="003163BA" w:rsidRPr="001232D9">
        <w:rPr>
          <w:sz w:val="24"/>
          <w:lang w:val="en-US"/>
        </w:rPr>
        <w:t xml:space="preserve">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(2013:44), own diagram</w:t>
      </w:r>
      <w:bookmarkEnd w:id="7"/>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4B87BA4" w:rsidR="00676E3F" w:rsidRDefault="00676E3F" w:rsidP="00D6131E">
      <w:pPr>
        <w:jc w:val="both"/>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00E57DCB">
        <w:rPr>
          <w:lang w:val="en-US"/>
        </w:rPr>
        <w:t>provide</w:t>
      </w:r>
      <w:proofErr w:type="gramEnd"/>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555896">
        <w:rPr>
          <w:lang w:val="en-US"/>
        </w:rPr>
        <w:t>variance 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w:t>
      </w:r>
      <w:r w:rsidR="00361A2D">
        <w:rPr>
          <w:lang w:val="en-US"/>
        </w:rPr>
        <w:lastRenderedPageBreak/>
        <w:t>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5B26B25E" w14:textId="77777777" w:rsidR="00555896" w:rsidRDefault="00555896" w:rsidP="00D6131E">
      <w:pPr>
        <w:jc w:val="both"/>
        <w:rPr>
          <w:lang w:val="en-US"/>
        </w:rPr>
      </w:pPr>
    </w:p>
    <w:p w14:paraId="7EA01EA8" w14:textId="4592D5FC" w:rsidR="00D6131E" w:rsidRDefault="00AB7485" w:rsidP="00D6131E">
      <w:pPr>
        <w:jc w:val="both"/>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quantile function</w:t>
      </w:r>
      <w:r w:rsidR="00676E3F" w:rsidRPr="00676E3F">
        <w:rPr>
          <w:lang w:val="en-US"/>
        </w:rPr>
        <w:t xml:space="preserve"> 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Theil-Index)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5B3B6310" w:rsidR="001D27D7" w:rsidRDefault="00361A2D" w:rsidP="00D6131E">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8" w:name="_Ref406405239"/>
      <w:bookmarkStart w:id="9" w:name="_Toc406505788"/>
      <w:r w:rsidRPr="00A04E33">
        <w:rPr>
          <w:lang w:val="en-US"/>
        </w:rPr>
        <w:t xml:space="preserve">Statistical </w:t>
      </w:r>
      <w:r w:rsidR="002B69C3">
        <w:rPr>
          <w:lang w:val="en-US"/>
        </w:rPr>
        <w:t>u</w:t>
      </w:r>
      <w:r w:rsidRPr="00A04E33">
        <w:rPr>
          <w:lang w:val="en-US"/>
        </w:rPr>
        <w:t>nits</w:t>
      </w:r>
      <w:bookmarkEnd w:id="8"/>
      <w:bookmarkEnd w:id="9"/>
    </w:p>
    <w:p w14:paraId="47E640C9" w14:textId="43BA7A61" w:rsidR="001D27D7" w:rsidRPr="00676E3F" w:rsidRDefault="00460F6B" w:rsidP="00D6131E">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 xml:space="preserve">all persons under the same housing arrangement. </w:t>
      </w:r>
      <w:r w:rsidR="00555896">
        <w:rPr>
          <w:lang w:val="en-US"/>
        </w:rPr>
        <w:t xml:space="preserve">Data is 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15AF5">
        <w:rPr>
          <w:lang w:val="en-US"/>
        </w:rPr>
        <w:t>,</w:t>
      </w:r>
      <w:r w:rsidR="001D27D7" w:rsidRPr="00676E3F">
        <w:rPr>
          <w:lang w:val="en-US"/>
        </w:rPr>
        <w:t xml:space="preserve"> that people in the same household share resources and </w:t>
      </w:r>
      <w:r w:rsidR="001D27D7" w:rsidRPr="00676E3F">
        <w:rPr>
          <w:lang w:val="en-US"/>
        </w:rPr>
        <w:lastRenderedPageBreak/>
        <w:t xml:space="preserve">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0" w:name="_Ref422236095"/>
      <w:r>
        <w:rPr>
          <w:lang w:val="en-US"/>
        </w:rPr>
        <w:t xml:space="preserve">Population </w:t>
      </w:r>
      <w:r w:rsidR="002B69C3">
        <w:rPr>
          <w:lang w:val="en-US"/>
        </w:rPr>
        <w:t>c</w:t>
      </w:r>
      <w:r>
        <w:rPr>
          <w:lang w:val="en-US"/>
        </w:rPr>
        <w:t>overage</w:t>
      </w:r>
      <w:bookmarkEnd w:id="10"/>
    </w:p>
    <w:p w14:paraId="37DC4537" w14:textId="034A47CA" w:rsidR="00B14648" w:rsidRPr="00EB2518" w:rsidRDefault="00B2353A" w:rsidP="00A74F6D">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is collected.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11" w:name="_Ref399330540"/>
      <w:bookmarkStart w:id="12" w:name="_Toc406505790"/>
      <w:r w:rsidRPr="00B14648">
        <w:rPr>
          <w:lang w:val="en-US"/>
        </w:rPr>
        <w:t>Comparison of tax data and survey data – overview of advantages and shortcomings</w:t>
      </w:r>
      <w:bookmarkEnd w:id="11"/>
      <w:bookmarkEnd w:id="12"/>
    </w:p>
    <w:p w14:paraId="09876D70" w14:textId="4415F89A" w:rsidR="00B14648" w:rsidRPr="00B14648" w:rsidRDefault="00B14648" w:rsidP="00D6131E">
      <w:pPr>
        <w:pStyle w:val="StandardWeb"/>
        <w:jc w:val="both"/>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Pr="00B14648">
        <w:rPr>
          <w:rFonts w:ascii="Lucida Sans" w:hAnsi="Lucida Sans"/>
          <w:sz w:val="19"/>
          <w:szCs w:val="19"/>
          <w:lang w:val="en-US"/>
        </w:rPr>
        <w:instrText xml:space="preserve">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13"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B748B5">
        <w:rPr>
          <w:noProof/>
          <w:sz w:val="24"/>
          <w:lang w:val="en-US"/>
        </w:rPr>
        <w:t>1</w:t>
      </w:r>
      <w:r w:rsidRPr="00763E00">
        <w:rPr>
          <w:sz w:val="24"/>
          <w:lang w:val="en-US"/>
        </w:rPr>
        <w:fldChar w:fldCharType="end"/>
      </w:r>
      <w:r w:rsidR="003163BA" w:rsidRPr="00763E00">
        <w:rPr>
          <w:sz w:val="24"/>
          <w:lang w:val="en-US"/>
        </w:rPr>
        <w:t>:</w:t>
      </w:r>
      <w:r w:rsidR="003163BA" w:rsidRPr="003163BA">
        <w:rPr>
          <w:lang w:val="en-US"/>
        </w:rPr>
        <w:t xml:space="preserve"> </w:t>
      </w:r>
      <w:r w:rsidR="003163BA" w:rsidRPr="00B14648">
        <w:rPr>
          <w:sz w:val="24"/>
          <w:lang w:val="en-US"/>
        </w:rPr>
        <w:t>Comparison of tax-data and survey data</w:t>
      </w:r>
      <w:bookmarkEnd w:id="13"/>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539920AD" w14:textId="0414FD49"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xml:space="preserve">, </w:t>
      </w:r>
      <w:r w:rsidR="00D5668A">
        <w:rPr>
          <w:rFonts w:ascii="Lucida Sans" w:hAnsi="Lucida Sans"/>
          <w:sz w:val="19"/>
          <w:szCs w:val="19"/>
          <w:lang w:val="en-US"/>
        </w:rPr>
        <w:lastRenderedPageBreak/>
        <w:t>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This leaves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at all.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035F89" w:rsidRPr="00035F89">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r w:rsidR="003838D6">
        <w:rPr>
          <w:rFonts w:ascii="Lucida Sans" w:hAnsi="Lucida Sans"/>
          <w:sz w:val="19"/>
          <w:szCs w:val="19"/>
          <w:lang w:val="en-US"/>
        </w:rPr>
        <w:br/>
      </w:r>
      <w:r w:rsidR="0077733B">
        <w:rPr>
          <w:rFonts w:ascii="Lucida Sans" w:hAnsi="Lucida Sans"/>
          <w:sz w:val="19"/>
          <w:szCs w:val="19"/>
          <w:lang w:val="en-US"/>
        </w:rPr>
        <w:br/>
      </w:r>
      <w:r w:rsidR="00D85FDF">
        <w:rPr>
          <w:rFonts w:ascii="Lucida Sans" w:hAnsi="Lucida Sans"/>
          <w:sz w:val="19"/>
          <w:szCs w:val="19"/>
          <w:lang w:val="en-US"/>
        </w:rPr>
        <w:t>T</w:t>
      </w:r>
      <w:r w:rsidR="00D85FDF" w:rsidRPr="00B14648">
        <w:rPr>
          <w:rFonts w:ascii="Lucida Sans" w:hAnsi="Lucida Sans"/>
          <w:sz w:val="19"/>
          <w:szCs w:val="19"/>
          <w:lang w:val="en-US"/>
        </w:rPr>
        <w:t xml:space="preserve">he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7DAE80B" w14:textId="7C9A94B1"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0359D909"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axing </w:t>
      </w:r>
      <w:r w:rsidRPr="00B14648">
        <w:rPr>
          <w:rFonts w:ascii="Lucida Sans" w:hAnsi="Lucida Sans"/>
          <w:sz w:val="19"/>
          <w:szCs w:val="19"/>
          <w:lang w:val="en-US"/>
        </w:rPr>
        <w:t>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when individuals try not to fill tax returns</w:t>
      </w:r>
      <w:r w:rsidR="0009092B">
        <w:rPr>
          <w:rFonts w:ascii="Lucida Sans" w:hAnsi="Lucida Sans"/>
          <w:sz w:val="19"/>
          <w:szCs w:val="19"/>
          <w:lang w:val="en-US"/>
        </w:rPr>
        <w:t xml:space="preserve"> or by misreporting of incomes. </w:t>
      </w:r>
      <w:r w:rsidRPr="00B14648">
        <w:rPr>
          <w:rFonts w:ascii="Lucida Sans" w:hAnsi="Lucida Sans"/>
          <w:sz w:val="19"/>
          <w:szCs w:val="19"/>
          <w:lang w:val="en-US"/>
        </w:rPr>
        <w:t xml:space="preserve">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w:t>
      </w:r>
    </w:p>
    <w:p w14:paraId="32B6884B" w14:textId="0580CC8E" w:rsidR="00763E00"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is far bigger. </w:t>
      </w:r>
      <w:r w:rsidR="00144FDE">
        <w:rPr>
          <w:rFonts w:ascii="Lucida Sans" w:hAnsi="Lucida Sans"/>
          <w:sz w:val="19"/>
          <w:szCs w:val="19"/>
          <w:lang w:val="en-US"/>
        </w:rPr>
        <w:t xml:space="preserve">Finally, </w:t>
      </w:r>
      <w:r w:rsidR="004D6382">
        <w:rPr>
          <w:rFonts w:ascii="Lucida Sans" w:hAnsi="Lucida Sans"/>
          <w:sz w:val="19"/>
          <w:szCs w:val="19"/>
          <w:lang w:val="en-US"/>
        </w:rPr>
        <w:t>H</w:t>
      </w:r>
      <w:r w:rsidR="00144FDE">
        <w:rPr>
          <w:rFonts w:ascii="Lucida Sans" w:hAnsi="Lucida Sans"/>
          <w:sz w:val="19"/>
          <w:szCs w:val="19"/>
          <w:lang w:val="en-US"/>
        </w:rPr>
        <w:t>ouseholds Surveys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w:t>
      </w:r>
      <w:r w:rsidR="00144FDE">
        <w:rPr>
          <w:rFonts w:ascii="Lucida Sans" w:hAnsi="Lucida Sans"/>
          <w:sz w:val="19"/>
          <w:szCs w:val="19"/>
          <w:lang w:val="en-US"/>
        </w:rPr>
        <w:lastRenderedPageBreak/>
        <w:t xml:space="preserve">analysis not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9228994" w:rsidR="00B14648" w:rsidRDefault="00B544D2" w:rsidP="00D6131E">
      <w:pPr>
        <w:jc w:val="both"/>
        <w:rPr>
          <w:lang w:val="en-US"/>
        </w:rPr>
      </w:pPr>
      <w:r>
        <w:rPr>
          <w:lang w:val="en-US"/>
        </w:rPr>
        <w:t>As we will</w:t>
      </w:r>
      <w:r w:rsidR="002668B1">
        <w:rPr>
          <w:lang w:val="en-US"/>
        </w:rPr>
        <w:t xml:space="preserve">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266AE1" w:rsidRPr="00266AE1">
        <w:rPr>
          <w:lang w:val="en-US"/>
        </w:rPr>
        <w:t>Figure 3</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B748B5" w:rsidRPr="00E30513">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Questions arise: Why do the series differ and which one approximates truth best? </w:t>
      </w:r>
    </w:p>
    <w:p w14:paraId="6D3BBB8E" w14:textId="77777777" w:rsidR="00E57DCB" w:rsidRDefault="00E57DCB" w:rsidP="00D6131E">
      <w:pPr>
        <w:jc w:val="both"/>
        <w:rPr>
          <w:lang w:val="en-US"/>
        </w:rPr>
      </w:pPr>
    </w:p>
    <w:p w14:paraId="6F3A8AC3" w14:textId="77777777" w:rsidR="00E57DCB" w:rsidRDefault="00E57DCB" w:rsidP="00E57DCB">
      <w:pPr>
        <w:jc w:val="both"/>
        <w:rPr>
          <w:lang w:val="en-US"/>
        </w:rPr>
      </w:pPr>
      <w:r>
        <w:rPr>
          <w:lang w:val="en-US"/>
        </w:rPr>
        <w:t>Differences might</w:t>
      </w:r>
      <w:r w:rsidRPr="00B14648">
        <w:rPr>
          <w:lang w:val="en-US"/>
        </w:rPr>
        <w:t xml:space="preserve"> be explained with factors</w:t>
      </w:r>
      <w:r>
        <w:rPr>
          <w:lang w:val="en-US"/>
        </w:rPr>
        <w:t xml:space="preserve"> introduced in section </w:t>
      </w:r>
      <w:r>
        <w:rPr>
          <w:lang w:val="en-US"/>
        </w:rPr>
        <w:fldChar w:fldCharType="begin"/>
      </w:r>
      <w:r>
        <w:rPr>
          <w:lang w:val="en-US"/>
        </w:rPr>
        <w:instrText xml:space="preserve"> REF _Ref399330537 \r \h  \* MERGEFORMAT </w:instrText>
      </w:r>
      <w:r>
        <w:rPr>
          <w:lang w:val="en-US"/>
        </w:rPr>
      </w:r>
      <w:r>
        <w:rPr>
          <w:lang w:val="en-US"/>
        </w:rPr>
        <w:fldChar w:fldCharType="separate"/>
      </w:r>
      <w:r>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 is underestimated. The FTA series, however, is based only on taxed subjects. Second</w:t>
      </w:r>
      <w:r w:rsidRPr="00B14648">
        <w:rPr>
          <w:lang w:val="en-US"/>
        </w:rPr>
        <w:t>, different income concepts were used.</w:t>
      </w:r>
      <w:r>
        <w:rPr>
          <w:lang w:val="en-US"/>
        </w:rPr>
        <w:t xml:space="preserve"> The tax data time series is based on taxable incomes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to unmarried cohabitation this could lead to a bias within tax data. </w:t>
      </w:r>
      <w:r w:rsidRPr="007648BB">
        <w:rPr>
          <w:bCs/>
          <w:lang w:val="en-US"/>
        </w:rPr>
        <w:t xml:space="preserve">To sum it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sources that lead potentially 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4726EA85" w:rsidR="005E7BD6" w:rsidRPr="005E7BD6" w:rsidRDefault="00616B27" w:rsidP="00642836">
      <w:pPr>
        <w:rPr>
          <w:sz w:val="24"/>
          <w:lang w:val="en-US"/>
        </w:rPr>
      </w:pPr>
      <w:bookmarkStart w:id="14" w:name="_Ref406511415"/>
      <w:bookmarkStart w:id="15" w:name="_Ref406511458"/>
      <w:bookmarkStart w:id="16"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810253">
        <w:rPr>
          <w:noProof/>
          <w:sz w:val="24"/>
          <w:lang w:val="en-US"/>
        </w:rPr>
        <w:t>2</w:t>
      </w:r>
      <w:r w:rsidRPr="00616B27">
        <w:rPr>
          <w:sz w:val="24"/>
          <w:lang w:val="en-US"/>
        </w:rPr>
        <w:fldChar w:fldCharType="end"/>
      </w:r>
      <w:bookmarkEnd w:id="14"/>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15"/>
      <w:r w:rsidR="00EB3A60">
        <w:rPr>
          <w:i/>
          <w:lang w:val="en-US"/>
        </w:rPr>
        <w:t>Swiss Fede</w:t>
      </w:r>
      <w:r w:rsidR="00350ED6">
        <w:rPr>
          <w:i/>
          <w:lang w:val="en-US"/>
        </w:rPr>
        <w:t>ral Tax Administration (FTA</w:t>
      </w:r>
      <w:r w:rsidR="00EB3A60">
        <w:rPr>
          <w:i/>
          <w:lang w:val="en-US"/>
        </w:rPr>
        <w:t>)</w:t>
      </w:r>
      <w:bookmarkEnd w:id="16"/>
    </w:p>
    <w:p w14:paraId="1CA22850" w14:textId="77777777" w:rsidR="00D6131E" w:rsidRDefault="00D6131E" w:rsidP="00D6131E">
      <w:pPr>
        <w:jc w:val="both"/>
        <w:rPr>
          <w:lang w:val="en-US"/>
        </w:rPr>
      </w:pPr>
    </w:p>
    <w:p w14:paraId="074247D4" w14:textId="345DB5A9" w:rsidR="00196156" w:rsidRDefault="006943AC" w:rsidP="00D6131E">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00870">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E57DCB">
        <w:rPr>
          <w:lang w:val="en-US"/>
        </w:rPr>
        <w:t xml:space="preserve">data specific </w:t>
      </w:r>
      <w:r w:rsidR="008C304E">
        <w:rPr>
          <w:lang w:val="en-US"/>
        </w:rPr>
        <w:t>misspecifications</w:t>
      </w:r>
      <w:r w:rsidR="00C14148">
        <w:rPr>
          <w:lang w:val="en-US"/>
        </w:rPr>
        <w:t>.</w:t>
      </w:r>
      <w:r w:rsidR="008B2560">
        <w:rPr>
          <w:lang w:val="en-US"/>
        </w:rPr>
        <w:t xml:space="preser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enabsatz"/>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enabsatz"/>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enabsatz"/>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3896B0F9" w:rsidR="00FD406E" w:rsidRDefault="00CC65B7" w:rsidP="00A74F6D">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4"/>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w:instrText>
      </w:r>
      <w:r w:rsidR="00FA5D80">
        <w:rPr>
          <w:lang w:val="en-US"/>
        </w:rPr>
        <w:instrText>REF</w:instrText>
      </w:r>
      <w:r w:rsidR="005B4A5D" w:rsidRPr="000572D1">
        <w:rPr>
          <w:lang w:val="en-US"/>
        </w:rPr>
        <w:instrText xml:space="preserve">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B748B5" w:rsidRPr="008E4484">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 xml:space="preserve">use the Household and </w:t>
      </w:r>
      <w:r w:rsidR="00AF47A8">
        <w:rPr>
          <w:lang w:val="en-US"/>
        </w:rPr>
        <w:t>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E27ACDA" w14:textId="77777777" w:rsidR="00044C0C" w:rsidRDefault="00044C0C" w:rsidP="00FD406E">
      <w:pPr>
        <w:rPr>
          <w:lang w:val="en-US"/>
        </w:rPr>
      </w:pPr>
    </w:p>
    <w:p w14:paraId="1EDD9F9E" w14:textId="7CEB6586" w:rsidR="00F06E77" w:rsidRDefault="00044C0C" w:rsidP="00A74F6D">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on specific time periods and/or to use different datasets. Table 2 in the appendix gives more detailed and standardized information about the data source, population, time frame, income concept and method was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column </w:t>
      </w:r>
      <w:r w:rsidR="00EA6430">
        <w:rPr>
          <w:i/>
          <w:lang w:val="en-US"/>
        </w:rPr>
        <w:t xml:space="preserve">Method </w:t>
      </w:r>
      <w:r w:rsidR="00EA6430">
        <w:rPr>
          <w:lang w:val="en-US"/>
        </w:rPr>
        <w:t xml:space="preserve">in </w:t>
      </w:r>
      <w:r w:rsidR="000572D1" w:rsidRPr="000572D1">
        <w:rPr>
          <w:lang w:val="en-US"/>
        </w:rPr>
        <w:fldChar w:fldCharType="begin"/>
      </w:r>
      <w:r w:rsidR="000572D1" w:rsidRPr="000572D1">
        <w:rPr>
          <w:lang w:val="en-US"/>
        </w:rPr>
        <w:instrText xml:space="preserve"> </w:instrText>
      </w:r>
      <w:r w:rsidR="00FA5D80">
        <w:rPr>
          <w:lang w:val="en-US"/>
        </w:rPr>
        <w:instrText>REF</w:instrText>
      </w:r>
      <w:r w:rsidR="000572D1" w:rsidRPr="000572D1">
        <w:rPr>
          <w:lang w:val="en-US"/>
        </w:rPr>
        <w:instrText xml:space="preserve">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B748B5" w:rsidRPr="00D6131E">
        <w:rPr>
          <w:lang w:val="en-US"/>
        </w:rPr>
        <w:t>Table 2</w:t>
      </w:r>
      <w:r w:rsidR="000572D1" w:rsidRPr="000572D1">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index.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one population measures. </w:t>
      </w:r>
    </w:p>
    <w:p w14:paraId="3E234B7C" w14:textId="2EEE6E0C" w:rsidR="00154023" w:rsidRDefault="002B69C3" w:rsidP="00154023">
      <w:pPr>
        <w:pStyle w:val="berschrift2"/>
        <w:rPr>
          <w:lang w:val="en-US"/>
        </w:rPr>
      </w:pPr>
      <w:r>
        <w:rPr>
          <w:lang w:val="en-US"/>
        </w:rPr>
        <w:t>Income concepts</w:t>
      </w:r>
    </w:p>
    <w:p w14:paraId="6B13BC32" w14:textId="367CB8E5" w:rsidR="00154023" w:rsidRDefault="00154023" w:rsidP="00A74F6D">
      <w:pPr>
        <w:jc w:val="both"/>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492093">
        <w:rPr>
          <w:lang w:val="en-US"/>
        </w:rPr>
      </w:r>
      <w:r w:rsidR="00A74F6D">
        <w:rPr>
          <w:lang w:val="en-US"/>
        </w:rPr>
        <w:instrText xml:space="preserve"> \* MERGEFORMAT </w:instrText>
      </w:r>
      <w:r w:rsidR="00492093">
        <w:rPr>
          <w:lang w:val="en-US"/>
        </w:rPr>
        <w:fldChar w:fldCharType="separate"/>
      </w:r>
      <w:r w:rsidR="00492093">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D73C6">
        <w:rPr>
          <w:lang w:val="en-US"/>
        </w:rPr>
      </w:r>
      <w:r w:rsidR="00A74F6D">
        <w:rPr>
          <w:lang w:val="en-US"/>
        </w:rPr>
        <w:instrText xml:space="preserve"> \* MERGEFORMAT </w:instrText>
      </w:r>
      <w:r w:rsidR="00AD73C6">
        <w:rPr>
          <w:lang w:val="en-US"/>
        </w:rPr>
        <w:fldChar w:fldCharType="separate"/>
      </w:r>
      <w:r w:rsidR="00F55E6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17" w:name="_Ref404961105"/>
      <w:bookmarkStart w:id="18" w:name="_Toc406505794"/>
      <w:r>
        <w:rPr>
          <w:i/>
          <w:lang w:val="en-US"/>
        </w:rPr>
        <w:lastRenderedPageBreak/>
        <w:t>Income definitions within tax data</w:t>
      </w:r>
      <w:bookmarkEnd w:id="17"/>
      <w:bookmarkEnd w:id="18"/>
    </w:p>
    <w:p w14:paraId="618EAC4B" w14:textId="075DDB8A" w:rsidR="00190B1B" w:rsidRDefault="0088351B" w:rsidP="00A74F6D">
      <w:pPr>
        <w:jc w:val="both"/>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6"/>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7"/>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8"/>
      </w:r>
      <w:r>
        <w:rPr>
          <w:lang w:val="en-US"/>
        </w:rPr>
        <w:t xml:space="preserve"> </w:t>
      </w:r>
    </w:p>
    <w:p w14:paraId="375EF87D" w14:textId="77777777" w:rsidR="00190B1B" w:rsidRDefault="00190B1B" w:rsidP="00A74F6D">
      <w:pPr>
        <w:jc w:val="both"/>
        <w:rPr>
          <w:lang w:val="en-US"/>
        </w:rPr>
      </w:pPr>
    </w:p>
    <w:p w14:paraId="6FE3E5C3" w14:textId="69CE0460" w:rsidR="0040615D" w:rsidRDefault="00190B1B" w:rsidP="00A74F6D">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B748B5" w:rsidRPr="002A2ED7">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rPr>
          <w:ins w:id="19" w:author="Hümbelin Oliver" w:date="2015-04-20T20:33:00Z"/>
        </w:rPr>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0"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4</w:t>
      </w:r>
      <w:r w:rsidRPr="00616B27">
        <w:rPr>
          <w:sz w:val="24"/>
          <w:lang w:val="en-US"/>
        </w:rPr>
        <w:fldChar w:fldCharType="end"/>
      </w:r>
      <w:bookmarkEnd w:id="20"/>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77777777" w:rsidR="00250B6E" w:rsidRDefault="00BD20DB" w:rsidP="00A74F6D">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250B6E" w:rsidRPr="001A5040">
        <w:rPr>
          <w:lang w:val="en-US"/>
        </w:rPr>
        <w:t>Figure 4</w:t>
      </w:r>
      <w:r w:rsidR="00250B6E">
        <w:rPr>
          <w:lang w:val="en-US"/>
        </w:rPr>
        <w:fldChar w:fldCharType="end"/>
      </w:r>
      <w:r w:rsidR="00250B6E">
        <w:rPr>
          <w:lang w:val="en-US"/>
        </w:rPr>
        <w:t xml:space="preserve"> shows, that the Gini coefficient based on taxable income are in general highest and the difference between the theoretically more sound disposable income (total income after taxes and private transfer) and the often available taxable income is huge (roughly ∆ 0.1 each year). Surprising is the fact, that a bigger part of the difference is explained by deductions, while an inequality reduction through progressive taxation is present, but has a comparably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1"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5</w:t>
      </w:r>
      <w:r w:rsidRPr="00616B27">
        <w:rPr>
          <w:sz w:val="24"/>
          <w:lang w:val="en-US"/>
        </w:rPr>
        <w:fldChar w:fldCharType="end"/>
      </w:r>
      <w:bookmarkEnd w:id="21"/>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22" w:name="_Ref404961181"/>
      <w:bookmarkStart w:id="23" w:name="_Toc406505795"/>
      <w:r>
        <w:rPr>
          <w:i/>
          <w:lang w:val="en-US"/>
        </w:rPr>
        <w:t xml:space="preserve">Using </w:t>
      </w:r>
      <w:r w:rsidR="0040615D" w:rsidRPr="0040615D">
        <w:rPr>
          <w:i/>
          <w:lang w:val="en-US"/>
        </w:rPr>
        <w:t>Income corrected with an equivalence scale based on tax information</w:t>
      </w:r>
      <w:bookmarkEnd w:id="22"/>
      <w:bookmarkEnd w:id="23"/>
    </w:p>
    <w:p w14:paraId="42C46ED0" w14:textId="343FDE7C" w:rsidR="00B410D9" w:rsidRDefault="00DD3A93" w:rsidP="00A74F6D">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783DA9">
        <w:rPr>
          <w:lang w:val="en-US"/>
        </w:rPr>
      </w:r>
      <w:r w:rsidR="00A74F6D">
        <w:rPr>
          <w:lang w:val="en-US"/>
        </w:rPr>
        <w:instrText xml:space="preserve"> \* MERGEFORMAT </w:instrText>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67032AC7" w:rsidR="001B03E1" w:rsidRPr="002A2ED7" w:rsidRDefault="001B03E1" w:rsidP="002A2ED7">
      <w:pPr>
        <w:pStyle w:val="Beschriftung"/>
        <w:rPr>
          <w:sz w:val="24"/>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6</w:t>
      </w:r>
      <w:r w:rsidRPr="00616B27">
        <w:rPr>
          <w:sz w:val="24"/>
          <w:lang w:val="en-US"/>
        </w:rPr>
        <w:fldChar w:fldCharType="end"/>
      </w:r>
      <w:r w:rsidRPr="003757F4">
        <w:rPr>
          <w:sz w:val="24"/>
          <w:lang w:val="en-US"/>
        </w:rPr>
        <w:t xml:space="preserve">: </w:t>
      </w:r>
      <w:r>
        <w:rPr>
          <w:sz w:val="24"/>
          <w:lang w:val="en-US"/>
        </w:rPr>
        <w:t>Inequality trends using a tax based equivalence scale</w:t>
      </w:r>
      <w:r>
        <w:rPr>
          <w:sz w:val="24"/>
          <w:lang w:val="en-US"/>
        </w:rPr>
        <w:br/>
      </w:r>
      <w:r w:rsidRPr="007A5603">
        <w:rPr>
          <w:i/>
          <w:lang w:val="en-US"/>
        </w:rPr>
        <w:t xml:space="preserve">Source: </w:t>
      </w:r>
      <w:r w:rsidR="00350ED6">
        <w:rPr>
          <w:i/>
          <w:lang w:val="en-US"/>
        </w:rPr>
        <w:t xml:space="preserve">Tax data </w:t>
      </w:r>
      <w:r w:rsidR="00350ED6">
        <w:rPr>
          <w:i/>
          <w:lang w:val="en-US"/>
        </w:rPr>
        <w:t xml:space="preserve">based </w:t>
      </w:r>
      <w:r w:rsidR="00746BF0" w:rsidRPr="007A5603">
        <w:rPr>
          <w:i/>
          <w:lang w:val="en-US"/>
        </w:rPr>
        <w:t xml:space="preserve">Key Figures </w:t>
      </w:r>
      <w:r w:rsidR="00746BF0">
        <w:rPr>
          <w:i/>
          <w:lang w:val="en-US"/>
        </w:rPr>
        <w:t>(FTA)</w:t>
      </w:r>
    </w:p>
    <w:p w14:paraId="1634A268" w14:textId="5E938200"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24" w:name="_Ref399518083"/>
      <w:bookmarkStart w:id="25" w:name="_Toc406505796"/>
      <w:r>
        <w:rPr>
          <w:lang w:val="en-US"/>
        </w:rPr>
        <w:t>I</w:t>
      </w:r>
      <w:r w:rsidR="00154023" w:rsidRPr="00154023">
        <w:rPr>
          <w:lang w:val="en-US"/>
        </w:rPr>
        <w:t>nequality</w:t>
      </w:r>
      <w:bookmarkEnd w:id="24"/>
      <w:bookmarkEnd w:id="25"/>
      <w:r>
        <w:rPr>
          <w:lang w:val="en-US"/>
        </w:rPr>
        <w:t xml:space="preserve"> measures</w:t>
      </w:r>
    </w:p>
    <w:p w14:paraId="20A0A822" w14:textId="6C0ADBE3" w:rsidR="00E90501" w:rsidRDefault="00B80819" w:rsidP="00A74F6D">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BD6DED">
        <w:rPr>
          <w:lang w:val="en-US"/>
        </w:rPr>
      </w:r>
      <w:r w:rsidR="00A74F6D">
        <w:rPr>
          <w:lang w:val="en-US"/>
        </w:rPr>
        <w:instrText xml:space="preserve"> \* MERGEFORMAT </w:instrText>
      </w:r>
      <w:r w:rsidR="00BD6DED">
        <w:rPr>
          <w:lang w:val="en-US"/>
        </w:rPr>
        <w:fldChar w:fldCharType="separate"/>
      </w:r>
      <w:r w:rsidR="003A0B2F">
        <w:rPr>
          <w:lang w:val="en-US"/>
        </w:rPr>
        <w:t>4</w:t>
      </w:r>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BD6DED">
        <w:rPr>
          <w:lang w:val="en-US"/>
        </w:rPr>
      </w:r>
      <w:r w:rsidR="00A74F6D">
        <w:rPr>
          <w:lang w:val="en-US"/>
        </w:rPr>
        <w:instrText xml:space="preserve"> \* MERGEFORMAT </w:instrText>
      </w:r>
      <w:r w:rsidR="00BD6DED">
        <w:rPr>
          <w:lang w:val="en-US"/>
        </w:rPr>
        <w:fldChar w:fldCharType="separate"/>
      </w:r>
      <w:r w:rsidR="003A0B2F">
        <w:rPr>
          <w:lang w:val="en-US"/>
        </w:rPr>
        <w:t>4</w:t>
      </w:r>
      <w:r w:rsidR="00B748B5">
        <w:rPr>
          <w:lang w:val="en-US"/>
        </w:rPr>
        <w:t>.2.2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22284CED" w:rsidR="00E90501" w:rsidRDefault="00FB5E6C" w:rsidP="00A40C08">
      <w:pPr>
        <w:pStyle w:val="berschrift3"/>
        <w:rPr>
          <w:i/>
          <w:lang w:val="en-US"/>
        </w:rPr>
      </w:pPr>
      <w:bookmarkStart w:id="26" w:name="_Ref405912025"/>
      <w:bookmarkStart w:id="27" w:name="_Toc406505797"/>
      <w:r>
        <w:rPr>
          <w:i/>
          <w:lang w:val="en-US"/>
        </w:rPr>
        <w:t>Change over time with several</w:t>
      </w:r>
      <w:r w:rsidR="00E90501" w:rsidRPr="00E90501">
        <w:rPr>
          <w:i/>
          <w:lang w:val="en-US"/>
        </w:rPr>
        <w:t xml:space="preserve"> one population measures</w:t>
      </w:r>
      <w:bookmarkEnd w:id="26"/>
      <w:bookmarkEnd w:id="27"/>
    </w:p>
    <w:p w14:paraId="00CEC4F4" w14:textId="77777777" w:rsidR="00D70029" w:rsidRPr="008A44AD" w:rsidRDefault="00A40C08" w:rsidP="00A74F6D">
      <w:pPr>
        <w:jc w:val="both"/>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w:t>
      </w:r>
      <w:proofErr w:type="spellStart"/>
      <w:r w:rsidR="00D70029">
        <w:rPr>
          <w:lang w:val="en-US"/>
        </w:rPr>
        <w:t>spectively</w:t>
      </w:r>
      <w:proofErr w:type="spellEnd"/>
      <w:r w:rsidR="00D70029">
        <w:rPr>
          <w:lang w:val="en-US"/>
        </w:rPr>
        <w:t xml:space="preserve">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7D07F44C" w:rsidR="00746BF0" w:rsidRPr="005E7BD6" w:rsidRDefault="00746BF0" w:rsidP="00746BF0">
      <w:pPr>
        <w:pStyle w:val="Beschriftung"/>
        <w:rPr>
          <w:sz w:val="24"/>
          <w:lang w:val="en-US"/>
        </w:rPr>
      </w:pPr>
      <w:bookmarkStart w:id="28"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7</w:t>
      </w:r>
      <w:r w:rsidRPr="00616B27">
        <w:rPr>
          <w:sz w:val="24"/>
          <w:lang w:val="en-US"/>
        </w:rPr>
        <w:fldChar w:fldCharType="end"/>
      </w:r>
      <w:bookmarkEnd w:id="28"/>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p>
    <w:p w14:paraId="72496FC0" w14:textId="3533FD53" w:rsidR="00CE2631" w:rsidRPr="00E96D76" w:rsidRDefault="002A2ED7" w:rsidP="00A74F6D">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Pr="002A2ED7">
        <w:rPr>
          <w:lang w:val="en-US"/>
        </w:rPr>
        <w:t>Figure 4</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Theil-index</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29" w:name="_Ref405912071"/>
      <w:bookmarkStart w:id="30" w:name="_Toc406505798"/>
      <w:r w:rsidRPr="00E90501">
        <w:rPr>
          <w:i/>
          <w:lang w:val="en-US"/>
        </w:rPr>
        <w:t>Change over time</w:t>
      </w:r>
      <w:bookmarkEnd w:id="29"/>
      <w:bookmarkEnd w:id="30"/>
      <w:r w:rsidR="00FB5E6C">
        <w:rPr>
          <w:i/>
          <w:lang w:val="en-US"/>
        </w:rPr>
        <w:t xml:space="preserve"> with relative distribution</w:t>
      </w:r>
    </w:p>
    <w:p w14:paraId="394641CA" w14:textId="72D78E98" w:rsidR="00992DB1" w:rsidRDefault="00A00BCD" w:rsidP="00A74F6D">
      <w:pPr>
        <w:jc w:val="both"/>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956DDC">
        <w:rPr>
          <w:lang w:val="en-US"/>
        </w:rPr>
        <w:t>By comparing the income distribution of 2011 to 2003 we shed light on the area after the post dotcom</w:t>
      </w:r>
      <w:r w:rsidR="00D55C63">
        <w:rPr>
          <w:lang w:val="en-US"/>
        </w:rPr>
        <w:t>-bubble</w:t>
      </w:r>
      <w:r w:rsidR="00956DDC">
        <w:rPr>
          <w:lang w:val="en-US"/>
        </w:rPr>
        <w:t xml:space="preserve"> crisis, which was in Switzerland followed by a period of steady economic growth and recurring debates on rising salary for top earners. </w:t>
      </w:r>
      <w:proofErr w:type="gramStart"/>
      <w:r w:rsidR="00956DDC">
        <w:rPr>
          <w:lang w:val="en-US"/>
        </w:rPr>
        <w:t>In terms of the Gini coefficient inequality rose</w:t>
      </w:r>
      <w:r w:rsidR="00337558">
        <w:rPr>
          <w:lang w:val="en-US"/>
        </w:rPr>
        <w:t xml:space="preserve"> from 0.47 to 0.50.</w:t>
      </w:r>
      <w:proofErr w:type="gramEnd"/>
      <w:r w:rsidR="00337558">
        <w:rPr>
          <w:lang w:val="en-US"/>
        </w:rPr>
        <w:t xml:space="preserve">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1" w:name="_Ref417322214"/>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8</w:t>
      </w:r>
      <w:r w:rsidRPr="00616B27">
        <w:rPr>
          <w:sz w:val="24"/>
          <w:lang w:val="en-US"/>
        </w:rPr>
        <w:fldChar w:fldCharType="end"/>
      </w:r>
      <w:bookmarkEnd w:id="31"/>
      <w:r w:rsidRPr="00616B27">
        <w:rPr>
          <w:sz w:val="24"/>
          <w:lang w:val="en-US"/>
        </w:rPr>
        <w:t>:</w:t>
      </w:r>
      <w:r w:rsidRPr="00616B27">
        <w:rPr>
          <w:lang w:val="en-US"/>
        </w:rPr>
        <w:t xml:space="preserve"> </w:t>
      </w:r>
      <w:r>
        <w:rPr>
          <w:sz w:val="24"/>
          <w:lang w:val="en-US"/>
        </w:rPr>
        <w:t>Relative distribution over time</w:t>
      </w:r>
    </w:p>
    <w:p w14:paraId="3EB2028D" w14:textId="2C372902" w:rsidR="00C34AAB" w:rsidRPr="00350ED6" w:rsidRDefault="001E20D3" w:rsidP="00350ED6">
      <w:pPr>
        <w:rPr>
          <w:sz w:val="16"/>
          <w:szCs w:val="16"/>
          <w:lang w:val="en-US"/>
        </w:rPr>
      </w:pPr>
      <w:r w:rsidRPr="00350ED6">
        <w:rPr>
          <w:i/>
          <w:sz w:val="16"/>
          <w:szCs w:val="16"/>
          <w:lang w:val="en-US"/>
        </w:rPr>
        <w:t xml:space="preserve">Source: </w:t>
      </w:r>
      <w:r w:rsidR="00350ED6" w:rsidRPr="00350ED6">
        <w:rPr>
          <w:i/>
          <w:sz w:val="16"/>
          <w:szCs w:val="16"/>
          <w:lang w:val="en-US"/>
        </w:rPr>
        <w:t xml:space="preserve">Tax data based </w:t>
      </w:r>
      <w:r w:rsidRPr="00350ED6">
        <w:rPr>
          <w:i/>
          <w:sz w:val="16"/>
          <w:szCs w:val="16"/>
          <w:lang w:val="en-US"/>
        </w:rPr>
        <w:t xml:space="preserve">Key Figures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FFAD489" w:rsidR="00902218" w:rsidRPr="003B2B0A" w:rsidRDefault="00956DDC" w:rsidP="00A74F6D">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6F6C84" w:rsidRPr="006F6C84">
        <w:rPr>
          <w:lang w:val="en-US"/>
        </w:rPr>
        <w:t>Figure 5</w:t>
      </w:r>
      <w:r w:rsidR="006F6C84">
        <w:rPr>
          <w:lang w:val="en-US"/>
        </w:rPr>
        <w:fldChar w:fldCharType="end"/>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xml:space="preserve">, which is represented in a lower relative density in the middle </w:t>
      </w:r>
      <w:proofErr w:type="spellStart"/>
      <w:r w:rsidR="00497AAC" w:rsidRPr="00497AAC">
        <w:rPr>
          <w:lang w:val="en-US"/>
        </w:rPr>
        <w:t>deciles</w:t>
      </w:r>
      <w:proofErr w:type="spellEnd"/>
      <w:r w:rsidR="00497AAC" w:rsidRPr="00497AAC">
        <w:rPr>
          <w:lang w:val="en-US"/>
        </w:rPr>
        <w:t xml:space="preserve"> (d.</w:t>
      </w:r>
      <w:r w:rsidR="0079014F">
        <w:rPr>
          <w:lang w:val="en-US"/>
        </w:rPr>
        <w:t>2</w:t>
      </w:r>
      <w:r w:rsidR="00497AAC" w:rsidRPr="00497AAC">
        <w:rPr>
          <w:lang w:val="en-US"/>
        </w:rPr>
        <w:t>0 to d.</w:t>
      </w:r>
      <w:r w:rsidR="0079014F">
        <w:rPr>
          <w:lang w:val="en-US"/>
        </w:rPr>
        <w:t>7</w:t>
      </w:r>
      <w:r w:rsidR="00497AAC" w:rsidRPr="00497AAC">
        <w:rPr>
          <w:lang w:val="en-US"/>
        </w:rPr>
        <w:t xml:space="preserve">0),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w:t>
      </w:r>
      <w:proofErr w:type="spellStart"/>
      <w:r w:rsidR="00497AAC" w:rsidRPr="00497AAC">
        <w:rPr>
          <w:lang w:val="en-US"/>
        </w:rPr>
        <w:t>decile</w:t>
      </w:r>
      <w:r w:rsidR="0079014F">
        <w:rPr>
          <w:lang w:val="en-US"/>
        </w:rPr>
        <w:t>s</w:t>
      </w:r>
      <w:bookmarkStart w:id="32" w:name="_Ref417323767"/>
      <w:proofErr w:type="spellEnd"/>
      <w:r>
        <w:rPr>
          <w:lang w:val="en-US"/>
        </w:rPr>
        <w:t xml:space="preserve"> but also in the area below d.20</w:t>
      </w:r>
      <w:r w:rsidR="00CB25C4">
        <w:rPr>
          <w:rStyle w:val="Funotenzeichen"/>
          <w:lang w:val="en-US"/>
        </w:rPr>
        <w:footnoteReference w:id="11"/>
      </w:r>
      <w:bookmarkEnd w:id="32"/>
      <w:r w:rsidR="0079014F">
        <w:rPr>
          <w:lang w:val="en-US"/>
        </w:rPr>
        <w:t>.</w:t>
      </w:r>
      <w:r>
        <w:rPr>
          <w:lang w:val="en-US"/>
        </w:rPr>
        <w:t xml:space="preserve"> On a substantial</w:t>
      </w:r>
      <w:r w:rsidR="00D55C63">
        <w:rPr>
          <w:lang w:val="en-US"/>
        </w:rPr>
        <w:t xml:space="preserve"> level, this analysis shows that the rise of inequality in the post dotcom-bubble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33" w:name="_Toc406505799"/>
      <w:r w:rsidRPr="00154023">
        <w:rPr>
          <w:lang w:val="en-US"/>
        </w:rPr>
        <w:t>Statistical units</w:t>
      </w:r>
      <w:bookmarkEnd w:id="33"/>
    </w:p>
    <w:p w14:paraId="7DE741DD" w14:textId="5DD9BACC" w:rsidR="00634342" w:rsidRDefault="00634342" w:rsidP="00E91FF0">
      <w:pPr>
        <w:jc w:val="both"/>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616B27">
        <w:rPr>
          <w:lang w:val="en-US"/>
        </w:rPr>
      </w:r>
      <w:r w:rsidR="00E91FF0">
        <w:rPr>
          <w:lang w:val="en-US"/>
        </w:rPr>
        <w:instrText xml:space="preserve"> \* MERGEFORMAT </w:instrText>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E91FF0">
      <w:pPr>
        <w:jc w:val="both"/>
        <w:rPr>
          <w:lang w:val="en-US"/>
        </w:rPr>
      </w:pPr>
    </w:p>
    <w:p w14:paraId="6739E3B6" w14:textId="7B2F795D" w:rsidR="00634342" w:rsidRDefault="00634342" w:rsidP="00E91FF0">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w:t>
      </w:r>
      <w:r w:rsidR="003C14BB">
        <w:rPr>
          <w:lang w:val="en-US"/>
        </w:rPr>
        <w:lastRenderedPageBreak/>
        <w:t>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0722AB4B" w:rsidR="001E20D3" w:rsidRDefault="001E20D3" w:rsidP="001E20D3">
      <w:pPr>
        <w:pStyle w:val="Beschriftung"/>
        <w:rPr>
          <w:rStyle w:val="Kommentarzeichen"/>
          <w:bCs w:val="0"/>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9</w:t>
      </w:r>
      <w:r w:rsidRPr="00616B27">
        <w:rPr>
          <w:sz w:val="24"/>
          <w:lang w:val="en-US"/>
        </w:rPr>
        <w:fldChar w:fldCharType="end"/>
      </w:r>
      <w:r w:rsidRPr="00616B27">
        <w:rPr>
          <w:sz w:val="24"/>
          <w:lang w:val="en-US"/>
        </w:rPr>
        <w:t>:</w:t>
      </w:r>
      <w:r w:rsidRPr="00616B27">
        <w:rPr>
          <w:lang w:val="en-US"/>
        </w:rPr>
        <w:t xml:space="preserve"> </w:t>
      </w:r>
      <w:r>
        <w:rPr>
          <w:sz w:val="24"/>
          <w:lang w:val="en-US"/>
        </w:rPr>
        <w:t>Relative distribution over fiscal and real household</w:t>
      </w:r>
      <w:r>
        <w:rPr>
          <w:sz w:val="24"/>
          <w:lang w:val="en-US"/>
        </w:rPr>
        <w:br/>
      </w:r>
      <w:r w:rsidRPr="007A5603">
        <w:rPr>
          <w:i/>
          <w:lang w:val="en-US"/>
        </w:rPr>
        <w:t xml:space="preserve">Source: Micro Tax data (Bern) </w:t>
      </w:r>
    </w:p>
    <w:p w14:paraId="773A3866" w14:textId="2B4079DA" w:rsidR="00AE18D1" w:rsidRDefault="00822DA7" w:rsidP="00E91FF0">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w:instrText>
      </w:r>
      <w:r w:rsidR="00FA5D80">
        <w:rPr>
          <w:lang w:val="en-US"/>
        </w:rPr>
        <w:instrText>REF</w:instrText>
      </w:r>
      <w:r w:rsidR="005B4A5D">
        <w:rPr>
          <w:lang w:val="en-US"/>
        </w:rPr>
        <w:instrText xml:space="preserve"> _Ref406511075 \h  \* MERGEFORMAT </w:instrText>
      </w:r>
      <w:r w:rsidR="005B4A5D" w:rsidRPr="005B4A5D">
        <w:rPr>
          <w:lang w:val="en-US"/>
        </w:rPr>
      </w:r>
      <w:r w:rsidR="005B4A5D" w:rsidRPr="005B4A5D">
        <w:rPr>
          <w:lang w:val="en-US"/>
        </w:rPr>
        <w:fldChar w:fldCharType="separate"/>
      </w:r>
      <w:r w:rsidR="00B748B5" w:rsidRPr="00E91FF0">
        <w:rPr>
          <w:szCs w:val="20"/>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7C477ED5" w:rsidR="00AE18D1" w:rsidRDefault="00E91FF0" w:rsidP="00E91FF0">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464308">
        <w:rPr>
          <w:lang w:val="en-US"/>
        </w:rPr>
        <w:t xml:space="preserve">had </w:t>
      </w:r>
      <w:r w:rsidR="0002797A">
        <w:rPr>
          <w:lang w:val="en-US"/>
        </w:rPr>
        <w:t>thus</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4E9A3386" w:rsidR="00451FB5" w:rsidRDefault="006B199C" w:rsidP="00E91FF0">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w:t>
      </w:r>
      <w:r w:rsidR="00154023" w:rsidRPr="00154023">
        <w:rPr>
          <w:lang w:val="en-US"/>
        </w:rPr>
        <w:lastRenderedPageBreak/>
        <w:t xml:space="preserve">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6127CCD1" w:rsidR="00154023" w:rsidRDefault="00E05C8B" w:rsidP="00E91FF0">
      <w:pPr>
        <w:jc w:val="both"/>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EA8E202" w:rsidR="00236B84" w:rsidRDefault="00E65112" w:rsidP="00E91FF0">
      <w:pPr>
        <w:jc w:val="both"/>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4" w:name="_Toc406505801"/>
      <w:r>
        <w:rPr>
          <w:i/>
          <w:lang w:val="en-US"/>
        </w:rPr>
        <w:t>Superior</w:t>
      </w:r>
      <w:r w:rsidR="00902D03">
        <w:rPr>
          <w:i/>
          <w:lang w:val="en-US"/>
        </w:rPr>
        <w:t xml:space="preserve"> coverage with tax data than with survey data</w:t>
      </w:r>
      <w:bookmarkEnd w:id="34"/>
    </w:p>
    <w:p w14:paraId="61A07356" w14:textId="2DA3A474" w:rsidR="00020500" w:rsidRDefault="004A4CA5" w:rsidP="00E91FF0">
      <w:pPr>
        <w:jc w:val="both"/>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w:t>
      </w:r>
      <w:r w:rsidR="003F51DE">
        <w:rPr>
          <w:lang w:val="en-US"/>
        </w:rPr>
        <w:t xml:space="preserve">more reliable </w:t>
      </w:r>
      <w:r w:rsidR="003F51DE">
        <w:rPr>
          <w:lang w:val="en-US"/>
        </w:rPr>
        <w:t xml:space="preserve">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35E54A" w:rsidR="00137073" w:rsidRDefault="00020500" w:rsidP="00E91FF0">
      <w:pPr>
        <w:pStyle w:val="Listenabsatz"/>
        <w:numPr>
          <w:ilvl w:val="0"/>
          <w:numId w:val="12"/>
        </w:numPr>
        <w:jc w:val="both"/>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w:t>
      </w:r>
      <w:r w:rsidR="00AD2490">
        <w:rPr>
          <w:lang w:val="en-US"/>
        </w:rPr>
        <w:t xml:space="preserve"> and </w:t>
      </w:r>
      <w:r w:rsidR="00AD2490">
        <w:rPr>
          <w:lang w:val="en-US"/>
        </w:rPr>
        <w:t xml:space="preserve">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18F3AC2" w:rsidR="00137073" w:rsidRPr="004E0399" w:rsidRDefault="00F72AE5" w:rsidP="00E91FF0">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w:t>
      </w:r>
      <w:r w:rsidR="00112B6B">
        <w:rPr>
          <w:lang w:val="en-US"/>
        </w:rPr>
        <w:t xml:space="preserve">. </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represents the year 2012, while the most actual HBS data refers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593F199E" w:rsidR="001E20D3" w:rsidRDefault="001E20D3" w:rsidP="001E20D3">
      <w:pPr>
        <w:pStyle w:val="Beschriftung"/>
        <w:rPr>
          <w:rStyle w:val="Kommentarzeichen"/>
          <w:bCs w:val="0"/>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10</w:t>
      </w:r>
      <w:r w:rsidRPr="00616B27">
        <w:rPr>
          <w:sz w:val="24"/>
          <w:lang w:val="en-US"/>
        </w:rPr>
        <w:fldChar w:fldCharType="end"/>
      </w:r>
      <w:r w:rsidRPr="00616B27">
        <w:rPr>
          <w:sz w:val="24"/>
          <w:lang w:val="en-US"/>
        </w:rPr>
        <w:t>:</w:t>
      </w:r>
      <w:r w:rsidRPr="00616B27">
        <w:rPr>
          <w:lang w:val="en-US"/>
        </w:rPr>
        <w:t xml:space="preserve"> </w:t>
      </w:r>
      <w:r w:rsidR="00E91FF0">
        <w:rPr>
          <w:sz w:val="24"/>
          <w:lang w:val="en-US"/>
        </w:rPr>
        <w:t>Relative distribution over tax and survey data</w:t>
      </w:r>
      <w:r>
        <w:rPr>
          <w:sz w:val="24"/>
          <w:lang w:val="en-US"/>
        </w:rPr>
        <w:br/>
      </w:r>
      <w:r w:rsidRPr="007A5603">
        <w:rPr>
          <w:i/>
          <w:lang w:val="en-US"/>
        </w:rPr>
        <w:t xml:space="preserve">Source: </w:t>
      </w:r>
      <w:r w:rsidR="00747A43" w:rsidRPr="007A5603">
        <w:rPr>
          <w:i/>
          <w:lang w:val="en-US"/>
        </w:rPr>
        <w:t xml:space="preserve">Aggregated Tax Statistics </w:t>
      </w:r>
      <w:r w:rsidR="00747A43">
        <w:rPr>
          <w:i/>
          <w:lang w:val="en-US"/>
        </w:rPr>
        <w:t>(FTA</w:t>
      </w:r>
      <w:r w:rsidR="00DD3B11">
        <w:rPr>
          <w:i/>
          <w:lang w:val="en-US"/>
        </w:rPr>
        <w:t>)</w:t>
      </w:r>
      <w:r w:rsidR="00747A43">
        <w:rPr>
          <w:i/>
          <w:lang w:val="en-US"/>
        </w:rPr>
        <w:t xml:space="preserve">, </w:t>
      </w:r>
      <w:r w:rsidRPr="007A5603">
        <w:rPr>
          <w:i/>
          <w:lang w:val="en-US"/>
        </w:rPr>
        <w:t>Micro Tax data (Bern) and</w:t>
      </w:r>
      <w:r w:rsidR="00350ED6">
        <w:rPr>
          <w:i/>
          <w:lang w:val="en-US"/>
        </w:rPr>
        <w:t xml:space="preserve"> Household Budget Survey (HBS)</w:t>
      </w:r>
    </w:p>
    <w:p w14:paraId="24ED8675" w14:textId="7BE959E0" w:rsidR="00236B84" w:rsidRPr="008E2F97" w:rsidRDefault="00DD5282" w:rsidP="00E91FF0">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_Ref406511075 \h  \* MERGEFORMAT </w:instrText>
      </w:r>
      <w:r>
        <w:rPr>
          <w:lang w:val="en-US"/>
        </w:rPr>
      </w:r>
      <w:r>
        <w:rPr>
          <w:lang w:val="en-US"/>
        </w:rPr>
        <w:fldChar w:fldCharType="separate"/>
      </w:r>
      <w:r w:rsidR="00B748B5" w:rsidRPr="00E91FF0">
        <w:rPr>
          <w:szCs w:val="20"/>
          <w:lang w:val="en-US"/>
        </w:rPr>
        <w:t>Figure 4</w:t>
      </w:r>
      <w:r>
        <w:rPr>
          <w:lang w:val="en-US"/>
        </w:rPr>
        <w:fldChar w:fldCharType="end"/>
      </w:r>
      <w:r>
        <w:rPr>
          <w:lang w:val="en-US"/>
        </w:rPr>
        <w:t xml:space="preserve"> </w:t>
      </w:r>
      <w:r w:rsidR="00B436FF">
        <w:rPr>
          <w:lang w:val="en-US"/>
        </w:rPr>
        <w:t>plot</w:t>
      </w:r>
      <w:r w:rsidR="00747A43">
        <w:rPr>
          <w:lang w:val="en-US"/>
        </w:rPr>
        <w:t>s</w:t>
      </w:r>
      <w:r w:rsidR="00432391">
        <w:rPr>
          <w:lang w:val="en-US"/>
        </w:rPr>
        <w:t xml:space="preserve"> the relative Density of the HBS distribution with tax data</w:t>
      </w:r>
      <w:r w:rsidR="00747A43">
        <w:rPr>
          <w:lang w:val="en-US"/>
        </w:rPr>
        <w:t xml:space="preserve"> (FTA: left, micro tax data: right)</w:t>
      </w:r>
      <w:r w:rsidR="00432391">
        <w:rPr>
          <w:lang w:val="en-US"/>
        </w:rPr>
        <w:t xml:space="preserve">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E91FF0">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higher 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35" w:name="_Toc406505802"/>
      <w:r>
        <w:rPr>
          <w:i/>
          <w:lang w:val="en-US"/>
        </w:rPr>
        <w:t>Influence of special tax subjects</w:t>
      </w:r>
      <w:bookmarkEnd w:id="35"/>
    </w:p>
    <w:p w14:paraId="2A0E0139" w14:textId="465FAF7E" w:rsidR="001E20D3" w:rsidRDefault="004E0399" w:rsidP="00E91FF0">
      <w:pPr>
        <w:jc w:val="both"/>
        <w:rPr>
          <w:lang w:val="en-US"/>
        </w:rPr>
      </w:pPr>
      <w:r>
        <w:rPr>
          <w:lang w:val="en-US"/>
        </w:rPr>
        <w:t>The question of adequate population coverage for tax data has</w:t>
      </w:r>
      <w:r w:rsidR="00E91FF0">
        <w:rPr>
          <w:lang w:val="en-US"/>
        </w:rPr>
        <w:t xml:space="preserve"> also</w:t>
      </w:r>
      <w:r>
        <w:rPr>
          <w:lang w:val="en-US"/>
        </w:rPr>
        <w:t xml:space="preserve"> to be answered regarding different – rather technical - definitions of tax units. Aggregated tax statistics in Switzerland differentiate between normal and special cases</w:t>
      </w:r>
      <w:r w:rsidR="00675A0F">
        <w:rPr>
          <w:lang w:val="en-US"/>
        </w:rPr>
        <w:t xml:space="preserve"> (see section </w:t>
      </w:r>
      <w:r w:rsidR="00675A0F">
        <w:rPr>
          <w:lang w:val="en-US"/>
        </w:rPr>
        <w:fldChar w:fldCharType="begin"/>
      </w:r>
      <w:r w:rsidR="00675A0F">
        <w:rPr>
          <w:lang w:val="en-US"/>
        </w:rPr>
        <w:instrText xml:space="preserve"> REF _Ref422236095 \r \h </w:instrText>
      </w:r>
      <w:r w:rsidR="00675A0F">
        <w:rPr>
          <w:lang w:val="en-US"/>
        </w:rPr>
      </w:r>
      <w:r w:rsidR="00E91FF0">
        <w:rPr>
          <w:lang w:val="en-US"/>
        </w:rPr>
        <w:instrText xml:space="preserve"> \* MERGEFORMAT </w:instrText>
      </w:r>
      <w:r w:rsidR="00675A0F">
        <w:rPr>
          <w:lang w:val="en-US"/>
        </w:rPr>
        <w:fldChar w:fldCharType="separate"/>
      </w:r>
      <w:r w:rsidR="00675A0F">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3"/>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3092361D" w:rsidR="001E20D3" w:rsidRDefault="001E20D3" w:rsidP="001E20D3">
      <w:pPr>
        <w:pStyle w:val="Beschriftung"/>
        <w:rPr>
          <w:rStyle w:val="Kommentarzeichen"/>
          <w:bCs w:val="0"/>
          <w:lang w:val="en-US"/>
        </w:rPr>
      </w:pPr>
      <w:bookmarkStart w:id="36"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11</w:t>
      </w:r>
      <w:r w:rsidRPr="00616B27">
        <w:rPr>
          <w:sz w:val="24"/>
          <w:lang w:val="en-US"/>
        </w:rPr>
        <w:fldChar w:fldCharType="end"/>
      </w:r>
      <w:bookmarkEnd w:id="36"/>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Tax Statistics and </w:t>
      </w:r>
      <w:r w:rsidR="00350ED6">
        <w:rPr>
          <w:i/>
          <w:lang w:val="en-US"/>
        </w:rPr>
        <w:t xml:space="preserve">Tax data based </w:t>
      </w:r>
      <w:r w:rsidRPr="007A5603">
        <w:rPr>
          <w:i/>
          <w:lang w:val="en-US"/>
        </w:rPr>
        <w:t xml:space="preserve">Key Figures </w:t>
      </w:r>
      <w:r>
        <w:rPr>
          <w:i/>
          <w:lang w:val="en-US"/>
        </w:rPr>
        <w:t>(FTA)</w:t>
      </w:r>
    </w:p>
    <w:p w14:paraId="08E62B2D" w14:textId="77777777" w:rsidR="008B734B" w:rsidRDefault="008B734B" w:rsidP="000B1BAB">
      <w:pPr>
        <w:rPr>
          <w:lang w:val="en-US"/>
        </w:rPr>
      </w:pPr>
    </w:p>
    <w:p w14:paraId="6AF34F57" w14:textId="203FB06B" w:rsidR="004E0399" w:rsidRDefault="00E40F1B" w:rsidP="00E91FF0">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DD3B11" w:rsidRPr="0048615B">
        <w:rPr>
          <w:lang w:val="en-US"/>
        </w:rPr>
        <w:t>Figure 5</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DD3B11" w:rsidRPr="00675A0F">
        <w:rPr>
          <w:szCs w:val="20"/>
          <w:lang w:val="en-US"/>
        </w:rPr>
        <w:t>Figure 5</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1337B1F2" w:rsidR="00F1209C" w:rsidRDefault="007720EF" w:rsidP="00881D6F">
      <w:pPr>
        <w:rPr>
          <w:lang w:val="en-US"/>
        </w:rPr>
      </w:pPr>
      <w:r>
        <w:rPr>
          <w:lang w:val="en-US"/>
        </w:rPr>
        <w:t>T</w:t>
      </w:r>
      <w:r w:rsidR="00D04316">
        <w:rPr>
          <w:lang w:val="en-US"/>
        </w:rPr>
        <w:t xml:space="preserve">o get a better understanding </w:t>
      </w:r>
      <w:r>
        <w:rPr>
          <w:lang w:val="en-US"/>
        </w:rPr>
        <w:t xml:space="preserve">of the observed patterns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B748B5" w:rsidRPr="001E20D3">
        <w:rPr>
          <w:lang w:val="en-US"/>
        </w:rPr>
        <w:t>Table 3</w:t>
      </w:r>
      <w:r>
        <w:rPr>
          <w:lang w:val="en-US"/>
        </w:rPr>
        <w:fldChar w:fldCharType="end"/>
      </w:r>
      <w:r>
        <w:rPr>
          <w:lang w:val="en-US"/>
        </w:rPr>
        <w:t xml:space="preserve"> shows, this is a minor group but in the last twenty 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37" w:name="_Ref408824189"/>
      <w:bookmarkStart w:id="38"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B748B5">
        <w:rPr>
          <w:noProof/>
          <w:sz w:val="24"/>
          <w:lang w:val="en-US"/>
        </w:rPr>
        <w:t>3</w:t>
      </w:r>
      <w:r w:rsidRPr="008D0864">
        <w:rPr>
          <w:sz w:val="24"/>
          <w:lang w:val="en-US"/>
        </w:rPr>
        <w:fldChar w:fldCharType="end"/>
      </w:r>
      <w:bookmarkEnd w:id="37"/>
      <w:r>
        <w:rPr>
          <w:sz w:val="24"/>
          <w:lang w:val="en-US"/>
        </w:rPr>
        <w:t>: Numbers of taxed normal and special cases 1993/1994 and 2011</w:t>
      </w:r>
      <w:bookmarkEnd w:id="38"/>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350ED6">
      <w:pPr>
        <w:pStyle w:val="Beschriftung"/>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E91FF0">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6CBE1099" w:rsidR="00881D6F" w:rsidRDefault="00905153" w:rsidP="00E91FF0">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a </w:t>
      </w:r>
      <w:r w:rsidR="00BD159D">
        <w:rPr>
          <w:lang w:val="en-US"/>
        </w:rPr>
        <w:t xml:space="preserve">permanent </w:t>
      </w:r>
      <w:r w:rsidR="00881D6F">
        <w:rPr>
          <w:lang w:val="en-US"/>
        </w:rPr>
        <w:t>r</w:t>
      </w:r>
      <w:r w:rsidR="00881D6F" w:rsidRPr="00F216BD">
        <w:rPr>
          <w:lang w:val="en-US"/>
        </w:rPr>
        <w:t>esidence permit</w:t>
      </w:r>
      <w:r w:rsidR="00881D6F">
        <w:rPr>
          <w:lang w:val="en-US"/>
        </w:rPr>
        <w:t>. As this is a common case and these individuals often stay 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39" w:name="_Ref405910412"/>
      <w:bookmarkStart w:id="40" w:name="_Toc406505803"/>
      <w:r>
        <w:rPr>
          <w:i/>
          <w:lang w:val="en-US"/>
        </w:rPr>
        <w:t>Influence of non-taxed</w:t>
      </w:r>
      <w:bookmarkEnd w:id="39"/>
      <w:bookmarkEnd w:id="40"/>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bookmarkStart w:id="41" w:name="_GoBack"/>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bookmarkEnd w:id="41"/>
    </w:p>
    <w:p w14:paraId="54A9340D" w14:textId="389D53F9" w:rsidR="001E20D3" w:rsidRDefault="001E20D3" w:rsidP="001E20D3">
      <w:pPr>
        <w:pStyle w:val="Beschriftung"/>
        <w:rPr>
          <w:rStyle w:val="Kommentarzeichen"/>
          <w:bCs w:val="0"/>
          <w:lang w:val="en-US"/>
        </w:rPr>
      </w:pPr>
      <w:bookmarkStart w:id="42"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12</w:t>
      </w:r>
      <w:r w:rsidRPr="00616B27">
        <w:rPr>
          <w:sz w:val="24"/>
          <w:lang w:val="en-US"/>
        </w:rPr>
        <w:fldChar w:fldCharType="end"/>
      </w:r>
      <w:bookmarkEnd w:id="42"/>
      <w:r w:rsidRPr="00616B27">
        <w:rPr>
          <w:sz w:val="24"/>
          <w:lang w:val="en-US"/>
        </w:rPr>
        <w:t>:</w:t>
      </w:r>
      <w:r w:rsidRPr="00616B27">
        <w:rPr>
          <w:lang w:val="en-US"/>
        </w:rPr>
        <w:t xml:space="preserve"> </w:t>
      </w:r>
      <w:r>
        <w:rPr>
          <w:sz w:val="24"/>
          <w:lang w:val="en-US"/>
        </w:rPr>
        <w:t>Influence on non-taxed</w:t>
      </w:r>
      <w:r>
        <w:rPr>
          <w:sz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2E6ACF4C" w:rsidR="0069494D" w:rsidRDefault="00497AAC" w:rsidP="00E91FF0">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w:t>
      </w:r>
      <w:proofErr w:type="gramStart"/>
      <w:r w:rsidR="004F5A70">
        <w:rPr>
          <w:lang w:val="en-US"/>
        </w:rPr>
        <w:t xml:space="preserve">see </w:t>
      </w:r>
      <w:proofErr w:type="gramEnd"/>
      <w:r w:rsidR="004B34FA">
        <w:rPr>
          <w:lang w:val="en-US"/>
        </w:rPr>
        <w:fldChar w:fldCharType="begin"/>
      </w:r>
      <w:r w:rsidR="004B34FA">
        <w:rPr>
          <w:lang w:val="en-US"/>
        </w:rPr>
        <w:instrText xml:space="preserve"> </w:instrText>
      </w:r>
      <w:r w:rsidR="00FA5D80">
        <w:rPr>
          <w:lang w:val="en-US"/>
        </w:rPr>
        <w:instrText>REF</w:instrText>
      </w:r>
      <w:r w:rsidR="004B34FA">
        <w:rPr>
          <w:lang w:val="en-US"/>
        </w:rPr>
        <w:instrText xml:space="preserve"> _Ref406511509 \h  \* MERGEFORMAT </w:instrText>
      </w:r>
      <w:r w:rsidR="004B34FA">
        <w:rPr>
          <w:lang w:val="en-US"/>
        </w:rPr>
      </w:r>
      <w:r w:rsidR="004B34FA">
        <w:rPr>
          <w:lang w:val="en-US"/>
        </w:rPr>
        <w:fldChar w:fldCharType="separate"/>
      </w:r>
      <w:r w:rsidR="007C739D">
        <w:rPr>
          <w:lang w:val="en-US"/>
        </w:rPr>
        <w:fldChar w:fldCharType="begin"/>
      </w:r>
      <w:r w:rsidR="007C739D">
        <w:rPr>
          <w:lang w:val="en-US"/>
        </w:rPr>
        <w:instrText xml:space="preserve"> </w:instrText>
      </w:r>
      <w:r w:rsidR="00FA5D80">
        <w:rPr>
          <w:lang w:val="en-US"/>
        </w:rPr>
        <w:instrText>REF</w:instrText>
      </w:r>
      <w:r w:rsidR="007C739D">
        <w:rPr>
          <w:lang w:val="en-US"/>
        </w:rPr>
        <w:instrText xml:space="preserve"> _Ref417324129 \h  \* MERGEFORMAT </w:instrText>
      </w:r>
      <w:r w:rsidR="007C739D">
        <w:rPr>
          <w:lang w:val="en-US"/>
        </w:rPr>
      </w:r>
      <w:r w:rsidR="007C739D">
        <w:rPr>
          <w:lang w:val="en-US"/>
        </w:rPr>
        <w:fldChar w:fldCharType="separate"/>
      </w:r>
      <w:r w:rsidR="007C739D" w:rsidRPr="00E91FF0">
        <w:rPr>
          <w:szCs w:val="20"/>
          <w:lang w:val="en-US"/>
        </w:rPr>
        <w:t>Figure 11</w:t>
      </w:r>
      <w:r w:rsidR="007C739D">
        <w:rPr>
          <w:lang w:val="en-US"/>
        </w:rPr>
        <w:fldChar w:fldCharType="end"/>
      </w:r>
      <w:r w:rsidR="004B34FA">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E91FF0">
      <w:pPr>
        <w:jc w:val="both"/>
        <w:rPr>
          <w:lang w:val="en-US"/>
        </w:rPr>
      </w:pPr>
    </w:p>
    <w:p w14:paraId="0A5088B1" w14:textId="645CC571" w:rsidR="006956E1" w:rsidRDefault="00A820C8" w:rsidP="00E91FF0">
      <w:pPr>
        <w:jc w:val="both"/>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2A95BC59"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5B01A164" w:rsidR="00497AAC" w:rsidRPr="00B36635" w:rsidRDefault="005D54DB" w:rsidP="00497AAC">
      <w:pPr>
        <w:pStyle w:val="berschrift1"/>
        <w:rPr>
          <w:lang w:val="en-US"/>
        </w:rPr>
      </w:pPr>
      <w:bookmarkStart w:id="43" w:name="_Toc406505804"/>
      <w:r>
        <w:rPr>
          <w:lang w:val="en-US"/>
        </w:rPr>
        <w:lastRenderedPageBreak/>
        <w:t xml:space="preserve">Discussion </w:t>
      </w:r>
      <w:r w:rsidR="0042665B">
        <w:rPr>
          <w:lang w:val="en-US"/>
        </w:rPr>
        <w:t xml:space="preserve">and </w:t>
      </w:r>
      <w:r w:rsidR="00154023">
        <w:rPr>
          <w:lang w:val="en-US"/>
        </w:rPr>
        <w:t>Conclusion</w:t>
      </w:r>
      <w:bookmarkEnd w:id="43"/>
    </w:p>
    <w:p w14:paraId="364C892C" w14:textId="6053F48A" w:rsidR="007E29BC" w:rsidRDefault="005350F7" w:rsidP="00346A7A">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like it </w:t>
      </w:r>
      <w:r w:rsidR="0005180B">
        <w:rPr>
          <w:rFonts w:ascii="Lucida Sans" w:hAnsi="Lucida Sans"/>
          <w:sz w:val="19"/>
          <w:szCs w:val="19"/>
          <w:lang w:val="en-US"/>
        </w:rPr>
        <w:t>is a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5EA93CC7" w14:textId="77777777" w:rsidR="00346A7A" w:rsidRDefault="00DB4EA6" w:rsidP="00346A7A">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xml:space="preserve">. At the same time micro data tax cannot be gathered easy in a wholesale way at least in Switzerland, because of two reasons. </w:t>
      </w:r>
      <w:r w:rsidRPr="00DA13DB">
        <w:rPr>
          <w:rFonts w:ascii="Lucida Sans" w:hAnsi="Lucida Sans"/>
          <w:sz w:val="19"/>
          <w:szCs w:val="19"/>
          <w:lang w:val="en-US"/>
        </w:rPr>
        <w:t xml:space="preserve">First, local government authorities levy taxes, micro tax data is therefore preserved by cantonal tax agency and micro datasets can only be provided in accordance to 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a delivery even for scientific purpose. Second, archiving resources from cantonal authorities are restricted and improved only recently, therefore 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lets us behind 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is the only data source that permits insights regarding the long 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DA13DB">
        <w:rPr>
          <w:rFonts w:ascii="Lucida Sans" w:hAnsi="Lucida Sans"/>
          <w:sz w:val="19"/>
          <w:szCs w:val="19"/>
          <w:lang w:val="en-US"/>
        </w:rPr>
        <w:t xml:space="preserve"> and the question, how grave potential errors are</w:t>
      </w:r>
      <w:proofErr w:type="gramStart"/>
      <w:r w:rsidR="00DA13DB">
        <w:rPr>
          <w:rFonts w:ascii="Lucida Sans" w:hAnsi="Lucida Sans"/>
          <w:sz w:val="19"/>
          <w:szCs w:val="19"/>
          <w:lang w:val="en-US"/>
        </w:rPr>
        <w:t>,</w:t>
      </w:r>
      <w:proofErr w:type="gramEnd"/>
      <w:r w:rsidR="00DA13DB">
        <w:rPr>
          <w:rFonts w:ascii="Lucida Sans" w:hAnsi="Lucida Sans"/>
          <w:sz w:val="19"/>
          <w:szCs w:val="19"/>
          <w:lang w:val="en-US"/>
        </w:rPr>
        <w:t xml:space="preserv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despite the mentioned imperfections.</w:t>
      </w:r>
    </w:p>
    <w:p w14:paraId="2323E1D5" w14:textId="77777777" w:rsidR="00346A7A" w:rsidRDefault="00DA13DB" w:rsidP="00346A7A">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 to sort out major form minor issues regarding the assessment of income inequality trends. We build this ranking based on the maximum observed range of Gini </w:t>
      </w:r>
      <w:proofErr w:type="spellStart"/>
      <w:r w:rsidR="00387F52">
        <w:rPr>
          <w:rFonts w:ascii="Lucida Sans" w:hAnsi="Lucida Sans"/>
          <w:sz w:val="19"/>
          <w:szCs w:val="19"/>
          <w:lang w:val="en-US"/>
        </w:rPr>
        <w:t>coefficents</w:t>
      </w:r>
      <w:proofErr w:type="spellEnd"/>
      <w:r w:rsidR="00387F52">
        <w:rPr>
          <w:rFonts w:ascii="Lucida Sans" w:hAnsi="Lucida Sans"/>
          <w:sz w:val="19"/>
          <w:szCs w:val="19"/>
          <w:lang w:val="en-US"/>
        </w:rPr>
        <w:t xml:space="preserve"> for each section of our analysis:</w:t>
      </w:r>
    </w:p>
    <w:p w14:paraId="157D3A05" w14:textId="4A4C48B2" w:rsidR="00AB4D97" w:rsidRPr="00346A7A" w:rsidRDefault="00346A7A"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Pr="00346A7A">
        <w:rPr>
          <w:rFonts w:ascii="Lucida Sans" w:hAnsi="Lucida Sans"/>
          <w:sz w:val="19"/>
          <w:szCs w:val="19"/>
          <w:lang w:val="en-US"/>
        </w:rPr>
        <w:t xml:space="preserve"> </w:t>
      </w:r>
      <w:r w:rsidR="00AB4D97" w:rsidRPr="00346A7A">
        <w:rPr>
          <w:rFonts w:ascii="Lucida Sans" w:hAnsi="Lucida Sans"/>
          <w:sz w:val="19"/>
          <w:szCs w:val="19"/>
          <w:lang w:val="en-US"/>
        </w:rPr>
        <w:t>(Max</w:t>
      </w:r>
      <w:r w:rsidR="001D4982" w:rsidRPr="00346A7A">
        <w:rPr>
          <w:rFonts w:ascii="Lucida Sans" w:hAnsi="Lucida Sans"/>
          <w:sz w:val="19"/>
          <w:szCs w:val="19"/>
          <w:lang w:val="en-US"/>
        </w:rPr>
        <w:t xml:space="preserve"> Range of Gini coefficient= 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B5C783C"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(0.10)</w:t>
      </w:r>
    </w:p>
    <w:p w14:paraId="27C55F16" w14:textId="066CD47D"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224A3C35" w14:textId="55039604" w:rsidR="00DB4EA6" w:rsidRDefault="00387F52"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Avoiding of bias through non-response</w:t>
      </w:r>
      <w:r w:rsidR="00DB4EA6" w:rsidRPr="00DB4EA6">
        <w:rPr>
          <w:rFonts w:ascii="Lucida Sans" w:hAnsi="Lucida Sans"/>
          <w:sz w:val="19"/>
          <w:szCs w:val="19"/>
          <w:lang w:val="en-US"/>
        </w:rPr>
        <w:t xml:space="preserve"> (0.05</w:t>
      </w:r>
      <w:r w:rsidR="00DB4EA6">
        <w:rPr>
          <w:rFonts w:ascii="Lucida Sans" w:hAnsi="Lucida Sans"/>
          <w:sz w:val="19"/>
          <w:szCs w:val="19"/>
          <w:lang w:val="en-US"/>
        </w:rPr>
        <w:t>)</w:t>
      </w:r>
    </w:p>
    <w:p w14:paraId="3D588234" w14:textId="106F24B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005E02E7" w:rsidR="00C60F23" w:rsidRPr="00C60F23" w:rsidRDefault="003B5F19" w:rsidP="00346A7A">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9B7C2F">
        <w:rPr>
          <w:rFonts w:ascii="Lucida Sans" w:hAnsi="Lucida Sans"/>
          <w:sz w:val="19"/>
          <w:szCs w:val="19"/>
          <w:lang w:val="en-US"/>
        </w:rPr>
        <w:lastRenderedPageBreak/>
        <w:t>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 xml:space="preserve">for the distributional analysis. Taxable income, the key income concept within tax data, neither is a pre- nor a </w:t>
      </w:r>
      <w:proofErr w:type="spellStart"/>
      <w:r w:rsidR="00FA1F66">
        <w:rPr>
          <w:rFonts w:ascii="Lucida Sans" w:hAnsi="Lucida Sans"/>
          <w:sz w:val="19"/>
          <w:szCs w:val="19"/>
          <w:lang w:val="en-US"/>
        </w:rPr>
        <w:t>posttransfer</w:t>
      </w:r>
      <w:proofErr w:type="spellEnd"/>
      <w:r w:rsidR="00FA1F66">
        <w:rPr>
          <w:rFonts w:ascii="Lucida Sans" w:hAnsi="Lucida Sans"/>
          <w:sz w:val="19"/>
          <w:szCs w:val="19"/>
          <w:lang w:val="en-US"/>
        </w:rPr>
        <w:t xml:space="preserve"> measure, but something in between (social transfers are accounted for, but not redistribution through the tax system). Our analysis showed, that inequality indeed is reduced, when taxes are included, how it 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 as the „single-to-married-ratio“</w:t>
      </w:r>
      <w:r w:rsidR="00FA1F66">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over time (trend towards more singles).</w:t>
      </w:r>
      <w:r w:rsidR="00FA1F66">
        <w:rPr>
          <w:rFonts w:ascii="Lucida Sans" w:hAnsi="Lucida Sans"/>
          <w:sz w:val="19"/>
          <w:szCs w:val="19"/>
          <w:lang w:val="en-US"/>
        </w:rPr>
        <w:t xml:space="preserve"> The 4</w:t>
      </w:r>
      <w:r w:rsidR="00FA1F66" w:rsidRPr="00E91FF0">
        <w:rPr>
          <w:rFonts w:ascii="Lucida Sans" w:hAnsi="Lucida Sans"/>
          <w:sz w:val="19"/>
          <w:szCs w:val="19"/>
          <w:vertAlign w:val="superscript"/>
          <w:lang w:val="en-US"/>
        </w:rPr>
        <w:t>th</w:t>
      </w:r>
      <w:r w:rsidR="00FA1F66">
        <w:rPr>
          <w:rFonts w:ascii="Lucida Sans" w:hAnsi="Lucida Sans"/>
          <w:sz w:val="19"/>
          <w:szCs w:val="19"/>
          <w:lang w:val="en-US"/>
        </w:rPr>
        <w:t xml:space="preserve"> 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not 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346A7A">
        <w:rPr>
          <w:rFonts w:ascii="Lucida Sans" w:hAnsi="Lucida Sans"/>
          <w:sz w:val="19"/>
          <w:szCs w:val="19"/>
          <w:lang w:val="en-US"/>
        </w:rPr>
        <w:t xml:space="preserve">- </w:t>
      </w:r>
      <w:r w:rsidR="00C5653D">
        <w:rPr>
          <w:rFonts w:ascii="Lucida Sans" w:hAnsi="Lucida Sans"/>
          <w:sz w:val="19"/>
          <w:szCs w:val="19"/>
          <w:lang w:val="en-US"/>
        </w:rPr>
        <w:t>even if controlled for</w:t>
      </w:r>
      <w:r w:rsidR="00346A7A">
        <w:rPr>
          <w:rFonts w:ascii="Lucida Sans" w:hAnsi="Lucida Sans"/>
          <w:sz w:val="19"/>
          <w:szCs w:val="19"/>
          <w:lang w:val="en-US"/>
        </w:rPr>
        <w:t xml:space="preserve"> key methodological differences -</w:t>
      </w:r>
      <w:r w:rsidR="00C5653D">
        <w:rPr>
          <w:rFonts w:ascii="Lucida Sans" w:hAnsi="Lucida Sans"/>
          <w:sz w:val="19"/>
          <w:szCs w:val="19"/>
          <w:lang w:val="en-US"/>
        </w:rPr>
        <w:t xml:space="preserve"> albeit both cover Swiss population in theory. We claim that this difference stems from an upper middle class bias in the survey data which lead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12E86811" w:rsidR="007A5603" w:rsidRDefault="00FA58EC" w:rsidP="00346A7A">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 challenging project, to 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One population measures suffer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one 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5A2E1B5E" w:rsidR="0075707F" w:rsidRPr="003A7EE5" w:rsidRDefault="00F4103D" w:rsidP="00346A7A">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A104ED" w:rsidRPr="002B1153">
        <w:rPr>
          <w:rFonts w:ascii="Lucida Sans" w:hAnsi="Lucida Sans"/>
          <w:sz w:val="19"/>
          <w:szCs w:val="19"/>
          <w:lang w:val="en-US"/>
        </w:rPr>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fldChar w:fldCharType="separate"/>
      </w:r>
      <w:r w:rsidR="00A104ED" w:rsidRPr="002B1153">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2B1153">
        <w:rPr>
          <w:rFonts w:ascii="Lucida Sans" w:hAnsi="Lucida Sans"/>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what do we learn if we focus on the possibility to assess trends?</w:t>
      </w:r>
    </w:p>
    <w:p w14:paraId="42A5BF57" w14:textId="27754E52" w:rsidR="001B176D" w:rsidRDefault="00B978E7" w:rsidP="00346A7A">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w:t>
      </w:r>
      <w:r w:rsidR="002A672D">
        <w:rPr>
          <w:rFonts w:ascii="Lucida Sans" w:hAnsi="Lucida Sans"/>
          <w:sz w:val="19"/>
          <w:szCs w:val="19"/>
          <w:lang w:val="en-US"/>
        </w:rPr>
        <w:lastRenderedPageBreak/>
        <w:t>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proofErr w:type="spellStart"/>
      <w:r w:rsidR="00E43E20"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4F32F8">
        <w:rPr>
          <w:rFonts w:ascii="Lucida Sans" w:hAnsi="Lucida Sans"/>
          <w:sz w:val="19"/>
          <w:szCs w:val="19"/>
          <w:lang w:val="en-US"/>
        </w:rPr>
        <w:instrText xml:space="preserve">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B748B5" w:rsidRPr="00A104ED">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4F32F8">
        <w:rPr>
          <w:rFonts w:ascii="Lucida Sans" w:hAnsi="Lucida Sans"/>
          <w:sz w:val="19"/>
          <w:szCs w:val="19"/>
          <w:lang w:val="en-US"/>
        </w:rPr>
        <w:instrText xml:space="preserve">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puts strongly into question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67FF4C98" w14:textId="338A84BF" w:rsidR="00196156" w:rsidRPr="00196156" w:rsidRDefault="002B69C3" w:rsidP="00350ED6">
      <w:pPr>
        <w:pStyle w:val="berschrift1"/>
        <w:rPr>
          <w:lang w:val="en-US"/>
        </w:rPr>
      </w:pPr>
      <w:r>
        <w:rPr>
          <w:lang w:val="en-US"/>
        </w:rPr>
        <w:lastRenderedPageBreak/>
        <w:t>Appendix</w:t>
      </w:r>
    </w:p>
    <w:p w14:paraId="50C910FD" w14:textId="1FC5877F" w:rsidR="00B14648" w:rsidRDefault="00B14648">
      <w:pPr>
        <w:spacing w:line="240" w:lineRule="auto"/>
        <w:rPr>
          <w:ins w:id="44" w:author="rudi" w:date="2015-04-13T01:01:00Z"/>
          <w:lang w:val="en-US"/>
        </w:rPr>
      </w:pPr>
    </w:p>
    <w:p w14:paraId="38CEE567" w14:textId="77777777" w:rsidR="00196156" w:rsidRDefault="00196156">
      <w:pPr>
        <w:spacing w:line="240" w:lineRule="auto"/>
        <w:rPr>
          <w:ins w:id="45" w:author="rudi" w:date="2015-04-13T01:01:00Z"/>
          <w:lang w:val="en-US"/>
        </w:rPr>
      </w:pPr>
    </w:p>
    <w:p w14:paraId="703BD14A" w14:textId="77777777" w:rsidR="00196156" w:rsidRPr="000E2F6C" w:rsidRDefault="00196156" w:rsidP="00196156">
      <w:pPr>
        <w:pStyle w:val="Beschriftung"/>
        <w:rPr>
          <w:sz w:val="24"/>
          <w:lang w:val="en-US"/>
        </w:rPr>
      </w:pPr>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Pr>
          <w:noProof/>
          <w:sz w:val="24"/>
          <w:lang w:val="en-US"/>
        </w:rPr>
        <w:t>2</w:t>
      </w:r>
      <w:r w:rsidRPr="00763E00">
        <w:rPr>
          <w:sz w:val="24"/>
          <w:lang w:val="en-US"/>
        </w:rPr>
        <w:fldChar w:fldCharType="end"/>
      </w:r>
      <w:r w:rsidRPr="000E2F6C">
        <w:rPr>
          <w:sz w:val="24"/>
          <w:lang w:val="en-US"/>
        </w:rPr>
        <w:t xml:space="preserve">: Overview on empirical </w:t>
      </w:r>
      <w:r>
        <w:rPr>
          <w:sz w:val="24"/>
          <w:lang w:val="en-US"/>
        </w:rPr>
        <w:t>tests</w:t>
      </w:r>
      <w:r w:rsidRPr="00C92257">
        <w:rPr>
          <w:sz w:val="24"/>
          <w:lang w:val="en-US"/>
        </w:rPr>
        <w:t xml:space="preserve"> </w:t>
      </w:r>
      <w:r>
        <w:rPr>
          <w:sz w:val="24"/>
          <w:lang w:val="en-US"/>
        </w:rPr>
        <w:t>within</w:t>
      </w:r>
      <w:r w:rsidRPr="00C92257">
        <w:rPr>
          <w:sz w:val="24"/>
          <w:lang w:val="en-US"/>
        </w:rPr>
        <w:t xml:space="preserve"> inequality 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E50748"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E50748"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E50748"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E50748"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E50748"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E50748"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E50748"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E50748"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46" w:name="_Toc406505805"/>
      <w:r w:rsidRPr="00511D21">
        <w:lastRenderedPageBreak/>
        <w:t>Literaturverzeichnis</w:t>
      </w:r>
      <w:bookmarkEnd w:id="46"/>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(2013).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Top 1 Percent in International and Historical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92701E">
        <w:fldChar w:fldCharType="begin"/>
      </w:r>
      <w:r w:rsidR="0092701E" w:rsidRPr="0092701E">
        <w:rPr>
          <w:lang w:val="en-US"/>
          <w:rPrChange w:id="47" w:author="Hümbelin Oliver" w:date="2015-06-16T15:23:00Z">
            <w:rPr/>
          </w:rPrChange>
        </w:rPr>
        <w:instrText xml:space="preserve"> HYPERLINK "http://topincomes.g-mond.parisschoolofeconomics.eu/" </w:instrText>
      </w:r>
      <w:r w:rsidR="0092701E">
        <w:fldChar w:fldCharType="separate"/>
      </w:r>
      <w:r w:rsidR="001F1865" w:rsidRPr="00DB2408">
        <w:rPr>
          <w:rStyle w:val="Hyperlink"/>
          <w:rFonts w:ascii="Times New Roman" w:eastAsia="Times New Roman" w:hAnsi="Times New Roman"/>
          <w:sz w:val="24"/>
          <w:lang w:val="en-US" w:eastAsia="de-CH"/>
        </w:rPr>
        <w:t>http://topincomes.g-mond.parisschoolofeconomics.eu/</w:t>
      </w:r>
      <w:r w:rsidR="0092701E">
        <w:rPr>
          <w:rStyle w:val="Hyperlink"/>
          <w:rFonts w:ascii="Times New Roman" w:eastAsia="Times New Roman" w:hAnsi="Times New Roman"/>
          <w:sz w:val="24"/>
          <w:lang w:val="en-US" w:eastAsia="de-CH"/>
        </w:rPr>
        <w:fldChar w:fldCharType="end"/>
      </w:r>
      <w:r w:rsidR="001F1865">
        <w:rPr>
          <w:rFonts w:ascii="Times New Roman" w:eastAsia="Times New Roman" w:hAnsi="Times New Roman"/>
          <w:sz w:val="24"/>
          <w:lang w:val="en-US" w:eastAsia="de-CH"/>
        </w:rPr>
        <w:t xml:space="preserve"> (13/04/2015)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w:t>
      </w:r>
      <w:proofErr w:type="gramStart"/>
      <w:r w:rsidRPr="00542029">
        <w:rPr>
          <w:rFonts w:ascii="Times New Roman" w:eastAsia="Times New Roman" w:hAnsi="Times New Roman"/>
          <w:sz w:val="24"/>
          <w:lang w:val="en-US"/>
        </w:rPr>
        <w:t>On the measurement of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w:t>
      </w:r>
      <w:proofErr w:type="gramStart"/>
      <w:r w:rsidRPr="00542029">
        <w:rPr>
          <w:rFonts w:ascii="Times New Roman" w:eastAsia="Times New Roman" w:hAnsi="Times New Roman"/>
          <w:sz w:val="24"/>
          <w:lang w:val="en-US"/>
        </w:rPr>
        <w:t>Foreword.</w:t>
      </w:r>
      <w:proofErr w:type="gramEnd"/>
      <w:r w:rsidRPr="00542029">
        <w:rPr>
          <w:rFonts w:ascii="Times New Roman" w:eastAsia="Times New Roman" w:hAnsi="Times New Roman"/>
          <w:sz w:val="24"/>
          <w:lang w:val="en-US"/>
        </w:rPr>
        <w:t xml:space="preserve">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E50748">
        <w:rPr>
          <w:rFonts w:ascii="Times New Roman" w:eastAsia="Times New Roman" w:hAnsi="Times New Roman"/>
          <w:sz w:val="24"/>
        </w:rPr>
        <w:t xml:space="preserve">Bethlehem, J., </w:t>
      </w:r>
      <w:proofErr w:type="spellStart"/>
      <w:r w:rsidRPr="00E50748">
        <w:rPr>
          <w:rFonts w:ascii="Times New Roman" w:eastAsia="Times New Roman" w:hAnsi="Times New Roman"/>
          <w:sz w:val="24"/>
        </w:rPr>
        <w:t>Cobben</w:t>
      </w:r>
      <w:proofErr w:type="spellEnd"/>
      <w:r w:rsidRPr="00E50748">
        <w:rPr>
          <w:rFonts w:ascii="Times New Roman" w:eastAsia="Times New Roman" w:hAnsi="Times New Roman"/>
          <w:sz w:val="24"/>
        </w:rPr>
        <w:t xml:space="preserve">, F., &amp; </w:t>
      </w:r>
      <w:proofErr w:type="spellStart"/>
      <w:r w:rsidRPr="00E50748">
        <w:rPr>
          <w:rFonts w:ascii="Times New Roman" w:eastAsia="Times New Roman" w:hAnsi="Times New Roman"/>
          <w:sz w:val="24"/>
        </w:rPr>
        <w:t>Schouten</w:t>
      </w:r>
      <w:proofErr w:type="spellEnd"/>
      <w:r w:rsidRPr="00E50748">
        <w:rPr>
          <w:rFonts w:ascii="Times New Roman" w:eastAsia="Times New Roman" w:hAnsi="Times New Roman"/>
          <w:sz w:val="24"/>
        </w:rPr>
        <w:t xml:space="preserve">, B. (2011).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T. M.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richer and OECD countries.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w:t>
      </w:r>
      <w:proofErr w:type="gramStart"/>
      <w:r w:rsidRPr="00542029">
        <w:rPr>
          <w:rFonts w:ascii="Times New Roman" w:eastAsia="Times New Roman" w:hAnsi="Times New Roman"/>
          <w:sz w:val="24"/>
          <w:lang w:val="en-US"/>
        </w:rPr>
        <w:t>The measurement of the inequality of incomes.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7A9CBAA6" w14:textId="0306A84F" w:rsidR="00492093" w:rsidRPr="00492093" w:rsidRDefault="00492093" w:rsidP="00492093">
      <w:pPr>
        <w:spacing w:line="480" w:lineRule="auto"/>
        <w:ind w:hanging="480"/>
        <w:rPr>
          <w:rFonts w:ascii="Times New Roman" w:eastAsia="Times New Roman" w:hAnsi="Times New Roman"/>
          <w:sz w:val="24"/>
          <w:lang w:val="en-US" w:eastAsia="de-CH"/>
        </w:rPr>
      </w:pPr>
      <w:proofErr w:type="gramStart"/>
      <w:r w:rsidRPr="00492093">
        <w:rPr>
          <w:rFonts w:ascii="Times New Roman" w:eastAsia="Times New Roman" w:hAnsi="Times New Roman"/>
          <w:sz w:val="24"/>
          <w:lang w:val="en-US" w:eastAsia="de-CH"/>
        </w:rPr>
        <w:t>EUROSTAT.</w:t>
      </w:r>
      <w:proofErr w:type="gramEnd"/>
      <w:r w:rsidRPr="00492093">
        <w:rPr>
          <w:rFonts w:ascii="Times New Roman" w:eastAsia="Times New Roman" w:hAnsi="Times New Roman"/>
          <w:sz w:val="24"/>
          <w:lang w:val="en-US" w:eastAsia="de-CH"/>
        </w:rPr>
        <w:t xml:space="preserve"> </w:t>
      </w:r>
      <w:proofErr w:type="gramStart"/>
      <w:r w:rsidRPr="00492093">
        <w:rPr>
          <w:rFonts w:ascii="Times New Roman" w:eastAsia="Times New Roman" w:hAnsi="Times New Roman"/>
          <w:sz w:val="24"/>
          <w:lang w:val="en-US" w:eastAsia="de-CH"/>
        </w:rPr>
        <w:t>(2015). European Union statistics on income and living condi</w:t>
      </w:r>
      <w:r>
        <w:rPr>
          <w:rFonts w:ascii="Times New Roman" w:eastAsia="Times New Roman" w:hAnsi="Times New Roman"/>
          <w:sz w:val="24"/>
          <w:lang w:val="en-US" w:eastAsia="de-CH"/>
        </w:rPr>
        <w:t>tions (EU-SILC).</w:t>
      </w:r>
      <w:proofErr w:type="gramEnd"/>
      <w:r>
        <w:rPr>
          <w:rFonts w:ascii="Times New Roman" w:eastAsia="Times New Roman" w:hAnsi="Times New Roman"/>
          <w:sz w:val="24"/>
          <w:lang w:val="en-US" w:eastAsia="de-CH"/>
        </w:rPr>
        <w:t xml:space="preserve"> Retrieved from </w:t>
      </w:r>
      <w:r w:rsidR="0092701E">
        <w:fldChar w:fldCharType="begin"/>
      </w:r>
      <w:r w:rsidR="0092701E" w:rsidRPr="0092701E">
        <w:rPr>
          <w:lang w:val="en-US"/>
          <w:rPrChange w:id="48" w:author="Hümbelin Oliver" w:date="2015-06-16T15:24:00Z">
            <w:rPr/>
          </w:rPrChange>
        </w:rPr>
        <w:instrText xml:space="preserve"> HYPERLINK "http://ec.europa.eu/eurostat/web/microdata/european_union_statistics_on_income_and_living_conditions" </w:instrText>
      </w:r>
      <w:r w:rsidR="0092701E">
        <w:fldChar w:fldCharType="separate"/>
      </w:r>
      <w:r w:rsidRPr="00A557DE">
        <w:rPr>
          <w:rStyle w:val="Hyperlink"/>
          <w:rFonts w:ascii="Times New Roman" w:eastAsia="Times New Roman" w:hAnsi="Times New Roman"/>
          <w:sz w:val="24"/>
          <w:lang w:val="en-US" w:eastAsia="de-CH"/>
        </w:rPr>
        <w:t>http://ec.europa.eu/eurostat/web/microdata/european_union_statistics_on_income_and_living_conditions</w:t>
      </w:r>
      <w:r w:rsidR="0092701E">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Feld, L. P., &amp; Frey, B. S. (2006).</w:t>
      </w:r>
      <w:proofErr w:type="gramEnd"/>
      <w:r w:rsidRPr="00542029">
        <w:rPr>
          <w:rFonts w:ascii="Times New Roman" w:eastAsia="Times New Roman" w:hAnsi="Times New Roman"/>
          <w:sz w:val="24"/>
          <w:lang w:val="en-US"/>
        </w:rPr>
        <w:t xml:space="preserve">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w:t>
      </w:r>
      <w:proofErr w:type="gramStart"/>
      <w:r w:rsidRPr="00542029">
        <w:rPr>
          <w:rFonts w:ascii="Times New Roman" w:eastAsia="Times New Roman" w:hAnsi="Times New Roman"/>
          <w:sz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I. (2013).</w:t>
      </w:r>
      <w:proofErr w:type="gramEnd"/>
      <w:r w:rsidRPr="00542029">
        <w:rPr>
          <w:rFonts w:ascii="Times New Roman" w:eastAsia="Times New Roman" w:hAnsi="Times New Roman"/>
          <w:sz w:val="24"/>
          <w:lang w:val="en-US"/>
        </w:rPr>
        <w:t xml:space="preserve">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evolution of income inequality in Germany and Switzerland since the turn of the millennium.</w:t>
      </w:r>
      <w:proofErr w:type="gramEnd"/>
      <w:r w:rsidRPr="00542029">
        <w:rPr>
          <w:rFonts w:ascii="Times New Roman" w:eastAsia="Times New Roman" w:hAnsi="Times New Roman"/>
          <w:sz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r w:rsidRPr="00542029">
        <w:rPr>
          <w:rFonts w:ascii="Times New Roman" w:eastAsia="Times New Roman" w:hAnsi="Times New Roman"/>
          <w:sz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S.-C., &amp; others.</w:t>
      </w:r>
      <w:proofErr w:type="gramEnd"/>
      <w:r w:rsidRPr="00542029">
        <w:rPr>
          <w:rFonts w:ascii="Times New Roman" w:eastAsia="Times New Roman" w:hAnsi="Times New Roman"/>
          <w:sz w:val="24"/>
          <w:lang w:val="en-US"/>
        </w:rPr>
        <w:t xml:space="preserve">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M. (2006).</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Survey nonresponse and the distribution of income.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(2008). </w:t>
      </w:r>
      <w:r w:rsidRPr="00542029">
        <w:rPr>
          <w:rFonts w:ascii="Times New Roman" w:eastAsia="Times New Roman" w:hAnsi="Times New Roman"/>
          <w:i/>
          <w:iCs/>
          <w:sz w:val="24"/>
          <w:lang w:val="en-US"/>
        </w:rPr>
        <w:t xml:space="preserve">Growing Unequal? </w:t>
      </w:r>
      <w:proofErr w:type="gramStart"/>
      <w:r w:rsidRPr="00542029">
        <w:rPr>
          <w:rFonts w:ascii="Times New Roman" w:eastAsia="Times New Roman" w:hAnsi="Times New Roman"/>
          <w:i/>
          <w:iCs/>
          <w:sz w:val="24"/>
          <w:lang w:val="en-US"/>
        </w:rPr>
        <w:t>Income Distribution and Poverty in OECD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proofErr w:type="gramStart"/>
      <w:r w:rsidRPr="00542029">
        <w:rPr>
          <w:rFonts w:ascii="Times New Roman" w:eastAsia="Times New Roman" w:hAnsi="Times New Roman"/>
          <w:sz w:val="24"/>
          <w:lang w:val="en-US"/>
        </w:rPr>
        <w:lastRenderedPageBreak/>
        <w:t>OECD.</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Piketty, T. (2003).</w:t>
      </w:r>
      <w:proofErr w:type="gramEnd"/>
      <w:r w:rsidRPr="00542029">
        <w:rPr>
          <w:rFonts w:ascii="Times New Roman" w:eastAsia="Times New Roman" w:hAnsi="Times New Roman"/>
          <w:sz w:val="24"/>
          <w:lang w:val="en-US"/>
        </w:rPr>
        <w:t xml:space="preserve">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J.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w:t>
      </w:r>
      <w:proofErr w:type="gramStart"/>
      <w:r w:rsidRPr="00542029">
        <w:rPr>
          <w:rFonts w:ascii="Times New Roman" w:eastAsia="Times New Roman" w:hAnsi="Times New Roman"/>
          <w:sz w:val="24"/>
          <w:lang w:val="en-US"/>
        </w:rPr>
        <w:t>On economic inequality.</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D. (2002).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Approximating unanimity orderings: An application to Lorenz dominance.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SNA.</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UNECE,</w:t>
      </w:r>
      <w:proofErr w:type="gramEnd"/>
      <w:r w:rsidRPr="00542029">
        <w:rPr>
          <w:rFonts w:ascii="Times New Roman" w:eastAsia="Times New Roman" w:hAnsi="Times New Roman"/>
          <w:sz w:val="24"/>
          <w:lang w:val="en-US"/>
        </w:rPr>
        <w:t xml:space="preserve"> &amp; EUROSTAT. </w:t>
      </w:r>
      <w:proofErr w:type="gramStart"/>
      <w:r w:rsidRPr="00542029">
        <w:rPr>
          <w:rFonts w:ascii="Times New Roman" w:eastAsia="Times New Roman" w:hAnsi="Times New Roman"/>
          <w:sz w:val="24"/>
          <w:lang w:val="en-US"/>
        </w:rPr>
        <w:t xml:space="preserve">(2006).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United Nations.</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Wilkinson, R. G., &amp; Pickett, K.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and social dysfunction.</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1BB42BC4" w14:textId="77777777" w:rsidR="00542029" w:rsidRPr="00542029" w:rsidDel="00387F52" w:rsidRDefault="00542029" w:rsidP="00542029">
      <w:pPr>
        <w:spacing w:line="480" w:lineRule="auto"/>
        <w:ind w:hanging="480"/>
        <w:rPr>
          <w:del w:id="49" w:author="Hümbelin Oliver" w:date="2015-06-16T17:19:00Z"/>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Eighth Edition.</w:t>
      </w:r>
      <w:proofErr w:type="gramEnd"/>
      <w:r w:rsidRPr="00542029">
        <w:rPr>
          <w:rFonts w:ascii="Times New Roman" w:eastAsia="Times New Roman" w:hAnsi="Times New Roman"/>
          <w:sz w:val="24"/>
          <w:lang w:val="en-US"/>
        </w:rPr>
        <w:t xml:space="preserve"> Geneva: World Economic Forum</w:t>
      </w:r>
      <w:del w:id="50" w:author="Hümbelin Oliver" w:date="2015-06-16T17:19:00Z">
        <w:r w:rsidRPr="00542029" w:rsidDel="00387F52">
          <w:rPr>
            <w:rFonts w:ascii="Times New Roman" w:eastAsia="Times New Roman" w:hAnsi="Times New Roman"/>
            <w:sz w:val="24"/>
            <w:lang w:val="en-US"/>
          </w:rPr>
          <w:delText>.</w:delText>
        </w:r>
      </w:del>
    </w:p>
    <w:p w14:paraId="4CA39DBA" w14:textId="5738BE60" w:rsidR="00B14648" w:rsidRPr="00BD6E58" w:rsidRDefault="00B14648" w:rsidP="00387F52">
      <w:pPr>
        <w:spacing w:line="480" w:lineRule="auto"/>
        <w:ind w:hanging="480"/>
        <w:rPr>
          <w:rFonts w:eastAsia="Times New Roman"/>
          <w:bCs/>
          <w:sz w:val="28"/>
          <w:szCs w:val="28"/>
          <w:lang w:val="en-US"/>
        </w:rPr>
      </w:pPr>
    </w:p>
    <w:sectPr w:rsidR="00B14648" w:rsidRPr="00BD6E58"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AA0ED" w14:textId="77777777" w:rsidR="00807D52" w:rsidRDefault="00807D52" w:rsidP="006312E0">
      <w:pPr>
        <w:spacing w:line="240" w:lineRule="auto"/>
      </w:pPr>
      <w:r>
        <w:separator/>
      </w:r>
    </w:p>
  </w:endnote>
  <w:endnote w:type="continuationSeparator" w:id="0">
    <w:p w14:paraId="383AF6C6" w14:textId="77777777" w:rsidR="00807D52" w:rsidRDefault="00807D5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E57DCB" w:rsidRPr="007407D3" w:rsidRDefault="00E57DCB"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E57DCB" w:rsidRPr="003B1648" w:rsidRDefault="00E57DCB"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350ED6">
                            <w:rPr>
                              <w:noProof/>
                              <w:sz w:val="16"/>
                              <w:szCs w:val="16"/>
                            </w:rPr>
                            <w:t>28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E57DCB" w:rsidRPr="003B1648" w:rsidRDefault="00E57DCB"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350ED6">
                      <w:rPr>
                        <w:noProof/>
                        <w:sz w:val="16"/>
                        <w:szCs w:val="16"/>
                      </w:rPr>
                      <w:t>28</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28AEA" w14:textId="77777777" w:rsidR="00807D52" w:rsidRDefault="00807D52" w:rsidP="006312E0">
      <w:pPr>
        <w:spacing w:line="240" w:lineRule="auto"/>
      </w:pPr>
    </w:p>
  </w:footnote>
  <w:footnote w:type="continuationSeparator" w:id="0">
    <w:p w14:paraId="447D1D2E" w14:textId="77777777" w:rsidR="00807D52" w:rsidRDefault="00807D52" w:rsidP="006312E0">
      <w:pPr>
        <w:spacing w:line="240" w:lineRule="auto"/>
      </w:pPr>
      <w:r>
        <w:continuationSeparator/>
      </w:r>
    </w:p>
  </w:footnote>
  <w:footnote w:id="1">
    <w:p w14:paraId="49571FB3" w14:textId="3487E576" w:rsidR="00E57DCB" w:rsidRPr="006A2614" w:rsidRDefault="00E57DCB">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E57DCB" w:rsidRDefault="00E57DCB" w:rsidP="005353A7">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7777777" w:rsidR="00E57DCB" w:rsidRDefault="00E57DCB" w:rsidP="005353A7">
      <w:pPr>
        <w:pStyle w:val="Funotentext"/>
        <w:rPr>
          <w:lang w:val="en-US"/>
        </w:rPr>
      </w:pPr>
      <w:r w:rsidRPr="00763E00">
        <w:rPr>
          <w:lang w:val="en-US"/>
        </w:rPr>
        <w:t>(2)</w:t>
      </w:r>
      <w:r>
        <w:rPr>
          <w:lang w:val="en-US"/>
        </w:rPr>
        <w:t xml:space="preserve"> strong principle of transfers,</w:t>
      </w:r>
    </w:p>
    <w:p w14:paraId="043E2700" w14:textId="77777777" w:rsidR="00E57DCB" w:rsidRDefault="00E57DCB" w:rsidP="005353A7">
      <w:pPr>
        <w:pStyle w:val="Funotentext"/>
        <w:rPr>
          <w:lang w:val="en-US"/>
        </w:rPr>
      </w:pPr>
      <w:r w:rsidRPr="00763E00">
        <w:rPr>
          <w:lang w:val="en-US"/>
        </w:rPr>
        <w:t xml:space="preserve">(3) scale invariance, </w:t>
      </w:r>
    </w:p>
    <w:p w14:paraId="5F6AEC30" w14:textId="77777777" w:rsidR="00E57DCB" w:rsidRDefault="00E57DCB" w:rsidP="005353A7">
      <w:pPr>
        <w:pStyle w:val="Funotentext"/>
        <w:rPr>
          <w:lang w:val="en-US"/>
        </w:rPr>
      </w:pPr>
      <w:r w:rsidRPr="00763E00">
        <w:rPr>
          <w:lang w:val="en-US"/>
        </w:rPr>
        <w:t xml:space="preserve">(4) the principle of population and </w:t>
      </w:r>
    </w:p>
    <w:p w14:paraId="23F3C854" w14:textId="77777777" w:rsidR="00E57DCB" w:rsidRPr="00763E00" w:rsidRDefault="00E57DCB" w:rsidP="005353A7">
      <w:pPr>
        <w:pStyle w:val="Funotentext"/>
        <w:rPr>
          <w:lang w:val="en-US"/>
        </w:rPr>
      </w:pPr>
      <w:r w:rsidRPr="00763E00">
        <w:rPr>
          <w:lang w:val="en-US"/>
        </w:rPr>
        <w:t>(5) Decomposability.</w:t>
      </w:r>
    </w:p>
  </w:footnote>
  <w:footnote w:id="3">
    <w:p w14:paraId="23F29DAE" w14:textId="19236006" w:rsidR="00E57DCB" w:rsidRPr="00406373" w:rsidRDefault="00E57DCB">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7803212C" w14:textId="7CB69222" w:rsidR="00E57DCB" w:rsidRPr="006003AB" w:rsidRDefault="00E57DCB"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E57DCB" w:rsidRPr="008C2F1A" w:rsidRDefault="00E57DCB"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E57DCB" w:rsidRPr="00190B1B" w:rsidRDefault="00E57DCB">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7">
    <w:p w14:paraId="25AC8419" w14:textId="052C893C" w:rsidR="00E57DCB" w:rsidRPr="00190B1B" w:rsidRDefault="00E57DCB">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roofErr w:type="gramStart"/>
      <w:r>
        <w:rPr>
          <w:color w:val="222222"/>
          <w:lang w:val="en-US"/>
        </w:rPr>
        <w:t>,.</w:t>
      </w:r>
      <w:proofErr w:type="gramEnd"/>
    </w:p>
  </w:footnote>
  <w:footnote w:id="8">
    <w:p w14:paraId="1449DC0D" w14:textId="18997587" w:rsidR="00E57DCB" w:rsidRDefault="00E57DCB"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E57DCB" w:rsidRPr="00190B1B" w:rsidRDefault="00E57DCB" w:rsidP="00C81B23">
      <w:pPr>
        <w:pStyle w:val="Funoten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9">
    <w:p w14:paraId="6B9AC6AF" w14:textId="44A79D27" w:rsidR="00E57DCB" w:rsidRPr="00783DA9" w:rsidRDefault="00E57DCB">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E57DCB" w:rsidRPr="00497AAC" w:rsidRDefault="00E57DCB"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4DB064D8" w14:textId="4892D2BA" w:rsidR="00E57DCB" w:rsidRPr="00C34AAB" w:rsidRDefault="00E57DCB">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which represent the distribution described by these percentiles, by imputing cases between adjacent percentiles in a linear fashion.</w:t>
      </w:r>
    </w:p>
  </w:footnote>
  <w:footnote w:id="12">
    <w:p w14:paraId="79B2738E" w14:textId="045750F6" w:rsidR="00E57DCB" w:rsidRPr="00CB25C4" w:rsidRDefault="00E57DCB">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3">
    <w:p w14:paraId="54A662EC" w14:textId="275A3FCB" w:rsidR="00E57DCB" w:rsidRPr="00675A0F" w:rsidRDefault="00E57DCB">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w:t>
      </w:r>
      <w:proofErr w:type="spellStart"/>
      <w:proofErr w:type="gramStart"/>
      <w:r>
        <w:rPr>
          <w:lang w:val="en-US"/>
        </w:rPr>
        <w:t>pareto</w:t>
      </w:r>
      <w:proofErr w:type="spellEnd"/>
      <w:proofErr w:type="gramEnd"/>
      <w:r>
        <w:rPr>
          <w:lang w:val="en-US"/>
        </w:rPr>
        <w:t xml:space="preserve"> interpolation (</w:t>
      </w:r>
      <w:proofErr w:type="spellStart"/>
      <w:r>
        <w:rPr>
          <w:lang w:val="en-US"/>
        </w:rPr>
        <w:t>Cowel</w:t>
      </w:r>
      <w:proofErr w:type="spellEnd"/>
      <w:r>
        <w:rPr>
          <w:lang w:val="en-US"/>
        </w:rPr>
        <w:t xml:space="preserve">, 2011). Then we create an artificial dataset that represent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r w:rsidR="00E91FF0">
        <w:rPr>
          <w:lang w:val="en-US"/>
        </w:rPr>
        <w:t>.</w:t>
      </w:r>
    </w:p>
  </w:footnote>
  <w:footnote w:id="14">
    <w:p w14:paraId="4C8F18C9" w14:textId="77777777" w:rsidR="00E57DCB" w:rsidRPr="006956E1" w:rsidRDefault="00E57DCB"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E57DCB" w:rsidRPr="001F1B9C" w:rsidRDefault="00E57DCB"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E57DCB" w:rsidRDefault="00E57DCB"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D4A7E"/>
    <w:rsid w:val="001E0263"/>
    <w:rsid w:val="001E0286"/>
    <w:rsid w:val="001E1FA3"/>
    <w:rsid w:val="001E20D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24F1"/>
    <w:rsid w:val="00284773"/>
    <w:rsid w:val="002857B6"/>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37558"/>
    <w:rsid w:val="00340F1E"/>
    <w:rsid w:val="00341DAB"/>
    <w:rsid w:val="00346A7A"/>
    <w:rsid w:val="00346DD3"/>
    <w:rsid w:val="00350ED6"/>
    <w:rsid w:val="00351473"/>
    <w:rsid w:val="00357B08"/>
    <w:rsid w:val="00361A2D"/>
    <w:rsid w:val="003653F6"/>
    <w:rsid w:val="00367CF9"/>
    <w:rsid w:val="00372BCA"/>
    <w:rsid w:val="00373E52"/>
    <w:rsid w:val="003757F4"/>
    <w:rsid w:val="003779D0"/>
    <w:rsid w:val="003838D6"/>
    <w:rsid w:val="003838FC"/>
    <w:rsid w:val="00384FDE"/>
    <w:rsid w:val="003852C5"/>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7DB"/>
    <w:rsid w:val="00580CC4"/>
    <w:rsid w:val="005857BE"/>
    <w:rsid w:val="00586CE1"/>
    <w:rsid w:val="0059238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6C84"/>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707F"/>
    <w:rsid w:val="007572D8"/>
    <w:rsid w:val="00761683"/>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07D52"/>
    <w:rsid w:val="00810253"/>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153"/>
    <w:rsid w:val="00C26CB0"/>
    <w:rsid w:val="00C30550"/>
    <w:rsid w:val="00C34AAB"/>
    <w:rsid w:val="00C368ED"/>
    <w:rsid w:val="00C36ADE"/>
    <w:rsid w:val="00C44816"/>
    <w:rsid w:val="00C453EC"/>
    <w:rsid w:val="00C474AF"/>
    <w:rsid w:val="00C52EBE"/>
    <w:rsid w:val="00C55687"/>
    <w:rsid w:val="00C5653D"/>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7118"/>
    <w:rsid w:val="00D772C1"/>
    <w:rsid w:val="00D77EF2"/>
    <w:rsid w:val="00D8398E"/>
    <w:rsid w:val="00D8426B"/>
    <w:rsid w:val="00D85FDF"/>
    <w:rsid w:val="00D97551"/>
    <w:rsid w:val="00DA1130"/>
    <w:rsid w:val="00DA13DB"/>
    <w:rsid w:val="00DA2973"/>
    <w:rsid w:val="00DA2CB4"/>
    <w:rsid w:val="00DA4F15"/>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7DCB"/>
    <w:rsid w:val="00E6465E"/>
    <w:rsid w:val="00E6489C"/>
    <w:rsid w:val="00E65112"/>
    <w:rsid w:val="00E655ED"/>
    <w:rsid w:val="00E66771"/>
    <w:rsid w:val="00E74E3A"/>
    <w:rsid w:val="00E75396"/>
    <w:rsid w:val="00E75E3F"/>
    <w:rsid w:val="00E82313"/>
    <w:rsid w:val="00E85A44"/>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B1B4A-E586-476A-8019-95A7A8ED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31</Pages>
  <Words>10961</Words>
  <Characters>69058</Characters>
  <Application>Microsoft Office Word</Application>
  <DocSecurity>0</DocSecurity>
  <Lines>575</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2015-06-17T08:09:00Z</dcterms:created>
  <dcterms:modified xsi:type="dcterms:W3CDTF">2015-06-17T09:45:00Z</dcterms:modified>
</cp:coreProperties>
</file>