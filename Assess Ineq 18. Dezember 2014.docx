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DE39E9"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CommentReference"/>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ins w:id="5" w:author="Hümbelin Oliver" w:date="2014-11-17T17:37:00Z">
              <w:r w:rsidR="00ED1A08">
                <w:rPr>
                  <w:lang w:val="en-US"/>
                </w:rPr>
                <w:t xml:space="preserve"> from Switzerland</w:t>
              </w:r>
            </w:ins>
            <w:ins w:id="6" w:author="Hümbelin Oliver" w:date="2014-11-17T17:41:00Z">
              <w:r w:rsidR="00ED1A08">
                <w:rPr>
                  <w:lang w:val="en-US"/>
                </w:rPr>
                <w:t xml:space="preserve"> we show a)</w:t>
              </w:r>
            </w:ins>
            <w:ins w:id="7" w:author="Hümbelin Oliver" w:date="2014-11-17T17:38:00Z">
              <w:r w:rsidR="00ED1A08">
                <w:rPr>
                  <w:lang w:val="en-US"/>
                </w:rPr>
                <w:t xml:space="preserve"> how strong inequality is affected by using different income concepts</w:t>
              </w:r>
            </w:ins>
            <w:ins w:id="8" w:author="Hümbelin Oliver" w:date="2014-11-17T17:41:00Z">
              <w:r w:rsidR="00ED1A08">
                <w:rPr>
                  <w:lang w:val="en-US"/>
                </w:rPr>
                <w:t>, b</w:t>
              </w:r>
            </w:ins>
            <w:ins w:id="9" w:author="Hümbelin Oliver" w:date="2014-11-17T17:39:00Z">
              <w:r w:rsidR="00ED1A08">
                <w:rPr>
                  <w:lang w:val="en-US"/>
                </w:rPr>
                <w:t>y</w:t>
              </w:r>
            </w:ins>
            <w:ins w:id="10" w:author="Hümbelin Oliver" w:date="2014-11-17T17:41:00Z">
              <w:r w:rsidR="00ED1A08">
                <w:rPr>
                  <w:lang w:val="en-US"/>
                </w:rPr>
                <w:t xml:space="preserve"> b)</w:t>
              </w:r>
            </w:ins>
            <w:ins w:id="11" w:author="Hümbelin Oliver" w:date="2014-11-17T17:39:00Z">
              <w:r w:rsidR="00ED1A08">
                <w:rPr>
                  <w:lang w:val="en-US"/>
                </w:rPr>
                <w:t xml:space="preserve"> comparing tax data to survey data, we</w:t>
              </w:r>
            </w:ins>
            <w:ins w:id="12" w:author="Hümbelin Oliver" w:date="2014-11-17T17:40:00Z">
              <w:r w:rsidR="00ED1A08">
                <w:rPr>
                  <w:lang w:val="en-US"/>
                </w:rPr>
                <w:t xml:space="preserve"> furthermore</w:t>
              </w:r>
            </w:ins>
            <w:ins w:id="13" w:author="Hümbelin Oliver" w:date="2014-11-17T17:39:00Z">
              <w:r w:rsidR="00ED1A08">
                <w:rPr>
                  <w:lang w:val="en-US"/>
                </w:rPr>
                <w:t xml:space="preserve"> qu</w:t>
              </w:r>
            </w:ins>
            <w:ins w:id="14" w:author="Hümbelin Oliver" w:date="2014-11-17T17:40:00Z">
              <w:r w:rsidR="00ED1A08">
                <w:rPr>
                  <w:lang w:val="en-US"/>
                </w:rPr>
                <w:t>antify the bias from different household concepts (tax units, households) and from sample bias</w:t>
              </w:r>
            </w:ins>
            <w:ins w:id="15" w:author="Hümbelin Oliver" w:date="2014-11-17T17:42:00Z">
              <w:r w:rsidR="00597535">
                <w:rPr>
                  <w:lang w:val="en-US"/>
                </w:rPr>
                <w:t xml:space="preserve"> and </w:t>
              </w:r>
            </w:ins>
            <w:ins w:id="16" w:author="Hümbelin Oliver" w:date="2014-11-17T17:43:00Z">
              <w:r w:rsidR="00597535">
                <w:rPr>
                  <w:lang w:val="en-US"/>
                </w:rPr>
                <w:t>by c) using relative distribution method, we show</w:t>
              </w:r>
            </w:ins>
            <w:ins w:id="17" w:author="Hümbelin Oliver" w:date="2014-11-17T17:45:00Z">
              <w:r w:rsidR="00597535">
                <w:rPr>
                  <w:lang w:val="en-US"/>
                </w:rPr>
                <w:t xml:space="preserve"> </w:t>
              </w:r>
            </w:ins>
            <w:ins w:id="18" w:author="Hümbelin Oliver" w:date="2014-11-17T17:43:00Z">
              <w:r w:rsidR="00597535">
                <w:rPr>
                  <w:lang w:val="en-US"/>
                </w:rPr>
                <w:t>how interpretation changes, when using different inequality measures.</w:t>
              </w:r>
            </w:ins>
            <w:ins w:id="19" w:author="Hümbelin Oliver" w:date="2014-11-17T17:46:00Z">
              <w:r w:rsidR="00597535">
                <w:rPr>
                  <w:lang w:val="en-US"/>
                </w:rPr>
                <w:t xml:space="preserve"> Finally we present a new income </w:t>
              </w:r>
            </w:ins>
            <w:ins w:id="20" w:author="Hümbelin Oliver" w:date="2014-11-17T17:47:00Z">
              <w:r w:rsidR="00597535">
                <w:rPr>
                  <w:lang w:val="en-US"/>
                </w:rPr>
                <w:t>inequality</w:t>
              </w:r>
            </w:ins>
            <w:ins w:id="21" w:author="Hümbelin Oliver" w:date="2014-11-17T17:46:00Z">
              <w:r w:rsidR="00597535">
                <w:rPr>
                  <w:lang w:val="en-US"/>
                </w:rPr>
                <w:t xml:space="preserve"> </w:t>
              </w:r>
            </w:ins>
            <w:ins w:id="22" w:author="Hümbelin Oliver" w:date="2014-11-17T17:47:00Z">
              <w:r w:rsidR="00597535">
                <w:rPr>
                  <w:lang w:val="en-US"/>
                </w:rPr>
                <w:t xml:space="preserve">time series </w:t>
              </w:r>
            </w:ins>
            <w:ins w:id="23" w:author="Hümbelin Oliver" w:date="2014-11-18T11:39:00Z">
              <w:r w:rsidR="008C20AA">
                <w:rPr>
                  <w:lang w:val="en-US"/>
                </w:rPr>
                <w:t xml:space="preserve">for Switzerland </w:t>
              </w:r>
            </w:ins>
            <w:ins w:id="24"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CommentReference"/>
              </w:rPr>
              <w:commentReference w:id="4"/>
            </w:r>
            <w:del w:id="25"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6" w:author="Hümbelin Oliver" w:date="2014-11-17T17:47:00Z">
              <w:r w:rsidDel="00597535">
                <w:rPr>
                  <w:lang w:val="en-US"/>
                </w:rPr>
                <w:delText>as an example we</w:delText>
              </w:r>
              <w:r w:rsidR="00154023" w:rsidRPr="00154023" w:rsidDel="00597535">
                <w:rPr>
                  <w:lang w:val="en-US"/>
                </w:rPr>
                <w:delText xml:space="preserve"> show</w:delText>
              </w:r>
            </w:del>
            <w:del w:id="27"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8"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29"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9"/>
          </w:p>
        </w:tc>
      </w:tr>
    </w:tbl>
    <w:p w14:paraId="6A889872" w14:textId="77777777" w:rsidR="008D61F6" w:rsidRDefault="008D61F6" w:rsidP="004F7B96">
      <w:pPr>
        <w:pStyle w:val="Inhaltsverzeichnis"/>
        <w:spacing w:line="100" w:lineRule="atLeast"/>
      </w:pPr>
      <w:bookmarkStart w:id="30" w:name="_Toc406505783"/>
      <w:r w:rsidRPr="008D61F6">
        <w:t>Inhaltsverzeichnis</w:t>
      </w:r>
      <w:bookmarkEnd w:id="30"/>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DE39E9">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DE39E9">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DE39E9">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DE39E9">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DE39E9">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DE39E9">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DE39E9">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DE39E9">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DE39E9">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DE39E9">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DE39E9">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DE39E9">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DE39E9">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DE39E9">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DE39E9">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1" w:name="_Toc406505784"/>
      <w:r w:rsidR="00D044CF" w:rsidRPr="00DE7DE7">
        <w:rPr>
          <w:lang w:val="en-US"/>
        </w:rPr>
        <w:lastRenderedPageBreak/>
        <w:t>Introduction</w:t>
      </w:r>
      <w:bookmarkEnd w:id="31"/>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Piketty (2001, 2003), Piketty and Saez (2003) made the use of tax data fashionable again. Following </w:t>
      </w:r>
      <w:r w:rsidR="00AE4567">
        <w:rPr>
          <w:lang w:val="en-US"/>
        </w:rPr>
        <w:t>Pikettys</w:t>
      </w:r>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 xml:space="preserve">to the beginning of the 20th century (Alvaredo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32" w:name="_Ref399330537"/>
      <w:bookmarkStart w:id="33"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2"/>
      <w:bookmarkEnd w:id="33"/>
    </w:p>
    <w:p w14:paraId="16B4FAF7" w14:textId="6D424993"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9B1D7B">
        <w:rPr>
          <w:lang w:val="en-US"/>
        </w:rPr>
        <w:t xml:space="preserve">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34" w:name="_Ref399337302"/>
      <w:bookmarkStart w:id="35" w:name="_Ref399337312"/>
      <w:bookmarkStart w:id="36" w:name="_Toc406505786"/>
      <w:r w:rsidRPr="00763E00">
        <w:rPr>
          <w:lang w:val="en-US"/>
        </w:rPr>
        <w:lastRenderedPageBreak/>
        <w:t>Concepts on measuring economic resources</w:t>
      </w:r>
      <w:bookmarkEnd w:id="34"/>
      <w:bookmarkEnd w:id="35"/>
      <w:bookmarkEnd w:id="36"/>
    </w:p>
    <w:p w14:paraId="630322AC" w14:textId="78CA37CE"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w:t>
      </w:r>
      <w:r w:rsidR="00763E00">
        <w:rPr>
          <w:lang w:val="en-US"/>
        </w:rPr>
        <w:t xml:space="preserve">h holdings, or vice-versa. </w:t>
      </w:r>
    </w:p>
    <w:p w14:paraId="514E71FA" w14:textId="2BB67694"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Additionally, incomes are often equivalised</w:t>
      </w:r>
      <w:r w:rsidR="005E4140" w:rsidRPr="005E4140">
        <w:rPr>
          <w:bCs w:val="0"/>
          <w:sz w:val="19"/>
          <w:szCs w:val="19"/>
          <w:lang w:val="en-US"/>
        </w:rPr>
        <w:t xml:space="preserve"> with an equivalence scale (see OECD 2013, 173, Buhmann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37" w:name="_Ref406511993"/>
      <w:bookmarkStart w:id="3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38"/>
    </w:p>
    <w:p w14:paraId="0A79EC9B" w14:textId="77777777" w:rsidR="00676E3F" w:rsidRPr="008D21A3" w:rsidRDefault="00676E3F" w:rsidP="00676E3F">
      <w:pPr>
        <w:pStyle w:val="Heading2"/>
      </w:pPr>
      <w:bookmarkStart w:id="39" w:name="_Ref399841803"/>
      <w:bookmarkStart w:id="40" w:name="_Ref399849930"/>
      <w:bookmarkStart w:id="41" w:name="_Toc406505787"/>
      <w:r w:rsidRPr="008D21A3">
        <w:t>Measuring inequality</w:t>
      </w:r>
      <w:bookmarkEnd w:id="39"/>
      <w:bookmarkEnd w:id="40"/>
      <w:bookmarkEnd w:id="41"/>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r w:rsidRPr="00676E3F">
        <w:rPr>
          <w:lang w:val="en-US"/>
        </w:rPr>
        <w:t>Hao and Naiman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r w:rsidR="00845A7E">
        <w:rPr>
          <w:lang w:val="en-US"/>
        </w:rPr>
        <w:t>Hao and Naiman</w:t>
      </w:r>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es in lower tail). The polarization index developed by Handock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42" w:name="_Ref406405239"/>
      <w:bookmarkStart w:id="43" w:name="_Toc406505788"/>
      <w:r w:rsidRPr="00676E3F">
        <w:t>Statistical Units</w:t>
      </w:r>
      <w:bookmarkEnd w:id="42"/>
      <w:bookmarkEnd w:id="43"/>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r>
        <w:rPr>
          <w:lang w:val="en-US"/>
        </w:rPr>
        <w:t>are</w:t>
      </w:r>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44" w:name="_Ref399841861"/>
      <w:bookmarkStart w:id="45" w:name="_Toc406505789"/>
      <w:r w:rsidRPr="00676E3F">
        <w:rPr>
          <w:lang w:val="en-US"/>
        </w:rPr>
        <w:t>Coverage Issues</w:t>
      </w:r>
      <w:bookmarkEnd w:id="44"/>
      <w:bookmarkEnd w:id="45"/>
    </w:p>
    <w:p w14:paraId="0001B184" w14:textId="6031EE50"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46" w:name="_Ref399330540"/>
      <w:bookmarkStart w:id="47" w:name="_Toc406505790"/>
      <w:r w:rsidRPr="00B14648">
        <w:rPr>
          <w:lang w:val="en-US"/>
        </w:rPr>
        <w:t>Comparison of tax data and survey data – overview of advantages and shortcomings</w:t>
      </w:r>
      <w:bookmarkEnd w:id="46"/>
      <w:bookmarkEnd w:id="47"/>
    </w:p>
    <w:p w14:paraId="09876D70" w14:textId="351D9520"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4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4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17F1A0B5"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167CABD0"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5F6C65A4"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605657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(Korinek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r w:rsidR="00B978E7">
        <w:rPr>
          <w:rFonts w:ascii="Lucida Sans" w:hAnsi="Lucida Sans"/>
          <w:sz w:val="19"/>
          <w:szCs w:val="19"/>
          <w:lang w:val="en-US"/>
        </w:rPr>
        <w:t xml:space="preserve">Alvaredo and Saez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49" w:name="_Toc406505791"/>
      <w:bookmarkStart w:id="50" w:name="_Ref406677101"/>
      <w:r>
        <w:rPr>
          <w:lang w:val="en-US"/>
        </w:rPr>
        <w:t>Different trends for income inequality in Switzerland</w:t>
      </w:r>
      <w:r w:rsidR="00A440C5">
        <w:rPr>
          <w:lang w:val="en-US"/>
        </w:rPr>
        <w:t xml:space="preserve"> due to methodological differences?</w:t>
      </w:r>
      <w:bookmarkEnd w:id="49"/>
      <w:bookmarkEnd w:id="50"/>
    </w:p>
    <w:p w14:paraId="462D907A" w14:textId="7867C6F8"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Gornick and Jäntti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Grabka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4461C634">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18C9365F" w:rsidR="005E7BD6" w:rsidRPr="005E7BD6" w:rsidRDefault="00616B27" w:rsidP="005E7BD6">
      <w:pPr>
        <w:pStyle w:val="Caption"/>
        <w:rPr>
          <w:sz w:val="24"/>
          <w:szCs w:val="24"/>
          <w:lang w:val="en-US"/>
        </w:rPr>
      </w:pPr>
      <w:bookmarkStart w:id="51" w:name="_Ref406511415"/>
      <w:bookmarkStart w:id="52"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1"/>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52"/>
    </w:p>
    <w:p w14:paraId="3F539B9A" w14:textId="1817C8C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 Foellmi and Martínez (2013) expand the Dell et al. time series to 2008 finding that the share of top income</w:t>
      </w:r>
      <w:r w:rsidR="00104646">
        <w:rPr>
          <w:lang w:val="en-US"/>
        </w:rPr>
        <w:t>s</w:t>
      </w:r>
      <w:r w:rsidRPr="00B14648">
        <w:rPr>
          <w:lang w:val="en-US"/>
        </w:rPr>
        <w:t xml:space="preserve"> </w:t>
      </w:r>
      <w:r w:rsidR="003B431B">
        <w:rPr>
          <w:lang w:val="en-US"/>
        </w:rPr>
        <w:t>did rise</w:t>
      </w:r>
      <w:r w:rsidRPr="00B14648">
        <w:rPr>
          <w:lang w:val="en-US"/>
        </w:rPr>
        <w:t xml:space="preserve">, the top 0.01% share even doubled in the last observed 20 years. A result </w:t>
      </w:r>
      <w:r w:rsidR="00DD3A93">
        <w:rPr>
          <w:lang w:val="en-US"/>
        </w:rPr>
        <w:t>that</w:t>
      </w:r>
      <w:r w:rsidR="00DD3A93" w:rsidRPr="00B14648">
        <w:rPr>
          <w:lang w:val="en-US"/>
        </w:rPr>
        <w:t xml:space="preserve"> </w:t>
      </w:r>
      <w:r w:rsidRPr="00B14648">
        <w:rPr>
          <w:lang w:val="en-US"/>
        </w:rPr>
        <w:t>oppos</w:t>
      </w:r>
      <w:r w:rsidR="001232D9">
        <w:rPr>
          <w:lang w:val="en-US"/>
        </w:rPr>
        <w:t xml:space="preserve">es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3A1C1385"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Following Leigh (2007:600) “top income shares are far from perfect as a measure of distribution of income across soceity”, although he finds a strong positive correlation with </w:t>
      </w:r>
      <w:r w:rsidR="00FA3485">
        <w:rPr>
          <w:lang w:val="en-US"/>
        </w:rPr>
        <w:lastRenderedPageBreak/>
        <w:t xml:space="preserve">other inequality measures. </w:t>
      </w:r>
      <w:r w:rsidR="000F66A6" w:rsidRPr="00B14648">
        <w:rPr>
          <w:lang w:val="en-US"/>
        </w:rPr>
        <w:t>Third, different income concepts were used. As it is shown by Modetta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604F9035" w:rsidR="00860C48" w:rsidRPr="00B92879" w:rsidRDefault="00B14648" w:rsidP="00154023">
      <w:pPr>
        <w:pStyle w:val="Heading1"/>
        <w:rPr>
          <w:lang w:val="en-US"/>
        </w:rPr>
      </w:pPr>
      <w:bookmarkStart w:id="53" w:name="_Toc406505792"/>
      <w:commentRangeStart w:id="54"/>
      <w:r w:rsidRPr="00B14648">
        <w:rPr>
          <w:lang w:val="en-US"/>
        </w:rPr>
        <w:t>Assessing income inequality trend</w:t>
      </w:r>
      <w:r w:rsidR="00341DAB">
        <w:rPr>
          <w:lang w:val="en-US"/>
        </w:rPr>
        <w:t>s</w:t>
      </w:r>
      <w:r w:rsidRPr="00B14648">
        <w:rPr>
          <w:lang w:val="en-US"/>
        </w:rPr>
        <w:t xml:space="preserve"> with tax data for Switzerland</w:t>
      </w:r>
      <w:bookmarkEnd w:id="53"/>
      <w:commentRangeEnd w:id="54"/>
      <w:r w:rsidR="005E7BD6">
        <w:rPr>
          <w:rStyle w:val="CommentReference"/>
          <w:rFonts w:eastAsia="Lucida Sans"/>
          <w:bCs w:val="0"/>
        </w:rPr>
        <w:commentReference w:id="54"/>
      </w:r>
    </w:p>
    <w:p w14:paraId="1B2BAD3F" w14:textId="29A750F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455473">
        <w:rPr>
          <w:lang w:val="en-US"/>
        </w:rPr>
        <w:t>In general we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3FE387FD"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5B4A5D">
        <w:rPr>
          <w:lang w:val="en-US"/>
        </w:rPr>
        <w:t>.</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57" w:name="_Ref406507901"/>
      <w:bookmarkStart w:id="58"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57"/>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58"/>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DE39E9"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DE39E9"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DE39E9"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DE39E9"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DE39E9"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DE39E9"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DE39E9"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DE39E9"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59" w:name="_Toc406505793"/>
      <w:r w:rsidRPr="00154023">
        <w:rPr>
          <w:lang w:val="en-US"/>
        </w:rPr>
        <w:t>Defining Economic resources</w:t>
      </w:r>
      <w:bookmarkEnd w:id="59"/>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lastRenderedPageBreak/>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60" w:name="_Ref404961105"/>
      <w:bookmarkStart w:id="61" w:name="_Toc406505794"/>
      <w:r>
        <w:rPr>
          <w:i/>
          <w:lang w:val="en-US"/>
        </w:rPr>
        <w:t>Income definitions within tax data</w:t>
      </w:r>
      <w:bookmarkEnd w:id="60"/>
      <w:bookmarkEnd w:id="61"/>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62" w:name="_Ref404961181"/>
      <w:bookmarkStart w:id="63" w:name="_Toc406505795"/>
      <w:r>
        <w:rPr>
          <w:i/>
          <w:lang w:val="en-US"/>
        </w:rPr>
        <w:t xml:space="preserve">Using </w:t>
      </w:r>
      <w:r w:rsidR="0040615D" w:rsidRPr="0040615D">
        <w:rPr>
          <w:i/>
          <w:lang w:val="en-US"/>
        </w:rPr>
        <w:t>Income corrected with an equivalence scale based on tax information</w:t>
      </w:r>
      <w:bookmarkEnd w:id="62"/>
      <w:bookmarkEnd w:id="63"/>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Gini-</w:t>
      </w:r>
      <w:r w:rsidR="00B410D9">
        <w:rPr>
          <w:lang w:val="en-US"/>
        </w:rPr>
        <w:lastRenderedPageBreak/>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w:t>
      </w:r>
      <w:r w:rsidR="00B410D9" w:rsidRPr="003B2B0A">
        <w:rPr>
          <w:lang w:val="en-US"/>
        </w:rPr>
        <w:t xml:space="preserve"> </w:t>
      </w:r>
      <w:r w:rsidR="00783DA9">
        <w:rPr>
          <w:lang w:val="en-US"/>
        </w:rPr>
        <w:t xml:space="preserve"> </w:t>
      </w:r>
      <w:r w:rsidR="00B410D9" w:rsidRPr="003B2B0A">
        <w:rPr>
          <w:lang w:val="en-US"/>
        </w:rPr>
        <w:t xml:space="preserve">leads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77777777" w:rsidR="009C0F72" w:rsidRDefault="009C0F72" w:rsidP="009C0F72">
      <w:pPr>
        <w:keepNext/>
      </w:pPr>
      <w:r>
        <w:rPr>
          <w:noProof/>
          <w:lang w:val="en-US"/>
        </w:rPr>
        <w:drawing>
          <wp:inline distT="0" distB="0" distL="0" distR="0" wp14:anchorId="34F33A3A" wp14:editId="720D91E4">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64"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64"/>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65" w:name="_Ref399518083"/>
      <w:bookmarkStart w:id="66" w:name="_Toc406505796"/>
      <w:r w:rsidRPr="00154023">
        <w:rPr>
          <w:lang w:val="en-US"/>
        </w:rPr>
        <w:t>Measuring inequality</w:t>
      </w:r>
      <w:bookmarkEnd w:id="65"/>
      <w:bookmarkEnd w:id="66"/>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67" w:name="_Ref405912025"/>
      <w:bookmarkStart w:id="68" w:name="_Toc406505797"/>
      <w:r w:rsidRPr="00E90501">
        <w:rPr>
          <w:i/>
          <w:lang w:val="en-US"/>
        </w:rPr>
        <w:t>Change over time: difference between one population measures</w:t>
      </w:r>
      <w:bookmarkEnd w:id="67"/>
      <w:bookmarkEnd w:id="68"/>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lastRenderedPageBreak/>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DE39E9"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of </w:t>
      </w:r>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parameter </w:t>
      </w:r>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DE39E9"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r w:rsidR="004A6F24">
        <w:rPr>
          <w:lang w:val="en-US"/>
        </w:rPr>
        <w:t>ly</w:t>
      </w:r>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 the more focus is laid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(GE(</w:t>
      </w:r>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because we don’t want to focus only on the extremes. Cowell and Fla</w:t>
      </w:r>
      <w:r w:rsidR="00D60A04">
        <w:rPr>
          <w:lang w:val="en-US"/>
        </w:rPr>
        <w:t xml:space="preserve">chair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69" w:name="_Ref405912071"/>
      <w:bookmarkStart w:id="70" w:name="_Toc406505798"/>
      <w:r w:rsidRPr="00E90501">
        <w:rPr>
          <w:i/>
          <w:lang w:val="en-US"/>
        </w:rPr>
        <w:t xml:space="preserve">Change over time: </w:t>
      </w:r>
      <w:r>
        <w:rPr>
          <w:i/>
          <w:lang w:val="en-US"/>
        </w:rPr>
        <w:t>One population measures vs relative distribution</w:t>
      </w:r>
      <w:bookmarkEnd w:id="69"/>
      <w:bookmarkEnd w:id="70"/>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lastRenderedPageBreak/>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r w:rsidR="00154023" w:rsidRPr="00154023">
        <w:rPr>
          <w:lang w:val="en-US"/>
        </w:rPr>
        <w:t xml:space="preserve">represents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as </w:t>
      </w:r>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is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which is represented in a lower relative density in the middle deciles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decile</w:t>
      </w:r>
      <w:r w:rsidR="0079014F">
        <w:rPr>
          <w:lang w:val="en-US"/>
        </w:rPr>
        <w:t>s.</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w:t>
      </w:r>
      <w:r w:rsidR="00154023" w:rsidRPr="00154023">
        <w:rPr>
          <w:lang w:val="en-US"/>
        </w:rPr>
        <w:lastRenderedPageBreak/>
        <w:t xml:space="preserve">polarization index, LRP) the median (of </w:t>
      </w:r>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71" w:name="_Ref406511075"/>
      <w:bookmarkStart w:id="72"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71"/>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r w:rsidRPr="007A5603">
        <w:rPr>
          <w:i/>
          <w:lang w:val="en-US"/>
        </w:rPr>
        <w:t>Source: Aggregated Tax Statistics and Key Figures from Swiss Federal Tax Administration (FTA), Micro cantonal Tax data (Bern) and Household Budget Survey (HBS), own calculations</w:t>
      </w:r>
      <w:bookmarkEnd w:id="72"/>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73" w:name="_Toc406505799"/>
      <w:r w:rsidRPr="00154023">
        <w:rPr>
          <w:lang w:val="en-US"/>
        </w:rPr>
        <w:t>Statistical units</w:t>
      </w:r>
      <w:bookmarkEnd w:id="73"/>
    </w:p>
    <w:p w14:paraId="7DE741DD" w14:textId="28A9E6E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t>
      </w:r>
      <w:r>
        <w:rPr>
          <w:lang w:val="en-US"/>
        </w:rPr>
        <w:lastRenderedPageBreak/>
        <w:t xml:space="preserve">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74" w:name="_Toc406505800"/>
      <w:r w:rsidRPr="006C3A86">
        <w:rPr>
          <w:lang w:val="en-US"/>
        </w:rPr>
        <w:t>Coverage issues</w:t>
      </w:r>
      <w:bookmarkEnd w:id="74"/>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periodes</w:t>
      </w:r>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w:t>
      </w:r>
      <w:r w:rsidR="00236B84">
        <w:rPr>
          <w:lang w:val="en-US"/>
        </w:rPr>
        <w:lastRenderedPageBreak/>
        <w:t>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75" w:name="_Toc406505801"/>
      <w:r>
        <w:rPr>
          <w:i/>
          <w:lang w:val="en-US"/>
        </w:rPr>
        <w:t>Superior</w:t>
      </w:r>
      <w:r w:rsidR="00902D03">
        <w:rPr>
          <w:i/>
          <w:lang w:val="en-US"/>
        </w:rPr>
        <w:t xml:space="preserve"> coverage with tax data than with survey data.</w:t>
      </w:r>
      <w:bookmarkEnd w:id="75"/>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r w:rsidR="000C7DD6">
        <w:rPr>
          <w:lang w:val="en-US"/>
        </w:rPr>
        <w:t>an ”</w:t>
      </w:r>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lastRenderedPageBreak/>
        <w:t xml:space="preserve"> </w:t>
      </w:r>
      <w:bookmarkStart w:id="76" w:name="_Toc406505802"/>
      <w:r>
        <w:rPr>
          <w:i/>
          <w:lang w:val="en-US"/>
        </w:rPr>
        <w:t>Influence of special tax subjects</w:t>
      </w:r>
      <w:bookmarkEnd w:id="76"/>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distribution ),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77" w:name="_Ref405910412"/>
      <w:bookmarkStart w:id="78" w:name="_Toc406505803"/>
      <w:r>
        <w:rPr>
          <w:i/>
          <w:lang w:val="en-US"/>
        </w:rPr>
        <w:t>Influence of non-taxed</w:t>
      </w:r>
      <w:bookmarkEnd w:id="77"/>
      <w:bookmarkEnd w:id="78"/>
    </w:p>
    <w:p w14:paraId="096F9DF3" w14:textId="1C66A5E3" w:rsidR="00E05C8B" w:rsidRPr="00846DC4" w:rsidRDefault="00E05C8B" w:rsidP="001232D9">
      <w:pPr>
        <w:rPr>
          <w:lang w:val="en-US"/>
        </w:rPr>
      </w:pPr>
      <w:commentRangeStart w:id="79"/>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commentRangeEnd w:id="79"/>
      <w:r w:rsidR="0042665B">
        <w:rPr>
          <w:rStyle w:val="CommentReference"/>
        </w:rPr>
        <w:commentReference w:id="79"/>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3A1C9AC" w:rsidR="006956E1" w:rsidRDefault="006956E1" w:rsidP="001232D9">
      <w:pPr>
        <w:rPr>
          <w:lang w:val="en-US"/>
        </w:rPr>
      </w:pPr>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w:t>
      </w:r>
      <w:r w:rsidR="00B978E7">
        <w:rPr>
          <w:lang w:val="en-US"/>
        </w:rPr>
        <w:t>at</w:t>
      </w:r>
      <w:r>
        <w:rPr>
          <w:lang w:val="en-US"/>
        </w:rPr>
        <w:t xml:space="preserve"> </w:t>
      </w:r>
      <w:r w:rsidR="00A23BE2">
        <w:rPr>
          <w:lang w:val="en-US"/>
        </w:rPr>
        <w:t>2011</w:t>
      </w:r>
      <w:r w:rsidR="000E5BD4">
        <w:rPr>
          <w:lang w:val="en-US"/>
        </w:rPr>
        <w:t xml:space="preserve"> where the Gini coefficient rose drastically.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lastRenderedPageBreak/>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t is questionable if analys</w:t>
      </w:r>
      <w:r w:rsidR="00A14ACB">
        <w:rPr>
          <w:lang w:val="en-US"/>
        </w:rPr>
        <w:t>e</w:t>
      </w:r>
      <w:r w:rsidR="006A2614">
        <w:rPr>
          <w:lang w:val="en-US"/>
        </w:rPr>
        <w:t xml:space="preserve">s </w:t>
      </w:r>
      <w:r w:rsidR="007572D8">
        <w:rPr>
          <w:lang w:val="en-US"/>
        </w:rPr>
        <w:t>based on only a small fraction of the population is appropriate.</w:t>
      </w:r>
    </w:p>
    <w:p w14:paraId="5EDE6949" w14:textId="77777777" w:rsidR="008F4037" w:rsidRDefault="008F4037" w:rsidP="001232D9">
      <w:pPr>
        <w:rPr>
          <w:lang w:val="en-US"/>
        </w:rPr>
      </w:pPr>
    </w:p>
    <w:p w14:paraId="743F023D" w14:textId="2760B1AE" w:rsidR="00497AAC" w:rsidRPr="00B36635" w:rsidRDefault="0042665B" w:rsidP="00497AAC">
      <w:pPr>
        <w:pStyle w:val="Heading1"/>
        <w:rPr>
          <w:lang w:val="en-US"/>
        </w:rPr>
      </w:pPr>
      <w:bookmarkStart w:id="80" w:name="_Toc406505804"/>
      <w:r>
        <w:rPr>
          <w:lang w:val="en-US"/>
        </w:rPr>
        <w:t xml:space="preserve">Summary and </w:t>
      </w:r>
      <w:r w:rsidR="00154023">
        <w:rPr>
          <w:lang w:val="en-US"/>
        </w:rPr>
        <w:t>Conclusion</w:t>
      </w:r>
      <w:bookmarkEnd w:id="80"/>
    </w:p>
    <w:p w14:paraId="4E5BF984" w14:textId="592E05F3"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real 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D17A9E">
        <w:rPr>
          <w:rFonts w:ascii="Lucida Sans" w:hAnsi="Lucida Sans"/>
          <w:sz w:val="19"/>
          <w:szCs w:val="19"/>
          <w:lang w:val="en-US"/>
        </w:rPr>
        <w:t>.</w:t>
      </w:r>
      <w:r w:rsidR="00190924">
        <w:rPr>
          <w:rFonts w:ascii="Lucida Sans" w:hAnsi="Lucida Sans"/>
          <w:sz w:val="19"/>
          <w:szCs w:val="19"/>
          <w:lang w:val="en-US"/>
        </w:rPr>
        <w:t xml:space="preserve"> </w:t>
      </w:r>
    </w:p>
    <w:p w14:paraId="364C892C" w14:textId="27AC8380"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mentioned. While the current state of the art 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holistically</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w:t>
      </w:r>
      <w:r w:rsidR="0075707F">
        <w:rPr>
          <w:rFonts w:ascii="Lucida Sans" w:hAnsi="Lucida Sans"/>
          <w:sz w:val="19"/>
          <w:szCs w:val="19"/>
          <w:lang w:val="en-US"/>
        </w:rPr>
        <w:t>The fact to the data is not at hand on the micro level</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 xml:space="preserve">Additionally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that have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31C40EE8" w14:textId="15EA8130"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a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minor issues in regard to 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Based on the maximum observed Range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79401726"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0.18</w:t>
      </w:r>
      <w:r>
        <w:rPr>
          <w:rFonts w:ascii="Lucida Sans" w:hAnsi="Lucida Sans"/>
          <w:sz w:val="19"/>
          <w:szCs w:val="19"/>
          <w:lang w:val="en-US"/>
        </w:rPr>
        <w:t>)</w:t>
      </w:r>
    </w:p>
    <w:p w14:paraId="71DA2383" w14:textId="76354C6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(0.08)</w:t>
      </w:r>
    </w:p>
    <w:p w14:paraId="5AF14D74" w14:textId="02C43CA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(0.04)</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6C2E48E6" w:rsidR="00C60F23" w:rsidRPr="00C60F23"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t>non-taxed and this again influ</w:t>
      </w:r>
      <w:r w:rsidR="00DE39E9">
        <w:rPr>
          <w:rFonts w:ascii="Lucida Sans" w:hAnsi="Lucida Sans"/>
          <w:sz w:val="19"/>
          <w:szCs w:val="19"/>
          <w:lang w:val="en-US"/>
        </w:rPr>
        <w:t xml:space="preserve">ences assessment of inequality. Furthermore, information on non-taxed is only available until </w:t>
      </w:r>
      <w:r w:rsidR="00B36635">
        <w:rPr>
          <w:rFonts w:ascii="Lucida Sans" w:hAnsi="Lucida Sans"/>
          <w:sz w:val="19"/>
          <w:szCs w:val="19"/>
          <w:lang w:val="en-US"/>
        </w:rPr>
        <w:t xml:space="preserve">1995/1996 leaving the researcher back only with information on taxed. Here an adequate method is needed to correct the inequality measure in regard to this missing information. 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from tax and survey data differ substantially.</w:t>
      </w:r>
      <w:r w:rsidR="00C60F23">
        <w:rPr>
          <w:rFonts w:ascii="Lucida Sans" w:hAnsi="Lucida Sans"/>
          <w:sz w:val="19"/>
          <w:szCs w:val="19"/>
          <w:lang w:val="en-US"/>
        </w:rPr>
        <w:t xml:space="preserve"> This difference steams mainly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treated as two single tax units. </w:t>
      </w:r>
      <w:r w:rsidR="00C60F23" w:rsidRPr="001D4982">
        <w:rPr>
          <w:rFonts w:ascii="Lucida Sans" w:hAnsi="Lucida Sans"/>
          <w:sz w:val="19"/>
          <w:szCs w:val="19"/>
          <w:lang w:val="en-US"/>
        </w:rPr>
        <w:t xml:space="preserve">This </w:t>
      </w:r>
      <w:r w:rsidR="00C60F23">
        <w:rPr>
          <w:rFonts w:ascii="Lucida Sans" w:hAnsi="Lucida Sans"/>
          <w:sz w:val="19"/>
          <w:szCs w:val="19"/>
          <w:lang w:val="en-US"/>
        </w:rPr>
        <w:t xml:space="preserve">leads to an </w:t>
      </w:r>
      <w:r w:rsidR="00C60F23">
        <w:rPr>
          <w:rFonts w:ascii="Lucida Sans" w:hAnsi="Lucida Sans"/>
          <w:sz w:val="19"/>
          <w:szCs w:val="19"/>
          <w:lang w:val="en-US"/>
        </w:rPr>
        <w:lastRenderedPageBreak/>
        <w:t>overestimation of inequality and</w:t>
      </w:r>
      <w:r w:rsidR="00C60F23" w:rsidRPr="001D4982">
        <w:rPr>
          <w:rFonts w:ascii="Lucida Sans" w:hAnsi="Lucida Sans"/>
          <w:sz w:val="19"/>
          <w:szCs w:val="19"/>
          <w:lang w:val="en-US"/>
        </w:rPr>
        <w:t xml:space="preserve"> certainly to biases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 minor point, but we have to keep in mind, that aggregated tax data do not give the possibility to</w:t>
      </w:r>
      <w:r w:rsidR="00182BEB">
        <w:rPr>
          <w:rFonts w:ascii="Lucida Sans" w:hAnsi="Lucida Sans"/>
          <w:sz w:val="19"/>
          <w:szCs w:val="19"/>
          <w:lang w:val="en-US"/>
        </w:rPr>
        <w:t xml:space="preserve"> construct disposable incomes, epically the missing possibility to account for federal and communal taxes </w:t>
      </w:r>
      <w:r w:rsidR="00F72F58">
        <w:rPr>
          <w:rFonts w:ascii="Lucida Sans" w:hAnsi="Lucida Sans"/>
          <w:sz w:val="19"/>
          <w:szCs w:val="19"/>
          <w:lang w:val="en-US"/>
        </w:rPr>
        <w:t>carrys</w:t>
      </w:r>
      <w:r w:rsidR="00182BEB">
        <w:rPr>
          <w:rFonts w:ascii="Lucida Sans" w:hAnsi="Lucida Sans"/>
          <w:sz w:val="19"/>
          <w:szCs w:val="19"/>
          <w:lang w:val="en-US"/>
        </w:rPr>
        <w:t xml:space="preserve"> weight. Hence, the redistributional effect of taxes cannot depicted, which leads summa summarum to an overestimation of inequality based on taxable income. Compared to the other issues the influence of special tax subjects and the implementation of the equivalence concept tailored to tax data are rather minor issues.</w:t>
      </w:r>
    </w:p>
    <w:p w14:paraId="50A5E082" w14:textId="4517F4C1" w:rsidR="007A5603" w:rsidRDefault="00182BEB" w:rsidP="005350F7">
      <w:pPr>
        <w:pStyle w:val="Standard1"/>
        <w:rPr>
          <w:rFonts w:ascii="Lucida Sans" w:hAnsi="Lucida Sans"/>
          <w:sz w:val="19"/>
          <w:szCs w:val="19"/>
          <w:lang w:val="en-US"/>
        </w:rPr>
      </w:pPr>
      <w:r>
        <w:rPr>
          <w:rFonts w:ascii="Lucida Sans" w:hAnsi="Lucida Sans"/>
          <w:sz w:val="19"/>
          <w:szCs w:val="19"/>
          <w:lang w:val="en-US"/>
        </w:rPr>
        <w:t xml:space="preserve">A special section in the conclusion is dedicated to measurement issues, because 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 therefore is hampered.</w:t>
      </w:r>
      <w:r>
        <w:rPr>
          <w:rFonts w:ascii="Lucida Sans" w:hAnsi="Lucida Sans"/>
          <w:sz w:val="19"/>
          <w:szCs w:val="19"/>
          <w:lang w:val="en-US"/>
        </w:rPr>
        <w:t xml:space="preserve"> Nonetheless, the performed test showed, that </w:t>
      </w:r>
      <w:r w:rsidR="005D678C">
        <w:rPr>
          <w:rFonts w:ascii="Lucida Sans" w:hAnsi="Lucida Sans"/>
          <w:sz w:val="19"/>
          <w:szCs w:val="19"/>
          <w:lang w:val="en-US"/>
        </w:rPr>
        <w:t xml:space="preserve">the judgment of inequality is strongly tied the measurement coefficient and </w:t>
      </w:r>
      <w:r w:rsidR="009C0F72">
        <w:rPr>
          <w:rFonts w:ascii="Lucida Sans" w:hAnsi="Lucida Sans"/>
          <w:sz w:val="19"/>
          <w:szCs w:val="19"/>
          <w:lang w:val="en-US"/>
        </w:rPr>
        <w:t xml:space="preserve">analysis are most fruitful, when different measures </w:t>
      </w:r>
      <w:r w:rsidR="00CE5BE4">
        <w:rPr>
          <w:rFonts w:ascii="Lucida Sans" w:hAnsi="Lucida Sans"/>
          <w:sz w:val="19"/>
          <w:szCs w:val="19"/>
          <w:lang w:val="en-US"/>
        </w:rPr>
        <w:t xml:space="preserve">and approaches </w:t>
      </w:r>
      <w:r w:rsidR="009C0F72">
        <w:rPr>
          <w:rFonts w:ascii="Lucida Sans" w:hAnsi="Lucida Sans"/>
          <w:sz w:val="19"/>
          <w:szCs w:val="19"/>
          <w:lang w:val="en-US"/>
        </w:rPr>
        <w:t xml:space="preserve">are used. </w:t>
      </w:r>
      <w:r w:rsidR="005D678C">
        <w:rPr>
          <w:rFonts w:ascii="Lucida Sans" w:hAnsi="Lucida Sans"/>
          <w:sz w:val="19"/>
          <w:szCs w:val="19"/>
          <w:lang w:val="en-US"/>
        </w:rPr>
        <w:t xml:space="preserve"> </w:t>
      </w:r>
    </w:p>
    <w:p w14:paraId="0B2249C6" w14:textId="5385992B" w:rsidR="00B978E7" w:rsidRDefault="00CE5BE4" w:rsidP="0075707F">
      <w:pPr>
        <w:pStyle w:val="Standard1"/>
        <w:rPr>
          <w:rFonts w:ascii="Lucida Sans" w:hAnsi="Lucida Sans"/>
          <w:sz w:val="19"/>
          <w:szCs w:val="19"/>
          <w:lang w:val="en-US"/>
        </w:rPr>
      </w:pPr>
      <w:r w:rsidRPr="009C0F72">
        <w:rPr>
          <w:rFonts w:ascii="Lucida Sans" w:hAnsi="Lucida Sans"/>
          <w:sz w:val="19"/>
          <w:szCs w:val="19"/>
          <w:lang w:val="en-US"/>
        </w:rPr>
        <w:t xml:space="preserve">As a by-product of our methodological journey we can illustrate </w:t>
      </w:r>
      <w:r w:rsidR="00B978E7">
        <w:rPr>
          <w:rFonts w:ascii="Lucida Sans" w:hAnsi="Lucida Sans"/>
          <w:sz w:val="19"/>
          <w:szCs w:val="19"/>
          <w:lang w:val="en-US"/>
        </w:rPr>
        <w:t xml:space="preserve">the development income inequality </w:t>
      </w:r>
      <w:r w:rsidRPr="009C0F72">
        <w:rPr>
          <w:rFonts w:ascii="Lucida Sans" w:hAnsi="Lucida Sans"/>
          <w:sz w:val="19"/>
          <w:szCs w:val="19"/>
          <w:lang w:val="en-US"/>
        </w:rPr>
        <w:t xml:space="preserve">for Switzerland. Figure 5 displays the </w:t>
      </w:r>
      <w:r>
        <w:rPr>
          <w:rFonts w:ascii="Lucida Sans" w:hAnsi="Lucida Sans"/>
          <w:sz w:val="19"/>
          <w:szCs w:val="19"/>
          <w:lang w:val="en-US"/>
        </w:rPr>
        <w:t xml:space="preserve">longest </w:t>
      </w:r>
      <w:r w:rsidR="0075707F">
        <w:rPr>
          <w:rFonts w:ascii="Lucida Sans" w:hAnsi="Lucida Sans"/>
          <w:sz w:val="19"/>
          <w:szCs w:val="19"/>
          <w:lang w:val="en-US"/>
        </w:rPr>
        <w:t xml:space="preserve">possible </w:t>
      </w:r>
      <w:r>
        <w:rPr>
          <w:rFonts w:ascii="Lucida Sans" w:hAnsi="Lucida Sans"/>
          <w:sz w:val="19"/>
          <w:szCs w:val="19"/>
          <w:lang w:val="en-US"/>
        </w:rPr>
        <w:t>time series of</w:t>
      </w:r>
      <w:r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This series is compared </w:t>
      </w:r>
      <w:r w:rsidR="002A672D">
        <w:rPr>
          <w:rFonts w:ascii="Lucida Sans" w:hAnsi="Lucida Sans"/>
          <w:sz w:val="19"/>
          <w:szCs w:val="19"/>
          <w:lang w:val="en-US"/>
        </w:rPr>
        <w:t>to the already showed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these </w:t>
      </w:r>
      <w:r w:rsidRPr="009C0F72">
        <w:rPr>
          <w:rFonts w:ascii="Lucida Sans" w:hAnsi="Lucida Sans"/>
          <w:sz w:val="19"/>
          <w:szCs w:val="19"/>
          <w:lang w:val="en-US"/>
        </w:rPr>
        <w:t xml:space="preserve">Gini-coefficients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with tax data it is not surprising that the level of inequality in general is higher with tax data.</w:t>
      </w:r>
      <w:r w:rsidR="002A672D">
        <w:rPr>
          <w:rFonts w:ascii="Lucida Sans" w:hAnsi="Lucida Sans"/>
          <w:sz w:val="19"/>
          <w:szCs w:val="19"/>
          <w:lang w:val="en-US"/>
        </w:rPr>
        <w:t xml:space="preserve"> But how about trends? Is it possible to learn on income </w:t>
      </w:r>
      <w:r w:rsidR="00F72F58">
        <w:rPr>
          <w:rFonts w:ascii="Lucida Sans" w:hAnsi="Lucida Sans"/>
          <w:sz w:val="19"/>
          <w:szCs w:val="19"/>
          <w:lang w:val="en-US"/>
        </w:rPr>
        <w:t>inequality</w:t>
      </w:r>
      <w:r w:rsidR="002A672D">
        <w:rPr>
          <w:rFonts w:ascii="Lucida Sans" w:hAnsi="Lucida Sans"/>
          <w:sz w:val="19"/>
          <w:szCs w:val="19"/>
          <w:lang w:val="en-US"/>
        </w:rPr>
        <w:t xml:space="preserve"> trends out of tax data?</w:t>
      </w:r>
    </w:p>
    <w:p w14:paraId="5DBDA9C1" w14:textId="36781675" w:rsidR="0075707F" w:rsidRPr="003A7EE5" w:rsidRDefault="0075707F" w:rsidP="0075707F">
      <w:pPr>
        <w:pStyle w:val="Caption"/>
        <w:rPr>
          <w:sz w:val="24"/>
          <w:szCs w:val="24"/>
          <w:lang w:val="en-US"/>
        </w:rPr>
      </w:pPr>
      <w:r>
        <w:rPr>
          <w:noProof/>
          <w:lang w:val="en-US"/>
        </w:rPr>
        <w:drawing>
          <wp:inline distT="0" distB="0" distL="0" distR="0" wp14:anchorId="5026415B" wp14:editId="66A61DA4">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r>
        <w:rPr>
          <w:sz w:val="24"/>
          <w:szCs w:val="24"/>
          <w:lang w:val="en-US"/>
        </w:rPr>
        <w:t>Figure</w:t>
      </w:r>
      <w:r w:rsidRPr="00525346">
        <w:rPr>
          <w:sz w:val="24"/>
          <w:szCs w:val="24"/>
          <w:lang w:val="en-US"/>
        </w:rPr>
        <w:t xml:space="preserve"> </w:t>
      </w:r>
      <w:r>
        <w:rPr>
          <w:sz w:val="24"/>
          <w:szCs w:val="24"/>
          <w:lang w:val="en-US"/>
        </w:rPr>
        <w:t>5: Income inequality trends in Switzerland</w:t>
      </w:r>
      <w:r w:rsidR="001B176D">
        <w:rPr>
          <w:sz w:val="24"/>
          <w:szCs w:val="24"/>
          <w:lang w:val="en-US"/>
        </w:rPr>
        <w:t>: Tax Data vs Surveys</w:t>
      </w:r>
      <w:r>
        <w:rPr>
          <w:sz w:val="24"/>
          <w:szCs w:val="24"/>
          <w:lang w:val="en-US"/>
        </w:rPr>
        <w:br/>
      </w:r>
      <w:r w:rsidRPr="007A5603">
        <w:rPr>
          <w:i/>
          <w:lang w:val="en-US"/>
        </w:rPr>
        <w:t xml:space="preserve">Source: </w:t>
      </w:r>
      <w:r>
        <w:rPr>
          <w:i/>
          <w:lang w:val="en-US"/>
        </w:rPr>
        <w:t xml:space="preserve">Aggregated Tax Statistics Federal Tax Administration (FTA), </w:t>
      </w:r>
      <w:r w:rsidRPr="007A5603">
        <w:rPr>
          <w:i/>
          <w:lang w:val="en-US"/>
        </w:rPr>
        <w:t>Luxembourg Income Study (LIS), Household Budget Survey (HBS), European Union Statistics on Income a</w:t>
      </w:r>
      <w:r>
        <w:rPr>
          <w:i/>
          <w:lang w:val="en-US"/>
        </w:rPr>
        <w:t>nd Living Conditions (EU.SILC)</w:t>
      </w:r>
    </w:p>
    <w:p w14:paraId="42A5BF57" w14:textId="626B8FF7" w:rsidR="001B176D" w:rsidRDefault="00B978E7" w:rsidP="0075707F">
      <w:pPr>
        <w:pStyle w:val="Standard1"/>
        <w:rPr>
          <w:rFonts w:ascii="Lucida Sans" w:hAnsi="Lucida Sans"/>
          <w:sz w:val="19"/>
          <w:szCs w:val="19"/>
          <w:lang w:val="en-US"/>
        </w:rPr>
      </w:pPr>
      <w:r>
        <w:rPr>
          <w:rFonts w:ascii="Lucida Sans" w:hAnsi="Lucida Sans"/>
          <w:sz w:val="19"/>
          <w:szCs w:val="19"/>
          <w:lang w:val="en-US"/>
        </w:rPr>
        <w:t xml:space="preserve">It is clearly visible that tax data outperform survey data in regard to the length of the covered time period. </w:t>
      </w:r>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 and it is difficult to say since what time point the displayed series can be interpreted safely. Following the estimations of the share of taxed (Dell et al.; 2007) it is </w:t>
      </w:r>
      <w:r w:rsidR="002A672D">
        <w:rPr>
          <w:rFonts w:ascii="Lucida Sans" w:hAnsi="Lucida Sans"/>
          <w:sz w:val="19"/>
          <w:szCs w:val="19"/>
          <w:lang w:val="en-US"/>
        </w:rPr>
        <w:lastRenderedPageBreak/>
        <w:t xml:space="preserve">somehow reasonable to start interpreting the series </w:t>
      </w:r>
      <w:r w:rsidR="00F72F58">
        <w:rPr>
          <w:rFonts w:ascii="Lucida Sans" w:hAnsi="Lucida Sans"/>
          <w:sz w:val="19"/>
          <w:szCs w:val="19"/>
          <w:lang w:val="en-US"/>
        </w:rPr>
        <w:t>not until</w:t>
      </w:r>
      <w:r w:rsidR="002A672D">
        <w:rPr>
          <w:rFonts w:ascii="Lucida Sans" w:hAnsi="Lucida Sans"/>
          <w:sz w:val="19"/>
          <w:szCs w:val="19"/>
          <w:lang w:val="en-US"/>
        </w:rPr>
        <w:t xml:space="preserve"> 1973 on. Since then more than ¾ of Swiss population is covered within the tax statistics.</w:t>
      </w:r>
      <w:r w:rsidR="00F72F58">
        <w:rPr>
          <w:rFonts w:ascii="Lucida Sans" w:hAnsi="Lucida Sans"/>
          <w:sz w:val="19"/>
          <w:szCs w:val="19"/>
          <w:lang w:val="en-US"/>
        </w:rPr>
        <w:t xml:space="preserve"> Before the share of taxed was noticeable lower.</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the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F72F58">
        <w:rPr>
          <w:rFonts w:ascii="Lucida Sans" w:hAnsi="Lucida Sans"/>
          <w:sz w:val="19"/>
          <w:szCs w:val="19"/>
          <w:lang w:val="en-US"/>
        </w:rPr>
        <w:t>An</w:t>
      </w:r>
      <w:r w:rsidR="00CE5BE4" w:rsidRPr="009C0F72">
        <w:rPr>
          <w:rFonts w:ascii="Lucida Sans" w:hAnsi="Lucida Sans"/>
          <w:sz w:val="19"/>
          <w:szCs w:val="19"/>
          <w:lang w:val="en-US"/>
        </w:rPr>
        <w:t xml:space="preserve"> interpretation is that high income percentiles overprop</w:t>
      </w:r>
      <w:bookmarkStart w:id="81" w:name="_GoBack"/>
      <w:bookmarkEnd w:id="81"/>
      <w:r w:rsidR="00CE5BE4" w:rsidRPr="009C0F72">
        <w:rPr>
          <w:rFonts w:ascii="Lucida Sans" w:hAnsi="Lucida Sans"/>
          <w:sz w:val="19"/>
          <w:szCs w:val="19"/>
          <w:lang w:val="en-US"/>
        </w:rPr>
        <w:t>ortionally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past the millennium, where it is possible to compare Tax data</w:t>
      </w:r>
      <w:r w:rsidR="00725A05">
        <w:rPr>
          <w:rFonts w:ascii="Lucida Sans" w:hAnsi="Lucida Sans"/>
          <w:sz w:val="19"/>
          <w:szCs w:val="19"/>
          <w:lang w:val="en-US"/>
        </w:rPr>
        <w:t xml:space="preserve"> to the results from survey data and trends diverge clearly. While the survey data suggests a decline in income inequality the time series based on tax data rather promote an increase and the question arises, which series does represent reality more adequate.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w:instrText>
      </w:r>
      <w:r w:rsidR="004F32F8">
        <w:rPr>
          <w:rFonts w:ascii="Lucida Sans" w:hAnsi="Lucida Sans"/>
          <w:sz w:val="19"/>
          <w:szCs w:val="19"/>
          <w:lang w:val="en-US"/>
        </w:rPr>
      </w:r>
      <w:r w:rsidR="004F32F8">
        <w:rPr>
          <w:rFonts w:ascii="Lucida Sans" w:hAnsi="Lucida Sans"/>
          <w:sz w:val="19"/>
          <w:szCs w:val="19"/>
          <w:lang w:val="en-US"/>
        </w:rPr>
        <w:instrText xml:space="preserve"> \* MERGEFORMAT </w:instrText>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 xml:space="preserve">lightly stronger driven by an downgrading of low incomes but also by an increase of top incomes. Because these parts of the income distribution are better covered within tax data than within survey data. It seems feasible that the recent trend is an increasing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analysis of the Luxembourg Income Study suggests performed by Gornick and Jäntti (2013).</w:t>
      </w:r>
    </w:p>
    <w:p w14:paraId="65A313E8" w14:textId="537EF3A3"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 xml:space="preserve">To sum it up: tax data does deviate substantially from given state of the art concepts, because of its historic availability it is anyhow a essential data source for trend analysis. </w:t>
      </w:r>
      <w:r w:rsidR="0075707F">
        <w:rPr>
          <w:rFonts w:ascii="Lucida Sans" w:hAnsi="Lucida Sans"/>
          <w:sz w:val="19"/>
          <w:szCs w:val="19"/>
          <w:lang w:val="en-US"/>
        </w:rPr>
        <w:t xml:space="preserve">Finally it has to be mentioned,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xml:space="preserve">. This means there is also micro tax data around that allows addressing most of the mentioned conceptual drawbacks. The research project: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3"/>
      </w:r>
      <w:r w:rsidR="0075707F">
        <w:rPr>
          <w:rFonts w:ascii="Lucida Sans" w:hAnsi="Lucida Sans"/>
          <w:sz w:val="19"/>
          <w:szCs w:val="19"/>
          <w:lang w:val="en-US"/>
        </w:rPr>
        <w:t xml:space="preserve"> has the goal to collect such data from the levying authorities. In Switzerland these are the cantons. But budget restrictions and technological development reduce the possibility to archive such data. Furthermore privacy regulations differ on the federal level and sometimes prohibit the use of micro tax data for scientific purpose completely. Hence, for Switzerland it is only possible to get information’s starting from 1990is and only for some cantons. The aggregated tax statistics from the FTA is therefore the source with the longest reaching time coverage on the national level. </w:t>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82" w:name="_Toc406505805"/>
      <w:r w:rsidRPr="00511D21">
        <w:lastRenderedPageBreak/>
        <w:t>Literaturverzeichnis</w:t>
      </w:r>
      <w:bookmarkEnd w:id="82"/>
    </w:p>
    <w:p w14:paraId="0CE8DB6D" w14:textId="77777777" w:rsidR="00B14648" w:rsidRDefault="00B14648">
      <w:pPr>
        <w:spacing w:line="240" w:lineRule="auto"/>
        <w:rPr>
          <w:rFonts w:eastAsia="Times New Roman"/>
          <w:bCs/>
          <w:sz w:val="28"/>
          <w:szCs w:val="28"/>
        </w:rPr>
      </w:pPr>
      <w:r>
        <w:br w:type="page"/>
      </w:r>
    </w:p>
    <w:p w14:paraId="4CA39DBA" w14:textId="081732C3" w:rsidR="00B14648" w:rsidRPr="00A0309C" w:rsidRDefault="00B14648" w:rsidP="00A0309C">
      <w:pPr>
        <w:pStyle w:val="Caption"/>
        <w:rPr>
          <w:sz w:val="24"/>
          <w:szCs w:val="24"/>
          <w:lang w:val="en-US"/>
        </w:rPr>
      </w:pPr>
    </w:p>
    <w:sectPr w:rsidR="00B14648" w:rsidRPr="00A0309C"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2T17:56:00Z" w:initials="HO">
    <w:p w14:paraId="0E04DB79" w14:textId="090E3E3A" w:rsidR="00DE39E9" w:rsidRDefault="00DE39E9">
      <w:pPr>
        <w:pStyle w:val="CommentText"/>
      </w:pPr>
      <w:r>
        <w:rPr>
          <w:rStyle w:val="CommentReference"/>
        </w:rPr>
        <w:annotationRef/>
      </w:r>
      <w:r>
        <w:t>Am Ende schauen, ob es den Hinweis zu Trend braucht oder nicht.</w:t>
      </w:r>
    </w:p>
  </w:comment>
  <w:comment w:id="3" w:author="Hümbelin Oliver" w:date="2014-12-12T17:56:00Z" w:initials="HO">
    <w:p w14:paraId="091B6442" w14:textId="276EAAEB" w:rsidR="00DE39E9" w:rsidRPr="00EA022C" w:rsidRDefault="00DE39E9">
      <w:pPr>
        <w:pStyle w:val="CommentText"/>
        <w:rPr>
          <w:lang w:val="en-US"/>
        </w:rPr>
      </w:pPr>
      <w:r>
        <w:rPr>
          <w:rStyle w:val="CommentReference"/>
        </w:rPr>
        <w:annotationRef/>
      </w:r>
      <w:r w:rsidRPr="00EA022C">
        <w:rPr>
          <w:lang w:val="en-US"/>
        </w:rPr>
        <w:t xml:space="preserve">a data source, that are available </w:t>
      </w:r>
      <w:r>
        <w:rPr>
          <w:lang w:val="en-US"/>
        </w:rPr>
        <w:t>for long timeperiods in many countries</w:t>
      </w:r>
    </w:p>
  </w:comment>
  <w:comment w:id="4" w:author="rudi" w:date="2014-12-12T17:56:00Z" w:initials="r">
    <w:p w14:paraId="07A73C1C" w14:textId="2DBE200F" w:rsidR="00DE39E9" w:rsidRPr="00054AC8" w:rsidRDefault="00DE39E9">
      <w:pPr>
        <w:pStyle w:val="CommentText"/>
        <w:rPr>
          <w:lang w:val="en-US"/>
        </w:rPr>
      </w:pPr>
      <w:r>
        <w:rPr>
          <w:rStyle w:val="CommentReference"/>
        </w:rPr>
        <w:annotationRef/>
      </w:r>
      <w:r>
        <w:t xml:space="preserve">wollen wirs wirklich s konkret? Das liest sich als teaser text relativ schwer wenn man so direkt einsteigt. </w:t>
      </w:r>
      <w:r w:rsidRPr="00054AC8">
        <w:rPr>
          <w:lang w:val="en-US"/>
        </w:rPr>
        <w:t>Evtleher allgemein und dann ein paar ergebnisse: „We show that tax data is superior to survey data and the most impportant decision fr researches ist o include non taed persones…</w:t>
      </w:r>
    </w:p>
  </w:comment>
  <w:comment w:id="54" w:author="Hümbelin Oliver" w:date="2014-12-16T16:12:00Z" w:initials="HO">
    <w:p w14:paraId="09D6CA31" w14:textId="6E690738" w:rsidR="00DE39E9" w:rsidRDefault="00DE39E9">
      <w:pPr>
        <w:pStyle w:val="CommentText"/>
      </w:pPr>
      <w:r>
        <w:rPr>
          <w:rStyle w:val="CommentReference"/>
        </w:rPr>
        <w:annotationRef/>
      </w:r>
      <w:r>
        <w:t>Hier Trends oder nicht?</w:t>
      </w:r>
    </w:p>
  </w:comment>
  <w:comment w:id="79" w:author="Hümbelin Oliver" w:date="2014-12-18T12:10:00Z" w:initials="HO">
    <w:p w14:paraId="0632E3C1" w14:textId="37B32A2C" w:rsidR="0042665B" w:rsidRDefault="0042665B">
      <w:pPr>
        <w:pStyle w:val="CommentText"/>
      </w:pPr>
      <w:r>
        <w:rPr>
          <w:rStyle w:val="CommentReference"/>
        </w:rPr>
        <w:annotationRef/>
      </w:r>
      <w:r>
        <w:t>In den Grafiken zeigen wir erst ab 2003…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9D6CA31" w15:done="0"/>
  <w15:commentEx w15:paraId="25F65F46" w15:done="0"/>
  <w15:commentEx w15:paraId="7A6B7905" w15:paraIdParent="25F65F46"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842E3" w14:textId="77777777" w:rsidR="00F03680" w:rsidRDefault="00F03680" w:rsidP="006312E0">
      <w:pPr>
        <w:spacing w:line="240" w:lineRule="auto"/>
      </w:pPr>
      <w:r>
        <w:separator/>
      </w:r>
    </w:p>
  </w:endnote>
  <w:endnote w:type="continuationSeparator" w:id="0">
    <w:p w14:paraId="7BA651F2" w14:textId="77777777" w:rsidR="00F03680" w:rsidRDefault="00F0368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DE39E9" w:rsidRPr="007407D3" w:rsidRDefault="00DE39E9"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DE39E9" w:rsidRPr="003B1648" w:rsidRDefault="00DE39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4338">
                            <w:rPr>
                              <w:noProof/>
                              <w:sz w:val="16"/>
                              <w:szCs w:val="16"/>
                            </w:rPr>
                            <w:t>20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DE39E9" w:rsidRPr="003B1648" w:rsidRDefault="00DE39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B4338">
                      <w:rPr>
                        <w:noProof/>
                        <w:sz w:val="16"/>
                        <w:szCs w:val="16"/>
                      </w:rPr>
                      <w:t>20</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6AABC" w14:textId="77777777" w:rsidR="00F03680" w:rsidRDefault="00F03680" w:rsidP="006312E0">
      <w:pPr>
        <w:spacing w:line="240" w:lineRule="auto"/>
      </w:pPr>
    </w:p>
  </w:footnote>
  <w:footnote w:type="continuationSeparator" w:id="0">
    <w:p w14:paraId="4160AFF1" w14:textId="77777777" w:rsidR="00F03680" w:rsidRDefault="00F03680" w:rsidP="006312E0">
      <w:pPr>
        <w:spacing w:line="240" w:lineRule="auto"/>
      </w:pPr>
      <w:r>
        <w:continuationSeparator/>
      </w:r>
    </w:p>
  </w:footnote>
  <w:footnote w:id="1">
    <w:p w14:paraId="49571FB3" w14:textId="3487E576" w:rsidR="00DE39E9" w:rsidRPr="006A2614" w:rsidRDefault="00DE39E9">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the final report of the 17th International Conference of Labour Statisticians (International Labour Organisatio</w:t>
      </w:r>
      <w:r>
        <w:rPr>
          <w:lang w:val="en-US"/>
        </w:rPr>
        <w:t xml:space="preserve">n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DE39E9" w:rsidRDefault="00DE39E9">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DE39E9" w:rsidRDefault="00DE39E9">
      <w:pPr>
        <w:pStyle w:val="FootnoteText"/>
        <w:rPr>
          <w:lang w:val="en-US"/>
        </w:rPr>
      </w:pPr>
      <w:r w:rsidRPr="00763E00">
        <w:rPr>
          <w:lang w:val="en-US"/>
        </w:rPr>
        <w:t xml:space="preserve"> (2)</w:t>
      </w:r>
      <w:r>
        <w:rPr>
          <w:lang w:val="en-US"/>
        </w:rPr>
        <w:t xml:space="preserve"> strong principle of transfers,</w:t>
      </w:r>
    </w:p>
    <w:p w14:paraId="6928CE79" w14:textId="77777777" w:rsidR="00DE39E9" w:rsidRDefault="00DE39E9">
      <w:pPr>
        <w:pStyle w:val="FootnoteText"/>
        <w:rPr>
          <w:lang w:val="en-US"/>
        </w:rPr>
      </w:pPr>
      <w:r w:rsidRPr="00763E00">
        <w:rPr>
          <w:lang w:val="en-US"/>
        </w:rPr>
        <w:t xml:space="preserve"> (3) scale invariance, </w:t>
      </w:r>
    </w:p>
    <w:p w14:paraId="423D4416" w14:textId="77777777" w:rsidR="00DE39E9" w:rsidRDefault="00DE39E9">
      <w:pPr>
        <w:pStyle w:val="FootnoteText"/>
        <w:rPr>
          <w:lang w:val="en-US"/>
        </w:rPr>
      </w:pPr>
      <w:r w:rsidRPr="00763E00">
        <w:rPr>
          <w:lang w:val="en-US"/>
        </w:rPr>
        <w:t xml:space="preserve">(4) the principle of population and </w:t>
      </w:r>
    </w:p>
    <w:p w14:paraId="4A0CADFD" w14:textId="4369E91E" w:rsidR="00DE39E9" w:rsidRPr="00763E00" w:rsidRDefault="00DE39E9">
      <w:pPr>
        <w:pStyle w:val="FootnoteText"/>
        <w:rPr>
          <w:lang w:val="en-US"/>
        </w:rPr>
      </w:pPr>
      <w:r w:rsidRPr="00763E00">
        <w:rPr>
          <w:lang w:val="en-US"/>
        </w:rPr>
        <w:t>(5) decomposability.</w:t>
      </w:r>
    </w:p>
  </w:footnote>
  <w:footnote w:id="3">
    <w:p w14:paraId="1B809DA9" w14:textId="1A305BA0" w:rsidR="00DE39E9" w:rsidRPr="00406373" w:rsidRDefault="00DE39E9">
      <w:pPr>
        <w:pStyle w:val="FootnoteText"/>
        <w:rPr>
          <w:lang w:val="en-US"/>
        </w:rPr>
      </w:pPr>
      <w:r>
        <w:rPr>
          <w:rStyle w:val="FootnoteReference"/>
        </w:rPr>
        <w:footnoteRef/>
      </w:r>
      <w:r w:rsidRPr="00406373">
        <w:rPr>
          <w:lang w:val="en-US"/>
        </w:rPr>
        <w:t xml:space="preserve"> </w:t>
      </w:r>
      <w:r>
        <w:fldChar w:fldCharType="begin"/>
      </w:r>
      <w:r w:rsidRPr="0086512F">
        <w:rPr>
          <w:lang w:val="en-US"/>
          <w:rPrChange w:id="55"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7B40335A" w:rsidR="00DE39E9" w:rsidRPr="006003AB" w:rsidRDefault="00DE39E9"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w:t>
      </w:r>
      <w:del w:id="56" w:author="rudi" w:date="2014-12-17T00:59:00Z">
        <w:r w:rsidDel="0086512F">
          <w:rPr>
            <w:lang w:val="en-US"/>
          </w:rPr>
          <w:delText>2</w:delText>
        </w:r>
      </w:del>
      <w:r>
        <w:rPr>
          <w:lang w:val="en-US"/>
        </w:rPr>
        <w:t xml:space="preserve">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(Praenumerando-System) was implemented. Before 1993 tax periods comprise two years, because taxes were levied with the Postnumerando-System (taxation based on income generated two years in the past).  </w:t>
      </w:r>
      <w:r>
        <w:rPr>
          <w:lang w:val="en-US"/>
        </w:rPr>
        <w:t>Cantons</w:t>
      </w:r>
      <w:r>
        <w:rPr>
          <w:lang w:val="en-US"/>
        </w:rPr>
        <w:t xml:space="preserve"> implemented the change in different years, </w:t>
      </w:r>
      <w:r>
        <w:rPr>
          <w:lang w:val="en-US"/>
        </w:rPr>
        <w:t xml:space="preserve">that’s why there </w:t>
      </w:r>
      <w:r>
        <w:rPr>
          <w:lang w:val="en-US"/>
        </w:rPr>
        <w:t xml:space="preserve">is no exact data available for Switzerland in the transition period. </w:t>
      </w:r>
    </w:p>
  </w:footnote>
  <w:footnote w:id="5">
    <w:p w14:paraId="4F58C68F" w14:textId="77777777" w:rsidR="00DE39E9" w:rsidRPr="008C2F1A" w:rsidRDefault="00DE39E9" w:rsidP="00FD406E">
      <w:pPr>
        <w:pStyle w:val="FootnoteText"/>
        <w:rPr>
          <w:lang w:val="en-US"/>
        </w:rPr>
      </w:pPr>
      <w:r>
        <w:rPr>
          <w:rStyle w:val="FootnoteReference"/>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6">
    <w:p w14:paraId="1D0D6370" w14:textId="4C37BDF3" w:rsidR="00DE39E9" w:rsidRPr="00190B1B" w:rsidRDefault="00DE39E9">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7">
    <w:p w14:paraId="25AC8419" w14:textId="5D71EA39" w:rsidR="00DE39E9" w:rsidRPr="00190B1B" w:rsidRDefault="00DE39E9">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DE39E9" w:rsidRDefault="00DE39E9"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DE39E9" w:rsidRDefault="00DE39E9" w:rsidP="00C81B23">
      <w:pPr>
        <w:pStyle w:val="FootnoteText"/>
        <w:ind w:left="708" w:hanging="708"/>
        <w:rPr>
          <w:lang w:val="en-US"/>
        </w:rPr>
      </w:pPr>
      <w:r>
        <w:rPr>
          <w:lang w:val="en-US"/>
        </w:rPr>
        <w:t>federal taxes, which is a sort of pseudo disposable income, if deductions are understood as obligatory expenses. But  its</w:t>
      </w:r>
    </w:p>
    <w:p w14:paraId="1449DC0D" w14:textId="77777777" w:rsidR="00DE39E9" w:rsidRDefault="00DE39E9"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DE39E9" w:rsidRPr="00190B1B" w:rsidRDefault="00DE39E9" w:rsidP="00C81B23">
      <w:pPr>
        <w:pStyle w:val="FootnoteText"/>
        <w:ind w:left="708" w:hanging="708"/>
        <w:rPr>
          <w:lang w:val="en-US"/>
        </w:rPr>
      </w:pPr>
      <w:r>
        <w:rPr>
          <w:lang w:val="en-US"/>
        </w:rPr>
        <w:t>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DE39E9" w:rsidRPr="00783DA9" w:rsidRDefault="00DE39E9">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DE39E9" w:rsidRPr="00497AAC" w:rsidRDefault="00DE39E9"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DE39E9" w:rsidRPr="007108BA" w:rsidRDefault="00DE39E9">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DE39E9" w:rsidRPr="006956E1" w:rsidRDefault="00DE39E9">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3C3FA50A" w14:textId="77777777" w:rsidR="0075707F" w:rsidRDefault="0075707F" w:rsidP="0075707F">
      <w:pPr>
        <w:pStyle w:val="FootnoteText"/>
        <w:rPr>
          <w:lang w:val="en-US"/>
        </w:rPr>
      </w:pPr>
      <w:r>
        <w:rPr>
          <w:rStyle w:val="FootnoteReference"/>
        </w:rPr>
        <w:footnoteRef/>
      </w:r>
      <w:r w:rsidRPr="00A06AD6">
        <w:rPr>
          <w:lang w:val="en-US"/>
        </w:rPr>
        <w:t xml:space="preserve"> </w:t>
      </w:r>
      <w:hyperlink r:id="rId2" w:history="1">
        <w:r w:rsidRPr="003A2F8E">
          <w:rPr>
            <w:rStyle w:val="Hyperlink"/>
            <w:lang w:val="en-US"/>
          </w:rPr>
          <w:t>http://p3.snf.ch/Project-143399</w:t>
        </w:r>
      </w:hyperlink>
    </w:p>
    <w:p w14:paraId="70AB50D7" w14:textId="77777777" w:rsidR="0075707F" w:rsidRPr="00A06AD6" w:rsidRDefault="0075707F"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DE39E9" w:rsidRPr="001F1B9C" w:rsidRDefault="00DE39E9"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DE39E9" w:rsidRDefault="00DE39E9"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28C6"/>
    <w:rsid w:val="000179BB"/>
    <w:rsid w:val="00020500"/>
    <w:rsid w:val="00035727"/>
    <w:rsid w:val="000364D6"/>
    <w:rsid w:val="00046D74"/>
    <w:rsid w:val="00047D7A"/>
    <w:rsid w:val="000526DB"/>
    <w:rsid w:val="00054AC8"/>
    <w:rsid w:val="000572D1"/>
    <w:rsid w:val="0006599C"/>
    <w:rsid w:val="000844EC"/>
    <w:rsid w:val="00087C85"/>
    <w:rsid w:val="00091C2D"/>
    <w:rsid w:val="00095C44"/>
    <w:rsid w:val="00096BB2"/>
    <w:rsid w:val="000A6849"/>
    <w:rsid w:val="000B1BAB"/>
    <w:rsid w:val="000B4338"/>
    <w:rsid w:val="000C3A69"/>
    <w:rsid w:val="000C5A90"/>
    <w:rsid w:val="000C7DD6"/>
    <w:rsid w:val="000D7C16"/>
    <w:rsid w:val="000E29F5"/>
    <w:rsid w:val="000E2F6C"/>
    <w:rsid w:val="000E5BD4"/>
    <w:rsid w:val="000E654E"/>
    <w:rsid w:val="000F013A"/>
    <w:rsid w:val="000F0EA8"/>
    <w:rsid w:val="000F3789"/>
    <w:rsid w:val="000F3F69"/>
    <w:rsid w:val="000F40DC"/>
    <w:rsid w:val="000F66A6"/>
    <w:rsid w:val="00104646"/>
    <w:rsid w:val="0010571E"/>
    <w:rsid w:val="00107A0C"/>
    <w:rsid w:val="0011072C"/>
    <w:rsid w:val="001112B0"/>
    <w:rsid w:val="00112357"/>
    <w:rsid w:val="00112B6B"/>
    <w:rsid w:val="001215C7"/>
    <w:rsid w:val="00122E28"/>
    <w:rsid w:val="001232D9"/>
    <w:rsid w:val="00123364"/>
    <w:rsid w:val="001301A9"/>
    <w:rsid w:val="00136B09"/>
    <w:rsid w:val="00137073"/>
    <w:rsid w:val="00141B1B"/>
    <w:rsid w:val="00142EB7"/>
    <w:rsid w:val="0015023D"/>
    <w:rsid w:val="00154023"/>
    <w:rsid w:val="00164F6A"/>
    <w:rsid w:val="00170D9E"/>
    <w:rsid w:val="00176DF1"/>
    <w:rsid w:val="00182BEB"/>
    <w:rsid w:val="00182FF6"/>
    <w:rsid w:val="00190924"/>
    <w:rsid w:val="00190B1B"/>
    <w:rsid w:val="001B0F1A"/>
    <w:rsid w:val="001B176D"/>
    <w:rsid w:val="001B21ED"/>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A672D"/>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6945"/>
    <w:rsid w:val="0033009B"/>
    <w:rsid w:val="00336E3F"/>
    <w:rsid w:val="00340F1E"/>
    <w:rsid w:val="00341DAB"/>
    <w:rsid w:val="00357B08"/>
    <w:rsid w:val="00361A2D"/>
    <w:rsid w:val="003653F6"/>
    <w:rsid w:val="00367CF9"/>
    <w:rsid w:val="00372BCA"/>
    <w:rsid w:val="003757F4"/>
    <w:rsid w:val="003779D0"/>
    <w:rsid w:val="003838FC"/>
    <w:rsid w:val="003852C5"/>
    <w:rsid w:val="00387B86"/>
    <w:rsid w:val="003968F9"/>
    <w:rsid w:val="003A6D89"/>
    <w:rsid w:val="003A7EE5"/>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2665B"/>
    <w:rsid w:val="0043172E"/>
    <w:rsid w:val="00432391"/>
    <w:rsid w:val="00451FB5"/>
    <w:rsid w:val="00455473"/>
    <w:rsid w:val="00455C52"/>
    <w:rsid w:val="00462CB2"/>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2F8"/>
    <w:rsid w:val="004F330F"/>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423D"/>
    <w:rsid w:val="005D678C"/>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25A05"/>
    <w:rsid w:val="00730698"/>
    <w:rsid w:val="00733867"/>
    <w:rsid w:val="007407D3"/>
    <w:rsid w:val="00743774"/>
    <w:rsid w:val="0075707F"/>
    <w:rsid w:val="007572D8"/>
    <w:rsid w:val="00761683"/>
    <w:rsid w:val="00763E00"/>
    <w:rsid w:val="007726B5"/>
    <w:rsid w:val="00776E50"/>
    <w:rsid w:val="00783DA9"/>
    <w:rsid w:val="0079014F"/>
    <w:rsid w:val="00796682"/>
    <w:rsid w:val="007A367A"/>
    <w:rsid w:val="007A5603"/>
    <w:rsid w:val="007B4AC6"/>
    <w:rsid w:val="007B5DDD"/>
    <w:rsid w:val="007B68CF"/>
    <w:rsid w:val="007C2893"/>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0F72"/>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06AD6"/>
    <w:rsid w:val="00A14ACB"/>
    <w:rsid w:val="00A23BE2"/>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5861"/>
    <w:rsid w:val="00B25A50"/>
    <w:rsid w:val="00B25DB1"/>
    <w:rsid w:val="00B35EEB"/>
    <w:rsid w:val="00B36635"/>
    <w:rsid w:val="00B409AB"/>
    <w:rsid w:val="00B410D9"/>
    <w:rsid w:val="00B4292C"/>
    <w:rsid w:val="00B545B2"/>
    <w:rsid w:val="00B60265"/>
    <w:rsid w:val="00B6365F"/>
    <w:rsid w:val="00B664C3"/>
    <w:rsid w:val="00B807BC"/>
    <w:rsid w:val="00B80819"/>
    <w:rsid w:val="00B81287"/>
    <w:rsid w:val="00B833C0"/>
    <w:rsid w:val="00B84F7E"/>
    <w:rsid w:val="00B91FF4"/>
    <w:rsid w:val="00B92879"/>
    <w:rsid w:val="00B92F01"/>
    <w:rsid w:val="00B978E7"/>
    <w:rsid w:val="00B9795D"/>
    <w:rsid w:val="00B97C3D"/>
    <w:rsid w:val="00BB156C"/>
    <w:rsid w:val="00BC07A1"/>
    <w:rsid w:val="00BD2E08"/>
    <w:rsid w:val="00BD4150"/>
    <w:rsid w:val="00BD6DED"/>
    <w:rsid w:val="00BD7B32"/>
    <w:rsid w:val="00BE44E9"/>
    <w:rsid w:val="00BF2D5F"/>
    <w:rsid w:val="00C30550"/>
    <w:rsid w:val="00C453EC"/>
    <w:rsid w:val="00C55687"/>
    <w:rsid w:val="00C60F23"/>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E5BE4"/>
    <w:rsid w:val="00CF5EC2"/>
    <w:rsid w:val="00D044CF"/>
    <w:rsid w:val="00D05B64"/>
    <w:rsid w:val="00D13744"/>
    <w:rsid w:val="00D15B15"/>
    <w:rsid w:val="00D17A9E"/>
    <w:rsid w:val="00D21FD5"/>
    <w:rsid w:val="00D22D1B"/>
    <w:rsid w:val="00D242C0"/>
    <w:rsid w:val="00D3034A"/>
    <w:rsid w:val="00D30CA2"/>
    <w:rsid w:val="00D3790B"/>
    <w:rsid w:val="00D37E22"/>
    <w:rsid w:val="00D42570"/>
    <w:rsid w:val="00D44485"/>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39E9"/>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3680"/>
    <w:rsid w:val="00F06E77"/>
    <w:rsid w:val="00F12DBE"/>
    <w:rsid w:val="00F172CC"/>
    <w:rsid w:val="00F36316"/>
    <w:rsid w:val="00F44D4C"/>
    <w:rsid w:val="00F6130E"/>
    <w:rsid w:val="00F65446"/>
    <w:rsid w:val="00F65C09"/>
    <w:rsid w:val="00F72AE5"/>
    <w:rsid w:val="00F72F58"/>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p3.snf.ch/Project-143399" TargetMode="External"/><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69456384"/>
        <c:axId val="169458304"/>
      </c:lineChart>
      <c:catAx>
        <c:axId val="169456384"/>
        <c:scaling>
          <c:orientation val="minMax"/>
        </c:scaling>
        <c:delete val="0"/>
        <c:axPos val="b"/>
        <c:numFmt formatCode="General" sourceLinked="1"/>
        <c:majorTickMark val="out"/>
        <c:minorTickMark val="none"/>
        <c:tickLblPos val="nextTo"/>
        <c:crossAx val="169458304"/>
        <c:crosses val="autoZero"/>
        <c:auto val="1"/>
        <c:lblAlgn val="ctr"/>
        <c:lblOffset val="100"/>
        <c:noMultiLvlLbl val="0"/>
      </c:catAx>
      <c:valAx>
        <c:axId val="169458304"/>
        <c:scaling>
          <c:orientation val="minMax"/>
          <c:max val="0.4"/>
          <c:min val="0.2"/>
        </c:scaling>
        <c:delete val="0"/>
        <c:axPos val="l"/>
        <c:majorGridlines/>
        <c:numFmt formatCode="General" sourceLinked="1"/>
        <c:majorTickMark val="out"/>
        <c:minorTickMark val="none"/>
        <c:tickLblPos val="nextTo"/>
        <c:crossAx val="16945638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90429312"/>
        <c:axId val="90430848"/>
      </c:lineChart>
      <c:catAx>
        <c:axId val="90429312"/>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90430848"/>
        <c:crosses val="autoZero"/>
        <c:auto val="1"/>
        <c:lblAlgn val="ctr"/>
        <c:lblOffset val="100"/>
        <c:noMultiLvlLbl val="0"/>
      </c:catAx>
      <c:valAx>
        <c:axId val="90430848"/>
        <c:scaling>
          <c:orientation val="minMax"/>
        </c:scaling>
        <c:delete val="0"/>
        <c:axPos val="l"/>
        <c:majorGridlines/>
        <c:numFmt formatCode="General" sourceLinked="1"/>
        <c:majorTickMark val="out"/>
        <c:minorTickMark val="none"/>
        <c:tickLblPos val="nextTo"/>
        <c:crossAx val="90429312"/>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A2AC5-1EC9-4C4A-B4AE-41157033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24</Pages>
  <Words>10935</Words>
  <Characters>62334</Characters>
  <Application>Microsoft Office Word</Application>
  <DocSecurity>0</DocSecurity>
  <Lines>519</Lines>
  <Paragraphs>146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2014-12-18T14:52:00Z</dcterms:created>
  <dcterms:modified xsi:type="dcterms:W3CDTF">2014-12-18T14:52:00Z</dcterms:modified>
</cp:coreProperties>
</file>