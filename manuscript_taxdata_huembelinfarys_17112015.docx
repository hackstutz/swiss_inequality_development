
<file path=[Content_Types].xml><?xml version="1.0" encoding="utf-8"?>
<Types xmlns="http://schemas.openxmlformats.org/package/2006/content-types">
  <Default Extension="png" ContentType="image/png"/>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34A3513" w14:textId="77777777" w:rsidR="00D044CF" w:rsidRDefault="00D044CF"/>
    <w:tbl>
      <w:tblPr>
        <w:tblpPr w:leftFromText="141" w:rightFromText="141" w:vertAnchor="text" w:horzAnchor="margin" w:tblpY="25"/>
        <w:tblW w:w="8392" w:type="dxa"/>
        <w:tblLayout w:type="fixed"/>
        <w:tblCellMar>
          <w:left w:w="0" w:type="dxa"/>
          <w:right w:w="0" w:type="dxa"/>
        </w:tblCellMar>
        <w:tblLook w:val="01E0" w:firstRow="1" w:lastRow="1" w:firstColumn="1" w:lastColumn="1" w:noHBand="0" w:noVBand="0"/>
      </w:tblPr>
      <w:tblGrid>
        <w:gridCol w:w="8392"/>
      </w:tblGrid>
      <w:tr w:rsidR="00B57CCB" w:rsidRPr="00E829AC" w14:paraId="79D4C329" w14:textId="77777777" w:rsidTr="00B57CCB">
        <w:trPr>
          <w:trHeight w:hRule="exact" w:val="11997"/>
        </w:trPr>
        <w:tc>
          <w:tcPr>
            <w:tcW w:w="8392" w:type="dxa"/>
            <w:shd w:val="clear" w:color="auto" w:fill="auto"/>
            <w:tcMar>
              <w:top w:w="284" w:type="dxa"/>
            </w:tcMar>
          </w:tcPr>
          <w:p w14:paraId="25E545AC" w14:textId="34A076BC" w:rsidR="00BC0DA6" w:rsidRPr="005052EB" w:rsidRDefault="00BC0DA6" w:rsidP="00B57CCB">
            <w:pPr>
              <w:pStyle w:val="Untertitel"/>
              <w:jc w:val="center"/>
              <w:rPr>
                <w:sz w:val="36"/>
                <w:szCs w:val="36"/>
                <w:lang w:val="en-US"/>
              </w:rPr>
            </w:pPr>
            <w:commentRangeStart w:id="0"/>
            <w:r w:rsidRPr="005052EB">
              <w:rPr>
                <w:sz w:val="36"/>
                <w:szCs w:val="36"/>
                <w:lang w:val="en-US"/>
              </w:rPr>
              <w:lastRenderedPageBreak/>
              <w:t>The Suitability of Tax Data to Study Trends in Inequality</w:t>
            </w:r>
            <w:r w:rsidRPr="005052EB" w:rsidDel="00BC0DA6">
              <w:rPr>
                <w:sz w:val="36"/>
                <w:szCs w:val="36"/>
                <w:lang w:val="en-US"/>
              </w:rPr>
              <w:t xml:space="preserve"> </w:t>
            </w:r>
            <w:bookmarkStart w:id="1" w:name="_Toc406505782"/>
            <w:commentRangeEnd w:id="0"/>
            <w:r w:rsidR="008212B6">
              <w:rPr>
                <w:rStyle w:val="Kommentarzeichen"/>
                <w:rFonts w:cs="Times New Roman"/>
              </w:rPr>
              <w:commentReference w:id="0"/>
            </w:r>
          </w:p>
          <w:p w14:paraId="156FA462" w14:textId="67AEB0F2" w:rsidR="00B57CCB" w:rsidRPr="00D044CF" w:rsidRDefault="004F3F37" w:rsidP="00B57CCB">
            <w:pPr>
              <w:pStyle w:val="Untertitel"/>
              <w:jc w:val="center"/>
              <w:rPr>
                <w:lang w:val="en-US"/>
              </w:rPr>
            </w:pPr>
            <w:r>
              <w:rPr>
                <w:lang w:val="en-US"/>
              </w:rPr>
              <w:t>A theoretical and</w:t>
            </w:r>
            <w:r w:rsidRPr="00556651">
              <w:rPr>
                <w:lang w:val="en-US"/>
              </w:rPr>
              <w:t xml:space="preserve"> empirical review with tax data from Switzerland</w:t>
            </w:r>
            <w:bookmarkEnd w:id="1"/>
            <w:r w:rsidR="00FF49CB">
              <w:rPr>
                <w:rStyle w:val="Funotenzeichen"/>
                <w:lang w:val="en-US"/>
              </w:rPr>
              <w:footnoteReference w:id="1"/>
            </w:r>
          </w:p>
          <w:p w14:paraId="61C242C9" w14:textId="77777777" w:rsidR="00F25DE6" w:rsidRDefault="00F25DE6" w:rsidP="00B57CCB">
            <w:pPr>
              <w:jc w:val="center"/>
              <w:rPr>
                <w:lang w:val="en-US"/>
              </w:rPr>
            </w:pPr>
          </w:p>
          <w:p w14:paraId="1810519E" w14:textId="77777777" w:rsidR="00F10C8A" w:rsidRDefault="00F10C8A" w:rsidP="00B57CCB">
            <w:pPr>
              <w:jc w:val="center"/>
              <w:rPr>
                <w:lang w:val="en-US"/>
              </w:rPr>
            </w:pPr>
          </w:p>
          <w:p w14:paraId="7488F4BB" w14:textId="77777777" w:rsidR="00F25DE6" w:rsidRDefault="00F25DE6" w:rsidP="00B57CCB">
            <w:pPr>
              <w:jc w:val="center"/>
              <w:rPr>
                <w:lang w:val="en-US"/>
              </w:rPr>
            </w:pPr>
          </w:p>
          <w:p w14:paraId="760C9FEC" w14:textId="77777777" w:rsidR="005052EB" w:rsidRDefault="00B57CCB" w:rsidP="005052EB">
            <w:pPr>
              <w:jc w:val="center"/>
              <w:rPr>
                <w:vertAlign w:val="superscript"/>
                <w:lang w:val="en-US"/>
              </w:rPr>
            </w:pPr>
            <w:r w:rsidRPr="00EF5168">
              <w:rPr>
                <w:lang w:val="en-US"/>
              </w:rPr>
              <w:t>Oliver Hümbelin</w:t>
            </w:r>
            <w:r w:rsidR="00BC0DA6">
              <w:rPr>
                <w:vertAlign w:val="superscript"/>
                <w:lang w:val="en-US"/>
              </w:rPr>
              <w:t>a</w:t>
            </w:r>
          </w:p>
          <w:p w14:paraId="243C4BBD" w14:textId="47CBD7C0" w:rsidR="00B57CCB" w:rsidRPr="005052EB" w:rsidRDefault="005052EB" w:rsidP="005052EB">
            <w:pPr>
              <w:jc w:val="center"/>
              <w:rPr>
                <w:vertAlign w:val="superscript"/>
                <w:lang w:val="en-US"/>
              </w:rPr>
            </w:pPr>
            <w:r>
              <w:rPr>
                <w:lang w:val="en-US"/>
              </w:rPr>
              <w:t>o</w:t>
            </w:r>
            <w:r w:rsidR="00FF49CB" w:rsidRPr="00FF49CB">
              <w:rPr>
                <w:lang w:val="en-US"/>
              </w:rPr>
              <w:t>liver.huembelin@bfh.ch</w:t>
            </w:r>
          </w:p>
          <w:p w14:paraId="4521905C" w14:textId="77777777" w:rsidR="00F25DE6" w:rsidRDefault="00F25DE6" w:rsidP="00B57CCB">
            <w:pPr>
              <w:jc w:val="center"/>
              <w:rPr>
                <w:lang w:val="en-US"/>
              </w:rPr>
            </w:pPr>
          </w:p>
          <w:p w14:paraId="38324E6E" w14:textId="1C7169D1" w:rsidR="00B57CCB" w:rsidRDefault="00B57CCB" w:rsidP="00B57CCB">
            <w:pPr>
              <w:jc w:val="center"/>
              <w:rPr>
                <w:lang w:val="en-US"/>
              </w:rPr>
            </w:pPr>
            <w:r w:rsidRPr="00EF5168">
              <w:rPr>
                <w:lang w:val="en-US"/>
              </w:rPr>
              <w:t>Rudolf Farys</w:t>
            </w:r>
            <w:r w:rsidR="00BC0DA6">
              <w:rPr>
                <w:vertAlign w:val="superscript"/>
                <w:lang w:val="en-US"/>
              </w:rPr>
              <w:t>b</w:t>
            </w:r>
          </w:p>
          <w:p w14:paraId="4D5E3D8B" w14:textId="6F451DD3" w:rsidR="005052EB" w:rsidRPr="005052EB" w:rsidRDefault="005052EB" w:rsidP="00B57CCB">
            <w:pPr>
              <w:jc w:val="center"/>
              <w:rPr>
                <w:lang w:val="en-US"/>
              </w:rPr>
            </w:pPr>
            <w:r>
              <w:rPr>
                <w:lang w:val="en-US"/>
              </w:rPr>
              <w:t>Rudolf.farys@soz.unnibe.ch</w:t>
            </w:r>
          </w:p>
          <w:p w14:paraId="7CF79159" w14:textId="6CF660C6" w:rsidR="00B57CCB" w:rsidRDefault="005052EB" w:rsidP="005052EB">
            <w:pPr>
              <w:tabs>
                <w:tab w:val="left" w:pos="3375"/>
                <w:tab w:val="center" w:pos="4196"/>
              </w:tabs>
              <w:rPr>
                <w:lang w:val="en-US"/>
              </w:rPr>
            </w:pPr>
            <w:r>
              <w:rPr>
                <w:lang w:val="en-US"/>
              </w:rPr>
              <w:tab/>
            </w:r>
          </w:p>
          <w:p w14:paraId="34245784" w14:textId="0E4C59FD" w:rsidR="00BC0DA6" w:rsidRDefault="00BC0DA6" w:rsidP="00B57CCB">
            <w:pPr>
              <w:jc w:val="center"/>
              <w:rPr>
                <w:lang w:val="en-US"/>
              </w:rPr>
            </w:pPr>
            <w:r>
              <w:rPr>
                <w:vertAlign w:val="superscript"/>
                <w:lang w:val="en-US"/>
              </w:rPr>
              <w:t>a</w:t>
            </w:r>
            <w:r>
              <w:rPr>
                <w:lang w:val="en-US"/>
              </w:rPr>
              <w:t xml:space="preserve"> </w:t>
            </w:r>
            <w:r w:rsidR="005052EB" w:rsidRPr="00EF5168">
              <w:rPr>
                <w:lang w:val="en-US"/>
              </w:rPr>
              <w:t xml:space="preserve"> Bern University of Applied Sciences</w:t>
            </w:r>
          </w:p>
          <w:p w14:paraId="0B23E21F" w14:textId="20728F15" w:rsidR="005052EB" w:rsidRPr="005052EB" w:rsidRDefault="005052EB" w:rsidP="00B57CCB">
            <w:pPr>
              <w:jc w:val="center"/>
              <w:rPr>
                <w:lang w:val="en-US"/>
              </w:rPr>
            </w:pPr>
            <w:r>
              <w:rPr>
                <w:vertAlign w:val="superscript"/>
                <w:lang w:val="en-US"/>
              </w:rPr>
              <w:t>b</w:t>
            </w:r>
            <w:r>
              <w:rPr>
                <w:lang w:val="en-US"/>
              </w:rPr>
              <w:t xml:space="preserve"> </w:t>
            </w:r>
            <w:r w:rsidRPr="00EF5168">
              <w:rPr>
                <w:lang w:val="en-US"/>
              </w:rPr>
              <w:t>University of Bern</w:t>
            </w:r>
          </w:p>
          <w:p w14:paraId="6E8C5A15" w14:textId="77777777" w:rsidR="00C368ED" w:rsidRDefault="00C368ED" w:rsidP="00C368ED">
            <w:pPr>
              <w:jc w:val="center"/>
              <w:rPr>
                <w:lang w:val="en-US"/>
              </w:rPr>
            </w:pPr>
          </w:p>
          <w:p w14:paraId="6DFBC680" w14:textId="69F4DC47" w:rsidR="00B57CCB" w:rsidRDefault="001E2417" w:rsidP="00C368ED">
            <w:pPr>
              <w:jc w:val="center"/>
              <w:rPr>
                <w:b/>
                <w:lang w:val="en-US"/>
              </w:rPr>
            </w:pPr>
            <w:r>
              <w:rPr>
                <w:lang w:val="en-US"/>
              </w:rPr>
              <w:t>June</w:t>
            </w:r>
            <w:r w:rsidR="00C1466B" w:rsidRPr="00EF5168">
              <w:rPr>
                <w:lang w:val="en-US"/>
              </w:rPr>
              <w:t xml:space="preserve"> </w:t>
            </w:r>
            <w:r w:rsidR="00B57CCB" w:rsidRPr="00EF5168">
              <w:rPr>
                <w:lang w:val="en-US"/>
              </w:rPr>
              <w:t>201</w:t>
            </w:r>
            <w:r w:rsidR="00B57CCB">
              <w:rPr>
                <w:lang w:val="en-US"/>
              </w:rPr>
              <w:t>5</w:t>
            </w:r>
          </w:p>
          <w:p w14:paraId="4517EB65" w14:textId="77777777" w:rsidR="00F10C8A" w:rsidRDefault="00F10C8A" w:rsidP="00634DF4">
            <w:pPr>
              <w:rPr>
                <w:b/>
                <w:lang w:val="en-US"/>
              </w:rPr>
            </w:pPr>
          </w:p>
          <w:p w14:paraId="41AE6918" w14:textId="77777777" w:rsidR="00F10C8A" w:rsidRDefault="00F10C8A" w:rsidP="00634DF4">
            <w:pPr>
              <w:rPr>
                <w:b/>
                <w:lang w:val="en-US"/>
              </w:rPr>
            </w:pPr>
          </w:p>
          <w:p w14:paraId="5B028AAB" w14:textId="77777777" w:rsidR="00F10C8A" w:rsidRPr="008E19F9" w:rsidRDefault="00F10C8A" w:rsidP="00634DF4">
            <w:pPr>
              <w:rPr>
                <w:b/>
                <w:lang w:val="en-US"/>
              </w:rPr>
            </w:pPr>
          </w:p>
          <w:p w14:paraId="6EFB06E5" w14:textId="77777777" w:rsidR="00B57CCB" w:rsidRPr="00154023" w:rsidRDefault="00B57CCB" w:rsidP="00B57CCB">
            <w:pPr>
              <w:jc w:val="center"/>
              <w:rPr>
                <w:i/>
                <w:lang w:val="en-US"/>
              </w:rPr>
            </w:pPr>
            <w:r w:rsidRPr="00154023">
              <w:rPr>
                <w:i/>
                <w:lang w:val="en-US"/>
              </w:rPr>
              <w:t>Abstract</w:t>
            </w:r>
          </w:p>
          <w:p w14:paraId="1A177115" w14:textId="5271E7B7" w:rsidR="0093785D" w:rsidRDefault="00B57CCB" w:rsidP="00180A67">
            <w:pPr>
              <w:jc w:val="both"/>
              <w:rPr>
                <w:lang w:val="en-US"/>
              </w:rPr>
            </w:pPr>
            <w:r w:rsidRPr="00154023">
              <w:rPr>
                <w:lang w:val="en-US"/>
              </w:rPr>
              <w:t>In many countries</w:t>
            </w:r>
            <w:r w:rsidR="00F35129">
              <w:rPr>
                <w:lang w:val="en-US"/>
              </w:rPr>
              <w:t xml:space="preserve"> results </w:t>
            </w:r>
            <w:r w:rsidR="00180A67">
              <w:rPr>
                <w:lang w:val="en-US"/>
              </w:rPr>
              <w:t>of</w:t>
            </w:r>
            <w:r w:rsidR="00180A67" w:rsidRPr="00154023">
              <w:rPr>
                <w:lang w:val="en-US"/>
              </w:rPr>
              <w:t xml:space="preserve"> </w:t>
            </w:r>
            <w:r w:rsidRPr="00154023">
              <w:rPr>
                <w:lang w:val="en-US"/>
              </w:rPr>
              <w:t xml:space="preserve">inequality trends are </w:t>
            </w:r>
            <w:r w:rsidR="00647CF1">
              <w:rPr>
                <w:lang w:val="en-US"/>
              </w:rPr>
              <w:t>ambiguous</w:t>
            </w:r>
            <w:r w:rsidRPr="00154023">
              <w:rPr>
                <w:lang w:val="en-US"/>
              </w:rPr>
              <w:t>, because different methodological approaches blur the picture</w:t>
            </w:r>
            <w:r>
              <w:rPr>
                <w:lang w:val="en-US"/>
              </w:rPr>
              <w:t xml:space="preserve"> or </w:t>
            </w:r>
            <w:r w:rsidR="0082547E">
              <w:rPr>
                <w:lang w:val="en-US"/>
              </w:rPr>
              <w:t xml:space="preserve">because </w:t>
            </w:r>
            <w:r>
              <w:rPr>
                <w:lang w:val="en-US"/>
              </w:rPr>
              <w:t xml:space="preserve">reliable data </w:t>
            </w:r>
            <w:r w:rsidR="00180A67">
              <w:rPr>
                <w:lang w:val="en-US"/>
              </w:rPr>
              <w:t xml:space="preserve">are </w:t>
            </w:r>
            <w:r w:rsidR="005052EB">
              <w:rPr>
                <w:lang w:val="en-US"/>
              </w:rPr>
              <w:t>not available</w:t>
            </w:r>
            <w:r w:rsidR="008212B6">
              <w:rPr>
                <w:lang w:val="en-US"/>
              </w:rPr>
              <w:t>.</w:t>
            </w:r>
            <w:r w:rsidRPr="00154023">
              <w:rPr>
                <w:lang w:val="en-US"/>
              </w:rPr>
              <w:t xml:space="preserve"> </w:t>
            </w:r>
            <w:r>
              <w:rPr>
                <w:lang w:val="en-US"/>
              </w:rPr>
              <w:t xml:space="preserve">In this paper we assess whether tax data </w:t>
            </w:r>
            <w:r w:rsidR="00180A67">
              <w:rPr>
                <w:lang w:val="en-US"/>
              </w:rPr>
              <w:t xml:space="preserve">are </w:t>
            </w:r>
            <w:r>
              <w:rPr>
                <w:lang w:val="en-US"/>
              </w:rPr>
              <w:t xml:space="preserve">suitable </w:t>
            </w:r>
            <w:r w:rsidR="00634DF4">
              <w:rPr>
                <w:lang w:val="en-US"/>
              </w:rPr>
              <w:t xml:space="preserve">for inequality </w:t>
            </w:r>
            <w:r w:rsidR="00A91FC0">
              <w:rPr>
                <w:lang w:val="en-US"/>
              </w:rPr>
              <w:t>trend analysis.</w:t>
            </w:r>
            <w:r w:rsidR="00245E7F">
              <w:rPr>
                <w:lang w:val="en-US"/>
              </w:rPr>
              <w:t xml:space="preserve"> We do this by comparing tax data measurement concepts concerning income definition, statistical units and population coverage to theoretical ideal concepts. To get a sense of direction and magnitude of potential biases</w:t>
            </w:r>
            <w:r w:rsidR="00180A67">
              <w:rPr>
                <w:lang w:val="en-US"/>
              </w:rPr>
              <w:t>,</w:t>
            </w:r>
            <w:r w:rsidR="00245E7F">
              <w:rPr>
                <w:lang w:val="en-US"/>
              </w:rPr>
              <w:t xml:space="preserve"> we estimate the impact of tax </w:t>
            </w:r>
            <w:r w:rsidR="00180A67">
              <w:rPr>
                <w:lang w:val="en-US"/>
              </w:rPr>
              <w:t>data-</w:t>
            </w:r>
            <w:r w:rsidR="00245E7F">
              <w:rPr>
                <w:lang w:val="en-US"/>
              </w:rPr>
              <w:t xml:space="preserve">related methodological options </w:t>
            </w:r>
            <w:r w:rsidR="00180A67">
              <w:rPr>
                <w:lang w:val="en-US"/>
              </w:rPr>
              <w:t xml:space="preserve">for </w:t>
            </w:r>
            <w:r w:rsidR="00245E7F">
              <w:rPr>
                <w:lang w:val="en-US"/>
              </w:rPr>
              <w:t>inequality measures with Swiss tax data. Where possible and meaningful, we compare tax data results to corr</w:t>
            </w:r>
            <w:r w:rsidR="00D36F70">
              <w:rPr>
                <w:lang w:val="en-US"/>
              </w:rPr>
              <w:t xml:space="preserve">esponding results from surveys. </w:t>
            </w:r>
            <w:r w:rsidR="00713E40">
              <w:rPr>
                <w:lang w:val="en-US"/>
              </w:rPr>
              <w:t xml:space="preserve">While there are clear advantages of tax data like long-term availability and </w:t>
            </w:r>
            <w:r w:rsidR="00FA53EC">
              <w:rPr>
                <w:lang w:val="en-US"/>
              </w:rPr>
              <w:t xml:space="preserve">reliable population </w:t>
            </w:r>
            <w:r w:rsidR="00713E40">
              <w:rPr>
                <w:lang w:val="en-US"/>
              </w:rPr>
              <w:t>coverage</w:t>
            </w:r>
            <w:r w:rsidR="00AD2FE7">
              <w:rPr>
                <w:lang w:val="en-US"/>
              </w:rPr>
              <w:t xml:space="preserve"> in more recent years</w:t>
            </w:r>
            <w:r w:rsidR="00713E40">
              <w:rPr>
                <w:lang w:val="en-US"/>
              </w:rPr>
              <w:t xml:space="preserve">, there are also drawbacks that lead to an overestimation of inequality </w:t>
            </w:r>
            <w:r w:rsidR="0082547E">
              <w:rPr>
                <w:lang w:val="en-US"/>
              </w:rPr>
              <w:t>and</w:t>
            </w:r>
            <w:r w:rsidR="00713E40">
              <w:rPr>
                <w:lang w:val="en-US"/>
              </w:rPr>
              <w:t xml:space="preserve"> hinder comparability over time. </w:t>
            </w:r>
            <w:r w:rsidR="0082547E">
              <w:rPr>
                <w:lang w:val="en-US"/>
              </w:rPr>
              <w:t>In sum</w:t>
            </w:r>
            <w:r w:rsidR="00713E40">
              <w:rPr>
                <w:lang w:val="en-US"/>
              </w:rPr>
              <w:t xml:space="preserve">, tax data </w:t>
            </w:r>
            <w:r w:rsidR="00180A67">
              <w:rPr>
                <w:lang w:val="en-US"/>
              </w:rPr>
              <w:t xml:space="preserve">are </w:t>
            </w:r>
            <w:r w:rsidR="00713E40">
              <w:rPr>
                <w:lang w:val="en-US"/>
              </w:rPr>
              <w:t xml:space="preserve">a source that should </w:t>
            </w:r>
            <w:r w:rsidR="000C23D4">
              <w:rPr>
                <w:lang w:val="en-US"/>
              </w:rPr>
              <w:t xml:space="preserve">be used </w:t>
            </w:r>
            <w:r w:rsidR="00713E40">
              <w:rPr>
                <w:lang w:val="en-US"/>
              </w:rPr>
              <w:t>with care</w:t>
            </w:r>
            <w:r w:rsidR="0082547E">
              <w:rPr>
                <w:lang w:val="en-US"/>
              </w:rPr>
              <w:t>,</w:t>
            </w:r>
            <w:r w:rsidR="00713E40">
              <w:rPr>
                <w:lang w:val="en-US"/>
              </w:rPr>
              <w:t xml:space="preserve"> but nonetheless </w:t>
            </w:r>
            <w:r w:rsidR="00E30513">
              <w:rPr>
                <w:lang w:val="en-US"/>
              </w:rPr>
              <w:t xml:space="preserve">seem to be </w:t>
            </w:r>
            <w:r w:rsidR="00F35129" w:rsidRPr="00F35129">
              <w:rPr>
                <w:lang w:val="en-US"/>
              </w:rPr>
              <w:t>indispensable</w:t>
            </w:r>
            <w:r w:rsidR="006C6C8D">
              <w:rPr>
                <w:lang w:val="en-US"/>
              </w:rPr>
              <w:t xml:space="preserve"> </w:t>
            </w:r>
            <w:r w:rsidR="00F10C8A">
              <w:rPr>
                <w:lang w:val="en-US"/>
              </w:rPr>
              <w:t>for inequality analysis</w:t>
            </w:r>
            <w:r w:rsidR="00713E40">
              <w:rPr>
                <w:lang w:val="en-US"/>
              </w:rPr>
              <w:t xml:space="preserve">. </w:t>
            </w:r>
            <w:r w:rsidR="00D6131E">
              <w:rPr>
                <w:lang w:val="en-US"/>
              </w:rPr>
              <w:t xml:space="preserve">As a </w:t>
            </w:r>
            <w:r w:rsidR="0082547E">
              <w:rPr>
                <w:lang w:val="en-US"/>
              </w:rPr>
              <w:t xml:space="preserve">substantive </w:t>
            </w:r>
            <w:r w:rsidR="00D6131E">
              <w:rPr>
                <w:lang w:val="en-US"/>
              </w:rPr>
              <w:t>result for</w:t>
            </w:r>
            <w:r w:rsidR="00713E40">
              <w:rPr>
                <w:lang w:val="en-US"/>
              </w:rPr>
              <w:t xml:space="preserve"> Switzerland</w:t>
            </w:r>
            <w:r w:rsidR="00180A67">
              <w:rPr>
                <w:lang w:val="en-US"/>
              </w:rPr>
              <w:t>,</w:t>
            </w:r>
            <w:r w:rsidR="00713E40">
              <w:rPr>
                <w:lang w:val="en-US"/>
              </w:rPr>
              <w:t xml:space="preserve"> our tax data analysis </w:t>
            </w:r>
            <w:r w:rsidR="005052EB">
              <w:rPr>
                <w:lang w:val="en-US"/>
              </w:rPr>
              <w:t xml:space="preserve">raises doubts about </w:t>
            </w:r>
            <w:r w:rsidR="00713E40">
              <w:rPr>
                <w:lang w:val="en-US"/>
              </w:rPr>
              <w:t xml:space="preserve">the declining inequality trend reported by survey data for the last decades.   </w:t>
            </w:r>
            <w:r w:rsidR="0093785D">
              <w:rPr>
                <w:lang w:val="en-US"/>
              </w:rPr>
              <w:t xml:space="preserve">      </w:t>
            </w:r>
          </w:p>
          <w:p w14:paraId="2F447CB3" w14:textId="56E3482A" w:rsidR="00B57CCB" w:rsidRDefault="00B57CCB" w:rsidP="00B57CCB">
            <w:pPr>
              <w:rPr>
                <w:lang w:val="en-US"/>
              </w:rPr>
            </w:pPr>
          </w:p>
          <w:p w14:paraId="71709C17" w14:textId="77777777" w:rsidR="00B57CCB" w:rsidRDefault="00B57CCB" w:rsidP="00B57CCB">
            <w:pPr>
              <w:rPr>
                <w:lang w:val="en-US"/>
              </w:rPr>
            </w:pPr>
          </w:p>
          <w:p w14:paraId="08211FFC" w14:textId="77777777" w:rsidR="00B57CCB" w:rsidRPr="002F06DC" w:rsidRDefault="00B57CCB" w:rsidP="00B57CCB">
            <w:pPr>
              <w:rPr>
                <w:b/>
                <w:szCs w:val="19"/>
                <w:lang w:val="en-US"/>
              </w:rPr>
            </w:pPr>
          </w:p>
        </w:tc>
      </w:tr>
      <w:tr w:rsidR="00B57CCB" w14:paraId="15F9C688" w14:textId="77777777" w:rsidTr="00B57CCB">
        <w:trPr>
          <w:trHeight w:hRule="exact" w:val="1134"/>
        </w:trPr>
        <w:tc>
          <w:tcPr>
            <w:tcW w:w="8392" w:type="dxa"/>
            <w:shd w:val="clear" w:color="auto" w:fill="auto"/>
            <w:vAlign w:val="bottom"/>
          </w:tcPr>
          <w:p w14:paraId="724FFA12" w14:textId="77777777" w:rsidR="00B57CCB" w:rsidRPr="00ED6401" w:rsidRDefault="00B57CCB" w:rsidP="00B57CCB">
            <w:pPr>
              <w:pStyle w:val="Fuzeile"/>
              <w:rPr>
                <w:b/>
                <w:sz w:val="19"/>
                <w:szCs w:val="19"/>
              </w:rPr>
            </w:pPr>
            <w:r w:rsidRPr="00ED6401">
              <w:rPr>
                <w:b/>
                <w:sz w:val="19"/>
                <w:szCs w:val="19"/>
              </w:rPr>
              <w:lastRenderedPageBreak/>
              <w:t>Berner Fachhochschule</w:t>
            </w:r>
          </w:p>
          <w:bookmarkStart w:id="2" w:name="Text1"/>
          <w:p w14:paraId="01398040" w14:textId="77777777" w:rsidR="00B57CCB" w:rsidRPr="00DB7ED7" w:rsidRDefault="00B57CCB" w:rsidP="00B57CCB">
            <w:pPr>
              <w:pStyle w:val="RefFusszeile"/>
              <w:rPr>
                <w:szCs w:val="19"/>
              </w:rPr>
            </w:pPr>
            <w:r>
              <w:rPr>
                <w:szCs w:val="19"/>
              </w:rPr>
              <w:fldChar w:fldCharType="begin">
                <w:ffData>
                  <w:name w:val="Text1"/>
                  <w:enabled w:val="0"/>
                  <w:calcOnExit w:val="0"/>
                  <w:textInput>
                    <w:default w:val="Soziale Arbeit"/>
                  </w:textInput>
                </w:ffData>
              </w:fldChar>
            </w:r>
            <w:r>
              <w:rPr>
                <w:szCs w:val="19"/>
              </w:rPr>
              <w:instrText xml:space="preserve"> </w:instrText>
            </w:r>
            <w:r w:rsidR="006D14BC">
              <w:rPr>
                <w:szCs w:val="19"/>
              </w:rPr>
              <w:instrText>FORMTEXT</w:instrText>
            </w:r>
            <w:r>
              <w:rPr>
                <w:szCs w:val="19"/>
              </w:rPr>
              <w:instrText xml:space="preserve"> </w:instrText>
            </w:r>
            <w:r>
              <w:rPr>
                <w:szCs w:val="19"/>
              </w:rPr>
            </w:r>
            <w:r>
              <w:rPr>
                <w:szCs w:val="19"/>
              </w:rPr>
              <w:fldChar w:fldCharType="separate"/>
            </w:r>
            <w:r w:rsidR="00EB0BFD">
              <w:rPr>
                <w:noProof/>
                <w:szCs w:val="19"/>
              </w:rPr>
              <w:t>Soziale Arbeit</w:t>
            </w:r>
            <w:r>
              <w:rPr>
                <w:szCs w:val="19"/>
              </w:rPr>
              <w:fldChar w:fldCharType="end"/>
            </w:r>
            <w:bookmarkEnd w:id="2"/>
          </w:p>
        </w:tc>
      </w:tr>
    </w:tbl>
    <w:p w14:paraId="53B554C3" w14:textId="77777777" w:rsidR="006312CC" w:rsidRPr="00DE7DE7" w:rsidRDefault="006312CC" w:rsidP="00D044CF">
      <w:pPr>
        <w:pStyle w:val="berschrift1"/>
        <w:rPr>
          <w:lang w:val="en-US"/>
        </w:rPr>
      </w:pPr>
      <w:r>
        <w:br w:type="page"/>
      </w:r>
      <w:bookmarkStart w:id="3" w:name="_Toc406505784"/>
      <w:r w:rsidR="00D044CF" w:rsidRPr="00DE7DE7">
        <w:rPr>
          <w:lang w:val="en-US"/>
        </w:rPr>
        <w:lastRenderedPageBreak/>
        <w:t>Introduction</w:t>
      </w:r>
      <w:bookmarkEnd w:id="3"/>
    </w:p>
    <w:p w14:paraId="6E81AE81" w14:textId="35B22302" w:rsidR="00D044CF" w:rsidRDefault="00D044CF" w:rsidP="004876AF">
      <w:pPr>
        <w:jc w:val="both"/>
        <w:rPr>
          <w:lang w:val="en-US"/>
        </w:rPr>
      </w:pPr>
      <w:r w:rsidRPr="00D044CF">
        <w:rPr>
          <w:lang w:val="en-US"/>
        </w:rPr>
        <w:t xml:space="preserve">Economic resources </w:t>
      </w:r>
      <w:r w:rsidR="00647CF1">
        <w:rPr>
          <w:lang w:val="en-US"/>
        </w:rPr>
        <w:t>might be seen as</w:t>
      </w:r>
      <w:r w:rsidRPr="00D044CF">
        <w:rPr>
          <w:lang w:val="en-US"/>
        </w:rPr>
        <w:t xml:space="preserve"> </w:t>
      </w:r>
      <w:r w:rsidR="00D70029">
        <w:rPr>
          <w:lang w:val="en-US"/>
        </w:rPr>
        <w:t>key</w:t>
      </w:r>
      <w:r w:rsidR="00D70029" w:rsidRPr="00D044CF">
        <w:rPr>
          <w:lang w:val="en-US"/>
        </w:rPr>
        <w:t xml:space="preserve"> </w:t>
      </w:r>
      <w:r w:rsidRPr="00D044CF">
        <w:rPr>
          <w:lang w:val="en-US"/>
        </w:rPr>
        <w:t>indicator</w:t>
      </w:r>
      <w:r w:rsidR="00F20F69">
        <w:rPr>
          <w:lang w:val="en-US"/>
        </w:rPr>
        <w:t>s</w:t>
      </w:r>
      <w:r w:rsidRPr="00D044CF">
        <w:rPr>
          <w:lang w:val="en-US"/>
        </w:rPr>
        <w:t xml:space="preserve"> for life chances. Therefore</w:t>
      </w:r>
      <w:r w:rsidR="00C85919">
        <w:rPr>
          <w:lang w:val="en-US"/>
        </w:rPr>
        <w:t>,</w:t>
      </w:r>
      <w:r w:rsidRPr="00D044CF">
        <w:rPr>
          <w:lang w:val="en-US"/>
        </w:rPr>
        <w:t xml:space="preserve"> the distribution of resources matter</w:t>
      </w:r>
      <w:r w:rsidR="00365252">
        <w:rPr>
          <w:lang w:val="en-US"/>
        </w:rPr>
        <w:t>s not only</w:t>
      </w:r>
      <w:r w:rsidRPr="00D044CF">
        <w:rPr>
          <w:lang w:val="en-US"/>
        </w:rPr>
        <w:t xml:space="preserve"> </w:t>
      </w:r>
      <w:r w:rsidR="00EC6E2C">
        <w:rPr>
          <w:lang w:val="en-US"/>
        </w:rPr>
        <w:t xml:space="preserve">with respect to </w:t>
      </w:r>
      <w:r w:rsidR="00F35129">
        <w:rPr>
          <w:lang w:val="en-US"/>
        </w:rPr>
        <w:t xml:space="preserve">inequality of </w:t>
      </w:r>
      <w:r w:rsidR="00C85919">
        <w:rPr>
          <w:lang w:val="en-US"/>
        </w:rPr>
        <w:t>consumption</w:t>
      </w:r>
      <w:r w:rsidRPr="00D044CF">
        <w:rPr>
          <w:lang w:val="en-US"/>
        </w:rPr>
        <w:t xml:space="preserve">, but also </w:t>
      </w:r>
      <w:r w:rsidR="00EC6E2C">
        <w:rPr>
          <w:lang w:val="en-US"/>
        </w:rPr>
        <w:t xml:space="preserve">with respect to </w:t>
      </w:r>
      <w:r w:rsidRPr="00D044CF">
        <w:rPr>
          <w:lang w:val="en-US"/>
        </w:rPr>
        <w:t xml:space="preserve">health </w:t>
      </w:r>
      <w:r w:rsidR="00087411">
        <w:rPr>
          <w:lang w:val="en-US"/>
        </w:rPr>
        <w:t xml:space="preserve">status </w:t>
      </w:r>
      <w:r w:rsidR="00C85919">
        <w:rPr>
          <w:lang w:val="en-US"/>
        </w:rPr>
        <w:t>and</w:t>
      </w:r>
      <w:r w:rsidR="00C85919" w:rsidRPr="00D044CF">
        <w:rPr>
          <w:lang w:val="en-US"/>
        </w:rPr>
        <w:t xml:space="preserve"> </w:t>
      </w:r>
      <w:r w:rsidRPr="00D044CF">
        <w:rPr>
          <w:lang w:val="en-US"/>
        </w:rPr>
        <w:t>even life expectancy</w:t>
      </w:r>
      <w:r w:rsidR="00FF49CB">
        <w:rPr>
          <w:lang w:val="en-US"/>
        </w:rPr>
        <w:t xml:space="preserve"> (Wilkinson and Pikett 2009)</w:t>
      </w:r>
      <w:r w:rsidRPr="00D044CF">
        <w:rPr>
          <w:lang w:val="en-US"/>
        </w:rPr>
        <w:t xml:space="preserve">. </w:t>
      </w:r>
      <w:r w:rsidR="003B5513">
        <w:rPr>
          <w:lang w:val="en-US"/>
        </w:rPr>
        <w:t xml:space="preserve">Considering the </w:t>
      </w:r>
      <w:r w:rsidR="004C7482">
        <w:rPr>
          <w:lang w:val="en-US"/>
        </w:rPr>
        <w:t>rising</w:t>
      </w:r>
      <w:r w:rsidR="00A47D1F">
        <w:rPr>
          <w:lang w:val="en-US"/>
        </w:rPr>
        <w:t xml:space="preserve"> economic inequality</w:t>
      </w:r>
      <w:r w:rsidR="00A47D1F" w:rsidRPr="00D044CF">
        <w:rPr>
          <w:lang w:val="en-US"/>
        </w:rPr>
        <w:t xml:space="preserve"> in the majority of western countries over the last decades (OECD 2008</w:t>
      </w:r>
      <w:r w:rsidR="00504E29">
        <w:rPr>
          <w:lang w:val="en-US"/>
        </w:rPr>
        <w:t>;</w:t>
      </w:r>
      <w:r w:rsidR="00A47D1F" w:rsidRPr="00D044CF">
        <w:rPr>
          <w:lang w:val="en-US"/>
        </w:rPr>
        <w:t xml:space="preserve"> OECD 2011</w:t>
      </w:r>
      <w:r w:rsidR="00504E29">
        <w:rPr>
          <w:lang w:val="en-US"/>
        </w:rPr>
        <w:t>;</w:t>
      </w:r>
      <w:r w:rsidR="00A47D1F" w:rsidRPr="00D044CF">
        <w:rPr>
          <w:lang w:val="en-US"/>
        </w:rPr>
        <w:t xml:space="preserve"> Gornick and Jän</w:t>
      </w:r>
      <w:r w:rsidR="00B545E6">
        <w:rPr>
          <w:lang w:val="en-US"/>
        </w:rPr>
        <w:t>tti 2013</w:t>
      </w:r>
      <w:r w:rsidR="00504E29">
        <w:rPr>
          <w:lang w:val="en-US"/>
        </w:rPr>
        <w:t>;</w:t>
      </w:r>
      <w:r w:rsidR="00B545E6">
        <w:rPr>
          <w:lang w:val="en-US"/>
        </w:rPr>
        <w:t xml:space="preserve"> Salverda et al. 2014)</w:t>
      </w:r>
      <w:r w:rsidR="00365252">
        <w:rPr>
          <w:lang w:val="en-US"/>
        </w:rPr>
        <w:t>,</w:t>
      </w:r>
      <w:r w:rsidR="00A47D1F">
        <w:rPr>
          <w:lang w:val="en-US"/>
        </w:rPr>
        <w:t xml:space="preserve"> it is not surprising</w:t>
      </w:r>
      <w:r w:rsidR="00C85919">
        <w:rPr>
          <w:lang w:val="en-US"/>
        </w:rPr>
        <w:t xml:space="preserve"> </w:t>
      </w:r>
      <w:r w:rsidR="00A47D1F" w:rsidRPr="00D044CF">
        <w:rPr>
          <w:lang w:val="en-US"/>
        </w:rPr>
        <w:t>that concern</w:t>
      </w:r>
      <w:r w:rsidR="00C85919">
        <w:rPr>
          <w:lang w:val="en-US"/>
        </w:rPr>
        <w:t>s</w:t>
      </w:r>
      <w:r w:rsidR="00A47D1F" w:rsidRPr="00D044CF">
        <w:rPr>
          <w:lang w:val="en-US"/>
        </w:rPr>
        <w:t xml:space="preserve"> about the widening gap</w:t>
      </w:r>
      <w:r w:rsidR="00C85919">
        <w:rPr>
          <w:lang w:val="en-US"/>
        </w:rPr>
        <w:t xml:space="preserve"> between rich and poor</w:t>
      </w:r>
      <w:r w:rsidR="00A47D1F" w:rsidRPr="00D044CF">
        <w:rPr>
          <w:lang w:val="en-US"/>
        </w:rPr>
        <w:t xml:space="preserve"> </w:t>
      </w:r>
      <w:r w:rsidR="00C85919">
        <w:rPr>
          <w:lang w:val="en-US"/>
        </w:rPr>
        <w:t>are</w:t>
      </w:r>
      <w:r w:rsidR="00C85919" w:rsidRPr="00D044CF">
        <w:rPr>
          <w:lang w:val="en-US"/>
        </w:rPr>
        <w:t xml:space="preserve"> </w:t>
      </w:r>
      <w:r w:rsidR="00EC6E2C">
        <w:rPr>
          <w:lang w:val="en-US"/>
        </w:rPr>
        <w:t xml:space="preserve">increasingly </w:t>
      </w:r>
      <w:r w:rsidR="00C85919">
        <w:rPr>
          <w:lang w:val="en-US"/>
        </w:rPr>
        <w:t>expressed</w:t>
      </w:r>
      <w:r w:rsidR="00C85919" w:rsidRPr="00D044CF">
        <w:rPr>
          <w:lang w:val="en-US"/>
        </w:rPr>
        <w:t xml:space="preserve"> </w:t>
      </w:r>
      <w:r w:rsidR="00A47D1F" w:rsidRPr="00D044CF">
        <w:rPr>
          <w:lang w:val="en-US"/>
        </w:rPr>
        <w:t>by global leaders (World Economic Forum 2013).</w:t>
      </w:r>
      <w:r w:rsidR="00A47D1F">
        <w:rPr>
          <w:lang w:val="en-US"/>
        </w:rPr>
        <w:t xml:space="preserve"> </w:t>
      </w:r>
      <w:r w:rsidR="009D3628" w:rsidRPr="00D044CF">
        <w:rPr>
          <w:lang w:val="en-US"/>
        </w:rPr>
        <w:t xml:space="preserve">Although </w:t>
      </w:r>
      <w:r w:rsidR="009D3628">
        <w:rPr>
          <w:lang w:val="en-US"/>
        </w:rPr>
        <w:t>inequality</w:t>
      </w:r>
      <w:r w:rsidR="0090411B">
        <w:rPr>
          <w:lang w:val="en-US"/>
        </w:rPr>
        <w:t xml:space="preserve"> </w:t>
      </w:r>
      <w:r w:rsidR="00365252">
        <w:rPr>
          <w:lang w:val="en-US"/>
        </w:rPr>
        <w:t xml:space="preserve">did not </w:t>
      </w:r>
      <w:r w:rsidR="00EC6E2C">
        <w:rPr>
          <w:lang w:val="en-US"/>
        </w:rPr>
        <w:t>rise</w:t>
      </w:r>
      <w:r w:rsidR="00EC6E2C" w:rsidRPr="00D044CF">
        <w:rPr>
          <w:lang w:val="en-US"/>
        </w:rPr>
        <w:t xml:space="preserve"> </w:t>
      </w:r>
      <w:r w:rsidRPr="00D044CF">
        <w:rPr>
          <w:lang w:val="en-US"/>
        </w:rPr>
        <w:t>uniform</w:t>
      </w:r>
      <w:r w:rsidR="001E2417">
        <w:rPr>
          <w:lang w:val="en-US"/>
        </w:rPr>
        <w:t>ly</w:t>
      </w:r>
      <w:r w:rsidRPr="00D044CF">
        <w:rPr>
          <w:lang w:val="en-US"/>
        </w:rPr>
        <w:t xml:space="preserve">, a common pattern seems to be </w:t>
      </w:r>
      <w:r w:rsidR="00245E7F" w:rsidRPr="00D044CF">
        <w:rPr>
          <w:lang w:val="en-US"/>
        </w:rPr>
        <w:t>identifiable;</w:t>
      </w:r>
      <w:r w:rsidRPr="00D044CF">
        <w:rPr>
          <w:lang w:val="en-US"/>
        </w:rPr>
        <w:t xml:space="preserve"> </w:t>
      </w:r>
      <w:r w:rsidR="00245E7F" w:rsidRPr="00D044CF">
        <w:rPr>
          <w:lang w:val="en-US"/>
        </w:rPr>
        <w:t>this is generally described as the “hollowing of the middle class</w:t>
      </w:r>
      <w:r w:rsidR="00EC6E2C">
        <w:rPr>
          <w:lang w:val="en-US"/>
        </w:rPr>
        <w:t>,</w:t>
      </w:r>
      <w:r w:rsidR="00245E7F" w:rsidRPr="00D044CF">
        <w:rPr>
          <w:lang w:val="en-US"/>
        </w:rPr>
        <w:t xml:space="preserve">” </w:t>
      </w:r>
      <w:r w:rsidR="00EC6E2C">
        <w:rPr>
          <w:lang w:val="en-US"/>
        </w:rPr>
        <w:t>meaning that middle class h</w:t>
      </w:r>
      <w:r w:rsidR="0090411B" w:rsidRPr="00D044CF">
        <w:rPr>
          <w:lang w:val="en-US"/>
        </w:rPr>
        <w:t xml:space="preserve">ouseholds </w:t>
      </w:r>
      <w:r w:rsidRPr="00D044CF">
        <w:rPr>
          <w:lang w:val="en-US"/>
        </w:rPr>
        <w:t>are moving towards the top and the bottom of the distribution</w:t>
      </w:r>
      <w:r w:rsidR="00EC6E2C">
        <w:rPr>
          <w:lang w:val="en-US"/>
        </w:rPr>
        <w:t xml:space="preserve"> </w:t>
      </w:r>
      <w:r w:rsidR="00EC6E2C" w:rsidRPr="00D044CF">
        <w:rPr>
          <w:lang w:val="en-US"/>
        </w:rPr>
        <w:t>(Alderson and Doran 2013)</w:t>
      </w:r>
      <w:r w:rsidR="00F20F69">
        <w:rPr>
          <w:lang w:val="en-US"/>
        </w:rPr>
        <w:t xml:space="preserve">. This </w:t>
      </w:r>
      <w:r w:rsidRPr="00D044CF">
        <w:rPr>
          <w:lang w:val="en-US"/>
        </w:rPr>
        <w:t xml:space="preserve">is especially problematic as the middle class </w:t>
      </w:r>
      <w:r w:rsidR="008E1D60">
        <w:rPr>
          <w:lang w:val="en-US"/>
        </w:rPr>
        <w:t>stands at</w:t>
      </w:r>
      <w:r w:rsidRPr="00D044CF">
        <w:rPr>
          <w:lang w:val="en-US"/>
        </w:rPr>
        <w:t xml:space="preserve"> the core of western democracies or, as stated by Stiglitz (2012, 117)</w:t>
      </w:r>
      <w:r w:rsidR="00555896">
        <w:rPr>
          <w:lang w:val="en-US"/>
        </w:rPr>
        <w:t xml:space="preserve">: </w:t>
      </w:r>
      <w:r w:rsidR="00F20F69">
        <w:rPr>
          <w:lang w:val="en-US"/>
        </w:rPr>
        <w:t>by hollowing the middle class,</w:t>
      </w:r>
      <w:r w:rsidRPr="00D044CF">
        <w:rPr>
          <w:lang w:val="en-US"/>
        </w:rPr>
        <w:t xml:space="preserve"> “our democracy is being put at peril.”</w:t>
      </w:r>
      <w:r w:rsidR="00C85919">
        <w:rPr>
          <w:lang w:val="en-US"/>
        </w:rPr>
        <w:t xml:space="preserve"> </w:t>
      </w:r>
    </w:p>
    <w:p w14:paraId="48A753A9" w14:textId="77777777" w:rsidR="002668B1" w:rsidRPr="00D044CF" w:rsidRDefault="002668B1" w:rsidP="00D6131E">
      <w:pPr>
        <w:jc w:val="both"/>
        <w:rPr>
          <w:lang w:val="en-US"/>
        </w:rPr>
      </w:pPr>
    </w:p>
    <w:p w14:paraId="2EA2BD7B" w14:textId="59364A9B" w:rsidR="00D044CF" w:rsidRPr="000600BE" w:rsidRDefault="00D044CF" w:rsidP="002321A6">
      <w:pPr>
        <w:pStyle w:val="Kommentartext"/>
        <w:jc w:val="both"/>
        <w:rPr>
          <w:sz w:val="19"/>
          <w:szCs w:val="19"/>
          <w:lang w:val="en-US"/>
        </w:rPr>
      </w:pPr>
      <w:r w:rsidRPr="000600BE">
        <w:rPr>
          <w:sz w:val="19"/>
          <w:szCs w:val="19"/>
          <w:lang w:val="en-US"/>
        </w:rPr>
        <w:t>Given the importance of the subject</w:t>
      </w:r>
      <w:r w:rsidR="00F20F69" w:rsidRPr="000600BE">
        <w:rPr>
          <w:sz w:val="19"/>
          <w:szCs w:val="19"/>
          <w:lang w:val="en-US"/>
        </w:rPr>
        <w:t>,</w:t>
      </w:r>
      <w:r w:rsidRPr="000600BE">
        <w:rPr>
          <w:sz w:val="19"/>
          <w:szCs w:val="19"/>
          <w:lang w:val="en-US"/>
        </w:rPr>
        <w:t xml:space="preserve"> a constant reflection </w:t>
      </w:r>
      <w:r w:rsidR="00F471A8" w:rsidRPr="000600BE">
        <w:rPr>
          <w:sz w:val="19"/>
          <w:szCs w:val="19"/>
          <w:lang w:val="en-US"/>
        </w:rPr>
        <w:t xml:space="preserve">on </w:t>
      </w:r>
      <w:r w:rsidRPr="000600BE">
        <w:rPr>
          <w:sz w:val="19"/>
          <w:szCs w:val="19"/>
          <w:lang w:val="en-US"/>
        </w:rPr>
        <w:t xml:space="preserve">reliability of empirical data seems appropriate. </w:t>
      </w:r>
      <w:r w:rsidR="00B35D85" w:rsidRPr="000600BE">
        <w:rPr>
          <w:sz w:val="19"/>
          <w:szCs w:val="19"/>
          <w:lang w:val="en-US"/>
        </w:rPr>
        <w:t>While thinking about the future needs Atkinson (2013:7) notices advances in technology and methodology regarding household surveys, the core sources of inequality research. Despite these improvements, household surveys are labor-intensive</w:t>
      </w:r>
      <w:r w:rsidR="001540A0">
        <w:rPr>
          <w:sz w:val="19"/>
          <w:szCs w:val="19"/>
          <w:lang w:val="en-US"/>
        </w:rPr>
        <w:t>,</w:t>
      </w:r>
      <w:r w:rsidR="00B35D85" w:rsidRPr="000600BE">
        <w:rPr>
          <w:sz w:val="19"/>
          <w:szCs w:val="19"/>
          <w:lang w:val="en-US"/>
        </w:rPr>
        <w:t xml:space="preserve"> expensive</w:t>
      </w:r>
      <w:r w:rsidR="001540A0">
        <w:rPr>
          <w:sz w:val="19"/>
          <w:szCs w:val="19"/>
          <w:lang w:val="en-US"/>
        </w:rPr>
        <w:t xml:space="preserve"> </w:t>
      </w:r>
      <w:r w:rsidR="00B35D85" w:rsidRPr="000600BE">
        <w:rPr>
          <w:sz w:val="19"/>
          <w:szCs w:val="19"/>
          <w:lang w:val="en-US"/>
        </w:rPr>
        <w:t xml:space="preserve">and they suffer from low response rates, which undisputedly affect the assessment of inequality. </w:t>
      </w:r>
      <w:r w:rsidR="0081469D" w:rsidRPr="000600BE">
        <w:rPr>
          <w:sz w:val="19"/>
          <w:szCs w:val="19"/>
          <w:lang w:val="en-US"/>
        </w:rPr>
        <w:t>Korinek et al. (2006) showed</w:t>
      </w:r>
      <w:r w:rsidR="00365252" w:rsidRPr="000600BE">
        <w:rPr>
          <w:sz w:val="19"/>
          <w:szCs w:val="19"/>
          <w:lang w:val="en-US"/>
        </w:rPr>
        <w:t>,</w:t>
      </w:r>
      <w:r w:rsidR="0081469D" w:rsidRPr="000600BE">
        <w:rPr>
          <w:sz w:val="19"/>
          <w:szCs w:val="19"/>
          <w:lang w:val="en-US"/>
        </w:rPr>
        <w:t xml:space="preserve"> for example, that the probability </w:t>
      </w:r>
      <w:r w:rsidR="00365252" w:rsidRPr="000600BE">
        <w:rPr>
          <w:sz w:val="19"/>
          <w:szCs w:val="19"/>
          <w:lang w:val="en-US"/>
        </w:rPr>
        <w:t xml:space="preserve">of </w:t>
      </w:r>
      <w:r w:rsidR="0081469D" w:rsidRPr="000600BE">
        <w:rPr>
          <w:sz w:val="19"/>
          <w:szCs w:val="19"/>
          <w:lang w:val="en-US"/>
        </w:rPr>
        <w:t>respond</w:t>
      </w:r>
      <w:r w:rsidR="00365252" w:rsidRPr="000600BE">
        <w:rPr>
          <w:sz w:val="19"/>
          <w:szCs w:val="19"/>
          <w:lang w:val="en-US"/>
        </w:rPr>
        <w:t>ing</w:t>
      </w:r>
      <w:r w:rsidR="0081469D" w:rsidRPr="000600BE">
        <w:rPr>
          <w:sz w:val="19"/>
          <w:szCs w:val="19"/>
          <w:lang w:val="en-US"/>
        </w:rPr>
        <w:t xml:space="preserve"> </w:t>
      </w:r>
      <w:r w:rsidR="00365252" w:rsidRPr="000600BE">
        <w:rPr>
          <w:sz w:val="19"/>
          <w:szCs w:val="19"/>
          <w:lang w:val="en-US"/>
        </w:rPr>
        <w:t xml:space="preserve">to </w:t>
      </w:r>
      <w:r w:rsidR="0081469D" w:rsidRPr="000600BE">
        <w:rPr>
          <w:sz w:val="19"/>
          <w:szCs w:val="19"/>
          <w:lang w:val="en-US"/>
        </w:rPr>
        <w:t>a survey is highly driven by the position in the income distribution, leading to an overrepresentat</w:t>
      </w:r>
      <w:r w:rsidR="00555896" w:rsidRPr="000600BE">
        <w:rPr>
          <w:sz w:val="19"/>
          <w:szCs w:val="19"/>
          <w:lang w:val="en-US"/>
        </w:rPr>
        <w:t>ion of middle</w:t>
      </w:r>
      <w:r w:rsidR="0072037E" w:rsidRPr="000600BE">
        <w:rPr>
          <w:sz w:val="19"/>
          <w:szCs w:val="19"/>
          <w:lang w:val="en-US"/>
        </w:rPr>
        <w:t>-</w:t>
      </w:r>
      <w:r w:rsidR="00555896" w:rsidRPr="000600BE">
        <w:rPr>
          <w:sz w:val="19"/>
          <w:szCs w:val="19"/>
          <w:lang w:val="en-US"/>
        </w:rPr>
        <w:t>income households and imperfect estimations of inequality.</w:t>
      </w:r>
      <w:r w:rsidRPr="000600BE">
        <w:rPr>
          <w:sz w:val="19"/>
          <w:szCs w:val="19"/>
          <w:lang w:val="en-US"/>
        </w:rPr>
        <w:t xml:space="preserve"> These concerns have led to the search </w:t>
      </w:r>
      <w:r w:rsidR="00365252" w:rsidRPr="000600BE">
        <w:rPr>
          <w:sz w:val="19"/>
          <w:szCs w:val="19"/>
          <w:lang w:val="en-US"/>
        </w:rPr>
        <w:t xml:space="preserve">for </w:t>
      </w:r>
      <w:r w:rsidRPr="000600BE">
        <w:rPr>
          <w:sz w:val="19"/>
          <w:szCs w:val="19"/>
          <w:lang w:val="en-US"/>
        </w:rPr>
        <w:t xml:space="preserve">alternative data sources that can supplement survey data. The technological progress and the modernization of public administration </w:t>
      </w:r>
      <w:r w:rsidR="000600BE" w:rsidRPr="000600BE">
        <w:rPr>
          <w:sz w:val="19"/>
          <w:szCs w:val="19"/>
          <w:lang w:val="en-US"/>
        </w:rPr>
        <w:t>improved access to</w:t>
      </w:r>
      <w:r w:rsidRPr="000600BE">
        <w:rPr>
          <w:sz w:val="19"/>
          <w:szCs w:val="19"/>
          <w:lang w:val="en-US"/>
        </w:rPr>
        <w:t xml:space="preserve"> several </w:t>
      </w:r>
      <w:r w:rsidR="00DE7DE7" w:rsidRPr="000600BE">
        <w:rPr>
          <w:sz w:val="19"/>
          <w:szCs w:val="19"/>
          <w:lang w:val="en-US"/>
        </w:rPr>
        <w:t>inequality</w:t>
      </w:r>
      <w:r w:rsidRPr="000600BE">
        <w:rPr>
          <w:sz w:val="19"/>
          <w:szCs w:val="19"/>
          <w:lang w:val="en-US"/>
        </w:rPr>
        <w:t xml:space="preserve"> relevant administrative registers</w:t>
      </w:r>
      <w:r w:rsidR="000600BE" w:rsidRPr="000600BE">
        <w:rPr>
          <w:sz w:val="19"/>
          <w:szCs w:val="19"/>
          <w:lang w:val="en-US"/>
        </w:rPr>
        <w:t xml:space="preserve"> like</w:t>
      </w:r>
      <w:r w:rsidRPr="000600BE">
        <w:rPr>
          <w:sz w:val="19"/>
          <w:szCs w:val="19"/>
          <w:lang w:val="en-US"/>
        </w:rPr>
        <w:t xml:space="preserve"> personal income or social benefit records. Especially interesting </w:t>
      </w:r>
      <w:r w:rsidR="00365252" w:rsidRPr="000600BE">
        <w:rPr>
          <w:sz w:val="19"/>
          <w:szCs w:val="19"/>
          <w:lang w:val="en-US"/>
        </w:rPr>
        <w:t xml:space="preserve">are </w:t>
      </w:r>
      <w:r w:rsidRPr="000600BE">
        <w:rPr>
          <w:sz w:val="19"/>
          <w:szCs w:val="19"/>
          <w:lang w:val="en-US"/>
        </w:rPr>
        <w:t xml:space="preserve">tax data, because records reach relatively </w:t>
      </w:r>
      <w:r w:rsidR="00AE4567" w:rsidRPr="000600BE">
        <w:rPr>
          <w:sz w:val="19"/>
          <w:szCs w:val="19"/>
          <w:lang w:val="en-US"/>
        </w:rPr>
        <w:t xml:space="preserve">far </w:t>
      </w:r>
      <w:r w:rsidRPr="000600BE">
        <w:rPr>
          <w:sz w:val="19"/>
          <w:szCs w:val="19"/>
          <w:lang w:val="en-US"/>
        </w:rPr>
        <w:t>back in time</w:t>
      </w:r>
      <w:r w:rsidR="00F3795A" w:rsidRPr="000600BE">
        <w:rPr>
          <w:sz w:val="19"/>
          <w:szCs w:val="19"/>
          <w:lang w:val="en-US"/>
        </w:rPr>
        <w:t>.</w:t>
      </w:r>
      <w:r w:rsidR="00F3795A" w:rsidRPr="000600BE" w:rsidDel="00F3795A">
        <w:rPr>
          <w:sz w:val="19"/>
          <w:szCs w:val="19"/>
          <w:lang w:val="en-US"/>
        </w:rPr>
        <w:t xml:space="preserve"> </w:t>
      </w:r>
      <w:r w:rsidR="00F3795A" w:rsidRPr="000600BE">
        <w:rPr>
          <w:sz w:val="19"/>
          <w:szCs w:val="19"/>
          <w:lang w:val="en-US"/>
        </w:rPr>
        <w:t xml:space="preserve">While the use of tax data </w:t>
      </w:r>
      <w:r w:rsidR="001A7F54" w:rsidRPr="000600BE">
        <w:rPr>
          <w:sz w:val="19"/>
          <w:szCs w:val="19"/>
          <w:lang w:val="en-US"/>
        </w:rPr>
        <w:t xml:space="preserve">received significant </w:t>
      </w:r>
      <w:r w:rsidR="00F3795A" w:rsidRPr="000600BE">
        <w:rPr>
          <w:sz w:val="19"/>
          <w:szCs w:val="19"/>
          <w:lang w:val="en-US"/>
        </w:rPr>
        <w:t xml:space="preserve">attention </w:t>
      </w:r>
      <w:r w:rsidR="00365252" w:rsidRPr="000600BE">
        <w:rPr>
          <w:sz w:val="19"/>
          <w:szCs w:val="19"/>
          <w:lang w:val="en-US"/>
        </w:rPr>
        <w:t>recently</w:t>
      </w:r>
      <w:r w:rsidR="00F3795A" w:rsidRPr="000600BE">
        <w:rPr>
          <w:sz w:val="19"/>
          <w:szCs w:val="19"/>
          <w:lang w:val="en-US"/>
        </w:rPr>
        <w:t xml:space="preserve"> with the bestseller of Piketty (2014), this approach </w:t>
      </w:r>
      <w:r w:rsidR="00365252" w:rsidRPr="000600BE">
        <w:rPr>
          <w:sz w:val="19"/>
          <w:szCs w:val="19"/>
          <w:lang w:val="en-US"/>
        </w:rPr>
        <w:t xml:space="preserve">had </w:t>
      </w:r>
      <w:r w:rsidR="00E57DCB" w:rsidRPr="000600BE">
        <w:rPr>
          <w:sz w:val="19"/>
          <w:szCs w:val="19"/>
          <w:lang w:val="en-US"/>
        </w:rPr>
        <w:t xml:space="preserve">already </w:t>
      </w:r>
      <w:r w:rsidR="00365252" w:rsidRPr="000600BE">
        <w:rPr>
          <w:sz w:val="19"/>
          <w:szCs w:val="19"/>
          <w:lang w:val="en-US"/>
        </w:rPr>
        <w:t xml:space="preserve">been </w:t>
      </w:r>
      <w:r w:rsidR="00E57DCB" w:rsidRPr="000600BE">
        <w:rPr>
          <w:sz w:val="19"/>
          <w:szCs w:val="19"/>
          <w:lang w:val="en-US"/>
        </w:rPr>
        <w:t>applied</w:t>
      </w:r>
      <w:r w:rsidR="00F3795A" w:rsidRPr="000600BE">
        <w:rPr>
          <w:sz w:val="19"/>
          <w:szCs w:val="19"/>
          <w:lang w:val="en-US"/>
        </w:rPr>
        <w:t xml:space="preserve"> </w:t>
      </w:r>
      <w:r w:rsidR="00CC7F68">
        <w:rPr>
          <w:sz w:val="19"/>
          <w:szCs w:val="19"/>
          <w:lang w:val="en-US"/>
        </w:rPr>
        <w:t>before</w:t>
      </w:r>
      <w:r w:rsidR="0092701E" w:rsidRPr="000600BE">
        <w:rPr>
          <w:sz w:val="19"/>
          <w:szCs w:val="19"/>
          <w:lang w:val="en-US"/>
        </w:rPr>
        <w:t xml:space="preserve">. </w:t>
      </w:r>
      <w:r w:rsidRPr="000600BE">
        <w:rPr>
          <w:sz w:val="19"/>
          <w:szCs w:val="19"/>
          <w:lang w:val="en-US"/>
        </w:rPr>
        <w:t xml:space="preserve">Kuznets (1955) </w:t>
      </w:r>
      <w:r w:rsidR="00573053">
        <w:rPr>
          <w:sz w:val="19"/>
          <w:szCs w:val="19"/>
          <w:lang w:val="en-US"/>
        </w:rPr>
        <w:t xml:space="preserve">started </w:t>
      </w:r>
      <w:r w:rsidR="00E57DCB" w:rsidRPr="000600BE">
        <w:rPr>
          <w:sz w:val="19"/>
          <w:szCs w:val="19"/>
          <w:lang w:val="en-US"/>
        </w:rPr>
        <w:t>work</w:t>
      </w:r>
      <w:r w:rsidR="00573053">
        <w:rPr>
          <w:sz w:val="19"/>
          <w:szCs w:val="19"/>
          <w:lang w:val="en-US"/>
        </w:rPr>
        <w:t>ing</w:t>
      </w:r>
      <w:r w:rsidR="00E57DCB" w:rsidRPr="000600BE">
        <w:rPr>
          <w:sz w:val="19"/>
          <w:szCs w:val="19"/>
          <w:lang w:val="en-US"/>
        </w:rPr>
        <w:t xml:space="preserve"> with</w:t>
      </w:r>
      <w:r w:rsidRPr="000600BE">
        <w:rPr>
          <w:sz w:val="19"/>
          <w:szCs w:val="19"/>
          <w:lang w:val="en-US"/>
        </w:rPr>
        <w:t xml:space="preserve"> tax data to examine the relationship between economic growth and </w:t>
      </w:r>
      <w:r w:rsidR="00AE4567" w:rsidRPr="000600BE">
        <w:rPr>
          <w:sz w:val="19"/>
          <w:szCs w:val="19"/>
          <w:lang w:val="en-US"/>
        </w:rPr>
        <w:t>the distribution</w:t>
      </w:r>
      <w:r w:rsidRPr="000600BE">
        <w:rPr>
          <w:sz w:val="19"/>
          <w:szCs w:val="19"/>
          <w:lang w:val="en-US"/>
        </w:rPr>
        <w:t xml:space="preserve"> of </w:t>
      </w:r>
      <w:r w:rsidR="00AE4567" w:rsidRPr="000600BE">
        <w:rPr>
          <w:sz w:val="19"/>
          <w:szCs w:val="19"/>
          <w:lang w:val="en-US"/>
        </w:rPr>
        <w:t xml:space="preserve">personal </w:t>
      </w:r>
      <w:r w:rsidRPr="000600BE">
        <w:rPr>
          <w:sz w:val="19"/>
          <w:szCs w:val="19"/>
          <w:lang w:val="en-US"/>
        </w:rPr>
        <w:t>income</w:t>
      </w:r>
      <w:r w:rsidR="00AE4567" w:rsidRPr="000600BE">
        <w:rPr>
          <w:sz w:val="19"/>
          <w:szCs w:val="19"/>
          <w:lang w:val="en-US"/>
        </w:rPr>
        <w:t>s</w:t>
      </w:r>
      <w:r w:rsidR="00CC7F68">
        <w:rPr>
          <w:sz w:val="19"/>
          <w:szCs w:val="19"/>
          <w:lang w:val="en-US"/>
        </w:rPr>
        <w:t>.</w:t>
      </w:r>
      <w:r w:rsidR="00CC7F68" w:rsidRPr="000600BE">
        <w:rPr>
          <w:sz w:val="19"/>
          <w:szCs w:val="19"/>
          <w:lang w:val="en-US"/>
        </w:rPr>
        <w:t xml:space="preserve"> </w:t>
      </w:r>
      <w:r w:rsidR="001540A0">
        <w:rPr>
          <w:sz w:val="19"/>
          <w:szCs w:val="19"/>
          <w:lang w:val="en-US"/>
        </w:rPr>
        <w:t>More recently,</w:t>
      </w:r>
      <w:r w:rsidRPr="000600BE">
        <w:rPr>
          <w:sz w:val="19"/>
          <w:szCs w:val="19"/>
          <w:lang w:val="en-US"/>
        </w:rPr>
        <w:t xml:space="preserve"> Piketty (2001</w:t>
      </w:r>
      <w:r w:rsidR="00504E29" w:rsidRPr="000600BE">
        <w:rPr>
          <w:sz w:val="19"/>
          <w:szCs w:val="19"/>
          <w:lang w:val="en-US"/>
        </w:rPr>
        <w:t>;</w:t>
      </w:r>
      <w:r w:rsidRPr="000600BE">
        <w:rPr>
          <w:sz w:val="19"/>
          <w:szCs w:val="19"/>
          <w:lang w:val="en-US"/>
        </w:rPr>
        <w:t xml:space="preserve"> 2003)</w:t>
      </w:r>
      <w:r w:rsidR="00027103" w:rsidRPr="000600BE">
        <w:rPr>
          <w:sz w:val="19"/>
          <w:szCs w:val="19"/>
          <w:lang w:val="en-US"/>
        </w:rPr>
        <w:t xml:space="preserve"> and</w:t>
      </w:r>
      <w:r w:rsidRPr="000600BE">
        <w:rPr>
          <w:sz w:val="19"/>
          <w:szCs w:val="19"/>
          <w:lang w:val="en-US"/>
        </w:rPr>
        <w:t xml:space="preserve"> Piketty and Saez (2003) </w:t>
      </w:r>
      <w:r w:rsidR="001540A0">
        <w:rPr>
          <w:sz w:val="19"/>
          <w:szCs w:val="19"/>
          <w:lang w:val="en-US"/>
        </w:rPr>
        <w:t>popularized</w:t>
      </w:r>
      <w:r w:rsidR="001540A0" w:rsidRPr="000600BE">
        <w:rPr>
          <w:sz w:val="19"/>
          <w:szCs w:val="19"/>
          <w:lang w:val="en-US"/>
        </w:rPr>
        <w:t xml:space="preserve"> </w:t>
      </w:r>
      <w:r w:rsidRPr="000600BE">
        <w:rPr>
          <w:sz w:val="19"/>
          <w:szCs w:val="19"/>
          <w:lang w:val="en-US"/>
        </w:rPr>
        <w:t xml:space="preserve">the use of tax data. Following </w:t>
      </w:r>
      <w:r w:rsidR="00AE4567" w:rsidRPr="000600BE">
        <w:rPr>
          <w:sz w:val="19"/>
          <w:szCs w:val="19"/>
          <w:lang w:val="en-US"/>
        </w:rPr>
        <w:t>Piketty</w:t>
      </w:r>
      <w:r w:rsidR="00027103" w:rsidRPr="000600BE">
        <w:rPr>
          <w:sz w:val="19"/>
          <w:szCs w:val="19"/>
          <w:lang w:val="en-US"/>
        </w:rPr>
        <w:t>’</w:t>
      </w:r>
      <w:r w:rsidR="00AE4567" w:rsidRPr="000600BE">
        <w:rPr>
          <w:sz w:val="19"/>
          <w:szCs w:val="19"/>
          <w:lang w:val="en-US"/>
        </w:rPr>
        <w:t>s</w:t>
      </w:r>
      <w:r w:rsidRPr="000600BE">
        <w:rPr>
          <w:sz w:val="19"/>
          <w:szCs w:val="19"/>
          <w:lang w:val="en-US"/>
        </w:rPr>
        <w:t xml:space="preserve"> approach, </w:t>
      </w:r>
      <w:r w:rsidR="00E30513" w:rsidRPr="000600BE">
        <w:rPr>
          <w:sz w:val="19"/>
          <w:szCs w:val="19"/>
          <w:lang w:val="en-US"/>
        </w:rPr>
        <w:t xml:space="preserve">many top income </w:t>
      </w:r>
      <w:r w:rsidRPr="000600BE">
        <w:rPr>
          <w:sz w:val="19"/>
          <w:szCs w:val="19"/>
          <w:lang w:val="en-US"/>
        </w:rPr>
        <w:t xml:space="preserve">studies </w:t>
      </w:r>
      <w:r w:rsidR="00027103" w:rsidRPr="000600BE">
        <w:rPr>
          <w:sz w:val="19"/>
          <w:szCs w:val="19"/>
          <w:lang w:val="en-US"/>
        </w:rPr>
        <w:t xml:space="preserve">have been conducted in </w:t>
      </w:r>
      <w:r w:rsidRPr="000600BE">
        <w:rPr>
          <w:sz w:val="19"/>
          <w:szCs w:val="19"/>
          <w:lang w:val="en-US"/>
        </w:rPr>
        <w:t>several countries (Atkinson and Piketty</w:t>
      </w:r>
      <w:r w:rsidR="00504E29" w:rsidRPr="000600BE">
        <w:rPr>
          <w:sz w:val="19"/>
          <w:szCs w:val="19"/>
          <w:lang w:val="en-US"/>
        </w:rPr>
        <w:t xml:space="preserve"> </w:t>
      </w:r>
      <w:r w:rsidRPr="000600BE">
        <w:rPr>
          <w:sz w:val="19"/>
          <w:szCs w:val="19"/>
          <w:lang w:val="en-US"/>
        </w:rPr>
        <w:t>2007</w:t>
      </w:r>
      <w:r w:rsidR="00504E29" w:rsidRPr="000600BE">
        <w:rPr>
          <w:sz w:val="19"/>
          <w:szCs w:val="19"/>
          <w:lang w:val="en-US"/>
        </w:rPr>
        <w:t>; Atkinson and Piketty</w:t>
      </w:r>
      <w:r w:rsidRPr="000600BE">
        <w:rPr>
          <w:sz w:val="19"/>
          <w:szCs w:val="19"/>
          <w:lang w:val="en-US"/>
        </w:rPr>
        <w:t xml:space="preserve"> 2010).</w:t>
      </w:r>
      <w:r w:rsidR="004A50B9" w:rsidRPr="000600BE">
        <w:rPr>
          <w:sz w:val="19"/>
          <w:szCs w:val="19"/>
          <w:lang w:val="en-US"/>
        </w:rPr>
        <w:t xml:space="preserve"> </w:t>
      </w:r>
      <w:r w:rsidR="00963FD3" w:rsidRPr="000600BE">
        <w:rPr>
          <w:sz w:val="19"/>
          <w:szCs w:val="19"/>
          <w:lang w:val="en-US"/>
        </w:rPr>
        <w:t>Today, all time series that are based on top income tax statistics are</w:t>
      </w:r>
      <w:r w:rsidRPr="000600BE">
        <w:rPr>
          <w:sz w:val="19"/>
          <w:szCs w:val="19"/>
          <w:lang w:val="en-US"/>
        </w:rPr>
        <w:t xml:space="preserve"> collected and accessible through the </w:t>
      </w:r>
      <w:r w:rsidR="00D57453" w:rsidRPr="000600BE">
        <w:rPr>
          <w:sz w:val="19"/>
          <w:szCs w:val="19"/>
          <w:lang w:val="en-US"/>
        </w:rPr>
        <w:t xml:space="preserve">World Top Incomes Database </w:t>
      </w:r>
      <w:r w:rsidRPr="000600BE">
        <w:rPr>
          <w:sz w:val="19"/>
          <w:szCs w:val="19"/>
          <w:lang w:val="en-US"/>
        </w:rPr>
        <w:t xml:space="preserve">(Alvaredo et al. </w:t>
      </w:r>
      <w:r w:rsidR="00763E00" w:rsidRPr="000600BE">
        <w:rPr>
          <w:sz w:val="19"/>
          <w:szCs w:val="19"/>
          <w:lang w:val="en-US"/>
        </w:rPr>
        <w:t>201</w:t>
      </w:r>
      <w:r w:rsidR="00CC6FD0" w:rsidRPr="000600BE">
        <w:rPr>
          <w:sz w:val="19"/>
          <w:szCs w:val="19"/>
          <w:lang w:val="en-US"/>
        </w:rPr>
        <w:t>5</w:t>
      </w:r>
      <w:r w:rsidR="00763E00" w:rsidRPr="000600BE">
        <w:rPr>
          <w:sz w:val="19"/>
          <w:szCs w:val="19"/>
          <w:lang w:val="en-US"/>
        </w:rPr>
        <w:t xml:space="preserve">). </w:t>
      </w:r>
    </w:p>
    <w:p w14:paraId="56415FD9" w14:textId="77777777" w:rsidR="002668B1" w:rsidRDefault="002668B1" w:rsidP="00D6131E">
      <w:pPr>
        <w:jc w:val="both"/>
        <w:rPr>
          <w:lang w:val="en-US"/>
        </w:rPr>
      </w:pPr>
    </w:p>
    <w:p w14:paraId="353992A5" w14:textId="5C282A6E" w:rsidR="009D3628" w:rsidRDefault="009D3628" w:rsidP="004876AF">
      <w:pPr>
        <w:jc w:val="both"/>
        <w:rPr>
          <w:lang w:val="en-US"/>
        </w:rPr>
      </w:pPr>
      <w:r>
        <w:rPr>
          <w:lang w:val="en-US"/>
        </w:rPr>
        <w:t>While there is already an extensive body of</w:t>
      </w:r>
      <w:r w:rsidR="00C76919">
        <w:rPr>
          <w:lang w:val="en-US"/>
        </w:rPr>
        <w:t xml:space="preserve"> literature </w:t>
      </w:r>
      <w:r w:rsidR="001A7F54">
        <w:rPr>
          <w:lang w:val="en-US"/>
        </w:rPr>
        <w:t xml:space="preserve">using tax data to focus on </w:t>
      </w:r>
      <w:r w:rsidR="00C76919">
        <w:rPr>
          <w:lang w:val="en-US"/>
        </w:rPr>
        <w:t>top income</w:t>
      </w:r>
      <w:r w:rsidR="001A7F54">
        <w:rPr>
          <w:lang w:val="en-US"/>
        </w:rPr>
        <w:t xml:space="preserve">s (showing </w:t>
      </w:r>
      <w:r w:rsidR="0092701E">
        <w:rPr>
          <w:lang w:val="en-US"/>
        </w:rPr>
        <w:t>a sharp increase in English speaking count</w:t>
      </w:r>
      <w:r w:rsidR="00E57DCB">
        <w:rPr>
          <w:lang w:val="en-US"/>
        </w:rPr>
        <w:t>ries in the last decades (Atkinso</w:t>
      </w:r>
      <w:r w:rsidR="0092701E">
        <w:rPr>
          <w:lang w:val="en-US"/>
        </w:rPr>
        <w:t>n, Piketty and Saez 2011)</w:t>
      </w:r>
      <w:r w:rsidR="001A7F54">
        <w:rPr>
          <w:lang w:val="en-US"/>
        </w:rPr>
        <w:t>)</w:t>
      </w:r>
      <w:r w:rsidR="00C76919">
        <w:rPr>
          <w:lang w:val="en-US"/>
        </w:rPr>
        <w:t xml:space="preserve"> the utility of tax data for </w:t>
      </w:r>
      <w:r w:rsidR="001A7F54">
        <w:rPr>
          <w:lang w:val="en-US"/>
        </w:rPr>
        <w:t xml:space="preserve">studies of </w:t>
      </w:r>
      <w:r w:rsidR="00C76919">
        <w:rPr>
          <w:lang w:val="en-US"/>
        </w:rPr>
        <w:t xml:space="preserve">overall inequality </w:t>
      </w:r>
      <w:r w:rsidR="001A7F54">
        <w:rPr>
          <w:lang w:val="en-US"/>
        </w:rPr>
        <w:t xml:space="preserve">has </w:t>
      </w:r>
      <w:r w:rsidR="0002192A">
        <w:rPr>
          <w:lang w:val="en-US"/>
        </w:rPr>
        <w:t xml:space="preserve">not </w:t>
      </w:r>
      <w:r w:rsidR="000600BE">
        <w:rPr>
          <w:lang w:val="en-US"/>
        </w:rPr>
        <w:t xml:space="preserve">been discussed thoroughly </w:t>
      </w:r>
      <w:r w:rsidR="0002192A">
        <w:rPr>
          <w:lang w:val="en-US"/>
        </w:rPr>
        <w:t>and its potential is not yet clarified</w:t>
      </w:r>
      <w:r w:rsidR="00E57DCB">
        <w:rPr>
          <w:lang w:val="en-US"/>
        </w:rPr>
        <w:t>.</w:t>
      </w:r>
      <w:r w:rsidR="00C76919">
        <w:rPr>
          <w:lang w:val="en-US"/>
        </w:rPr>
        <w:t xml:space="preserve"> In this paper we </w:t>
      </w:r>
      <w:r w:rsidR="00594AAC">
        <w:rPr>
          <w:lang w:val="en-US"/>
        </w:rPr>
        <w:t xml:space="preserve">therefore </w:t>
      </w:r>
      <w:r w:rsidR="00FA53EC">
        <w:rPr>
          <w:lang w:val="en-US"/>
        </w:rPr>
        <w:t xml:space="preserve">provide </w:t>
      </w:r>
      <w:r w:rsidR="00C76919">
        <w:rPr>
          <w:lang w:val="en-US"/>
        </w:rPr>
        <w:t xml:space="preserve">a theoretical and an empirical review </w:t>
      </w:r>
      <w:r w:rsidR="008973D6">
        <w:rPr>
          <w:lang w:val="en-US"/>
        </w:rPr>
        <w:t xml:space="preserve">of </w:t>
      </w:r>
      <w:r w:rsidR="00594AAC">
        <w:rPr>
          <w:lang w:val="en-US"/>
        </w:rPr>
        <w:t>tax data</w:t>
      </w:r>
      <w:r w:rsidR="00F3795A">
        <w:rPr>
          <w:lang w:val="en-US"/>
        </w:rPr>
        <w:t xml:space="preserve"> for overall inequality studies</w:t>
      </w:r>
      <w:r w:rsidR="00594AAC">
        <w:rPr>
          <w:lang w:val="en-US"/>
        </w:rPr>
        <w:t xml:space="preserve">. </w:t>
      </w:r>
      <w:r w:rsidR="00964CA8">
        <w:rPr>
          <w:lang w:val="en-US"/>
        </w:rPr>
        <w:t>In Section 2 we</w:t>
      </w:r>
      <w:r w:rsidR="00594AAC">
        <w:rPr>
          <w:lang w:val="en-US"/>
        </w:rPr>
        <w:t xml:space="preserve"> describe the current standards for measuring economic inequality </w:t>
      </w:r>
      <w:r w:rsidR="00964CA8">
        <w:rPr>
          <w:lang w:val="en-US"/>
        </w:rPr>
        <w:t>and</w:t>
      </w:r>
      <w:r w:rsidR="00594AAC" w:rsidRPr="00D044CF">
        <w:rPr>
          <w:lang w:val="en-US"/>
        </w:rPr>
        <w:t xml:space="preserve"> </w:t>
      </w:r>
      <w:r w:rsidR="00594AAC">
        <w:rPr>
          <w:lang w:val="en-US"/>
        </w:rPr>
        <w:t xml:space="preserve">analyze the theoretical advantages and </w:t>
      </w:r>
      <w:r w:rsidR="009518BD">
        <w:rPr>
          <w:lang w:val="en-US"/>
        </w:rPr>
        <w:t xml:space="preserve">disadvantages </w:t>
      </w:r>
      <w:r w:rsidR="00594AAC">
        <w:rPr>
          <w:lang w:val="en-US"/>
        </w:rPr>
        <w:t xml:space="preserve">of tax data </w:t>
      </w:r>
      <w:r w:rsidR="000B4096">
        <w:rPr>
          <w:lang w:val="en-US"/>
        </w:rPr>
        <w:t xml:space="preserve">by </w:t>
      </w:r>
      <w:r w:rsidR="00594AAC">
        <w:rPr>
          <w:lang w:val="en-US"/>
        </w:rPr>
        <w:t>compari</w:t>
      </w:r>
      <w:r w:rsidR="000B4096">
        <w:rPr>
          <w:lang w:val="en-US"/>
        </w:rPr>
        <w:t xml:space="preserve">ng </w:t>
      </w:r>
      <w:r w:rsidR="00594AAC">
        <w:rPr>
          <w:lang w:val="en-US"/>
        </w:rPr>
        <w:t xml:space="preserve">tax </w:t>
      </w:r>
      <w:r w:rsidR="005F4AC2">
        <w:rPr>
          <w:lang w:val="en-US"/>
        </w:rPr>
        <w:t xml:space="preserve">and </w:t>
      </w:r>
      <w:r w:rsidR="00594AAC">
        <w:rPr>
          <w:lang w:val="en-US"/>
        </w:rPr>
        <w:t>survey data.</w:t>
      </w:r>
      <w:r w:rsidR="0081469D">
        <w:rPr>
          <w:lang w:val="en-US"/>
        </w:rPr>
        <w:t xml:space="preserve"> </w:t>
      </w:r>
      <w:r w:rsidR="00964CA8">
        <w:rPr>
          <w:lang w:val="en-US"/>
        </w:rPr>
        <w:t>In Section 3</w:t>
      </w:r>
      <w:r w:rsidR="00763AD2" w:rsidRPr="006C6C8D">
        <w:rPr>
          <w:lang w:val="en-US"/>
        </w:rPr>
        <w:t xml:space="preserve"> we empirically test </w:t>
      </w:r>
      <w:r w:rsidR="000B4096">
        <w:rPr>
          <w:lang w:val="en-US"/>
        </w:rPr>
        <w:t>the extent to which</w:t>
      </w:r>
      <w:r w:rsidR="00763AD2" w:rsidRPr="006C6C8D">
        <w:rPr>
          <w:lang w:val="en-US"/>
        </w:rPr>
        <w:t xml:space="preserve"> tax data deviate from theoretically ideal data</w:t>
      </w:r>
      <w:r w:rsidR="004F3F37">
        <w:rPr>
          <w:lang w:val="en-US"/>
        </w:rPr>
        <w:t>.</w:t>
      </w:r>
      <w:r w:rsidR="00763AD2" w:rsidDel="00763AD2">
        <w:rPr>
          <w:lang w:val="en-US"/>
        </w:rPr>
        <w:t xml:space="preserve"> </w:t>
      </w:r>
      <w:r w:rsidR="00D6259B">
        <w:rPr>
          <w:lang w:val="en-US"/>
        </w:rPr>
        <w:t xml:space="preserve">We do this </w:t>
      </w:r>
      <w:r w:rsidR="000B4096">
        <w:rPr>
          <w:lang w:val="en-US"/>
        </w:rPr>
        <w:t xml:space="preserve">using </w:t>
      </w:r>
      <w:r w:rsidR="00EA5B4E">
        <w:rPr>
          <w:lang w:val="en-US"/>
        </w:rPr>
        <w:t xml:space="preserve">federal and cantonal </w:t>
      </w:r>
      <w:r w:rsidR="00D6259B">
        <w:rPr>
          <w:lang w:val="en-US"/>
        </w:rPr>
        <w:t xml:space="preserve">tax </w:t>
      </w:r>
      <w:r w:rsidR="004A50B9">
        <w:rPr>
          <w:lang w:val="en-US"/>
        </w:rPr>
        <w:t>data</w:t>
      </w:r>
      <w:r w:rsidR="00D6259B">
        <w:rPr>
          <w:lang w:val="en-US"/>
        </w:rPr>
        <w:t xml:space="preserve"> from Switzerland</w:t>
      </w:r>
      <w:r w:rsidR="00EA5B4E">
        <w:rPr>
          <w:lang w:val="en-US"/>
        </w:rPr>
        <w:t>, which we compare to results from surveys.</w:t>
      </w:r>
      <w:r w:rsidR="006C6C8D">
        <w:rPr>
          <w:lang w:val="en-US"/>
        </w:rPr>
        <w:t xml:space="preserve"> </w:t>
      </w:r>
      <w:r w:rsidR="004A50B9">
        <w:rPr>
          <w:lang w:val="en-US"/>
        </w:rPr>
        <w:t>We provide a summary of key findings that</w:t>
      </w:r>
      <w:r w:rsidR="000C23D4">
        <w:rPr>
          <w:lang w:val="en-US"/>
        </w:rPr>
        <w:t xml:space="preserve"> distinguish major from minor methodological issues</w:t>
      </w:r>
      <w:r w:rsidR="00635FED">
        <w:rPr>
          <w:lang w:val="en-US"/>
        </w:rPr>
        <w:t xml:space="preserve"> </w:t>
      </w:r>
      <w:r w:rsidR="000B4096">
        <w:rPr>
          <w:lang w:val="en-US"/>
        </w:rPr>
        <w:t xml:space="preserve">with respect </w:t>
      </w:r>
      <w:r w:rsidR="00635FED">
        <w:rPr>
          <w:lang w:val="en-US"/>
        </w:rPr>
        <w:t xml:space="preserve">to </w:t>
      </w:r>
      <w:r w:rsidR="004F3F37">
        <w:rPr>
          <w:lang w:val="en-US"/>
        </w:rPr>
        <w:t>the</w:t>
      </w:r>
      <w:r w:rsidR="00635FED">
        <w:rPr>
          <w:lang w:val="en-US"/>
        </w:rPr>
        <w:t xml:space="preserve"> magnitude </w:t>
      </w:r>
      <w:r w:rsidR="004F3F37">
        <w:rPr>
          <w:lang w:val="en-US"/>
        </w:rPr>
        <w:t xml:space="preserve">of related </w:t>
      </w:r>
      <w:r w:rsidR="00635FED">
        <w:rPr>
          <w:lang w:val="en-US"/>
        </w:rPr>
        <w:t>biases</w:t>
      </w:r>
      <w:r w:rsidR="000C23D4">
        <w:rPr>
          <w:lang w:val="en-US"/>
        </w:rPr>
        <w:t xml:space="preserve"> in </w:t>
      </w:r>
      <w:r w:rsidR="00365252">
        <w:rPr>
          <w:lang w:val="en-US"/>
        </w:rPr>
        <w:t>S</w:t>
      </w:r>
      <w:r w:rsidR="00365252" w:rsidRPr="00D044CF">
        <w:rPr>
          <w:lang w:val="en-US"/>
        </w:rPr>
        <w:t xml:space="preserve">ection </w:t>
      </w:r>
      <w:r w:rsidR="001540A0">
        <w:rPr>
          <w:lang w:val="en-US"/>
        </w:rPr>
        <w:t>4</w:t>
      </w:r>
      <w:r w:rsidR="00EA5B4E">
        <w:rPr>
          <w:lang w:val="en-US"/>
        </w:rPr>
        <w:t>.</w:t>
      </w:r>
      <w:r w:rsidR="00E30513">
        <w:rPr>
          <w:lang w:val="en-US"/>
        </w:rPr>
        <w:t xml:space="preserve"> </w:t>
      </w:r>
    </w:p>
    <w:p w14:paraId="230D8C3B" w14:textId="6BD28D46" w:rsidR="000C23D4" w:rsidRDefault="000C23D4">
      <w:pPr>
        <w:spacing w:line="240" w:lineRule="auto"/>
        <w:rPr>
          <w:lang w:val="en-US"/>
        </w:rPr>
      </w:pPr>
      <w:r>
        <w:rPr>
          <w:lang w:val="en-US"/>
        </w:rPr>
        <w:br w:type="page"/>
      </w:r>
    </w:p>
    <w:p w14:paraId="5F5338C0" w14:textId="0E8DA9DA" w:rsidR="00D044CF" w:rsidRPr="00763E00" w:rsidRDefault="00315B56" w:rsidP="004876AF">
      <w:pPr>
        <w:pStyle w:val="berschrift1"/>
        <w:rPr>
          <w:lang w:val="en-US"/>
        </w:rPr>
      </w:pPr>
      <w:bookmarkStart w:id="4" w:name="_Ref399330537"/>
      <w:bookmarkStart w:id="5" w:name="_Toc406505785"/>
      <w:r w:rsidRPr="00763E00">
        <w:rPr>
          <w:lang w:val="en-US"/>
        </w:rPr>
        <w:lastRenderedPageBreak/>
        <w:t xml:space="preserve">Standards </w:t>
      </w:r>
      <w:r w:rsidR="00365252">
        <w:rPr>
          <w:lang w:val="en-US"/>
        </w:rPr>
        <w:t>i</w:t>
      </w:r>
      <w:r w:rsidR="00365252" w:rsidRPr="00763E00">
        <w:rPr>
          <w:lang w:val="en-US"/>
        </w:rPr>
        <w:t xml:space="preserve">n </w:t>
      </w:r>
      <w:r w:rsidR="00281B6F">
        <w:rPr>
          <w:lang w:val="en-US"/>
        </w:rPr>
        <w:t>a</w:t>
      </w:r>
      <w:r w:rsidR="00281B6F" w:rsidRPr="00763E00">
        <w:rPr>
          <w:lang w:val="en-US"/>
        </w:rPr>
        <w:t xml:space="preserve">ssessing </w:t>
      </w:r>
      <w:r w:rsidR="00281B6F">
        <w:rPr>
          <w:lang w:val="en-US"/>
        </w:rPr>
        <w:t>e</w:t>
      </w:r>
      <w:r w:rsidR="00281B6F" w:rsidRPr="00763E00">
        <w:rPr>
          <w:lang w:val="en-US"/>
        </w:rPr>
        <w:t xml:space="preserve">conomic </w:t>
      </w:r>
      <w:bookmarkEnd w:id="4"/>
      <w:bookmarkEnd w:id="5"/>
      <w:r w:rsidR="00281B6F">
        <w:rPr>
          <w:lang w:val="en-US"/>
        </w:rPr>
        <w:t>i</w:t>
      </w:r>
      <w:r w:rsidR="00281B6F" w:rsidRPr="00763E00">
        <w:rPr>
          <w:lang w:val="en-US"/>
        </w:rPr>
        <w:t>nequality</w:t>
      </w:r>
    </w:p>
    <w:p w14:paraId="5ED15EFB" w14:textId="3EAB1B60" w:rsidR="00594AAC" w:rsidRPr="008973D6" w:rsidRDefault="00AD06A6" w:rsidP="002D6E2A">
      <w:pPr>
        <w:pStyle w:val="berschrift2"/>
        <w:rPr>
          <w:lang w:val="en-US"/>
        </w:rPr>
      </w:pPr>
      <w:bookmarkStart w:id="6" w:name="_Ref416972775"/>
      <w:r>
        <w:rPr>
          <w:lang w:val="en-US"/>
        </w:rPr>
        <w:t>Income concepts</w:t>
      </w:r>
      <w:bookmarkEnd w:id="6"/>
    </w:p>
    <w:p w14:paraId="7812E188" w14:textId="77777777" w:rsidR="00E57DCB" w:rsidRDefault="00E57DCB" w:rsidP="00D6131E">
      <w:pPr>
        <w:jc w:val="both"/>
        <w:rPr>
          <w:lang w:val="en-US"/>
        </w:rPr>
      </w:pPr>
    </w:p>
    <w:p w14:paraId="40426D15" w14:textId="6135CD37" w:rsidR="00D51007" w:rsidRDefault="00D51007">
      <w:pPr>
        <w:jc w:val="both"/>
        <w:rPr>
          <w:lang w:val="en-US"/>
        </w:rPr>
      </w:pPr>
      <w:r>
        <w:rPr>
          <w:lang w:val="en-US"/>
        </w:rPr>
        <w:t xml:space="preserve">Although the OECD (2013) recommends </w:t>
      </w:r>
      <w:r w:rsidR="00AB2519">
        <w:rPr>
          <w:lang w:val="en-US"/>
        </w:rPr>
        <w:t>looking at</w:t>
      </w:r>
      <w:r>
        <w:rPr>
          <w:lang w:val="en-US"/>
        </w:rPr>
        <w:t xml:space="preserve"> income, consumption and wealth</w:t>
      </w:r>
      <w:r w:rsidR="00964CA8">
        <w:rPr>
          <w:lang w:val="en-US"/>
        </w:rPr>
        <w:t xml:space="preserve"> simultaneously</w:t>
      </w:r>
      <w:r>
        <w:rPr>
          <w:lang w:val="en-US"/>
        </w:rPr>
        <w:t xml:space="preserve"> to adequately measure economic well-being, inequality in the distribution of income still receives most scholarly attention</w:t>
      </w:r>
      <w:r w:rsidR="00AC5CA2">
        <w:rPr>
          <w:lang w:val="en-US"/>
        </w:rPr>
        <w:t xml:space="preserve">. While this implies a common simplification </w:t>
      </w:r>
      <w:r w:rsidR="00CF0E6A">
        <w:rPr>
          <w:lang w:val="en-US"/>
        </w:rPr>
        <w:t>inequality studies have to declare clearly which kind of incomes they use, because the degree of inequality is connected to the chosen income concept.</w:t>
      </w:r>
      <w:r w:rsidR="00CF0E6A">
        <w:rPr>
          <w:rStyle w:val="Funotenzeichen"/>
          <w:lang w:val="en-US"/>
        </w:rPr>
        <w:footnoteReference w:id="2"/>
      </w:r>
      <w:r w:rsidR="00CF0E6A">
        <w:rPr>
          <w:lang w:val="en-US"/>
        </w:rPr>
        <w:t xml:space="preserve"> </w:t>
      </w:r>
      <w:r w:rsidR="00CF0E6A" w:rsidRPr="00D74E46">
        <w:rPr>
          <w:lang w:val="en-US"/>
        </w:rPr>
        <w:t xml:space="preserve">In </w:t>
      </w:r>
      <w:r w:rsidR="00CF0E6A">
        <w:rPr>
          <w:lang w:val="en-US"/>
        </w:rPr>
        <w:fldChar w:fldCharType="begin"/>
      </w:r>
      <w:r w:rsidR="00CF0E6A">
        <w:rPr>
          <w:lang w:val="en-US"/>
        </w:rPr>
        <w:instrText xml:space="preserve"> REF _Ref417324633 \h  \* MERGEFORMAT </w:instrText>
      </w:r>
      <w:r w:rsidR="00CF0E6A">
        <w:rPr>
          <w:lang w:val="en-US"/>
        </w:rPr>
      </w:r>
      <w:r w:rsidR="00CF0E6A">
        <w:rPr>
          <w:lang w:val="en-US"/>
        </w:rPr>
        <w:fldChar w:fldCharType="separate"/>
      </w:r>
      <w:r w:rsidR="00E829AC" w:rsidRPr="00E829AC">
        <w:rPr>
          <w:szCs w:val="20"/>
          <w:lang w:val="en-US"/>
        </w:rPr>
        <w:t>Figure 1</w:t>
      </w:r>
      <w:r w:rsidR="00CF0E6A">
        <w:rPr>
          <w:lang w:val="en-US"/>
        </w:rPr>
        <w:fldChar w:fldCharType="end"/>
      </w:r>
      <w:r w:rsidR="00CF0E6A">
        <w:rPr>
          <w:lang w:val="en-US"/>
        </w:rPr>
        <w:t xml:space="preserve"> </w:t>
      </w:r>
      <w:r w:rsidR="00CF0E6A" w:rsidRPr="00810253">
        <w:rPr>
          <w:lang w:val="en-US"/>
        </w:rPr>
        <w:t xml:space="preserve">we present a stylized framework, </w:t>
      </w:r>
      <w:r w:rsidR="00CF0E6A">
        <w:rPr>
          <w:lang w:val="en-US"/>
        </w:rPr>
        <w:t>which includes an overview of income definitions that are commonly used for inequality studies</w:t>
      </w:r>
      <w:commentRangeStart w:id="7"/>
      <w:r w:rsidR="00964CA8">
        <w:rPr>
          <w:lang w:val="en-US"/>
        </w:rPr>
        <w:t>.</w:t>
      </w:r>
      <w:r w:rsidR="00CF0E6A">
        <w:rPr>
          <w:rStyle w:val="Funotenzeichen"/>
          <w:lang w:val="en-US"/>
        </w:rPr>
        <w:footnoteReference w:id="3"/>
      </w:r>
      <w:commentRangeEnd w:id="7"/>
      <w:r w:rsidR="00D22CB5">
        <w:rPr>
          <w:rStyle w:val="Kommentarzeichen"/>
        </w:rPr>
        <w:commentReference w:id="7"/>
      </w:r>
      <w:r w:rsidR="00AC5CA2">
        <w:rPr>
          <w:lang w:val="en-US"/>
        </w:rPr>
        <w:t xml:space="preserve"> </w:t>
      </w:r>
    </w:p>
    <w:p w14:paraId="514E71FA" w14:textId="680EA93E" w:rsidR="009B2515" w:rsidRPr="003838D6" w:rsidRDefault="00580CC4">
      <w:pPr>
        <w:jc w:val="both"/>
        <w:rPr>
          <w:lang w:val="en-US"/>
        </w:rPr>
      </w:pPr>
      <w:r w:rsidRPr="00810253">
        <w:rPr>
          <w:lang w:val="en-US"/>
        </w:rPr>
        <w:t xml:space="preserve">Most people </w:t>
      </w:r>
      <w:r w:rsidR="00D22CB5">
        <w:rPr>
          <w:lang w:val="en-US"/>
        </w:rPr>
        <w:t xml:space="preserve">earn </w:t>
      </w:r>
      <w:r w:rsidR="00334EE5">
        <w:rPr>
          <w:lang w:val="en-US"/>
        </w:rPr>
        <w:t xml:space="preserve">labor </w:t>
      </w:r>
      <w:r w:rsidRPr="00810253">
        <w:rPr>
          <w:lang w:val="en-US"/>
        </w:rPr>
        <w:t xml:space="preserve">income </w:t>
      </w:r>
      <w:r w:rsidR="00334EE5">
        <w:rPr>
          <w:lang w:val="en-US"/>
        </w:rPr>
        <w:t xml:space="preserve">while some also have capital </w:t>
      </w:r>
      <w:r w:rsidRPr="00810253">
        <w:rPr>
          <w:lang w:val="en-US"/>
        </w:rPr>
        <w:t>inc</w:t>
      </w:r>
      <w:r w:rsidRPr="00D74E46">
        <w:rPr>
          <w:lang w:val="en-US"/>
        </w:rPr>
        <w:t xml:space="preserve">ome. </w:t>
      </w:r>
      <w:r w:rsidR="008973D6" w:rsidRPr="00D74E46">
        <w:rPr>
          <w:lang w:val="en-US"/>
        </w:rPr>
        <w:t xml:space="preserve">These incomes are a </w:t>
      </w:r>
      <w:r w:rsidRPr="00D74E46">
        <w:rPr>
          <w:lang w:val="en-US"/>
        </w:rPr>
        <w:t xml:space="preserve">direct product of the market outcome </w:t>
      </w:r>
      <w:r w:rsidR="008973D6" w:rsidRPr="00D74E46">
        <w:rPr>
          <w:lang w:val="en-US"/>
        </w:rPr>
        <w:t xml:space="preserve">and the sum of them is </w:t>
      </w:r>
      <w:r w:rsidRPr="00D74E46">
        <w:rPr>
          <w:lang w:val="en-US"/>
        </w:rPr>
        <w:t>called the primary income.</w:t>
      </w:r>
      <w:r w:rsidR="008973D6" w:rsidRPr="00D74E46">
        <w:rPr>
          <w:lang w:val="en-US"/>
        </w:rPr>
        <w:t xml:space="preserve"> But households</w:t>
      </w:r>
      <w:r w:rsidR="00365252">
        <w:rPr>
          <w:lang w:val="en-US"/>
        </w:rPr>
        <w:t xml:space="preserve"> do</w:t>
      </w:r>
      <w:r w:rsidR="008973D6" w:rsidRPr="00D74E46">
        <w:rPr>
          <w:lang w:val="en-US"/>
        </w:rPr>
        <w:t xml:space="preserve"> not only rely on their primary income.</w:t>
      </w:r>
      <w:r w:rsidRPr="00F54625">
        <w:rPr>
          <w:lang w:val="en-US"/>
        </w:rPr>
        <w:t xml:space="preserve"> </w:t>
      </w:r>
      <w:r w:rsidR="00035F89">
        <w:rPr>
          <w:lang w:val="en-US"/>
        </w:rPr>
        <w:t>Every western society maintains</w:t>
      </w:r>
      <w:r w:rsidR="00334EE5">
        <w:rPr>
          <w:lang w:val="en-US"/>
        </w:rPr>
        <w:t>,</w:t>
      </w:r>
      <w:r w:rsidR="00035F89">
        <w:rPr>
          <w:lang w:val="en-US"/>
        </w:rPr>
        <w:t xml:space="preserve"> to some degree</w:t>
      </w:r>
      <w:r w:rsidR="00334EE5">
        <w:rPr>
          <w:lang w:val="en-US"/>
        </w:rPr>
        <w:t>,</w:t>
      </w:r>
      <w:r w:rsidR="00B05035">
        <w:rPr>
          <w:lang w:val="en-US"/>
        </w:rPr>
        <w:t xml:space="preserve"> a system of redistribution</w:t>
      </w:r>
      <w:r w:rsidR="00035F89">
        <w:rPr>
          <w:lang w:val="en-US"/>
        </w:rPr>
        <w:t xml:space="preserve">. </w:t>
      </w:r>
      <w:r w:rsidRPr="00F54625">
        <w:rPr>
          <w:lang w:val="en-US"/>
        </w:rPr>
        <w:t xml:space="preserve">This includes transfers paid (taxes and direct </w:t>
      </w:r>
      <w:r w:rsidR="00365252" w:rsidRPr="00F54625">
        <w:rPr>
          <w:lang w:val="en-US"/>
        </w:rPr>
        <w:t>inter</w:t>
      </w:r>
      <w:r w:rsidR="00365252">
        <w:rPr>
          <w:lang w:val="en-US"/>
        </w:rPr>
        <w:t>-</w:t>
      </w:r>
      <w:r w:rsidRPr="00F54625">
        <w:rPr>
          <w:lang w:val="en-US"/>
        </w:rPr>
        <w:t xml:space="preserve">household transfers) and transfers received (pensions, social security insurances and transfers from other households). </w:t>
      </w:r>
      <w:r w:rsidR="00AC4084">
        <w:rPr>
          <w:lang w:val="en-US"/>
        </w:rPr>
        <w:t xml:space="preserve"> Incomes adjusted for these transfers are called</w:t>
      </w:r>
      <w:r w:rsidR="000F3F69" w:rsidRPr="00DA77DF">
        <w:rPr>
          <w:lang w:val="en-US"/>
        </w:rPr>
        <w:t xml:space="preserve"> disposable income</w:t>
      </w:r>
      <w:r w:rsidR="00036871" w:rsidRPr="000F5C48">
        <w:rPr>
          <w:szCs w:val="20"/>
          <w:lang w:val="en-US"/>
        </w:rPr>
        <w:t>s</w:t>
      </w:r>
      <w:r w:rsidR="00035F89">
        <w:rPr>
          <w:szCs w:val="20"/>
          <w:lang w:val="en-US"/>
        </w:rPr>
        <w:t>.</w:t>
      </w:r>
      <w:r w:rsidR="00AC4084">
        <w:rPr>
          <w:szCs w:val="20"/>
          <w:lang w:val="en-US"/>
        </w:rPr>
        <w:t xml:space="preserve"> It is the income that is finally at disposal for consume.</w:t>
      </w:r>
      <w:r w:rsidR="008532DB">
        <w:rPr>
          <w:szCs w:val="20"/>
          <w:lang w:val="en-US"/>
        </w:rPr>
        <w:t xml:space="preserve"> </w:t>
      </w:r>
      <w:r w:rsidR="007D667E" w:rsidRPr="00035F89">
        <w:rPr>
          <w:szCs w:val="20"/>
          <w:lang w:val="en-US"/>
        </w:rPr>
        <w:t>In addition</w:t>
      </w:r>
      <w:r w:rsidR="009B2515" w:rsidRPr="00035F89">
        <w:rPr>
          <w:szCs w:val="20"/>
          <w:lang w:val="en-US"/>
        </w:rPr>
        <w:t>,</w:t>
      </w:r>
      <w:r w:rsidR="00165621" w:rsidRPr="00035F89">
        <w:rPr>
          <w:szCs w:val="20"/>
          <w:lang w:val="en-US"/>
        </w:rPr>
        <w:t xml:space="preserve"> for research purpose</w:t>
      </w:r>
      <w:r w:rsidR="00AD06A6" w:rsidRPr="00035F89">
        <w:rPr>
          <w:szCs w:val="20"/>
          <w:lang w:val="en-US"/>
        </w:rPr>
        <w:t>s</w:t>
      </w:r>
      <w:r w:rsidR="009B2515" w:rsidRPr="00035F89">
        <w:rPr>
          <w:szCs w:val="20"/>
          <w:lang w:val="en-US"/>
        </w:rPr>
        <w:t xml:space="preserve"> incomes are often </w:t>
      </w:r>
      <w:r w:rsidR="00036871" w:rsidRPr="00035F89">
        <w:rPr>
          <w:szCs w:val="20"/>
          <w:lang w:val="en-US"/>
        </w:rPr>
        <w:t>equalized</w:t>
      </w:r>
      <w:r w:rsidR="005E4140" w:rsidRPr="00035F89">
        <w:rPr>
          <w:szCs w:val="20"/>
          <w:lang w:val="en-US"/>
        </w:rPr>
        <w:t xml:space="preserve"> with an equivalence scale (see OECD 2013</w:t>
      </w:r>
      <w:r w:rsidR="00B13C2A">
        <w:rPr>
          <w:szCs w:val="20"/>
          <w:lang w:val="en-US"/>
        </w:rPr>
        <w:t>,</w:t>
      </w:r>
      <w:r w:rsidR="005E4140" w:rsidRPr="00035F89">
        <w:rPr>
          <w:szCs w:val="20"/>
          <w:lang w:val="en-US"/>
        </w:rPr>
        <w:t xml:space="preserve"> 173</w:t>
      </w:r>
      <w:r w:rsidR="00504E29">
        <w:rPr>
          <w:szCs w:val="20"/>
          <w:lang w:val="en-US"/>
        </w:rPr>
        <w:t>;</w:t>
      </w:r>
      <w:r w:rsidR="005E4140" w:rsidRPr="00035F89">
        <w:rPr>
          <w:szCs w:val="20"/>
          <w:lang w:val="en-US"/>
        </w:rPr>
        <w:t xml:space="preserve"> Buhmann et al. 1988) to make individual economic well-being among individuals comparable even if they are living in households </w:t>
      </w:r>
      <w:r w:rsidR="00036871" w:rsidRPr="00035F89">
        <w:rPr>
          <w:szCs w:val="20"/>
          <w:lang w:val="en-US"/>
        </w:rPr>
        <w:t xml:space="preserve">of different size </w:t>
      </w:r>
      <w:r w:rsidR="005E4140" w:rsidRPr="00035F89">
        <w:rPr>
          <w:szCs w:val="20"/>
          <w:lang w:val="en-US"/>
        </w:rPr>
        <w:t xml:space="preserve">(see </w:t>
      </w:r>
      <w:r w:rsidR="00036871" w:rsidRPr="00035F89">
        <w:rPr>
          <w:szCs w:val="20"/>
          <w:lang w:val="en-US"/>
        </w:rPr>
        <w:t xml:space="preserve">also </w:t>
      </w:r>
      <w:r w:rsidR="00365252">
        <w:rPr>
          <w:szCs w:val="20"/>
          <w:lang w:val="en-US"/>
        </w:rPr>
        <w:t xml:space="preserve">the </w:t>
      </w:r>
      <w:r w:rsidR="001D27D7" w:rsidRPr="00035F89">
        <w:rPr>
          <w:szCs w:val="20"/>
          <w:lang w:val="en-US"/>
        </w:rPr>
        <w:t>sub</w:t>
      </w:r>
      <w:r w:rsidR="005E4140" w:rsidRPr="00035F89">
        <w:rPr>
          <w:szCs w:val="20"/>
          <w:lang w:val="en-US"/>
        </w:rPr>
        <w:t>section</w:t>
      </w:r>
      <w:r w:rsidR="001D27D7" w:rsidRPr="00035F89">
        <w:rPr>
          <w:szCs w:val="20"/>
          <w:lang w:val="en-US"/>
        </w:rPr>
        <w:t xml:space="preserve"> </w:t>
      </w:r>
      <w:r w:rsidR="00365252">
        <w:rPr>
          <w:szCs w:val="20"/>
          <w:lang w:val="en-US"/>
        </w:rPr>
        <w:t xml:space="preserve">on </w:t>
      </w:r>
      <w:r w:rsidR="001D27D7" w:rsidRPr="00035F89">
        <w:rPr>
          <w:szCs w:val="20"/>
          <w:lang w:val="en-US"/>
        </w:rPr>
        <w:t>statistical unit</w:t>
      </w:r>
      <w:r w:rsidR="00365252">
        <w:rPr>
          <w:szCs w:val="20"/>
          <w:lang w:val="en-US"/>
        </w:rPr>
        <w:t>s</w:t>
      </w:r>
      <w:r w:rsidR="00FB64F2" w:rsidRPr="00035F89">
        <w:rPr>
          <w:szCs w:val="20"/>
          <w:lang w:val="en-US"/>
        </w:rPr>
        <w:t xml:space="preserve"> </w:t>
      </w:r>
      <w:r w:rsidR="00FB64F2" w:rsidRPr="00DF530B">
        <w:rPr>
          <w:szCs w:val="20"/>
          <w:lang w:val="en-US"/>
        </w:rPr>
        <w:t>below</w:t>
      </w:r>
      <w:r w:rsidR="005E4140" w:rsidRPr="00DF530B">
        <w:rPr>
          <w:szCs w:val="20"/>
          <w:lang w:val="en-US"/>
        </w:rPr>
        <w:t>).</w:t>
      </w:r>
    </w:p>
    <w:p w14:paraId="063C4C72" w14:textId="77777777" w:rsidR="009B2515" w:rsidRPr="007C739D" w:rsidRDefault="009B2515" w:rsidP="00E57DCB">
      <w:pPr>
        <w:jc w:val="both"/>
        <w:rPr>
          <w:lang w:val="en-US"/>
        </w:rPr>
      </w:pPr>
    </w:p>
    <w:p w14:paraId="6F1DE8CF" w14:textId="77777777" w:rsidR="005E4140" w:rsidRDefault="005E4140" w:rsidP="00D044CF">
      <w:pPr>
        <w:rPr>
          <w:lang w:val="en-US"/>
        </w:rPr>
      </w:pPr>
    </w:p>
    <w:p w14:paraId="2253D297" w14:textId="77777777" w:rsidR="00D044CF" w:rsidRDefault="00D044CF" w:rsidP="00D044CF">
      <w:pPr>
        <w:rPr>
          <w:lang w:val="en-US"/>
        </w:rPr>
      </w:pPr>
    </w:p>
    <w:p w14:paraId="04C2ACF2" w14:textId="30191E04" w:rsidR="00676E3F" w:rsidRPr="00F22AFC" w:rsidRDefault="00B748B5" w:rsidP="00676E3F">
      <w:pPr>
        <w:keepNext/>
        <w:rPr>
          <w:lang w:val="en-US"/>
        </w:rPr>
      </w:pPr>
      <w:r w:rsidRPr="00B748B5">
        <w:rPr>
          <w:rFonts w:ascii="Times New Roman" w:eastAsia="Times New Roman" w:hAnsi="Times New Roman"/>
          <w:snapToGrid w:val="0"/>
          <w:color w:val="000000"/>
          <w:w w:val="0"/>
          <w:sz w:val="0"/>
          <w:szCs w:val="0"/>
          <w:u w:color="000000"/>
          <w:bdr w:val="none" w:sz="0" w:space="0" w:color="000000"/>
          <w:shd w:val="clear" w:color="000000" w:fill="000000"/>
          <w:lang w:val="x-none" w:eastAsia="x-none" w:bidi="x-none"/>
        </w:rPr>
        <w:lastRenderedPageBreak/>
        <w:t xml:space="preserve"> </w:t>
      </w:r>
      <w:commentRangeStart w:id="8"/>
      <w:r>
        <w:rPr>
          <w:noProof/>
          <w:lang w:eastAsia="de-CH"/>
        </w:rPr>
        <w:drawing>
          <wp:inline distT="0" distB="0" distL="0" distR="0" wp14:anchorId="78354060" wp14:editId="1ACC537B">
            <wp:extent cx="5238750" cy="6858000"/>
            <wp:effectExtent l="0" t="0" r="0" b="0"/>
            <wp:docPr id="6" name="Picture 6" descr="C:\Users\hlo1\swiss_inequality_development\paper\figure\income_definitions_chronical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lo1\swiss_inequality_development\paper\figure\income_definitions_chronicaly.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38750" cy="6858000"/>
                    </a:xfrm>
                    <a:prstGeom prst="rect">
                      <a:avLst/>
                    </a:prstGeom>
                    <a:noFill/>
                    <a:ln>
                      <a:noFill/>
                    </a:ln>
                  </pic:spPr>
                </pic:pic>
              </a:graphicData>
            </a:graphic>
          </wp:inline>
        </w:drawing>
      </w:r>
      <w:commentRangeEnd w:id="8"/>
      <w:r w:rsidR="00432B82">
        <w:rPr>
          <w:rStyle w:val="Kommentarzeichen"/>
        </w:rPr>
        <w:commentReference w:id="8"/>
      </w:r>
    </w:p>
    <w:p w14:paraId="672B86C8" w14:textId="157FAFCE" w:rsidR="009B2515" w:rsidRDefault="007C739D" w:rsidP="006A2614">
      <w:pPr>
        <w:pStyle w:val="Beschriftung"/>
        <w:rPr>
          <w:i/>
          <w:lang w:val="en-US"/>
        </w:rPr>
      </w:pPr>
      <w:bookmarkStart w:id="9" w:name="_Ref417324633"/>
      <w:bookmarkStart w:id="10" w:name="_Ref406512023"/>
      <w:r w:rsidRPr="007C739D">
        <w:rPr>
          <w:sz w:val="24"/>
          <w:lang w:val="en-US"/>
        </w:rPr>
        <w:t xml:space="preserve">Figure </w:t>
      </w:r>
      <w:r w:rsidRPr="007C739D">
        <w:rPr>
          <w:sz w:val="24"/>
          <w:lang w:val="en-US"/>
        </w:rPr>
        <w:fldChar w:fldCharType="begin"/>
      </w:r>
      <w:r w:rsidRPr="007C739D">
        <w:rPr>
          <w:sz w:val="24"/>
          <w:lang w:val="en-US"/>
        </w:rPr>
        <w:instrText xml:space="preserve"> </w:instrText>
      </w:r>
      <w:r w:rsidR="006D14BC">
        <w:rPr>
          <w:sz w:val="24"/>
          <w:lang w:val="en-US"/>
        </w:rPr>
        <w:instrText>SEQ</w:instrText>
      </w:r>
      <w:r w:rsidRPr="007C739D">
        <w:rPr>
          <w:sz w:val="24"/>
          <w:lang w:val="en-US"/>
        </w:rPr>
        <w:instrText xml:space="preserve"> Figure \* ARABIC </w:instrText>
      </w:r>
      <w:r w:rsidRPr="007C739D">
        <w:rPr>
          <w:sz w:val="24"/>
          <w:lang w:val="en-US"/>
        </w:rPr>
        <w:fldChar w:fldCharType="separate"/>
      </w:r>
      <w:r w:rsidR="00E829AC">
        <w:rPr>
          <w:noProof/>
          <w:sz w:val="24"/>
          <w:lang w:val="en-US"/>
        </w:rPr>
        <w:t>1</w:t>
      </w:r>
      <w:r w:rsidRPr="007C739D">
        <w:rPr>
          <w:sz w:val="24"/>
          <w:lang w:val="en-US"/>
        </w:rPr>
        <w:fldChar w:fldCharType="end"/>
      </w:r>
      <w:bookmarkEnd w:id="9"/>
      <w:r w:rsidR="003163BA" w:rsidRPr="003163BA">
        <w:rPr>
          <w:sz w:val="24"/>
          <w:lang w:val="en-US"/>
        </w:rPr>
        <w:t xml:space="preserve">: </w:t>
      </w:r>
      <w:r w:rsidR="003163BA" w:rsidRPr="001232D9">
        <w:rPr>
          <w:sz w:val="24"/>
          <w:lang w:val="en-US"/>
        </w:rPr>
        <w:t xml:space="preserve">Income definitions from </w:t>
      </w:r>
      <w:r w:rsidR="002C25AE">
        <w:rPr>
          <w:sz w:val="24"/>
          <w:lang w:val="en-US"/>
        </w:rPr>
        <w:t xml:space="preserve">primary </w:t>
      </w:r>
      <w:r w:rsidR="003163BA" w:rsidRPr="001232D9">
        <w:rPr>
          <w:sz w:val="24"/>
          <w:lang w:val="en-US"/>
        </w:rPr>
        <w:t>to disposable income</w:t>
      </w:r>
      <w:r w:rsidR="003163BA" w:rsidRPr="001232D9">
        <w:rPr>
          <w:lang w:val="en-US"/>
        </w:rPr>
        <w:br/>
      </w:r>
      <w:r w:rsidR="003163BA" w:rsidRPr="007A5603">
        <w:rPr>
          <w:i/>
          <w:lang w:val="en-US"/>
        </w:rPr>
        <w:t>Source: OECD (2013</w:t>
      </w:r>
      <w:r w:rsidR="00504E29">
        <w:rPr>
          <w:i/>
          <w:lang w:val="en-US"/>
        </w:rPr>
        <w:t>,</w:t>
      </w:r>
      <w:r w:rsidR="00674AD5">
        <w:rPr>
          <w:i/>
          <w:lang w:val="en-US"/>
        </w:rPr>
        <w:t xml:space="preserve"> </w:t>
      </w:r>
      <w:r w:rsidR="003163BA" w:rsidRPr="007A5603">
        <w:rPr>
          <w:i/>
          <w:lang w:val="en-US"/>
        </w:rPr>
        <w:t>44), own diagram</w:t>
      </w:r>
      <w:bookmarkEnd w:id="10"/>
    </w:p>
    <w:p w14:paraId="190EAEE1" w14:textId="5216A5C4" w:rsidR="00CF0E6A" w:rsidRPr="00871BAC" w:rsidRDefault="00CF0E6A" w:rsidP="00871BAC">
      <w:pPr>
        <w:pStyle w:val="indent"/>
        <w:jc w:val="both"/>
        <w:rPr>
          <w:rFonts w:ascii="Lucida Sans" w:hAnsi="Lucida Sans"/>
          <w:sz w:val="19"/>
          <w:szCs w:val="19"/>
          <w:lang w:val="en-US"/>
        </w:rPr>
      </w:pPr>
      <w:r w:rsidRPr="00B14648">
        <w:rPr>
          <w:rFonts w:ascii="Lucida Sans" w:hAnsi="Lucida Sans"/>
          <w:sz w:val="19"/>
          <w:szCs w:val="19"/>
          <w:lang w:val="en-US"/>
        </w:rPr>
        <w:t>With tax data</w:t>
      </w:r>
      <w:r>
        <w:rPr>
          <w:rFonts w:ascii="Lucida Sans" w:hAnsi="Lucida Sans"/>
          <w:sz w:val="19"/>
          <w:szCs w:val="19"/>
          <w:lang w:val="en-US"/>
        </w:rPr>
        <w:t>,</w:t>
      </w:r>
      <w:r w:rsidRPr="00B14648">
        <w:rPr>
          <w:rFonts w:ascii="Lucida Sans" w:hAnsi="Lucida Sans"/>
          <w:sz w:val="19"/>
          <w:szCs w:val="19"/>
          <w:lang w:val="en-US"/>
        </w:rPr>
        <w:t xml:space="preserve"> </w:t>
      </w:r>
      <w:r w:rsidRPr="00B14648">
        <w:rPr>
          <w:rFonts w:ascii="Lucida Sans" w:hAnsi="Lucida Sans"/>
          <w:i/>
          <w:sz w:val="19"/>
          <w:szCs w:val="19"/>
          <w:lang w:val="en-US"/>
        </w:rPr>
        <w:t xml:space="preserve">concepts of economic resources and definitions of </w:t>
      </w:r>
      <w:r>
        <w:rPr>
          <w:rFonts w:ascii="Lucida Sans" w:hAnsi="Lucida Sans"/>
          <w:i/>
          <w:sz w:val="19"/>
          <w:szCs w:val="19"/>
          <w:lang w:val="en-US"/>
        </w:rPr>
        <w:t>key</w:t>
      </w:r>
      <w:r w:rsidRPr="00B14648">
        <w:rPr>
          <w:rFonts w:ascii="Lucida Sans" w:hAnsi="Lucida Sans"/>
          <w:i/>
          <w:sz w:val="19"/>
          <w:szCs w:val="19"/>
          <w:lang w:val="en-US"/>
        </w:rPr>
        <w:t xml:space="preserve"> measures</w:t>
      </w:r>
      <w:r>
        <w:rPr>
          <w:rFonts w:ascii="Lucida Sans" w:hAnsi="Lucida Sans"/>
          <w:sz w:val="19"/>
          <w:szCs w:val="19"/>
          <w:lang w:val="en-US"/>
        </w:rPr>
        <w:t xml:space="preserve"> are strongly </w:t>
      </w:r>
      <w:r w:rsidRPr="00B14648">
        <w:rPr>
          <w:rFonts w:ascii="Lucida Sans" w:hAnsi="Lucida Sans"/>
          <w:sz w:val="19"/>
          <w:szCs w:val="19"/>
          <w:lang w:val="en-US"/>
        </w:rPr>
        <w:t xml:space="preserve">data-driven, because tax data </w:t>
      </w:r>
      <w:r>
        <w:rPr>
          <w:rFonts w:ascii="Lucida Sans" w:hAnsi="Lucida Sans"/>
          <w:sz w:val="19"/>
          <w:szCs w:val="19"/>
          <w:lang w:val="en-US"/>
        </w:rPr>
        <w:t>are</w:t>
      </w:r>
      <w:r w:rsidRPr="00B14648">
        <w:rPr>
          <w:rFonts w:ascii="Lucida Sans" w:hAnsi="Lucida Sans"/>
          <w:sz w:val="19"/>
          <w:szCs w:val="19"/>
          <w:lang w:val="en-US"/>
        </w:rPr>
        <w:t xml:space="preserve"> collected </w:t>
      </w:r>
      <w:r>
        <w:rPr>
          <w:rFonts w:ascii="Lucida Sans" w:hAnsi="Lucida Sans"/>
          <w:sz w:val="19"/>
          <w:szCs w:val="19"/>
          <w:lang w:val="en-US"/>
        </w:rPr>
        <w:t>for</w:t>
      </w:r>
      <w:r w:rsidRPr="00B14648">
        <w:rPr>
          <w:rFonts w:ascii="Lucida Sans" w:hAnsi="Lucida Sans"/>
          <w:sz w:val="19"/>
          <w:szCs w:val="19"/>
          <w:lang w:val="en-US"/>
        </w:rPr>
        <w:t xml:space="preserve"> administrative</w:t>
      </w:r>
      <w:r w:rsidR="00AB2519">
        <w:rPr>
          <w:rFonts w:ascii="Lucida Sans" w:hAnsi="Lucida Sans"/>
          <w:sz w:val="19"/>
          <w:szCs w:val="19"/>
          <w:lang w:val="en-US"/>
        </w:rPr>
        <w:t xml:space="preserve"> and not for scientific</w:t>
      </w:r>
      <w:r w:rsidRPr="00B14648">
        <w:rPr>
          <w:rFonts w:ascii="Lucida Sans" w:hAnsi="Lucida Sans"/>
          <w:sz w:val="19"/>
          <w:szCs w:val="19"/>
          <w:lang w:val="en-US"/>
        </w:rPr>
        <w:t xml:space="preserve"> purpose</w:t>
      </w:r>
      <w:r>
        <w:rPr>
          <w:rFonts w:ascii="Lucida Sans" w:hAnsi="Lucida Sans"/>
          <w:sz w:val="19"/>
          <w:szCs w:val="19"/>
          <w:lang w:val="en-US"/>
        </w:rPr>
        <w:t>s</w:t>
      </w:r>
      <w:r w:rsidRPr="00B14648">
        <w:rPr>
          <w:rFonts w:ascii="Lucida Sans" w:hAnsi="Lucida Sans"/>
          <w:sz w:val="19"/>
          <w:szCs w:val="19"/>
          <w:lang w:val="en-US"/>
        </w:rPr>
        <w:t xml:space="preserve">. </w:t>
      </w:r>
      <w:r>
        <w:rPr>
          <w:rFonts w:ascii="Lucida Sans" w:hAnsi="Lucida Sans"/>
          <w:sz w:val="19"/>
          <w:szCs w:val="19"/>
          <w:lang w:val="en-US"/>
        </w:rPr>
        <w:t>T</w:t>
      </w:r>
      <w:r w:rsidRPr="00B14648">
        <w:rPr>
          <w:rFonts w:ascii="Lucida Sans" w:hAnsi="Lucida Sans"/>
          <w:sz w:val="19"/>
          <w:szCs w:val="19"/>
          <w:lang w:val="en-US"/>
        </w:rPr>
        <w:t xml:space="preserve">ax statistics are </w:t>
      </w:r>
      <w:r>
        <w:rPr>
          <w:rFonts w:ascii="Lucida Sans" w:hAnsi="Lucida Sans"/>
          <w:sz w:val="19"/>
          <w:szCs w:val="19"/>
          <w:lang w:val="en-US"/>
        </w:rPr>
        <w:t>often easily</w:t>
      </w:r>
      <w:r w:rsidRPr="00B14648">
        <w:rPr>
          <w:rFonts w:ascii="Lucida Sans" w:hAnsi="Lucida Sans"/>
          <w:sz w:val="19"/>
          <w:szCs w:val="19"/>
          <w:lang w:val="en-US"/>
        </w:rPr>
        <w:t xml:space="preserve"> available in</w:t>
      </w:r>
      <w:r>
        <w:rPr>
          <w:rFonts w:ascii="Lucida Sans" w:hAnsi="Lucida Sans"/>
          <w:sz w:val="19"/>
          <w:szCs w:val="19"/>
          <w:lang w:val="en-US"/>
        </w:rPr>
        <w:t xml:space="preserve"> </w:t>
      </w:r>
      <w:r w:rsidR="00D22CB5">
        <w:rPr>
          <w:rFonts w:ascii="Lucida Sans" w:hAnsi="Lucida Sans"/>
          <w:sz w:val="19"/>
          <w:szCs w:val="19"/>
          <w:lang w:val="en-US"/>
        </w:rPr>
        <w:t>an</w:t>
      </w:r>
      <w:r>
        <w:rPr>
          <w:rFonts w:ascii="Lucida Sans" w:hAnsi="Lucida Sans"/>
          <w:sz w:val="19"/>
          <w:szCs w:val="19"/>
          <w:lang w:val="en-US"/>
        </w:rPr>
        <w:t xml:space="preserve"> </w:t>
      </w:r>
      <w:r w:rsidRPr="00B14648">
        <w:rPr>
          <w:rFonts w:ascii="Lucida Sans" w:hAnsi="Lucida Sans"/>
          <w:sz w:val="19"/>
          <w:szCs w:val="19"/>
          <w:lang w:val="en-US"/>
        </w:rPr>
        <w:t>aggregated form</w:t>
      </w:r>
      <w:r>
        <w:rPr>
          <w:rFonts w:ascii="Lucida Sans" w:hAnsi="Lucida Sans"/>
          <w:sz w:val="19"/>
          <w:szCs w:val="19"/>
          <w:lang w:val="en-US"/>
        </w:rPr>
        <w:t>,</w:t>
      </w:r>
      <w:r w:rsidRPr="00B14648">
        <w:rPr>
          <w:rFonts w:ascii="Lucida Sans" w:hAnsi="Lucida Sans"/>
          <w:sz w:val="19"/>
          <w:szCs w:val="19"/>
          <w:lang w:val="en-US"/>
        </w:rPr>
        <w:t xml:space="preserve"> showing tax units per taxable income/wealth brackets</w:t>
      </w:r>
      <w:r>
        <w:rPr>
          <w:rFonts w:ascii="Lucida Sans" w:hAnsi="Lucida Sans"/>
          <w:sz w:val="19"/>
          <w:szCs w:val="19"/>
          <w:lang w:val="en-US"/>
        </w:rPr>
        <w:t>, but without any information on individuals</w:t>
      </w:r>
      <w:r w:rsidRPr="00B14648">
        <w:rPr>
          <w:rFonts w:ascii="Lucida Sans" w:hAnsi="Lucida Sans"/>
          <w:sz w:val="19"/>
          <w:szCs w:val="19"/>
          <w:lang w:val="en-US"/>
        </w:rPr>
        <w:t xml:space="preserve">. The missing link on the </w:t>
      </w:r>
      <w:r>
        <w:rPr>
          <w:rFonts w:ascii="Lucida Sans" w:hAnsi="Lucida Sans"/>
          <w:sz w:val="19"/>
          <w:szCs w:val="19"/>
          <w:lang w:val="en-US"/>
        </w:rPr>
        <w:t>micro</w:t>
      </w:r>
      <w:r w:rsidRPr="00B14648">
        <w:rPr>
          <w:rFonts w:ascii="Lucida Sans" w:hAnsi="Lucida Sans"/>
          <w:sz w:val="19"/>
          <w:szCs w:val="19"/>
          <w:lang w:val="en-US"/>
        </w:rPr>
        <w:t xml:space="preserve"> level implies therefore </w:t>
      </w:r>
      <w:r>
        <w:rPr>
          <w:rFonts w:ascii="Lucida Sans" w:hAnsi="Lucida Sans"/>
          <w:sz w:val="19"/>
          <w:szCs w:val="19"/>
          <w:lang w:val="en-US"/>
        </w:rPr>
        <w:t>that there is no</w:t>
      </w:r>
      <w:r w:rsidRPr="00B14648">
        <w:rPr>
          <w:rFonts w:ascii="Lucida Sans" w:hAnsi="Lucida Sans"/>
          <w:sz w:val="19"/>
          <w:szCs w:val="19"/>
          <w:lang w:val="en-US"/>
        </w:rPr>
        <w:t xml:space="preserve"> possibility </w:t>
      </w:r>
      <w:r>
        <w:rPr>
          <w:rFonts w:ascii="Lucida Sans" w:hAnsi="Lucida Sans"/>
          <w:sz w:val="19"/>
          <w:szCs w:val="19"/>
          <w:lang w:val="en-US"/>
        </w:rPr>
        <w:t>of doing</w:t>
      </w:r>
      <w:r w:rsidRPr="00B14648">
        <w:rPr>
          <w:rFonts w:ascii="Lucida Sans" w:hAnsi="Lucida Sans"/>
          <w:sz w:val="19"/>
          <w:szCs w:val="19"/>
          <w:lang w:val="en-US"/>
        </w:rPr>
        <w:t xml:space="preserve"> a conjoint analysis of i</w:t>
      </w:r>
      <w:r>
        <w:rPr>
          <w:rFonts w:ascii="Lucida Sans" w:hAnsi="Lucida Sans"/>
          <w:sz w:val="19"/>
          <w:szCs w:val="19"/>
          <w:lang w:val="en-US"/>
        </w:rPr>
        <w:t>ncome and wealth.</w:t>
      </w:r>
      <w:r w:rsidRPr="00B14648">
        <w:rPr>
          <w:rFonts w:ascii="Lucida Sans" w:hAnsi="Lucida Sans"/>
          <w:sz w:val="19"/>
          <w:szCs w:val="19"/>
          <w:lang w:val="en-US"/>
        </w:rPr>
        <w:t xml:space="preserve"> </w:t>
      </w:r>
      <w:r>
        <w:rPr>
          <w:rFonts w:ascii="Lucida Sans" w:hAnsi="Lucida Sans"/>
          <w:sz w:val="19"/>
          <w:szCs w:val="19"/>
          <w:lang w:val="en-US"/>
        </w:rPr>
        <w:t>Researchers therefore are only able to analyze</w:t>
      </w:r>
      <w:r w:rsidRPr="00B14648">
        <w:rPr>
          <w:rFonts w:ascii="Lucida Sans" w:hAnsi="Lucida Sans"/>
          <w:sz w:val="19"/>
          <w:szCs w:val="19"/>
          <w:lang w:val="en-US"/>
        </w:rPr>
        <w:t xml:space="preserve"> </w:t>
      </w:r>
      <w:r>
        <w:rPr>
          <w:rFonts w:ascii="Lucida Sans" w:hAnsi="Lucida Sans"/>
          <w:sz w:val="19"/>
          <w:szCs w:val="19"/>
          <w:lang w:val="en-US"/>
        </w:rPr>
        <w:t>the distribution of</w:t>
      </w:r>
      <w:r w:rsidRPr="00B14648">
        <w:rPr>
          <w:rFonts w:ascii="Lucida Sans" w:hAnsi="Lucida Sans"/>
          <w:sz w:val="19"/>
          <w:szCs w:val="19"/>
          <w:lang w:val="en-US"/>
        </w:rPr>
        <w:t xml:space="preserve"> </w:t>
      </w:r>
      <w:r>
        <w:rPr>
          <w:rFonts w:ascii="Lucida Sans" w:hAnsi="Lucida Sans"/>
          <w:sz w:val="19"/>
          <w:szCs w:val="19"/>
          <w:lang w:val="en-US"/>
        </w:rPr>
        <w:t xml:space="preserve">either </w:t>
      </w:r>
      <w:r w:rsidRPr="00B14648">
        <w:rPr>
          <w:rFonts w:ascii="Lucida Sans" w:hAnsi="Lucida Sans"/>
          <w:sz w:val="19"/>
          <w:szCs w:val="19"/>
          <w:lang w:val="en-US"/>
        </w:rPr>
        <w:t>income or wealth</w:t>
      </w:r>
      <w:r>
        <w:rPr>
          <w:rFonts w:ascii="Lucida Sans" w:hAnsi="Lucida Sans"/>
          <w:sz w:val="19"/>
          <w:szCs w:val="19"/>
          <w:lang w:val="en-US"/>
        </w:rPr>
        <w:t>, but not both simultaneously</w:t>
      </w:r>
      <w:r w:rsidRPr="00B14648">
        <w:rPr>
          <w:rFonts w:ascii="Lucida Sans" w:hAnsi="Lucida Sans"/>
          <w:sz w:val="19"/>
          <w:szCs w:val="19"/>
          <w:lang w:val="en-US"/>
        </w:rPr>
        <w:t>.</w:t>
      </w:r>
      <w:r>
        <w:rPr>
          <w:rFonts w:ascii="Lucida Sans" w:hAnsi="Lucida Sans"/>
          <w:sz w:val="19"/>
          <w:szCs w:val="19"/>
          <w:lang w:val="en-US"/>
        </w:rPr>
        <w:t xml:space="preserve"> In addition, i</w:t>
      </w:r>
      <w:r w:rsidRPr="00B14648">
        <w:rPr>
          <w:rFonts w:ascii="Lucida Sans" w:hAnsi="Lucida Sans"/>
          <w:sz w:val="19"/>
          <w:szCs w:val="19"/>
          <w:lang w:val="en-US"/>
        </w:rPr>
        <w:t>nformation on</w:t>
      </w:r>
      <w:r>
        <w:rPr>
          <w:rFonts w:ascii="Lucida Sans" w:hAnsi="Lucida Sans"/>
          <w:sz w:val="19"/>
          <w:szCs w:val="19"/>
          <w:lang w:val="en-US"/>
        </w:rPr>
        <w:t xml:space="preserve"> consumption is missing entirely. </w:t>
      </w:r>
      <w:r w:rsidRPr="00B14648">
        <w:rPr>
          <w:rFonts w:ascii="Lucida Sans" w:hAnsi="Lucida Sans"/>
          <w:sz w:val="19"/>
          <w:szCs w:val="19"/>
          <w:lang w:val="en-US"/>
        </w:rPr>
        <w:t xml:space="preserve">The definition of </w:t>
      </w:r>
      <w:r>
        <w:rPr>
          <w:rFonts w:ascii="Lucida Sans" w:hAnsi="Lucida Sans"/>
          <w:sz w:val="19"/>
          <w:szCs w:val="19"/>
          <w:lang w:val="en-US"/>
        </w:rPr>
        <w:t>key</w:t>
      </w:r>
      <w:r w:rsidRPr="00B14648">
        <w:rPr>
          <w:rFonts w:ascii="Lucida Sans" w:hAnsi="Lucida Sans"/>
          <w:sz w:val="19"/>
          <w:szCs w:val="19"/>
          <w:lang w:val="en-US"/>
        </w:rPr>
        <w:t xml:space="preserve"> measures </w:t>
      </w:r>
      <w:r>
        <w:rPr>
          <w:rFonts w:ascii="Lucida Sans" w:hAnsi="Lucida Sans"/>
          <w:sz w:val="19"/>
          <w:szCs w:val="19"/>
          <w:lang w:val="en-US"/>
        </w:rPr>
        <w:t xml:space="preserve">is </w:t>
      </w:r>
      <w:r w:rsidRPr="00B14648">
        <w:rPr>
          <w:rFonts w:ascii="Lucida Sans" w:hAnsi="Lucida Sans"/>
          <w:sz w:val="19"/>
          <w:szCs w:val="19"/>
          <w:lang w:val="en-US"/>
        </w:rPr>
        <w:t>often restricted</w:t>
      </w:r>
      <w:r>
        <w:rPr>
          <w:rFonts w:ascii="Lucida Sans" w:hAnsi="Lucida Sans"/>
          <w:sz w:val="19"/>
          <w:szCs w:val="19"/>
          <w:lang w:val="en-US"/>
        </w:rPr>
        <w:t xml:space="preserve"> too</w:t>
      </w:r>
      <w:r w:rsidRPr="00B14648">
        <w:rPr>
          <w:rFonts w:ascii="Lucida Sans" w:hAnsi="Lucida Sans"/>
          <w:sz w:val="19"/>
          <w:szCs w:val="19"/>
          <w:lang w:val="en-US"/>
        </w:rPr>
        <w:t>, because only tax</w:t>
      </w:r>
      <w:r>
        <w:rPr>
          <w:rFonts w:ascii="Lucida Sans" w:hAnsi="Lucida Sans"/>
          <w:sz w:val="19"/>
          <w:szCs w:val="19"/>
          <w:lang w:val="en-US"/>
        </w:rPr>
        <w:t>-relevant</w:t>
      </w:r>
      <w:r w:rsidRPr="00B14648">
        <w:rPr>
          <w:rFonts w:ascii="Lucida Sans" w:hAnsi="Lucida Sans"/>
          <w:sz w:val="19"/>
          <w:szCs w:val="19"/>
          <w:lang w:val="en-US"/>
        </w:rPr>
        <w:t xml:space="preserve"> measures a</w:t>
      </w:r>
      <w:r>
        <w:rPr>
          <w:rFonts w:ascii="Lucida Sans" w:hAnsi="Lucida Sans"/>
          <w:sz w:val="19"/>
          <w:szCs w:val="19"/>
          <w:lang w:val="en-US"/>
        </w:rPr>
        <w:t xml:space="preserve">re reported. Taxable incomes in Switzerland for example include direct social transfers (e.g. rents), but no mean-tested benefits (e.g. social assistance) and taxes are not subtracted. Thus, a researcher using tax data can look at neither </w:t>
      </w:r>
      <w:r>
        <w:rPr>
          <w:rFonts w:ascii="Lucida Sans" w:hAnsi="Lucida Sans"/>
          <w:sz w:val="19"/>
          <w:szCs w:val="19"/>
          <w:lang w:val="en-US"/>
        </w:rPr>
        <w:lastRenderedPageBreak/>
        <w:t xml:space="preserve">a pre- nor a post-transfer measure (see </w:t>
      </w:r>
      <w:r>
        <w:rPr>
          <w:rFonts w:ascii="Lucida Sans" w:hAnsi="Lucida Sans"/>
          <w:sz w:val="19"/>
          <w:szCs w:val="19"/>
          <w:lang w:val="en-US"/>
        </w:rPr>
        <w:fldChar w:fldCharType="begin"/>
      </w:r>
      <w:r>
        <w:rPr>
          <w:rFonts w:ascii="Lucida Sans" w:hAnsi="Lucida Sans"/>
          <w:sz w:val="19"/>
          <w:szCs w:val="19"/>
          <w:lang w:val="en-US"/>
        </w:rPr>
        <w:instrText xml:space="preserve"> REF _Ref417324633 \h  \* MERGEFORMAT </w:instrText>
      </w:r>
      <w:r>
        <w:rPr>
          <w:rFonts w:ascii="Lucida Sans" w:hAnsi="Lucida Sans"/>
          <w:sz w:val="19"/>
          <w:szCs w:val="19"/>
          <w:lang w:val="en-US"/>
        </w:rPr>
      </w:r>
      <w:r>
        <w:rPr>
          <w:rFonts w:ascii="Lucida Sans" w:hAnsi="Lucida Sans"/>
          <w:sz w:val="19"/>
          <w:szCs w:val="19"/>
          <w:lang w:val="en-US"/>
        </w:rPr>
        <w:fldChar w:fldCharType="separate"/>
      </w:r>
      <w:r w:rsidR="00E829AC" w:rsidRPr="00E829AC">
        <w:rPr>
          <w:rFonts w:ascii="Lucida Sans" w:hAnsi="Lucida Sans"/>
          <w:sz w:val="19"/>
          <w:szCs w:val="19"/>
          <w:lang w:val="en-US"/>
        </w:rPr>
        <w:t>Figure 1</w:t>
      </w:r>
      <w:r>
        <w:rPr>
          <w:rFonts w:ascii="Lucida Sans" w:hAnsi="Lucida Sans"/>
          <w:sz w:val="19"/>
          <w:szCs w:val="19"/>
          <w:lang w:val="en-US"/>
        </w:rPr>
        <w:fldChar w:fldCharType="end"/>
      </w:r>
      <w:r w:rsidR="00AB2519">
        <w:rPr>
          <w:rFonts w:ascii="Lucida Sans" w:hAnsi="Lucida Sans"/>
          <w:sz w:val="19"/>
          <w:szCs w:val="19"/>
          <w:lang w:val="en-US"/>
        </w:rPr>
        <w:t xml:space="preserve">). </w:t>
      </w:r>
      <w:r>
        <w:rPr>
          <w:rFonts w:ascii="Lucida Sans" w:hAnsi="Lucida Sans"/>
          <w:sz w:val="19"/>
          <w:szCs w:val="19"/>
          <w:lang w:val="en-US"/>
        </w:rPr>
        <w:t>Taxable income is rather something in between.</w:t>
      </w:r>
      <w:r w:rsidRPr="00B14648">
        <w:rPr>
          <w:rFonts w:ascii="Lucida Sans" w:hAnsi="Lucida Sans"/>
          <w:sz w:val="19"/>
          <w:szCs w:val="19"/>
          <w:lang w:val="en-US"/>
        </w:rPr>
        <w:t xml:space="preserve"> Furthermore</w:t>
      </w:r>
      <w:r>
        <w:rPr>
          <w:rFonts w:ascii="Lucida Sans" w:hAnsi="Lucida Sans"/>
          <w:sz w:val="19"/>
          <w:szCs w:val="19"/>
          <w:lang w:val="en-US"/>
        </w:rPr>
        <w:t>,</w:t>
      </w:r>
      <w:r w:rsidRPr="00B14648">
        <w:rPr>
          <w:rFonts w:ascii="Lucida Sans" w:hAnsi="Lucida Sans"/>
          <w:sz w:val="19"/>
          <w:szCs w:val="19"/>
          <w:lang w:val="en-US"/>
        </w:rPr>
        <w:t xml:space="preserve"> deductions impose changes to income meas</w:t>
      </w:r>
      <w:r>
        <w:rPr>
          <w:rFonts w:ascii="Lucida Sans" w:hAnsi="Lucida Sans"/>
          <w:sz w:val="19"/>
          <w:szCs w:val="19"/>
          <w:lang w:val="en-US"/>
        </w:rPr>
        <w:t xml:space="preserve">ures, which can bias the result, when deductions change over time. The situation is far better with micro tax data. If income and wealth are taxed, a complete conjoint distributional analysis is possible. Key measures can also be constructed quite flexibly, because individual tax data contain information on pre-tax income (before deductions) as well as most important expenditures like taxes. However, detailed information on consumption is still missing. </w:t>
      </w:r>
      <w:r w:rsidRPr="008327C0">
        <w:rPr>
          <w:rFonts w:ascii="Lucida Sans" w:hAnsi="Lucida Sans"/>
          <w:sz w:val="19"/>
          <w:szCs w:val="19"/>
          <w:lang w:val="en-US"/>
        </w:rPr>
        <w:t>Nonetheless, with respect</w:t>
      </w:r>
      <w:r>
        <w:rPr>
          <w:rFonts w:ascii="Lucida Sans" w:hAnsi="Lucida Sans"/>
          <w:sz w:val="19"/>
          <w:szCs w:val="19"/>
          <w:lang w:val="en-US"/>
        </w:rPr>
        <w:t xml:space="preserve"> to</w:t>
      </w:r>
      <w:r w:rsidRPr="008327C0">
        <w:rPr>
          <w:rFonts w:ascii="Lucida Sans" w:hAnsi="Lucida Sans"/>
          <w:sz w:val="19"/>
          <w:szCs w:val="19"/>
          <w:lang w:val="en-US"/>
        </w:rPr>
        <w:t xml:space="preserve"> concepts of economic resources and definitions of key measures survey data are clearly superior, because concepts and measures can be tailored carefully to the needs of scientists.</w:t>
      </w:r>
    </w:p>
    <w:p w14:paraId="0A79EC9B" w14:textId="014AE149" w:rsidR="00676E3F" w:rsidRPr="008B734B" w:rsidRDefault="00346DD3" w:rsidP="00676E3F">
      <w:pPr>
        <w:pStyle w:val="berschrift2"/>
        <w:rPr>
          <w:lang w:val="en-US"/>
        </w:rPr>
      </w:pPr>
      <w:r>
        <w:rPr>
          <w:lang w:val="en-US"/>
        </w:rPr>
        <w:t xml:space="preserve">Inequality </w:t>
      </w:r>
      <w:r w:rsidR="002B69C3">
        <w:rPr>
          <w:lang w:val="en-US"/>
        </w:rPr>
        <w:t>m</w:t>
      </w:r>
      <w:r>
        <w:rPr>
          <w:lang w:val="en-US"/>
        </w:rPr>
        <w:t>easures</w:t>
      </w:r>
    </w:p>
    <w:p w14:paraId="5A5B21F6" w14:textId="5298A264" w:rsidR="00B07E46" w:rsidRDefault="00984DA4" w:rsidP="004876AF">
      <w:pPr>
        <w:jc w:val="both"/>
        <w:rPr>
          <w:lang w:val="en-US"/>
        </w:rPr>
      </w:pPr>
      <w:r>
        <w:rPr>
          <w:lang w:val="en-US"/>
        </w:rPr>
        <w:t>Today</w:t>
      </w:r>
      <w:r w:rsidRPr="00676E3F">
        <w:rPr>
          <w:lang w:val="en-US"/>
        </w:rPr>
        <w:t xml:space="preserve"> </w:t>
      </w:r>
      <w:r>
        <w:rPr>
          <w:lang w:val="en-US"/>
        </w:rPr>
        <w:t xml:space="preserve">there are </w:t>
      </w:r>
      <w:r w:rsidR="00676E3F" w:rsidRPr="00676E3F">
        <w:rPr>
          <w:lang w:val="en-US"/>
        </w:rPr>
        <w:t>a plethor</w:t>
      </w:r>
      <w:r w:rsidR="00141B1B">
        <w:rPr>
          <w:lang w:val="en-US"/>
        </w:rPr>
        <w:t>a of inequality measures</w:t>
      </w:r>
      <w:r w:rsidR="004808EC">
        <w:rPr>
          <w:lang w:val="en-US"/>
        </w:rPr>
        <w:t xml:space="preserve"> with different proprieties (Hao </w:t>
      </w:r>
      <w:r w:rsidR="00CC00ED">
        <w:rPr>
          <w:lang w:val="en-US"/>
        </w:rPr>
        <w:t>and</w:t>
      </w:r>
      <w:r w:rsidR="004808EC">
        <w:rPr>
          <w:lang w:val="en-US"/>
        </w:rPr>
        <w:t xml:space="preserve"> Naiman</w:t>
      </w:r>
      <w:r w:rsidR="00CC00ED">
        <w:rPr>
          <w:lang w:val="en-US"/>
        </w:rPr>
        <w:t>,</w:t>
      </w:r>
      <w:r w:rsidR="004808EC">
        <w:rPr>
          <w:lang w:val="en-US"/>
        </w:rPr>
        <w:t xml:space="preserve"> 2010</w:t>
      </w:r>
      <w:r w:rsidR="00CC00ED">
        <w:rPr>
          <w:lang w:val="en-US"/>
        </w:rPr>
        <w:t>; Cowell, 2011</w:t>
      </w:r>
      <w:r w:rsidR="004808EC">
        <w:rPr>
          <w:lang w:val="en-US"/>
        </w:rPr>
        <w:t>)</w:t>
      </w:r>
      <w:r w:rsidR="00767EB4">
        <w:rPr>
          <w:lang w:val="en-US"/>
        </w:rPr>
        <w:t>.</w:t>
      </w:r>
      <w:r w:rsidR="00B07E46">
        <w:rPr>
          <w:lang w:val="en-US"/>
        </w:rPr>
        <w:t xml:space="preserve"> </w:t>
      </w:r>
      <w:r w:rsidR="00B07E46" w:rsidRPr="00676E3F">
        <w:rPr>
          <w:lang w:val="en-US"/>
        </w:rPr>
        <w:t xml:space="preserve">Widely used in social sciences are </w:t>
      </w:r>
      <w:r w:rsidR="00B07E46" w:rsidRPr="00141B1B">
        <w:rPr>
          <w:i/>
          <w:lang w:val="en-US"/>
        </w:rPr>
        <w:t>quantile function</w:t>
      </w:r>
      <w:r w:rsidR="00B07E46">
        <w:rPr>
          <w:lang w:val="en-US"/>
        </w:rPr>
        <w:t>-</w:t>
      </w:r>
      <w:r w:rsidR="00B07E46" w:rsidRPr="00676E3F">
        <w:rPr>
          <w:lang w:val="en-US"/>
        </w:rPr>
        <w:t xml:space="preserve">based measures like </w:t>
      </w:r>
      <w:r w:rsidR="00B07E46" w:rsidRPr="00141B1B">
        <w:rPr>
          <w:i/>
          <w:lang w:val="en-US"/>
        </w:rPr>
        <w:t>t</w:t>
      </w:r>
      <w:r w:rsidR="00B07E46">
        <w:rPr>
          <w:i/>
          <w:lang w:val="en-US"/>
        </w:rPr>
        <w:t>op income shares, t</w:t>
      </w:r>
      <w:r w:rsidR="00B07E46" w:rsidRPr="00141B1B">
        <w:rPr>
          <w:i/>
          <w:lang w:val="en-US"/>
        </w:rPr>
        <w:t xml:space="preserve">he quantile ratio or the </w:t>
      </w:r>
      <w:r w:rsidR="00B07E46">
        <w:rPr>
          <w:i/>
          <w:lang w:val="en-US"/>
        </w:rPr>
        <w:t>G</w:t>
      </w:r>
      <w:r w:rsidR="00B07E46" w:rsidRPr="00141B1B">
        <w:rPr>
          <w:i/>
          <w:lang w:val="en-US"/>
        </w:rPr>
        <w:t>ini</w:t>
      </w:r>
      <w:r w:rsidR="00B07E46">
        <w:rPr>
          <w:i/>
          <w:lang w:val="en-US"/>
        </w:rPr>
        <w:t xml:space="preserve"> </w:t>
      </w:r>
      <w:r w:rsidR="00B07E46" w:rsidRPr="00141B1B">
        <w:rPr>
          <w:i/>
          <w:lang w:val="en-US"/>
        </w:rPr>
        <w:t>coefficient</w:t>
      </w:r>
      <w:r w:rsidR="00B07E46" w:rsidRPr="00676E3F">
        <w:rPr>
          <w:lang w:val="en-US"/>
        </w:rPr>
        <w:t xml:space="preserve">, which is </w:t>
      </w:r>
      <w:r w:rsidR="00B07E46" w:rsidRPr="00845A7E">
        <w:rPr>
          <w:lang w:val="en-US"/>
        </w:rPr>
        <w:t>undoubt</w:t>
      </w:r>
      <w:r w:rsidR="00B07E46">
        <w:rPr>
          <w:lang w:val="en-US"/>
        </w:rPr>
        <w:t>ed</w:t>
      </w:r>
      <w:r w:rsidR="00B07E46" w:rsidRPr="00845A7E">
        <w:rPr>
          <w:lang w:val="en-US"/>
        </w:rPr>
        <w:t>ly</w:t>
      </w:r>
      <w:r w:rsidR="00B07E46">
        <w:rPr>
          <w:lang w:val="en-US"/>
        </w:rPr>
        <w:t xml:space="preserve"> </w:t>
      </w:r>
      <w:r w:rsidR="00B07E46" w:rsidRPr="00676E3F">
        <w:rPr>
          <w:lang w:val="en-US"/>
        </w:rPr>
        <w:t xml:space="preserve">the most prominent inequality measure in the academic literature </w:t>
      </w:r>
      <w:r w:rsidR="00B07E46">
        <w:rPr>
          <w:lang w:val="en-US"/>
        </w:rPr>
        <w:t>as well as</w:t>
      </w:r>
      <w:r w:rsidR="00B07E46" w:rsidRPr="00676E3F">
        <w:rPr>
          <w:lang w:val="en-US"/>
        </w:rPr>
        <w:t xml:space="preserve"> </w:t>
      </w:r>
      <w:r w:rsidR="00B07E46">
        <w:rPr>
          <w:lang w:val="en-US"/>
        </w:rPr>
        <w:t xml:space="preserve">for </w:t>
      </w:r>
      <w:r w:rsidR="00B07E46" w:rsidRPr="00676E3F">
        <w:rPr>
          <w:lang w:val="en-US"/>
        </w:rPr>
        <w:t>government statistics.</w:t>
      </w:r>
      <w:r w:rsidR="00B07E46">
        <w:rPr>
          <w:lang w:val="en-US"/>
        </w:rPr>
        <w:t xml:space="preserve"> </w:t>
      </w:r>
      <w:r w:rsidR="00B07E46" w:rsidRPr="00676E3F">
        <w:rPr>
          <w:lang w:val="en-US"/>
        </w:rPr>
        <w:t>As it is derived from the Lorenz</w:t>
      </w:r>
      <w:r w:rsidR="00B07E46">
        <w:rPr>
          <w:lang w:val="en-US"/>
        </w:rPr>
        <w:t xml:space="preserve"> </w:t>
      </w:r>
      <w:r w:rsidR="00B07E46" w:rsidRPr="00676E3F">
        <w:rPr>
          <w:lang w:val="en-US"/>
        </w:rPr>
        <w:t>curve, the quantified amount of inequality can be described</w:t>
      </w:r>
      <w:r w:rsidR="00B07E46">
        <w:rPr>
          <w:lang w:val="en-US"/>
        </w:rPr>
        <w:t xml:space="preserve"> simply</w:t>
      </w:r>
      <w:r w:rsidR="00B07E46" w:rsidRPr="00676E3F">
        <w:rPr>
          <w:lang w:val="en-US"/>
        </w:rPr>
        <w:t xml:space="preserve"> in a formal and visual way. Therefore the Gini coefficient is easy </w:t>
      </w:r>
      <w:r w:rsidR="00B07E46">
        <w:rPr>
          <w:lang w:val="en-US"/>
        </w:rPr>
        <w:t>to understand</w:t>
      </w:r>
      <w:r w:rsidR="00B07E46" w:rsidRPr="00676E3F">
        <w:rPr>
          <w:lang w:val="en-US"/>
        </w:rPr>
        <w:t xml:space="preserve">. However, several drawbacks are reported in the literature. </w:t>
      </w:r>
      <w:r w:rsidR="00B07E46">
        <w:rPr>
          <w:lang w:val="en-US"/>
        </w:rPr>
        <w:t xml:space="preserve">The </w:t>
      </w:r>
      <w:r w:rsidR="00B07E46" w:rsidRPr="00676E3F">
        <w:rPr>
          <w:lang w:val="en-US"/>
        </w:rPr>
        <w:t>Gini</w:t>
      </w:r>
      <w:r w:rsidR="00B07E46">
        <w:rPr>
          <w:lang w:val="en-US"/>
        </w:rPr>
        <w:t xml:space="preserve"> c</w:t>
      </w:r>
      <w:r w:rsidR="00B07E46" w:rsidRPr="00676E3F">
        <w:rPr>
          <w:lang w:val="en-US"/>
        </w:rPr>
        <w:t>oeffic</w:t>
      </w:r>
      <w:r w:rsidR="00B07E46">
        <w:rPr>
          <w:lang w:val="en-US"/>
        </w:rPr>
        <w:t>i</w:t>
      </w:r>
      <w:r w:rsidR="00B07E46" w:rsidRPr="00676E3F">
        <w:rPr>
          <w:lang w:val="en-US"/>
        </w:rPr>
        <w:t>ent is more sensitive to changes in</w:t>
      </w:r>
      <w:r w:rsidR="00B07E46">
        <w:rPr>
          <w:lang w:val="en-US"/>
        </w:rPr>
        <w:t xml:space="preserve"> the middle of the distribution, which is not necessarily a desired feature</w:t>
      </w:r>
      <w:r w:rsidR="00432B82">
        <w:rPr>
          <w:lang w:val="en-US"/>
        </w:rPr>
        <w:t xml:space="preserve">. </w:t>
      </w:r>
      <w:r w:rsidR="00B07E46">
        <w:rPr>
          <w:lang w:val="en-US"/>
        </w:rPr>
        <w:t>M</w:t>
      </w:r>
      <w:r w:rsidR="00B07E46" w:rsidRPr="00676E3F">
        <w:rPr>
          <w:lang w:val="en-US"/>
        </w:rPr>
        <w:t>ost important</w:t>
      </w:r>
      <w:r w:rsidR="00B07E46">
        <w:rPr>
          <w:lang w:val="en-US"/>
        </w:rPr>
        <w:t>ly, being a single aggregate measure,</w:t>
      </w:r>
      <w:r w:rsidR="00B07E46" w:rsidRPr="00676E3F">
        <w:rPr>
          <w:lang w:val="en-US"/>
        </w:rPr>
        <w:t xml:space="preserve"> the </w:t>
      </w:r>
      <w:r w:rsidR="00B07E46">
        <w:rPr>
          <w:lang w:val="en-US"/>
        </w:rPr>
        <w:t>Gini coefficient cannot tell if it</w:t>
      </w:r>
      <w:r w:rsidR="00B07E46" w:rsidRPr="00676E3F">
        <w:rPr>
          <w:lang w:val="en-US"/>
        </w:rPr>
        <w:t xml:space="preserve"> is driven by a few rich or many poor ind</w:t>
      </w:r>
      <w:r w:rsidR="00B07E46">
        <w:rPr>
          <w:lang w:val="en-US"/>
        </w:rPr>
        <w:t>ividuals. This can be prob</w:t>
      </w:r>
      <w:r w:rsidR="00B07E46" w:rsidRPr="00676E3F">
        <w:rPr>
          <w:lang w:val="en-US"/>
        </w:rPr>
        <w:t>lematic for comparison between countries or over time. In extreme cases two totally different distributions share the same Gini</w:t>
      </w:r>
      <w:r w:rsidR="00B07E46">
        <w:rPr>
          <w:lang w:val="en-US"/>
        </w:rPr>
        <w:t xml:space="preserve"> </w:t>
      </w:r>
      <w:r w:rsidR="00B07E46" w:rsidRPr="00676E3F">
        <w:rPr>
          <w:lang w:val="en-US"/>
        </w:rPr>
        <w:t>coefficient</w:t>
      </w:r>
      <w:r w:rsidR="00B07E46">
        <w:rPr>
          <w:lang w:val="en-US"/>
        </w:rPr>
        <w:t xml:space="preserve"> (Cowell 2011, 69)</w:t>
      </w:r>
      <w:r w:rsidR="00B07E46" w:rsidRPr="00676E3F">
        <w:rPr>
          <w:lang w:val="en-US"/>
        </w:rPr>
        <w:t>.</w:t>
      </w:r>
      <w:r w:rsidR="00B07E46">
        <w:rPr>
          <w:lang w:val="en-US"/>
        </w:rPr>
        <w:t xml:space="preserve"> Another widely used measure</w:t>
      </w:r>
      <w:r w:rsidR="00B07E46" w:rsidRPr="00676E3F">
        <w:rPr>
          <w:lang w:val="en-US"/>
        </w:rPr>
        <w:t xml:space="preserve"> </w:t>
      </w:r>
      <w:r w:rsidR="00B07E46">
        <w:rPr>
          <w:lang w:val="en-US"/>
        </w:rPr>
        <w:t xml:space="preserve">is </w:t>
      </w:r>
      <w:r w:rsidR="00B07E46" w:rsidRPr="00676E3F">
        <w:rPr>
          <w:lang w:val="en-US"/>
        </w:rPr>
        <w:t>the Atkinson index</w:t>
      </w:r>
      <w:r w:rsidR="00B07E46">
        <w:rPr>
          <w:lang w:val="en-US"/>
        </w:rPr>
        <w:t>.</w:t>
      </w:r>
      <w:r w:rsidR="00B07E46" w:rsidRPr="00676E3F">
        <w:rPr>
          <w:lang w:val="en-US"/>
        </w:rPr>
        <w:t xml:space="preserve"> </w:t>
      </w:r>
      <w:r w:rsidR="00B07E46">
        <w:rPr>
          <w:lang w:val="en-US"/>
        </w:rPr>
        <w:t>It</w:t>
      </w:r>
      <w:r w:rsidR="00B07E46" w:rsidRPr="00676E3F">
        <w:rPr>
          <w:lang w:val="en-US"/>
        </w:rPr>
        <w:t xml:space="preserve"> </w:t>
      </w:r>
      <w:r w:rsidR="00B07E46">
        <w:rPr>
          <w:lang w:val="en-US"/>
        </w:rPr>
        <w:t xml:space="preserve">is </w:t>
      </w:r>
      <w:r w:rsidR="00B07E46" w:rsidRPr="00676E3F">
        <w:rPr>
          <w:lang w:val="en-US"/>
        </w:rPr>
        <w:t>derive</w:t>
      </w:r>
      <w:r w:rsidR="00B07E46">
        <w:rPr>
          <w:lang w:val="en-US"/>
        </w:rPr>
        <w:t>d</w:t>
      </w:r>
      <w:r w:rsidR="00B07E46" w:rsidRPr="00676E3F">
        <w:rPr>
          <w:lang w:val="en-US"/>
        </w:rPr>
        <w:t xml:space="preserve"> from</w:t>
      </w:r>
      <w:r w:rsidR="00B07E46">
        <w:rPr>
          <w:lang w:val="en-US"/>
        </w:rPr>
        <w:t xml:space="preserve"> a</w:t>
      </w:r>
      <w:r w:rsidR="00B07E46" w:rsidRPr="00676E3F">
        <w:rPr>
          <w:lang w:val="en-US"/>
        </w:rPr>
        <w:t xml:space="preserve"> </w:t>
      </w:r>
      <w:r w:rsidR="00B07E46" w:rsidRPr="00141B1B">
        <w:rPr>
          <w:i/>
          <w:lang w:val="en-US"/>
        </w:rPr>
        <w:t>social welfare function</w:t>
      </w:r>
      <w:r w:rsidR="00B07E46" w:rsidRPr="00676E3F">
        <w:rPr>
          <w:lang w:val="en-US"/>
        </w:rPr>
        <w:t>. Atkinson (1975</w:t>
      </w:r>
      <w:r w:rsidR="00B07E46">
        <w:rPr>
          <w:lang w:val="en-US"/>
        </w:rPr>
        <w:t>,</w:t>
      </w:r>
      <w:r w:rsidR="00871BAC">
        <w:rPr>
          <w:lang w:val="en-US"/>
        </w:rPr>
        <w:t xml:space="preserve"> </w:t>
      </w:r>
      <w:r w:rsidR="00B07E46" w:rsidRPr="00676E3F">
        <w:rPr>
          <w:lang w:val="en-US"/>
        </w:rPr>
        <w:t>47) noted that inequality “cannot, in general, be measured without introducing social judgments.</w:t>
      </w:r>
      <w:r w:rsidR="00B07E46">
        <w:rPr>
          <w:lang w:val="en-US"/>
        </w:rPr>
        <w:t>”</w:t>
      </w:r>
      <w:r w:rsidR="00B07E46" w:rsidRPr="00676E3F">
        <w:rPr>
          <w:lang w:val="en-US"/>
        </w:rPr>
        <w:t xml:space="preserve"> Measures such as the Gini coefficient are not purely ‘statistical</w:t>
      </w:r>
      <w:r w:rsidR="00B07E46">
        <w:rPr>
          <w:lang w:val="en-US"/>
        </w:rPr>
        <w:t>’</w:t>
      </w:r>
      <w:r w:rsidR="00B07E46" w:rsidRPr="00676E3F">
        <w:rPr>
          <w:lang w:val="en-US"/>
        </w:rPr>
        <w:t xml:space="preserve"> and they embody implicit judgments about the weight to be attached to inequality at different points on the income scale</w:t>
      </w:r>
      <w:r w:rsidR="00B07E46">
        <w:rPr>
          <w:lang w:val="en-US"/>
        </w:rPr>
        <w:t xml:space="preserve"> (i.e. sensitivity in the middle of the distribution)</w:t>
      </w:r>
      <w:r w:rsidR="00B07E46" w:rsidRPr="00676E3F">
        <w:rPr>
          <w:lang w:val="en-US"/>
        </w:rPr>
        <w:t>. Therefore,</w:t>
      </w:r>
      <w:r w:rsidR="00B07E46">
        <w:rPr>
          <w:lang w:val="en-US"/>
        </w:rPr>
        <w:t xml:space="preserve"> the Atkinson index incorporates a sensi</w:t>
      </w:r>
      <w:r w:rsidR="00B07E46" w:rsidRPr="00676E3F">
        <w:rPr>
          <w:lang w:val="en-US"/>
        </w:rPr>
        <w:t>tivity parameter (</w:t>
      </w:r>
      <w:r w:rsidR="00B07E46" w:rsidRPr="00676E3F">
        <w:rPr>
          <w:rFonts w:ascii="Arial" w:hAnsi="Arial" w:cs="Arial"/>
          <w:lang w:val="en-US"/>
        </w:rPr>
        <w:t>ε</w:t>
      </w:r>
      <w:r w:rsidR="00B07E46" w:rsidRPr="00676E3F">
        <w:rPr>
          <w:lang w:val="en-US"/>
        </w:rPr>
        <w:t>)</w:t>
      </w:r>
      <w:r w:rsidR="00B07E46">
        <w:rPr>
          <w:lang w:val="en-US"/>
        </w:rPr>
        <w:t>,</w:t>
      </w:r>
      <w:r w:rsidR="00B07E46" w:rsidRPr="00676E3F">
        <w:rPr>
          <w:lang w:val="en-US"/>
        </w:rPr>
        <w:t xml:space="preserve"> which can range from 0 (me</w:t>
      </w:r>
      <w:r w:rsidR="00B07E46">
        <w:rPr>
          <w:lang w:val="en-US"/>
        </w:rPr>
        <w:t>aning that the researcher is in</w:t>
      </w:r>
      <w:r w:rsidR="00B07E46" w:rsidRPr="00676E3F">
        <w:rPr>
          <w:lang w:val="en-US"/>
        </w:rPr>
        <w:t>different about the nature of the income distribut</w:t>
      </w:r>
      <w:r w:rsidR="00B07E46">
        <w:rPr>
          <w:lang w:val="en-US"/>
        </w:rPr>
        <w:t>ion) to infinity (where the re</w:t>
      </w:r>
      <w:r w:rsidR="00B07E46" w:rsidRPr="00676E3F">
        <w:rPr>
          <w:lang w:val="en-US"/>
        </w:rPr>
        <w:t>searcher is concerned only with the income position of the very lowest</w:t>
      </w:r>
      <w:r w:rsidR="00B07E46">
        <w:rPr>
          <w:lang w:val="en-US"/>
        </w:rPr>
        <w:t>-</w:t>
      </w:r>
      <w:r w:rsidR="00B07E46" w:rsidRPr="00676E3F">
        <w:rPr>
          <w:lang w:val="en-US"/>
        </w:rPr>
        <w:t xml:space="preserve">income group). </w:t>
      </w:r>
      <w:r w:rsidR="00B07E46" w:rsidRPr="00402BE3">
        <w:rPr>
          <w:lang w:val="en-US"/>
        </w:rPr>
        <w:t>One obstacle to using this measure is that the research</w:t>
      </w:r>
      <w:r w:rsidR="00573053">
        <w:rPr>
          <w:lang w:val="en-US"/>
        </w:rPr>
        <w:t>ers</w:t>
      </w:r>
      <w:r w:rsidR="00B07E46" w:rsidRPr="00402BE3">
        <w:rPr>
          <w:lang w:val="en-US"/>
        </w:rPr>
        <w:t xml:space="preserve"> must actively choose, and thus justify, their choice of sensitivity parameter</w:t>
      </w:r>
      <w:r w:rsidR="00B07E46">
        <w:rPr>
          <w:lang w:val="en-US"/>
        </w:rPr>
        <w:t xml:space="preserve">. </w:t>
      </w:r>
      <w:r w:rsidR="00B07E46" w:rsidRPr="00676E3F">
        <w:rPr>
          <w:lang w:val="en-US"/>
        </w:rPr>
        <w:t xml:space="preserve">Similar to the Atkinson index, measures derived from </w:t>
      </w:r>
      <w:r w:rsidR="00B07E46" w:rsidRPr="00141B1B">
        <w:rPr>
          <w:i/>
          <w:lang w:val="en-US"/>
        </w:rPr>
        <w:t>information theory</w:t>
      </w:r>
      <w:r w:rsidR="00B07E46" w:rsidRPr="00676E3F">
        <w:rPr>
          <w:lang w:val="en-US"/>
        </w:rPr>
        <w:t xml:space="preserve"> (</w:t>
      </w:r>
      <w:r w:rsidR="00B07E46">
        <w:rPr>
          <w:lang w:val="en-US"/>
        </w:rPr>
        <w:t xml:space="preserve">e.g. </w:t>
      </w:r>
      <w:r w:rsidR="00B07E46" w:rsidRPr="00676E3F">
        <w:rPr>
          <w:lang w:val="en-US"/>
        </w:rPr>
        <w:t>Theil</w:t>
      </w:r>
      <w:r w:rsidR="00B07E46">
        <w:rPr>
          <w:lang w:val="en-US"/>
        </w:rPr>
        <w:t xml:space="preserve"> i</w:t>
      </w:r>
      <w:r w:rsidR="00B07E46" w:rsidRPr="00676E3F">
        <w:rPr>
          <w:lang w:val="en-US"/>
        </w:rPr>
        <w:t>ndex) incorporate a sensitivity parameter that varies in the weight given to</w:t>
      </w:r>
      <w:r w:rsidR="00B07E46">
        <w:rPr>
          <w:lang w:val="en-US"/>
        </w:rPr>
        <w:t xml:space="preserve"> different</w:t>
      </w:r>
      <w:r w:rsidR="00B07E46" w:rsidRPr="00676E3F">
        <w:rPr>
          <w:lang w:val="en-US"/>
        </w:rPr>
        <w:t xml:space="preserve"> parts of the income spectrum. A beneficial property of </w:t>
      </w:r>
      <w:r w:rsidR="00B07E46">
        <w:rPr>
          <w:lang w:val="en-US"/>
        </w:rPr>
        <w:t>i</w:t>
      </w:r>
      <w:r w:rsidR="00B07E46" w:rsidRPr="00676E3F">
        <w:rPr>
          <w:lang w:val="en-US"/>
        </w:rPr>
        <w:t>nformation theory</w:t>
      </w:r>
      <w:r w:rsidR="00B07E46">
        <w:rPr>
          <w:lang w:val="en-US"/>
        </w:rPr>
        <w:t>-</w:t>
      </w:r>
      <w:r w:rsidR="00B07E46" w:rsidRPr="00676E3F">
        <w:rPr>
          <w:lang w:val="en-US"/>
        </w:rPr>
        <w:t>based measure</w:t>
      </w:r>
      <w:r w:rsidR="00B07E46">
        <w:rPr>
          <w:lang w:val="en-US"/>
        </w:rPr>
        <w:t>s</w:t>
      </w:r>
      <w:r w:rsidR="00B07E46" w:rsidRPr="00676E3F">
        <w:rPr>
          <w:lang w:val="en-US"/>
        </w:rPr>
        <w:t xml:space="preserve"> is that they are decomposable; that is, they can be broken down </w:t>
      </w:r>
      <w:r w:rsidR="00B07E46">
        <w:rPr>
          <w:lang w:val="en-US"/>
        </w:rPr>
        <w:t>in</w:t>
      </w:r>
      <w:r w:rsidR="00B07E46" w:rsidRPr="00676E3F">
        <w:rPr>
          <w:lang w:val="en-US"/>
        </w:rPr>
        <w:t>to component parts (i.e. population subgroups). This enables analys</w:t>
      </w:r>
      <w:r w:rsidR="00B07E46">
        <w:rPr>
          <w:lang w:val="en-US"/>
        </w:rPr>
        <w:t>e</w:t>
      </w:r>
      <w:r w:rsidR="00B07E46" w:rsidRPr="00676E3F">
        <w:rPr>
          <w:lang w:val="en-US"/>
        </w:rPr>
        <w:t>s of between</w:t>
      </w:r>
      <w:r w:rsidR="00B07E46" w:rsidRPr="00676E3F">
        <w:rPr>
          <w:rFonts w:ascii="Cambria Math" w:hAnsi="Cambria Math" w:cs="Cambria Math"/>
          <w:lang w:val="en-US"/>
        </w:rPr>
        <w:t>‐</w:t>
      </w:r>
      <w:r w:rsidR="00B07E46" w:rsidRPr="00676E3F">
        <w:rPr>
          <w:lang w:val="en-US"/>
        </w:rPr>
        <w:t xml:space="preserve"> and within</w:t>
      </w:r>
      <w:r w:rsidR="00B07E46" w:rsidRPr="00676E3F">
        <w:rPr>
          <w:rFonts w:ascii="Cambria Math" w:hAnsi="Cambria Math" w:cs="Cambria Math"/>
          <w:lang w:val="en-US"/>
        </w:rPr>
        <w:t>‐</w:t>
      </w:r>
      <w:r w:rsidR="00B07E46">
        <w:rPr>
          <w:lang w:val="en-US"/>
        </w:rPr>
        <w:t>group</w:t>
      </w:r>
      <w:r w:rsidR="00B07E46" w:rsidRPr="00676E3F">
        <w:rPr>
          <w:lang w:val="en-US"/>
        </w:rPr>
        <w:t xml:space="preserve"> effects</w:t>
      </w:r>
      <w:r w:rsidR="00B07E46">
        <w:rPr>
          <w:lang w:val="en-US"/>
        </w:rPr>
        <w:t xml:space="preserve">. </w:t>
      </w:r>
      <w:r w:rsidR="00B07E46" w:rsidRPr="00676E3F">
        <w:rPr>
          <w:lang w:val="en-US"/>
        </w:rPr>
        <w:t xml:space="preserve">  </w:t>
      </w:r>
    </w:p>
    <w:p w14:paraId="5B26B25E" w14:textId="4BB5A028" w:rsidR="00555896" w:rsidRPr="00871BAC" w:rsidRDefault="00545067" w:rsidP="00871BAC">
      <w:pPr>
        <w:pStyle w:val="indent"/>
        <w:jc w:val="both"/>
        <w:rPr>
          <w:rFonts w:ascii="Lucida Sans" w:hAnsi="Lucida Sans"/>
          <w:sz w:val="19"/>
          <w:szCs w:val="19"/>
          <w:lang w:val="en-US"/>
        </w:rPr>
      </w:pPr>
      <w:r>
        <w:rPr>
          <w:rFonts w:ascii="Lucida Sans" w:hAnsi="Lucida Sans"/>
          <w:sz w:val="19"/>
          <w:szCs w:val="19"/>
          <w:lang w:val="en-US"/>
        </w:rPr>
        <w:t>T</w:t>
      </w:r>
      <w:r w:rsidRPr="00B14648">
        <w:rPr>
          <w:rFonts w:ascii="Lucida Sans" w:hAnsi="Lucida Sans"/>
          <w:sz w:val="19"/>
          <w:szCs w:val="19"/>
          <w:lang w:val="en-US"/>
        </w:rPr>
        <w:t xml:space="preserve">he </w:t>
      </w:r>
      <w:r>
        <w:rPr>
          <w:rFonts w:ascii="Lucida Sans" w:hAnsi="Lucida Sans"/>
          <w:i/>
          <w:sz w:val="19"/>
          <w:szCs w:val="19"/>
          <w:lang w:val="en-US"/>
        </w:rPr>
        <w:t>estimation</w:t>
      </w:r>
      <w:r w:rsidRPr="00B14648">
        <w:rPr>
          <w:rFonts w:ascii="Lucida Sans" w:hAnsi="Lucida Sans"/>
          <w:i/>
          <w:sz w:val="19"/>
          <w:szCs w:val="19"/>
          <w:lang w:val="en-US"/>
        </w:rPr>
        <w:t xml:space="preserve"> of inequality measures </w:t>
      </w:r>
      <w:r>
        <w:rPr>
          <w:rFonts w:ascii="Lucida Sans" w:hAnsi="Lucida Sans"/>
          <w:sz w:val="19"/>
          <w:szCs w:val="19"/>
          <w:lang w:val="en-US"/>
        </w:rPr>
        <w:t>is</w:t>
      </w:r>
      <w:r w:rsidRPr="00B14648">
        <w:rPr>
          <w:rFonts w:ascii="Lucida Sans" w:hAnsi="Lucida Sans"/>
          <w:sz w:val="19"/>
          <w:szCs w:val="19"/>
          <w:lang w:val="en-US"/>
        </w:rPr>
        <w:t xml:space="preserve"> </w:t>
      </w:r>
      <w:r>
        <w:rPr>
          <w:rFonts w:ascii="Lucida Sans" w:hAnsi="Lucida Sans"/>
          <w:sz w:val="19"/>
          <w:szCs w:val="19"/>
          <w:lang w:val="en-US"/>
        </w:rPr>
        <w:t>flexible when data are available on the micro level – as is commonly the case with survey data and also with micro tax data.</w:t>
      </w:r>
      <w:r w:rsidR="0082580C">
        <w:rPr>
          <w:rFonts w:ascii="Lucida Sans" w:hAnsi="Lucida Sans"/>
          <w:sz w:val="19"/>
          <w:szCs w:val="19"/>
          <w:lang w:val="en-US"/>
        </w:rPr>
        <w:t xml:space="preserve"> As surveys relate on samples the estimation includes inherently a statistical uncertainty, which means tax data relying on full population are more precise. The problem gets more </w:t>
      </w:r>
      <w:r w:rsidR="0082580C" w:rsidRPr="0082580C">
        <w:rPr>
          <w:rFonts w:ascii="Lucida Sans" w:hAnsi="Lucida Sans"/>
          <w:sz w:val="19"/>
          <w:szCs w:val="19"/>
          <w:lang w:val="en-US"/>
        </w:rPr>
        <w:t>accentuated</w:t>
      </w:r>
      <w:r w:rsidR="0082580C">
        <w:rPr>
          <w:rFonts w:ascii="Lucida Sans" w:hAnsi="Lucida Sans"/>
          <w:sz w:val="19"/>
          <w:szCs w:val="19"/>
          <w:lang w:val="en-US"/>
        </w:rPr>
        <w:t xml:space="preserve"> with measures focusing on the </w:t>
      </w:r>
      <w:r w:rsidR="00331A36">
        <w:rPr>
          <w:rFonts w:ascii="Lucida Sans" w:hAnsi="Lucida Sans"/>
          <w:sz w:val="19"/>
          <w:szCs w:val="19"/>
          <w:lang w:val="en-US"/>
        </w:rPr>
        <w:t>extremes</w:t>
      </w:r>
      <w:r w:rsidR="0082580C">
        <w:rPr>
          <w:rFonts w:ascii="Lucida Sans" w:hAnsi="Lucida Sans"/>
          <w:sz w:val="19"/>
          <w:szCs w:val="19"/>
          <w:lang w:val="en-US"/>
        </w:rPr>
        <w:t xml:space="preserve"> of the distribution. As income distributions are usually left skewed with long tails this </w:t>
      </w:r>
      <w:r w:rsidR="006F25B8">
        <w:rPr>
          <w:rFonts w:ascii="Lucida Sans" w:hAnsi="Lucida Sans"/>
          <w:sz w:val="19"/>
          <w:szCs w:val="19"/>
          <w:lang w:val="en-US"/>
        </w:rPr>
        <w:t xml:space="preserve">is </w:t>
      </w:r>
      <w:r w:rsidR="0082580C">
        <w:rPr>
          <w:rFonts w:ascii="Lucida Sans" w:hAnsi="Lucida Sans"/>
          <w:sz w:val="19"/>
          <w:szCs w:val="19"/>
          <w:lang w:val="en-US"/>
        </w:rPr>
        <w:t xml:space="preserve">especially true for measures focusing </w:t>
      </w:r>
      <w:r w:rsidR="00331A36">
        <w:rPr>
          <w:rFonts w:ascii="Lucida Sans" w:hAnsi="Lucida Sans"/>
          <w:sz w:val="19"/>
          <w:szCs w:val="19"/>
          <w:lang w:val="en-US"/>
        </w:rPr>
        <w:t xml:space="preserve">on </w:t>
      </w:r>
      <w:r w:rsidR="0082580C">
        <w:rPr>
          <w:rFonts w:ascii="Lucida Sans" w:hAnsi="Lucida Sans"/>
          <w:sz w:val="19"/>
          <w:szCs w:val="19"/>
          <w:lang w:val="en-US"/>
        </w:rPr>
        <w:t xml:space="preserve">the upper part of the distribution. </w:t>
      </w:r>
      <w:r>
        <w:rPr>
          <w:rFonts w:ascii="Lucida Sans" w:hAnsi="Lucida Sans"/>
          <w:sz w:val="19"/>
          <w:szCs w:val="19"/>
          <w:lang w:val="en-US"/>
        </w:rPr>
        <w:t>If a researcher has to deal with aggregated tax data, however, calculation of inequality measures is restricted. First, the pre</w:t>
      </w:r>
      <w:r w:rsidR="006F25B8">
        <w:rPr>
          <w:rFonts w:ascii="Lucida Sans" w:hAnsi="Lucida Sans"/>
          <w:sz w:val="19"/>
          <w:szCs w:val="19"/>
          <w:lang w:val="en-US"/>
        </w:rPr>
        <w:t xml:space="preserve">cision of the measures suffers because of the aggregation. </w:t>
      </w:r>
      <w:r>
        <w:rPr>
          <w:rFonts w:ascii="Lucida Sans" w:hAnsi="Lucida Sans"/>
          <w:sz w:val="19"/>
          <w:szCs w:val="19"/>
          <w:lang w:val="en-US"/>
        </w:rPr>
        <w:t>Second, it is not possible to decompose the measure by household characteristics. Nonetheless, all common measures (like the Gini coefficient or Theil index) can still be calculated</w:t>
      </w:r>
      <w:del w:id="11" w:author="rudi" w:date="2015-10-26T11:51:00Z">
        <w:r w:rsidDel="00331A36">
          <w:rPr>
            <w:rFonts w:ascii="Lucida Sans" w:hAnsi="Lucida Sans"/>
            <w:sz w:val="19"/>
            <w:szCs w:val="19"/>
            <w:lang w:val="en-US"/>
          </w:rPr>
          <w:delText xml:space="preserve">, even though calculation </w:delText>
        </w:r>
        <w:commentRangeStart w:id="12"/>
        <w:r w:rsidDel="00331A36">
          <w:rPr>
            <w:rFonts w:ascii="Lucida Sans" w:hAnsi="Lucida Sans"/>
            <w:sz w:val="19"/>
            <w:szCs w:val="19"/>
            <w:lang w:val="en-US"/>
          </w:rPr>
          <w:delText>can be technically challenging</w:delText>
        </w:r>
      </w:del>
      <w:r>
        <w:rPr>
          <w:rFonts w:ascii="Lucida Sans" w:hAnsi="Lucida Sans"/>
          <w:sz w:val="19"/>
          <w:szCs w:val="19"/>
          <w:lang w:val="en-US"/>
        </w:rPr>
        <w:t xml:space="preserve">. </w:t>
      </w:r>
      <w:commentRangeEnd w:id="12"/>
      <w:r w:rsidR="00CC00ED">
        <w:rPr>
          <w:rStyle w:val="Kommentarzeichen"/>
          <w:rFonts w:ascii="Lucida Sans" w:eastAsia="Lucida Sans" w:hAnsi="Lucida Sans"/>
          <w:lang w:eastAsia="en-US"/>
        </w:rPr>
        <w:commentReference w:id="12"/>
      </w:r>
    </w:p>
    <w:p w14:paraId="0D3F13C6" w14:textId="30B16112" w:rsidR="001D27D7" w:rsidRDefault="001D27D7" w:rsidP="001D27D7">
      <w:pPr>
        <w:pStyle w:val="berschrift2"/>
      </w:pPr>
      <w:bookmarkStart w:id="13" w:name="_Ref406405239"/>
      <w:bookmarkStart w:id="14" w:name="_Toc406505788"/>
      <w:r w:rsidRPr="00A04E33">
        <w:rPr>
          <w:lang w:val="en-US"/>
        </w:rPr>
        <w:lastRenderedPageBreak/>
        <w:t xml:space="preserve">Statistical </w:t>
      </w:r>
      <w:r w:rsidR="002B69C3">
        <w:rPr>
          <w:lang w:val="en-US"/>
        </w:rPr>
        <w:t>u</w:t>
      </w:r>
      <w:r w:rsidRPr="00A04E33">
        <w:rPr>
          <w:lang w:val="en-US"/>
        </w:rPr>
        <w:t>nits</w:t>
      </w:r>
      <w:bookmarkEnd w:id="13"/>
      <w:bookmarkEnd w:id="14"/>
    </w:p>
    <w:p w14:paraId="47E640C9" w14:textId="5E88241C" w:rsidR="001D27D7" w:rsidRDefault="00460F6B" w:rsidP="004876AF">
      <w:pPr>
        <w:jc w:val="both"/>
        <w:rPr>
          <w:lang w:val="en-US"/>
        </w:rPr>
      </w:pPr>
      <w:r>
        <w:rPr>
          <w:lang w:val="en-US"/>
        </w:rPr>
        <w:t>Commonly</w:t>
      </w:r>
      <w:r w:rsidR="001D27D7" w:rsidRPr="00676E3F">
        <w:rPr>
          <w:lang w:val="en-US"/>
        </w:rPr>
        <w:t>, households</w:t>
      </w:r>
      <w:r w:rsidR="00A301E6">
        <w:rPr>
          <w:lang w:val="en-US"/>
        </w:rPr>
        <w:t xml:space="preserve">, </w:t>
      </w:r>
      <w:r w:rsidR="001D27D7" w:rsidRPr="00676E3F">
        <w:rPr>
          <w:lang w:val="en-US"/>
        </w:rPr>
        <w:t>not individuals</w:t>
      </w:r>
      <w:r w:rsidR="00A301E6">
        <w:rPr>
          <w:lang w:val="en-US"/>
        </w:rPr>
        <w:t>,</w:t>
      </w:r>
      <w:r w:rsidR="001D27D7" w:rsidRPr="00676E3F">
        <w:rPr>
          <w:lang w:val="en-US"/>
        </w:rPr>
        <w:t xml:space="preserve"> </w:t>
      </w:r>
      <w:r>
        <w:rPr>
          <w:lang w:val="en-US"/>
        </w:rPr>
        <w:t xml:space="preserve">are the statistical units for inequality analysis </w:t>
      </w:r>
      <w:r w:rsidR="001D27D7" w:rsidRPr="00676E3F">
        <w:rPr>
          <w:lang w:val="en-US"/>
        </w:rPr>
        <w:t>(OECD 2013, 60</w:t>
      </w:r>
      <w:r w:rsidR="0082580C">
        <w:rPr>
          <w:lang w:val="en-US"/>
        </w:rPr>
        <w:t>f</w:t>
      </w:r>
      <w:r w:rsidR="001D27D7" w:rsidRPr="00676E3F">
        <w:rPr>
          <w:lang w:val="en-US"/>
        </w:rPr>
        <w:t>). Indeed</w:t>
      </w:r>
      <w:r w:rsidR="00E236DE">
        <w:rPr>
          <w:lang w:val="en-US"/>
        </w:rPr>
        <w:t>, although</w:t>
      </w:r>
      <w:r w:rsidR="00A04E33">
        <w:rPr>
          <w:lang w:val="en-US"/>
        </w:rPr>
        <w:t xml:space="preserve"> </w:t>
      </w:r>
      <w:r w:rsidR="001D27D7" w:rsidRPr="00676E3F">
        <w:rPr>
          <w:lang w:val="en-US"/>
        </w:rPr>
        <w:t xml:space="preserve">individuals </w:t>
      </w:r>
      <w:r w:rsidR="00F97F8C">
        <w:rPr>
          <w:lang w:val="en-US"/>
        </w:rPr>
        <w:t xml:space="preserve">receive </w:t>
      </w:r>
      <w:r w:rsidR="00E236DE">
        <w:rPr>
          <w:lang w:val="en-US"/>
        </w:rPr>
        <w:t>an</w:t>
      </w:r>
      <w:r w:rsidR="001D27D7" w:rsidRPr="00676E3F">
        <w:rPr>
          <w:lang w:val="en-US"/>
        </w:rPr>
        <w:t xml:space="preserve"> income</w:t>
      </w:r>
      <w:r w:rsidR="00A04E33">
        <w:rPr>
          <w:lang w:val="en-US"/>
        </w:rPr>
        <w:t>,</w:t>
      </w:r>
      <w:r w:rsidR="001D27D7" w:rsidRPr="00676E3F">
        <w:rPr>
          <w:lang w:val="en-US"/>
        </w:rPr>
        <w:t xml:space="preserve"> own assets and</w:t>
      </w:r>
      <w:r w:rsidR="008327C0">
        <w:rPr>
          <w:lang w:val="en-US"/>
        </w:rPr>
        <w:t xml:space="preserve"> consume goods and services</w:t>
      </w:r>
      <w:r w:rsidR="001D27D7" w:rsidRPr="00676E3F">
        <w:rPr>
          <w:lang w:val="en-US"/>
        </w:rPr>
        <w:t xml:space="preserve">, their possibility </w:t>
      </w:r>
      <w:r w:rsidR="001C4875">
        <w:rPr>
          <w:lang w:val="en-US"/>
        </w:rPr>
        <w:t>of</w:t>
      </w:r>
      <w:r w:rsidR="001C4875" w:rsidRPr="00676E3F">
        <w:rPr>
          <w:lang w:val="en-US"/>
        </w:rPr>
        <w:t xml:space="preserve"> </w:t>
      </w:r>
      <w:r w:rsidR="001D27D7" w:rsidRPr="00676E3F">
        <w:rPr>
          <w:lang w:val="en-US"/>
        </w:rPr>
        <w:t>do</w:t>
      </w:r>
      <w:r w:rsidR="001C4875">
        <w:rPr>
          <w:lang w:val="en-US"/>
        </w:rPr>
        <w:t>ing</w:t>
      </w:r>
      <w:r w:rsidR="001D27D7" w:rsidRPr="00676E3F">
        <w:rPr>
          <w:lang w:val="en-US"/>
        </w:rPr>
        <w:t xml:space="preserve"> so is strongly tied to the concept of </w:t>
      </w:r>
      <w:r w:rsidR="001C4875">
        <w:rPr>
          <w:lang w:val="en-US"/>
        </w:rPr>
        <w:t xml:space="preserve">the </w:t>
      </w:r>
      <w:r w:rsidR="001D27D7" w:rsidRPr="00676E3F">
        <w:rPr>
          <w:lang w:val="en-US"/>
        </w:rPr>
        <w:t xml:space="preserve">household. </w:t>
      </w:r>
      <w:r w:rsidR="00432B82">
        <w:rPr>
          <w:lang w:val="en-US"/>
        </w:rPr>
        <w:t xml:space="preserve">Following the OECD a </w:t>
      </w:r>
      <w:r w:rsidR="006F25B8">
        <w:rPr>
          <w:lang w:val="en-US"/>
        </w:rPr>
        <w:t>household</w:t>
      </w:r>
      <w:r w:rsidR="00722C23">
        <w:rPr>
          <w:lang w:val="en-US"/>
        </w:rPr>
        <w:t xml:space="preserve"> is defined </w:t>
      </w:r>
      <w:r w:rsidR="001C4875">
        <w:rPr>
          <w:lang w:val="en-US"/>
        </w:rPr>
        <w:t xml:space="preserve">as </w:t>
      </w:r>
      <w:r w:rsidR="001D27D7" w:rsidRPr="00676E3F">
        <w:rPr>
          <w:lang w:val="en-US"/>
        </w:rPr>
        <w:t xml:space="preserve">all persons </w:t>
      </w:r>
      <w:r w:rsidR="008327C0">
        <w:rPr>
          <w:lang w:val="en-US"/>
        </w:rPr>
        <w:t>living in one housing unit</w:t>
      </w:r>
      <w:r w:rsidR="00573053">
        <w:rPr>
          <w:lang w:val="en-US"/>
        </w:rPr>
        <w:t xml:space="preserve"> and</w:t>
      </w:r>
      <w:r w:rsidR="00432B82">
        <w:rPr>
          <w:lang w:val="en-US"/>
        </w:rPr>
        <w:t xml:space="preserve"> combin</w:t>
      </w:r>
      <w:r w:rsidR="00331A36">
        <w:rPr>
          <w:lang w:val="en-US"/>
        </w:rPr>
        <w:t>ing incomes</w:t>
      </w:r>
      <w:r w:rsidR="00432B82">
        <w:rPr>
          <w:lang w:val="en-US"/>
        </w:rPr>
        <w:t xml:space="preserve"> to provide themselves with food and other essentials of living</w:t>
      </w:r>
      <w:r w:rsidR="001D27D7" w:rsidRPr="00676E3F">
        <w:rPr>
          <w:lang w:val="en-US"/>
        </w:rPr>
        <w:t xml:space="preserve">. </w:t>
      </w:r>
      <w:r w:rsidR="00555896">
        <w:rPr>
          <w:lang w:val="en-US"/>
        </w:rPr>
        <w:t xml:space="preserve">Data </w:t>
      </w:r>
      <w:r w:rsidR="001C4875">
        <w:rPr>
          <w:lang w:val="en-US"/>
        </w:rPr>
        <w:t xml:space="preserve">are </w:t>
      </w:r>
      <w:r w:rsidR="00555896">
        <w:rPr>
          <w:lang w:val="en-US"/>
        </w:rPr>
        <w:t xml:space="preserve">collected </w:t>
      </w:r>
      <w:r w:rsidR="001D27D7" w:rsidRPr="00676E3F">
        <w:rPr>
          <w:lang w:val="en-US"/>
        </w:rPr>
        <w:t>on</w:t>
      </w:r>
      <w:r w:rsidR="00115AF5">
        <w:rPr>
          <w:lang w:val="en-US"/>
        </w:rPr>
        <w:t xml:space="preserve"> the</w:t>
      </w:r>
      <w:r w:rsidR="001D27D7" w:rsidRPr="00676E3F">
        <w:rPr>
          <w:lang w:val="en-US"/>
        </w:rPr>
        <w:t xml:space="preserve"> household level instead of </w:t>
      </w:r>
      <w:r w:rsidR="00115AF5">
        <w:rPr>
          <w:lang w:val="en-US"/>
        </w:rPr>
        <w:t xml:space="preserve">the </w:t>
      </w:r>
      <w:r w:rsidR="001D27D7" w:rsidRPr="00676E3F">
        <w:rPr>
          <w:lang w:val="en-US"/>
        </w:rPr>
        <w:t>individual level</w:t>
      </w:r>
      <w:r w:rsidR="00555896">
        <w:rPr>
          <w:lang w:val="en-US"/>
        </w:rPr>
        <w:t xml:space="preserve"> because it is assumed</w:t>
      </w:r>
      <w:r w:rsidR="001D27D7" w:rsidRPr="00676E3F">
        <w:rPr>
          <w:lang w:val="en-US"/>
        </w:rPr>
        <w:t xml:space="preserve"> that people in the same household share resources and therefore pool their incomes (when two or more earners live together) and use the household income to provide the essentials for every household member (also non-earning members, like children). </w:t>
      </w:r>
      <w:r w:rsidR="0087445A">
        <w:rPr>
          <w:lang w:val="en-US"/>
        </w:rPr>
        <w:t>Correspondingly</w:t>
      </w:r>
      <w:r w:rsidR="001D27D7" w:rsidRPr="00676E3F">
        <w:rPr>
          <w:lang w:val="en-US"/>
        </w:rPr>
        <w:t xml:space="preserve">, there are economies of scale </w:t>
      </w:r>
      <w:r w:rsidR="00FB64F2">
        <w:rPr>
          <w:lang w:val="en-US"/>
        </w:rPr>
        <w:t>for</w:t>
      </w:r>
      <w:r w:rsidR="001D27D7" w:rsidRPr="00676E3F">
        <w:rPr>
          <w:lang w:val="en-US"/>
        </w:rPr>
        <w:t xml:space="preserve"> people </w:t>
      </w:r>
      <w:r w:rsidR="00FB64F2" w:rsidRPr="00676E3F">
        <w:rPr>
          <w:lang w:val="en-US"/>
        </w:rPr>
        <w:t>shari</w:t>
      </w:r>
      <w:r w:rsidR="00FB64F2">
        <w:rPr>
          <w:lang w:val="en-US"/>
        </w:rPr>
        <w:t>ng</w:t>
      </w:r>
      <w:r w:rsidR="001D27D7" w:rsidRPr="00676E3F">
        <w:rPr>
          <w:lang w:val="en-US"/>
        </w:rPr>
        <w:t xml:space="preserve"> living space and commodities. </w:t>
      </w:r>
      <w:r w:rsidR="00B13C2A">
        <w:rPr>
          <w:lang w:val="en-US"/>
        </w:rPr>
        <w:t xml:space="preserve">For </w:t>
      </w:r>
      <w:r w:rsidR="00504E29">
        <w:rPr>
          <w:lang w:val="en-US"/>
        </w:rPr>
        <w:t>the</w:t>
      </w:r>
      <w:r w:rsidR="00B13C2A">
        <w:rPr>
          <w:lang w:val="en-US"/>
        </w:rPr>
        <w:t xml:space="preserve"> </w:t>
      </w:r>
      <w:r w:rsidR="00115AF5">
        <w:rPr>
          <w:lang w:val="en-US"/>
        </w:rPr>
        <w:t>compari</w:t>
      </w:r>
      <w:r w:rsidR="00B13C2A">
        <w:rPr>
          <w:lang w:val="en-US"/>
        </w:rPr>
        <w:t>son of</w:t>
      </w:r>
      <w:r w:rsidR="001D27D7" w:rsidRPr="00676E3F">
        <w:rPr>
          <w:lang w:val="en-US"/>
        </w:rPr>
        <w:t xml:space="preserve"> the individual economic well-being among individuals living in different households</w:t>
      </w:r>
      <w:r w:rsidR="00115AF5">
        <w:rPr>
          <w:lang w:val="en-US"/>
        </w:rPr>
        <w:t>,</w:t>
      </w:r>
      <w:r w:rsidR="001D27D7" w:rsidRPr="00676E3F">
        <w:rPr>
          <w:lang w:val="en-US"/>
        </w:rPr>
        <w:t xml:space="preserve"> usually equivalence scales are used</w:t>
      </w:r>
      <w:r w:rsidR="00646D26">
        <w:rPr>
          <w:lang w:val="en-US"/>
        </w:rPr>
        <w:t>,</w:t>
      </w:r>
      <w:r w:rsidR="001D27D7" w:rsidRPr="00676E3F">
        <w:rPr>
          <w:lang w:val="en-US"/>
        </w:rPr>
        <w:t xml:space="preserve"> </w:t>
      </w:r>
      <w:r w:rsidR="001D27D7">
        <w:rPr>
          <w:lang w:val="en-US"/>
        </w:rPr>
        <w:t>as mentioned above.</w:t>
      </w:r>
    </w:p>
    <w:p w14:paraId="6AA2E0B4" w14:textId="43062B3E" w:rsidR="00432B82" w:rsidRPr="00CC00ED" w:rsidRDefault="00432B82" w:rsidP="00767EB4">
      <w:pPr>
        <w:pStyle w:val="indent"/>
        <w:jc w:val="both"/>
        <w:rPr>
          <w:szCs w:val="19"/>
          <w:lang w:val="en-US"/>
        </w:rPr>
      </w:pPr>
      <w:r>
        <w:rPr>
          <w:rFonts w:ascii="Lucida Sans" w:hAnsi="Lucida Sans"/>
          <w:sz w:val="19"/>
          <w:szCs w:val="19"/>
          <w:lang w:val="en-US"/>
        </w:rPr>
        <w:t xml:space="preserve">The adequate </w:t>
      </w:r>
      <w:r>
        <w:rPr>
          <w:rFonts w:ascii="Lucida Sans" w:hAnsi="Lucida Sans"/>
          <w:i/>
          <w:sz w:val="19"/>
          <w:szCs w:val="19"/>
          <w:lang w:val="en-US"/>
        </w:rPr>
        <w:t>s</w:t>
      </w:r>
      <w:r w:rsidRPr="00543011">
        <w:rPr>
          <w:rFonts w:ascii="Lucida Sans" w:hAnsi="Lucida Sans"/>
          <w:i/>
          <w:sz w:val="19"/>
          <w:szCs w:val="19"/>
          <w:lang w:val="en-US"/>
        </w:rPr>
        <w:t xml:space="preserve">tatistical </w:t>
      </w:r>
      <w:r w:rsidR="006F25B8" w:rsidRPr="00543011">
        <w:rPr>
          <w:rFonts w:ascii="Lucida Sans" w:hAnsi="Lucida Sans"/>
          <w:i/>
          <w:sz w:val="19"/>
          <w:szCs w:val="19"/>
          <w:lang w:val="en-US"/>
        </w:rPr>
        <w:t>units</w:t>
      </w:r>
      <w:r w:rsidR="006F25B8">
        <w:rPr>
          <w:rFonts w:ascii="Lucida Sans" w:hAnsi="Lucida Sans"/>
          <w:i/>
          <w:sz w:val="19"/>
          <w:szCs w:val="19"/>
          <w:lang w:val="en-US"/>
        </w:rPr>
        <w:t xml:space="preserve"> </w:t>
      </w:r>
      <w:r w:rsidR="006F25B8">
        <w:rPr>
          <w:rFonts w:ascii="Lucida Sans" w:hAnsi="Lucida Sans"/>
          <w:sz w:val="19"/>
          <w:szCs w:val="19"/>
          <w:lang w:val="en-US"/>
        </w:rPr>
        <w:t>are</w:t>
      </w:r>
      <w:r>
        <w:rPr>
          <w:rFonts w:ascii="Lucida Sans" w:hAnsi="Lucida Sans"/>
          <w:sz w:val="19"/>
          <w:szCs w:val="19"/>
          <w:lang w:val="en-US"/>
        </w:rPr>
        <w:t xml:space="preserve"> easier to identify with survey data, because the household situation can be identified directly as part of the survey process</w:t>
      </w:r>
      <w:r w:rsidRPr="00B14648">
        <w:rPr>
          <w:rFonts w:ascii="Lucida Sans" w:hAnsi="Lucida Sans"/>
          <w:sz w:val="19"/>
          <w:szCs w:val="19"/>
          <w:lang w:val="en-US"/>
        </w:rPr>
        <w:t>. The statistic</w:t>
      </w:r>
      <w:r>
        <w:rPr>
          <w:rFonts w:ascii="Lucida Sans" w:hAnsi="Lucida Sans"/>
          <w:sz w:val="19"/>
          <w:szCs w:val="19"/>
          <w:lang w:val="en-US"/>
        </w:rPr>
        <w:t>al</w:t>
      </w:r>
      <w:r w:rsidRPr="00B14648">
        <w:rPr>
          <w:rFonts w:ascii="Lucida Sans" w:hAnsi="Lucida Sans"/>
          <w:sz w:val="19"/>
          <w:szCs w:val="19"/>
          <w:lang w:val="en-US"/>
        </w:rPr>
        <w:t xml:space="preserve"> unit</w:t>
      </w:r>
      <w:r>
        <w:rPr>
          <w:rFonts w:ascii="Lucida Sans" w:hAnsi="Lucida Sans"/>
          <w:sz w:val="19"/>
          <w:szCs w:val="19"/>
          <w:lang w:val="en-US"/>
        </w:rPr>
        <w:t>s</w:t>
      </w:r>
      <w:r w:rsidRPr="00B14648">
        <w:rPr>
          <w:rFonts w:ascii="Lucida Sans" w:hAnsi="Lucida Sans"/>
          <w:sz w:val="19"/>
          <w:szCs w:val="19"/>
          <w:lang w:val="en-US"/>
        </w:rPr>
        <w:t xml:space="preserve"> of tax data</w:t>
      </w:r>
      <w:r>
        <w:rPr>
          <w:rFonts w:ascii="Lucida Sans" w:hAnsi="Lucida Sans"/>
          <w:sz w:val="19"/>
          <w:szCs w:val="19"/>
          <w:lang w:val="en-US"/>
        </w:rPr>
        <w:t>, however,</w:t>
      </w:r>
      <w:r w:rsidRPr="00B14648">
        <w:rPr>
          <w:rFonts w:ascii="Lucida Sans" w:hAnsi="Lucida Sans"/>
          <w:sz w:val="19"/>
          <w:szCs w:val="19"/>
          <w:lang w:val="en-US"/>
        </w:rPr>
        <w:t xml:space="preserve"> are tax units</w:t>
      </w:r>
      <w:r>
        <w:rPr>
          <w:rFonts w:ascii="Lucida Sans" w:hAnsi="Lucida Sans"/>
          <w:sz w:val="19"/>
          <w:szCs w:val="19"/>
          <w:lang w:val="en-US"/>
        </w:rPr>
        <w:t xml:space="preserve"> (i.e. singles or married) or fiscal households</w:t>
      </w:r>
      <w:r w:rsidRPr="00B14648">
        <w:rPr>
          <w:rFonts w:ascii="Lucida Sans" w:hAnsi="Lucida Sans"/>
          <w:sz w:val="19"/>
          <w:szCs w:val="19"/>
          <w:lang w:val="en-US"/>
        </w:rPr>
        <w:t>, but the</w:t>
      </w:r>
      <w:r>
        <w:rPr>
          <w:rFonts w:ascii="Lucida Sans" w:hAnsi="Lucida Sans"/>
          <w:sz w:val="19"/>
          <w:szCs w:val="19"/>
          <w:lang w:val="en-US"/>
        </w:rPr>
        <w:t>se</w:t>
      </w:r>
      <w:r w:rsidRPr="00B14648">
        <w:rPr>
          <w:rFonts w:ascii="Lucida Sans" w:hAnsi="Lucida Sans"/>
          <w:sz w:val="19"/>
          <w:szCs w:val="19"/>
          <w:lang w:val="en-US"/>
        </w:rPr>
        <w:t xml:space="preserve"> do not necessarily correspond to</w:t>
      </w:r>
      <w:r>
        <w:rPr>
          <w:rFonts w:ascii="Lucida Sans" w:hAnsi="Lucida Sans"/>
          <w:sz w:val="19"/>
          <w:szCs w:val="19"/>
          <w:lang w:val="en-US"/>
        </w:rPr>
        <w:t xml:space="preserve"> real </w:t>
      </w:r>
      <w:r w:rsidRPr="00B14648">
        <w:rPr>
          <w:rFonts w:ascii="Lucida Sans" w:hAnsi="Lucida Sans"/>
          <w:sz w:val="19"/>
          <w:szCs w:val="19"/>
          <w:lang w:val="en-US"/>
        </w:rPr>
        <w:t>households. Indeed</w:t>
      </w:r>
      <w:r>
        <w:rPr>
          <w:rFonts w:ascii="Lucida Sans" w:hAnsi="Lucida Sans"/>
          <w:sz w:val="19"/>
          <w:szCs w:val="19"/>
          <w:lang w:val="en-US"/>
        </w:rPr>
        <w:t>,</w:t>
      </w:r>
      <w:r w:rsidRPr="00B14648">
        <w:rPr>
          <w:rFonts w:ascii="Lucida Sans" w:hAnsi="Lucida Sans"/>
          <w:sz w:val="19"/>
          <w:szCs w:val="19"/>
          <w:lang w:val="en-US"/>
        </w:rPr>
        <w:t xml:space="preserve"> there are </w:t>
      </w:r>
      <w:r>
        <w:rPr>
          <w:rFonts w:ascii="Lucida Sans" w:hAnsi="Lucida Sans"/>
          <w:sz w:val="19"/>
          <w:szCs w:val="19"/>
          <w:lang w:val="en-US"/>
        </w:rPr>
        <w:t>situations</w:t>
      </w:r>
      <w:r w:rsidRPr="00B14648">
        <w:rPr>
          <w:rFonts w:ascii="Lucida Sans" w:hAnsi="Lucida Sans"/>
          <w:sz w:val="19"/>
          <w:szCs w:val="19"/>
          <w:lang w:val="en-US"/>
        </w:rPr>
        <w:t xml:space="preserve"> where members of the same household </w:t>
      </w:r>
      <w:r>
        <w:rPr>
          <w:rFonts w:ascii="Lucida Sans" w:hAnsi="Lucida Sans"/>
          <w:sz w:val="19"/>
          <w:szCs w:val="19"/>
          <w:lang w:val="en-US"/>
        </w:rPr>
        <w:t>submit</w:t>
      </w:r>
      <w:r w:rsidRPr="00B14648">
        <w:rPr>
          <w:rFonts w:ascii="Lucida Sans" w:hAnsi="Lucida Sans"/>
          <w:sz w:val="19"/>
          <w:szCs w:val="19"/>
          <w:lang w:val="en-US"/>
        </w:rPr>
        <w:t xml:space="preserve"> several tax forms</w:t>
      </w:r>
      <w:r>
        <w:rPr>
          <w:rFonts w:ascii="Lucida Sans" w:hAnsi="Lucida Sans"/>
          <w:sz w:val="19"/>
          <w:szCs w:val="19"/>
          <w:lang w:val="en-US"/>
        </w:rPr>
        <w:t xml:space="preserve">. A common case is </w:t>
      </w:r>
      <w:r w:rsidRPr="00B14648">
        <w:rPr>
          <w:rFonts w:ascii="Lucida Sans" w:hAnsi="Lucida Sans"/>
          <w:sz w:val="19"/>
          <w:szCs w:val="19"/>
          <w:lang w:val="en-US"/>
        </w:rPr>
        <w:t>an unmarried couple living together.</w:t>
      </w:r>
      <w:r>
        <w:rPr>
          <w:rFonts w:ascii="Lucida Sans" w:hAnsi="Lucida Sans"/>
          <w:sz w:val="19"/>
          <w:szCs w:val="19"/>
          <w:lang w:val="en-US"/>
        </w:rPr>
        <w:t xml:space="preserve"> With changing household structures, this issue becomes increasingly important. It is sometimes possible though to combine tax data with information from population registers to identify which fiscal households belong to the same real household. </w:t>
      </w:r>
    </w:p>
    <w:p w14:paraId="674F52DF" w14:textId="1FE5C82F" w:rsidR="00676E3F" w:rsidRDefault="003174A7" w:rsidP="00676E3F">
      <w:pPr>
        <w:pStyle w:val="berschrift2"/>
        <w:rPr>
          <w:lang w:val="en-US"/>
        </w:rPr>
      </w:pPr>
      <w:bookmarkStart w:id="15" w:name="_Ref422236095"/>
      <w:r>
        <w:rPr>
          <w:lang w:val="en-US"/>
        </w:rPr>
        <w:t xml:space="preserve">Population </w:t>
      </w:r>
      <w:r w:rsidR="002B69C3">
        <w:rPr>
          <w:lang w:val="en-US"/>
        </w:rPr>
        <w:t>c</w:t>
      </w:r>
      <w:r>
        <w:rPr>
          <w:lang w:val="en-US"/>
        </w:rPr>
        <w:t>overage</w:t>
      </w:r>
      <w:bookmarkEnd w:id="15"/>
    </w:p>
    <w:p w14:paraId="37DC4537" w14:textId="27DE41CE" w:rsidR="00B14648" w:rsidRDefault="00B2353A" w:rsidP="004876AF">
      <w:pPr>
        <w:jc w:val="both"/>
        <w:rPr>
          <w:szCs w:val="19"/>
          <w:lang w:val="en-US"/>
        </w:rPr>
      </w:pPr>
      <w:r>
        <w:rPr>
          <w:lang w:val="en-US"/>
        </w:rPr>
        <w:t xml:space="preserve">Generally, </w:t>
      </w:r>
      <w:r w:rsidR="00A04E33">
        <w:rPr>
          <w:lang w:val="en-US"/>
        </w:rPr>
        <w:t>i</w:t>
      </w:r>
      <w:r>
        <w:rPr>
          <w:lang w:val="en-US"/>
        </w:rPr>
        <w:t xml:space="preserve">nequality </w:t>
      </w:r>
      <w:r w:rsidR="00A04E33">
        <w:rPr>
          <w:lang w:val="en-US"/>
        </w:rPr>
        <w:t>s</w:t>
      </w:r>
      <w:r w:rsidR="00A04E33" w:rsidRPr="001D27D7">
        <w:rPr>
          <w:lang w:val="en-US"/>
        </w:rPr>
        <w:t xml:space="preserve">tudies </w:t>
      </w:r>
      <w:r w:rsidR="009A7E4E" w:rsidRPr="001D27D7">
        <w:rPr>
          <w:lang w:val="en-US"/>
        </w:rPr>
        <w:t xml:space="preserve">try to </w:t>
      </w:r>
      <w:r w:rsidR="00CA0F26" w:rsidRPr="001D27D7">
        <w:rPr>
          <w:lang w:val="en-US"/>
        </w:rPr>
        <w:t>make</w:t>
      </w:r>
      <w:r w:rsidR="00A440C5" w:rsidRPr="001D27D7">
        <w:rPr>
          <w:lang w:val="en-US"/>
        </w:rPr>
        <w:t xml:space="preserve"> a</w:t>
      </w:r>
      <w:r w:rsidR="00CA0F26" w:rsidRPr="001D27D7">
        <w:rPr>
          <w:lang w:val="en-US"/>
        </w:rPr>
        <w:t xml:space="preserve"> statement about the whole</w:t>
      </w:r>
      <w:r w:rsidR="009A7E4E" w:rsidRPr="001D27D7">
        <w:rPr>
          <w:lang w:val="en-US"/>
        </w:rPr>
        <w:t xml:space="preserve"> population of interest</w:t>
      </w:r>
      <w:r w:rsidR="00CA0F26" w:rsidRPr="001D27D7">
        <w:rPr>
          <w:lang w:val="en-US"/>
        </w:rPr>
        <w:t xml:space="preserve"> (e.g. nation)</w:t>
      </w:r>
      <w:r w:rsidR="009A7E4E" w:rsidRPr="00D85FDF">
        <w:rPr>
          <w:lang w:val="en-US"/>
        </w:rPr>
        <w:t>.</w:t>
      </w:r>
      <w:r w:rsidR="00035F89">
        <w:rPr>
          <w:lang w:val="en-US"/>
        </w:rPr>
        <w:t xml:space="preserve"> But resources and/or options strongly determine whether such a venture has success, as these restrictions shape the way data </w:t>
      </w:r>
      <w:r w:rsidR="00281B6F">
        <w:rPr>
          <w:lang w:val="en-US"/>
        </w:rPr>
        <w:t xml:space="preserve">are </w:t>
      </w:r>
      <w:r w:rsidR="00035F89">
        <w:rPr>
          <w:lang w:val="en-US"/>
        </w:rPr>
        <w:t xml:space="preserve">collected. </w:t>
      </w:r>
      <w:r w:rsidR="0089798D" w:rsidRPr="001D27D7">
        <w:rPr>
          <w:lang w:val="en-US"/>
        </w:rPr>
        <w:t xml:space="preserve">When total population data </w:t>
      </w:r>
      <w:r w:rsidR="00281B6F">
        <w:rPr>
          <w:lang w:val="en-US"/>
        </w:rPr>
        <w:t>are</w:t>
      </w:r>
      <w:r w:rsidR="00281B6F" w:rsidRPr="001D27D7">
        <w:rPr>
          <w:lang w:val="en-US"/>
        </w:rPr>
        <w:t xml:space="preserve"> </w:t>
      </w:r>
      <w:r w:rsidR="0089798D" w:rsidRPr="001D27D7">
        <w:rPr>
          <w:lang w:val="en-US"/>
        </w:rPr>
        <w:t>not at hand, r</w:t>
      </w:r>
      <w:r w:rsidR="00CA0F26" w:rsidRPr="001D27D7">
        <w:rPr>
          <w:lang w:val="en-US"/>
        </w:rPr>
        <w:t xml:space="preserve">esearchers usually work with samples and try to infer </w:t>
      </w:r>
      <w:r w:rsidR="0089798D" w:rsidRPr="001D27D7">
        <w:rPr>
          <w:lang w:val="en-US"/>
        </w:rPr>
        <w:t>from</w:t>
      </w:r>
      <w:r w:rsidR="00A15967">
        <w:rPr>
          <w:lang w:val="en-US"/>
        </w:rPr>
        <w:t xml:space="preserve"> samples </w:t>
      </w:r>
      <w:r w:rsidR="00091514">
        <w:rPr>
          <w:lang w:val="en-US"/>
        </w:rPr>
        <w:t>to</w:t>
      </w:r>
      <w:r w:rsidR="00CA0F26" w:rsidRPr="001D27D7">
        <w:rPr>
          <w:lang w:val="en-US"/>
        </w:rPr>
        <w:t xml:space="preserve"> the population. </w:t>
      </w:r>
      <w:r w:rsidR="00CA0F26" w:rsidRPr="001D27D7">
        <w:rPr>
          <w:szCs w:val="19"/>
          <w:lang w:val="en-US"/>
        </w:rPr>
        <w:t>This is a thorny task for surveys</w:t>
      </w:r>
      <w:r w:rsidR="00E04CB6">
        <w:rPr>
          <w:szCs w:val="19"/>
          <w:lang w:val="en-US"/>
        </w:rPr>
        <w:t xml:space="preserve"> </w:t>
      </w:r>
      <w:r w:rsidR="00CA0F26" w:rsidRPr="001D27D7">
        <w:rPr>
          <w:szCs w:val="19"/>
          <w:lang w:val="en-US"/>
        </w:rPr>
        <w:t>because nonresponse is a major source of bias (Bethlehem et al. 2011).</w:t>
      </w:r>
      <w:r w:rsidR="003177A9">
        <w:rPr>
          <w:szCs w:val="19"/>
          <w:lang w:val="en-US"/>
        </w:rPr>
        <w:t xml:space="preserve"> As </w:t>
      </w:r>
      <w:r w:rsidR="003177A9" w:rsidRPr="00B14648">
        <w:rPr>
          <w:szCs w:val="19"/>
          <w:lang w:val="en-US"/>
        </w:rPr>
        <w:t xml:space="preserve">Korinek et al. </w:t>
      </w:r>
      <w:r w:rsidR="003177A9">
        <w:rPr>
          <w:szCs w:val="19"/>
          <w:lang w:val="en-US"/>
        </w:rPr>
        <w:t>(</w:t>
      </w:r>
      <w:r w:rsidR="003177A9" w:rsidRPr="00B14648">
        <w:rPr>
          <w:szCs w:val="19"/>
          <w:lang w:val="en-US"/>
        </w:rPr>
        <w:t>2006</w:t>
      </w:r>
      <w:r w:rsidR="003177A9">
        <w:rPr>
          <w:szCs w:val="19"/>
          <w:lang w:val="en-US"/>
        </w:rPr>
        <w:t>)</w:t>
      </w:r>
      <w:r w:rsidR="003177A9" w:rsidRPr="00B14648">
        <w:rPr>
          <w:szCs w:val="19"/>
          <w:lang w:val="en-US"/>
        </w:rPr>
        <w:t xml:space="preserve"> show</w:t>
      </w:r>
      <w:r w:rsidR="003177A9">
        <w:rPr>
          <w:szCs w:val="19"/>
          <w:lang w:val="en-US"/>
        </w:rPr>
        <w:t>,</w:t>
      </w:r>
      <w:r w:rsidR="003177A9" w:rsidRPr="00B14648">
        <w:rPr>
          <w:szCs w:val="19"/>
          <w:lang w:val="en-US"/>
        </w:rPr>
        <w:t xml:space="preserve"> the position in </w:t>
      </w:r>
      <w:r w:rsidR="003177A9">
        <w:rPr>
          <w:szCs w:val="19"/>
          <w:lang w:val="en-US"/>
        </w:rPr>
        <w:t xml:space="preserve">the </w:t>
      </w:r>
      <w:r w:rsidR="003177A9" w:rsidRPr="00B14648">
        <w:rPr>
          <w:szCs w:val="19"/>
          <w:lang w:val="en-US"/>
        </w:rPr>
        <w:t>income distribution influence</w:t>
      </w:r>
      <w:r w:rsidR="003177A9">
        <w:rPr>
          <w:szCs w:val="19"/>
          <w:lang w:val="en-US"/>
        </w:rPr>
        <w:t>s</w:t>
      </w:r>
      <w:r w:rsidR="003177A9" w:rsidRPr="00B14648">
        <w:rPr>
          <w:szCs w:val="19"/>
          <w:lang w:val="en-US"/>
        </w:rPr>
        <w:t xml:space="preserve"> the probability to participate in a survey. Low</w:t>
      </w:r>
      <w:r w:rsidR="003177A9">
        <w:rPr>
          <w:szCs w:val="19"/>
          <w:lang w:val="en-US"/>
        </w:rPr>
        <w:t>-</w:t>
      </w:r>
      <w:r w:rsidR="003177A9" w:rsidRPr="00B14648">
        <w:rPr>
          <w:szCs w:val="19"/>
          <w:lang w:val="en-US"/>
        </w:rPr>
        <w:t>income and high</w:t>
      </w:r>
      <w:r w:rsidR="003177A9">
        <w:rPr>
          <w:szCs w:val="19"/>
          <w:lang w:val="en-US"/>
        </w:rPr>
        <w:t>-</w:t>
      </w:r>
      <w:r w:rsidR="003177A9" w:rsidRPr="00B14648">
        <w:rPr>
          <w:szCs w:val="19"/>
          <w:lang w:val="en-US"/>
        </w:rPr>
        <w:t>income households are more likely to refuse survey response, which leads to an overrepresentation of middle</w:t>
      </w:r>
      <w:r w:rsidR="003177A9">
        <w:rPr>
          <w:szCs w:val="19"/>
          <w:lang w:val="en-US"/>
        </w:rPr>
        <w:t>-</w:t>
      </w:r>
      <w:r w:rsidR="003177A9" w:rsidRPr="00B14648">
        <w:rPr>
          <w:szCs w:val="19"/>
          <w:lang w:val="en-US"/>
        </w:rPr>
        <w:t>income households</w:t>
      </w:r>
      <w:r w:rsidR="003177A9">
        <w:rPr>
          <w:szCs w:val="19"/>
          <w:lang w:val="en-US"/>
        </w:rPr>
        <w:t xml:space="preserve">. </w:t>
      </w:r>
      <w:r w:rsidR="003177A9" w:rsidRPr="00B14648">
        <w:rPr>
          <w:szCs w:val="19"/>
          <w:lang w:val="en-US"/>
        </w:rPr>
        <w:t xml:space="preserve">Missing data in household surveys </w:t>
      </w:r>
      <w:r w:rsidR="003177A9">
        <w:rPr>
          <w:szCs w:val="19"/>
          <w:lang w:val="en-US"/>
        </w:rPr>
        <w:t>are</w:t>
      </w:r>
      <w:r w:rsidR="003177A9" w:rsidRPr="00B14648">
        <w:rPr>
          <w:szCs w:val="19"/>
          <w:lang w:val="en-US"/>
        </w:rPr>
        <w:t xml:space="preserve"> therefore not missing at random, which has an impact on the measures of inequality.</w:t>
      </w:r>
      <w:r w:rsidR="003177A9">
        <w:rPr>
          <w:szCs w:val="19"/>
          <w:lang w:val="en-US"/>
        </w:rPr>
        <w:t xml:space="preserve"> </w:t>
      </w:r>
      <w:r w:rsidR="00CA0F26" w:rsidRPr="001D27D7">
        <w:rPr>
          <w:szCs w:val="19"/>
          <w:lang w:val="en-US"/>
        </w:rPr>
        <w:t>Alternatively</w:t>
      </w:r>
      <w:r w:rsidR="007B38F2">
        <w:rPr>
          <w:szCs w:val="19"/>
          <w:lang w:val="en-US"/>
        </w:rPr>
        <w:t>,</w:t>
      </w:r>
      <w:r w:rsidR="00CA0F26" w:rsidRPr="001D27D7">
        <w:rPr>
          <w:szCs w:val="19"/>
          <w:lang w:val="en-US"/>
        </w:rPr>
        <w:t xml:space="preserve"> researches </w:t>
      </w:r>
      <w:r w:rsidR="0089798D" w:rsidRPr="001D27D7">
        <w:rPr>
          <w:szCs w:val="19"/>
          <w:lang w:val="en-US"/>
        </w:rPr>
        <w:t>can use income data from registers, when suitable administrative data and a legal basis to use them for statistical purposes</w:t>
      </w:r>
      <w:r w:rsidR="00A15967">
        <w:rPr>
          <w:szCs w:val="19"/>
          <w:lang w:val="en-US"/>
        </w:rPr>
        <w:t xml:space="preserve"> </w:t>
      </w:r>
      <w:r w:rsidR="00A15967" w:rsidRPr="001D27D7">
        <w:rPr>
          <w:szCs w:val="19"/>
          <w:lang w:val="en-US"/>
        </w:rPr>
        <w:t>exist</w:t>
      </w:r>
      <w:r w:rsidR="0089798D" w:rsidRPr="001D27D7">
        <w:rPr>
          <w:szCs w:val="19"/>
          <w:lang w:val="en-US"/>
        </w:rPr>
        <w:t>. In fact</w:t>
      </w:r>
      <w:r w:rsidR="007B38F2">
        <w:rPr>
          <w:szCs w:val="19"/>
          <w:lang w:val="en-US"/>
        </w:rPr>
        <w:t>,</w:t>
      </w:r>
      <w:r w:rsidR="0089798D" w:rsidRPr="001D27D7">
        <w:rPr>
          <w:szCs w:val="19"/>
          <w:lang w:val="en-US"/>
        </w:rPr>
        <w:t xml:space="preserve"> nearly a third of all countries </w:t>
      </w:r>
      <w:r w:rsidR="007B38F2">
        <w:rPr>
          <w:szCs w:val="19"/>
          <w:lang w:val="en-US"/>
        </w:rPr>
        <w:t>that participate</w:t>
      </w:r>
      <w:r w:rsidR="007B38F2" w:rsidRPr="001D27D7">
        <w:rPr>
          <w:szCs w:val="19"/>
          <w:lang w:val="en-US"/>
        </w:rPr>
        <w:t xml:space="preserve"> </w:t>
      </w:r>
      <w:r w:rsidR="0089798D" w:rsidRPr="001D27D7">
        <w:rPr>
          <w:szCs w:val="19"/>
          <w:lang w:val="en-US"/>
        </w:rPr>
        <w:t>in the European Union’s Statistics on Income and Living Conditions (EU-SILC) collect at least some of their income data from registers (OECD 2013</w:t>
      </w:r>
      <w:r w:rsidR="00504E29">
        <w:rPr>
          <w:szCs w:val="19"/>
          <w:lang w:val="en-US"/>
        </w:rPr>
        <w:t>,</w:t>
      </w:r>
      <w:r w:rsidR="00871BAC">
        <w:rPr>
          <w:szCs w:val="19"/>
          <w:lang w:val="en-US"/>
        </w:rPr>
        <w:t xml:space="preserve"> </w:t>
      </w:r>
      <w:r w:rsidR="0089798D" w:rsidRPr="001D27D7">
        <w:rPr>
          <w:szCs w:val="19"/>
          <w:lang w:val="en-US"/>
        </w:rPr>
        <w:t xml:space="preserve">93). </w:t>
      </w:r>
      <w:r w:rsidR="003177A9">
        <w:rPr>
          <w:szCs w:val="19"/>
          <w:lang w:val="en-US"/>
        </w:rPr>
        <w:t xml:space="preserve">Tax </w:t>
      </w:r>
      <w:r w:rsidR="003177A9" w:rsidRPr="00B14648">
        <w:rPr>
          <w:szCs w:val="19"/>
          <w:lang w:val="en-US"/>
        </w:rPr>
        <w:t>statistic</w:t>
      </w:r>
      <w:r w:rsidR="003177A9">
        <w:rPr>
          <w:szCs w:val="19"/>
          <w:lang w:val="en-US"/>
        </w:rPr>
        <w:t>s</w:t>
      </w:r>
      <w:r w:rsidR="00573053">
        <w:rPr>
          <w:szCs w:val="19"/>
          <w:lang w:val="en-US"/>
        </w:rPr>
        <w:t xml:space="preserve"> </w:t>
      </w:r>
      <w:r w:rsidR="00331A36">
        <w:rPr>
          <w:szCs w:val="19"/>
          <w:lang w:val="en-US"/>
        </w:rPr>
        <w:t xml:space="preserve">on the other hand </w:t>
      </w:r>
      <w:r w:rsidR="00573053">
        <w:rPr>
          <w:szCs w:val="19"/>
          <w:lang w:val="en-US"/>
        </w:rPr>
        <w:t xml:space="preserve">are popular because they </w:t>
      </w:r>
      <w:r w:rsidR="003177A9">
        <w:rPr>
          <w:szCs w:val="19"/>
          <w:lang w:val="en-US"/>
        </w:rPr>
        <w:t xml:space="preserve">technically provide total </w:t>
      </w:r>
      <w:r w:rsidR="003177A9" w:rsidRPr="00B14648">
        <w:rPr>
          <w:szCs w:val="19"/>
          <w:lang w:val="en-US"/>
        </w:rPr>
        <w:t>population coverage. Compared to surveys they are not subject to sampling bias. They may, however</w:t>
      </w:r>
      <w:r w:rsidR="003177A9">
        <w:rPr>
          <w:szCs w:val="19"/>
          <w:lang w:val="en-US"/>
        </w:rPr>
        <w:t>,</w:t>
      </w:r>
      <w:r w:rsidR="003177A9" w:rsidRPr="00B14648">
        <w:rPr>
          <w:szCs w:val="19"/>
          <w:lang w:val="en-US"/>
        </w:rPr>
        <w:t xml:space="preserve"> suffer from under</w:t>
      </w:r>
      <w:r w:rsidR="003177A9">
        <w:rPr>
          <w:szCs w:val="19"/>
          <w:lang w:val="en-US"/>
        </w:rPr>
        <w:t>coverage</w:t>
      </w:r>
      <w:r w:rsidR="003177A9" w:rsidRPr="00B14648">
        <w:rPr>
          <w:szCs w:val="19"/>
          <w:lang w:val="en-US"/>
        </w:rPr>
        <w:t xml:space="preserve"> or missing data</w:t>
      </w:r>
      <w:r w:rsidR="003177A9">
        <w:rPr>
          <w:szCs w:val="19"/>
          <w:lang w:val="en-US"/>
        </w:rPr>
        <w:t xml:space="preserve"> as well</w:t>
      </w:r>
      <w:r w:rsidR="003177A9" w:rsidRPr="00B14648">
        <w:rPr>
          <w:szCs w:val="19"/>
          <w:lang w:val="en-US"/>
        </w:rPr>
        <w:t>. A critical issue is tax evasion, which can definitely bias the assessment of inequality.</w:t>
      </w:r>
      <w:r w:rsidR="003177A9">
        <w:rPr>
          <w:szCs w:val="19"/>
          <w:lang w:val="en-US"/>
        </w:rPr>
        <w:t xml:space="preserve"> </w:t>
      </w:r>
      <w:r w:rsidR="003177A9" w:rsidRPr="00B14648">
        <w:rPr>
          <w:szCs w:val="19"/>
          <w:lang w:val="en-US"/>
        </w:rPr>
        <w:t>Evasion occur</w:t>
      </w:r>
      <w:r w:rsidR="003177A9">
        <w:rPr>
          <w:szCs w:val="19"/>
          <w:lang w:val="en-US"/>
        </w:rPr>
        <w:t>s</w:t>
      </w:r>
      <w:r w:rsidR="003177A9" w:rsidRPr="00B14648">
        <w:rPr>
          <w:szCs w:val="19"/>
          <w:lang w:val="en-US"/>
        </w:rPr>
        <w:t xml:space="preserve"> when individuals </w:t>
      </w:r>
      <w:r w:rsidR="003177A9">
        <w:rPr>
          <w:szCs w:val="19"/>
          <w:lang w:val="en-US"/>
        </w:rPr>
        <w:t>do not fill out</w:t>
      </w:r>
      <w:r w:rsidR="003177A9" w:rsidRPr="00B14648">
        <w:rPr>
          <w:szCs w:val="19"/>
          <w:lang w:val="en-US"/>
        </w:rPr>
        <w:t xml:space="preserve"> tax returns</w:t>
      </w:r>
      <w:r w:rsidR="003177A9">
        <w:rPr>
          <w:szCs w:val="19"/>
          <w:lang w:val="en-US"/>
        </w:rPr>
        <w:t xml:space="preserve"> or misreport incomes. Alvaredo and Saez (2009) </w:t>
      </w:r>
      <w:r w:rsidR="003177A9" w:rsidRPr="00B14648">
        <w:rPr>
          <w:szCs w:val="19"/>
          <w:lang w:val="en-US"/>
        </w:rPr>
        <w:t xml:space="preserve">for example </w:t>
      </w:r>
      <w:r w:rsidR="003177A9">
        <w:rPr>
          <w:szCs w:val="19"/>
          <w:lang w:val="en-US"/>
        </w:rPr>
        <w:t>consider</w:t>
      </w:r>
      <w:r w:rsidR="003177A9" w:rsidRPr="00B14648">
        <w:rPr>
          <w:szCs w:val="19"/>
          <w:lang w:val="en-US"/>
        </w:rPr>
        <w:t xml:space="preserve"> estimates of Spanish top incomes prior to 1981 </w:t>
      </w:r>
      <w:r w:rsidR="003177A9">
        <w:rPr>
          <w:szCs w:val="19"/>
          <w:lang w:val="en-US"/>
        </w:rPr>
        <w:t xml:space="preserve">to be </w:t>
      </w:r>
      <w:r w:rsidR="003177A9" w:rsidRPr="00B14648">
        <w:rPr>
          <w:szCs w:val="19"/>
          <w:lang w:val="en-US"/>
        </w:rPr>
        <w:t>unreliable due to widespread tax evasion.</w:t>
      </w:r>
    </w:p>
    <w:p w14:paraId="66724F68" w14:textId="77777777" w:rsidR="003177A9" w:rsidRDefault="003177A9" w:rsidP="004876AF">
      <w:pPr>
        <w:jc w:val="both"/>
        <w:rPr>
          <w:szCs w:val="19"/>
          <w:lang w:val="en-US"/>
        </w:rPr>
      </w:pPr>
    </w:p>
    <w:p w14:paraId="4A5D3EDE" w14:textId="1D946CAE" w:rsidR="003177A9" w:rsidRPr="00871BAC" w:rsidRDefault="003177A9" w:rsidP="00871BAC">
      <w:pPr>
        <w:pStyle w:val="berschrift2"/>
        <w:rPr>
          <w:lang w:val="en-US"/>
        </w:rPr>
      </w:pPr>
      <w:r w:rsidRPr="003177A9">
        <w:rPr>
          <w:lang w:val="en-US"/>
        </w:rPr>
        <w:t xml:space="preserve">Comparison of tax data and survey data – overview </w:t>
      </w:r>
      <w:r w:rsidR="00871BAC">
        <w:rPr>
          <w:lang w:val="en-US"/>
        </w:rPr>
        <w:t>of advantages and disadvantages</w:t>
      </w:r>
    </w:p>
    <w:p w14:paraId="09876D70" w14:textId="44DBEECA" w:rsidR="00B14648" w:rsidRPr="00B14648" w:rsidRDefault="00B14648" w:rsidP="004876AF">
      <w:pPr>
        <w:pStyle w:val="StandardWeb"/>
        <w:jc w:val="both"/>
        <w:rPr>
          <w:rFonts w:ascii="Lucida Sans" w:hAnsi="Lucida Sans"/>
          <w:b/>
          <w:sz w:val="19"/>
          <w:szCs w:val="19"/>
          <w:lang w:val="en-US"/>
        </w:rPr>
      </w:pPr>
      <w:r w:rsidRPr="00B14648">
        <w:rPr>
          <w:rFonts w:ascii="Lucida Sans" w:hAnsi="Lucida Sans"/>
          <w:sz w:val="19"/>
          <w:szCs w:val="19"/>
          <w:lang w:val="en-US"/>
        </w:rPr>
        <w:t>To define a standard of measuring economic resources and related inequality</w:t>
      </w:r>
      <w:r w:rsidR="00281B6F">
        <w:rPr>
          <w:rFonts w:ascii="Lucida Sans" w:hAnsi="Lucida Sans"/>
          <w:sz w:val="19"/>
          <w:szCs w:val="19"/>
          <w:lang w:val="en-US"/>
        </w:rPr>
        <w:t>,</w:t>
      </w:r>
      <w:r w:rsidRPr="00B14648">
        <w:rPr>
          <w:rFonts w:ascii="Lucida Sans" w:hAnsi="Lucida Sans"/>
          <w:sz w:val="19"/>
          <w:szCs w:val="19"/>
          <w:lang w:val="en-US"/>
        </w:rPr>
        <w:t xml:space="preserve"> we </w:t>
      </w:r>
      <w:r w:rsidR="00A15967">
        <w:rPr>
          <w:rFonts w:ascii="Lucida Sans" w:hAnsi="Lucida Sans"/>
          <w:sz w:val="19"/>
          <w:szCs w:val="19"/>
          <w:lang w:val="en-US"/>
        </w:rPr>
        <w:t>introduced</w:t>
      </w:r>
      <w:r w:rsidRPr="00B14648">
        <w:rPr>
          <w:rFonts w:ascii="Lucida Sans" w:hAnsi="Lucida Sans"/>
          <w:sz w:val="19"/>
          <w:szCs w:val="19"/>
          <w:lang w:val="en-US"/>
        </w:rPr>
        <w:t xml:space="preserve"> four </w:t>
      </w:r>
      <w:r w:rsidR="00070C65">
        <w:rPr>
          <w:rFonts w:ascii="Lucida Sans" w:hAnsi="Lucida Sans"/>
          <w:sz w:val="19"/>
          <w:szCs w:val="19"/>
          <w:lang w:val="en-US"/>
        </w:rPr>
        <w:t>key</w:t>
      </w:r>
      <w:r w:rsidR="00070C65" w:rsidRPr="00B14648">
        <w:rPr>
          <w:rFonts w:ascii="Lucida Sans" w:hAnsi="Lucida Sans"/>
          <w:sz w:val="19"/>
          <w:szCs w:val="19"/>
          <w:lang w:val="en-US"/>
        </w:rPr>
        <w:t xml:space="preserve"> </w:t>
      </w:r>
      <w:r w:rsidR="009B1D7B">
        <w:rPr>
          <w:rFonts w:ascii="Lucida Sans" w:hAnsi="Lucida Sans"/>
          <w:sz w:val="19"/>
          <w:szCs w:val="19"/>
          <w:lang w:val="en-US"/>
        </w:rPr>
        <w:t>areas</w:t>
      </w:r>
      <w:r w:rsidRPr="00B14648">
        <w:rPr>
          <w:rFonts w:ascii="Lucida Sans" w:hAnsi="Lucida Sans"/>
          <w:sz w:val="19"/>
          <w:szCs w:val="19"/>
          <w:lang w:val="en-US"/>
        </w:rPr>
        <w:t xml:space="preserve"> </w:t>
      </w:r>
      <w:r w:rsidR="009B1D7B">
        <w:rPr>
          <w:rFonts w:ascii="Lucida Sans" w:hAnsi="Lucida Sans"/>
          <w:sz w:val="19"/>
          <w:szCs w:val="19"/>
          <w:lang w:val="en-US"/>
        </w:rPr>
        <w:t xml:space="preserve">researchers </w:t>
      </w:r>
      <w:r w:rsidRPr="00B14648">
        <w:rPr>
          <w:rFonts w:ascii="Lucida Sans" w:hAnsi="Lucida Sans"/>
          <w:sz w:val="19"/>
          <w:szCs w:val="19"/>
          <w:lang w:val="en-US"/>
        </w:rPr>
        <w:t xml:space="preserve">need to address. </w:t>
      </w:r>
      <w:r w:rsidR="00AD5DC9">
        <w:rPr>
          <w:rFonts w:ascii="Lucida Sans" w:hAnsi="Lucida Sans"/>
          <w:sz w:val="19"/>
          <w:szCs w:val="19"/>
          <w:lang w:val="en-US"/>
        </w:rPr>
        <w:t>I</w:t>
      </w:r>
      <w:r w:rsidR="004E4D6D">
        <w:rPr>
          <w:rFonts w:ascii="Lucida Sans" w:hAnsi="Lucida Sans"/>
          <w:sz w:val="19"/>
          <w:szCs w:val="19"/>
          <w:lang w:val="en-US"/>
        </w:rPr>
        <w:t>deally</w:t>
      </w:r>
      <w:r w:rsidR="00DE5110">
        <w:rPr>
          <w:rFonts w:ascii="Lucida Sans" w:hAnsi="Lucida Sans"/>
          <w:sz w:val="19"/>
          <w:szCs w:val="19"/>
          <w:lang w:val="en-US"/>
        </w:rPr>
        <w:t>,</w:t>
      </w:r>
      <w:r w:rsidR="004E4D6D">
        <w:rPr>
          <w:rFonts w:ascii="Lucida Sans" w:hAnsi="Lucida Sans"/>
          <w:sz w:val="19"/>
          <w:szCs w:val="19"/>
          <w:lang w:val="en-US"/>
        </w:rPr>
        <w:t xml:space="preserve"> </w:t>
      </w:r>
      <w:r w:rsidR="000C0D18">
        <w:rPr>
          <w:rFonts w:ascii="Lucida Sans" w:hAnsi="Lucida Sans"/>
          <w:sz w:val="19"/>
          <w:szCs w:val="19"/>
          <w:lang w:val="en-US"/>
        </w:rPr>
        <w:t>researchers</w:t>
      </w:r>
      <w:r w:rsidR="00B13C2A">
        <w:rPr>
          <w:rFonts w:ascii="Lucida Sans" w:hAnsi="Lucida Sans"/>
          <w:sz w:val="19"/>
          <w:szCs w:val="19"/>
          <w:lang w:val="en-US"/>
        </w:rPr>
        <w:t xml:space="preserve"> </w:t>
      </w:r>
      <w:r w:rsidR="004E4D6D">
        <w:rPr>
          <w:rFonts w:ascii="Lucida Sans" w:hAnsi="Lucida Sans"/>
          <w:sz w:val="19"/>
          <w:szCs w:val="19"/>
          <w:lang w:val="en-US"/>
        </w:rPr>
        <w:t>want to (1) look at income, wealth and consumption together, (2) have data suitable to calculate all types of inequality measures</w:t>
      </w:r>
      <w:r w:rsidR="003177A9">
        <w:rPr>
          <w:rFonts w:ascii="Lucida Sans" w:hAnsi="Lucida Sans"/>
          <w:sz w:val="19"/>
          <w:szCs w:val="19"/>
          <w:lang w:val="en-US"/>
        </w:rPr>
        <w:t xml:space="preserve"> in a precise way, </w:t>
      </w:r>
      <w:r w:rsidR="004E4D6D">
        <w:rPr>
          <w:rFonts w:ascii="Lucida Sans" w:hAnsi="Lucida Sans"/>
          <w:sz w:val="19"/>
          <w:szCs w:val="19"/>
          <w:lang w:val="en-US"/>
        </w:rPr>
        <w:t>(</w:t>
      </w:r>
      <w:r w:rsidR="003177A9">
        <w:rPr>
          <w:rFonts w:ascii="Lucida Sans" w:hAnsi="Lucida Sans"/>
          <w:sz w:val="19"/>
          <w:szCs w:val="19"/>
          <w:lang w:val="en-US"/>
        </w:rPr>
        <w:t>3</w:t>
      </w:r>
      <w:r w:rsidR="004E4D6D">
        <w:rPr>
          <w:rFonts w:ascii="Lucida Sans" w:hAnsi="Lucida Sans"/>
          <w:sz w:val="19"/>
          <w:szCs w:val="19"/>
          <w:lang w:val="en-US"/>
        </w:rPr>
        <w:t>)</w:t>
      </w:r>
      <w:r w:rsidR="003177A9">
        <w:rPr>
          <w:rFonts w:ascii="Lucida Sans" w:hAnsi="Lucida Sans"/>
          <w:sz w:val="19"/>
          <w:szCs w:val="19"/>
          <w:lang w:val="en-US"/>
        </w:rPr>
        <w:t xml:space="preserve"> do that for disposable resources on a household level and (4)</w:t>
      </w:r>
      <w:r w:rsidR="004E4D6D">
        <w:rPr>
          <w:rFonts w:ascii="Lucida Sans" w:hAnsi="Lucida Sans"/>
          <w:sz w:val="19"/>
          <w:szCs w:val="19"/>
          <w:lang w:val="en-US"/>
        </w:rPr>
        <w:t xml:space="preserve"> calculate an unbiased estimate of</w:t>
      </w:r>
      <w:r w:rsidR="0097311D">
        <w:rPr>
          <w:rFonts w:ascii="Lucida Sans" w:hAnsi="Lucida Sans"/>
          <w:sz w:val="19"/>
          <w:szCs w:val="19"/>
          <w:lang w:val="en-US"/>
        </w:rPr>
        <w:t xml:space="preserve"> </w:t>
      </w:r>
      <w:r w:rsidR="00A440C5">
        <w:rPr>
          <w:rFonts w:ascii="Lucida Sans" w:hAnsi="Lucida Sans"/>
          <w:sz w:val="19"/>
          <w:szCs w:val="19"/>
          <w:lang w:val="en-US"/>
        </w:rPr>
        <w:t>a</w:t>
      </w:r>
      <w:r w:rsidR="00091514">
        <w:rPr>
          <w:rFonts w:ascii="Lucida Sans" w:hAnsi="Lucida Sans"/>
          <w:sz w:val="19"/>
          <w:szCs w:val="19"/>
          <w:lang w:val="en-US"/>
        </w:rPr>
        <w:t xml:space="preserve"> chosen </w:t>
      </w:r>
      <w:r w:rsidR="0097311D">
        <w:rPr>
          <w:rFonts w:ascii="Lucida Sans" w:hAnsi="Lucida Sans"/>
          <w:sz w:val="19"/>
          <w:szCs w:val="19"/>
          <w:lang w:val="en-US"/>
        </w:rPr>
        <w:t xml:space="preserve">inequality measure. </w:t>
      </w:r>
      <w:r w:rsidR="00EB0BFD">
        <w:rPr>
          <w:rFonts w:ascii="Lucida Sans" w:hAnsi="Lucida Sans"/>
          <w:sz w:val="19"/>
          <w:szCs w:val="19"/>
          <w:lang w:val="en-US"/>
        </w:rPr>
        <w:fldChar w:fldCharType="begin"/>
      </w:r>
      <w:r w:rsidR="00EB0BFD">
        <w:rPr>
          <w:rFonts w:ascii="Lucida Sans" w:hAnsi="Lucida Sans"/>
          <w:sz w:val="19"/>
          <w:szCs w:val="19"/>
          <w:lang w:val="en-US"/>
        </w:rPr>
        <w:instrText xml:space="preserve"> </w:instrText>
      </w:r>
      <w:r w:rsidR="006D14BC">
        <w:rPr>
          <w:rFonts w:ascii="Lucida Sans" w:hAnsi="Lucida Sans"/>
          <w:sz w:val="19"/>
          <w:szCs w:val="19"/>
          <w:lang w:val="en-US"/>
        </w:rPr>
        <w:instrText>REF</w:instrText>
      </w:r>
      <w:r w:rsidR="00EB0BFD">
        <w:rPr>
          <w:rFonts w:ascii="Lucida Sans" w:hAnsi="Lucida Sans"/>
          <w:sz w:val="19"/>
          <w:szCs w:val="19"/>
          <w:lang w:val="en-US"/>
        </w:rPr>
        <w:instrText xml:space="preserve"> _Ref422330000 \h  \* MERGEFORMAT </w:instrText>
      </w:r>
      <w:r w:rsidR="00EB0BFD">
        <w:rPr>
          <w:rFonts w:ascii="Lucida Sans" w:hAnsi="Lucida Sans"/>
          <w:sz w:val="19"/>
          <w:szCs w:val="19"/>
          <w:lang w:val="en-US"/>
        </w:rPr>
      </w:r>
      <w:r w:rsidR="00EB0BFD">
        <w:rPr>
          <w:rFonts w:ascii="Lucida Sans" w:hAnsi="Lucida Sans"/>
          <w:sz w:val="19"/>
          <w:szCs w:val="19"/>
          <w:lang w:val="en-US"/>
        </w:rPr>
        <w:fldChar w:fldCharType="separate"/>
      </w:r>
      <w:r w:rsidR="00E829AC" w:rsidRPr="00E829AC">
        <w:rPr>
          <w:rFonts w:ascii="Lucida Sans" w:hAnsi="Lucida Sans"/>
          <w:sz w:val="19"/>
          <w:szCs w:val="19"/>
          <w:lang w:val="en-US"/>
        </w:rPr>
        <w:t>Table 1</w:t>
      </w:r>
      <w:r w:rsidR="00EB0BFD">
        <w:rPr>
          <w:rFonts w:ascii="Lucida Sans" w:hAnsi="Lucida Sans"/>
          <w:sz w:val="19"/>
          <w:szCs w:val="19"/>
          <w:lang w:val="en-US"/>
        </w:rPr>
        <w:fldChar w:fldCharType="end"/>
      </w:r>
      <w:r w:rsidR="00EB0BFD">
        <w:rPr>
          <w:rFonts w:ascii="Lucida Sans" w:hAnsi="Lucida Sans"/>
          <w:sz w:val="19"/>
          <w:szCs w:val="19"/>
          <w:lang w:val="en-US"/>
        </w:rPr>
        <w:t xml:space="preserve"> </w:t>
      </w:r>
      <w:r w:rsidR="006F25B8">
        <w:rPr>
          <w:rFonts w:ascii="Lucida Sans" w:hAnsi="Lucida Sans"/>
          <w:sz w:val="19"/>
          <w:szCs w:val="19"/>
          <w:lang w:val="en-US"/>
        </w:rPr>
        <w:t xml:space="preserve">summarizes the comparison of </w:t>
      </w:r>
      <w:r w:rsidR="00091514">
        <w:rPr>
          <w:rFonts w:ascii="Lucida Sans" w:hAnsi="Lucida Sans"/>
          <w:sz w:val="19"/>
          <w:szCs w:val="19"/>
          <w:lang w:val="en-US"/>
        </w:rPr>
        <w:t>tax</w:t>
      </w:r>
      <w:r w:rsidRPr="00B14648">
        <w:rPr>
          <w:rFonts w:ascii="Lucida Sans" w:hAnsi="Lucida Sans"/>
          <w:sz w:val="19"/>
          <w:szCs w:val="19"/>
          <w:lang w:val="en-US"/>
        </w:rPr>
        <w:t xml:space="preserve"> and survey </w:t>
      </w:r>
      <w:r w:rsidR="00091514">
        <w:rPr>
          <w:rFonts w:ascii="Lucida Sans" w:hAnsi="Lucida Sans"/>
          <w:sz w:val="19"/>
          <w:szCs w:val="19"/>
          <w:lang w:val="en-US"/>
        </w:rPr>
        <w:t xml:space="preserve">data </w:t>
      </w:r>
      <w:r w:rsidRPr="00B14648">
        <w:rPr>
          <w:rFonts w:ascii="Lucida Sans" w:hAnsi="Lucida Sans"/>
          <w:sz w:val="19"/>
          <w:szCs w:val="19"/>
          <w:lang w:val="en-US"/>
        </w:rPr>
        <w:t>on th</w:t>
      </w:r>
      <w:r w:rsidR="004E4D6D">
        <w:rPr>
          <w:rFonts w:ascii="Lucida Sans" w:hAnsi="Lucida Sans"/>
          <w:sz w:val="19"/>
          <w:szCs w:val="19"/>
          <w:lang w:val="en-US"/>
        </w:rPr>
        <w:t>ese</w:t>
      </w:r>
      <w:r w:rsidRPr="00B14648">
        <w:rPr>
          <w:rFonts w:ascii="Lucida Sans" w:hAnsi="Lucida Sans"/>
          <w:sz w:val="19"/>
          <w:szCs w:val="19"/>
          <w:lang w:val="en-US"/>
        </w:rPr>
        <w:t xml:space="preserve"> four dimensions</w:t>
      </w:r>
      <w:r w:rsidR="00331A36">
        <w:rPr>
          <w:rFonts w:ascii="Lucida Sans" w:hAnsi="Lucida Sans"/>
          <w:sz w:val="19"/>
          <w:szCs w:val="19"/>
          <w:lang w:val="en-US"/>
        </w:rPr>
        <w:t>.</w:t>
      </w:r>
    </w:p>
    <w:p w14:paraId="18B54D42" w14:textId="77777777" w:rsidR="0032256D" w:rsidRDefault="0032256D" w:rsidP="00A54E56">
      <w:pPr>
        <w:rPr>
          <w:lang w:val="en-US"/>
        </w:rPr>
      </w:pPr>
    </w:p>
    <w:p w14:paraId="11CDF680" w14:textId="77777777" w:rsidR="00871BAC" w:rsidRDefault="00871BAC" w:rsidP="00A54E56">
      <w:pPr>
        <w:rPr>
          <w:lang w:val="en-US"/>
        </w:rPr>
      </w:pPr>
    </w:p>
    <w:p w14:paraId="2576496B" w14:textId="77777777" w:rsidR="00871BAC" w:rsidRDefault="00871BAC" w:rsidP="00A54E56">
      <w:pPr>
        <w:rPr>
          <w:lang w:val="en-US"/>
        </w:rPr>
      </w:pPr>
    </w:p>
    <w:p w14:paraId="45EB5B32" w14:textId="77777777" w:rsidR="00871BAC" w:rsidRDefault="00871BAC" w:rsidP="00A54E56">
      <w:pPr>
        <w:rPr>
          <w:lang w:val="en-US"/>
        </w:rPr>
      </w:pPr>
    </w:p>
    <w:p w14:paraId="71167862" w14:textId="77777777" w:rsidR="00871BAC" w:rsidRDefault="00871BAC" w:rsidP="00A54E56">
      <w:pPr>
        <w:rPr>
          <w:lang w:val="en-US"/>
        </w:rPr>
      </w:pPr>
    </w:p>
    <w:p w14:paraId="7906204A" w14:textId="77777777" w:rsidR="00871BAC" w:rsidRDefault="00871BAC" w:rsidP="00A54E56">
      <w:pPr>
        <w:rPr>
          <w:lang w:val="en-US"/>
        </w:rPr>
      </w:pPr>
    </w:p>
    <w:p w14:paraId="204F0ECD" w14:textId="7FE7EACD" w:rsidR="00B14648" w:rsidRPr="00763E00" w:rsidRDefault="00763E00" w:rsidP="00B14648">
      <w:pPr>
        <w:pStyle w:val="Beschriftung"/>
        <w:keepNext/>
        <w:rPr>
          <w:lang w:val="en-US"/>
        </w:rPr>
      </w:pPr>
      <w:bookmarkStart w:id="16" w:name="_Ref422330000"/>
      <w:bookmarkStart w:id="17" w:name="_Ref399323828"/>
      <w:r w:rsidRPr="00763E00">
        <w:rPr>
          <w:sz w:val="24"/>
          <w:lang w:val="en-US"/>
        </w:rPr>
        <w:lastRenderedPageBreak/>
        <w:t xml:space="preserve">Table </w:t>
      </w:r>
      <w:r w:rsidRPr="00763E00">
        <w:rPr>
          <w:sz w:val="24"/>
          <w:lang w:val="en-US"/>
        </w:rPr>
        <w:fldChar w:fldCharType="begin"/>
      </w:r>
      <w:r w:rsidRPr="00763E00">
        <w:rPr>
          <w:sz w:val="24"/>
          <w:lang w:val="en-US"/>
        </w:rPr>
        <w:instrText xml:space="preserve"> </w:instrText>
      </w:r>
      <w:r w:rsidR="006D14BC">
        <w:rPr>
          <w:sz w:val="24"/>
          <w:lang w:val="en-US"/>
        </w:rPr>
        <w:instrText>SEQ</w:instrText>
      </w:r>
      <w:r w:rsidRPr="00763E00">
        <w:rPr>
          <w:sz w:val="24"/>
          <w:lang w:val="en-US"/>
        </w:rPr>
        <w:instrText xml:space="preserve"> Table \* ARABIC </w:instrText>
      </w:r>
      <w:r w:rsidRPr="00763E00">
        <w:rPr>
          <w:sz w:val="24"/>
          <w:lang w:val="en-US"/>
        </w:rPr>
        <w:fldChar w:fldCharType="separate"/>
      </w:r>
      <w:r w:rsidR="00E829AC">
        <w:rPr>
          <w:noProof/>
          <w:sz w:val="24"/>
          <w:lang w:val="en-US"/>
        </w:rPr>
        <w:t>1</w:t>
      </w:r>
      <w:r w:rsidRPr="00763E00">
        <w:rPr>
          <w:sz w:val="24"/>
          <w:lang w:val="en-US"/>
        </w:rPr>
        <w:fldChar w:fldCharType="end"/>
      </w:r>
      <w:bookmarkEnd w:id="16"/>
      <w:r w:rsidR="003163BA" w:rsidRPr="00763E00">
        <w:rPr>
          <w:sz w:val="24"/>
          <w:lang w:val="en-US"/>
        </w:rPr>
        <w:t>:</w:t>
      </w:r>
      <w:r w:rsidR="003163BA" w:rsidRPr="003163BA">
        <w:rPr>
          <w:lang w:val="en-US"/>
        </w:rPr>
        <w:t xml:space="preserve"> </w:t>
      </w:r>
      <w:r w:rsidR="003163BA" w:rsidRPr="00B14648">
        <w:rPr>
          <w:sz w:val="24"/>
          <w:lang w:val="en-US"/>
        </w:rPr>
        <w:t>Comparison of tax</w:t>
      </w:r>
      <w:r w:rsidR="0072037E">
        <w:rPr>
          <w:sz w:val="24"/>
          <w:lang w:val="en-US"/>
        </w:rPr>
        <w:t xml:space="preserve"> </w:t>
      </w:r>
      <w:r w:rsidR="003163BA" w:rsidRPr="00B14648">
        <w:rPr>
          <w:sz w:val="24"/>
          <w:lang w:val="en-US"/>
        </w:rPr>
        <w:t>data and survey data</w:t>
      </w:r>
      <w:bookmarkEnd w:id="17"/>
    </w:p>
    <w:tbl>
      <w:tblPr>
        <w:tblW w:w="8104" w:type="dxa"/>
        <w:tblInd w:w="55" w:type="dxa"/>
        <w:tblCellMar>
          <w:left w:w="70" w:type="dxa"/>
          <w:right w:w="70" w:type="dxa"/>
        </w:tblCellMar>
        <w:tblLook w:val="04A0" w:firstRow="1" w:lastRow="0" w:firstColumn="1" w:lastColumn="0" w:noHBand="0" w:noVBand="1"/>
      </w:tblPr>
      <w:tblGrid>
        <w:gridCol w:w="3559"/>
        <w:gridCol w:w="1541"/>
        <w:gridCol w:w="1499"/>
        <w:gridCol w:w="1505"/>
      </w:tblGrid>
      <w:tr w:rsidR="00147C01" w:rsidRPr="007C1C84" w14:paraId="5BE8F8F1" w14:textId="77777777" w:rsidTr="00AD34A8">
        <w:trPr>
          <w:trHeight w:val="825"/>
        </w:trPr>
        <w:tc>
          <w:tcPr>
            <w:tcW w:w="3559" w:type="dxa"/>
            <w:tcBorders>
              <w:top w:val="double" w:sz="4" w:space="0" w:color="auto"/>
              <w:left w:val="nil"/>
              <w:right w:val="nil"/>
            </w:tcBorders>
            <w:shd w:val="clear" w:color="auto" w:fill="auto"/>
            <w:noWrap/>
            <w:vAlign w:val="bottom"/>
            <w:hideMark/>
          </w:tcPr>
          <w:p w14:paraId="13F79210" w14:textId="77777777" w:rsidR="00147C01" w:rsidRPr="007C1C84" w:rsidRDefault="00147C01" w:rsidP="000F66A6">
            <w:pPr>
              <w:spacing w:line="240" w:lineRule="auto"/>
              <w:rPr>
                <w:rFonts w:eastAsia="Times New Roman"/>
                <w:color w:val="000000"/>
                <w:szCs w:val="19"/>
                <w:lang w:val="en-US" w:eastAsia="de-CH"/>
              </w:rPr>
            </w:pPr>
            <w:r w:rsidRPr="007C1C84">
              <w:rPr>
                <w:rFonts w:eastAsia="Times New Roman"/>
                <w:color w:val="000000"/>
                <w:szCs w:val="19"/>
                <w:lang w:val="en-US" w:eastAsia="de-CH"/>
              </w:rPr>
              <w:t> </w:t>
            </w:r>
          </w:p>
        </w:tc>
        <w:tc>
          <w:tcPr>
            <w:tcW w:w="1541" w:type="dxa"/>
            <w:tcBorders>
              <w:top w:val="double" w:sz="4" w:space="0" w:color="auto"/>
              <w:left w:val="nil"/>
              <w:right w:val="nil"/>
            </w:tcBorders>
            <w:vAlign w:val="center"/>
          </w:tcPr>
          <w:p w14:paraId="6F8C8C5E" w14:textId="1BDF31CC" w:rsidR="00147C01" w:rsidRPr="003838D6" w:rsidRDefault="00147C01" w:rsidP="00147C01">
            <w:pPr>
              <w:spacing w:line="240" w:lineRule="auto"/>
              <w:jc w:val="center"/>
              <w:rPr>
                <w:rFonts w:eastAsia="Times New Roman"/>
                <w:color w:val="000000"/>
                <w:szCs w:val="19"/>
                <w:lang w:val="en-US" w:eastAsia="de-CH"/>
              </w:rPr>
            </w:pPr>
            <w:r w:rsidRPr="003838D6">
              <w:rPr>
                <w:rFonts w:eastAsia="Times New Roman"/>
                <w:b/>
                <w:bCs/>
                <w:color w:val="000000"/>
                <w:szCs w:val="19"/>
                <w:lang w:val="en-US" w:eastAsia="de-CH"/>
              </w:rPr>
              <w:t>Aggregated tax statistics</w:t>
            </w:r>
          </w:p>
        </w:tc>
        <w:tc>
          <w:tcPr>
            <w:tcW w:w="1499" w:type="dxa"/>
            <w:tcBorders>
              <w:top w:val="double" w:sz="4" w:space="0" w:color="auto"/>
              <w:left w:val="nil"/>
              <w:right w:val="nil"/>
            </w:tcBorders>
            <w:vAlign w:val="center"/>
          </w:tcPr>
          <w:p w14:paraId="1BAB1D26" w14:textId="4539AFF6" w:rsidR="00147C01" w:rsidRPr="00147C01" w:rsidRDefault="00147C01" w:rsidP="00147C01">
            <w:pPr>
              <w:spacing w:line="240" w:lineRule="auto"/>
              <w:jc w:val="center"/>
              <w:rPr>
                <w:rFonts w:eastAsia="Times New Roman"/>
                <w:b/>
                <w:bCs/>
                <w:color w:val="000000"/>
                <w:szCs w:val="19"/>
                <w:lang w:val="en-US" w:eastAsia="de-CH"/>
              </w:rPr>
            </w:pPr>
            <w:r w:rsidRPr="00D01843">
              <w:rPr>
                <w:rFonts w:eastAsia="Times New Roman"/>
                <w:b/>
                <w:color w:val="000000"/>
                <w:szCs w:val="19"/>
                <w:lang w:val="en-US" w:eastAsia="de-CH"/>
              </w:rPr>
              <w:t>Micro tax data</w:t>
            </w:r>
          </w:p>
        </w:tc>
        <w:tc>
          <w:tcPr>
            <w:tcW w:w="1505" w:type="dxa"/>
            <w:tcBorders>
              <w:top w:val="double" w:sz="4" w:space="0" w:color="auto"/>
              <w:left w:val="nil"/>
              <w:right w:val="nil"/>
            </w:tcBorders>
            <w:shd w:val="clear" w:color="auto" w:fill="auto"/>
            <w:noWrap/>
            <w:vAlign w:val="center"/>
            <w:hideMark/>
          </w:tcPr>
          <w:p w14:paraId="0E89EA2A" w14:textId="23E205D6" w:rsidR="00147C01" w:rsidRPr="007C1C84" w:rsidRDefault="00AD34A8" w:rsidP="00147C01">
            <w:pPr>
              <w:spacing w:line="240" w:lineRule="auto"/>
              <w:jc w:val="center"/>
              <w:rPr>
                <w:rFonts w:eastAsia="Times New Roman"/>
                <w:b/>
                <w:bCs/>
                <w:color w:val="000000"/>
                <w:szCs w:val="19"/>
                <w:lang w:eastAsia="de-CH"/>
              </w:rPr>
            </w:pPr>
            <w:r>
              <w:rPr>
                <w:rFonts w:eastAsia="Times New Roman"/>
                <w:b/>
                <w:bCs/>
                <w:color w:val="000000"/>
                <w:szCs w:val="19"/>
                <w:lang w:eastAsia="de-CH"/>
              </w:rPr>
              <w:t>Surveys</w:t>
            </w:r>
          </w:p>
        </w:tc>
      </w:tr>
      <w:tr w:rsidR="003174A7" w:rsidRPr="007C1C84" w14:paraId="4D020DCE" w14:textId="77777777" w:rsidTr="00D6131E">
        <w:trPr>
          <w:trHeight w:val="525"/>
        </w:trPr>
        <w:tc>
          <w:tcPr>
            <w:tcW w:w="3559" w:type="dxa"/>
            <w:tcBorders>
              <w:top w:val="single" w:sz="4" w:space="0" w:color="auto"/>
              <w:left w:val="nil"/>
              <w:bottom w:val="nil"/>
              <w:right w:val="nil"/>
            </w:tcBorders>
            <w:shd w:val="clear" w:color="auto" w:fill="auto"/>
            <w:vAlign w:val="center"/>
            <w:hideMark/>
          </w:tcPr>
          <w:p w14:paraId="13A30B6C" w14:textId="45CE1CA1" w:rsidR="003174A7" w:rsidRPr="00763E00" w:rsidRDefault="003174A7" w:rsidP="00070C65">
            <w:pPr>
              <w:spacing w:line="240" w:lineRule="auto"/>
              <w:rPr>
                <w:rFonts w:eastAsia="Times New Roman"/>
                <w:color w:val="000000"/>
                <w:szCs w:val="19"/>
                <w:lang w:val="en-US" w:eastAsia="de-CH"/>
              </w:rPr>
            </w:pPr>
            <w:r w:rsidRPr="00763E00">
              <w:rPr>
                <w:rFonts w:eastAsia="Times New Roman"/>
                <w:color w:val="000000"/>
                <w:szCs w:val="19"/>
                <w:lang w:val="en-US" w:eastAsia="de-CH"/>
              </w:rPr>
              <w:t xml:space="preserve">Concepts of economic resources and definition of </w:t>
            </w:r>
            <w:r>
              <w:rPr>
                <w:rFonts w:eastAsia="Times New Roman"/>
                <w:color w:val="000000"/>
                <w:szCs w:val="19"/>
                <w:lang w:val="en-US" w:eastAsia="de-CH"/>
              </w:rPr>
              <w:t>key</w:t>
            </w:r>
            <w:r w:rsidRPr="00763E00">
              <w:rPr>
                <w:rFonts w:eastAsia="Times New Roman"/>
                <w:color w:val="000000"/>
                <w:szCs w:val="19"/>
                <w:lang w:val="en-US" w:eastAsia="de-CH"/>
              </w:rPr>
              <w:t xml:space="preserve"> measures</w:t>
            </w:r>
          </w:p>
        </w:tc>
        <w:tc>
          <w:tcPr>
            <w:tcW w:w="1541" w:type="dxa"/>
            <w:tcBorders>
              <w:top w:val="single" w:sz="4" w:space="0" w:color="auto"/>
              <w:left w:val="nil"/>
              <w:bottom w:val="nil"/>
              <w:right w:val="nil"/>
            </w:tcBorders>
            <w:vAlign w:val="center"/>
          </w:tcPr>
          <w:p w14:paraId="5A77047F" w14:textId="7F27AF95" w:rsidR="003174A7" w:rsidRPr="00763E00" w:rsidRDefault="003239C5" w:rsidP="00147C01">
            <w:pPr>
              <w:spacing w:line="240" w:lineRule="auto"/>
              <w:jc w:val="center"/>
              <w:rPr>
                <w:rFonts w:eastAsia="Times New Roman"/>
                <w:color w:val="000000"/>
                <w:szCs w:val="19"/>
                <w:lang w:val="en-US" w:eastAsia="de-CH"/>
              </w:rPr>
            </w:pPr>
            <w:r>
              <w:rPr>
                <w:rFonts w:eastAsia="Times New Roman"/>
                <w:color w:val="000000"/>
                <w:szCs w:val="19"/>
                <w:lang w:val="en-US" w:eastAsia="de-CH"/>
              </w:rPr>
              <w:t xml:space="preserve">strongly </w:t>
            </w:r>
            <w:r w:rsidR="003174A7">
              <w:rPr>
                <w:rFonts w:eastAsia="Times New Roman"/>
                <w:color w:val="000000"/>
                <w:szCs w:val="19"/>
                <w:lang w:val="en-US" w:eastAsia="de-CH"/>
              </w:rPr>
              <w:t>data</w:t>
            </w:r>
            <w:r w:rsidR="00147C01">
              <w:rPr>
                <w:rFonts w:eastAsia="Times New Roman"/>
                <w:color w:val="000000"/>
                <w:szCs w:val="19"/>
                <w:lang w:val="en-US" w:eastAsia="de-CH"/>
              </w:rPr>
              <w:t>-</w:t>
            </w:r>
            <w:r w:rsidR="003174A7">
              <w:rPr>
                <w:rFonts w:eastAsia="Times New Roman"/>
                <w:color w:val="000000"/>
                <w:szCs w:val="19"/>
                <w:lang w:val="en-US" w:eastAsia="de-CH"/>
              </w:rPr>
              <w:t>driven</w:t>
            </w:r>
          </w:p>
        </w:tc>
        <w:tc>
          <w:tcPr>
            <w:tcW w:w="1499" w:type="dxa"/>
            <w:tcBorders>
              <w:top w:val="single" w:sz="4" w:space="0" w:color="auto"/>
              <w:left w:val="nil"/>
              <w:bottom w:val="nil"/>
              <w:right w:val="nil"/>
            </w:tcBorders>
            <w:shd w:val="clear" w:color="auto" w:fill="auto"/>
            <w:noWrap/>
            <w:vAlign w:val="center"/>
            <w:hideMark/>
          </w:tcPr>
          <w:p w14:paraId="70F9E7DA" w14:textId="336B5023" w:rsidR="003174A7" w:rsidRPr="00763E00" w:rsidRDefault="003174A7" w:rsidP="00095090">
            <w:pPr>
              <w:spacing w:line="240" w:lineRule="auto"/>
              <w:jc w:val="center"/>
              <w:rPr>
                <w:rFonts w:eastAsia="Times New Roman"/>
                <w:color w:val="000000"/>
                <w:szCs w:val="19"/>
                <w:lang w:val="en-US" w:eastAsia="de-CH"/>
              </w:rPr>
            </w:pPr>
            <w:r w:rsidRPr="00763E00">
              <w:rPr>
                <w:rFonts w:eastAsia="Times New Roman"/>
                <w:color w:val="000000"/>
                <w:szCs w:val="19"/>
                <w:lang w:val="en-US" w:eastAsia="de-CH"/>
              </w:rPr>
              <w:t>data-driven</w:t>
            </w:r>
          </w:p>
        </w:tc>
        <w:tc>
          <w:tcPr>
            <w:tcW w:w="1505" w:type="dxa"/>
            <w:tcBorders>
              <w:top w:val="single" w:sz="4" w:space="0" w:color="auto"/>
              <w:left w:val="nil"/>
              <w:bottom w:val="nil"/>
              <w:right w:val="nil"/>
            </w:tcBorders>
            <w:shd w:val="clear" w:color="auto" w:fill="auto"/>
            <w:noWrap/>
            <w:vAlign w:val="center"/>
            <w:hideMark/>
          </w:tcPr>
          <w:p w14:paraId="3E408A2F" w14:textId="77777777" w:rsidR="003174A7" w:rsidRPr="00763E00" w:rsidRDefault="003174A7" w:rsidP="007864B9">
            <w:pPr>
              <w:spacing w:line="240" w:lineRule="auto"/>
              <w:jc w:val="center"/>
              <w:rPr>
                <w:rFonts w:eastAsia="Times New Roman"/>
                <w:color w:val="000000"/>
                <w:szCs w:val="19"/>
                <w:lang w:val="en-US" w:eastAsia="de-CH"/>
              </w:rPr>
            </w:pPr>
            <w:r w:rsidRPr="00763E00">
              <w:rPr>
                <w:rFonts w:eastAsia="Times New Roman"/>
                <w:color w:val="000000"/>
                <w:szCs w:val="19"/>
                <w:lang w:val="en-US" w:eastAsia="de-CH"/>
              </w:rPr>
              <w:t>theory-driven</w:t>
            </w:r>
          </w:p>
        </w:tc>
      </w:tr>
      <w:tr w:rsidR="003174A7" w:rsidRPr="00E829AC" w14:paraId="3C9940E1" w14:textId="77777777" w:rsidTr="00D6131E">
        <w:trPr>
          <w:trHeight w:val="525"/>
        </w:trPr>
        <w:tc>
          <w:tcPr>
            <w:tcW w:w="3559" w:type="dxa"/>
            <w:tcBorders>
              <w:top w:val="nil"/>
              <w:left w:val="nil"/>
              <w:bottom w:val="nil"/>
              <w:right w:val="nil"/>
            </w:tcBorders>
            <w:shd w:val="clear" w:color="auto" w:fill="auto"/>
            <w:vAlign w:val="center"/>
          </w:tcPr>
          <w:p w14:paraId="547D54E1" w14:textId="63C90343" w:rsidR="003174A7" w:rsidRPr="00763E00" w:rsidRDefault="00B07E46" w:rsidP="00B07E46">
            <w:pPr>
              <w:spacing w:line="240" w:lineRule="auto"/>
              <w:rPr>
                <w:rFonts w:eastAsia="Times New Roman"/>
                <w:color w:val="000000"/>
                <w:szCs w:val="19"/>
                <w:lang w:val="en-US" w:eastAsia="de-CH"/>
              </w:rPr>
            </w:pPr>
            <w:r>
              <w:rPr>
                <w:rFonts w:eastAsia="Times New Roman"/>
                <w:color w:val="000000"/>
                <w:szCs w:val="19"/>
                <w:lang w:val="en-US" w:eastAsia="de-CH"/>
              </w:rPr>
              <w:t>Estimating</w:t>
            </w:r>
            <w:r w:rsidRPr="00763E00">
              <w:rPr>
                <w:rFonts w:eastAsia="Times New Roman"/>
                <w:color w:val="000000"/>
                <w:szCs w:val="19"/>
                <w:lang w:val="en-US" w:eastAsia="de-CH"/>
              </w:rPr>
              <w:t xml:space="preserve"> </w:t>
            </w:r>
            <w:r w:rsidR="003174A7" w:rsidRPr="00763E00">
              <w:rPr>
                <w:rFonts w:eastAsia="Times New Roman"/>
                <w:color w:val="000000"/>
                <w:szCs w:val="19"/>
                <w:lang w:val="en-US" w:eastAsia="de-CH"/>
              </w:rPr>
              <w:t>inequality measures</w:t>
            </w:r>
          </w:p>
        </w:tc>
        <w:tc>
          <w:tcPr>
            <w:tcW w:w="1541" w:type="dxa"/>
            <w:tcBorders>
              <w:top w:val="nil"/>
              <w:left w:val="nil"/>
              <w:bottom w:val="nil"/>
              <w:right w:val="nil"/>
            </w:tcBorders>
            <w:vAlign w:val="center"/>
          </w:tcPr>
          <w:p w14:paraId="13062452" w14:textId="3AD724B4" w:rsidR="003174A7" w:rsidRPr="00763E00" w:rsidRDefault="00B07E46" w:rsidP="00E829AC">
            <w:pPr>
              <w:spacing w:line="240" w:lineRule="auto"/>
              <w:jc w:val="center"/>
              <w:rPr>
                <w:rFonts w:eastAsia="Times New Roman"/>
                <w:color w:val="000000"/>
                <w:szCs w:val="19"/>
                <w:lang w:val="en-US" w:eastAsia="de-CH"/>
              </w:rPr>
            </w:pPr>
            <w:r>
              <w:rPr>
                <w:rFonts w:eastAsia="Times New Roman"/>
                <w:color w:val="000000"/>
                <w:szCs w:val="19"/>
                <w:lang w:val="en-US" w:eastAsia="de-CH"/>
              </w:rPr>
              <w:t>r</w:t>
            </w:r>
            <w:r w:rsidR="003174A7">
              <w:rPr>
                <w:rFonts w:eastAsia="Times New Roman"/>
                <w:color w:val="000000"/>
                <w:szCs w:val="19"/>
                <w:lang w:val="en-US" w:eastAsia="de-CH"/>
              </w:rPr>
              <w:t>estricted</w:t>
            </w:r>
            <w:r>
              <w:rPr>
                <w:rFonts w:eastAsia="Times New Roman"/>
                <w:color w:val="000000"/>
                <w:szCs w:val="19"/>
                <w:lang w:val="en-US" w:eastAsia="de-CH"/>
              </w:rPr>
              <w:t xml:space="preserve">, </w:t>
            </w:r>
            <w:ins w:id="18" w:author="Hümbelin Oliver" w:date="2015-11-17T17:13:00Z">
              <w:r w:rsidR="00E829AC">
                <w:rPr>
                  <w:rFonts w:eastAsia="Times New Roman"/>
                  <w:color w:val="000000"/>
                  <w:szCs w:val="19"/>
                  <w:lang w:val="en-US" w:eastAsia="de-CH"/>
                </w:rPr>
                <w:t>accurate</w:t>
              </w:r>
              <w:r w:rsidR="00E829AC">
                <w:rPr>
                  <w:rFonts w:eastAsia="Times New Roman"/>
                  <w:color w:val="000000"/>
                  <w:szCs w:val="19"/>
                  <w:lang w:val="en-US" w:eastAsia="de-CH"/>
                </w:rPr>
                <w:br/>
              </w:r>
            </w:ins>
            <w:commentRangeStart w:id="19"/>
            <w:del w:id="20" w:author="Hümbelin Oliver" w:date="2015-11-17T17:13:00Z">
              <w:r w:rsidDel="00E829AC">
                <w:rPr>
                  <w:rFonts w:eastAsia="Times New Roman"/>
                  <w:color w:val="000000"/>
                  <w:szCs w:val="19"/>
                  <w:lang w:val="en-US" w:eastAsia="de-CH"/>
                </w:rPr>
                <w:delText>precise</w:delText>
              </w:r>
              <w:commentRangeEnd w:id="19"/>
              <w:r w:rsidR="00673990" w:rsidDel="00E829AC">
                <w:rPr>
                  <w:rStyle w:val="Kommentarzeichen"/>
                </w:rPr>
                <w:commentReference w:id="19"/>
              </w:r>
            </w:del>
          </w:p>
        </w:tc>
        <w:tc>
          <w:tcPr>
            <w:tcW w:w="1499" w:type="dxa"/>
            <w:tcBorders>
              <w:top w:val="nil"/>
              <w:left w:val="nil"/>
              <w:bottom w:val="nil"/>
              <w:right w:val="nil"/>
            </w:tcBorders>
            <w:shd w:val="clear" w:color="auto" w:fill="auto"/>
            <w:noWrap/>
            <w:vAlign w:val="center"/>
          </w:tcPr>
          <w:p w14:paraId="672E1FFE" w14:textId="0482DB53" w:rsidR="003174A7" w:rsidRPr="00763E00" w:rsidRDefault="00B07E46" w:rsidP="00095090">
            <w:pPr>
              <w:spacing w:line="240" w:lineRule="auto"/>
              <w:jc w:val="center"/>
              <w:rPr>
                <w:rFonts w:eastAsia="Times New Roman"/>
                <w:color w:val="000000"/>
                <w:szCs w:val="19"/>
                <w:lang w:val="en-US" w:eastAsia="de-CH"/>
              </w:rPr>
            </w:pPr>
            <w:r>
              <w:rPr>
                <w:rFonts w:eastAsia="Times New Roman"/>
                <w:color w:val="000000"/>
                <w:szCs w:val="19"/>
                <w:lang w:val="en-US" w:eastAsia="de-CH"/>
              </w:rPr>
              <w:t>f</w:t>
            </w:r>
            <w:r w:rsidR="003174A7">
              <w:rPr>
                <w:rFonts w:eastAsia="Times New Roman"/>
                <w:color w:val="000000"/>
                <w:szCs w:val="19"/>
                <w:lang w:val="en-US" w:eastAsia="de-CH"/>
              </w:rPr>
              <w:t>lexible</w:t>
            </w:r>
            <w:r>
              <w:rPr>
                <w:rFonts w:eastAsia="Times New Roman"/>
                <w:color w:val="000000"/>
                <w:szCs w:val="19"/>
                <w:lang w:val="en-US" w:eastAsia="de-CH"/>
              </w:rPr>
              <w:t>, precise</w:t>
            </w:r>
          </w:p>
        </w:tc>
        <w:tc>
          <w:tcPr>
            <w:tcW w:w="1505" w:type="dxa"/>
            <w:tcBorders>
              <w:top w:val="nil"/>
              <w:left w:val="nil"/>
              <w:bottom w:val="nil"/>
              <w:right w:val="nil"/>
            </w:tcBorders>
            <w:shd w:val="clear" w:color="auto" w:fill="auto"/>
            <w:noWrap/>
            <w:vAlign w:val="center"/>
          </w:tcPr>
          <w:p w14:paraId="6F8E2E75" w14:textId="4ADCC689" w:rsidR="003174A7" w:rsidRPr="00763E00" w:rsidRDefault="00B07E46" w:rsidP="007864B9">
            <w:pPr>
              <w:spacing w:line="240" w:lineRule="auto"/>
              <w:jc w:val="center"/>
              <w:rPr>
                <w:rFonts w:eastAsia="Times New Roman"/>
                <w:color w:val="000000"/>
                <w:szCs w:val="19"/>
                <w:lang w:val="en-US" w:eastAsia="de-CH"/>
              </w:rPr>
            </w:pPr>
            <w:r>
              <w:rPr>
                <w:rFonts w:eastAsia="Times New Roman"/>
                <w:color w:val="000000"/>
                <w:szCs w:val="19"/>
                <w:lang w:val="en-US" w:eastAsia="de-CH"/>
              </w:rPr>
              <w:t>f</w:t>
            </w:r>
            <w:r w:rsidR="003174A7" w:rsidRPr="00763E00">
              <w:rPr>
                <w:rFonts w:eastAsia="Times New Roman"/>
                <w:color w:val="000000"/>
                <w:szCs w:val="19"/>
                <w:lang w:val="en-US" w:eastAsia="de-CH"/>
              </w:rPr>
              <w:t>lexible</w:t>
            </w:r>
            <w:r>
              <w:rPr>
                <w:rFonts w:eastAsia="Times New Roman"/>
                <w:color w:val="000000"/>
                <w:szCs w:val="19"/>
                <w:lang w:val="en-US" w:eastAsia="de-CH"/>
              </w:rPr>
              <w:t>,</w:t>
            </w:r>
            <w:r w:rsidR="006F25B8">
              <w:rPr>
                <w:rFonts w:eastAsia="Times New Roman"/>
                <w:color w:val="000000"/>
                <w:szCs w:val="19"/>
                <w:lang w:val="en-US" w:eastAsia="de-CH"/>
              </w:rPr>
              <w:t xml:space="preserve"> imprecise</w:t>
            </w:r>
          </w:p>
        </w:tc>
      </w:tr>
      <w:tr w:rsidR="003174A7" w:rsidRPr="00E829AC" w14:paraId="73D17FAF" w14:textId="77777777" w:rsidTr="00D6131E">
        <w:trPr>
          <w:trHeight w:val="525"/>
        </w:trPr>
        <w:tc>
          <w:tcPr>
            <w:tcW w:w="3559" w:type="dxa"/>
            <w:tcBorders>
              <w:top w:val="nil"/>
              <w:left w:val="nil"/>
              <w:bottom w:val="nil"/>
              <w:right w:val="nil"/>
            </w:tcBorders>
            <w:shd w:val="clear" w:color="auto" w:fill="auto"/>
            <w:vAlign w:val="center"/>
          </w:tcPr>
          <w:p w14:paraId="62D884C8" w14:textId="77777777" w:rsidR="003174A7" w:rsidRPr="00763E00" w:rsidRDefault="003174A7" w:rsidP="000F66A6">
            <w:pPr>
              <w:spacing w:line="240" w:lineRule="auto"/>
              <w:rPr>
                <w:rFonts w:eastAsia="Times New Roman"/>
                <w:color w:val="000000"/>
                <w:szCs w:val="19"/>
                <w:lang w:val="en-US" w:eastAsia="de-CH"/>
              </w:rPr>
            </w:pPr>
            <w:r w:rsidRPr="00763E00">
              <w:rPr>
                <w:rFonts w:eastAsia="Times New Roman"/>
                <w:color w:val="000000"/>
                <w:szCs w:val="19"/>
                <w:lang w:val="en-US" w:eastAsia="de-CH"/>
              </w:rPr>
              <w:t>Statistical unit</w:t>
            </w:r>
          </w:p>
        </w:tc>
        <w:tc>
          <w:tcPr>
            <w:tcW w:w="1541" w:type="dxa"/>
            <w:tcBorders>
              <w:top w:val="nil"/>
              <w:left w:val="nil"/>
              <w:bottom w:val="nil"/>
              <w:right w:val="nil"/>
            </w:tcBorders>
            <w:vAlign w:val="center"/>
          </w:tcPr>
          <w:p w14:paraId="0118C199" w14:textId="41A929F5" w:rsidR="003174A7" w:rsidRPr="00763E00" w:rsidRDefault="003174A7" w:rsidP="00F52BB6">
            <w:pPr>
              <w:spacing w:line="240" w:lineRule="auto"/>
              <w:jc w:val="center"/>
              <w:rPr>
                <w:rFonts w:eastAsia="Times New Roman"/>
                <w:color w:val="000000"/>
                <w:szCs w:val="19"/>
                <w:lang w:val="en-US" w:eastAsia="de-CH"/>
              </w:rPr>
            </w:pPr>
            <w:r w:rsidRPr="003174A7">
              <w:rPr>
                <w:rFonts w:eastAsia="Times New Roman"/>
                <w:color w:val="000000"/>
                <w:szCs w:val="19"/>
                <w:lang w:val="en-US" w:eastAsia="de-CH"/>
              </w:rPr>
              <w:t>tax units</w:t>
            </w:r>
          </w:p>
        </w:tc>
        <w:tc>
          <w:tcPr>
            <w:tcW w:w="1499" w:type="dxa"/>
            <w:tcBorders>
              <w:top w:val="nil"/>
              <w:left w:val="nil"/>
              <w:bottom w:val="nil"/>
              <w:right w:val="nil"/>
            </w:tcBorders>
            <w:shd w:val="clear" w:color="auto" w:fill="auto"/>
            <w:noWrap/>
            <w:vAlign w:val="center"/>
          </w:tcPr>
          <w:p w14:paraId="276ACA8B" w14:textId="6DAC2BC9" w:rsidR="003174A7" w:rsidRPr="00763E00" w:rsidRDefault="003174A7" w:rsidP="00095090">
            <w:pPr>
              <w:spacing w:line="240" w:lineRule="auto"/>
              <w:jc w:val="center"/>
              <w:rPr>
                <w:rFonts w:eastAsia="Times New Roman"/>
                <w:color w:val="000000"/>
                <w:szCs w:val="19"/>
                <w:lang w:val="en-US" w:eastAsia="de-CH"/>
              </w:rPr>
            </w:pPr>
            <w:r w:rsidRPr="00763E00">
              <w:rPr>
                <w:rFonts w:eastAsia="Times New Roman"/>
                <w:color w:val="000000"/>
                <w:szCs w:val="19"/>
                <w:lang w:val="en-US" w:eastAsia="de-CH"/>
              </w:rPr>
              <w:t>tax units</w:t>
            </w:r>
          </w:p>
        </w:tc>
        <w:tc>
          <w:tcPr>
            <w:tcW w:w="1505" w:type="dxa"/>
            <w:tcBorders>
              <w:top w:val="nil"/>
              <w:left w:val="nil"/>
              <w:bottom w:val="nil"/>
              <w:right w:val="nil"/>
            </w:tcBorders>
            <w:shd w:val="clear" w:color="auto" w:fill="auto"/>
            <w:noWrap/>
            <w:vAlign w:val="center"/>
          </w:tcPr>
          <w:p w14:paraId="46E900D3" w14:textId="77777777" w:rsidR="003174A7" w:rsidRPr="00763E00" w:rsidRDefault="003174A7" w:rsidP="007864B9">
            <w:pPr>
              <w:spacing w:line="240" w:lineRule="auto"/>
              <w:jc w:val="center"/>
              <w:rPr>
                <w:rFonts w:eastAsia="Times New Roman"/>
                <w:color w:val="000000"/>
                <w:szCs w:val="19"/>
                <w:lang w:val="en-US" w:eastAsia="de-CH"/>
              </w:rPr>
            </w:pPr>
            <w:r w:rsidRPr="00763E00">
              <w:rPr>
                <w:rFonts w:eastAsia="Times New Roman"/>
                <w:color w:val="000000"/>
                <w:szCs w:val="19"/>
                <w:lang w:val="en-US" w:eastAsia="de-CH"/>
              </w:rPr>
              <w:t>households</w:t>
            </w:r>
          </w:p>
        </w:tc>
      </w:tr>
      <w:tr w:rsidR="003174A7" w:rsidRPr="003174A7" w14:paraId="41426870" w14:textId="77777777" w:rsidTr="00D6131E">
        <w:trPr>
          <w:trHeight w:val="525"/>
        </w:trPr>
        <w:tc>
          <w:tcPr>
            <w:tcW w:w="3559" w:type="dxa"/>
            <w:tcBorders>
              <w:top w:val="nil"/>
              <w:left w:val="nil"/>
              <w:bottom w:val="nil"/>
              <w:right w:val="nil"/>
            </w:tcBorders>
            <w:shd w:val="clear" w:color="auto" w:fill="auto"/>
            <w:vAlign w:val="center"/>
            <w:hideMark/>
          </w:tcPr>
          <w:p w14:paraId="7B5AC113" w14:textId="77777777" w:rsidR="003174A7" w:rsidRPr="00763E00" w:rsidRDefault="003174A7" w:rsidP="000F66A6">
            <w:pPr>
              <w:spacing w:line="240" w:lineRule="auto"/>
              <w:rPr>
                <w:rFonts w:eastAsia="Times New Roman"/>
                <w:color w:val="000000"/>
                <w:szCs w:val="19"/>
                <w:lang w:val="en-US" w:eastAsia="de-CH"/>
              </w:rPr>
            </w:pPr>
            <w:r w:rsidRPr="00763E00">
              <w:rPr>
                <w:rFonts w:eastAsia="Times New Roman"/>
                <w:color w:val="000000"/>
                <w:szCs w:val="19"/>
                <w:lang w:val="en-US" w:eastAsia="de-CH"/>
              </w:rPr>
              <w:t>Coverage problems</w:t>
            </w:r>
          </w:p>
        </w:tc>
        <w:tc>
          <w:tcPr>
            <w:tcW w:w="1541" w:type="dxa"/>
            <w:tcBorders>
              <w:top w:val="nil"/>
              <w:left w:val="nil"/>
              <w:bottom w:val="nil"/>
              <w:right w:val="nil"/>
            </w:tcBorders>
            <w:vAlign w:val="center"/>
          </w:tcPr>
          <w:p w14:paraId="629999B5" w14:textId="627A830D" w:rsidR="003174A7" w:rsidRPr="00763E00" w:rsidRDefault="00F52BB6" w:rsidP="006F25B8">
            <w:pPr>
              <w:spacing w:line="240" w:lineRule="auto"/>
              <w:jc w:val="center"/>
              <w:rPr>
                <w:rFonts w:eastAsia="Times New Roman"/>
                <w:color w:val="000000"/>
                <w:szCs w:val="19"/>
                <w:lang w:val="en-US" w:eastAsia="de-CH"/>
              </w:rPr>
            </w:pPr>
            <w:r w:rsidRPr="00763E00">
              <w:rPr>
                <w:rFonts w:eastAsia="Times New Roman"/>
                <w:color w:val="000000"/>
                <w:szCs w:val="19"/>
                <w:lang w:val="en-US" w:eastAsia="de-CH"/>
              </w:rPr>
              <w:t xml:space="preserve">tax evasion </w:t>
            </w:r>
          </w:p>
        </w:tc>
        <w:tc>
          <w:tcPr>
            <w:tcW w:w="1499" w:type="dxa"/>
            <w:tcBorders>
              <w:top w:val="nil"/>
              <w:left w:val="nil"/>
              <w:bottom w:val="nil"/>
              <w:right w:val="nil"/>
            </w:tcBorders>
            <w:shd w:val="clear" w:color="auto" w:fill="auto"/>
            <w:noWrap/>
            <w:vAlign w:val="center"/>
            <w:hideMark/>
          </w:tcPr>
          <w:p w14:paraId="63ADEA1D" w14:textId="4BB18622" w:rsidR="003174A7" w:rsidRPr="00763E00" w:rsidRDefault="003174A7" w:rsidP="00095090">
            <w:pPr>
              <w:spacing w:line="240" w:lineRule="auto"/>
              <w:jc w:val="center"/>
              <w:rPr>
                <w:rFonts w:eastAsia="Times New Roman"/>
                <w:color w:val="000000"/>
                <w:szCs w:val="19"/>
                <w:lang w:val="en-US" w:eastAsia="de-CH"/>
              </w:rPr>
            </w:pPr>
            <w:r w:rsidRPr="00763E00">
              <w:rPr>
                <w:rFonts w:eastAsia="Times New Roman"/>
                <w:color w:val="000000"/>
                <w:szCs w:val="19"/>
                <w:lang w:val="en-US" w:eastAsia="de-CH"/>
              </w:rPr>
              <w:t xml:space="preserve">tax evasion </w:t>
            </w:r>
          </w:p>
        </w:tc>
        <w:tc>
          <w:tcPr>
            <w:tcW w:w="1505" w:type="dxa"/>
            <w:tcBorders>
              <w:top w:val="nil"/>
              <w:left w:val="nil"/>
              <w:bottom w:val="nil"/>
              <w:right w:val="nil"/>
            </w:tcBorders>
            <w:shd w:val="clear" w:color="auto" w:fill="auto"/>
            <w:noWrap/>
            <w:vAlign w:val="center"/>
            <w:hideMark/>
          </w:tcPr>
          <w:p w14:paraId="21FB5040" w14:textId="6F117A67" w:rsidR="003174A7" w:rsidRPr="00763E00" w:rsidRDefault="00F52BB6" w:rsidP="004876AF">
            <w:pPr>
              <w:spacing w:line="240" w:lineRule="auto"/>
              <w:jc w:val="center"/>
              <w:rPr>
                <w:rFonts w:eastAsia="Times New Roman"/>
                <w:color w:val="000000"/>
                <w:szCs w:val="19"/>
                <w:lang w:val="en-US" w:eastAsia="de-CH"/>
              </w:rPr>
            </w:pPr>
            <w:r>
              <w:rPr>
                <w:rFonts w:eastAsia="Times New Roman"/>
                <w:color w:val="000000"/>
                <w:szCs w:val="19"/>
                <w:lang w:val="en-US" w:eastAsia="de-CH"/>
              </w:rPr>
              <w:t>nonresponse, undercoverage</w:t>
            </w:r>
          </w:p>
        </w:tc>
      </w:tr>
    </w:tbl>
    <w:p w14:paraId="32B6884B" w14:textId="0B756EA8" w:rsidR="00763E00" w:rsidRDefault="00B14648">
      <w:pPr>
        <w:pStyle w:val="indent"/>
        <w:jc w:val="both"/>
        <w:rPr>
          <w:rFonts w:ascii="Lucida Sans" w:hAnsi="Lucida Sans"/>
          <w:sz w:val="19"/>
          <w:szCs w:val="19"/>
          <w:lang w:val="en-US"/>
        </w:rPr>
      </w:pPr>
      <w:r w:rsidRPr="00B14648">
        <w:rPr>
          <w:rFonts w:ascii="Lucida Sans" w:hAnsi="Lucida Sans"/>
          <w:sz w:val="19"/>
          <w:szCs w:val="19"/>
          <w:lang w:val="en-US"/>
        </w:rPr>
        <w:t>The main advantage</w:t>
      </w:r>
      <w:r w:rsidR="006F25B8">
        <w:rPr>
          <w:rFonts w:ascii="Lucida Sans" w:hAnsi="Lucida Sans"/>
          <w:sz w:val="19"/>
          <w:szCs w:val="19"/>
          <w:lang w:val="en-US"/>
        </w:rPr>
        <w:t xml:space="preserve"> </w:t>
      </w:r>
      <w:r w:rsidRPr="00B14648">
        <w:rPr>
          <w:rFonts w:ascii="Lucida Sans" w:hAnsi="Lucida Sans"/>
          <w:sz w:val="19"/>
          <w:szCs w:val="19"/>
          <w:lang w:val="en-US"/>
        </w:rPr>
        <w:t xml:space="preserve">of </w:t>
      </w:r>
      <w:r w:rsidR="00EB6859">
        <w:rPr>
          <w:rFonts w:ascii="Lucida Sans" w:hAnsi="Lucida Sans"/>
          <w:sz w:val="19"/>
          <w:szCs w:val="19"/>
          <w:lang w:val="en-US"/>
        </w:rPr>
        <w:t>aggregated tax statistics</w:t>
      </w:r>
      <w:r w:rsidR="006F25B8">
        <w:rPr>
          <w:rFonts w:ascii="Lucida Sans" w:hAnsi="Lucida Sans"/>
          <w:sz w:val="19"/>
          <w:szCs w:val="19"/>
          <w:lang w:val="en-US"/>
        </w:rPr>
        <w:t xml:space="preserve"> not </w:t>
      </w:r>
      <w:r w:rsidR="00573053">
        <w:rPr>
          <w:rFonts w:ascii="Lucida Sans" w:hAnsi="Lucida Sans"/>
          <w:sz w:val="19"/>
          <w:szCs w:val="19"/>
          <w:lang w:val="en-US"/>
        </w:rPr>
        <w:t>mentioned</w:t>
      </w:r>
      <w:r w:rsidR="006F25B8">
        <w:rPr>
          <w:rFonts w:ascii="Lucida Sans" w:hAnsi="Lucida Sans"/>
          <w:sz w:val="19"/>
          <w:szCs w:val="19"/>
          <w:lang w:val="en-US"/>
        </w:rPr>
        <w:t xml:space="preserve"> so far</w:t>
      </w:r>
      <w:r w:rsidR="006F25B8" w:rsidRPr="00B14648">
        <w:rPr>
          <w:rFonts w:ascii="Lucida Sans" w:hAnsi="Lucida Sans"/>
          <w:sz w:val="19"/>
          <w:szCs w:val="19"/>
          <w:lang w:val="en-US"/>
        </w:rPr>
        <w:t xml:space="preserve"> is</w:t>
      </w:r>
      <w:r w:rsidRPr="00B14648">
        <w:rPr>
          <w:rFonts w:ascii="Lucida Sans" w:hAnsi="Lucida Sans"/>
          <w:sz w:val="19"/>
          <w:szCs w:val="19"/>
          <w:lang w:val="en-US"/>
        </w:rPr>
        <w:t xml:space="preserve"> </w:t>
      </w:r>
      <w:r w:rsidR="00147C01">
        <w:rPr>
          <w:rFonts w:ascii="Lucida Sans" w:hAnsi="Lucida Sans"/>
          <w:i/>
          <w:sz w:val="19"/>
          <w:szCs w:val="19"/>
          <w:lang w:val="en-US"/>
        </w:rPr>
        <w:t>availability</w:t>
      </w:r>
      <w:r w:rsidRPr="00B14648">
        <w:rPr>
          <w:rFonts w:ascii="Lucida Sans" w:hAnsi="Lucida Sans"/>
          <w:sz w:val="19"/>
          <w:szCs w:val="19"/>
          <w:lang w:val="en-US"/>
        </w:rPr>
        <w:t>.</w:t>
      </w:r>
      <w:r w:rsidR="00147C01">
        <w:rPr>
          <w:rFonts w:ascii="Lucida Sans" w:hAnsi="Lucida Sans"/>
          <w:sz w:val="19"/>
          <w:szCs w:val="19"/>
          <w:lang w:val="en-US"/>
        </w:rPr>
        <w:t xml:space="preserve"> First, tax statistics are often publicly </w:t>
      </w:r>
      <w:r w:rsidR="00860601">
        <w:rPr>
          <w:rFonts w:ascii="Lucida Sans" w:hAnsi="Lucida Sans"/>
          <w:sz w:val="19"/>
          <w:szCs w:val="19"/>
          <w:lang w:val="en-US"/>
        </w:rPr>
        <w:t>available</w:t>
      </w:r>
      <w:r w:rsidR="00147C01">
        <w:rPr>
          <w:rFonts w:ascii="Lucida Sans" w:hAnsi="Lucida Sans"/>
          <w:sz w:val="19"/>
          <w:szCs w:val="19"/>
          <w:lang w:val="en-US"/>
        </w:rPr>
        <w:t xml:space="preserve">. Second, </w:t>
      </w:r>
      <w:r w:rsidR="00AD34A8">
        <w:rPr>
          <w:rFonts w:ascii="Lucida Sans" w:hAnsi="Lucida Sans"/>
          <w:sz w:val="19"/>
          <w:szCs w:val="19"/>
          <w:lang w:val="en-US"/>
        </w:rPr>
        <w:t>tax statistics exist for very long time periods.</w:t>
      </w:r>
      <w:r w:rsidRPr="00B14648">
        <w:rPr>
          <w:rFonts w:ascii="Lucida Sans" w:hAnsi="Lucida Sans"/>
          <w:sz w:val="19"/>
          <w:szCs w:val="19"/>
          <w:lang w:val="en-US"/>
        </w:rPr>
        <w:t xml:space="preserve"> </w:t>
      </w:r>
      <w:r w:rsidR="00EB6859">
        <w:rPr>
          <w:rFonts w:ascii="Lucida Sans" w:hAnsi="Lucida Sans"/>
          <w:sz w:val="19"/>
          <w:szCs w:val="19"/>
          <w:lang w:val="en-US"/>
        </w:rPr>
        <w:t>This</w:t>
      </w:r>
      <w:r w:rsidRPr="00B14648">
        <w:rPr>
          <w:rFonts w:ascii="Lucida Sans" w:hAnsi="Lucida Sans"/>
          <w:sz w:val="19"/>
          <w:szCs w:val="19"/>
          <w:lang w:val="en-US"/>
        </w:rPr>
        <w:t xml:space="preserve"> makes </w:t>
      </w:r>
      <w:r w:rsidR="00D01CEC">
        <w:rPr>
          <w:rFonts w:ascii="Lucida Sans" w:hAnsi="Lucida Sans"/>
          <w:sz w:val="19"/>
          <w:szCs w:val="19"/>
          <w:lang w:val="en-US"/>
        </w:rPr>
        <w:t>them</w:t>
      </w:r>
      <w:r w:rsidR="00D01CEC" w:rsidRPr="00B14648">
        <w:rPr>
          <w:rFonts w:ascii="Lucida Sans" w:hAnsi="Lucida Sans"/>
          <w:sz w:val="19"/>
          <w:szCs w:val="19"/>
          <w:lang w:val="en-US"/>
        </w:rPr>
        <w:t xml:space="preserve"> </w:t>
      </w:r>
      <w:r w:rsidRPr="00B14648">
        <w:rPr>
          <w:rFonts w:ascii="Lucida Sans" w:hAnsi="Lucida Sans"/>
          <w:sz w:val="19"/>
          <w:szCs w:val="19"/>
          <w:lang w:val="en-US"/>
        </w:rPr>
        <w:t>an interesting data source</w:t>
      </w:r>
      <w:r w:rsidR="00D01CEC">
        <w:rPr>
          <w:rFonts w:ascii="Lucida Sans" w:hAnsi="Lucida Sans"/>
          <w:sz w:val="19"/>
          <w:szCs w:val="19"/>
          <w:lang w:val="en-US"/>
        </w:rPr>
        <w:t>,</w:t>
      </w:r>
      <w:r w:rsidRPr="00B14648">
        <w:rPr>
          <w:rFonts w:ascii="Lucida Sans" w:hAnsi="Lucida Sans"/>
          <w:sz w:val="19"/>
          <w:szCs w:val="19"/>
          <w:lang w:val="en-US"/>
        </w:rPr>
        <w:t xml:space="preserve"> </w:t>
      </w:r>
      <w:r w:rsidR="00860601">
        <w:rPr>
          <w:rFonts w:ascii="Lucida Sans" w:hAnsi="Lucida Sans"/>
          <w:sz w:val="19"/>
          <w:szCs w:val="19"/>
          <w:lang w:val="en-US"/>
        </w:rPr>
        <w:t>aside from</w:t>
      </w:r>
      <w:r w:rsidR="00860601" w:rsidRPr="00B14648">
        <w:rPr>
          <w:rFonts w:ascii="Lucida Sans" w:hAnsi="Lucida Sans"/>
          <w:sz w:val="19"/>
          <w:szCs w:val="19"/>
          <w:lang w:val="en-US"/>
        </w:rPr>
        <w:t xml:space="preserve"> </w:t>
      </w:r>
      <w:r w:rsidRPr="00B14648">
        <w:rPr>
          <w:rFonts w:ascii="Lucida Sans" w:hAnsi="Lucida Sans"/>
          <w:sz w:val="19"/>
          <w:szCs w:val="19"/>
          <w:lang w:val="en-US"/>
        </w:rPr>
        <w:t xml:space="preserve">the mentioned restrictions. </w:t>
      </w:r>
      <w:r w:rsidR="00776E50">
        <w:rPr>
          <w:rFonts w:ascii="Lucida Sans" w:hAnsi="Lucida Sans"/>
          <w:sz w:val="19"/>
          <w:szCs w:val="19"/>
          <w:lang w:val="en-US"/>
        </w:rPr>
        <w:t>For several countries t</w:t>
      </w:r>
      <w:r w:rsidRPr="00B14648">
        <w:rPr>
          <w:rFonts w:ascii="Lucida Sans" w:hAnsi="Lucida Sans"/>
          <w:sz w:val="19"/>
          <w:szCs w:val="19"/>
          <w:lang w:val="en-US"/>
        </w:rPr>
        <w:t>he availability of tax rec</w:t>
      </w:r>
      <w:r w:rsidR="001232D9">
        <w:rPr>
          <w:rFonts w:ascii="Lucida Sans" w:hAnsi="Lucida Sans"/>
          <w:sz w:val="19"/>
          <w:szCs w:val="19"/>
          <w:lang w:val="en-US"/>
        </w:rPr>
        <w:t>ord</w:t>
      </w:r>
      <w:r w:rsidRPr="00B14648">
        <w:rPr>
          <w:rFonts w:ascii="Lucida Sans" w:hAnsi="Lucida Sans"/>
          <w:sz w:val="19"/>
          <w:szCs w:val="19"/>
          <w:lang w:val="en-US"/>
        </w:rPr>
        <w:t xml:space="preserve">s </w:t>
      </w:r>
      <w:r w:rsidR="00776E50" w:rsidRPr="00B14648">
        <w:rPr>
          <w:rFonts w:ascii="Lucida Sans" w:hAnsi="Lucida Sans"/>
          <w:sz w:val="19"/>
          <w:szCs w:val="19"/>
          <w:lang w:val="en-US"/>
        </w:rPr>
        <w:t>reach</w:t>
      </w:r>
      <w:r w:rsidR="00776E50">
        <w:rPr>
          <w:rFonts w:ascii="Lucida Sans" w:hAnsi="Lucida Sans"/>
          <w:sz w:val="19"/>
          <w:szCs w:val="19"/>
          <w:lang w:val="en-US"/>
        </w:rPr>
        <w:t>es</w:t>
      </w:r>
      <w:r w:rsidRPr="00B14648">
        <w:rPr>
          <w:rFonts w:ascii="Lucida Sans" w:hAnsi="Lucida Sans"/>
          <w:sz w:val="19"/>
          <w:szCs w:val="19"/>
          <w:lang w:val="en-US"/>
        </w:rPr>
        <w:t xml:space="preserve"> back in time</w:t>
      </w:r>
      <w:r w:rsidR="0009092B">
        <w:rPr>
          <w:rFonts w:ascii="Lucida Sans" w:hAnsi="Lucida Sans"/>
          <w:sz w:val="19"/>
          <w:szCs w:val="19"/>
          <w:lang w:val="en-US"/>
        </w:rPr>
        <w:t xml:space="preserve"> </w:t>
      </w:r>
      <w:r w:rsidR="00F21B4B">
        <w:rPr>
          <w:rFonts w:ascii="Lucida Sans" w:hAnsi="Lucida Sans"/>
          <w:sz w:val="19"/>
          <w:szCs w:val="19"/>
          <w:lang w:val="en-US"/>
        </w:rPr>
        <w:t xml:space="preserve">over </w:t>
      </w:r>
      <w:r w:rsidR="004F4785">
        <w:rPr>
          <w:rFonts w:ascii="Lucida Sans" w:hAnsi="Lucida Sans"/>
          <w:sz w:val="19"/>
          <w:szCs w:val="19"/>
          <w:lang w:val="en-US"/>
        </w:rPr>
        <w:t>100</w:t>
      </w:r>
      <w:r w:rsidRPr="00B14648">
        <w:rPr>
          <w:rFonts w:ascii="Lucida Sans" w:hAnsi="Lucida Sans"/>
          <w:sz w:val="19"/>
          <w:szCs w:val="19"/>
          <w:lang w:val="en-US"/>
        </w:rPr>
        <w:t xml:space="preserve"> years</w:t>
      </w:r>
      <w:r w:rsidR="00D01CEC">
        <w:rPr>
          <w:rFonts w:ascii="Lucida Sans" w:hAnsi="Lucida Sans"/>
          <w:sz w:val="19"/>
          <w:szCs w:val="19"/>
          <w:lang w:val="en-US"/>
        </w:rPr>
        <w:t>,</w:t>
      </w:r>
      <w:r w:rsidRPr="00B14648">
        <w:rPr>
          <w:rFonts w:ascii="Lucida Sans" w:hAnsi="Lucida Sans"/>
          <w:sz w:val="19"/>
          <w:szCs w:val="19"/>
          <w:lang w:val="en-US"/>
        </w:rPr>
        <w:t xml:space="preserve"> allowing </w:t>
      </w:r>
      <w:r w:rsidR="00D01CEC">
        <w:rPr>
          <w:rFonts w:ascii="Lucida Sans" w:hAnsi="Lucida Sans"/>
          <w:sz w:val="19"/>
          <w:szCs w:val="19"/>
          <w:lang w:val="en-US"/>
        </w:rPr>
        <w:t>assessment of</w:t>
      </w:r>
      <w:r w:rsidRPr="00B14648">
        <w:rPr>
          <w:rFonts w:ascii="Lucida Sans" w:hAnsi="Lucida Sans"/>
          <w:sz w:val="19"/>
          <w:szCs w:val="19"/>
          <w:lang w:val="en-US"/>
        </w:rPr>
        <w:t xml:space="preserve"> time trends that cover substantial</w:t>
      </w:r>
      <w:r w:rsidR="00776E50">
        <w:rPr>
          <w:rFonts w:ascii="Lucida Sans" w:hAnsi="Lucida Sans"/>
          <w:sz w:val="19"/>
          <w:szCs w:val="19"/>
          <w:lang w:val="en-US"/>
        </w:rPr>
        <w:t>ly</w:t>
      </w:r>
      <w:r w:rsidRPr="00B14648">
        <w:rPr>
          <w:rFonts w:ascii="Lucida Sans" w:hAnsi="Lucida Sans"/>
          <w:sz w:val="19"/>
          <w:szCs w:val="19"/>
          <w:lang w:val="en-US"/>
        </w:rPr>
        <w:t xml:space="preserve"> longer periods than is possible with survey data. Nonetheless</w:t>
      </w:r>
      <w:r w:rsidR="00776E50">
        <w:rPr>
          <w:rFonts w:ascii="Lucida Sans" w:hAnsi="Lucida Sans"/>
          <w:sz w:val="19"/>
          <w:szCs w:val="19"/>
          <w:lang w:val="en-US"/>
        </w:rPr>
        <w:t>,</w:t>
      </w:r>
      <w:r w:rsidRPr="00B14648">
        <w:rPr>
          <w:rFonts w:ascii="Lucida Sans" w:hAnsi="Lucida Sans"/>
          <w:sz w:val="19"/>
          <w:szCs w:val="19"/>
          <w:lang w:val="en-US"/>
        </w:rPr>
        <w:t xml:space="preserve"> </w:t>
      </w:r>
      <w:r w:rsidR="00EB6859">
        <w:rPr>
          <w:rFonts w:ascii="Lucida Sans" w:hAnsi="Lucida Sans"/>
          <w:sz w:val="19"/>
          <w:szCs w:val="19"/>
          <w:lang w:val="en-US"/>
        </w:rPr>
        <w:t>concerning</w:t>
      </w:r>
      <w:r w:rsidRPr="00B14648">
        <w:rPr>
          <w:rFonts w:ascii="Lucida Sans" w:hAnsi="Lucida Sans"/>
          <w:sz w:val="19"/>
          <w:szCs w:val="19"/>
          <w:lang w:val="en-US"/>
        </w:rPr>
        <w:t xml:space="preserve"> comparison over time, scientists</w:t>
      </w:r>
      <w:r w:rsidR="0009092B">
        <w:rPr>
          <w:rFonts w:ascii="Lucida Sans" w:hAnsi="Lucida Sans"/>
          <w:sz w:val="19"/>
          <w:szCs w:val="19"/>
          <w:lang w:val="en-US"/>
        </w:rPr>
        <w:t xml:space="preserve"> have</w:t>
      </w:r>
      <w:r w:rsidRPr="00B14648">
        <w:rPr>
          <w:rFonts w:ascii="Lucida Sans" w:hAnsi="Lucida Sans"/>
          <w:sz w:val="19"/>
          <w:szCs w:val="19"/>
          <w:lang w:val="en-US"/>
        </w:rPr>
        <w:t xml:space="preserve"> to </w:t>
      </w:r>
      <w:r w:rsidR="008D472D">
        <w:rPr>
          <w:rFonts w:ascii="Lucida Sans" w:hAnsi="Lucida Sans"/>
          <w:sz w:val="19"/>
          <w:szCs w:val="19"/>
          <w:lang w:val="en-US"/>
        </w:rPr>
        <w:t>test</w:t>
      </w:r>
      <w:r w:rsidRPr="00B14648">
        <w:rPr>
          <w:rFonts w:ascii="Lucida Sans" w:hAnsi="Lucida Sans"/>
          <w:sz w:val="19"/>
          <w:szCs w:val="19"/>
          <w:lang w:val="en-US"/>
        </w:rPr>
        <w:t xml:space="preserve"> </w:t>
      </w:r>
      <w:r w:rsidR="005D2E6C">
        <w:rPr>
          <w:rFonts w:ascii="Lucida Sans" w:hAnsi="Lucida Sans"/>
          <w:sz w:val="19"/>
          <w:szCs w:val="19"/>
          <w:lang w:val="en-US"/>
        </w:rPr>
        <w:t>comparability</w:t>
      </w:r>
      <w:r w:rsidRPr="00B14648">
        <w:rPr>
          <w:rFonts w:ascii="Lucida Sans" w:hAnsi="Lucida Sans"/>
          <w:sz w:val="19"/>
          <w:szCs w:val="19"/>
          <w:lang w:val="en-US"/>
        </w:rPr>
        <w:t>, because measures and population might be affected by changes in the tax systems or the way tax statistics are reported.</w:t>
      </w:r>
      <w:r w:rsidR="00EB6859">
        <w:rPr>
          <w:rFonts w:ascii="Lucida Sans" w:hAnsi="Lucida Sans"/>
          <w:sz w:val="19"/>
          <w:szCs w:val="19"/>
          <w:lang w:val="en-US"/>
        </w:rPr>
        <w:t xml:space="preserve"> The availability of micro tax data, however, </w:t>
      </w:r>
      <w:r w:rsidR="00860601">
        <w:rPr>
          <w:rFonts w:ascii="Lucida Sans" w:hAnsi="Lucida Sans"/>
          <w:sz w:val="19"/>
          <w:szCs w:val="19"/>
          <w:lang w:val="en-US"/>
        </w:rPr>
        <w:t xml:space="preserve">can be </w:t>
      </w:r>
      <w:r w:rsidR="00EB6859">
        <w:rPr>
          <w:rFonts w:ascii="Lucida Sans" w:hAnsi="Lucida Sans"/>
          <w:sz w:val="19"/>
          <w:szCs w:val="19"/>
          <w:lang w:val="en-US"/>
        </w:rPr>
        <w:t xml:space="preserve">restricted, because of privacy reasons and also because of </w:t>
      </w:r>
      <w:r w:rsidR="00170CA0">
        <w:rPr>
          <w:rFonts w:ascii="Lucida Sans" w:hAnsi="Lucida Sans"/>
          <w:sz w:val="19"/>
          <w:szCs w:val="19"/>
          <w:lang w:val="en-US"/>
        </w:rPr>
        <w:t xml:space="preserve">limited </w:t>
      </w:r>
      <w:r w:rsidR="00EB6859">
        <w:rPr>
          <w:rFonts w:ascii="Lucida Sans" w:hAnsi="Lucida Sans"/>
          <w:sz w:val="19"/>
          <w:szCs w:val="19"/>
          <w:lang w:val="en-US"/>
        </w:rPr>
        <w:t>archiving resources. While a document with aggregated tax statistics is a neat</w:t>
      </w:r>
      <w:r w:rsidR="004D6382">
        <w:rPr>
          <w:rFonts w:ascii="Lucida Sans" w:hAnsi="Lucida Sans"/>
          <w:sz w:val="19"/>
          <w:szCs w:val="19"/>
          <w:lang w:val="en-US"/>
        </w:rPr>
        <w:t xml:space="preserve"> and parsimonious way of historicizing information</w:t>
      </w:r>
      <w:r w:rsidR="00D01CEC">
        <w:rPr>
          <w:rFonts w:ascii="Lucida Sans" w:hAnsi="Lucida Sans"/>
          <w:sz w:val="19"/>
          <w:szCs w:val="19"/>
          <w:lang w:val="en-US"/>
        </w:rPr>
        <w:t>,</w:t>
      </w:r>
      <w:r w:rsidR="004D6382">
        <w:rPr>
          <w:rFonts w:ascii="Lucida Sans" w:hAnsi="Lucida Sans"/>
          <w:sz w:val="19"/>
          <w:szCs w:val="19"/>
          <w:lang w:val="en-US"/>
        </w:rPr>
        <w:t xml:space="preserve"> the requirement</w:t>
      </w:r>
      <w:r w:rsidR="00E57DCB">
        <w:rPr>
          <w:rFonts w:ascii="Lucida Sans" w:hAnsi="Lucida Sans"/>
          <w:sz w:val="19"/>
          <w:szCs w:val="19"/>
          <w:lang w:val="en-US"/>
        </w:rPr>
        <w:t>s</w:t>
      </w:r>
      <w:r w:rsidR="004D6382">
        <w:rPr>
          <w:rFonts w:ascii="Lucida Sans" w:hAnsi="Lucida Sans"/>
          <w:sz w:val="19"/>
          <w:szCs w:val="19"/>
          <w:lang w:val="en-US"/>
        </w:rPr>
        <w:t xml:space="preserve"> for complete micro data archiving </w:t>
      </w:r>
      <w:r w:rsidR="00D01CEC">
        <w:rPr>
          <w:rFonts w:ascii="Lucida Sans" w:hAnsi="Lucida Sans"/>
          <w:sz w:val="19"/>
          <w:szCs w:val="19"/>
          <w:lang w:val="en-US"/>
        </w:rPr>
        <w:t xml:space="preserve">are </w:t>
      </w:r>
      <w:r w:rsidR="004D6382">
        <w:rPr>
          <w:rFonts w:ascii="Lucida Sans" w:hAnsi="Lucida Sans"/>
          <w:sz w:val="19"/>
          <w:szCs w:val="19"/>
          <w:lang w:val="en-US"/>
        </w:rPr>
        <w:t xml:space="preserve">far </w:t>
      </w:r>
      <w:r w:rsidR="00D01CEC">
        <w:rPr>
          <w:rFonts w:ascii="Lucida Sans" w:hAnsi="Lucida Sans"/>
          <w:sz w:val="19"/>
          <w:szCs w:val="19"/>
          <w:lang w:val="en-US"/>
        </w:rPr>
        <w:t>greater</w:t>
      </w:r>
      <w:r w:rsidR="004D6382">
        <w:rPr>
          <w:rFonts w:ascii="Lucida Sans" w:hAnsi="Lucida Sans"/>
          <w:sz w:val="19"/>
          <w:szCs w:val="19"/>
          <w:lang w:val="en-US"/>
        </w:rPr>
        <w:t xml:space="preserve">. </w:t>
      </w:r>
      <w:r w:rsidR="00144FDE">
        <w:rPr>
          <w:rFonts w:ascii="Lucida Sans" w:hAnsi="Lucida Sans"/>
          <w:sz w:val="19"/>
          <w:szCs w:val="19"/>
          <w:lang w:val="en-US"/>
        </w:rPr>
        <w:t xml:space="preserve">Finally, </w:t>
      </w:r>
      <w:r w:rsidR="001E2417">
        <w:rPr>
          <w:rFonts w:ascii="Lucida Sans" w:hAnsi="Lucida Sans"/>
          <w:sz w:val="19"/>
          <w:szCs w:val="19"/>
          <w:lang w:val="en-US"/>
        </w:rPr>
        <w:t>h</w:t>
      </w:r>
      <w:r w:rsidR="00144FDE">
        <w:rPr>
          <w:rFonts w:ascii="Lucida Sans" w:hAnsi="Lucida Sans"/>
          <w:sz w:val="19"/>
          <w:szCs w:val="19"/>
          <w:lang w:val="en-US"/>
        </w:rPr>
        <w:t xml:space="preserve">ousehold </w:t>
      </w:r>
      <w:r w:rsidR="0007626B">
        <w:rPr>
          <w:rFonts w:ascii="Lucida Sans" w:hAnsi="Lucida Sans"/>
          <w:sz w:val="19"/>
          <w:szCs w:val="19"/>
          <w:lang w:val="en-US"/>
        </w:rPr>
        <w:t>s</w:t>
      </w:r>
      <w:r w:rsidR="00144FDE">
        <w:rPr>
          <w:rFonts w:ascii="Lucida Sans" w:hAnsi="Lucida Sans"/>
          <w:sz w:val="19"/>
          <w:szCs w:val="19"/>
          <w:lang w:val="en-US"/>
        </w:rPr>
        <w:t>urveys</w:t>
      </w:r>
      <w:r w:rsidR="004D6382">
        <w:rPr>
          <w:rFonts w:ascii="Lucida Sans" w:hAnsi="Lucida Sans"/>
          <w:sz w:val="19"/>
          <w:szCs w:val="19"/>
          <w:lang w:val="en-US"/>
        </w:rPr>
        <w:t xml:space="preserve"> are easy</w:t>
      </w:r>
      <w:r w:rsidR="00D01CEC">
        <w:rPr>
          <w:rFonts w:ascii="Lucida Sans" w:hAnsi="Lucida Sans"/>
          <w:sz w:val="19"/>
          <w:szCs w:val="19"/>
          <w:lang w:val="en-US"/>
        </w:rPr>
        <w:t xml:space="preserve"> to</w:t>
      </w:r>
      <w:r w:rsidR="004D6382">
        <w:rPr>
          <w:rFonts w:ascii="Lucida Sans" w:hAnsi="Lucida Sans"/>
          <w:sz w:val="19"/>
          <w:szCs w:val="19"/>
          <w:lang w:val="en-US"/>
        </w:rPr>
        <w:t xml:space="preserve"> access for scientific purposes, </w:t>
      </w:r>
      <w:r w:rsidR="00860601">
        <w:rPr>
          <w:rFonts w:ascii="Lucida Sans" w:hAnsi="Lucida Sans"/>
          <w:sz w:val="19"/>
          <w:szCs w:val="19"/>
          <w:lang w:val="en-US"/>
        </w:rPr>
        <w:t>if they exist</w:t>
      </w:r>
      <w:r w:rsidR="00C067B9">
        <w:rPr>
          <w:rFonts w:ascii="Lucida Sans" w:hAnsi="Lucida Sans"/>
          <w:sz w:val="19"/>
          <w:szCs w:val="19"/>
          <w:lang w:val="en-US"/>
        </w:rPr>
        <w:t xml:space="preserve"> at all</w:t>
      </w:r>
      <w:r w:rsidR="00860601">
        <w:rPr>
          <w:rFonts w:ascii="Lucida Sans" w:hAnsi="Lucida Sans"/>
          <w:sz w:val="19"/>
          <w:szCs w:val="19"/>
          <w:lang w:val="en-US"/>
        </w:rPr>
        <w:t xml:space="preserve">. </w:t>
      </w:r>
      <w:r w:rsidR="00144FDE">
        <w:rPr>
          <w:rFonts w:ascii="Lucida Sans" w:hAnsi="Lucida Sans"/>
          <w:sz w:val="19"/>
          <w:szCs w:val="19"/>
          <w:lang w:val="en-US"/>
        </w:rPr>
        <w:t>In the European Union</w:t>
      </w:r>
      <w:r w:rsidR="00D01CEC">
        <w:rPr>
          <w:rFonts w:ascii="Lucida Sans" w:hAnsi="Lucida Sans"/>
          <w:sz w:val="19"/>
          <w:szCs w:val="19"/>
          <w:lang w:val="en-US"/>
        </w:rPr>
        <w:t>,</w:t>
      </w:r>
      <w:r w:rsidR="00266AE1">
        <w:rPr>
          <w:rFonts w:ascii="Lucida Sans" w:hAnsi="Lucida Sans"/>
          <w:sz w:val="19"/>
          <w:szCs w:val="19"/>
          <w:lang w:val="en-US"/>
        </w:rPr>
        <w:t xml:space="preserve"> for example</w:t>
      </w:r>
      <w:r w:rsidR="00D01CEC">
        <w:rPr>
          <w:rFonts w:ascii="Lucida Sans" w:hAnsi="Lucida Sans"/>
          <w:sz w:val="19"/>
          <w:szCs w:val="19"/>
          <w:lang w:val="en-US"/>
        </w:rPr>
        <w:t>,</w:t>
      </w:r>
      <w:r w:rsidR="00144FDE">
        <w:rPr>
          <w:rFonts w:ascii="Lucida Sans" w:hAnsi="Lucida Sans"/>
          <w:sz w:val="19"/>
          <w:szCs w:val="19"/>
          <w:lang w:val="en-US"/>
        </w:rPr>
        <w:t xml:space="preserve"> many countries </w:t>
      </w:r>
      <w:r w:rsidR="00D01CEC">
        <w:rPr>
          <w:rFonts w:ascii="Lucida Sans" w:hAnsi="Lucida Sans"/>
          <w:sz w:val="19"/>
          <w:szCs w:val="19"/>
          <w:lang w:val="en-US"/>
        </w:rPr>
        <w:t xml:space="preserve">did not </w:t>
      </w:r>
      <w:r w:rsidR="00144FDE">
        <w:rPr>
          <w:rFonts w:ascii="Lucida Sans" w:hAnsi="Lucida Sans"/>
          <w:sz w:val="19"/>
          <w:szCs w:val="19"/>
          <w:lang w:val="en-US"/>
        </w:rPr>
        <w:t xml:space="preserve">implement household surveys for distributional analysis before 2003 or even later (Eurostat 2015). </w:t>
      </w:r>
      <w:r w:rsidR="00266AE1">
        <w:rPr>
          <w:rFonts w:ascii="Lucida Sans" w:hAnsi="Lucida Sans"/>
          <w:sz w:val="19"/>
          <w:szCs w:val="19"/>
          <w:lang w:val="en-US"/>
        </w:rPr>
        <w:t>The</w:t>
      </w:r>
      <w:r w:rsidR="00144FDE">
        <w:rPr>
          <w:rFonts w:ascii="Lucida Sans" w:hAnsi="Lucida Sans"/>
          <w:sz w:val="19"/>
          <w:szCs w:val="19"/>
          <w:lang w:val="en-US"/>
        </w:rPr>
        <w:t xml:space="preserve"> potential to assess inequality trends</w:t>
      </w:r>
      <w:r w:rsidR="00E30513">
        <w:rPr>
          <w:rFonts w:ascii="Lucida Sans" w:hAnsi="Lucida Sans"/>
          <w:sz w:val="19"/>
          <w:szCs w:val="19"/>
          <w:lang w:val="en-US"/>
        </w:rPr>
        <w:t xml:space="preserve"> with survey data</w:t>
      </w:r>
      <w:r w:rsidR="00144FDE">
        <w:rPr>
          <w:rFonts w:ascii="Lucida Sans" w:hAnsi="Lucida Sans"/>
          <w:sz w:val="19"/>
          <w:szCs w:val="19"/>
          <w:lang w:val="en-US"/>
        </w:rPr>
        <w:t xml:space="preserve"> therefore is restricted </w:t>
      </w:r>
      <w:r w:rsidR="00266AE1">
        <w:rPr>
          <w:rFonts w:ascii="Lucida Sans" w:hAnsi="Lucida Sans"/>
          <w:sz w:val="19"/>
          <w:szCs w:val="19"/>
          <w:lang w:val="en-US"/>
        </w:rPr>
        <w:t>to relatively short periods</w:t>
      </w:r>
      <w:r w:rsidR="0077733B">
        <w:rPr>
          <w:rFonts w:ascii="Lucida Sans" w:hAnsi="Lucida Sans"/>
          <w:sz w:val="19"/>
          <w:szCs w:val="19"/>
          <w:lang w:val="en-US"/>
        </w:rPr>
        <w:t xml:space="preserve"> in many countries</w:t>
      </w:r>
      <w:r w:rsidR="00266AE1">
        <w:rPr>
          <w:rFonts w:ascii="Lucida Sans" w:hAnsi="Lucida Sans"/>
          <w:sz w:val="19"/>
          <w:szCs w:val="19"/>
          <w:lang w:val="en-US"/>
        </w:rPr>
        <w:t>.</w:t>
      </w:r>
    </w:p>
    <w:p w14:paraId="7F85AC3D" w14:textId="690202DF" w:rsidR="00B14648" w:rsidRPr="00B14648" w:rsidRDefault="00281180" w:rsidP="00B14648">
      <w:pPr>
        <w:pStyle w:val="berschrift1"/>
        <w:rPr>
          <w:lang w:val="en-US"/>
        </w:rPr>
      </w:pPr>
      <w:r>
        <w:rPr>
          <w:lang w:val="en-US"/>
        </w:rPr>
        <w:t>Empirical case s</w:t>
      </w:r>
      <w:r w:rsidRPr="00435658">
        <w:rPr>
          <w:lang w:val="en-US"/>
        </w:rPr>
        <w:t>tudy with tax data from Switzerland</w:t>
      </w:r>
    </w:p>
    <w:p w14:paraId="462D907A" w14:textId="63C614F6" w:rsidR="00B14648" w:rsidRDefault="00B544D2" w:rsidP="004876AF">
      <w:pPr>
        <w:jc w:val="both"/>
        <w:rPr>
          <w:lang w:val="en-US"/>
        </w:rPr>
      </w:pPr>
      <w:r>
        <w:rPr>
          <w:lang w:val="en-US"/>
        </w:rPr>
        <w:t>As we will</w:t>
      </w:r>
      <w:r w:rsidR="002668B1">
        <w:rPr>
          <w:lang w:val="en-US"/>
        </w:rPr>
        <w:t xml:space="preserve"> show, results </w:t>
      </w:r>
      <w:r w:rsidR="00D01CEC">
        <w:rPr>
          <w:lang w:val="en-US"/>
        </w:rPr>
        <w:t>of</w:t>
      </w:r>
      <w:r w:rsidR="00C23681">
        <w:rPr>
          <w:lang w:val="en-US"/>
        </w:rPr>
        <w:t xml:space="preserve"> studies on</w:t>
      </w:r>
      <w:r w:rsidR="00D01CEC">
        <w:rPr>
          <w:lang w:val="en-US"/>
        </w:rPr>
        <w:t xml:space="preserve"> </w:t>
      </w:r>
      <w:r w:rsidR="00A83CC7">
        <w:rPr>
          <w:lang w:val="en-US"/>
        </w:rPr>
        <w:t>income</w:t>
      </w:r>
      <w:r w:rsidR="003F474A">
        <w:rPr>
          <w:lang w:val="en-US"/>
        </w:rPr>
        <w:t xml:space="preserve"> inequ</w:t>
      </w:r>
      <w:r w:rsidR="00104646">
        <w:rPr>
          <w:lang w:val="en-US"/>
        </w:rPr>
        <w:t xml:space="preserve">ality </w:t>
      </w:r>
      <w:r w:rsidR="00D6131E">
        <w:rPr>
          <w:lang w:val="en-US"/>
        </w:rPr>
        <w:t>in</w:t>
      </w:r>
      <w:r w:rsidR="00104646">
        <w:rPr>
          <w:lang w:val="en-US"/>
        </w:rPr>
        <w:t xml:space="preserve"> Switzerland </w:t>
      </w:r>
      <w:r w:rsidR="00A440C5">
        <w:rPr>
          <w:lang w:val="en-US"/>
        </w:rPr>
        <w:t xml:space="preserve">are </w:t>
      </w:r>
      <w:r w:rsidR="00C23681">
        <w:rPr>
          <w:lang w:val="en-US"/>
        </w:rPr>
        <w:t>inconsistent</w:t>
      </w:r>
      <w:r w:rsidR="001232D9">
        <w:rPr>
          <w:lang w:val="en-US"/>
        </w:rPr>
        <w:t xml:space="preserve">, </w:t>
      </w:r>
      <w:r w:rsidR="000D46A0">
        <w:rPr>
          <w:lang w:val="en-US"/>
        </w:rPr>
        <w:t>which makes</w:t>
      </w:r>
      <w:r w:rsidR="00170CA0">
        <w:rPr>
          <w:lang w:val="en-US"/>
        </w:rPr>
        <w:t xml:space="preserve"> </w:t>
      </w:r>
      <w:r w:rsidR="00C23681">
        <w:rPr>
          <w:lang w:val="en-US"/>
        </w:rPr>
        <w:t>Switzerland</w:t>
      </w:r>
      <w:r w:rsidR="009B0176">
        <w:rPr>
          <w:lang w:val="en-US"/>
        </w:rPr>
        <w:t xml:space="preserve"> an</w:t>
      </w:r>
      <w:r w:rsidR="001232D9">
        <w:rPr>
          <w:lang w:val="en-US"/>
        </w:rPr>
        <w:t xml:space="preserve"> interest</w:t>
      </w:r>
      <w:r w:rsidR="00B14648" w:rsidRPr="00B14648">
        <w:rPr>
          <w:lang w:val="en-US"/>
        </w:rPr>
        <w:t xml:space="preserve">ing case to have a closer look at methodological aspects. Looking </w:t>
      </w:r>
      <w:r w:rsidR="001B0DB9">
        <w:rPr>
          <w:lang w:val="en-US"/>
        </w:rPr>
        <w:t>at</w:t>
      </w:r>
      <w:r w:rsidR="001B0DB9" w:rsidRPr="00B14648">
        <w:rPr>
          <w:lang w:val="en-US"/>
        </w:rPr>
        <w:t xml:space="preserve"> </w:t>
      </w:r>
      <w:r w:rsidR="00B14648" w:rsidRPr="00B14648">
        <w:rPr>
          <w:lang w:val="en-US"/>
        </w:rPr>
        <w:t>official data</w:t>
      </w:r>
      <w:r w:rsidR="0009092B">
        <w:rPr>
          <w:lang w:val="en-US"/>
        </w:rPr>
        <w:t xml:space="preserve"> for Switzerland</w:t>
      </w:r>
      <w:r w:rsidR="00B14648" w:rsidRPr="00B14648">
        <w:rPr>
          <w:lang w:val="en-US"/>
        </w:rPr>
        <w:t xml:space="preserve">, </w:t>
      </w:r>
      <w:r w:rsidR="001B0DB9">
        <w:rPr>
          <w:lang w:val="en-US"/>
        </w:rPr>
        <w:t xml:space="preserve">there are </w:t>
      </w:r>
      <w:r w:rsidR="00B14648" w:rsidRPr="00B14648">
        <w:rPr>
          <w:lang w:val="en-US"/>
        </w:rPr>
        <w:t>th</w:t>
      </w:r>
      <w:r w:rsidR="001232D9">
        <w:rPr>
          <w:lang w:val="en-US"/>
        </w:rPr>
        <w:t>ree main</w:t>
      </w:r>
      <w:r w:rsidR="001B0DB9">
        <w:rPr>
          <w:lang w:val="en-US"/>
        </w:rPr>
        <w:t xml:space="preserve"> data</w:t>
      </w:r>
      <w:r w:rsidR="001232D9">
        <w:rPr>
          <w:lang w:val="en-US"/>
        </w:rPr>
        <w:t xml:space="preserve"> sources</w:t>
      </w:r>
      <w:r w:rsidR="00B14648" w:rsidRPr="00B14648">
        <w:rPr>
          <w:lang w:val="en-US"/>
        </w:rPr>
        <w:t xml:space="preserve">: </w:t>
      </w:r>
      <w:r w:rsidR="005D2E6C">
        <w:rPr>
          <w:lang w:val="en-US"/>
        </w:rPr>
        <w:t xml:space="preserve">the </w:t>
      </w:r>
      <w:r w:rsidR="000E654E" w:rsidRPr="00B14648">
        <w:rPr>
          <w:lang w:val="en-US"/>
        </w:rPr>
        <w:t>Statistics on Income and Living Conditions</w:t>
      </w:r>
      <w:r w:rsidR="000E654E">
        <w:rPr>
          <w:lang w:val="en-US"/>
        </w:rPr>
        <w:t xml:space="preserve"> (</w:t>
      </w:r>
      <w:r w:rsidR="00B14648" w:rsidRPr="00B14648">
        <w:rPr>
          <w:lang w:val="en-US"/>
        </w:rPr>
        <w:t>EU-SILC</w:t>
      </w:r>
      <w:r w:rsidR="000E654E">
        <w:rPr>
          <w:lang w:val="en-US"/>
        </w:rPr>
        <w:t>)</w:t>
      </w:r>
      <w:r w:rsidR="00B14648" w:rsidRPr="00B14648">
        <w:rPr>
          <w:lang w:val="en-US"/>
        </w:rPr>
        <w:t>,</w:t>
      </w:r>
      <w:r w:rsidR="005D2E6C">
        <w:rPr>
          <w:lang w:val="en-US"/>
        </w:rPr>
        <w:t xml:space="preserve"> the</w:t>
      </w:r>
      <w:r w:rsidR="000E654E" w:rsidRPr="000E654E">
        <w:rPr>
          <w:lang w:val="en-US"/>
        </w:rPr>
        <w:t xml:space="preserve"> </w:t>
      </w:r>
      <w:r w:rsidR="000E654E" w:rsidRPr="00B14648">
        <w:rPr>
          <w:lang w:val="en-US"/>
        </w:rPr>
        <w:t>Household Budget Survey</w:t>
      </w:r>
      <w:r w:rsidR="00B14648" w:rsidRPr="00B14648">
        <w:rPr>
          <w:lang w:val="en-US"/>
        </w:rPr>
        <w:t xml:space="preserve"> </w:t>
      </w:r>
      <w:r w:rsidR="000E654E">
        <w:rPr>
          <w:lang w:val="en-US"/>
        </w:rPr>
        <w:t>(</w:t>
      </w:r>
      <w:r w:rsidR="00B14648" w:rsidRPr="00B14648">
        <w:rPr>
          <w:lang w:val="en-US"/>
        </w:rPr>
        <w:t>HBS</w:t>
      </w:r>
      <w:r w:rsidR="000E654E">
        <w:rPr>
          <w:lang w:val="en-US"/>
        </w:rPr>
        <w:t>)</w:t>
      </w:r>
      <w:r w:rsidR="00B14648" w:rsidRPr="00B14648">
        <w:rPr>
          <w:lang w:val="en-US"/>
        </w:rPr>
        <w:t xml:space="preserve"> and </w:t>
      </w:r>
      <w:r w:rsidR="005D2E6C">
        <w:rPr>
          <w:lang w:val="en-US"/>
        </w:rPr>
        <w:t xml:space="preserve">the </w:t>
      </w:r>
      <w:r w:rsidR="000E654E">
        <w:rPr>
          <w:lang w:val="en-US"/>
        </w:rPr>
        <w:t>Luxembourg Income Study (</w:t>
      </w:r>
      <w:r w:rsidR="00B14648" w:rsidRPr="00B14648">
        <w:rPr>
          <w:lang w:val="en-US"/>
        </w:rPr>
        <w:t>LIS</w:t>
      </w:r>
      <w:r w:rsidR="000E654E">
        <w:rPr>
          <w:lang w:val="en-US"/>
        </w:rPr>
        <w:t>)</w:t>
      </w:r>
      <w:r w:rsidR="00B14648" w:rsidRPr="00B14648">
        <w:rPr>
          <w:lang w:val="en-US"/>
        </w:rPr>
        <w:t xml:space="preserve">. </w:t>
      </w:r>
      <w:r w:rsidR="00DD5282">
        <w:rPr>
          <w:lang w:val="en-US"/>
        </w:rPr>
        <w:fldChar w:fldCharType="begin"/>
      </w:r>
      <w:r w:rsidR="00DD5282">
        <w:rPr>
          <w:lang w:val="en-US"/>
        </w:rPr>
        <w:instrText xml:space="preserve"> </w:instrText>
      </w:r>
      <w:r w:rsidR="006D14BC">
        <w:rPr>
          <w:lang w:val="en-US"/>
        </w:rPr>
        <w:instrText>REF</w:instrText>
      </w:r>
      <w:r w:rsidR="00DD5282">
        <w:rPr>
          <w:lang w:val="en-US"/>
        </w:rPr>
        <w:instrText xml:space="preserve"> _Ref406511415 \h  \* MERGEFORMAT </w:instrText>
      </w:r>
      <w:r w:rsidR="00DD5282">
        <w:rPr>
          <w:lang w:val="en-US"/>
        </w:rPr>
      </w:r>
      <w:r w:rsidR="00DD5282">
        <w:rPr>
          <w:lang w:val="en-US"/>
        </w:rPr>
        <w:fldChar w:fldCharType="separate"/>
      </w:r>
      <w:r w:rsidR="00E829AC" w:rsidRPr="00E829AC">
        <w:rPr>
          <w:lang w:val="en-US"/>
        </w:rPr>
        <w:t>Figure 2</w:t>
      </w:r>
      <w:r w:rsidR="00DD5282">
        <w:rPr>
          <w:lang w:val="en-US"/>
        </w:rPr>
        <w:fldChar w:fldCharType="end"/>
      </w:r>
      <w:r w:rsidR="00DD5282">
        <w:rPr>
          <w:lang w:val="en-US"/>
        </w:rPr>
        <w:t xml:space="preserve"> </w:t>
      </w:r>
      <w:r w:rsidR="00B14648" w:rsidRPr="00B14648">
        <w:rPr>
          <w:lang w:val="en-US"/>
        </w:rPr>
        <w:t xml:space="preserve">shows </w:t>
      </w:r>
      <w:r w:rsidR="00104646">
        <w:rPr>
          <w:lang w:val="en-US"/>
        </w:rPr>
        <w:t>Gini coefficients of equalized disposable income calculated</w:t>
      </w:r>
      <w:r w:rsidR="00B14648" w:rsidRPr="00B14648">
        <w:rPr>
          <w:lang w:val="en-US"/>
        </w:rPr>
        <w:t xml:space="preserve"> from these three sources</w:t>
      </w:r>
      <w:r w:rsidR="009B0176">
        <w:rPr>
          <w:lang w:val="en-US"/>
        </w:rPr>
        <w:t xml:space="preserve"> plus a time series we calculated on the </w:t>
      </w:r>
      <w:r w:rsidR="00C23681">
        <w:rPr>
          <w:lang w:val="en-US"/>
        </w:rPr>
        <w:t xml:space="preserve">basis </w:t>
      </w:r>
      <w:r w:rsidR="009B0176">
        <w:rPr>
          <w:lang w:val="en-US"/>
        </w:rPr>
        <w:t>of</w:t>
      </w:r>
      <w:r w:rsidR="001E37CD">
        <w:rPr>
          <w:lang w:val="en-US"/>
        </w:rPr>
        <w:t xml:space="preserve"> aggregated tax statistics</w:t>
      </w:r>
      <w:r w:rsidR="00EB3A60">
        <w:rPr>
          <w:lang w:val="en-US"/>
        </w:rPr>
        <w:t xml:space="preserve"> published by the Swiss Federal Tax Administration (FTA)</w:t>
      </w:r>
      <w:r w:rsidR="00104646">
        <w:rPr>
          <w:lang w:val="en-US"/>
        </w:rPr>
        <w:t>.</w:t>
      </w:r>
      <w:r w:rsidR="00B14648" w:rsidRPr="00B14648">
        <w:rPr>
          <w:lang w:val="en-US"/>
        </w:rPr>
        <w:t xml:space="preserve"> </w:t>
      </w:r>
      <w:r w:rsidR="00104646">
        <w:rPr>
          <w:lang w:val="en-US"/>
        </w:rPr>
        <w:t>To date</w:t>
      </w:r>
      <w:r w:rsidR="00B14648" w:rsidRPr="00B14648">
        <w:rPr>
          <w:lang w:val="en-US"/>
        </w:rPr>
        <w:t>, EU-</w:t>
      </w:r>
      <w:r w:rsidR="00EB3FB9" w:rsidRPr="00B14648">
        <w:rPr>
          <w:lang w:val="en-US"/>
        </w:rPr>
        <w:t>SILC is</w:t>
      </w:r>
      <w:r w:rsidR="00B14648" w:rsidRPr="00B14648">
        <w:rPr>
          <w:lang w:val="en-US"/>
        </w:rPr>
        <w:t xml:space="preserve"> the main source used for policy monitoring at EU-level. The main focus of EU-SILC </w:t>
      </w:r>
      <w:r w:rsidR="00F21B4B">
        <w:rPr>
          <w:lang w:val="en-US"/>
        </w:rPr>
        <w:t>is to collect data on a common framework</w:t>
      </w:r>
      <w:r w:rsidR="00B14648" w:rsidRPr="00B14648">
        <w:rPr>
          <w:lang w:val="en-US"/>
        </w:rPr>
        <w:t xml:space="preserve"> to ensure comparability among EU and </w:t>
      </w:r>
      <w:r w:rsidR="00D01CEC">
        <w:rPr>
          <w:lang w:val="en-US"/>
        </w:rPr>
        <w:t>European Free Trade Association</w:t>
      </w:r>
      <w:r w:rsidR="00D01CEC" w:rsidRPr="00B14648">
        <w:rPr>
          <w:lang w:val="en-US"/>
        </w:rPr>
        <w:t xml:space="preserve"> </w:t>
      </w:r>
      <w:r w:rsidR="001232D9" w:rsidRPr="00B14648">
        <w:rPr>
          <w:lang w:val="en-US"/>
        </w:rPr>
        <w:t>countries</w:t>
      </w:r>
      <w:r w:rsidR="003B431B">
        <w:rPr>
          <w:lang w:val="en-US"/>
        </w:rPr>
        <w:t xml:space="preserve">. As a </w:t>
      </w:r>
      <w:r w:rsidR="00D01CEC">
        <w:rPr>
          <w:lang w:val="en-US"/>
        </w:rPr>
        <w:t>non</w:t>
      </w:r>
      <w:r w:rsidR="003B431B">
        <w:rPr>
          <w:lang w:val="en-US"/>
        </w:rPr>
        <w:t>-EU member</w:t>
      </w:r>
      <w:r w:rsidR="00B5712F">
        <w:rPr>
          <w:lang w:val="en-US"/>
        </w:rPr>
        <w:t>,</w:t>
      </w:r>
      <w:r w:rsidR="003B431B">
        <w:rPr>
          <w:lang w:val="en-US"/>
        </w:rPr>
        <w:t xml:space="preserve"> </w:t>
      </w:r>
      <w:r w:rsidR="00B14648" w:rsidRPr="00B14648">
        <w:rPr>
          <w:lang w:val="en-US"/>
        </w:rPr>
        <w:t xml:space="preserve">Switzerland </w:t>
      </w:r>
      <w:r w:rsidR="001A4C63">
        <w:rPr>
          <w:lang w:val="en-US"/>
        </w:rPr>
        <w:t>did not</w:t>
      </w:r>
      <w:r w:rsidR="00C23681">
        <w:rPr>
          <w:lang w:val="en-US"/>
        </w:rPr>
        <w:t xml:space="preserve"> join SILC</w:t>
      </w:r>
      <w:r w:rsidR="00170CA0">
        <w:rPr>
          <w:lang w:val="en-US"/>
        </w:rPr>
        <w:t xml:space="preserve"> </w:t>
      </w:r>
      <w:r w:rsidR="001A4C63">
        <w:rPr>
          <w:lang w:val="en-US"/>
        </w:rPr>
        <w:t>in the first year of data collection (</w:t>
      </w:r>
      <w:r w:rsidR="00B14648" w:rsidRPr="00B14648">
        <w:rPr>
          <w:lang w:val="en-US"/>
        </w:rPr>
        <w:t>2004)</w:t>
      </w:r>
      <w:r w:rsidR="001A4C63">
        <w:rPr>
          <w:lang w:val="en-US"/>
        </w:rPr>
        <w:t>,</w:t>
      </w:r>
      <w:r w:rsidR="00B14648" w:rsidRPr="00B14648">
        <w:rPr>
          <w:lang w:val="en-US"/>
        </w:rPr>
        <w:t xml:space="preserve"> but </w:t>
      </w:r>
      <w:r w:rsidR="001A4C63">
        <w:rPr>
          <w:lang w:val="en-US"/>
        </w:rPr>
        <w:t xml:space="preserve">rather waited until </w:t>
      </w:r>
      <w:r w:rsidR="00B14648" w:rsidRPr="00B14648">
        <w:rPr>
          <w:lang w:val="en-US"/>
        </w:rPr>
        <w:t>2007. Therefore</w:t>
      </w:r>
      <w:r w:rsidR="00B5712F">
        <w:rPr>
          <w:lang w:val="en-US"/>
        </w:rPr>
        <w:t>,</w:t>
      </w:r>
      <w:r w:rsidR="00B14648" w:rsidRPr="00B14648">
        <w:rPr>
          <w:lang w:val="en-US"/>
        </w:rPr>
        <w:t xml:space="preserve"> this time</w:t>
      </w:r>
      <w:r w:rsidR="00D01CEC">
        <w:rPr>
          <w:lang w:val="en-US"/>
        </w:rPr>
        <w:t xml:space="preserve"> </w:t>
      </w:r>
      <w:r w:rsidR="00B14648" w:rsidRPr="00B14648">
        <w:rPr>
          <w:lang w:val="en-US"/>
        </w:rPr>
        <w:t xml:space="preserve">series </w:t>
      </w:r>
      <w:r w:rsidR="00B5712F">
        <w:rPr>
          <w:lang w:val="en-US"/>
        </w:rPr>
        <w:t>does not</w:t>
      </w:r>
      <w:r w:rsidR="00B5712F" w:rsidRPr="00B14648">
        <w:rPr>
          <w:lang w:val="en-US"/>
        </w:rPr>
        <w:t xml:space="preserve"> </w:t>
      </w:r>
      <w:r w:rsidR="00B14648" w:rsidRPr="00B14648">
        <w:rPr>
          <w:lang w:val="en-US"/>
        </w:rPr>
        <w:t xml:space="preserve">cover </w:t>
      </w:r>
      <w:r w:rsidR="001A4C63">
        <w:rPr>
          <w:lang w:val="en-US"/>
        </w:rPr>
        <w:t xml:space="preserve">the </w:t>
      </w:r>
      <w:r w:rsidR="00B14648" w:rsidRPr="00B14648">
        <w:rPr>
          <w:lang w:val="en-US"/>
        </w:rPr>
        <w:t xml:space="preserve">period before 2007. </w:t>
      </w:r>
      <w:r w:rsidR="00D01CEC">
        <w:rPr>
          <w:lang w:val="en-US"/>
        </w:rPr>
        <w:t xml:space="preserve">According to </w:t>
      </w:r>
      <w:r w:rsidR="00B14648" w:rsidRPr="00B14648">
        <w:rPr>
          <w:lang w:val="en-US"/>
        </w:rPr>
        <w:t xml:space="preserve">the results from </w:t>
      </w:r>
      <w:r w:rsidR="000E654E">
        <w:rPr>
          <w:lang w:val="en-US"/>
        </w:rPr>
        <w:t>EU-</w:t>
      </w:r>
      <w:r w:rsidR="00B14648" w:rsidRPr="00B14648">
        <w:rPr>
          <w:lang w:val="en-US"/>
        </w:rPr>
        <w:t>SILC, income inequali</w:t>
      </w:r>
      <w:r w:rsidR="00A456DA">
        <w:rPr>
          <w:lang w:val="en-US"/>
        </w:rPr>
        <w:t>ty decreased from 2007 to 201</w:t>
      </w:r>
      <w:r w:rsidR="003B431B">
        <w:rPr>
          <w:lang w:val="en-US"/>
        </w:rPr>
        <w:t>2</w:t>
      </w:r>
      <w:r w:rsidR="00B14648" w:rsidRPr="00B14648">
        <w:rPr>
          <w:lang w:val="en-US"/>
        </w:rPr>
        <w:t>. The second impo</w:t>
      </w:r>
      <w:r w:rsidR="001232D9">
        <w:rPr>
          <w:lang w:val="en-US"/>
        </w:rPr>
        <w:t>rtant source concerning the dis</w:t>
      </w:r>
      <w:r w:rsidR="00B14648" w:rsidRPr="00B14648">
        <w:rPr>
          <w:lang w:val="en-US"/>
        </w:rPr>
        <w:t xml:space="preserve">tribution of income is the HBS. The main focus of this survey </w:t>
      </w:r>
      <w:r w:rsidR="00D01CEC">
        <w:rPr>
          <w:lang w:val="en-US"/>
        </w:rPr>
        <w:t>lies</w:t>
      </w:r>
      <w:r w:rsidR="00D01CEC" w:rsidRPr="00B14648">
        <w:rPr>
          <w:lang w:val="en-US"/>
        </w:rPr>
        <w:t xml:space="preserve"> </w:t>
      </w:r>
      <w:r w:rsidR="00B14648" w:rsidRPr="00B14648">
        <w:rPr>
          <w:lang w:val="en-US"/>
        </w:rPr>
        <w:t xml:space="preserve">in providing detailed </w:t>
      </w:r>
      <w:r w:rsidR="00F21B4B">
        <w:rPr>
          <w:lang w:val="en-US"/>
        </w:rPr>
        <w:t>information</w:t>
      </w:r>
      <w:r w:rsidR="00B14648" w:rsidRPr="00B14648">
        <w:rPr>
          <w:lang w:val="en-US"/>
        </w:rPr>
        <w:t xml:space="preserve"> on household budgets. Since 2000 the survey has been conducted on a continuous basis, which allows looking at a consistent time series from 2000 to 2011. As </w:t>
      </w:r>
      <w:r w:rsidR="00B5712F">
        <w:rPr>
          <w:lang w:val="en-US"/>
        </w:rPr>
        <w:t>is evident</w:t>
      </w:r>
      <w:r w:rsidR="00B14648" w:rsidRPr="00B14648">
        <w:rPr>
          <w:lang w:val="en-US"/>
        </w:rPr>
        <w:t xml:space="preserve"> from </w:t>
      </w:r>
      <w:r w:rsidR="00DD5282">
        <w:rPr>
          <w:lang w:val="en-US"/>
        </w:rPr>
        <w:fldChar w:fldCharType="begin"/>
      </w:r>
      <w:r w:rsidR="00DD5282">
        <w:rPr>
          <w:lang w:val="en-US"/>
        </w:rPr>
        <w:instrText xml:space="preserve"> </w:instrText>
      </w:r>
      <w:r w:rsidR="006D14BC">
        <w:rPr>
          <w:lang w:val="en-US"/>
        </w:rPr>
        <w:instrText>REF</w:instrText>
      </w:r>
      <w:r w:rsidR="00DD5282">
        <w:rPr>
          <w:lang w:val="en-US"/>
        </w:rPr>
        <w:instrText xml:space="preserve"> _Ref406511415 \h  \* MERGEFORMAT </w:instrText>
      </w:r>
      <w:r w:rsidR="00DD5282">
        <w:rPr>
          <w:lang w:val="en-US"/>
        </w:rPr>
      </w:r>
      <w:r w:rsidR="00DD5282">
        <w:rPr>
          <w:lang w:val="en-US"/>
        </w:rPr>
        <w:fldChar w:fldCharType="separate"/>
      </w:r>
      <w:r w:rsidR="00E829AC" w:rsidRPr="00E829AC">
        <w:rPr>
          <w:lang w:val="en-US"/>
        </w:rPr>
        <w:t>Figure 2</w:t>
      </w:r>
      <w:r w:rsidR="00DD5282">
        <w:rPr>
          <w:lang w:val="en-US"/>
        </w:rPr>
        <w:fldChar w:fldCharType="end"/>
      </w:r>
      <w:r w:rsidR="00B5712F">
        <w:rPr>
          <w:lang w:val="en-US"/>
        </w:rPr>
        <w:t>,</w:t>
      </w:r>
      <w:r w:rsidR="00DD5282">
        <w:rPr>
          <w:lang w:val="en-US"/>
        </w:rPr>
        <w:t xml:space="preserve"> </w:t>
      </w:r>
      <w:r w:rsidR="00B14648" w:rsidRPr="00B14648">
        <w:rPr>
          <w:lang w:val="en-US"/>
        </w:rPr>
        <w:t xml:space="preserve">the trend </w:t>
      </w:r>
      <w:r w:rsidR="001A4C63">
        <w:rPr>
          <w:lang w:val="en-US"/>
        </w:rPr>
        <w:t xml:space="preserve">using HBS </w:t>
      </w:r>
      <w:r w:rsidR="00B14648" w:rsidRPr="00B14648">
        <w:rPr>
          <w:lang w:val="en-US"/>
        </w:rPr>
        <w:t xml:space="preserve">is rather </w:t>
      </w:r>
      <w:r w:rsidR="001232D9" w:rsidRPr="00B14648">
        <w:rPr>
          <w:lang w:val="en-US"/>
        </w:rPr>
        <w:t xml:space="preserve">stable. </w:t>
      </w:r>
      <w:r w:rsidR="00B14648" w:rsidRPr="00B14648">
        <w:rPr>
          <w:lang w:val="en-US"/>
        </w:rPr>
        <w:t>Both time</w:t>
      </w:r>
      <w:r w:rsidR="00AB07A4">
        <w:rPr>
          <w:lang w:val="en-US"/>
        </w:rPr>
        <w:t xml:space="preserve"> </w:t>
      </w:r>
      <w:r w:rsidR="00B14648" w:rsidRPr="00B14648">
        <w:rPr>
          <w:lang w:val="en-US"/>
        </w:rPr>
        <w:t>series (</w:t>
      </w:r>
      <w:r w:rsidR="000E654E">
        <w:rPr>
          <w:lang w:val="en-US"/>
        </w:rPr>
        <w:t>EU-</w:t>
      </w:r>
      <w:r w:rsidR="00B14648" w:rsidRPr="00B14648">
        <w:rPr>
          <w:lang w:val="en-US"/>
        </w:rPr>
        <w:t>SILC and HBS) cover a relatively short time period. A longer period is covered in the LIS</w:t>
      </w:r>
      <w:r w:rsidR="00AB07A4">
        <w:rPr>
          <w:lang w:val="en-US"/>
        </w:rPr>
        <w:t xml:space="preserve"> d</w:t>
      </w:r>
      <w:r w:rsidR="00AB07A4" w:rsidRPr="00B14648">
        <w:rPr>
          <w:lang w:val="en-US"/>
        </w:rPr>
        <w:t>ata</w:t>
      </w:r>
      <w:r w:rsidR="00B14648" w:rsidRPr="00B14648">
        <w:rPr>
          <w:lang w:val="en-US"/>
        </w:rPr>
        <w:t xml:space="preserve">set (1982-2004). </w:t>
      </w:r>
      <w:r w:rsidR="001A4C63">
        <w:rPr>
          <w:lang w:val="en-US"/>
        </w:rPr>
        <w:t>T</w:t>
      </w:r>
      <w:r w:rsidR="00B14648" w:rsidRPr="00B14648">
        <w:rPr>
          <w:lang w:val="en-US"/>
        </w:rPr>
        <w:t>he LIS</w:t>
      </w:r>
      <w:r w:rsidR="00AB07A4">
        <w:rPr>
          <w:lang w:val="en-US"/>
        </w:rPr>
        <w:t xml:space="preserve"> </w:t>
      </w:r>
      <w:r w:rsidR="00B14648" w:rsidRPr="00B14648">
        <w:rPr>
          <w:lang w:val="en-US"/>
        </w:rPr>
        <w:t xml:space="preserve">data </w:t>
      </w:r>
      <w:r w:rsidR="00AB07A4">
        <w:rPr>
          <w:lang w:val="en-US"/>
        </w:rPr>
        <w:t>are</w:t>
      </w:r>
      <w:r w:rsidR="00AB07A4" w:rsidRPr="00B14648">
        <w:rPr>
          <w:lang w:val="en-US"/>
        </w:rPr>
        <w:t xml:space="preserve"> </w:t>
      </w:r>
      <w:r w:rsidR="00B14648" w:rsidRPr="00B14648">
        <w:rPr>
          <w:lang w:val="en-US"/>
        </w:rPr>
        <w:t xml:space="preserve">harmonized </w:t>
      </w:r>
      <w:r w:rsidR="00AB07A4">
        <w:rPr>
          <w:lang w:val="en-US"/>
        </w:rPr>
        <w:t>using</w:t>
      </w:r>
      <w:r w:rsidR="00B14648" w:rsidRPr="00B14648">
        <w:rPr>
          <w:lang w:val="en-US"/>
        </w:rPr>
        <w:t xml:space="preserve"> three surveys:</w:t>
      </w:r>
      <w:r w:rsidR="00AB07A4">
        <w:rPr>
          <w:lang w:val="en-US"/>
        </w:rPr>
        <w:t xml:space="preserve"> the</w:t>
      </w:r>
      <w:r w:rsidR="00B14648" w:rsidRPr="00B14648">
        <w:rPr>
          <w:lang w:val="en-US"/>
        </w:rPr>
        <w:t xml:space="preserve"> Swiss Income and Wealth Survey (1982), </w:t>
      </w:r>
      <w:r w:rsidR="00AB07A4">
        <w:rPr>
          <w:lang w:val="en-US"/>
        </w:rPr>
        <w:t xml:space="preserve">the </w:t>
      </w:r>
      <w:r w:rsidR="00B14648" w:rsidRPr="00B14648">
        <w:rPr>
          <w:lang w:val="en-US"/>
        </w:rPr>
        <w:t xml:space="preserve">Swiss Poverty Survey (1992) and the Income and </w:t>
      </w:r>
      <w:r w:rsidR="003B431B">
        <w:rPr>
          <w:lang w:val="en-US"/>
        </w:rPr>
        <w:t xml:space="preserve">Consumption survey (2000, 2002 and </w:t>
      </w:r>
      <w:r w:rsidR="00B14648" w:rsidRPr="00B14648">
        <w:rPr>
          <w:lang w:val="en-US"/>
        </w:rPr>
        <w:t>2004)</w:t>
      </w:r>
      <w:r w:rsidR="00412CF3">
        <w:rPr>
          <w:lang w:val="en-US"/>
        </w:rPr>
        <w:t>. The harmonization done in the</w:t>
      </w:r>
      <w:r w:rsidR="00B14648" w:rsidRPr="00B14648">
        <w:rPr>
          <w:lang w:val="en-US"/>
        </w:rPr>
        <w:t xml:space="preserve"> LIS dataset </w:t>
      </w:r>
      <w:r w:rsidR="00412CF3">
        <w:rPr>
          <w:lang w:val="en-US"/>
        </w:rPr>
        <w:t>provides the</w:t>
      </w:r>
      <w:r w:rsidR="00B14648" w:rsidRPr="00B14648">
        <w:rPr>
          <w:lang w:val="en-US"/>
        </w:rPr>
        <w:t xml:space="preserve"> longest time series on inequality for Switzerland. Analyzing th</w:t>
      </w:r>
      <w:r w:rsidR="00104646">
        <w:rPr>
          <w:lang w:val="en-US"/>
        </w:rPr>
        <w:t>e</w:t>
      </w:r>
      <w:r w:rsidR="00B14648" w:rsidRPr="00B14648">
        <w:rPr>
          <w:lang w:val="en-US"/>
        </w:rPr>
        <w:t>s</w:t>
      </w:r>
      <w:r w:rsidR="00104646">
        <w:rPr>
          <w:lang w:val="en-US"/>
        </w:rPr>
        <w:t>e</w:t>
      </w:r>
      <w:r w:rsidR="00B14648" w:rsidRPr="00B14648">
        <w:rPr>
          <w:lang w:val="en-US"/>
        </w:rPr>
        <w:t xml:space="preserve"> data</w:t>
      </w:r>
      <w:r w:rsidR="00B5712F">
        <w:rPr>
          <w:lang w:val="en-US"/>
        </w:rPr>
        <w:t>,</w:t>
      </w:r>
      <w:r w:rsidR="00B14648" w:rsidRPr="00B14648">
        <w:rPr>
          <w:lang w:val="en-US"/>
        </w:rPr>
        <w:t xml:space="preserve"> Gornick and Jäntti (2</w:t>
      </w:r>
      <w:r w:rsidR="003B431B">
        <w:rPr>
          <w:lang w:val="en-US"/>
        </w:rPr>
        <w:t>013) found a quite substantial decrease</w:t>
      </w:r>
      <w:r w:rsidR="00B14648" w:rsidRPr="00B14648">
        <w:rPr>
          <w:lang w:val="en-US"/>
        </w:rPr>
        <w:t xml:space="preserve"> in income inequality</w:t>
      </w:r>
      <w:r w:rsidR="00104646" w:rsidRPr="00B14648">
        <w:rPr>
          <w:lang w:val="en-US"/>
        </w:rPr>
        <w:t xml:space="preserve"> for Switzerland</w:t>
      </w:r>
      <w:r w:rsidR="00B14648" w:rsidRPr="00B14648">
        <w:rPr>
          <w:lang w:val="en-US"/>
        </w:rPr>
        <w:t xml:space="preserve">, </w:t>
      </w:r>
      <w:r w:rsidR="001A4C63">
        <w:rPr>
          <w:lang w:val="en-US"/>
        </w:rPr>
        <w:t xml:space="preserve">the opposite trend as </w:t>
      </w:r>
      <w:r w:rsidR="00B14648" w:rsidRPr="00B14648">
        <w:rPr>
          <w:lang w:val="en-US"/>
        </w:rPr>
        <w:t xml:space="preserve">in most other western countries. </w:t>
      </w:r>
      <w:r w:rsidR="00EB3A60">
        <w:rPr>
          <w:lang w:val="en-US"/>
        </w:rPr>
        <w:t xml:space="preserve">The time series we constructed from federal tax data </w:t>
      </w:r>
      <w:r w:rsidR="00D2525D">
        <w:rPr>
          <w:lang w:val="en-US"/>
        </w:rPr>
        <w:t xml:space="preserve">however </w:t>
      </w:r>
      <w:r w:rsidR="00EB3A60">
        <w:rPr>
          <w:lang w:val="en-US"/>
        </w:rPr>
        <w:t>cover a longer time period</w:t>
      </w:r>
      <w:r w:rsidR="00AB07A4">
        <w:rPr>
          <w:lang w:val="en-US"/>
        </w:rPr>
        <w:t xml:space="preserve">; they </w:t>
      </w:r>
      <w:r w:rsidR="00EB3A60">
        <w:rPr>
          <w:lang w:val="en-US"/>
        </w:rPr>
        <w:t xml:space="preserve">suggest </w:t>
      </w:r>
      <w:r w:rsidR="005B2BEB">
        <w:rPr>
          <w:lang w:val="en-US"/>
        </w:rPr>
        <w:t xml:space="preserve">overall </w:t>
      </w:r>
      <w:r w:rsidR="00EB3A60">
        <w:rPr>
          <w:lang w:val="en-US"/>
        </w:rPr>
        <w:t>higher inequality an</w:t>
      </w:r>
      <w:r w:rsidR="00D2525D">
        <w:rPr>
          <w:lang w:val="en-US"/>
        </w:rPr>
        <w:t xml:space="preserve">d </w:t>
      </w:r>
      <w:r w:rsidR="00EB3A60">
        <w:rPr>
          <w:lang w:val="en-US"/>
        </w:rPr>
        <w:t>a slight increase</w:t>
      </w:r>
      <w:r w:rsidR="005B2BEB">
        <w:rPr>
          <w:lang w:val="en-US"/>
        </w:rPr>
        <w:t xml:space="preserve"> in recent years</w:t>
      </w:r>
      <w:r w:rsidR="00EB3A60">
        <w:rPr>
          <w:lang w:val="en-US"/>
        </w:rPr>
        <w:t>.</w:t>
      </w:r>
      <w:r w:rsidR="00CC7F68">
        <w:rPr>
          <w:lang w:val="en-US"/>
        </w:rPr>
        <w:t xml:space="preserve"> This result is in line with </w:t>
      </w:r>
      <w:r w:rsidR="00CC7F68">
        <w:rPr>
          <w:lang w:val="en-US"/>
        </w:rPr>
        <w:lastRenderedPageBreak/>
        <w:t>Foelmi and Martinez (2014), who calculated top income shares for this period.</w:t>
      </w:r>
      <w:r w:rsidR="00EB3A60">
        <w:rPr>
          <w:lang w:val="en-US"/>
        </w:rPr>
        <w:t xml:space="preserve"> </w:t>
      </w:r>
      <w:r w:rsidR="00AB07A4">
        <w:rPr>
          <w:lang w:val="en-US"/>
        </w:rPr>
        <w:t>The q</w:t>
      </w:r>
      <w:r w:rsidR="00EB3A60">
        <w:rPr>
          <w:lang w:val="en-US"/>
        </w:rPr>
        <w:t>uestion arise</w:t>
      </w:r>
      <w:r w:rsidR="00AB07A4">
        <w:rPr>
          <w:lang w:val="en-US"/>
        </w:rPr>
        <w:t>s</w:t>
      </w:r>
      <w:r w:rsidR="00EB3A60">
        <w:rPr>
          <w:lang w:val="en-US"/>
        </w:rPr>
        <w:t xml:space="preserve">: Why do the series differ and which one </w:t>
      </w:r>
      <w:r w:rsidR="005B2BEB">
        <w:rPr>
          <w:lang w:val="en-US"/>
        </w:rPr>
        <w:t>is most accurate</w:t>
      </w:r>
      <w:r w:rsidR="00EB3A60">
        <w:rPr>
          <w:lang w:val="en-US"/>
        </w:rPr>
        <w:t xml:space="preserve">? </w:t>
      </w:r>
    </w:p>
    <w:p w14:paraId="6D3BBB8E" w14:textId="77777777" w:rsidR="00E57DCB" w:rsidRDefault="00E57DCB" w:rsidP="00D6131E">
      <w:pPr>
        <w:jc w:val="both"/>
        <w:rPr>
          <w:lang w:val="en-US"/>
        </w:rPr>
      </w:pPr>
    </w:p>
    <w:p w14:paraId="6F3A8AC3" w14:textId="2DEF582E" w:rsidR="00E57DCB" w:rsidRDefault="00E57DCB" w:rsidP="004876AF">
      <w:pPr>
        <w:jc w:val="both"/>
        <w:rPr>
          <w:lang w:val="en-US"/>
        </w:rPr>
      </w:pPr>
      <w:r>
        <w:rPr>
          <w:lang w:val="en-US"/>
        </w:rPr>
        <w:t>Differences might</w:t>
      </w:r>
      <w:r w:rsidRPr="00B14648">
        <w:rPr>
          <w:lang w:val="en-US"/>
        </w:rPr>
        <w:t xml:space="preserve"> be explained with factors</w:t>
      </w:r>
      <w:r>
        <w:rPr>
          <w:lang w:val="en-US"/>
        </w:rPr>
        <w:t xml:space="preserve"> introduced in </w:t>
      </w:r>
      <w:r w:rsidR="00AB07A4">
        <w:rPr>
          <w:lang w:val="en-US"/>
        </w:rPr>
        <w:t xml:space="preserve">Sections </w:t>
      </w:r>
      <w:r>
        <w:rPr>
          <w:lang w:val="en-US"/>
        </w:rPr>
        <w:fldChar w:fldCharType="begin"/>
      </w:r>
      <w:r>
        <w:rPr>
          <w:lang w:val="en-US"/>
        </w:rPr>
        <w:instrText xml:space="preserve"> </w:instrText>
      </w:r>
      <w:r w:rsidR="006D14BC">
        <w:rPr>
          <w:lang w:val="en-US"/>
        </w:rPr>
        <w:instrText>REF</w:instrText>
      </w:r>
      <w:r>
        <w:rPr>
          <w:lang w:val="en-US"/>
        </w:rPr>
        <w:instrText xml:space="preserve"> _Ref399330537 \r \h  \* MERGEFORMAT </w:instrText>
      </w:r>
      <w:r>
        <w:rPr>
          <w:lang w:val="en-US"/>
        </w:rPr>
      </w:r>
      <w:r>
        <w:rPr>
          <w:lang w:val="en-US"/>
        </w:rPr>
        <w:fldChar w:fldCharType="separate"/>
      </w:r>
      <w:r w:rsidR="00E829AC">
        <w:rPr>
          <w:lang w:val="en-US"/>
        </w:rPr>
        <w:t>2</w:t>
      </w:r>
      <w:r>
        <w:rPr>
          <w:lang w:val="en-US"/>
        </w:rPr>
        <w:fldChar w:fldCharType="end"/>
      </w:r>
      <w:r>
        <w:rPr>
          <w:lang w:val="en-US"/>
        </w:rPr>
        <w:t xml:space="preserve">. </w:t>
      </w:r>
      <w:r w:rsidRPr="00B14648">
        <w:rPr>
          <w:lang w:val="en-US"/>
        </w:rPr>
        <w:t>First, coverage of</w:t>
      </w:r>
      <w:r>
        <w:rPr>
          <w:lang w:val="en-US"/>
        </w:rPr>
        <w:t xml:space="preserve"> low and</w:t>
      </w:r>
      <w:r w:rsidRPr="00B14648">
        <w:rPr>
          <w:lang w:val="en-US"/>
        </w:rPr>
        <w:t xml:space="preserve"> top incomes </w:t>
      </w:r>
      <w:r>
        <w:rPr>
          <w:lang w:val="en-US"/>
        </w:rPr>
        <w:t>is</w:t>
      </w:r>
      <w:r w:rsidRPr="00B14648">
        <w:rPr>
          <w:lang w:val="en-US"/>
        </w:rPr>
        <w:t xml:space="preserve"> </w:t>
      </w:r>
      <w:r>
        <w:rPr>
          <w:lang w:val="en-US"/>
        </w:rPr>
        <w:t xml:space="preserve">assumed to be </w:t>
      </w:r>
      <w:r w:rsidRPr="00B14648">
        <w:rPr>
          <w:lang w:val="en-US"/>
        </w:rPr>
        <w:t xml:space="preserve">better </w:t>
      </w:r>
      <w:r>
        <w:rPr>
          <w:lang w:val="en-US"/>
        </w:rPr>
        <w:t>with</w:t>
      </w:r>
      <w:r w:rsidRPr="00B14648">
        <w:rPr>
          <w:lang w:val="en-US"/>
        </w:rPr>
        <w:t xml:space="preserve">in tax data than </w:t>
      </w:r>
      <w:r>
        <w:rPr>
          <w:lang w:val="en-US"/>
        </w:rPr>
        <w:t>with</w:t>
      </w:r>
      <w:r w:rsidRPr="00B14648">
        <w:rPr>
          <w:lang w:val="en-US"/>
        </w:rPr>
        <w:t xml:space="preserve">in survey data </w:t>
      </w:r>
      <w:r w:rsidR="005B2BEB">
        <w:rPr>
          <w:lang w:val="en-US"/>
        </w:rPr>
        <w:t xml:space="preserve">due to </w:t>
      </w:r>
      <w:r w:rsidRPr="00B14648">
        <w:rPr>
          <w:lang w:val="en-US"/>
        </w:rPr>
        <w:t>nonrespon</w:t>
      </w:r>
      <w:r>
        <w:rPr>
          <w:lang w:val="en-US"/>
        </w:rPr>
        <w:t>se</w:t>
      </w:r>
      <w:r w:rsidRPr="00B14648">
        <w:rPr>
          <w:lang w:val="en-US"/>
        </w:rPr>
        <w:t xml:space="preserve"> bias</w:t>
      </w:r>
      <w:r>
        <w:rPr>
          <w:lang w:val="en-US"/>
        </w:rPr>
        <w:t>. If this is true, inequality assessed with survey</w:t>
      </w:r>
      <w:r w:rsidR="00AB07A4">
        <w:rPr>
          <w:lang w:val="en-US"/>
        </w:rPr>
        <w:t>s</w:t>
      </w:r>
      <w:r>
        <w:rPr>
          <w:lang w:val="en-US"/>
        </w:rPr>
        <w:t xml:space="preserve"> is underestimated. The FTA series, however, is based only on taxed subjects</w:t>
      </w:r>
      <w:r w:rsidR="0032258E">
        <w:rPr>
          <w:lang w:val="en-US"/>
        </w:rPr>
        <w:t xml:space="preserve"> (tax units below the taxation threshold do not show up in the statistics). </w:t>
      </w:r>
      <w:r>
        <w:rPr>
          <w:lang w:val="en-US"/>
        </w:rPr>
        <w:t>Second</w:t>
      </w:r>
      <w:r w:rsidRPr="00B14648">
        <w:rPr>
          <w:lang w:val="en-US"/>
        </w:rPr>
        <w:t>, different income concepts were used.</w:t>
      </w:r>
      <w:r>
        <w:rPr>
          <w:lang w:val="en-US"/>
        </w:rPr>
        <w:t xml:space="preserve"> The tax data time series is based on taxable incomes</w:t>
      </w:r>
      <w:r w:rsidR="00AB07A4">
        <w:rPr>
          <w:lang w:val="en-US"/>
        </w:rPr>
        <w:t>,</w:t>
      </w:r>
      <w:r>
        <w:rPr>
          <w:lang w:val="en-US"/>
        </w:rPr>
        <w:t xml:space="preserve"> while the surveys rely on disposable income and use an equivalence scale.</w:t>
      </w:r>
      <w:r w:rsidRPr="00B14648">
        <w:rPr>
          <w:lang w:val="en-US"/>
        </w:rPr>
        <w:t xml:space="preserve"> </w:t>
      </w:r>
      <w:r>
        <w:rPr>
          <w:lang w:val="en-US"/>
        </w:rPr>
        <w:t>As</w:t>
      </w:r>
      <w:r w:rsidRPr="00B14648">
        <w:rPr>
          <w:lang w:val="en-US"/>
        </w:rPr>
        <w:t xml:space="preserve"> Modetta and Müller (2012) </w:t>
      </w:r>
      <w:r>
        <w:rPr>
          <w:lang w:val="en-US"/>
        </w:rPr>
        <w:t xml:space="preserve">have shown, the </w:t>
      </w:r>
      <w:r w:rsidRPr="00B14648">
        <w:rPr>
          <w:lang w:val="en-US"/>
        </w:rPr>
        <w:t xml:space="preserve">income distribution </w:t>
      </w:r>
      <w:r>
        <w:rPr>
          <w:lang w:val="en-US"/>
        </w:rPr>
        <w:t>is</w:t>
      </w:r>
      <w:r w:rsidRPr="00B14648">
        <w:rPr>
          <w:lang w:val="en-US"/>
        </w:rPr>
        <w:t xml:space="preserve"> strongly affected by governmental redistribution through social transfers and taxes, red</w:t>
      </w:r>
      <w:r>
        <w:rPr>
          <w:lang w:val="en-US"/>
        </w:rPr>
        <w:t>ucing inequality substantially</w:t>
      </w:r>
      <w:r w:rsidRPr="00B14648">
        <w:rPr>
          <w:lang w:val="en-US"/>
        </w:rPr>
        <w:t xml:space="preserve">. </w:t>
      </w:r>
      <w:r>
        <w:rPr>
          <w:lang w:val="en-US"/>
        </w:rPr>
        <w:t>Third</w:t>
      </w:r>
      <w:r w:rsidRPr="00B14648">
        <w:rPr>
          <w:lang w:val="en-US"/>
        </w:rPr>
        <w:t>,</w:t>
      </w:r>
      <w:r>
        <w:rPr>
          <w:lang w:val="en-US"/>
        </w:rPr>
        <w:t xml:space="preserve"> the statistical units within tax</w:t>
      </w:r>
      <w:r w:rsidRPr="00B14648">
        <w:rPr>
          <w:lang w:val="en-US"/>
        </w:rPr>
        <w:t xml:space="preserve"> data </w:t>
      </w:r>
      <w:r>
        <w:rPr>
          <w:lang w:val="en-US"/>
        </w:rPr>
        <w:t xml:space="preserve">are fiscal households and not real households, which again are the base of analyses for the survey studies. With a trend </w:t>
      </w:r>
      <w:r w:rsidR="00AB07A4">
        <w:rPr>
          <w:lang w:val="en-US"/>
        </w:rPr>
        <w:t xml:space="preserve">of </w:t>
      </w:r>
      <w:r>
        <w:rPr>
          <w:lang w:val="en-US"/>
        </w:rPr>
        <w:t>unmarried cohabitation</w:t>
      </w:r>
      <w:r w:rsidR="00AB07A4">
        <w:rPr>
          <w:lang w:val="en-US"/>
        </w:rPr>
        <w:t>,</w:t>
      </w:r>
      <w:r>
        <w:rPr>
          <w:lang w:val="en-US"/>
        </w:rPr>
        <w:t xml:space="preserve"> this could lead to a bias within tax data. </w:t>
      </w:r>
      <w:r w:rsidRPr="007648BB">
        <w:rPr>
          <w:bCs/>
          <w:lang w:val="en-US"/>
        </w:rPr>
        <w:t xml:space="preserve">To sum up: using different data sources and different concepts can lead to substantially different results. Because misspecifications </w:t>
      </w:r>
      <w:r>
        <w:rPr>
          <w:bCs/>
          <w:lang w:val="en-US"/>
        </w:rPr>
        <w:t>overlap, it i</w:t>
      </w:r>
      <w:r w:rsidRPr="007648BB">
        <w:rPr>
          <w:bCs/>
          <w:lang w:val="en-US"/>
        </w:rPr>
        <w:t xml:space="preserve">s hard to disentangle </w:t>
      </w:r>
      <w:r>
        <w:rPr>
          <w:bCs/>
          <w:lang w:val="en-US"/>
        </w:rPr>
        <w:t>the</w:t>
      </w:r>
      <w:r w:rsidRPr="007648BB">
        <w:rPr>
          <w:bCs/>
          <w:lang w:val="en-US"/>
        </w:rPr>
        <w:t xml:space="preserve"> </w:t>
      </w:r>
      <w:r>
        <w:rPr>
          <w:bCs/>
          <w:lang w:val="en-US"/>
        </w:rPr>
        <w:t xml:space="preserve">single </w:t>
      </w:r>
      <w:r w:rsidRPr="007648BB">
        <w:rPr>
          <w:bCs/>
          <w:lang w:val="en-US"/>
        </w:rPr>
        <w:t xml:space="preserve">sources that potentially </w:t>
      </w:r>
      <w:r w:rsidR="00AB07A4">
        <w:rPr>
          <w:bCs/>
          <w:lang w:val="en-US"/>
        </w:rPr>
        <w:t xml:space="preserve">lead </w:t>
      </w:r>
      <w:r w:rsidRPr="007648BB">
        <w:rPr>
          <w:bCs/>
          <w:lang w:val="en-US"/>
        </w:rPr>
        <w:t>to a bias</w:t>
      </w:r>
      <w:r>
        <w:rPr>
          <w:bCs/>
          <w:lang w:val="en-US"/>
        </w:rPr>
        <w:t xml:space="preserve"> and therefore it is hard to say where truth is hidden.</w:t>
      </w:r>
      <w:r>
        <w:rPr>
          <w:lang w:val="en-US"/>
        </w:rPr>
        <w:t xml:space="preserve"> </w:t>
      </w:r>
    </w:p>
    <w:p w14:paraId="2797378B" w14:textId="77777777" w:rsidR="00E57DCB" w:rsidRPr="00B14648" w:rsidRDefault="00E57DCB" w:rsidP="00D6131E">
      <w:pPr>
        <w:jc w:val="both"/>
        <w:rPr>
          <w:lang w:val="en-US"/>
        </w:rPr>
      </w:pPr>
    </w:p>
    <w:p w14:paraId="5D0C7CF3" w14:textId="703DB6FD" w:rsidR="00B14648" w:rsidRPr="00B14648" w:rsidRDefault="001D4A7E" w:rsidP="00B14648">
      <w:pPr>
        <w:rPr>
          <w:lang w:val="en-US"/>
        </w:rPr>
      </w:pPr>
      <w:r>
        <w:rPr>
          <w:noProof/>
          <w:lang w:eastAsia="de-CH"/>
        </w:rPr>
        <w:drawing>
          <wp:inline distT="0" distB="0" distL="0" distR="0" wp14:anchorId="79CE0BCE" wp14:editId="7FF67A4B">
            <wp:extent cx="5810250" cy="3970688"/>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821761" cy="3978554"/>
                    </a:xfrm>
                    <a:prstGeom prst="rect">
                      <a:avLst/>
                    </a:prstGeom>
                  </pic:spPr>
                </pic:pic>
              </a:graphicData>
            </a:graphic>
          </wp:inline>
        </w:drawing>
      </w:r>
      <w:r w:rsidRPr="001D4A7E">
        <w:rPr>
          <w:rStyle w:val="Kommentarzeichen"/>
          <w:lang w:val="en-US"/>
        </w:rPr>
        <w:t xml:space="preserve"> </w:t>
      </w:r>
    </w:p>
    <w:p w14:paraId="0E45DDA2" w14:textId="7B1BD5BC" w:rsidR="005E7BD6" w:rsidRPr="005E7BD6" w:rsidRDefault="00616B27" w:rsidP="00642836">
      <w:pPr>
        <w:rPr>
          <w:sz w:val="24"/>
          <w:lang w:val="en-US"/>
        </w:rPr>
      </w:pPr>
      <w:bookmarkStart w:id="21" w:name="_Ref406511415"/>
      <w:bookmarkStart w:id="22" w:name="_Ref406511458"/>
      <w:bookmarkStart w:id="23" w:name="_Ref422239962"/>
      <w:r w:rsidRPr="00616B27">
        <w:rPr>
          <w:sz w:val="24"/>
          <w:lang w:val="en-US"/>
        </w:rPr>
        <w:t xml:space="preserve">Figure </w:t>
      </w:r>
      <w:r w:rsidRPr="00616B27">
        <w:rPr>
          <w:sz w:val="24"/>
          <w:lang w:val="en-US"/>
        </w:rPr>
        <w:fldChar w:fldCharType="begin"/>
      </w:r>
      <w:r w:rsidRPr="00616B27">
        <w:rPr>
          <w:sz w:val="24"/>
          <w:lang w:val="en-US"/>
        </w:rPr>
        <w:instrText xml:space="preserve"> </w:instrText>
      </w:r>
      <w:r w:rsidR="006D14BC">
        <w:rPr>
          <w:sz w:val="24"/>
          <w:lang w:val="en-US"/>
        </w:rPr>
        <w:instrText>SEQ</w:instrText>
      </w:r>
      <w:r w:rsidRPr="00616B27">
        <w:rPr>
          <w:sz w:val="24"/>
          <w:lang w:val="en-US"/>
        </w:rPr>
        <w:instrText xml:space="preserve"> Figure \* ARABIC </w:instrText>
      </w:r>
      <w:r w:rsidRPr="00616B27">
        <w:rPr>
          <w:sz w:val="24"/>
          <w:lang w:val="en-US"/>
        </w:rPr>
        <w:fldChar w:fldCharType="separate"/>
      </w:r>
      <w:r w:rsidR="00E829AC">
        <w:rPr>
          <w:noProof/>
          <w:sz w:val="24"/>
          <w:lang w:val="en-US"/>
        </w:rPr>
        <w:t>2</w:t>
      </w:r>
      <w:r w:rsidRPr="00616B27">
        <w:rPr>
          <w:sz w:val="24"/>
          <w:lang w:val="en-US"/>
        </w:rPr>
        <w:fldChar w:fldCharType="end"/>
      </w:r>
      <w:bookmarkEnd w:id="21"/>
      <w:r>
        <w:rPr>
          <w:sz w:val="24"/>
          <w:lang w:val="en-US"/>
        </w:rPr>
        <w:t xml:space="preserve">: </w:t>
      </w:r>
      <w:r w:rsidR="009C0F72">
        <w:rPr>
          <w:sz w:val="24"/>
          <w:lang w:val="en-US"/>
        </w:rPr>
        <w:t>Income</w:t>
      </w:r>
      <w:r w:rsidR="00763E00">
        <w:rPr>
          <w:sz w:val="24"/>
          <w:lang w:val="en-US"/>
        </w:rPr>
        <w:t xml:space="preserve"> inequality</w:t>
      </w:r>
      <w:r w:rsidR="009C0F72">
        <w:rPr>
          <w:sz w:val="24"/>
          <w:lang w:val="en-US"/>
        </w:rPr>
        <w:t xml:space="preserve"> trends</w:t>
      </w:r>
      <w:r w:rsidR="00763E00">
        <w:rPr>
          <w:sz w:val="24"/>
          <w:lang w:val="en-US"/>
        </w:rPr>
        <w:t xml:space="preserve"> in Switzerland</w:t>
      </w:r>
      <w:r w:rsidR="005E7BD6">
        <w:rPr>
          <w:sz w:val="24"/>
          <w:lang w:val="en-US"/>
        </w:rPr>
        <w:br/>
      </w:r>
      <w:commentRangeStart w:id="24"/>
      <w:r w:rsidR="005E7BD6" w:rsidRPr="007A5603">
        <w:rPr>
          <w:i/>
          <w:lang w:val="en-US"/>
        </w:rPr>
        <w:t xml:space="preserve">Source: Luxembourg Income Study (LIS), Household </w:t>
      </w:r>
      <w:r w:rsidR="009C31C7" w:rsidRPr="007A5603">
        <w:rPr>
          <w:i/>
          <w:lang w:val="en-US"/>
        </w:rPr>
        <w:t>B</w:t>
      </w:r>
      <w:r w:rsidR="005E7BD6" w:rsidRPr="007A5603">
        <w:rPr>
          <w:i/>
          <w:lang w:val="en-US"/>
        </w:rPr>
        <w:t xml:space="preserve">udget Survey (HBS), European Union Statistics on Income and Living Conditions (EU.SILC), </w:t>
      </w:r>
      <w:bookmarkEnd w:id="22"/>
      <w:r w:rsidR="00EB3A60">
        <w:rPr>
          <w:i/>
          <w:lang w:val="en-US"/>
        </w:rPr>
        <w:t>Swiss Fede</w:t>
      </w:r>
      <w:r w:rsidR="00350ED6">
        <w:rPr>
          <w:i/>
          <w:lang w:val="en-US"/>
        </w:rPr>
        <w:t>ral Tax Administration (FTA</w:t>
      </w:r>
      <w:r w:rsidR="00EB3A60">
        <w:rPr>
          <w:i/>
          <w:lang w:val="en-US"/>
        </w:rPr>
        <w:t>)</w:t>
      </w:r>
      <w:bookmarkEnd w:id="23"/>
      <w:commentRangeEnd w:id="24"/>
      <w:r w:rsidR="008D472D">
        <w:rPr>
          <w:rStyle w:val="Kommentarzeichen"/>
        </w:rPr>
        <w:commentReference w:id="24"/>
      </w:r>
    </w:p>
    <w:p w14:paraId="1CA22850" w14:textId="77777777" w:rsidR="00D6131E" w:rsidRDefault="00D6131E" w:rsidP="00D6131E">
      <w:pPr>
        <w:jc w:val="both"/>
        <w:rPr>
          <w:lang w:val="en-US"/>
        </w:rPr>
      </w:pPr>
    </w:p>
    <w:p w14:paraId="074247D4" w14:textId="354E05E8" w:rsidR="00196156" w:rsidRDefault="006943AC" w:rsidP="004876AF">
      <w:pPr>
        <w:jc w:val="both"/>
        <w:rPr>
          <w:lang w:val="en-US"/>
        </w:rPr>
      </w:pPr>
      <w:r>
        <w:rPr>
          <w:lang w:val="en-US"/>
        </w:rPr>
        <w:t xml:space="preserve">In this section we </w:t>
      </w:r>
      <w:r w:rsidR="00BA553E">
        <w:rPr>
          <w:lang w:val="en-US"/>
        </w:rPr>
        <w:t xml:space="preserve">isolate all potential </w:t>
      </w:r>
      <w:r w:rsidR="00BA553E" w:rsidRPr="00BA553E">
        <w:rPr>
          <w:lang w:val="en-US"/>
        </w:rPr>
        <w:t>sources of error</w:t>
      </w:r>
      <w:r w:rsidR="00BA553E">
        <w:rPr>
          <w:lang w:val="en-US"/>
        </w:rPr>
        <w:t xml:space="preserve"> following the four</w:t>
      </w:r>
      <w:r w:rsidR="001F533F">
        <w:rPr>
          <w:lang w:val="en-US"/>
        </w:rPr>
        <w:t xml:space="preserve"> </w:t>
      </w:r>
      <w:r w:rsidR="00B35EEB">
        <w:rPr>
          <w:lang w:val="en-US"/>
        </w:rPr>
        <w:t>areas</w:t>
      </w:r>
      <w:r w:rsidR="00A04487">
        <w:rPr>
          <w:lang w:val="en-US"/>
        </w:rPr>
        <w:t xml:space="preserve"> </w:t>
      </w:r>
      <w:r w:rsidR="00A04487" w:rsidRPr="00154023">
        <w:rPr>
          <w:lang w:val="en-US"/>
        </w:rPr>
        <w:t>(</w:t>
      </w:r>
      <w:r w:rsidR="004E63B7">
        <w:rPr>
          <w:lang w:val="en-US"/>
        </w:rPr>
        <w:t>income concepts</w:t>
      </w:r>
      <w:r w:rsidR="00A04487" w:rsidRPr="00154023">
        <w:rPr>
          <w:lang w:val="en-US"/>
        </w:rPr>
        <w:t>,</w:t>
      </w:r>
      <w:r w:rsidR="003968F9">
        <w:rPr>
          <w:lang w:val="en-US"/>
        </w:rPr>
        <w:t xml:space="preserve"> </w:t>
      </w:r>
      <w:r w:rsidR="004E63B7">
        <w:rPr>
          <w:lang w:val="en-US"/>
        </w:rPr>
        <w:t>inequality measures</w:t>
      </w:r>
      <w:r w:rsidR="003968F9">
        <w:rPr>
          <w:lang w:val="en-US"/>
        </w:rPr>
        <w:t>,</w:t>
      </w:r>
      <w:r w:rsidR="00A04487">
        <w:rPr>
          <w:lang w:val="en-US"/>
        </w:rPr>
        <w:t xml:space="preserve"> statistical</w:t>
      </w:r>
      <w:r w:rsidR="001119D4">
        <w:rPr>
          <w:lang w:val="en-US"/>
        </w:rPr>
        <w:t xml:space="preserve"> units and </w:t>
      </w:r>
      <w:r w:rsidR="004E63B7">
        <w:rPr>
          <w:lang w:val="en-US"/>
        </w:rPr>
        <w:t>population coverage</w:t>
      </w:r>
      <w:r w:rsidR="00A04487" w:rsidRPr="00154023">
        <w:rPr>
          <w:lang w:val="en-US"/>
        </w:rPr>
        <w:t>)</w:t>
      </w:r>
      <w:r w:rsidR="001F533F">
        <w:rPr>
          <w:lang w:val="en-US"/>
        </w:rPr>
        <w:t>.</w:t>
      </w:r>
      <w:r w:rsidR="00B35EEB">
        <w:rPr>
          <w:lang w:val="en-US"/>
        </w:rPr>
        <w:t xml:space="preserve"> </w:t>
      </w:r>
      <w:r w:rsidR="006A2614">
        <w:rPr>
          <w:lang w:val="en-US"/>
        </w:rPr>
        <w:t>We</w:t>
      </w:r>
      <w:r w:rsidR="00B35EEB">
        <w:rPr>
          <w:lang w:val="en-US"/>
        </w:rPr>
        <w:t xml:space="preserve"> discuss</w:t>
      </w:r>
      <w:r w:rsidR="00C92257">
        <w:rPr>
          <w:lang w:val="en-US"/>
        </w:rPr>
        <w:t xml:space="preserve"> </w:t>
      </w:r>
      <w:r w:rsidR="00EC1FA7">
        <w:rPr>
          <w:lang w:val="en-US"/>
        </w:rPr>
        <w:t>in what way</w:t>
      </w:r>
      <w:r w:rsidR="00C92257">
        <w:rPr>
          <w:lang w:val="en-US"/>
        </w:rPr>
        <w:t xml:space="preserve"> theoretical concepts</w:t>
      </w:r>
      <w:r w:rsidR="00E00870">
        <w:rPr>
          <w:lang w:val="en-US"/>
        </w:rPr>
        <w:t xml:space="preserve"> introduced in </w:t>
      </w:r>
      <w:r w:rsidR="00AB07A4">
        <w:rPr>
          <w:lang w:val="en-US"/>
        </w:rPr>
        <w:t xml:space="preserve">Section </w:t>
      </w:r>
      <w:r w:rsidR="00E00870">
        <w:rPr>
          <w:lang w:val="en-US"/>
        </w:rPr>
        <w:fldChar w:fldCharType="begin"/>
      </w:r>
      <w:r w:rsidR="00E00870">
        <w:rPr>
          <w:lang w:val="en-US"/>
        </w:rPr>
        <w:instrText xml:space="preserve"> </w:instrText>
      </w:r>
      <w:r w:rsidR="006D14BC">
        <w:rPr>
          <w:lang w:val="en-US"/>
        </w:rPr>
        <w:instrText>REF</w:instrText>
      </w:r>
      <w:r w:rsidR="00E00870">
        <w:rPr>
          <w:lang w:val="en-US"/>
        </w:rPr>
        <w:instrText xml:space="preserve"> _Ref399330537 \r \h  \* MERGEFORMAT </w:instrText>
      </w:r>
      <w:r w:rsidR="00E00870">
        <w:rPr>
          <w:lang w:val="en-US"/>
        </w:rPr>
      </w:r>
      <w:r w:rsidR="00E00870">
        <w:rPr>
          <w:lang w:val="en-US"/>
        </w:rPr>
        <w:fldChar w:fldCharType="separate"/>
      </w:r>
      <w:r w:rsidR="00E829AC">
        <w:rPr>
          <w:lang w:val="en-US"/>
        </w:rPr>
        <w:t>2</w:t>
      </w:r>
      <w:r w:rsidR="00E00870">
        <w:rPr>
          <w:lang w:val="en-US"/>
        </w:rPr>
        <w:fldChar w:fldCharType="end"/>
      </w:r>
      <w:r w:rsidR="00E57DCB">
        <w:rPr>
          <w:lang w:val="en-US"/>
        </w:rPr>
        <w:t xml:space="preserve"> </w:t>
      </w:r>
      <w:r w:rsidR="003968F9">
        <w:rPr>
          <w:lang w:val="en-US"/>
        </w:rPr>
        <w:t xml:space="preserve">can be </w:t>
      </w:r>
      <w:r w:rsidR="006A2614">
        <w:rPr>
          <w:lang w:val="en-US"/>
        </w:rPr>
        <w:t>addressed</w:t>
      </w:r>
      <w:r w:rsidR="00C92257">
        <w:rPr>
          <w:lang w:val="en-US"/>
        </w:rPr>
        <w:t xml:space="preserve"> with tax data</w:t>
      </w:r>
      <w:r w:rsidR="00B35EEB">
        <w:rPr>
          <w:lang w:val="en-US"/>
        </w:rPr>
        <w:t xml:space="preserve"> </w:t>
      </w:r>
      <w:r w:rsidR="00851D35">
        <w:rPr>
          <w:lang w:val="en-US"/>
        </w:rPr>
        <w:t>in Switzerland</w:t>
      </w:r>
      <w:r w:rsidR="00AB07A4">
        <w:rPr>
          <w:lang w:val="en-US"/>
        </w:rPr>
        <w:t>,</w:t>
      </w:r>
      <w:r w:rsidR="00851D35">
        <w:rPr>
          <w:lang w:val="en-US"/>
        </w:rPr>
        <w:t xml:space="preserve"> </w:t>
      </w:r>
      <w:r w:rsidR="00DD3A93">
        <w:rPr>
          <w:lang w:val="en-US"/>
        </w:rPr>
        <w:t xml:space="preserve">and </w:t>
      </w:r>
      <w:r w:rsidR="00B35EEB">
        <w:rPr>
          <w:lang w:val="en-US"/>
        </w:rPr>
        <w:t xml:space="preserve">we </w:t>
      </w:r>
      <w:r w:rsidR="00C14148">
        <w:rPr>
          <w:lang w:val="en-US"/>
        </w:rPr>
        <w:t xml:space="preserve">quantify </w:t>
      </w:r>
      <w:r w:rsidR="00B35EEB">
        <w:rPr>
          <w:lang w:val="en-US"/>
        </w:rPr>
        <w:t>empirical</w:t>
      </w:r>
      <w:r w:rsidR="00C14148">
        <w:rPr>
          <w:lang w:val="en-US"/>
        </w:rPr>
        <w:t>ly</w:t>
      </w:r>
      <w:r w:rsidR="00AB07A4">
        <w:rPr>
          <w:lang w:val="en-US"/>
        </w:rPr>
        <w:t xml:space="preserve"> the </w:t>
      </w:r>
      <w:r w:rsidR="00C1466B">
        <w:rPr>
          <w:lang w:val="en-US"/>
        </w:rPr>
        <w:t>direction and magnitude of several theoretical</w:t>
      </w:r>
      <w:r w:rsidR="008B2560">
        <w:rPr>
          <w:lang w:val="en-US"/>
        </w:rPr>
        <w:t xml:space="preserve"> </w:t>
      </w:r>
      <w:r w:rsidR="00AB07A4">
        <w:rPr>
          <w:lang w:val="en-US"/>
        </w:rPr>
        <w:t>data-</w:t>
      </w:r>
      <w:r w:rsidR="00E57DCB">
        <w:rPr>
          <w:lang w:val="en-US"/>
        </w:rPr>
        <w:t xml:space="preserve">specific </w:t>
      </w:r>
      <w:r w:rsidR="008C304E">
        <w:rPr>
          <w:lang w:val="en-US"/>
        </w:rPr>
        <w:t>misspecifications</w:t>
      </w:r>
      <w:r w:rsidR="00C14148">
        <w:rPr>
          <w:lang w:val="en-US"/>
        </w:rPr>
        <w:t>.</w:t>
      </w:r>
      <w:r w:rsidR="008B2560">
        <w:rPr>
          <w:lang w:val="en-US"/>
        </w:rPr>
        <w:t xml:space="preserve"> Exceptions are test</w:t>
      </w:r>
      <w:r w:rsidR="00AB07A4">
        <w:rPr>
          <w:lang w:val="en-US"/>
        </w:rPr>
        <w:t>s</w:t>
      </w:r>
      <w:r w:rsidR="008B2560">
        <w:rPr>
          <w:lang w:val="en-US"/>
        </w:rPr>
        <w:t xml:space="preserve"> (3) and (4), which we provide in addition to the data</w:t>
      </w:r>
      <w:r w:rsidR="0072037E">
        <w:rPr>
          <w:lang w:val="en-US"/>
        </w:rPr>
        <w:t>-</w:t>
      </w:r>
      <w:r w:rsidR="008B2560">
        <w:rPr>
          <w:lang w:val="en-US"/>
        </w:rPr>
        <w:t xml:space="preserve">specific tests to show how different statistical techniques can be applied to aggregated tax statistics and how varying measures change interpretations. </w:t>
      </w:r>
      <w:r w:rsidR="00C14148">
        <w:rPr>
          <w:lang w:val="en-US"/>
        </w:rPr>
        <w:t>The results</w:t>
      </w:r>
      <w:r w:rsidR="00266AE1">
        <w:rPr>
          <w:lang w:val="en-US"/>
        </w:rPr>
        <w:t xml:space="preserve"> of </w:t>
      </w:r>
      <w:r w:rsidR="00492093">
        <w:rPr>
          <w:lang w:val="en-US"/>
        </w:rPr>
        <w:t xml:space="preserve">the </w:t>
      </w:r>
      <w:r w:rsidR="00266AE1">
        <w:rPr>
          <w:lang w:val="en-US"/>
        </w:rPr>
        <w:t xml:space="preserve">formulated </w:t>
      </w:r>
      <w:r w:rsidR="00492093">
        <w:rPr>
          <w:lang w:val="en-US"/>
        </w:rPr>
        <w:t>questions</w:t>
      </w:r>
      <w:r w:rsidR="00266AE1">
        <w:rPr>
          <w:lang w:val="en-US"/>
        </w:rPr>
        <w:t xml:space="preserve"> below</w:t>
      </w:r>
      <w:r w:rsidR="00C14148">
        <w:rPr>
          <w:lang w:val="en-US"/>
        </w:rPr>
        <w:t xml:space="preserve"> </w:t>
      </w:r>
      <w:r w:rsidR="00A74F6D">
        <w:rPr>
          <w:lang w:val="en-US"/>
        </w:rPr>
        <w:t>are intended to</w:t>
      </w:r>
      <w:r w:rsidR="00642836">
        <w:rPr>
          <w:lang w:val="en-US"/>
        </w:rPr>
        <w:t xml:space="preserve"> </w:t>
      </w:r>
      <w:r w:rsidR="00C14148">
        <w:rPr>
          <w:lang w:val="en-US"/>
        </w:rPr>
        <w:t>serve as guideline</w:t>
      </w:r>
      <w:r w:rsidR="00AB07A4">
        <w:rPr>
          <w:lang w:val="en-US"/>
        </w:rPr>
        <w:t>s</w:t>
      </w:r>
      <w:r w:rsidR="00266AE1">
        <w:rPr>
          <w:lang w:val="en-US"/>
        </w:rPr>
        <w:t xml:space="preserve"> to identify</w:t>
      </w:r>
      <w:r w:rsidR="00126FF4">
        <w:rPr>
          <w:lang w:val="en-US"/>
        </w:rPr>
        <w:t xml:space="preserve"> issues </w:t>
      </w:r>
      <w:r w:rsidR="00266AE1">
        <w:rPr>
          <w:lang w:val="en-US"/>
        </w:rPr>
        <w:t xml:space="preserve">that </w:t>
      </w:r>
      <w:r w:rsidR="00126FF4">
        <w:rPr>
          <w:lang w:val="en-US"/>
        </w:rPr>
        <w:t xml:space="preserve">are relevant when working with tax data </w:t>
      </w:r>
      <w:r w:rsidR="00C14148">
        <w:rPr>
          <w:lang w:val="en-US"/>
        </w:rPr>
        <w:t>in general</w:t>
      </w:r>
      <w:r w:rsidR="00AB07A4">
        <w:rPr>
          <w:lang w:val="en-US"/>
        </w:rPr>
        <w:t>,</w:t>
      </w:r>
      <w:r w:rsidR="00126FF4">
        <w:rPr>
          <w:lang w:val="en-US"/>
        </w:rPr>
        <w:t xml:space="preserve"> </w:t>
      </w:r>
      <w:r w:rsidR="000453A5">
        <w:rPr>
          <w:lang w:val="en-US"/>
        </w:rPr>
        <w:t xml:space="preserve">while at </w:t>
      </w:r>
      <w:r w:rsidR="00887475">
        <w:rPr>
          <w:lang w:val="en-US"/>
        </w:rPr>
        <w:t>the same time shed</w:t>
      </w:r>
      <w:r w:rsidR="00AB07A4">
        <w:rPr>
          <w:lang w:val="en-US"/>
        </w:rPr>
        <w:t>ding</w:t>
      </w:r>
      <w:r w:rsidR="00887475">
        <w:rPr>
          <w:lang w:val="en-US"/>
        </w:rPr>
        <w:t xml:space="preserve"> light on the</w:t>
      </w:r>
      <w:r w:rsidR="00126FF4">
        <w:rPr>
          <w:lang w:val="en-US"/>
        </w:rPr>
        <w:t xml:space="preserve"> con</w:t>
      </w:r>
      <w:r w:rsidR="00887475">
        <w:rPr>
          <w:lang w:val="en-US"/>
        </w:rPr>
        <w:t>trad</w:t>
      </w:r>
      <w:r w:rsidR="00126FF4">
        <w:rPr>
          <w:lang w:val="en-US"/>
        </w:rPr>
        <w:t xml:space="preserve">iction presented in </w:t>
      </w:r>
      <w:r w:rsidR="00AB07A4">
        <w:rPr>
          <w:lang w:val="en-US"/>
        </w:rPr>
        <w:t xml:space="preserve">Figure </w:t>
      </w:r>
      <w:r w:rsidR="00C14148">
        <w:rPr>
          <w:lang w:val="en-US"/>
        </w:rPr>
        <w:t>2</w:t>
      </w:r>
      <w:r w:rsidR="00126FF4">
        <w:rPr>
          <w:lang w:val="en-US"/>
        </w:rPr>
        <w:t xml:space="preserve">. </w:t>
      </w:r>
    </w:p>
    <w:p w14:paraId="029EC6A9" w14:textId="77777777" w:rsidR="002B69C3" w:rsidRDefault="002B69C3" w:rsidP="00FD406E">
      <w:pPr>
        <w:rPr>
          <w:lang w:val="en-US"/>
        </w:rPr>
      </w:pPr>
    </w:p>
    <w:p w14:paraId="494D3A3B" w14:textId="36A16EC7" w:rsidR="002B69C3" w:rsidRPr="00EB6859" w:rsidRDefault="002B69C3" w:rsidP="002B69C3">
      <w:pPr>
        <w:rPr>
          <w:i/>
          <w:lang w:val="en-US"/>
        </w:rPr>
      </w:pPr>
      <w:r w:rsidRPr="00EB6859">
        <w:rPr>
          <w:i/>
          <w:lang w:val="en-US"/>
        </w:rPr>
        <w:t>Income concepts</w:t>
      </w:r>
    </w:p>
    <w:p w14:paraId="355CD0C0" w14:textId="0D456B74" w:rsidR="008B2560" w:rsidRDefault="008B2560" w:rsidP="004876AF">
      <w:pPr>
        <w:pStyle w:val="Listenabsatz"/>
        <w:numPr>
          <w:ilvl w:val="0"/>
          <w:numId w:val="36"/>
        </w:numPr>
        <w:rPr>
          <w:lang w:val="en-US"/>
        </w:rPr>
      </w:pPr>
      <w:r>
        <w:rPr>
          <w:lang w:val="en-US"/>
        </w:rPr>
        <w:t>How do</w:t>
      </w:r>
      <w:r w:rsidRPr="008370AD">
        <w:rPr>
          <w:lang w:val="en-US"/>
        </w:rPr>
        <w:t xml:space="preserve"> tax </w:t>
      </w:r>
      <w:r w:rsidR="00AB07A4" w:rsidRPr="008370AD">
        <w:rPr>
          <w:lang w:val="en-US"/>
        </w:rPr>
        <w:t>data</w:t>
      </w:r>
      <w:r w:rsidR="00AB07A4">
        <w:rPr>
          <w:lang w:val="en-US"/>
        </w:rPr>
        <w:t>-</w:t>
      </w:r>
      <w:r w:rsidRPr="008370AD">
        <w:rPr>
          <w:lang w:val="en-US"/>
        </w:rPr>
        <w:t>based income definitions alter inequality measurement?</w:t>
      </w:r>
      <w:r w:rsidRPr="008B2560">
        <w:rPr>
          <w:lang w:val="en-US"/>
        </w:rPr>
        <w:t xml:space="preserve"> </w:t>
      </w:r>
    </w:p>
    <w:p w14:paraId="3E2A8A31" w14:textId="7CF5E2E5" w:rsidR="002C16F4" w:rsidRPr="008B2560" w:rsidRDefault="002C16F4" w:rsidP="00AD34A8">
      <w:pPr>
        <w:pStyle w:val="Listenabsatz"/>
        <w:numPr>
          <w:ilvl w:val="0"/>
          <w:numId w:val="36"/>
        </w:numPr>
        <w:rPr>
          <w:lang w:val="en-US"/>
        </w:rPr>
      </w:pPr>
      <w:r w:rsidRPr="008B2560">
        <w:rPr>
          <w:lang w:val="en-US"/>
        </w:rPr>
        <w:t>What is the impact of using an equivalence scale</w:t>
      </w:r>
      <w:r w:rsidR="008B2560">
        <w:rPr>
          <w:lang w:val="en-US"/>
        </w:rPr>
        <w:t xml:space="preserve"> derived from tax data</w:t>
      </w:r>
      <w:r w:rsidRPr="008B2560">
        <w:rPr>
          <w:lang w:val="en-US"/>
        </w:rPr>
        <w:t>?</w:t>
      </w:r>
    </w:p>
    <w:p w14:paraId="3CE74B74" w14:textId="77777777" w:rsidR="00492093" w:rsidRDefault="00492093" w:rsidP="00FD406E">
      <w:pPr>
        <w:rPr>
          <w:lang w:val="en-US"/>
        </w:rPr>
      </w:pPr>
    </w:p>
    <w:p w14:paraId="0F0C5E8C" w14:textId="10466747" w:rsidR="002B69C3" w:rsidRPr="00492093" w:rsidRDefault="00492093" w:rsidP="00FD406E">
      <w:pPr>
        <w:rPr>
          <w:i/>
          <w:lang w:val="en-US"/>
        </w:rPr>
      </w:pPr>
      <w:r>
        <w:rPr>
          <w:i/>
          <w:lang w:val="en-US"/>
        </w:rPr>
        <w:t>Inequality measures</w:t>
      </w:r>
    </w:p>
    <w:p w14:paraId="721E7D63" w14:textId="5F6071D6" w:rsidR="002C16F4" w:rsidRDefault="002C16F4" w:rsidP="00AD34A8">
      <w:pPr>
        <w:pStyle w:val="Listenabsatz"/>
        <w:numPr>
          <w:ilvl w:val="0"/>
          <w:numId w:val="36"/>
        </w:numPr>
        <w:rPr>
          <w:lang w:val="en-US"/>
        </w:rPr>
      </w:pPr>
      <w:r>
        <w:rPr>
          <w:lang w:val="en-US"/>
        </w:rPr>
        <w:t>Do different measures (Gini, Theil, Atkinson) report different trends?</w:t>
      </w:r>
    </w:p>
    <w:p w14:paraId="1D8FDF87" w14:textId="0956EB0B" w:rsidR="002C16F4" w:rsidRPr="002C16F4" w:rsidRDefault="002C16F4" w:rsidP="00AD34A8">
      <w:pPr>
        <w:pStyle w:val="Listenabsatz"/>
        <w:numPr>
          <w:ilvl w:val="0"/>
          <w:numId w:val="36"/>
        </w:numPr>
        <w:rPr>
          <w:lang w:val="en-US"/>
        </w:rPr>
      </w:pPr>
      <w:r>
        <w:rPr>
          <w:lang w:val="en-US"/>
        </w:rPr>
        <w:t xml:space="preserve">On top of </w:t>
      </w:r>
      <w:r w:rsidR="005627CE">
        <w:rPr>
          <w:lang w:val="en-US"/>
        </w:rPr>
        <w:t xml:space="preserve">these </w:t>
      </w:r>
      <w:r w:rsidR="0032258E">
        <w:rPr>
          <w:lang w:val="en-US"/>
        </w:rPr>
        <w:t xml:space="preserve">common </w:t>
      </w:r>
      <w:r>
        <w:rPr>
          <w:lang w:val="en-US"/>
        </w:rPr>
        <w:t>measures, what can we learn from comparing full income distributions?</w:t>
      </w:r>
    </w:p>
    <w:p w14:paraId="2703236A" w14:textId="77777777" w:rsidR="002C16F4" w:rsidRDefault="002C16F4" w:rsidP="00FD406E">
      <w:pPr>
        <w:rPr>
          <w:lang w:val="en-US"/>
        </w:rPr>
      </w:pPr>
    </w:p>
    <w:p w14:paraId="5F81C263" w14:textId="6A7785D6" w:rsidR="002B69C3" w:rsidRPr="00EB6859" w:rsidRDefault="002B69C3" w:rsidP="008E4484">
      <w:pPr>
        <w:jc w:val="both"/>
        <w:rPr>
          <w:i/>
          <w:lang w:val="en-US"/>
        </w:rPr>
      </w:pPr>
      <w:r w:rsidRPr="00EB6859">
        <w:rPr>
          <w:i/>
          <w:lang w:val="en-US"/>
        </w:rPr>
        <w:t>Statistical units</w:t>
      </w:r>
    </w:p>
    <w:p w14:paraId="53F00622" w14:textId="6B491DE5" w:rsidR="002C16F4" w:rsidRPr="002C16F4" w:rsidRDefault="002C16F4" w:rsidP="00AD34A8">
      <w:pPr>
        <w:pStyle w:val="Listenabsatz"/>
        <w:numPr>
          <w:ilvl w:val="0"/>
          <w:numId w:val="36"/>
        </w:numPr>
        <w:rPr>
          <w:lang w:val="en-US"/>
        </w:rPr>
      </w:pPr>
      <w:r>
        <w:rPr>
          <w:lang w:val="en-US"/>
        </w:rPr>
        <w:t>How important is observing real households instead of tax units?</w:t>
      </w:r>
    </w:p>
    <w:p w14:paraId="37BECD64" w14:textId="77777777" w:rsidR="00266AE1" w:rsidRDefault="00266AE1" w:rsidP="00266AE1">
      <w:pPr>
        <w:pStyle w:val="Listenabsatz"/>
        <w:ind w:left="360"/>
        <w:rPr>
          <w:lang w:val="en-US"/>
        </w:rPr>
      </w:pPr>
    </w:p>
    <w:p w14:paraId="4BF567E9" w14:textId="2DDA4B7F" w:rsidR="00266AE1" w:rsidRPr="00266AE1" w:rsidRDefault="002B69C3" w:rsidP="00266AE1">
      <w:pPr>
        <w:pStyle w:val="Listenabsatz"/>
        <w:ind w:left="0"/>
        <w:rPr>
          <w:lang w:val="en-US"/>
        </w:rPr>
      </w:pPr>
      <w:r w:rsidRPr="00AD34A8">
        <w:rPr>
          <w:i/>
          <w:lang w:val="en-US"/>
        </w:rPr>
        <w:t>Population coverage</w:t>
      </w:r>
    </w:p>
    <w:p w14:paraId="68E9AAA8" w14:textId="181A81E2" w:rsidR="002C16F4" w:rsidRDefault="00B2591C" w:rsidP="00AD34A8">
      <w:pPr>
        <w:pStyle w:val="Listenabsatz"/>
        <w:numPr>
          <w:ilvl w:val="0"/>
          <w:numId w:val="36"/>
        </w:numPr>
        <w:rPr>
          <w:lang w:val="en-US"/>
        </w:rPr>
      </w:pPr>
      <w:r>
        <w:rPr>
          <w:lang w:val="en-US"/>
        </w:rPr>
        <w:t xml:space="preserve">How do survey and tax data differ with regard to </w:t>
      </w:r>
      <w:r w:rsidR="008370AD">
        <w:rPr>
          <w:lang w:val="en-US"/>
        </w:rPr>
        <w:t xml:space="preserve">population </w:t>
      </w:r>
      <w:r>
        <w:rPr>
          <w:lang w:val="en-US"/>
        </w:rPr>
        <w:t>coverage?</w:t>
      </w:r>
    </w:p>
    <w:p w14:paraId="2D5561B5" w14:textId="3B37F045" w:rsidR="00B2591C" w:rsidRDefault="00B2591C" w:rsidP="004876AF">
      <w:pPr>
        <w:pStyle w:val="Listenabsatz"/>
        <w:numPr>
          <w:ilvl w:val="0"/>
          <w:numId w:val="36"/>
        </w:numPr>
        <w:rPr>
          <w:lang w:val="en-US"/>
        </w:rPr>
      </w:pPr>
      <w:r>
        <w:rPr>
          <w:lang w:val="en-US"/>
        </w:rPr>
        <w:t xml:space="preserve">Do we have to worry about </w:t>
      </w:r>
      <w:r w:rsidR="00AB07A4">
        <w:rPr>
          <w:lang w:val="en-US"/>
        </w:rPr>
        <w:t>so-</w:t>
      </w:r>
      <w:r>
        <w:rPr>
          <w:lang w:val="en-US"/>
        </w:rPr>
        <w:t xml:space="preserve">called “special </w:t>
      </w:r>
      <w:r w:rsidR="00EB6859">
        <w:rPr>
          <w:lang w:val="en-US"/>
        </w:rPr>
        <w:t xml:space="preserve">tax </w:t>
      </w:r>
      <w:r>
        <w:rPr>
          <w:lang w:val="en-US"/>
        </w:rPr>
        <w:t>cases”?</w:t>
      </w:r>
    </w:p>
    <w:p w14:paraId="33AB5E64" w14:textId="699F44A4" w:rsidR="00B2591C" w:rsidRDefault="00B2591C">
      <w:pPr>
        <w:pStyle w:val="Listenabsatz"/>
        <w:numPr>
          <w:ilvl w:val="0"/>
          <w:numId w:val="36"/>
        </w:numPr>
        <w:rPr>
          <w:lang w:val="en-US"/>
        </w:rPr>
      </w:pPr>
      <w:r>
        <w:rPr>
          <w:lang w:val="en-US"/>
        </w:rPr>
        <w:t>How large is the bias due to not observing non-taxed</w:t>
      </w:r>
      <w:r w:rsidR="00AB07A4">
        <w:rPr>
          <w:lang w:val="en-US"/>
        </w:rPr>
        <w:t xml:space="preserve"> </w:t>
      </w:r>
      <w:r w:rsidR="00B64F81">
        <w:rPr>
          <w:lang w:val="en-US"/>
        </w:rPr>
        <w:t>units</w:t>
      </w:r>
      <w:r>
        <w:rPr>
          <w:lang w:val="en-US"/>
        </w:rPr>
        <w:t>?</w:t>
      </w:r>
    </w:p>
    <w:p w14:paraId="43E2BA59" w14:textId="77777777" w:rsidR="00B2591C" w:rsidRDefault="00B2591C" w:rsidP="00B2591C">
      <w:pPr>
        <w:rPr>
          <w:lang w:val="en-US"/>
        </w:rPr>
      </w:pPr>
    </w:p>
    <w:p w14:paraId="2638EC91" w14:textId="1B5C62CE" w:rsidR="00C92257" w:rsidRPr="00E30513" w:rsidRDefault="00492093" w:rsidP="00FD406E">
      <w:pPr>
        <w:pStyle w:val="berschrift2"/>
        <w:rPr>
          <w:lang w:val="en-US"/>
        </w:rPr>
      </w:pPr>
      <w:r>
        <w:rPr>
          <w:lang w:val="en-US"/>
        </w:rPr>
        <w:t>Data</w:t>
      </w:r>
      <w:r w:rsidR="003838D6">
        <w:rPr>
          <w:lang w:val="en-US"/>
        </w:rPr>
        <w:t xml:space="preserve"> and methods</w:t>
      </w:r>
      <w:r>
        <w:rPr>
          <w:lang w:val="en-US"/>
        </w:rPr>
        <w:t xml:space="preserve"> </w:t>
      </w:r>
    </w:p>
    <w:p w14:paraId="54206F27" w14:textId="367E26CA" w:rsidR="00FD406E" w:rsidRDefault="00CC65B7" w:rsidP="004876AF">
      <w:pPr>
        <w:jc w:val="both"/>
        <w:rPr>
          <w:lang w:val="en-US"/>
        </w:rPr>
      </w:pPr>
      <w:r>
        <w:rPr>
          <w:lang w:val="en-US"/>
        </w:rPr>
        <w:t xml:space="preserve">Our main data </w:t>
      </w:r>
      <w:r w:rsidR="00455473">
        <w:rPr>
          <w:lang w:val="en-US"/>
        </w:rPr>
        <w:t>source is</w:t>
      </w:r>
      <w:r>
        <w:rPr>
          <w:lang w:val="en-US"/>
        </w:rPr>
        <w:t xml:space="preserve"> </w:t>
      </w:r>
      <w:r w:rsidR="00C715C7">
        <w:rPr>
          <w:lang w:val="en-US"/>
        </w:rPr>
        <w:t xml:space="preserve">income </w:t>
      </w:r>
      <w:r w:rsidR="006943AC">
        <w:rPr>
          <w:lang w:val="en-US"/>
        </w:rPr>
        <w:t>tax data</w:t>
      </w:r>
      <w:r w:rsidR="001F533F">
        <w:rPr>
          <w:lang w:val="en-US"/>
        </w:rPr>
        <w:t xml:space="preserve"> </w:t>
      </w:r>
      <w:r w:rsidR="006943AC">
        <w:rPr>
          <w:lang w:val="en-US"/>
        </w:rPr>
        <w:t>published by the Swiss F</w:t>
      </w:r>
      <w:r w:rsidR="0072037E">
        <w:rPr>
          <w:lang w:val="en-US"/>
        </w:rPr>
        <w:t>TA</w:t>
      </w:r>
      <w:r w:rsidR="001F533F">
        <w:rPr>
          <w:lang w:val="en-US"/>
        </w:rPr>
        <w:t>.</w:t>
      </w:r>
      <w:r w:rsidR="006943AC">
        <w:rPr>
          <w:rStyle w:val="Funotenzeichen"/>
          <w:lang w:val="en-US"/>
        </w:rPr>
        <w:footnoteReference w:id="4"/>
      </w:r>
      <w:r w:rsidR="001F533F">
        <w:rPr>
          <w:lang w:val="en-US"/>
        </w:rPr>
        <w:t xml:space="preserve"> </w:t>
      </w:r>
      <w:r w:rsidR="00FD406E" w:rsidRPr="00154023">
        <w:rPr>
          <w:lang w:val="en-US"/>
        </w:rPr>
        <w:t xml:space="preserve">Federal taxes </w:t>
      </w:r>
      <w:r w:rsidR="0096491F">
        <w:rPr>
          <w:lang w:val="en-US"/>
        </w:rPr>
        <w:t>are</w:t>
      </w:r>
      <w:r w:rsidR="00AB07A4" w:rsidRPr="00154023">
        <w:rPr>
          <w:lang w:val="en-US"/>
        </w:rPr>
        <w:t xml:space="preserve"> </w:t>
      </w:r>
      <w:r w:rsidR="00FD406E" w:rsidRPr="00154023">
        <w:rPr>
          <w:lang w:val="en-US"/>
        </w:rPr>
        <w:t xml:space="preserve">collected and documented by the FTA since 1915. </w:t>
      </w:r>
      <w:r w:rsidR="00FD699A">
        <w:rPr>
          <w:lang w:val="en-US"/>
        </w:rPr>
        <w:t>For this</w:t>
      </w:r>
      <w:r w:rsidR="00851D35">
        <w:rPr>
          <w:lang w:val="en-US"/>
        </w:rPr>
        <w:t xml:space="preserve"> paper </w:t>
      </w:r>
      <w:r w:rsidR="00FD699A">
        <w:rPr>
          <w:lang w:val="en-US"/>
        </w:rPr>
        <w:t>we use data from</w:t>
      </w:r>
      <w:r w:rsidR="00FD406E" w:rsidRPr="00154023">
        <w:rPr>
          <w:lang w:val="en-US"/>
        </w:rPr>
        <w:t xml:space="preserve"> 1945 to 201</w:t>
      </w:r>
      <w:r w:rsidR="00D46FED">
        <w:rPr>
          <w:lang w:val="en-US"/>
        </w:rPr>
        <w:t>1</w:t>
      </w:r>
      <w:r w:rsidR="00AB07A4">
        <w:rPr>
          <w:lang w:val="en-US"/>
        </w:rPr>
        <w:t>,</w:t>
      </w:r>
      <w:r w:rsidR="00FD406E" w:rsidRPr="00154023">
        <w:rPr>
          <w:lang w:val="en-US"/>
        </w:rPr>
        <w:t xml:space="preserve"> </w:t>
      </w:r>
      <w:r w:rsidR="00AB07A4">
        <w:rPr>
          <w:lang w:val="en-US"/>
        </w:rPr>
        <w:t>cover</w:t>
      </w:r>
      <w:r w:rsidR="00AB07A4" w:rsidRPr="00154023">
        <w:rPr>
          <w:lang w:val="en-US"/>
        </w:rPr>
        <w:t xml:space="preserve">ing </w:t>
      </w:r>
      <w:r w:rsidR="00763E00">
        <w:rPr>
          <w:lang w:val="en-US"/>
        </w:rPr>
        <w:t>35</w:t>
      </w:r>
      <w:r w:rsidR="00FD406E" w:rsidRPr="00154023">
        <w:rPr>
          <w:lang w:val="en-US"/>
        </w:rPr>
        <w:t xml:space="preserve"> tax periods</w:t>
      </w:r>
      <w:r w:rsidR="00FD406E">
        <w:rPr>
          <w:lang w:val="en-US"/>
        </w:rPr>
        <w:t>.</w:t>
      </w:r>
      <w:r w:rsidR="00140195">
        <w:rPr>
          <w:rStyle w:val="Funotenzeichen"/>
          <w:lang w:val="en-US"/>
        </w:rPr>
        <w:footnoteReference w:id="5"/>
      </w:r>
      <w:r w:rsidR="00A74F6D">
        <w:rPr>
          <w:lang w:val="en-US"/>
        </w:rPr>
        <w:t xml:space="preserve"> </w:t>
      </w:r>
      <w:r w:rsidR="00FD406E" w:rsidRPr="00154023">
        <w:rPr>
          <w:lang w:val="en-US"/>
        </w:rPr>
        <w:t xml:space="preserve">While the FTA provides data </w:t>
      </w:r>
      <w:r w:rsidR="00EF3D2B">
        <w:rPr>
          <w:lang w:val="en-US"/>
        </w:rPr>
        <w:t>electronically</w:t>
      </w:r>
      <w:r w:rsidR="00D46FED">
        <w:rPr>
          <w:lang w:val="en-US"/>
        </w:rPr>
        <w:t xml:space="preserve"> readable</w:t>
      </w:r>
      <w:r w:rsidR="00D46FED" w:rsidRPr="00154023">
        <w:rPr>
          <w:lang w:val="en-US"/>
        </w:rPr>
        <w:t xml:space="preserve"> </w:t>
      </w:r>
      <w:r w:rsidR="00EF3D2B">
        <w:rPr>
          <w:lang w:val="en-US"/>
        </w:rPr>
        <w:t>since</w:t>
      </w:r>
      <w:r w:rsidR="00FD406E" w:rsidRPr="00154023">
        <w:rPr>
          <w:lang w:val="en-US"/>
        </w:rPr>
        <w:t xml:space="preserve"> 1973</w:t>
      </w:r>
      <w:r w:rsidR="00EF3D2B">
        <w:rPr>
          <w:lang w:val="en-US"/>
        </w:rPr>
        <w:t>,</w:t>
      </w:r>
      <w:r w:rsidR="00FD406E" w:rsidRPr="00154023">
        <w:rPr>
          <w:lang w:val="en-US"/>
        </w:rPr>
        <w:t xml:space="preserve"> we collected earlier data by scanning hard copies</w:t>
      </w:r>
      <w:r w:rsidR="00054AC8">
        <w:rPr>
          <w:lang w:val="en-US"/>
        </w:rPr>
        <w:t>.</w:t>
      </w:r>
      <w:r w:rsidR="00D242C0">
        <w:rPr>
          <w:lang w:val="en-US"/>
        </w:rPr>
        <w:t xml:space="preserve"> </w:t>
      </w:r>
      <w:r w:rsidR="00FD406E">
        <w:rPr>
          <w:lang w:val="en-US"/>
        </w:rPr>
        <w:t>In general</w:t>
      </w:r>
      <w:r w:rsidR="00EF3D2B">
        <w:rPr>
          <w:lang w:val="en-US"/>
        </w:rPr>
        <w:t>,</w:t>
      </w:r>
      <w:r w:rsidR="00FD406E">
        <w:rPr>
          <w:lang w:val="en-US"/>
        </w:rPr>
        <w:t xml:space="preserve"> d</w:t>
      </w:r>
      <w:r w:rsidR="00FD406E" w:rsidRPr="00154023">
        <w:rPr>
          <w:lang w:val="en-US"/>
        </w:rPr>
        <w:t xml:space="preserve">ata </w:t>
      </w:r>
      <w:r w:rsidR="00AB07A4">
        <w:rPr>
          <w:lang w:val="en-US"/>
        </w:rPr>
        <w:t>are</w:t>
      </w:r>
      <w:r w:rsidR="00AB07A4" w:rsidRPr="00154023">
        <w:rPr>
          <w:lang w:val="en-US"/>
        </w:rPr>
        <w:t xml:space="preserve"> </w:t>
      </w:r>
      <w:r w:rsidR="00FD406E" w:rsidRPr="00154023">
        <w:rPr>
          <w:lang w:val="en-US"/>
        </w:rPr>
        <w:t>provided by the FTA in an aggregate form for privacy reasons, i.e. they are classified into numerous income brackets.</w:t>
      </w:r>
      <w:r>
        <w:rPr>
          <w:lang w:val="en-US"/>
        </w:rPr>
        <w:t xml:space="preserve"> Because th</w:t>
      </w:r>
      <w:r w:rsidR="00AF47A8">
        <w:rPr>
          <w:lang w:val="en-US"/>
        </w:rPr>
        <w:t>ese</w:t>
      </w:r>
      <w:r>
        <w:rPr>
          <w:lang w:val="en-US"/>
        </w:rPr>
        <w:t xml:space="preserve"> data </w:t>
      </w:r>
      <w:r w:rsidR="00AB07A4">
        <w:rPr>
          <w:lang w:val="en-US"/>
        </w:rPr>
        <w:t xml:space="preserve">do </w:t>
      </w:r>
      <w:r>
        <w:rPr>
          <w:lang w:val="en-US"/>
        </w:rPr>
        <w:t xml:space="preserve">not always </w:t>
      </w:r>
      <w:r w:rsidR="00CD4DFE">
        <w:rPr>
          <w:lang w:val="en-US"/>
        </w:rPr>
        <w:t xml:space="preserve">contain all desired </w:t>
      </w:r>
      <w:r w:rsidR="00AF47A8">
        <w:rPr>
          <w:lang w:val="en-US"/>
        </w:rPr>
        <w:t>information</w:t>
      </w:r>
      <w:r>
        <w:rPr>
          <w:lang w:val="en-US"/>
        </w:rPr>
        <w:t>, we</w:t>
      </w:r>
      <w:r w:rsidR="00FD406E" w:rsidRPr="00154023">
        <w:rPr>
          <w:lang w:val="en-US"/>
        </w:rPr>
        <w:t xml:space="preserve"> </w:t>
      </w:r>
      <w:r>
        <w:rPr>
          <w:lang w:val="en-US"/>
        </w:rPr>
        <w:t xml:space="preserve">use </w:t>
      </w:r>
      <w:r w:rsidR="005B4A5D">
        <w:rPr>
          <w:lang w:val="en-US"/>
        </w:rPr>
        <w:t xml:space="preserve">additional data sources (see </w:t>
      </w:r>
      <w:r w:rsidR="00AB07A4">
        <w:rPr>
          <w:lang w:val="en-US"/>
        </w:rPr>
        <w:t xml:space="preserve">the </w:t>
      </w:r>
      <w:r w:rsidR="005B4A5D">
        <w:rPr>
          <w:lang w:val="en-US"/>
        </w:rPr>
        <w:t xml:space="preserve">column </w:t>
      </w:r>
      <w:r w:rsidR="005B4A5D">
        <w:rPr>
          <w:i/>
          <w:lang w:val="en-US"/>
        </w:rPr>
        <w:t xml:space="preserve">Data </w:t>
      </w:r>
      <w:r w:rsidR="00EB0BFD">
        <w:rPr>
          <w:lang w:val="en-US"/>
        </w:rPr>
        <w:t xml:space="preserve">in </w:t>
      </w:r>
      <w:r w:rsidR="00E54DFE">
        <w:rPr>
          <w:lang w:val="en-US"/>
        </w:rPr>
        <w:fldChar w:fldCharType="begin"/>
      </w:r>
      <w:r w:rsidR="00E54DFE">
        <w:rPr>
          <w:lang w:val="en-US"/>
        </w:rPr>
        <w:instrText xml:space="preserve"> </w:instrText>
      </w:r>
      <w:r w:rsidR="006D14BC">
        <w:rPr>
          <w:lang w:val="en-US"/>
        </w:rPr>
        <w:instrText>REF</w:instrText>
      </w:r>
      <w:r w:rsidR="00E54DFE">
        <w:rPr>
          <w:lang w:val="en-US"/>
        </w:rPr>
        <w:instrText xml:space="preserve"> _Ref422330048 \h  \* MERGEFORMAT </w:instrText>
      </w:r>
      <w:r w:rsidR="00E54DFE">
        <w:rPr>
          <w:lang w:val="en-US"/>
        </w:rPr>
      </w:r>
      <w:r w:rsidR="00E54DFE">
        <w:rPr>
          <w:lang w:val="en-US"/>
        </w:rPr>
        <w:fldChar w:fldCharType="separate"/>
      </w:r>
      <w:r w:rsidR="00E829AC" w:rsidRPr="00E829AC">
        <w:rPr>
          <w:lang w:val="en-US"/>
        </w:rPr>
        <w:t>Table 3</w:t>
      </w:r>
      <w:r w:rsidR="00E54DFE">
        <w:rPr>
          <w:lang w:val="en-US"/>
        </w:rPr>
        <w:fldChar w:fldCharType="end"/>
      </w:r>
      <w:r w:rsidR="00FD699A">
        <w:rPr>
          <w:lang w:val="en-US"/>
        </w:rPr>
        <w:t xml:space="preserve"> in the appendix</w:t>
      </w:r>
      <w:r w:rsidR="005B4A5D">
        <w:rPr>
          <w:lang w:val="en-US"/>
        </w:rPr>
        <w:t xml:space="preserve">). This includes </w:t>
      </w:r>
      <w:r w:rsidR="00AB07A4">
        <w:rPr>
          <w:lang w:val="en-US"/>
        </w:rPr>
        <w:t>FTA-</w:t>
      </w:r>
      <w:r w:rsidR="00FD406E">
        <w:rPr>
          <w:lang w:val="en-US"/>
        </w:rPr>
        <w:t>publishe</w:t>
      </w:r>
      <w:r w:rsidR="004957F7">
        <w:rPr>
          <w:lang w:val="en-US"/>
        </w:rPr>
        <w:t>d</w:t>
      </w:r>
      <w:r w:rsidR="00FD406E">
        <w:rPr>
          <w:lang w:val="en-US"/>
        </w:rPr>
        <w:t xml:space="preserve"> key figures based on the federal tax statistics.</w:t>
      </w:r>
      <w:r w:rsidR="00EF3D2B">
        <w:rPr>
          <w:rStyle w:val="Funotenzeichen"/>
          <w:lang w:val="en-US"/>
        </w:rPr>
        <w:footnoteReference w:id="6"/>
      </w:r>
      <w:r w:rsidR="00FD406E">
        <w:rPr>
          <w:lang w:val="en-US"/>
        </w:rPr>
        <w:t xml:space="preserve"> </w:t>
      </w:r>
      <w:r w:rsidR="001119D4">
        <w:rPr>
          <w:lang w:val="en-US"/>
        </w:rPr>
        <w:t>These figures</w:t>
      </w:r>
      <w:r w:rsidR="00FD406E">
        <w:rPr>
          <w:lang w:val="en-US"/>
        </w:rPr>
        <w:t xml:space="preserve"> include Gini</w:t>
      </w:r>
      <w:r w:rsidR="00341DAB">
        <w:rPr>
          <w:lang w:val="en-US"/>
        </w:rPr>
        <w:t xml:space="preserve"> </w:t>
      </w:r>
      <w:r w:rsidR="00FD406E">
        <w:rPr>
          <w:lang w:val="en-US"/>
        </w:rPr>
        <w:t>coefficients an</w:t>
      </w:r>
      <w:r w:rsidR="001119D4">
        <w:rPr>
          <w:lang w:val="en-US"/>
        </w:rPr>
        <w:t>d percentiles ranging from 1973/</w:t>
      </w:r>
      <w:r w:rsidR="00FD406E">
        <w:rPr>
          <w:lang w:val="en-US"/>
        </w:rPr>
        <w:t>1974 to 201</w:t>
      </w:r>
      <w:r w:rsidR="004A6F24">
        <w:rPr>
          <w:lang w:val="en-US"/>
        </w:rPr>
        <w:t>1</w:t>
      </w:r>
      <w:r w:rsidR="00FD406E">
        <w:rPr>
          <w:lang w:val="en-US"/>
        </w:rPr>
        <w:t xml:space="preserve"> for individuals who had to </w:t>
      </w:r>
      <w:r w:rsidR="001119D4">
        <w:rPr>
          <w:lang w:val="en-US"/>
        </w:rPr>
        <w:t>pay federal taxes and from 1995/</w:t>
      </w:r>
      <w:r w:rsidR="00FD406E">
        <w:rPr>
          <w:lang w:val="en-US"/>
        </w:rPr>
        <w:t>1996 for all taxable individuals.</w:t>
      </w:r>
      <w:r w:rsidR="00CD4DFE">
        <w:rPr>
          <w:lang w:val="en-US"/>
        </w:rPr>
        <w:t xml:space="preserve"> </w:t>
      </w:r>
      <w:r w:rsidR="008E4484">
        <w:rPr>
          <w:lang w:val="en-US"/>
        </w:rPr>
        <w:t>Additionally</w:t>
      </w:r>
      <w:r w:rsidR="00B93C1F">
        <w:rPr>
          <w:lang w:val="en-US"/>
        </w:rPr>
        <w:t>,</w:t>
      </w:r>
      <w:r w:rsidR="008E4484">
        <w:rPr>
          <w:lang w:val="en-US"/>
        </w:rPr>
        <w:t xml:space="preserve"> we use micro tax data for tests that are not possible with FTA tax statistic</w:t>
      </w:r>
      <w:r w:rsidR="00AB07A4">
        <w:rPr>
          <w:lang w:val="en-US"/>
        </w:rPr>
        <w:t>s</w:t>
      </w:r>
      <w:r w:rsidR="008E4484">
        <w:rPr>
          <w:lang w:val="en-US"/>
        </w:rPr>
        <w:t>, but nonetheless provide information in regard to tax statistic</w:t>
      </w:r>
      <w:r w:rsidR="00AB07A4">
        <w:rPr>
          <w:lang w:val="en-US"/>
        </w:rPr>
        <w:t>s</w:t>
      </w:r>
      <w:r w:rsidR="008E4484">
        <w:rPr>
          <w:lang w:val="en-US"/>
        </w:rPr>
        <w:t xml:space="preserve"> in general.</w:t>
      </w:r>
      <w:r w:rsidR="00492093">
        <w:rPr>
          <w:lang w:val="en-US"/>
        </w:rPr>
        <w:t xml:space="preserve"> W</w:t>
      </w:r>
      <w:r w:rsidR="00CD4DFE">
        <w:rPr>
          <w:lang w:val="en-US"/>
        </w:rPr>
        <w:t xml:space="preserve">e </w:t>
      </w:r>
      <w:r w:rsidR="008E4484">
        <w:rPr>
          <w:lang w:val="en-US"/>
        </w:rPr>
        <w:t xml:space="preserve">are able to </w:t>
      </w:r>
      <w:r w:rsidR="00CD4DFE">
        <w:rPr>
          <w:lang w:val="en-US"/>
        </w:rPr>
        <w:t xml:space="preserve">use </w:t>
      </w:r>
      <w:r w:rsidR="005B4A5D">
        <w:rPr>
          <w:lang w:val="en-US"/>
        </w:rPr>
        <w:t>micro</w:t>
      </w:r>
      <w:r w:rsidR="00AF47A8">
        <w:rPr>
          <w:lang w:val="en-US"/>
        </w:rPr>
        <w:t xml:space="preserve"> </w:t>
      </w:r>
      <w:r w:rsidR="00CD4DFE">
        <w:rPr>
          <w:lang w:val="en-US"/>
        </w:rPr>
        <w:t>tax data from</w:t>
      </w:r>
      <w:r w:rsidR="008F5BBC">
        <w:rPr>
          <w:lang w:val="en-US"/>
        </w:rPr>
        <w:t xml:space="preserve"> the canton</w:t>
      </w:r>
      <w:r w:rsidR="00851D35">
        <w:rPr>
          <w:lang w:val="en-US"/>
        </w:rPr>
        <w:t xml:space="preserve"> Bern</w:t>
      </w:r>
      <w:r w:rsidR="00D97551">
        <w:rPr>
          <w:lang w:val="en-US"/>
        </w:rPr>
        <w:t xml:space="preserve">, </w:t>
      </w:r>
      <w:r w:rsidR="00DA2FB0">
        <w:rPr>
          <w:lang w:val="en-US"/>
        </w:rPr>
        <w:t xml:space="preserve">one of the </w:t>
      </w:r>
      <w:r w:rsidR="00D97551">
        <w:rPr>
          <w:lang w:val="en-US"/>
        </w:rPr>
        <w:t>largest canton in Switzerland</w:t>
      </w:r>
      <w:r w:rsidR="00AB07A4">
        <w:rPr>
          <w:lang w:val="en-US"/>
        </w:rPr>
        <w:t>,</w:t>
      </w:r>
      <w:r w:rsidR="00D97551">
        <w:rPr>
          <w:lang w:val="en-US"/>
        </w:rPr>
        <w:t xml:space="preserve"> </w:t>
      </w:r>
      <w:r w:rsidR="00AB07A4">
        <w:rPr>
          <w:lang w:val="en-US"/>
        </w:rPr>
        <w:t xml:space="preserve">which has a </w:t>
      </w:r>
      <w:r w:rsidR="008E4484">
        <w:rPr>
          <w:lang w:val="en-US"/>
        </w:rPr>
        <w:t>fairly representative</w:t>
      </w:r>
      <w:r w:rsidR="00D97551">
        <w:rPr>
          <w:lang w:val="en-US"/>
        </w:rPr>
        <w:t xml:space="preserve"> mix of rural and urban </w:t>
      </w:r>
      <w:r w:rsidR="0041366B">
        <w:rPr>
          <w:lang w:val="en-US"/>
        </w:rPr>
        <w:t>areas</w:t>
      </w:r>
      <w:r w:rsidR="00D97551">
        <w:rPr>
          <w:lang w:val="en-US"/>
        </w:rPr>
        <w:t xml:space="preserve">. </w:t>
      </w:r>
      <w:r w:rsidR="0041366B">
        <w:rPr>
          <w:lang w:val="en-US"/>
        </w:rPr>
        <w:t xml:space="preserve">Using </w:t>
      </w:r>
      <w:r w:rsidR="00BF4F1D">
        <w:rPr>
          <w:lang w:val="en-US"/>
        </w:rPr>
        <w:t xml:space="preserve">the micro tax data from Bern </w:t>
      </w:r>
      <w:r w:rsidR="00963FD3">
        <w:rPr>
          <w:lang w:val="en-US"/>
        </w:rPr>
        <w:t xml:space="preserve">we </w:t>
      </w:r>
      <w:r w:rsidR="0041366B">
        <w:rPr>
          <w:lang w:val="en-US"/>
        </w:rPr>
        <w:t xml:space="preserve">can construct </w:t>
      </w:r>
      <w:r w:rsidR="00963FD3">
        <w:rPr>
          <w:lang w:val="en-US"/>
        </w:rPr>
        <w:t>more flexible income concepts</w:t>
      </w:r>
      <w:r w:rsidR="00BF4F1D">
        <w:rPr>
          <w:rStyle w:val="Kommentarzeichen"/>
        </w:rPr>
        <w:annotationRef/>
      </w:r>
      <w:r w:rsidR="00BF4F1D" w:rsidRPr="00BB1F38">
        <w:rPr>
          <w:lang w:val="en-US"/>
        </w:rPr>
        <w:t xml:space="preserve">, which is </w:t>
      </w:r>
      <w:r w:rsidR="0041366B" w:rsidRPr="00BB1F38">
        <w:rPr>
          <w:lang w:val="en-US"/>
        </w:rPr>
        <w:t>ne</w:t>
      </w:r>
      <w:r w:rsidR="0041366B">
        <w:rPr>
          <w:lang w:val="en-US"/>
        </w:rPr>
        <w:t>cessary</w:t>
      </w:r>
      <w:r w:rsidR="00BF4F1D" w:rsidRPr="00BB1F38">
        <w:rPr>
          <w:lang w:val="en-US"/>
        </w:rPr>
        <w:t xml:space="preserve"> </w:t>
      </w:r>
      <w:r w:rsidR="00BF4F1D">
        <w:rPr>
          <w:lang w:val="en-US"/>
        </w:rPr>
        <w:t>to answer question</w:t>
      </w:r>
      <w:r w:rsidR="00492093">
        <w:rPr>
          <w:lang w:val="en-US"/>
        </w:rPr>
        <w:t xml:space="preserve"> </w:t>
      </w:r>
      <w:r w:rsidR="00D97551">
        <w:rPr>
          <w:lang w:val="en-US"/>
        </w:rPr>
        <w:t>(1</w:t>
      </w:r>
      <w:r w:rsidR="00AB07A4">
        <w:rPr>
          <w:lang w:val="en-US"/>
        </w:rPr>
        <w:t xml:space="preserve">). Additionally these </w:t>
      </w:r>
      <w:r w:rsidR="00CD4DFE">
        <w:rPr>
          <w:lang w:val="en-US"/>
        </w:rPr>
        <w:t>data contain a</w:t>
      </w:r>
      <w:r w:rsidR="00AE077C">
        <w:rPr>
          <w:lang w:val="en-US"/>
        </w:rPr>
        <w:t xml:space="preserve"> unique</w:t>
      </w:r>
      <w:r w:rsidR="00CD4DFE">
        <w:rPr>
          <w:lang w:val="en-US"/>
        </w:rPr>
        <w:t xml:space="preserve"> </w:t>
      </w:r>
      <w:r w:rsidR="00AB07A4">
        <w:rPr>
          <w:lang w:val="en-US"/>
        </w:rPr>
        <w:t>register-</w:t>
      </w:r>
      <w:r w:rsidR="00CD4DFE">
        <w:rPr>
          <w:lang w:val="en-US"/>
        </w:rPr>
        <w:t>based household</w:t>
      </w:r>
      <w:r w:rsidR="00AB07A4">
        <w:rPr>
          <w:lang w:val="en-US"/>
        </w:rPr>
        <w:t xml:space="preserve"> </w:t>
      </w:r>
      <w:r w:rsidR="00CD4DFE">
        <w:rPr>
          <w:lang w:val="en-US"/>
        </w:rPr>
        <w:t xml:space="preserve">ID, which allows us to address </w:t>
      </w:r>
      <w:r w:rsidR="00492093">
        <w:rPr>
          <w:lang w:val="en-US"/>
        </w:rPr>
        <w:t>question</w:t>
      </w:r>
      <w:r w:rsidR="00AB07A4">
        <w:rPr>
          <w:lang w:val="en-US"/>
        </w:rPr>
        <w:t>s</w:t>
      </w:r>
      <w:r w:rsidR="00CD4DFE">
        <w:rPr>
          <w:lang w:val="en-US"/>
        </w:rPr>
        <w:t xml:space="preserve"> (</w:t>
      </w:r>
      <w:r w:rsidR="008F5BBC">
        <w:rPr>
          <w:lang w:val="en-US"/>
        </w:rPr>
        <w:t>5</w:t>
      </w:r>
      <w:r w:rsidR="00CD4DFE">
        <w:rPr>
          <w:lang w:val="en-US"/>
        </w:rPr>
        <w:t>) and (</w:t>
      </w:r>
      <w:r w:rsidR="008F5BBC">
        <w:rPr>
          <w:lang w:val="en-US"/>
        </w:rPr>
        <w:t>6</w:t>
      </w:r>
      <w:r w:rsidR="008E4484">
        <w:rPr>
          <w:lang w:val="en-US"/>
        </w:rPr>
        <w:t xml:space="preserve">). </w:t>
      </w:r>
      <w:r w:rsidR="00AF47A8">
        <w:rPr>
          <w:lang w:val="en-US"/>
        </w:rPr>
        <w:t xml:space="preserve">For </w:t>
      </w:r>
      <w:r w:rsidR="00492093">
        <w:rPr>
          <w:lang w:val="en-US"/>
        </w:rPr>
        <w:t>question</w:t>
      </w:r>
      <w:r w:rsidR="00AF47A8">
        <w:rPr>
          <w:lang w:val="en-US"/>
        </w:rPr>
        <w:t xml:space="preserve"> (</w:t>
      </w:r>
      <w:r w:rsidR="008F5BBC">
        <w:rPr>
          <w:lang w:val="en-US"/>
        </w:rPr>
        <w:t>6</w:t>
      </w:r>
      <w:r w:rsidR="00AF47A8">
        <w:rPr>
          <w:lang w:val="en-US"/>
        </w:rPr>
        <w:t xml:space="preserve">) we </w:t>
      </w:r>
      <w:r w:rsidR="00EC414A">
        <w:rPr>
          <w:lang w:val="en-US"/>
        </w:rPr>
        <w:t xml:space="preserve">furthermore </w:t>
      </w:r>
      <w:r w:rsidR="00AF47A8">
        <w:rPr>
          <w:lang w:val="en-US"/>
        </w:rPr>
        <w:t>use the Household and Consumption Survey (HBS)</w:t>
      </w:r>
      <w:r w:rsidR="004B7DF8">
        <w:rPr>
          <w:lang w:val="en-US"/>
        </w:rPr>
        <w:t>. This</w:t>
      </w:r>
      <w:r w:rsidR="00EC414A">
        <w:rPr>
          <w:lang w:val="en-US"/>
        </w:rPr>
        <w:t xml:space="preserve"> survey is </w:t>
      </w:r>
      <w:r w:rsidR="004B7DF8">
        <w:rPr>
          <w:lang w:val="en-US"/>
        </w:rPr>
        <w:t xml:space="preserve">commonly </w:t>
      </w:r>
      <w:r w:rsidR="00EC414A">
        <w:rPr>
          <w:lang w:val="en-US"/>
        </w:rPr>
        <w:t>used for distributional analysis by the federal statistical office in Switzerland</w:t>
      </w:r>
      <w:r w:rsidR="006E628C">
        <w:rPr>
          <w:lang w:val="en-US"/>
        </w:rPr>
        <w:t xml:space="preserve"> (ESTV</w:t>
      </w:r>
      <w:r w:rsidR="00BB1F38">
        <w:rPr>
          <w:lang w:val="en-US"/>
        </w:rPr>
        <w:t xml:space="preserve"> </w:t>
      </w:r>
      <w:r w:rsidR="006E628C">
        <w:rPr>
          <w:lang w:val="en-US"/>
        </w:rPr>
        <w:t>2014)</w:t>
      </w:r>
      <w:r w:rsidR="00AB07A4">
        <w:rPr>
          <w:lang w:val="en-US"/>
        </w:rPr>
        <w:t>,</w:t>
      </w:r>
      <w:r w:rsidR="006E628C">
        <w:rPr>
          <w:lang w:val="en-US"/>
        </w:rPr>
        <w:t xml:space="preserve"> and incomes are provided on a very detailed base, which enables us to make </w:t>
      </w:r>
      <w:r w:rsidR="00AB07A4">
        <w:rPr>
          <w:lang w:val="en-US"/>
        </w:rPr>
        <w:t>comparisons</w:t>
      </w:r>
      <w:r w:rsidR="006E628C">
        <w:rPr>
          <w:lang w:val="en-US"/>
        </w:rPr>
        <w:t xml:space="preserve"> to incomes derived from tax statistics</w:t>
      </w:r>
      <w:r w:rsidR="00922B88">
        <w:rPr>
          <w:lang w:val="en-US"/>
        </w:rPr>
        <w:t>.</w:t>
      </w:r>
    </w:p>
    <w:p w14:paraId="7E27ACDA" w14:textId="77777777" w:rsidR="00044C0C" w:rsidRDefault="00044C0C" w:rsidP="00FD406E">
      <w:pPr>
        <w:rPr>
          <w:lang w:val="en-US"/>
        </w:rPr>
      </w:pPr>
    </w:p>
    <w:p w14:paraId="1EDD9F9E" w14:textId="0332FAD7" w:rsidR="00F06E77" w:rsidRDefault="00044C0C" w:rsidP="004876AF">
      <w:pPr>
        <w:jc w:val="both"/>
        <w:rPr>
          <w:lang w:val="en-US"/>
        </w:rPr>
      </w:pPr>
      <w:r>
        <w:rPr>
          <w:lang w:val="en-US"/>
        </w:rPr>
        <w:t xml:space="preserve">In general we base the analyses on the longest available time series. Because the availability of data or certain information can change over time, we are forced to restrict certain analyses </w:t>
      </w:r>
      <w:r w:rsidR="00AB07A4">
        <w:rPr>
          <w:lang w:val="en-US"/>
        </w:rPr>
        <w:t xml:space="preserve">to </w:t>
      </w:r>
      <w:r>
        <w:rPr>
          <w:lang w:val="en-US"/>
        </w:rPr>
        <w:t xml:space="preserve">specific time periods. </w:t>
      </w:r>
      <w:r w:rsidR="00BB1F38">
        <w:rPr>
          <w:lang w:val="en-US"/>
        </w:rPr>
        <w:fldChar w:fldCharType="begin"/>
      </w:r>
      <w:r w:rsidR="00BB1F38">
        <w:rPr>
          <w:lang w:val="en-US"/>
        </w:rPr>
        <w:instrText xml:space="preserve"> </w:instrText>
      </w:r>
      <w:r w:rsidR="006D14BC">
        <w:rPr>
          <w:lang w:val="en-US"/>
        </w:rPr>
        <w:instrText>REF</w:instrText>
      </w:r>
      <w:r w:rsidR="00BB1F38">
        <w:rPr>
          <w:lang w:val="en-US"/>
        </w:rPr>
        <w:instrText xml:space="preserve"> _Ref422330048 \h  \* MERGEFORMAT </w:instrText>
      </w:r>
      <w:r w:rsidR="00BB1F38">
        <w:rPr>
          <w:lang w:val="en-US"/>
        </w:rPr>
      </w:r>
      <w:r w:rsidR="00BB1F38">
        <w:rPr>
          <w:lang w:val="en-US"/>
        </w:rPr>
        <w:fldChar w:fldCharType="separate"/>
      </w:r>
      <w:r w:rsidR="00E829AC" w:rsidRPr="00E829AC">
        <w:rPr>
          <w:lang w:val="en-US"/>
        </w:rPr>
        <w:t>Table 3</w:t>
      </w:r>
      <w:r w:rsidR="00BB1F38">
        <w:rPr>
          <w:lang w:val="en-US"/>
        </w:rPr>
        <w:fldChar w:fldCharType="end"/>
      </w:r>
      <w:r w:rsidR="008D472D">
        <w:rPr>
          <w:lang w:val="en-US"/>
        </w:rPr>
        <w:t xml:space="preserve"> in the appendix</w:t>
      </w:r>
      <w:r w:rsidR="00BF4F1D">
        <w:rPr>
          <w:lang w:val="en-US"/>
        </w:rPr>
        <w:t xml:space="preserve"> </w:t>
      </w:r>
      <w:r>
        <w:rPr>
          <w:lang w:val="en-US"/>
        </w:rPr>
        <w:t xml:space="preserve">gives more detailed and standardized information about the data source, population, time frame, income concept and method used to conduct the analyses. </w:t>
      </w:r>
      <w:r w:rsidR="00EA6430">
        <w:rPr>
          <w:lang w:val="en-US"/>
        </w:rPr>
        <w:t xml:space="preserve">For the </w:t>
      </w:r>
      <w:r w:rsidR="00B2591C">
        <w:rPr>
          <w:lang w:val="en-US"/>
        </w:rPr>
        <w:t>analyses</w:t>
      </w:r>
      <w:r w:rsidR="00EA6430">
        <w:rPr>
          <w:lang w:val="en-US"/>
        </w:rPr>
        <w:t xml:space="preserve">, we </w:t>
      </w:r>
      <w:r w:rsidR="00EA6430" w:rsidRPr="000C5A90">
        <w:rPr>
          <w:lang w:val="en-US"/>
        </w:rPr>
        <w:t xml:space="preserve">use </w:t>
      </w:r>
      <w:r w:rsidR="00EA6430">
        <w:rPr>
          <w:lang w:val="en-US"/>
        </w:rPr>
        <w:t>several</w:t>
      </w:r>
      <w:r w:rsidR="00EA6430" w:rsidRPr="000C5A90">
        <w:rPr>
          <w:lang w:val="en-US"/>
        </w:rPr>
        <w:t xml:space="preserve"> </w:t>
      </w:r>
      <w:r w:rsidR="00EA6430">
        <w:rPr>
          <w:lang w:val="en-US"/>
        </w:rPr>
        <w:t xml:space="preserve">statistical </w:t>
      </w:r>
      <w:r w:rsidR="00EA6430" w:rsidRPr="000C5A90">
        <w:rPr>
          <w:lang w:val="en-US"/>
        </w:rPr>
        <w:t>techniques</w:t>
      </w:r>
      <w:r w:rsidR="00EA6430">
        <w:rPr>
          <w:lang w:val="en-US"/>
        </w:rPr>
        <w:t xml:space="preserve"> (see </w:t>
      </w:r>
      <w:r w:rsidR="00AB07A4">
        <w:rPr>
          <w:lang w:val="en-US"/>
        </w:rPr>
        <w:t xml:space="preserve">the </w:t>
      </w:r>
      <w:r w:rsidR="00EA6430">
        <w:rPr>
          <w:lang w:val="en-US"/>
        </w:rPr>
        <w:t xml:space="preserve">column </w:t>
      </w:r>
      <w:r w:rsidR="00EA6430">
        <w:rPr>
          <w:i/>
          <w:lang w:val="en-US"/>
        </w:rPr>
        <w:t xml:space="preserve">Method </w:t>
      </w:r>
      <w:r w:rsidR="00EA6430">
        <w:rPr>
          <w:lang w:val="en-US"/>
        </w:rPr>
        <w:t xml:space="preserve">in </w:t>
      </w:r>
      <w:r w:rsidR="00E54DFE">
        <w:rPr>
          <w:lang w:val="en-US"/>
        </w:rPr>
        <w:fldChar w:fldCharType="begin"/>
      </w:r>
      <w:r w:rsidR="00E54DFE">
        <w:rPr>
          <w:lang w:val="en-US"/>
        </w:rPr>
        <w:instrText xml:space="preserve"> </w:instrText>
      </w:r>
      <w:r w:rsidR="006D14BC">
        <w:rPr>
          <w:lang w:val="en-US"/>
        </w:rPr>
        <w:instrText>REF</w:instrText>
      </w:r>
      <w:r w:rsidR="00E54DFE">
        <w:rPr>
          <w:lang w:val="en-US"/>
        </w:rPr>
        <w:instrText xml:space="preserve"> _Ref422330048 \h  \* MERGEFORMAT </w:instrText>
      </w:r>
      <w:r w:rsidR="00E54DFE">
        <w:rPr>
          <w:lang w:val="en-US"/>
        </w:rPr>
      </w:r>
      <w:r w:rsidR="00E54DFE">
        <w:rPr>
          <w:lang w:val="en-US"/>
        </w:rPr>
        <w:fldChar w:fldCharType="separate"/>
      </w:r>
      <w:r w:rsidR="00E829AC" w:rsidRPr="00E829AC">
        <w:rPr>
          <w:lang w:val="en-US"/>
        </w:rPr>
        <w:t>Table 3</w:t>
      </w:r>
      <w:r w:rsidR="00E54DFE">
        <w:rPr>
          <w:lang w:val="en-US"/>
        </w:rPr>
        <w:fldChar w:fldCharType="end"/>
      </w:r>
      <w:r w:rsidR="00EA6430">
        <w:rPr>
          <w:szCs w:val="19"/>
          <w:lang w:val="en-US"/>
        </w:rPr>
        <w:t>)</w:t>
      </w:r>
      <w:r w:rsidR="00EA6430" w:rsidRPr="000C5A90">
        <w:rPr>
          <w:lang w:val="en-US"/>
        </w:rPr>
        <w:t>. To assess the development</w:t>
      </w:r>
      <w:r w:rsidR="00EA6430">
        <w:rPr>
          <w:lang w:val="en-US"/>
        </w:rPr>
        <w:t xml:space="preserve"> of inequality</w:t>
      </w:r>
      <w:r w:rsidR="00EA6430" w:rsidRPr="000C5A90">
        <w:rPr>
          <w:lang w:val="en-US"/>
        </w:rPr>
        <w:t xml:space="preserve"> over time, we calculate Gini</w:t>
      </w:r>
      <w:r w:rsidR="00EA6430">
        <w:rPr>
          <w:lang w:val="en-US"/>
        </w:rPr>
        <w:t xml:space="preserve"> </w:t>
      </w:r>
      <w:r w:rsidR="00EA6430" w:rsidRPr="000C5A90">
        <w:rPr>
          <w:lang w:val="en-US"/>
        </w:rPr>
        <w:t>coefficients</w:t>
      </w:r>
      <w:r w:rsidR="00EA6430">
        <w:rPr>
          <w:lang w:val="en-US"/>
        </w:rPr>
        <w:t xml:space="preserve"> </w:t>
      </w:r>
      <w:r w:rsidR="00EA6430" w:rsidRPr="000C5A90">
        <w:rPr>
          <w:lang w:val="en-US"/>
        </w:rPr>
        <w:t>for all possible time points</w:t>
      </w:r>
      <w:r w:rsidR="00EA6430">
        <w:rPr>
          <w:lang w:val="en-US"/>
        </w:rPr>
        <w:t xml:space="preserve">. For </w:t>
      </w:r>
      <w:r w:rsidR="00EA6430">
        <w:rPr>
          <w:lang w:val="en-US"/>
        </w:rPr>
        <w:lastRenderedPageBreak/>
        <w:t xml:space="preserve">test (3) we additionally calculate the Atkinson and Theil </w:t>
      </w:r>
      <w:r w:rsidR="007E5EFB">
        <w:rPr>
          <w:lang w:val="en-US"/>
        </w:rPr>
        <w:t>i</w:t>
      </w:r>
      <w:r w:rsidR="00AB07A4">
        <w:rPr>
          <w:lang w:val="en-US"/>
        </w:rPr>
        <w:t>ndices</w:t>
      </w:r>
      <w:r w:rsidR="00EA6430">
        <w:rPr>
          <w:lang w:val="en-US"/>
        </w:rPr>
        <w:t xml:space="preserve">. </w:t>
      </w:r>
      <w:r w:rsidR="00123364">
        <w:rPr>
          <w:lang w:val="en-US"/>
        </w:rPr>
        <w:t xml:space="preserve">Then we apply </w:t>
      </w:r>
      <w:r w:rsidR="00EA6430">
        <w:rPr>
          <w:lang w:val="en-US"/>
        </w:rPr>
        <w:t>relative d</w:t>
      </w:r>
      <w:r w:rsidR="00123364">
        <w:rPr>
          <w:lang w:val="en-US"/>
        </w:rPr>
        <w:t xml:space="preserve">istribution methods </w:t>
      </w:r>
      <w:r w:rsidR="00EA6430">
        <w:rPr>
          <w:lang w:val="en-US"/>
        </w:rPr>
        <w:t>where we think an in-depth distributional analysis provides a more insightful understanding of distributional differences than</w:t>
      </w:r>
      <w:r>
        <w:rPr>
          <w:lang w:val="en-US"/>
        </w:rPr>
        <w:t xml:space="preserve"> comparing</w:t>
      </w:r>
      <w:r w:rsidR="00EA6430">
        <w:rPr>
          <w:lang w:val="en-US"/>
        </w:rPr>
        <w:t xml:space="preserve"> measures</w:t>
      </w:r>
      <w:r w:rsidR="00C067B9">
        <w:rPr>
          <w:lang w:val="en-US"/>
        </w:rPr>
        <w:t xml:space="preserve"> conflating</w:t>
      </w:r>
      <w:r w:rsidR="0096491F">
        <w:rPr>
          <w:lang w:val="en-US"/>
        </w:rPr>
        <w:t xml:space="preserve"> information</w:t>
      </w:r>
      <w:r w:rsidR="000C0D18">
        <w:rPr>
          <w:lang w:val="en-US"/>
        </w:rPr>
        <w:t xml:space="preserve"> on one distribution</w:t>
      </w:r>
      <w:r w:rsidR="0096491F">
        <w:rPr>
          <w:lang w:val="en-US"/>
        </w:rPr>
        <w:t xml:space="preserve"> into a single statistic</w:t>
      </w:r>
      <w:r w:rsidR="00EA6430">
        <w:rPr>
          <w:lang w:val="en-US"/>
        </w:rPr>
        <w:t xml:space="preserve">. </w:t>
      </w:r>
    </w:p>
    <w:p w14:paraId="3E234B7C" w14:textId="2EEE6E0C" w:rsidR="00154023" w:rsidRDefault="002B69C3" w:rsidP="00154023">
      <w:pPr>
        <w:pStyle w:val="berschrift2"/>
        <w:rPr>
          <w:lang w:val="en-US"/>
        </w:rPr>
      </w:pPr>
      <w:commentRangeStart w:id="25"/>
      <w:r>
        <w:rPr>
          <w:lang w:val="en-US"/>
        </w:rPr>
        <w:t>Income concepts</w:t>
      </w:r>
    </w:p>
    <w:p w14:paraId="6B13BC32" w14:textId="148F4A70" w:rsidR="00154023" w:rsidRDefault="00154023" w:rsidP="0096491F">
      <w:pPr>
        <w:rPr>
          <w:lang w:val="en-US"/>
        </w:rPr>
      </w:pPr>
      <w:r w:rsidRPr="00154023">
        <w:rPr>
          <w:lang w:val="en-US"/>
        </w:rPr>
        <w:t>A</w:t>
      </w:r>
      <w:r w:rsidR="0088351B">
        <w:rPr>
          <w:lang w:val="en-US"/>
        </w:rPr>
        <w:t xml:space="preserve">s described in </w:t>
      </w:r>
      <w:r w:rsidR="00AB07A4">
        <w:rPr>
          <w:lang w:val="en-US"/>
        </w:rPr>
        <w:t xml:space="preserve">Section </w:t>
      </w:r>
      <w:r w:rsidR="00492093">
        <w:rPr>
          <w:lang w:val="en-US"/>
        </w:rPr>
        <w:fldChar w:fldCharType="begin"/>
      </w:r>
      <w:r w:rsidR="00492093">
        <w:rPr>
          <w:lang w:val="en-US"/>
        </w:rPr>
        <w:instrText xml:space="preserve"> </w:instrText>
      </w:r>
      <w:r w:rsidR="006D14BC">
        <w:rPr>
          <w:lang w:val="en-US"/>
        </w:rPr>
        <w:instrText>REF</w:instrText>
      </w:r>
      <w:r w:rsidR="00492093">
        <w:rPr>
          <w:lang w:val="en-US"/>
        </w:rPr>
        <w:instrText xml:space="preserve"> _Ref416972775 \r \h </w:instrText>
      </w:r>
      <w:r w:rsidR="00A74F6D">
        <w:rPr>
          <w:lang w:val="en-US"/>
        </w:rPr>
        <w:instrText xml:space="preserve"> \* MERGEFORMAT </w:instrText>
      </w:r>
      <w:r w:rsidR="00492093">
        <w:rPr>
          <w:lang w:val="en-US"/>
        </w:rPr>
      </w:r>
      <w:r w:rsidR="00492093">
        <w:rPr>
          <w:lang w:val="en-US"/>
        </w:rPr>
        <w:fldChar w:fldCharType="separate"/>
      </w:r>
      <w:r w:rsidR="00E829AC">
        <w:rPr>
          <w:lang w:val="en-US"/>
        </w:rPr>
        <w:t>2.1</w:t>
      </w:r>
      <w:r w:rsidR="00492093">
        <w:rPr>
          <w:lang w:val="en-US"/>
        </w:rPr>
        <w:fldChar w:fldCharType="end"/>
      </w:r>
      <w:r w:rsidRPr="00154023">
        <w:rPr>
          <w:lang w:val="en-US"/>
        </w:rPr>
        <w:t xml:space="preserve">, </w:t>
      </w:r>
      <w:r w:rsidR="002B218F">
        <w:rPr>
          <w:lang w:val="en-US"/>
        </w:rPr>
        <w:t xml:space="preserve">an analysis of </w:t>
      </w:r>
      <w:r w:rsidR="00E96D2D">
        <w:rPr>
          <w:lang w:val="en-US"/>
        </w:rPr>
        <w:t xml:space="preserve">income </w:t>
      </w:r>
      <w:r w:rsidR="002B218F">
        <w:rPr>
          <w:lang w:val="en-US"/>
        </w:rPr>
        <w:t>inequalit</w:t>
      </w:r>
      <w:r w:rsidR="00E96D2D">
        <w:rPr>
          <w:lang w:val="en-US"/>
        </w:rPr>
        <w:t xml:space="preserve">y </w:t>
      </w:r>
      <w:r w:rsidR="002B218F">
        <w:rPr>
          <w:lang w:val="en-US"/>
        </w:rPr>
        <w:t xml:space="preserve">should </w:t>
      </w:r>
      <w:r w:rsidR="00E96D2D">
        <w:rPr>
          <w:lang w:val="en-US"/>
        </w:rPr>
        <w:t xml:space="preserve">simultaneously </w:t>
      </w:r>
      <w:r w:rsidRPr="00154023">
        <w:rPr>
          <w:lang w:val="en-US"/>
        </w:rPr>
        <w:t>look at income, wealth</w:t>
      </w:r>
      <w:r w:rsidR="00A04487">
        <w:rPr>
          <w:lang w:val="en-US"/>
        </w:rPr>
        <w:t xml:space="preserve"> and consumption</w:t>
      </w:r>
      <w:r w:rsidR="003E642F">
        <w:rPr>
          <w:lang w:val="en-US"/>
        </w:rPr>
        <w:t>.</w:t>
      </w:r>
      <w:r w:rsidRPr="00154023">
        <w:rPr>
          <w:lang w:val="en-US"/>
        </w:rPr>
        <w:t xml:space="preserve"> But </w:t>
      </w:r>
      <w:r w:rsidR="0088351B">
        <w:rPr>
          <w:lang w:val="en-US"/>
        </w:rPr>
        <w:t xml:space="preserve">the </w:t>
      </w:r>
      <w:r w:rsidR="00341DAB">
        <w:rPr>
          <w:lang w:val="en-US"/>
        </w:rPr>
        <w:t xml:space="preserve">OECD </w:t>
      </w:r>
      <w:r w:rsidR="0088351B">
        <w:rPr>
          <w:lang w:val="en-US"/>
        </w:rPr>
        <w:t>(2013</w:t>
      </w:r>
      <w:r w:rsidR="00BB1F38">
        <w:rPr>
          <w:lang w:val="en-US"/>
        </w:rPr>
        <w:t>,</w:t>
      </w:r>
      <w:r w:rsidR="00E9741A">
        <w:rPr>
          <w:lang w:val="en-US"/>
        </w:rPr>
        <w:t xml:space="preserve"> </w:t>
      </w:r>
      <w:r w:rsidR="0088351B">
        <w:rPr>
          <w:lang w:val="en-US"/>
        </w:rPr>
        <w:t>13) also states</w:t>
      </w:r>
      <w:r w:rsidRPr="00154023">
        <w:rPr>
          <w:lang w:val="en-US"/>
        </w:rPr>
        <w:t>:”</w:t>
      </w:r>
      <w:r w:rsidR="000572D1">
        <w:rPr>
          <w:lang w:val="en-US"/>
        </w:rPr>
        <w:t xml:space="preserve"> </w:t>
      </w:r>
      <w:r w:rsidRPr="00154023">
        <w:rPr>
          <w:lang w:val="en-US"/>
        </w:rPr>
        <w:t>[...] integrated analysis at the household level has significant data requirements that go beyond the measurement efforts currently undertaken in most countries.</w:t>
      </w:r>
      <w:r w:rsidR="002B218F">
        <w:rPr>
          <w:lang w:val="en-US"/>
        </w:rPr>
        <w:t>”</w:t>
      </w:r>
      <w:r w:rsidRPr="00154023">
        <w:rPr>
          <w:lang w:val="en-US"/>
        </w:rPr>
        <w:t xml:space="preserve"> This last statement holds for Switzerland too, although the HBS study is strongly influenced by the recommendations of the Canberra group handbook (United Nations, 2011), which </w:t>
      </w:r>
      <w:r w:rsidR="00DB1603">
        <w:rPr>
          <w:lang w:val="en-US"/>
        </w:rPr>
        <w:t xml:space="preserve">in turn is </w:t>
      </w:r>
      <w:r w:rsidRPr="00154023">
        <w:rPr>
          <w:lang w:val="en-US"/>
        </w:rPr>
        <w:t>part of the ICW framework</w:t>
      </w:r>
      <w:r w:rsidR="00A04487">
        <w:rPr>
          <w:lang w:val="en-US"/>
        </w:rPr>
        <w:t xml:space="preserve"> of the </w:t>
      </w:r>
      <w:r w:rsidR="00E43303">
        <w:rPr>
          <w:lang w:val="en-US"/>
        </w:rPr>
        <w:t>OECD</w:t>
      </w:r>
      <w:r w:rsidRPr="00154023">
        <w:rPr>
          <w:lang w:val="en-US"/>
        </w:rPr>
        <w:t xml:space="preserve">. </w:t>
      </w:r>
      <w:r w:rsidR="008004AC">
        <w:rPr>
          <w:lang w:val="en-US"/>
        </w:rPr>
        <w:t xml:space="preserve">Although </w:t>
      </w:r>
      <w:r w:rsidR="008E67B1">
        <w:rPr>
          <w:lang w:val="en-US"/>
        </w:rPr>
        <w:t>the</w:t>
      </w:r>
      <w:r w:rsidRPr="00154023">
        <w:rPr>
          <w:lang w:val="en-US"/>
        </w:rPr>
        <w:t xml:space="preserve"> FTA publishes </w:t>
      </w:r>
      <w:r w:rsidR="00123364">
        <w:rPr>
          <w:lang w:val="en-US"/>
        </w:rPr>
        <w:t xml:space="preserve">statistics on income, </w:t>
      </w:r>
      <w:r w:rsidRPr="00154023">
        <w:rPr>
          <w:lang w:val="en-US"/>
        </w:rPr>
        <w:t>wealth</w:t>
      </w:r>
      <w:r w:rsidR="00123364">
        <w:rPr>
          <w:lang w:val="en-US"/>
        </w:rPr>
        <w:t xml:space="preserve"> and federal taxes</w:t>
      </w:r>
      <w:r w:rsidR="008004AC">
        <w:rPr>
          <w:lang w:val="en-US"/>
        </w:rPr>
        <w:t xml:space="preserve">, </w:t>
      </w:r>
      <w:r w:rsidRPr="00154023">
        <w:rPr>
          <w:lang w:val="en-US"/>
        </w:rPr>
        <w:t xml:space="preserve">it is not possible to analyze the joint distribution on the </w:t>
      </w:r>
      <w:r w:rsidR="00123364">
        <w:rPr>
          <w:lang w:val="en-US"/>
        </w:rPr>
        <w:t>micro</w:t>
      </w:r>
      <w:r w:rsidRPr="00154023">
        <w:rPr>
          <w:lang w:val="en-US"/>
        </w:rPr>
        <w:t xml:space="preserve"> level. </w:t>
      </w:r>
      <w:r w:rsidR="00097EC8">
        <w:rPr>
          <w:lang w:val="en-US"/>
        </w:rPr>
        <w:t>In addition,</w:t>
      </w:r>
      <w:r w:rsidR="00097EC8" w:rsidRPr="00154023">
        <w:rPr>
          <w:lang w:val="en-US"/>
        </w:rPr>
        <w:t xml:space="preserve"> </w:t>
      </w:r>
      <w:r w:rsidRPr="00154023">
        <w:rPr>
          <w:lang w:val="en-US"/>
        </w:rPr>
        <w:t xml:space="preserve">measures </w:t>
      </w:r>
      <w:r w:rsidR="00AB07A4">
        <w:rPr>
          <w:lang w:val="en-US"/>
        </w:rPr>
        <w:t>of</w:t>
      </w:r>
      <w:r w:rsidR="00AB07A4" w:rsidRPr="00154023">
        <w:rPr>
          <w:lang w:val="en-US"/>
        </w:rPr>
        <w:t xml:space="preserve"> </w:t>
      </w:r>
      <w:r w:rsidRPr="00154023">
        <w:rPr>
          <w:lang w:val="en-US"/>
        </w:rPr>
        <w:t>consumption</w:t>
      </w:r>
      <w:r w:rsidR="00CD7E14">
        <w:rPr>
          <w:lang w:val="en-US"/>
        </w:rPr>
        <w:t xml:space="preserve"> and taxes</w:t>
      </w:r>
      <w:r w:rsidRPr="00154023">
        <w:rPr>
          <w:lang w:val="en-US"/>
        </w:rPr>
        <w:t xml:space="preserve"> are missing in </w:t>
      </w:r>
      <w:r w:rsidR="00790AAA">
        <w:rPr>
          <w:lang w:val="en-US"/>
        </w:rPr>
        <w:t xml:space="preserve">aggregate </w:t>
      </w:r>
      <w:r w:rsidRPr="00154023">
        <w:rPr>
          <w:lang w:val="en-US"/>
        </w:rPr>
        <w:t>tax data</w:t>
      </w:r>
      <w:r w:rsidR="009E3507">
        <w:rPr>
          <w:lang w:val="en-US"/>
        </w:rPr>
        <w:t>.</w:t>
      </w:r>
      <w:r w:rsidR="004B7DF8">
        <w:rPr>
          <w:lang w:val="en-US"/>
        </w:rPr>
        <w:t xml:space="preserve"> </w:t>
      </w:r>
      <w:r w:rsidR="00BB1F38">
        <w:rPr>
          <w:lang w:val="en-US"/>
        </w:rPr>
        <w:t>These problems can be better addressed with micro tax data</w:t>
      </w:r>
      <w:r w:rsidR="00BF4F1D">
        <w:rPr>
          <w:lang w:val="en-US"/>
        </w:rPr>
        <w:t>.</w:t>
      </w:r>
      <w:r w:rsidR="00BB1F38">
        <w:rPr>
          <w:lang w:val="en-US"/>
        </w:rPr>
        <w:t xml:space="preserve"> </w:t>
      </w:r>
      <w:r w:rsidR="00AB07A4">
        <w:rPr>
          <w:lang w:val="en-US"/>
        </w:rPr>
        <w:t xml:space="preserve">These </w:t>
      </w:r>
      <w:r w:rsidR="004B7DF8">
        <w:rPr>
          <w:lang w:val="en-US"/>
        </w:rPr>
        <w:t>data contain information on income, wealth and all</w:t>
      </w:r>
      <w:r w:rsidR="00BD20DB">
        <w:rPr>
          <w:lang w:val="en-US"/>
        </w:rPr>
        <w:t xml:space="preserve"> direct</w:t>
      </w:r>
      <w:r w:rsidR="004B7DF8">
        <w:rPr>
          <w:lang w:val="en-US"/>
        </w:rPr>
        <w:t xml:space="preserve"> taxes</w:t>
      </w:r>
      <w:r w:rsidR="00BD20DB">
        <w:rPr>
          <w:lang w:val="en-US"/>
        </w:rPr>
        <w:t>.</w:t>
      </w:r>
      <w:r w:rsidR="00492093">
        <w:rPr>
          <w:lang w:val="en-US"/>
        </w:rPr>
        <w:t xml:space="preserve"> It is therefore possible to</w:t>
      </w:r>
      <w:r w:rsidR="00BA553E">
        <w:rPr>
          <w:lang w:val="en-US"/>
        </w:rPr>
        <w:t xml:space="preserve"> </w:t>
      </w:r>
      <w:r w:rsidR="00C81B23">
        <w:rPr>
          <w:lang w:val="en-US"/>
        </w:rPr>
        <w:t>analyze</w:t>
      </w:r>
      <w:r w:rsidR="00AD73C6">
        <w:rPr>
          <w:lang w:val="en-US"/>
        </w:rPr>
        <w:t xml:space="preserve"> how the assessment of income inequality is affected by </w:t>
      </w:r>
      <w:r w:rsidR="004957F7">
        <w:rPr>
          <w:lang w:val="en-US"/>
        </w:rPr>
        <w:t xml:space="preserve">using </w:t>
      </w:r>
      <w:r w:rsidR="00AD73C6">
        <w:rPr>
          <w:lang w:val="en-US"/>
        </w:rPr>
        <w:t xml:space="preserve">different income definitions </w:t>
      </w:r>
      <w:r w:rsidR="004957F7">
        <w:rPr>
          <w:lang w:val="en-US"/>
        </w:rPr>
        <w:t xml:space="preserve">that are present within </w:t>
      </w:r>
      <w:r w:rsidR="00630CC8">
        <w:rPr>
          <w:lang w:val="en-US"/>
        </w:rPr>
        <w:t xml:space="preserve">the </w:t>
      </w:r>
      <w:r w:rsidR="00492093">
        <w:rPr>
          <w:lang w:val="en-US"/>
        </w:rPr>
        <w:t>tax data</w:t>
      </w:r>
      <w:r w:rsidR="00EB0BFD">
        <w:rPr>
          <w:lang w:val="en-US"/>
        </w:rPr>
        <w:t xml:space="preserve"> (</w:t>
      </w:r>
      <w:r w:rsidR="00EB0BFD">
        <w:rPr>
          <w:lang w:val="en-US"/>
        </w:rPr>
        <w:fldChar w:fldCharType="begin"/>
      </w:r>
      <w:r w:rsidR="00EB0BFD">
        <w:rPr>
          <w:lang w:val="en-US"/>
        </w:rPr>
        <w:instrText xml:space="preserve"> </w:instrText>
      </w:r>
      <w:r w:rsidR="006D14BC">
        <w:rPr>
          <w:lang w:val="en-US"/>
        </w:rPr>
        <w:instrText>REF</w:instrText>
      </w:r>
      <w:r w:rsidR="00EB0BFD">
        <w:rPr>
          <w:lang w:val="en-US"/>
        </w:rPr>
        <w:instrText xml:space="preserve"> _Ref404961105 \r \h </w:instrText>
      </w:r>
      <w:r w:rsidR="00EB0BFD">
        <w:rPr>
          <w:lang w:val="en-US"/>
        </w:rPr>
      </w:r>
      <w:r w:rsidR="00EB0BFD">
        <w:rPr>
          <w:lang w:val="en-US"/>
        </w:rPr>
        <w:fldChar w:fldCharType="separate"/>
      </w:r>
      <w:r w:rsidR="00E829AC">
        <w:rPr>
          <w:lang w:val="en-US"/>
        </w:rPr>
        <w:t>3.2.1</w:t>
      </w:r>
      <w:r w:rsidR="00EB0BFD">
        <w:rPr>
          <w:lang w:val="en-US"/>
        </w:rPr>
        <w:fldChar w:fldCharType="end"/>
      </w:r>
      <w:r w:rsidR="00EB0BFD">
        <w:rPr>
          <w:lang w:val="en-US"/>
        </w:rPr>
        <w:t>)</w:t>
      </w:r>
      <w:r w:rsidR="0040723B">
        <w:rPr>
          <w:lang w:val="en-US"/>
        </w:rPr>
        <w:t xml:space="preserve">. </w:t>
      </w:r>
      <w:commentRangeStart w:id="26"/>
      <w:r w:rsidR="0040723B">
        <w:rPr>
          <w:lang w:val="en-US"/>
        </w:rPr>
        <w:t xml:space="preserve">Then </w:t>
      </w:r>
      <w:r w:rsidR="004957F7">
        <w:rPr>
          <w:lang w:val="en-US"/>
        </w:rPr>
        <w:t xml:space="preserve">we </w:t>
      </w:r>
      <w:r w:rsidR="004F0BEB">
        <w:rPr>
          <w:lang w:val="en-US"/>
        </w:rPr>
        <w:t xml:space="preserve">evaluate the impact of using </w:t>
      </w:r>
      <w:r w:rsidR="00123364">
        <w:rPr>
          <w:lang w:val="en-US"/>
        </w:rPr>
        <w:t xml:space="preserve">an </w:t>
      </w:r>
      <w:r w:rsidR="004F0BEB">
        <w:rPr>
          <w:lang w:val="en-US"/>
        </w:rPr>
        <w:t>equ</w:t>
      </w:r>
      <w:r w:rsidR="00123364">
        <w:rPr>
          <w:lang w:val="en-US"/>
        </w:rPr>
        <w:t>ivalence scale</w:t>
      </w:r>
      <w:r w:rsidR="00733867">
        <w:rPr>
          <w:lang w:val="en-US"/>
        </w:rPr>
        <w:t xml:space="preserve"> </w:t>
      </w:r>
      <w:r w:rsidR="00123364">
        <w:rPr>
          <w:lang w:val="en-US"/>
        </w:rPr>
        <w:t>tailored to tax data</w:t>
      </w:r>
      <w:r w:rsidR="003E642F">
        <w:rPr>
          <w:lang w:val="en-US"/>
        </w:rPr>
        <w:t xml:space="preserve"> </w:t>
      </w:r>
      <w:r w:rsidR="00AD73C6">
        <w:rPr>
          <w:lang w:val="en-US"/>
        </w:rPr>
        <w:t>(</w:t>
      </w:r>
      <w:r w:rsidR="00AD73C6">
        <w:rPr>
          <w:lang w:val="en-US"/>
        </w:rPr>
        <w:fldChar w:fldCharType="begin"/>
      </w:r>
      <w:r w:rsidR="00AD73C6">
        <w:rPr>
          <w:lang w:val="en-US"/>
        </w:rPr>
        <w:instrText xml:space="preserve"> </w:instrText>
      </w:r>
      <w:r w:rsidR="006D14BC">
        <w:rPr>
          <w:lang w:val="en-US"/>
        </w:rPr>
        <w:instrText>REF</w:instrText>
      </w:r>
      <w:r w:rsidR="00AD73C6">
        <w:rPr>
          <w:lang w:val="en-US"/>
        </w:rPr>
        <w:instrText xml:space="preserve"> _Ref404961181 \n \h </w:instrText>
      </w:r>
      <w:r w:rsidR="00A74F6D">
        <w:rPr>
          <w:lang w:val="en-US"/>
        </w:rPr>
        <w:instrText xml:space="preserve"> \* MERGEFORMAT </w:instrText>
      </w:r>
      <w:r w:rsidR="00AD73C6">
        <w:rPr>
          <w:lang w:val="en-US"/>
        </w:rPr>
      </w:r>
      <w:r w:rsidR="00AD73C6">
        <w:rPr>
          <w:lang w:val="en-US"/>
        </w:rPr>
        <w:fldChar w:fldCharType="separate"/>
      </w:r>
      <w:r w:rsidR="00E829AC">
        <w:rPr>
          <w:lang w:val="en-US"/>
        </w:rPr>
        <w:t>3.2.2</w:t>
      </w:r>
      <w:r w:rsidR="00AD73C6">
        <w:rPr>
          <w:lang w:val="en-US"/>
        </w:rPr>
        <w:fldChar w:fldCharType="end"/>
      </w:r>
      <w:r w:rsidR="00AD73C6">
        <w:rPr>
          <w:lang w:val="en-US"/>
        </w:rPr>
        <w:t>).</w:t>
      </w:r>
      <w:commentRangeEnd w:id="25"/>
      <w:r w:rsidR="00CC00ED">
        <w:rPr>
          <w:rStyle w:val="Kommentarzeichen"/>
        </w:rPr>
        <w:commentReference w:id="25"/>
      </w:r>
      <w:commentRangeEnd w:id="26"/>
      <w:r w:rsidR="008C0464">
        <w:rPr>
          <w:rStyle w:val="Kommentarzeichen"/>
        </w:rPr>
        <w:commentReference w:id="26"/>
      </w:r>
    </w:p>
    <w:p w14:paraId="732D748B" w14:textId="3F76FBFA" w:rsidR="0040615D" w:rsidRDefault="0040723B" w:rsidP="0040723B">
      <w:pPr>
        <w:tabs>
          <w:tab w:val="left" w:pos="1305"/>
        </w:tabs>
        <w:rPr>
          <w:lang w:val="en-US"/>
        </w:rPr>
      </w:pPr>
      <w:r>
        <w:rPr>
          <w:lang w:val="en-US"/>
        </w:rPr>
        <w:tab/>
      </w:r>
    </w:p>
    <w:p w14:paraId="61BFF483" w14:textId="721424B8" w:rsidR="0040615D" w:rsidRPr="00236B84" w:rsidRDefault="0040615D" w:rsidP="00236B84">
      <w:pPr>
        <w:pStyle w:val="berschrift3"/>
        <w:rPr>
          <w:i/>
          <w:lang w:val="en-US"/>
        </w:rPr>
      </w:pPr>
      <w:bookmarkStart w:id="27" w:name="_Ref404961105"/>
      <w:bookmarkStart w:id="28" w:name="_Toc406505794"/>
      <w:r>
        <w:rPr>
          <w:i/>
          <w:lang w:val="en-US"/>
        </w:rPr>
        <w:t>Income definitions within tax data</w:t>
      </w:r>
      <w:bookmarkEnd w:id="27"/>
      <w:bookmarkEnd w:id="28"/>
    </w:p>
    <w:p w14:paraId="618EAC4B" w14:textId="097F4F55" w:rsidR="00190B1B" w:rsidRDefault="0088351B" w:rsidP="00A74F6D">
      <w:pPr>
        <w:jc w:val="both"/>
        <w:rPr>
          <w:lang w:val="en-US"/>
        </w:rPr>
      </w:pPr>
      <w:r>
        <w:rPr>
          <w:lang w:val="en-US"/>
        </w:rPr>
        <w:t>When focusing on income</w:t>
      </w:r>
      <w:r w:rsidR="007E5EFB">
        <w:rPr>
          <w:lang w:val="en-US"/>
        </w:rPr>
        <w:t>,</w:t>
      </w:r>
      <w:r>
        <w:rPr>
          <w:lang w:val="en-US"/>
        </w:rPr>
        <w:t xml:space="preserve"> the</w:t>
      </w:r>
      <w:r w:rsidR="00154023" w:rsidRPr="00154023">
        <w:rPr>
          <w:lang w:val="en-US"/>
        </w:rPr>
        <w:t xml:space="preserve"> </w:t>
      </w:r>
      <w:r w:rsidR="004E63B7">
        <w:rPr>
          <w:lang w:val="en-US"/>
        </w:rPr>
        <w:t>key</w:t>
      </w:r>
      <w:r w:rsidR="004E63B7" w:rsidRPr="00154023">
        <w:rPr>
          <w:lang w:val="en-US"/>
        </w:rPr>
        <w:t xml:space="preserve"> </w:t>
      </w:r>
      <w:r>
        <w:rPr>
          <w:lang w:val="en-US"/>
        </w:rPr>
        <w:t>measure</w:t>
      </w:r>
      <w:r w:rsidR="00733867">
        <w:rPr>
          <w:lang w:val="en-US"/>
        </w:rPr>
        <w:t>s</w:t>
      </w:r>
      <w:r w:rsidR="00154023" w:rsidRPr="00154023">
        <w:rPr>
          <w:lang w:val="en-US"/>
        </w:rPr>
        <w:t xml:space="preserve"> reported </w:t>
      </w:r>
      <w:r w:rsidR="008913B8">
        <w:rPr>
          <w:lang w:val="en-US"/>
        </w:rPr>
        <w:t>in</w:t>
      </w:r>
      <w:r w:rsidR="008913B8" w:rsidRPr="00154023">
        <w:rPr>
          <w:lang w:val="en-US"/>
        </w:rPr>
        <w:t xml:space="preserve"> </w:t>
      </w:r>
      <w:r w:rsidR="00154023" w:rsidRPr="00154023">
        <w:rPr>
          <w:lang w:val="en-US"/>
        </w:rPr>
        <w:t xml:space="preserve">tax statistics </w:t>
      </w:r>
      <w:r w:rsidR="00D21FD5">
        <w:rPr>
          <w:lang w:val="en-US"/>
        </w:rPr>
        <w:t>are tax measures</w:t>
      </w:r>
      <w:r w:rsidR="00190B1B">
        <w:rPr>
          <w:lang w:val="en-US"/>
        </w:rPr>
        <w:t>. To assess the effect of income definition</w:t>
      </w:r>
      <w:r w:rsidR="00BD20DB">
        <w:rPr>
          <w:lang w:val="en-US"/>
        </w:rPr>
        <w:t>s</w:t>
      </w:r>
      <w:r w:rsidR="0040723B">
        <w:rPr>
          <w:lang w:val="en-US"/>
        </w:rPr>
        <w:t xml:space="preserve"> within aggregated tax data</w:t>
      </w:r>
      <w:r w:rsidR="00190B1B">
        <w:rPr>
          <w:lang w:val="en-US"/>
        </w:rPr>
        <w:t xml:space="preserve"> we get three income measures:</w:t>
      </w:r>
    </w:p>
    <w:p w14:paraId="3974AFB5" w14:textId="0D4F2EB6" w:rsidR="00190B1B" w:rsidRDefault="00190B1B" w:rsidP="00A74F6D">
      <w:pPr>
        <w:pStyle w:val="Listenabsatz"/>
        <w:numPr>
          <w:ilvl w:val="0"/>
          <w:numId w:val="8"/>
        </w:numPr>
        <w:jc w:val="both"/>
        <w:rPr>
          <w:lang w:val="en-US"/>
        </w:rPr>
      </w:pPr>
      <w:commentRangeStart w:id="29"/>
      <w:r w:rsidRPr="000C5A90">
        <w:rPr>
          <w:i/>
          <w:lang w:val="en-US"/>
        </w:rPr>
        <w:t>Net income:</w:t>
      </w:r>
      <w:r>
        <w:rPr>
          <w:lang w:val="en-US"/>
        </w:rPr>
        <w:t xml:space="preserve"> total income (earnings, income from property and current transfers received) minus some deductions</w:t>
      </w:r>
      <w:r w:rsidR="008C0464">
        <w:rPr>
          <w:lang w:val="en-US"/>
        </w:rPr>
        <w:t xml:space="preserve"> (excluding social deductions)</w:t>
      </w:r>
      <w:r w:rsidR="005F4AC2">
        <w:rPr>
          <w:lang w:val="en-US"/>
        </w:rPr>
        <w:t>.</w:t>
      </w:r>
      <w:r>
        <w:rPr>
          <w:rStyle w:val="Funotenzeichen"/>
          <w:lang w:val="en-US"/>
        </w:rPr>
        <w:footnoteReference w:id="7"/>
      </w:r>
      <w:r>
        <w:rPr>
          <w:lang w:val="en-US"/>
        </w:rPr>
        <w:t xml:space="preserve"> </w:t>
      </w:r>
    </w:p>
    <w:p w14:paraId="4C859343" w14:textId="65B19549" w:rsidR="00190B1B" w:rsidRPr="000C5A90" w:rsidRDefault="00190B1B" w:rsidP="00A74F6D">
      <w:pPr>
        <w:pStyle w:val="Listenabsatz"/>
        <w:numPr>
          <w:ilvl w:val="0"/>
          <w:numId w:val="8"/>
        </w:numPr>
        <w:jc w:val="both"/>
        <w:rPr>
          <w:i/>
          <w:lang w:val="en-US"/>
        </w:rPr>
      </w:pPr>
      <w:r w:rsidRPr="000C5A90">
        <w:rPr>
          <w:i/>
          <w:lang w:val="en-US"/>
        </w:rPr>
        <w:t>Taxable income</w:t>
      </w:r>
      <w:r>
        <w:rPr>
          <w:i/>
          <w:lang w:val="en-US"/>
        </w:rPr>
        <w:t xml:space="preserve">: </w:t>
      </w:r>
      <w:r>
        <w:rPr>
          <w:lang w:val="en-US"/>
        </w:rPr>
        <w:t>net income minus social deductions</w:t>
      </w:r>
      <w:r w:rsidR="005F4AC2">
        <w:rPr>
          <w:lang w:val="en-US"/>
        </w:rPr>
        <w:t>.</w:t>
      </w:r>
      <w:bookmarkStart w:id="30" w:name="_Ref428979810"/>
      <w:r>
        <w:rPr>
          <w:rStyle w:val="Funotenzeichen"/>
          <w:lang w:val="en-US"/>
        </w:rPr>
        <w:footnoteReference w:id="8"/>
      </w:r>
      <w:bookmarkEnd w:id="30"/>
    </w:p>
    <w:p w14:paraId="3B6F4962" w14:textId="243B587B" w:rsidR="00190B1B" w:rsidRPr="000C5A90" w:rsidRDefault="00190B1B" w:rsidP="00A74F6D">
      <w:pPr>
        <w:pStyle w:val="Listenabsatz"/>
        <w:numPr>
          <w:ilvl w:val="0"/>
          <w:numId w:val="8"/>
        </w:numPr>
        <w:jc w:val="both"/>
        <w:rPr>
          <w:i/>
          <w:lang w:val="en-US"/>
        </w:rPr>
      </w:pPr>
      <w:r w:rsidRPr="000C5A90">
        <w:rPr>
          <w:i/>
          <w:lang w:val="en-US"/>
        </w:rPr>
        <w:t>Taxable income after federal tax</w:t>
      </w:r>
      <w:r w:rsidR="00263882">
        <w:rPr>
          <w:i/>
          <w:lang w:val="en-US"/>
        </w:rPr>
        <w:t>es</w:t>
      </w:r>
      <w:r>
        <w:rPr>
          <w:i/>
          <w:lang w:val="en-US"/>
        </w:rPr>
        <w:t xml:space="preserve">: </w:t>
      </w:r>
      <w:r w:rsidR="008F5F43">
        <w:rPr>
          <w:lang w:val="en-US"/>
        </w:rPr>
        <w:t>By taking account of</w:t>
      </w:r>
      <w:r w:rsidR="008F5F43" w:rsidRPr="00154023">
        <w:rPr>
          <w:lang w:val="en-US"/>
        </w:rPr>
        <w:t xml:space="preserve"> </w:t>
      </w:r>
      <w:r w:rsidR="00630CC8" w:rsidRPr="00154023">
        <w:rPr>
          <w:lang w:val="en-US"/>
        </w:rPr>
        <w:t>the reported federal taxes</w:t>
      </w:r>
      <w:r w:rsidR="00630CC8">
        <w:rPr>
          <w:lang w:val="en-US"/>
        </w:rPr>
        <w:t xml:space="preserve"> per taxable income bracket</w:t>
      </w:r>
      <w:r w:rsidR="00630CC8" w:rsidRPr="00154023">
        <w:rPr>
          <w:lang w:val="en-US"/>
        </w:rPr>
        <w:t xml:space="preserve">, </w:t>
      </w:r>
      <w:r w:rsidR="00630CC8">
        <w:rPr>
          <w:lang w:val="en-US"/>
        </w:rPr>
        <w:t xml:space="preserve">we can construct </w:t>
      </w:r>
      <w:r w:rsidR="00123364">
        <w:rPr>
          <w:lang w:val="en-US"/>
        </w:rPr>
        <w:t>an income measure</w:t>
      </w:r>
      <w:r w:rsidR="00790AAA">
        <w:rPr>
          <w:lang w:val="en-US"/>
        </w:rPr>
        <w:t>,</w:t>
      </w:r>
      <w:r w:rsidR="00123364">
        <w:rPr>
          <w:lang w:val="en-US"/>
        </w:rPr>
        <w:t xml:space="preserve"> </w:t>
      </w:r>
      <w:r w:rsidR="008F5F43">
        <w:rPr>
          <w:lang w:val="en-US"/>
        </w:rPr>
        <w:t xml:space="preserve">which is a kind </w:t>
      </w:r>
      <w:r w:rsidR="00630CC8">
        <w:rPr>
          <w:lang w:val="en-US"/>
        </w:rPr>
        <w:t>of pseudo disposable income</w:t>
      </w:r>
      <w:r w:rsidR="005F4AC2">
        <w:rPr>
          <w:lang w:val="en-US"/>
        </w:rPr>
        <w:t>.</w:t>
      </w:r>
      <w:r>
        <w:rPr>
          <w:rStyle w:val="Funotenzeichen"/>
          <w:lang w:val="en-US"/>
        </w:rPr>
        <w:footnoteReference w:id="9"/>
      </w:r>
      <w:r>
        <w:rPr>
          <w:lang w:val="en-US"/>
        </w:rPr>
        <w:t xml:space="preserve"> </w:t>
      </w:r>
      <w:commentRangeEnd w:id="29"/>
      <w:r w:rsidR="008D472D">
        <w:rPr>
          <w:rStyle w:val="Kommentarzeichen"/>
        </w:rPr>
        <w:commentReference w:id="29"/>
      </w:r>
    </w:p>
    <w:p w14:paraId="375EF87D" w14:textId="77777777" w:rsidR="00190B1B" w:rsidRDefault="00190B1B" w:rsidP="00A74F6D">
      <w:pPr>
        <w:jc w:val="both"/>
        <w:rPr>
          <w:lang w:val="en-US"/>
        </w:rPr>
      </w:pPr>
    </w:p>
    <w:p w14:paraId="6FE3E5C3" w14:textId="0651BEB1" w:rsidR="0040615D" w:rsidRDefault="00190B1B" w:rsidP="004876AF">
      <w:pPr>
        <w:jc w:val="both"/>
        <w:rPr>
          <w:lang w:val="en-US"/>
        </w:rPr>
      </w:pPr>
      <w:r>
        <w:rPr>
          <w:lang w:val="en-US"/>
        </w:rPr>
        <w:t xml:space="preserve">These tax measures </w:t>
      </w:r>
      <w:r w:rsidR="00793E35">
        <w:rPr>
          <w:lang w:val="en-US"/>
        </w:rPr>
        <w:t xml:space="preserve">do not </w:t>
      </w:r>
      <w:r>
        <w:rPr>
          <w:lang w:val="en-US"/>
        </w:rPr>
        <w:t xml:space="preserve">correspond directly </w:t>
      </w:r>
      <w:r w:rsidR="00793E35">
        <w:rPr>
          <w:lang w:val="en-US"/>
        </w:rPr>
        <w:t xml:space="preserve">with </w:t>
      </w:r>
      <w:r>
        <w:rPr>
          <w:lang w:val="en-US"/>
        </w:rPr>
        <w:t>theoretical</w:t>
      </w:r>
      <w:r w:rsidR="00733867">
        <w:rPr>
          <w:lang w:val="en-US"/>
        </w:rPr>
        <w:t>ly</w:t>
      </w:r>
      <w:r>
        <w:rPr>
          <w:lang w:val="en-US"/>
        </w:rPr>
        <w:t xml:space="preserve"> defined measures like primary income (before redistribution) or disposable income (after redistribution). </w:t>
      </w:r>
      <w:r w:rsidR="00793E35">
        <w:rPr>
          <w:lang w:val="en-US"/>
        </w:rPr>
        <w:t>Rather, they are</w:t>
      </w:r>
      <w:r>
        <w:rPr>
          <w:lang w:val="en-US"/>
        </w:rPr>
        <w:t xml:space="preserve"> situated between the pole</w:t>
      </w:r>
      <w:r w:rsidR="00630CC8">
        <w:rPr>
          <w:lang w:val="en-US"/>
        </w:rPr>
        <w:t>s</w:t>
      </w:r>
      <w:r>
        <w:rPr>
          <w:lang w:val="en-US"/>
        </w:rPr>
        <w:t xml:space="preserve"> of market outcome (primary income) and income left for </w:t>
      </w:r>
      <w:r w:rsidR="007E5EFB">
        <w:rPr>
          <w:lang w:val="en-US"/>
        </w:rPr>
        <w:t xml:space="preserve">consumption </w:t>
      </w:r>
      <w:r>
        <w:rPr>
          <w:lang w:val="en-US"/>
        </w:rPr>
        <w:t xml:space="preserve">(disposable income) (see </w:t>
      </w:r>
      <w:r w:rsidR="009E3507">
        <w:rPr>
          <w:lang w:val="en-US"/>
        </w:rPr>
        <w:t xml:space="preserve">also </w:t>
      </w:r>
      <w:r w:rsidR="008D472D">
        <w:rPr>
          <w:lang w:val="en-US"/>
        </w:rPr>
        <w:fldChar w:fldCharType="begin"/>
      </w:r>
      <w:r w:rsidR="008D472D">
        <w:rPr>
          <w:lang w:val="en-US"/>
        </w:rPr>
        <w:instrText xml:space="preserve"> REF _Ref417324633 \h  \* MERGEFORMAT </w:instrText>
      </w:r>
      <w:r w:rsidR="008D472D">
        <w:rPr>
          <w:lang w:val="en-US"/>
        </w:rPr>
      </w:r>
      <w:r w:rsidR="008D472D">
        <w:rPr>
          <w:lang w:val="en-US"/>
        </w:rPr>
        <w:fldChar w:fldCharType="separate"/>
      </w:r>
      <w:r w:rsidR="00E829AC" w:rsidRPr="00E829AC">
        <w:rPr>
          <w:lang w:val="en-US"/>
        </w:rPr>
        <w:t>Figure 1</w:t>
      </w:r>
      <w:r w:rsidR="008D472D">
        <w:rPr>
          <w:lang w:val="en-US"/>
        </w:rPr>
        <w:fldChar w:fldCharType="end"/>
      </w:r>
      <w:r w:rsidR="005B4A5D">
        <w:rPr>
          <w:lang w:val="en-US"/>
        </w:rPr>
        <w:t xml:space="preserve"> on page </w:t>
      </w:r>
      <w:r w:rsidR="00DD5282">
        <w:rPr>
          <w:lang w:val="en-US"/>
        </w:rPr>
        <w:fldChar w:fldCharType="begin"/>
      </w:r>
      <w:r w:rsidR="00DD5282">
        <w:rPr>
          <w:lang w:val="en-US"/>
        </w:rPr>
        <w:instrText xml:space="preserve"> </w:instrText>
      </w:r>
      <w:r w:rsidR="006D14BC">
        <w:rPr>
          <w:lang w:val="en-US"/>
        </w:rPr>
        <w:instrText>PAGEREF</w:instrText>
      </w:r>
      <w:r w:rsidR="00DD5282">
        <w:rPr>
          <w:lang w:val="en-US"/>
        </w:rPr>
        <w:instrText xml:space="preserve"> _Ref406512023 \h </w:instrText>
      </w:r>
      <w:r w:rsidR="00DD5282">
        <w:rPr>
          <w:lang w:val="en-US"/>
        </w:rPr>
      </w:r>
      <w:r w:rsidR="00DD5282">
        <w:rPr>
          <w:lang w:val="en-US"/>
        </w:rPr>
        <w:fldChar w:fldCharType="separate"/>
      </w:r>
      <w:r w:rsidR="00E829AC">
        <w:rPr>
          <w:noProof/>
          <w:lang w:val="en-US"/>
        </w:rPr>
        <w:t>6</w:t>
      </w:r>
      <w:r w:rsidR="00DD5282">
        <w:rPr>
          <w:lang w:val="en-US"/>
        </w:rPr>
        <w:fldChar w:fldCharType="end"/>
      </w:r>
      <w:r>
        <w:rPr>
          <w:lang w:val="en-US"/>
        </w:rPr>
        <w:t xml:space="preserve">). </w:t>
      </w:r>
      <w:r w:rsidR="008913B8">
        <w:rPr>
          <w:lang w:val="en-US"/>
        </w:rPr>
        <w:t>Using these</w:t>
      </w:r>
      <w:r w:rsidR="003B2B0A" w:rsidRPr="003B2B0A">
        <w:rPr>
          <w:lang w:val="en-US"/>
        </w:rPr>
        <w:t xml:space="preserve"> three </w:t>
      </w:r>
      <w:r w:rsidR="008913B8">
        <w:rPr>
          <w:lang w:val="en-US"/>
        </w:rPr>
        <w:t xml:space="preserve">income </w:t>
      </w:r>
      <w:r w:rsidR="003B2B0A" w:rsidRPr="003B2B0A">
        <w:rPr>
          <w:lang w:val="en-US"/>
        </w:rPr>
        <w:t>definitions we calculate Gini</w:t>
      </w:r>
      <w:r w:rsidR="00E43303">
        <w:rPr>
          <w:lang w:val="en-US"/>
        </w:rPr>
        <w:t xml:space="preserve"> </w:t>
      </w:r>
      <w:r w:rsidR="003B2B0A" w:rsidRPr="003B2B0A">
        <w:rPr>
          <w:lang w:val="en-US"/>
        </w:rPr>
        <w:t>coefficients.</w:t>
      </w:r>
      <w:r w:rsidR="008913B8">
        <w:rPr>
          <w:lang w:val="en-US"/>
        </w:rPr>
        <w:t xml:space="preserve"> As </w:t>
      </w:r>
      <w:r w:rsidR="00DD5282">
        <w:rPr>
          <w:lang w:val="en-US"/>
        </w:rPr>
        <w:fldChar w:fldCharType="begin"/>
      </w:r>
      <w:r w:rsidR="00DD5282">
        <w:rPr>
          <w:lang w:val="en-US"/>
        </w:rPr>
        <w:instrText xml:space="preserve"> </w:instrText>
      </w:r>
      <w:r w:rsidR="006D14BC">
        <w:rPr>
          <w:lang w:val="en-US"/>
        </w:rPr>
        <w:instrText>REF</w:instrText>
      </w:r>
      <w:r w:rsidR="00DD5282">
        <w:rPr>
          <w:lang w:val="en-US"/>
        </w:rPr>
        <w:instrText xml:space="preserve"> _Ref406511509 \h  \* MERGEFORMAT </w:instrText>
      </w:r>
      <w:r w:rsidR="00DD5282">
        <w:rPr>
          <w:lang w:val="en-US"/>
        </w:rPr>
      </w:r>
      <w:r w:rsidR="00DD5282">
        <w:rPr>
          <w:lang w:val="en-US"/>
        </w:rPr>
        <w:fldChar w:fldCharType="separate"/>
      </w:r>
      <w:r w:rsidR="00E829AC" w:rsidRPr="00E829AC">
        <w:rPr>
          <w:lang w:val="en-US"/>
        </w:rPr>
        <w:t>Figure 3</w:t>
      </w:r>
      <w:r w:rsidR="00DD5282">
        <w:rPr>
          <w:lang w:val="en-US"/>
        </w:rPr>
        <w:fldChar w:fldCharType="end"/>
      </w:r>
      <w:r w:rsidR="00974BB1">
        <w:rPr>
          <w:lang w:val="en-US"/>
        </w:rPr>
        <w:t xml:space="preserve"> shows</w:t>
      </w:r>
      <w:r w:rsidR="0040723B">
        <w:rPr>
          <w:lang w:val="en-US"/>
        </w:rPr>
        <w:t xml:space="preserve">, the </w:t>
      </w:r>
      <w:r w:rsidR="008913B8">
        <w:rPr>
          <w:lang w:val="en-US"/>
        </w:rPr>
        <w:t>series cover different time periods</w:t>
      </w:r>
      <w:r w:rsidR="00A34170">
        <w:rPr>
          <w:lang w:val="en-US"/>
        </w:rPr>
        <w:t xml:space="preserve">, depending on </w:t>
      </w:r>
      <w:r w:rsidR="00123364">
        <w:rPr>
          <w:lang w:val="en-US"/>
        </w:rPr>
        <w:t>the</w:t>
      </w:r>
      <w:r w:rsidR="00A34170">
        <w:rPr>
          <w:lang w:val="en-US"/>
        </w:rPr>
        <w:t xml:space="preserve"> reported </w:t>
      </w:r>
      <w:r w:rsidR="00123364">
        <w:rPr>
          <w:lang w:val="en-US"/>
        </w:rPr>
        <w:t xml:space="preserve">information </w:t>
      </w:r>
      <w:r w:rsidR="00A34170">
        <w:rPr>
          <w:lang w:val="en-US"/>
        </w:rPr>
        <w:t xml:space="preserve">by the FTA. </w:t>
      </w:r>
      <w:r w:rsidR="0070144E">
        <w:rPr>
          <w:lang w:val="en-US"/>
        </w:rPr>
        <w:t xml:space="preserve">The longest </w:t>
      </w:r>
      <w:r w:rsidR="009E3507">
        <w:rPr>
          <w:lang w:val="en-US"/>
        </w:rPr>
        <w:t>time period</w:t>
      </w:r>
      <w:r w:rsidR="008913B8">
        <w:rPr>
          <w:lang w:val="en-US"/>
        </w:rPr>
        <w:t xml:space="preserve"> </w:t>
      </w:r>
      <w:r w:rsidR="009E3507">
        <w:rPr>
          <w:lang w:val="en-US"/>
        </w:rPr>
        <w:t xml:space="preserve">is covered </w:t>
      </w:r>
      <w:r w:rsidR="0070144E">
        <w:rPr>
          <w:lang w:val="en-US"/>
        </w:rPr>
        <w:t xml:space="preserve">using </w:t>
      </w:r>
      <w:r w:rsidR="008913B8">
        <w:rPr>
          <w:lang w:val="en-US"/>
        </w:rPr>
        <w:t xml:space="preserve">taxable income </w:t>
      </w:r>
      <w:r w:rsidR="0067054D">
        <w:rPr>
          <w:lang w:val="en-US"/>
        </w:rPr>
        <w:t xml:space="preserve">and taxable income after federal taxes </w:t>
      </w:r>
      <w:r w:rsidR="008913B8">
        <w:rPr>
          <w:lang w:val="en-US"/>
        </w:rPr>
        <w:t>(</w:t>
      </w:r>
      <w:r w:rsidR="00616B27">
        <w:rPr>
          <w:lang w:val="en-US"/>
        </w:rPr>
        <w:t>1945</w:t>
      </w:r>
      <w:r w:rsidR="008913B8">
        <w:rPr>
          <w:lang w:val="en-US"/>
        </w:rPr>
        <w:t xml:space="preserve"> to 201</w:t>
      </w:r>
      <w:r w:rsidR="00A34170">
        <w:rPr>
          <w:lang w:val="en-US"/>
        </w:rPr>
        <w:t>1</w:t>
      </w:r>
      <w:r w:rsidR="008913B8">
        <w:rPr>
          <w:lang w:val="en-US"/>
        </w:rPr>
        <w:t>).</w:t>
      </w:r>
      <w:r w:rsidR="0067054D">
        <w:rPr>
          <w:lang w:val="en-US"/>
        </w:rPr>
        <w:t xml:space="preserve"> Information on net income only </w:t>
      </w:r>
      <w:r w:rsidR="00783DA9">
        <w:rPr>
          <w:lang w:val="en-US"/>
        </w:rPr>
        <w:t>reaches</w:t>
      </w:r>
      <w:r w:rsidR="007E5EFB">
        <w:rPr>
          <w:lang w:val="en-US"/>
        </w:rPr>
        <w:t xml:space="preserve"> back</w:t>
      </w:r>
      <w:r w:rsidR="00783DA9">
        <w:rPr>
          <w:lang w:val="en-US"/>
        </w:rPr>
        <w:t xml:space="preserve"> until 1981/1982. T</w:t>
      </w:r>
      <w:r w:rsidR="003B2B0A" w:rsidRPr="003B2B0A">
        <w:rPr>
          <w:lang w:val="en-US"/>
        </w:rPr>
        <w:t xml:space="preserve">he three measures </w:t>
      </w:r>
      <w:r w:rsidR="006D14BC">
        <w:rPr>
          <w:lang w:val="en-US"/>
        </w:rPr>
        <w:t xml:space="preserve">develop in </w:t>
      </w:r>
      <w:r w:rsidR="003B2B0A" w:rsidRPr="003B2B0A">
        <w:rPr>
          <w:lang w:val="en-US"/>
        </w:rPr>
        <w:t xml:space="preserve">parallel </w:t>
      </w:r>
      <w:r w:rsidR="006D14BC">
        <w:rPr>
          <w:lang w:val="en-US"/>
        </w:rPr>
        <w:t xml:space="preserve">with the </w:t>
      </w:r>
      <w:r w:rsidR="003B2B0A" w:rsidRPr="003B2B0A">
        <w:rPr>
          <w:lang w:val="en-US"/>
        </w:rPr>
        <w:t>except</w:t>
      </w:r>
      <w:r w:rsidR="006D14BC">
        <w:rPr>
          <w:lang w:val="en-US"/>
        </w:rPr>
        <w:t>ion</w:t>
      </w:r>
      <w:r w:rsidR="001C2C89">
        <w:rPr>
          <w:lang w:val="en-US"/>
        </w:rPr>
        <w:t>s</w:t>
      </w:r>
      <w:r w:rsidR="003B2B0A" w:rsidRPr="003B2B0A">
        <w:rPr>
          <w:lang w:val="en-US"/>
        </w:rPr>
        <w:t xml:space="preserve"> </w:t>
      </w:r>
      <w:r w:rsidR="006D14BC">
        <w:rPr>
          <w:lang w:val="en-US"/>
        </w:rPr>
        <w:t xml:space="preserve">of </w:t>
      </w:r>
      <w:r w:rsidR="003B2B0A" w:rsidRPr="003B2B0A">
        <w:rPr>
          <w:lang w:val="en-US"/>
        </w:rPr>
        <w:t>the 1980s</w:t>
      </w:r>
      <w:r w:rsidR="001C2C89">
        <w:rPr>
          <w:lang w:val="en-US"/>
        </w:rPr>
        <w:t xml:space="preserve"> and 2011. In the</w:t>
      </w:r>
      <w:r w:rsidR="003B2B0A" w:rsidRPr="003B2B0A">
        <w:rPr>
          <w:lang w:val="en-US"/>
        </w:rPr>
        <w:t>s</w:t>
      </w:r>
      <w:r w:rsidR="001C2C89">
        <w:rPr>
          <w:lang w:val="en-US"/>
        </w:rPr>
        <w:t>e</w:t>
      </w:r>
      <w:r w:rsidR="003B2B0A" w:rsidRPr="003B2B0A">
        <w:rPr>
          <w:lang w:val="en-US"/>
        </w:rPr>
        <w:t xml:space="preserve"> period</w:t>
      </w:r>
      <w:r w:rsidR="001C2C89">
        <w:rPr>
          <w:lang w:val="en-US"/>
        </w:rPr>
        <w:t>s</w:t>
      </w:r>
      <w:r w:rsidR="003B2B0A" w:rsidRPr="003B2B0A">
        <w:rPr>
          <w:lang w:val="en-US"/>
        </w:rPr>
        <w:t xml:space="preserve"> the Gini</w:t>
      </w:r>
      <w:r w:rsidR="00402579">
        <w:rPr>
          <w:lang w:val="en-US"/>
        </w:rPr>
        <w:t xml:space="preserve"> </w:t>
      </w:r>
      <w:r w:rsidR="003B2B0A" w:rsidRPr="003B2B0A">
        <w:rPr>
          <w:lang w:val="en-US"/>
        </w:rPr>
        <w:t xml:space="preserve">coefficient for net income </w:t>
      </w:r>
      <w:r w:rsidR="00537C48">
        <w:rPr>
          <w:lang w:val="en-US"/>
        </w:rPr>
        <w:t xml:space="preserve">deviates from the </w:t>
      </w:r>
      <w:r w:rsidR="001A072B">
        <w:rPr>
          <w:lang w:val="en-US"/>
        </w:rPr>
        <w:t>other series</w:t>
      </w:r>
      <w:r w:rsidR="003B2B0A" w:rsidRPr="003B2B0A">
        <w:rPr>
          <w:lang w:val="en-US"/>
        </w:rPr>
        <w:t xml:space="preserve">. </w:t>
      </w:r>
      <w:r w:rsidR="00537C48" w:rsidRPr="00537C48">
        <w:rPr>
          <w:lang w:val="en-US"/>
        </w:rPr>
        <w:t>This is</w:t>
      </w:r>
      <w:r w:rsidR="001C2C89">
        <w:rPr>
          <w:lang w:val="en-US"/>
        </w:rPr>
        <w:t xml:space="preserve"> </w:t>
      </w:r>
      <w:r w:rsidR="00537C48" w:rsidRPr="00537C48">
        <w:rPr>
          <w:lang w:val="en-US"/>
        </w:rPr>
        <w:t>due to change</w:t>
      </w:r>
      <w:r w:rsidR="001C2C89">
        <w:rPr>
          <w:lang w:val="en-US"/>
        </w:rPr>
        <w:t xml:space="preserve">s in </w:t>
      </w:r>
      <w:r w:rsidR="001A072B">
        <w:rPr>
          <w:lang w:val="en-US"/>
        </w:rPr>
        <w:t xml:space="preserve">the </w:t>
      </w:r>
      <w:r w:rsidR="001C2C89">
        <w:rPr>
          <w:lang w:val="en-US"/>
        </w:rPr>
        <w:t>tax</w:t>
      </w:r>
      <w:r w:rsidR="001A072B">
        <w:rPr>
          <w:lang w:val="en-US"/>
        </w:rPr>
        <w:t xml:space="preserve"> exemption </w:t>
      </w:r>
      <w:r w:rsidR="001C2C89">
        <w:rPr>
          <w:lang w:val="en-US"/>
        </w:rPr>
        <w:t>thr</w:t>
      </w:r>
      <w:r w:rsidR="001A072B">
        <w:rPr>
          <w:lang w:val="en-US"/>
        </w:rPr>
        <w:t>eshold</w:t>
      </w:r>
      <w:r w:rsidR="001C2C89">
        <w:rPr>
          <w:lang w:val="en-US"/>
        </w:rPr>
        <w:t xml:space="preserve"> (e.g. </w:t>
      </w:r>
      <w:r w:rsidR="00537C48">
        <w:rPr>
          <w:lang w:val="en-US"/>
        </w:rPr>
        <w:t>inflation</w:t>
      </w:r>
      <w:r w:rsidR="001C2C89">
        <w:rPr>
          <w:lang w:val="en-US"/>
        </w:rPr>
        <w:t>ary adjustments or</w:t>
      </w:r>
      <w:r w:rsidR="00537C48">
        <w:rPr>
          <w:lang w:val="en-US"/>
        </w:rPr>
        <w:t xml:space="preserve"> </w:t>
      </w:r>
      <w:r w:rsidR="001C2C89">
        <w:rPr>
          <w:lang w:val="en-US"/>
        </w:rPr>
        <w:t>extended deductions</w:t>
      </w:r>
      <w:r w:rsidR="001A072B">
        <w:rPr>
          <w:lang w:val="en-US"/>
        </w:rPr>
        <w:t>; see section 4.5.3</w:t>
      </w:r>
      <w:r w:rsidR="001C2C89">
        <w:rPr>
          <w:lang w:val="en-US"/>
        </w:rPr>
        <w:t>)</w:t>
      </w:r>
      <w:r w:rsidR="00537C48">
        <w:rPr>
          <w:lang w:val="en-US"/>
        </w:rPr>
        <w:t xml:space="preserve"> </w:t>
      </w:r>
      <w:r w:rsidR="003B2B0A" w:rsidRPr="003B2B0A">
        <w:rPr>
          <w:lang w:val="en-US"/>
        </w:rPr>
        <w:t>and shows that</w:t>
      </w:r>
      <w:r w:rsidR="00FF2264">
        <w:rPr>
          <w:lang w:val="en-US"/>
        </w:rPr>
        <w:t xml:space="preserve"> </w:t>
      </w:r>
      <w:r w:rsidR="006D14BC">
        <w:rPr>
          <w:lang w:val="en-US"/>
        </w:rPr>
        <w:t xml:space="preserve">longitudinal </w:t>
      </w:r>
      <w:r w:rsidR="00FF2264">
        <w:rPr>
          <w:lang w:val="en-US"/>
        </w:rPr>
        <w:t xml:space="preserve">data need to be interpreted </w:t>
      </w:r>
      <w:r w:rsidR="006D14BC">
        <w:rPr>
          <w:lang w:val="en-US"/>
        </w:rPr>
        <w:t xml:space="preserve">considering </w:t>
      </w:r>
      <w:r w:rsidR="003B2B0A" w:rsidRPr="003B2B0A">
        <w:rPr>
          <w:lang w:val="en-US"/>
        </w:rPr>
        <w:t>changes in taxation or regulation systems. In general</w:t>
      </w:r>
      <w:r w:rsidR="00415AD7">
        <w:rPr>
          <w:lang w:val="en-US"/>
        </w:rPr>
        <w:t>,</w:t>
      </w:r>
      <w:r w:rsidR="003B2B0A" w:rsidRPr="003B2B0A">
        <w:rPr>
          <w:lang w:val="en-US"/>
        </w:rPr>
        <w:t xml:space="preserve"> inequality assessed with taxable income is higher than inequality assessed with net income or taxable income after federal taxes. </w:t>
      </w:r>
      <w:r w:rsidR="007B5DDD">
        <w:rPr>
          <w:lang w:val="en-US"/>
        </w:rPr>
        <w:t>This</w:t>
      </w:r>
      <w:r w:rsidR="003B2B0A" w:rsidRPr="003B2B0A">
        <w:rPr>
          <w:lang w:val="en-US"/>
        </w:rPr>
        <w:t xml:space="preserve"> is not </w:t>
      </w:r>
      <w:r w:rsidR="007B5DDD" w:rsidRPr="003B2B0A">
        <w:rPr>
          <w:lang w:val="en-US"/>
        </w:rPr>
        <w:t>surprising</w:t>
      </w:r>
      <w:r w:rsidR="00415AD7">
        <w:rPr>
          <w:lang w:val="en-US"/>
        </w:rPr>
        <w:t>:</w:t>
      </w:r>
      <w:r w:rsidR="007B5DDD">
        <w:rPr>
          <w:lang w:val="en-US"/>
        </w:rPr>
        <w:t xml:space="preserve"> </w:t>
      </w:r>
      <w:r w:rsidR="009E3507">
        <w:rPr>
          <w:lang w:val="en-US"/>
        </w:rPr>
        <w:t>Federal</w:t>
      </w:r>
      <w:r w:rsidR="009E3507" w:rsidRPr="003B2B0A">
        <w:rPr>
          <w:lang w:val="en-US"/>
        </w:rPr>
        <w:t xml:space="preserve"> taxes reduce</w:t>
      </w:r>
      <w:r w:rsidR="003B2B0A" w:rsidRPr="003B2B0A">
        <w:rPr>
          <w:lang w:val="en-US"/>
        </w:rPr>
        <w:t xml:space="preserve"> inequality slightly because of the</w:t>
      </w:r>
      <w:r w:rsidR="009E3507">
        <w:rPr>
          <w:lang w:val="en-US"/>
        </w:rPr>
        <w:t xml:space="preserve"> tax progressivity. </w:t>
      </w:r>
      <w:r w:rsidR="00415AD7">
        <w:rPr>
          <w:lang w:val="en-US"/>
        </w:rPr>
        <w:t xml:space="preserve">In addition, </w:t>
      </w:r>
      <w:r w:rsidR="00743774">
        <w:rPr>
          <w:lang w:val="en-US"/>
        </w:rPr>
        <w:t xml:space="preserve">inequality is higher for taxable income than for net income, because </w:t>
      </w:r>
      <w:r w:rsidR="006D14BC">
        <w:rPr>
          <w:lang w:val="en-US"/>
        </w:rPr>
        <w:t xml:space="preserve">of </w:t>
      </w:r>
      <w:r w:rsidR="007B5DDD">
        <w:rPr>
          <w:lang w:val="en-US"/>
        </w:rPr>
        <w:t>social deductions</w:t>
      </w:r>
      <w:r w:rsidR="00DE42A5">
        <w:rPr>
          <w:lang w:val="en-US"/>
        </w:rPr>
        <w:t xml:space="preserve"> (see footnote </w:t>
      </w:r>
      <w:r w:rsidR="00DE42A5">
        <w:rPr>
          <w:lang w:val="en-US"/>
        </w:rPr>
        <w:fldChar w:fldCharType="begin"/>
      </w:r>
      <w:r w:rsidR="00DE42A5">
        <w:rPr>
          <w:lang w:val="en-US"/>
        </w:rPr>
        <w:instrText xml:space="preserve"> NOTEREF _Ref428979810 \h </w:instrText>
      </w:r>
      <w:r w:rsidR="00DE42A5">
        <w:rPr>
          <w:lang w:val="en-US"/>
        </w:rPr>
      </w:r>
      <w:r w:rsidR="00DE42A5">
        <w:rPr>
          <w:lang w:val="en-US"/>
        </w:rPr>
        <w:fldChar w:fldCharType="separate"/>
      </w:r>
      <w:r w:rsidR="00E829AC">
        <w:rPr>
          <w:lang w:val="en-US"/>
        </w:rPr>
        <w:t>8</w:t>
      </w:r>
      <w:r w:rsidR="00DE42A5">
        <w:rPr>
          <w:lang w:val="en-US"/>
        </w:rPr>
        <w:fldChar w:fldCharType="end"/>
      </w:r>
      <w:r w:rsidR="00DE42A5">
        <w:rPr>
          <w:lang w:val="en-US"/>
        </w:rPr>
        <w:t>)</w:t>
      </w:r>
      <w:r w:rsidR="006D14BC">
        <w:rPr>
          <w:lang w:val="en-US"/>
        </w:rPr>
        <w:t xml:space="preserve">, which are </w:t>
      </w:r>
      <w:r w:rsidR="007E5EFB">
        <w:rPr>
          <w:lang w:val="en-US"/>
        </w:rPr>
        <w:t>fixed-</w:t>
      </w:r>
      <w:r w:rsidR="00743774">
        <w:rPr>
          <w:lang w:val="en-US"/>
        </w:rPr>
        <w:t>rate deductions</w:t>
      </w:r>
      <w:r w:rsidR="001A072B">
        <w:rPr>
          <w:lang w:val="en-US"/>
        </w:rPr>
        <w:t xml:space="preserve"> </w:t>
      </w:r>
      <w:r w:rsidR="00743774">
        <w:rPr>
          <w:lang w:val="en-US"/>
        </w:rPr>
        <w:t>relate</w:t>
      </w:r>
      <w:r w:rsidR="006D14BC">
        <w:rPr>
          <w:lang w:val="en-US"/>
        </w:rPr>
        <w:t>d</w:t>
      </w:r>
      <w:r w:rsidR="00743774">
        <w:rPr>
          <w:lang w:val="en-US"/>
        </w:rPr>
        <w:t xml:space="preserve"> to household </w:t>
      </w:r>
      <w:r w:rsidR="006D14BC">
        <w:rPr>
          <w:lang w:val="en-US"/>
        </w:rPr>
        <w:t>characteristics</w:t>
      </w:r>
      <w:r w:rsidR="00634342">
        <w:rPr>
          <w:lang w:val="en-US"/>
        </w:rPr>
        <w:t>.</w:t>
      </w:r>
      <w:r w:rsidR="00743774">
        <w:rPr>
          <w:lang w:val="en-US"/>
        </w:rPr>
        <w:t xml:space="preserve"> </w:t>
      </w:r>
      <w:r w:rsidR="00634342">
        <w:rPr>
          <w:lang w:val="en-US"/>
        </w:rPr>
        <w:t>Hence, subtracting social deductions from net</w:t>
      </w:r>
      <w:r w:rsidR="0010571E">
        <w:rPr>
          <w:lang w:val="en-US"/>
        </w:rPr>
        <w:t xml:space="preserve"> income</w:t>
      </w:r>
      <w:r w:rsidR="00634342">
        <w:rPr>
          <w:lang w:val="en-US"/>
        </w:rPr>
        <w:t xml:space="preserve"> </w:t>
      </w:r>
      <w:r w:rsidR="00743774">
        <w:rPr>
          <w:lang w:val="en-US"/>
        </w:rPr>
        <w:t xml:space="preserve">results in </w:t>
      </w:r>
      <w:r w:rsidR="00634342">
        <w:rPr>
          <w:lang w:val="en-US"/>
        </w:rPr>
        <w:t>over proportional</w:t>
      </w:r>
      <w:r w:rsidR="00743774">
        <w:rPr>
          <w:lang w:val="en-US"/>
        </w:rPr>
        <w:t xml:space="preserve"> reduction of low</w:t>
      </w:r>
      <w:r w:rsidR="00634342">
        <w:rPr>
          <w:lang w:val="en-US"/>
        </w:rPr>
        <w:t>er</w:t>
      </w:r>
      <w:r w:rsidR="00743774">
        <w:rPr>
          <w:lang w:val="en-US"/>
        </w:rPr>
        <w:t xml:space="preserve"> incomes.</w:t>
      </w:r>
    </w:p>
    <w:p w14:paraId="3385B164" w14:textId="77777777" w:rsidR="002A2ED7" w:rsidRDefault="002A2ED7" w:rsidP="00154023">
      <w:pPr>
        <w:rPr>
          <w:lang w:val="en-US"/>
        </w:rPr>
      </w:pPr>
    </w:p>
    <w:p w14:paraId="42B3C592" w14:textId="47BE3C42" w:rsidR="00250B6E" w:rsidRDefault="00E829AC" w:rsidP="008370AD">
      <w:pPr>
        <w:keepNext/>
      </w:pPr>
      <w:r>
        <w:rPr>
          <w:noProof/>
          <w:lang w:eastAsia="de-CH"/>
        </w:rPr>
        <w:lastRenderedPageBreak/>
        <w:drawing>
          <wp:inline distT="0" distB="0" distL="0" distR="0" wp14:anchorId="3D068CF9" wp14:editId="560C723F">
            <wp:extent cx="6011545" cy="3384012"/>
            <wp:effectExtent l="0" t="0" r="8255" b="6985"/>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11545" cy="3384012"/>
                    </a:xfrm>
                    <a:prstGeom prst="rect">
                      <a:avLst/>
                    </a:prstGeom>
                    <a:noFill/>
                    <a:ln>
                      <a:noFill/>
                    </a:ln>
                  </pic:spPr>
                </pic:pic>
              </a:graphicData>
            </a:graphic>
          </wp:inline>
        </w:drawing>
      </w:r>
    </w:p>
    <w:p w14:paraId="11F19273" w14:textId="7E0836AD" w:rsidR="008370AD" w:rsidRPr="005E7BD6" w:rsidRDefault="008370AD" w:rsidP="008370AD">
      <w:pPr>
        <w:pStyle w:val="Beschriftung"/>
        <w:rPr>
          <w:sz w:val="24"/>
          <w:lang w:val="en-US"/>
        </w:rPr>
      </w:pPr>
      <w:bookmarkStart w:id="31" w:name="_Ref406511509"/>
      <w:r w:rsidRPr="00616B27">
        <w:rPr>
          <w:sz w:val="24"/>
          <w:lang w:val="en-US"/>
        </w:rPr>
        <w:t xml:space="preserve">Figure </w:t>
      </w:r>
      <w:r w:rsidRPr="00616B27">
        <w:rPr>
          <w:sz w:val="24"/>
          <w:lang w:val="en-US"/>
        </w:rPr>
        <w:fldChar w:fldCharType="begin"/>
      </w:r>
      <w:r w:rsidRPr="00616B27">
        <w:rPr>
          <w:sz w:val="24"/>
          <w:lang w:val="en-US"/>
        </w:rPr>
        <w:instrText xml:space="preserve"> </w:instrText>
      </w:r>
      <w:r w:rsidR="006D14BC">
        <w:rPr>
          <w:sz w:val="24"/>
          <w:lang w:val="en-US"/>
        </w:rPr>
        <w:instrText>SEQ</w:instrText>
      </w:r>
      <w:r w:rsidRPr="00616B27">
        <w:rPr>
          <w:sz w:val="24"/>
          <w:lang w:val="en-US"/>
        </w:rPr>
        <w:instrText xml:space="preserve"> Figure \* ARABIC </w:instrText>
      </w:r>
      <w:r w:rsidRPr="00616B27">
        <w:rPr>
          <w:sz w:val="24"/>
          <w:lang w:val="en-US"/>
        </w:rPr>
        <w:fldChar w:fldCharType="separate"/>
      </w:r>
      <w:r w:rsidR="00E829AC">
        <w:rPr>
          <w:noProof/>
          <w:sz w:val="24"/>
          <w:lang w:val="en-US"/>
        </w:rPr>
        <w:t>3</w:t>
      </w:r>
      <w:r w:rsidRPr="00616B27">
        <w:rPr>
          <w:sz w:val="24"/>
          <w:lang w:val="en-US"/>
        </w:rPr>
        <w:fldChar w:fldCharType="end"/>
      </w:r>
      <w:bookmarkEnd w:id="31"/>
      <w:r w:rsidRPr="003757F4">
        <w:rPr>
          <w:sz w:val="24"/>
          <w:lang w:val="en-US"/>
        </w:rPr>
        <w:t xml:space="preserve">: </w:t>
      </w:r>
      <w:r>
        <w:rPr>
          <w:sz w:val="24"/>
          <w:lang w:val="en-US"/>
        </w:rPr>
        <w:t xml:space="preserve">Inequality trends using </w:t>
      </w:r>
      <w:r w:rsidRPr="003757F4">
        <w:rPr>
          <w:sz w:val="24"/>
          <w:lang w:val="en-US"/>
        </w:rPr>
        <w:t>different</w:t>
      </w:r>
      <w:r w:rsidR="001A5040">
        <w:rPr>
          <w:sz w:val="24"/>
          <w:lang w:val="en-US"/>
        </w:rPr>
        <w:t xml:space="preserve"> within tax data</w:t>
      </w:r>
      <w:r w:rsidRPr="003757F4">
        <w:rPr>
          <w:sz w:val="24"/>
          <w:lang w:val="en-US"/>
        </w:rPr>
        <w:t xml:space="preserve"> income definitions</w:t>
      </w:r>
      <w:r>
        <w:rPr>
          <w:sz w:val="24"/>
          <w:lang w:val="en-US"/>
        </w:rPr>
        <w:br/>
      </w:r>
      <w:r w:rsidRPr="007A5603">
        <w:rPr>
          <w:i/>
          <w:lang w:val="en-US"/>
        </w:rPr>
        <w:t xml:space="preserve">Source: Aggregated Tax Statistics </w:t>
      </w:r>
      <w:r w:rsidR="00747A43">
        <w:rPr>
          <w:i/>
          <w:lang w:val="en-US"/>
        </w:rPr>
        <w:t>(</w:t>
      </w:r>
      <w:r w:rsidRPr="007A5603">
        <w:rPr>
          <w:i/>
          <w:lang w:val="en-US"/>
        </w:rPr>
        <w:t>FTA</w:t>
      </w:r>
      <w:r w:rsidR="00747A43">
        <w:rPr>
          <w:i/>
          <w:lang w:val="en-US"/>
        </w:rPr>
        <w:t>)</w:t>
      </w:r>
      <w:r w:rsidRPr="007A5603">
        <w:rPr>
          <w:i/>
          <w:lang w:val="en-US"/>
        </w:rPr>
        <w:t xml:space="preserve"> </w:t>
      </w:r>
    </w:p>
    <w:p w14:paraId="2A62245E" w14:textId="0DD5B347" w:rsidR="00250B6E" w:rsidRDefault="00BD20DB" w:rsidP="004876AF">
      <w:pPr>
        <w:jc w:val="both"/>
        <w:rPr>
          <w:lang w:val="en-US"/>
        </w:rPr>
      </w:pPr>
      <w:r>
        <w:rPr>
          <w:lang w:val="en-US"/>
        </w:rPr>
        <w:t xml:space="preserve">Using micro tax data from Bern, we are able to quantify how much </w:t>
      </w:r>
      <w:r w:rsidR="001C34F4">
        <w:rPr>
          <w:lang w:val="en-US"/>
        </w:rPr>
        <w:t>Gini coefficients calculate</w:t>
      </w:r>
      <w:r w:rsidR="00704F49">
        <w:rPr>
          <w:lang w:val="en-US"/>
        </w:rPr>
        <w:t>d</w:t>
      </w:r>
      <w:r w:rsidR="001C34F4">
        <w:rPr>
          <w:lang w:val="en-US"/>
        </w:rPr>
        <w:t xml:space="preserve"> with taxable income deviate from a coefficient based on disposable income.</w:t>
      </w:r>
      <w:r w:rsidR="00F5771C">
        <w:rPr>
          <w:lang w:val="en-US"/>
        </w:rPr>
        <w:t xml:space="preserve"> We additionally provide a ti</w:t>
      </w:r>
      <w:r w:rsidR="002A2ED7">
        <w:rPr>
          <w:lang w:val="en-US"/>
        </w:rPr>
        <w:t>me series based on total income, to be able to relate differences either to deductions or to taxes.</w:t>
      </w:r>
      <w:r w:rsidR="00250B6E">
        <w:rPr>
          <w:lang w:val="en-US"/>
        </w:rPr>
        <w:t xml:space="preserve"> </w:t>
      </w:r>
      <w:r w:rsidR="00250B6E">
        <w:rPr>
          <w:lang w:val="en-US"/>
        </w:rPr>
        <w:fldChar w:fldCharType="begin"/>
      </w:r>
      <w:r w:rsidR="00250B6E">
        <w:rPr>
          <w:lang w:val="en-US"/>
        </w:rPr>
        <w:instrText xml:space="preserve"> </w:instrText>
      </w:r>
      <w:r w:rsidR="006D14BC">
        <w:rPr>
          <w:lang w:val="en-US"/>
        </w:rPr>
        <w:instrText>REF</w:instrText>
      </w:r>
      <w:r w:rsidR="00250B6E">
        <w:rPr>
          <w:lang w:val="en-US"/>
        </w:rPr>
        <w:instrText xml:space="preserve"> _Ref416973195 \h  \* MERGEFORMAT </w:instrText>
      </w:r>
      <w:r w:rsidR="00250B6E">
        <w:rPr>
          <w:lang w:val="en-US"/>
        </w:rPr>
      </w:r>
      <w:r w:rsidR="00250B6E">
        <w:rPr>
          <w:lang w:val="en-US"/>
        </w:rPr>
        <w:fldChar w:fldCharType="separate"/>
      </w:r>
      <w:r w:rsidR="00E829AC" w:rsidRPr="00E829AC">
        <w:rPr>
          <w:lang w:val="en-US"/>
        </w:rPr>
        <w:t>Figure 4</w:t>
      </w:r>
      <w:r w:rsidR="00250B6E">
        <w:rPr>
          <w:lang w:val="en-US"/>
        </w:rPr>
        <w:fldChar w:fldCharType="end"/>
      </w:r>
      <w:r w:rsidR="00250B6E">
        <w:rPr>
          <w:lang w:val="en-US"/>
        </w:rPr>
        <w:t xml:space="preserve"> shows that the Gini coefficient based on taxable income </w:t>
      </w:r>
      <w:r w:rsidR="007E5EFB">
        <w:rPr>
          <w:lang w:val="en-US"/>
        </w:rPr>
        <w:t xml:space="preserve">is </w:t>
      </w:r>
      <w:r w:rsidR="00250B6E">
        <w:rPr>
          <w:lang w:val="en-US"/>
        </w:rPr>
        <w:t xml:space="preserve">highest and </w:t>
      </w:r>
      <w:r w:rsidR="006D14BC">
        <w:rPr>
          <w:lang w:val="en-US"/>
        </w:rPr>
        <w:t xml:space="preserve">that </w:t>
      </w:r>
      <w:r w:rsidR="00250B6E">
        <w:rPr>
          <w:lang w:val="en-US"/>
        </w:rPr>
        <w:t xml:space="preserve">the difference between the theoretically more sound disposable income (total income </w:t>
      </w:r>
      <w:r w:rsidR="00DE42A5">
        <w:rPr>
          <w:lang w:val="en-US"/>
        </w:rPr>
        <w:t xml:space="preserve">minus </w:t>
      </w:r>
      <w:r w:rsidR="00250B6E">
        <w:rPr>
          <w:lang w:val="en-US"/>
        </w:rPr>
        <w:t>taxes and private transfer</w:t>
      </w:r>
      <w:r w:rsidR="006D14BC">
        <w:rPr>
          <w:lang w:val="en-US"/>
        </w:rPr>
        <w:t>s</w:t>
      </w:r>
      <w:r w:rsidR="00DE42A5" w:rsidRPr="00D71BE3">
        <w:rPr>
          <w:lang w:val="en-US"/>
        </w:rPr>
        <w:t xml:space="preserve"> paid</w:t>
      </w:r>
      <w:r w:rsidR="00250B6E">
        <w:rPr>
          <w:lang w:val="en-US"/>
        </w:rPr>
        <w:t>) and the often available taxable income is huge (roughly ∆ 0.1 each year). Surprising</w:t>
      </w:r>
      <w:r w:rsidR="007E5EFB">
        <w:rPr>
          <w:lang w:val="en-US"/>
        </w:rPr>
        <w:t>ly,</w:t>
      </w:r>
      <w:r w:rsidR="00250B6E">
        <w:rPr>
          <w:lang w:val="en-US"/>
        </w:rPr>
        <w:t xml:space="preserve"> a bigger part of the difference is explained by deductions, while an inequality reduction through progressive taxation is present, but </w:t>
      </w:r>
      <w:r w:rsidR="00FC6280">
        <w:rPr>
          <w:lang w:val="en-US"/>
        </w:rPr>
        <w:t xml:space="preserve">with </w:t>
      </w:r>
      <w:r w:rsidR="00250B6E">
        <w:rPr>
          <w:lang w:val="en-US"/>
        </w:rPr>
        <w:t xml:space="preserve">lower impact.   </w:t>
      </w:r>
    </w:p>
    <w:p w14:paraId="0A7E0FC4" w14:textId="385184D8" w:rsidR="001A5040" w:rsidRDefault="001A5040" w:rsidP="00154023">
      <w:pPr>
        <w:rPr>
          <w:lang w:val="en-US"/>
        </w:rPr>
      </w:pPr>
    </w:p>
    <w:p w14:paraId="35032E96" w14:textId="77777777" w:rsidR="001A5040" w:rsidRDefault="001A5040" w:rsidP="00154023">
      <w:pPr>
        <w:rPr>
          <w:lang w:val="en-US"/>
        </w:rPr>
      </w:pPr>
    </w:p>
    <w:p w14:paraId="561EF760" w14:textId="2B19F658" w:rsidR="001A5040" w:rsidRDefault="00E829AC" w:rsidP="00154023">
      <w:pPr>
        <w:rPr>
          <w:lang w:val="en-US"/>
        </w:rPr>
      </w:pPr>
      <w:r>
        <w:rPr>
          <w:noProof/>
          <w:lang w:eastAsia="de-CH"/>
        </w:rPr>
        <w:drawing>
          <wp:inline distT="0" distB="0" distL="0" distR="0" wp14:anchorId="5F52034A" wp14:editId="057DBBAC">
            <wp:extent cx="5143500" cy="2931371"/>
            <wp:effectExtent l="0" t="0" r="0" b="254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44586" cy="2931990"/>
                    </a:xfrm>
                    <a:prstGeom prst="rect">
                      <a:avLst/>
                    </a:prstGeom>
                    <a:noFill/>
                    <a:ln>
                      <a:noFill/>
                    </a:ln>
                  </pic:spPr>
                </pic:pic>
              </a:graphicData>
            </a:graphic>
          </wp:inline>
        </w:drawing>
      </w:r>
    </w:p>
    <w:p w14:paraId="7164D25E" w14:textId="7ECA4449" w:rsidR="001A5040" w:rsidRPr="001A5040" w:rsidRDefault="001A5040" w:rsidP="001A5040">
      <w:pPr>
        <w:pStyle w:val="Beschriftung"/>
        <w:rPr>
          <w:sz w:val="24"/>
          <w:lang w:val="en-US"/>
        </w:rPr>
      </w:pPr>
      <w:bookmarkStart w:id="32" w:name="_Ref416973195"/>
      <w:r w:rsidRPr="00616B27">
        <w:rPr>
          <w:sz w:val="24"/>
          <w:lang w:val="en-US"/>
        </w:rPr>
        <w:t xml:space="preserve">Figure </w:t>
      </w:r>
      <w:r w:rsidRPr="00616B27">
        <w:rPr>
          <w:sz w:val="24"/>
          <w:lang w:val="en-US"/>
        </w:rPr>
        <w:fldChar w:fldCharType="begin"/>
      </w:r>
      <w:r w:rsidRPr="00616B27">
        <w:rPr>
          <w:sz w:val="24"/>
          <w:lang w:val="en-US"/>
        </w:rPr>
        <w:instrText xml:space="preserve"> </w:instrText>
      </w:r>
      <w:r w:rsidR="006D14BC">
        <w:rPr>
          <w:sz w:val="24"/>
          <w:lang w:val="en-US"/>
        </w:rPr>
        <w:instrText>SEQ</w:instrText>
      </w:r>
      <w:r w:rsidRPr="00616B27">
        <w:rPr>
          <w:sz w:val="24"/>
          <w:lang w:val="en-US"/>
        </w:rPr>
        <w:instrText xml:space="preserve"> Figure \* ARABIC </w:instrText>
      </w:r>
      <w:r w:rsidRPr="00616B27">
        <w:rPr>
          <w:sz w:val="24"/>
          <w:lang w:val="en-US"/>
        </w:rPr>
        <w:fldChar w:fldCharType="separate"/>
      </w:r>
      <w:r w:rsidR="00E829AC">
        <w:rPr>
          <w:noProof/>
          <w:sz w:val="24"/>
          <w:lang w:val="en-US"/>
        </w:rPr>
        <w:t>4</w:t>
      </w:r>
      <w:r w:rsidRPr="00616B27">
        <w:rPr>
          <w:sz w:val="24"/>
          <w:lang w:val="en-US"/>
        </w:rPr>
        <w:fldChar w:fldCharType="end"/>
      </w:r>
      <w:bookmarkEnd w:id="32"/>
      <w:r w:rsidRPr="003757F4">
        <w:rPr>
          <w:sz w:val="24"/>
          <w:lang w:val="en-US"/>
        </w:rPr>
        <w:t xml:space="preserve">: </w:t>
      </w:r>
      <w:r>
        <w:rPr>
          <w:sz w:val="24"/>
          <w:lang w:val="en-US"/>
        </w:rPr>
        <w:t xml:space="preserve">Inequality trends comparing taxable income to disposable income </w:t>
      </w:r>
      <w:r>
        <w:rPr>
          <w:sz w:val="24"/>
          <w:lang w:val="en-US"/>
        </w:rPr>
        <w:br/>
      </w:r>
      <w:r w:rsidRPr="007A5603">
        <w:rPr>
          <w:i/>
          <w:lang w:val="en-US"/>
        </w:rPr>
        <w:t xml:space="preserve">Source: </w:t>
      </w:r>
      <w:r w:rsidR="00350ED6">
        <w:rPr>
          <w:i/>
          <w:lang w:val="en-US"/>
        </w:rPr>
        <w:t>M</w:t>
      </w:r>
      <w:r w:rsidR="00592381">
        <w:rPr>
          <w:i/>
          <w:lang w:val="en-US"/>
        </w:rPr>
        <w:t xml:space="preserve">icro tax data </w:t>
      </w:r>
      <w:r w:rsidR="00350ED6">
        <w:rPr>
          <w:i/>
          <w:lang w:val="en-US"/>
        </w:rPr>
        <w:t>(</w:t>
      </w:r>
      <w:r w:rsidR="00592381">
        <w:rPr>
          <w:i/>
          <w:lang w:val="en-US"/>
        </w:rPr>
        <w:t>Bern</w:t>
      </w:r>
      <w:r w:rsidR="00350ED6">
        <w:rPr>
          <w:i/>
          <w:lang w:val="en-US"/>
        </w:rPr>
        <w:t>)</w:t>
      </w:r>
    </w:p>
    <w:p w14:paraId="24D052BF" w14:textId="77777777" w:rsidR="00BD20DB" w:rsidRDefault="00BD20DB" w:rsidP="00154023">
      <w:pPr>
        <w:rPr>
          <w:lang w:val="en-US"/>
        </w:rPr>
      </w:pPr>
    </w:p>
    <w:p w14:paraId="55DBE995" w14:textId="3350E4FD" w:rsidR="00902218" w:rsidRPr="00616B27" w:rsidRDefault="00E90501" w:rsidP="004876AF">
      <w:pPr>
        <w:pStyle w:val="berschrift3"/>
        <w:rPr>
          <w:i/>
          <w:lang w:val="en-US"/>
        </w:rPr>
      </w:pPr>
      <w:bookmarkStart w:id="33" w:name="_Ref404961181"/>
      <w:bookmarkStart w:id="34" w:name="_Toc406505795"/>
      <w:r>
        <w:rPr>
          <w:i/>
          <w:lang w:val="en-US"/>
        </w:rPr>
        <w:t xml:space="preserve">Using </w:t>
      </w:r>
      <w:r w:rsidR="007E5EFB">
        <w:rPr>
          <w:i/>
          <w:lang w:val="en-US"/>
        </w:rPr>
        <w:t>i</w:t>
      </w:r>
      <w:r w:rsidR="007E5EFB" w:rsidRPr="0040615D">
        <w:rPr>
          <w:i/>
          <w:lang w:val="en-US"/>
        </w:rPr>
        <w:t xml:space="preserve">ncome </w:t>
      </w:r>
      <w:r w:rsidR="0040615D" w:rsidRPr="0040615D">
        <w:rPr>
          <w:i/>
          <w:lang w:val="en-US"/>
        </w:rPr>
        <w:t>corrected with an equivalence scale based on tax information</w:t>
      </w:r>
      <w:bookmarkEnd w:id="33"/>
      <w:bookmarkEnd w:id="34"/>
    </w:p>
    <w:p w14:paraId="42C46ED0" w14:textId="582772EB" w:rsidR="00B410D9" w:rsidRDefault="00DD3A93" w:rsidP="004402F1">
      <w:pPr>
        <w:jc w:val="both"/>
        <w:rPr>
          <w:lang w:val="en-US"/>
        </w:rPr>
      </w:pPr>
      <w:r>
        <w:rPr>
          <w:lang w:val="en-US"/>
        </w:rPr>
        <w:t xml:space="preserve">Income inequality studies often work with an </w:t>
      </w:r>
      <w:r w:rsidRPr="00406373">
        <w:rPr>
          <w:i/>
          <w:lang w:val="en-US"/>
        </w:rPr>
        <w:t xml:space="preserve">equivalence </w:t>
      </w:r>
      <w:r w:rsidR="00B410D9" w:rsidRPr="00406373">
        <w:rPr>
          <w:i/>
          <w:lang w:val="en-US"/>
        </w:rPr>
        <w:t>scale</w:t>
      </w:r>
      <w:r w:rsidR="00B410D9">
        <w:rPr>
          <w:lang w:val="en-US"/>
        </w:rPr>
        <w:t xml:space="preserve"> </w:t>
      </w:r>
      <w:r w:rsidR="00ED647C">
        <w:rPr>
          <w:lang w:val="en-US"/>
        </w:rPr>
        <w:t>to account</w:t>
      </w:r>
      <w:r>
        <w:rPr>
          <w:lang w:val="en-US"/>
        </w:rPr>
        <w:t xml:space="preserve"> for the number of household </w:t>
      </w:r>
      <w:r w:rsidR="00B410D9">
        <w:rPr>
          <w:lang w:val="en-US"/>
        </w:rPr>
        <w:t xml:space="preserve">members that potentially share income and resources. Because tax data refer to fiscal </w:t>
      </w:r>
      <w:r w:rsidR="00743774">
        <w:rPr>
          <w:lang w:val="en-US"/>
        </w:rPr>
        <w:t>household</w:t>
      </w:r>
      <w:r w:rsidR="00B410D9">
        <w:rPr>
          <w:lang w:val="en-US"/>
        </w:rPr>
        <w:t>s</w:t>
      </w:r>
      <w:r w:rsidR="00743774">
        <w:rPr>
          <w:lang w:val="en-US"/>
        </w:rPr>
        <w:t xml:space="preserve"> and</w:t>
      </w:r>
      <w:r w:rsidR="00B410D9">
        <w:rPr>
          <w:lang w:val="en-US"/>
        </w:rPr>
        <w:t xml:space="preserve"> not</w:t>
      </w:r>
      <w:r w:rsidR="00ED647C">
        <w:rPr>
          <w:lang w:val="en-US"/>
        </w:rPr>
        <w:t xml:space="preserve"> to</w:t>
      </w:r>
      <w:r w:rsidR="00B410D9">
        <w:rPr>
          <w:lang w:val="en-US"/>
        </w:rPr>
        <w:t xml:space="preserve"> real households</w:t>
      </w:r>
      <w:r w:rsidR="006A734E">
        <w:rPr>
          <w:lang w:val="en-US"/>
        </w:rPr>
        <w:t xml:space="preserve">, it is only possible to use </w:t>
      </w:r>
      <w:r w:rsidR="00B410D9">
        <w:rPr>
          <w:lang w:val="en-US"/>
        </w:rPr>
        <w:t>an approximation of the equivalence concept</w:t>
      </w:r>
      <w:r w:rsidR="006A734E">
        <w:rPr>
          <w:lang w:val="en-US"/>
        </w:rPr>
        <w:t xml:space="preserve">, which uses </w:t>
      </w:r>
      <w:r w:rsidR="00634342">
        <w:rPr>
          <w:lang w:val="en-US"/>
        </w:rPr>
        <w:t xml:space="preserve">a </w:t>
      </w:r>
      <w:r w:rsidR="00B410D9" w:rsidRPr="003B2B0A">
        <w:rPr>
          <w:lang w:val="en-US"/>
        </w:rPr>
        <w:t xml:space="preserve">scale </w:t>
      </w:r>
      <w:r w:rsidR="006A734E">
        <w:rPr>
          <w:lang w:val="en-US"/>
        </w:rPr>
        <w:t xml:space="preserve">that </w:t>
      </w:r>
      <w:r w:rsidR="00634342">
        <w:rPr>
          <w:lang w:val="en-US"/>
        </w:rPr>
        <w:t>is based on</w:t>
      </w:r>
      <w:r w:rsidR="00B410D9" w:rsidRPr="003B2B0A">
        <w:rPr>
          <w:lang w:val="en-US"/>
        </w:rPr>
        <w:t xml:space="preserve"> information </w:t>
      </w:r>
      <w:r w:rsidR="007E5EFB">
        <w:rPr>
          <w:lang w:val="en-US"/>
        </w:rPr>
        <w:t>from</w:t>
      </w:r>
      <w:r w:rsidR="00B410D9" w:rsidRPr="003B2B0A">
        <w:rPr>
          <w:lang w:val="en-US"/>
        </w:rPr>
        <w:t xml:space="preserve"> tax data</w:t>
      </w:r>
      <w:r w:rsidR="00202C51">
        <w:rPr>
          <w:lang w:val="en-US"/>
        </w:rPr>
        <w:t xml:space="preserve"> and applied to tax units</w:t>
      </w:r>
      <w:r w:rsidR="00B410D9" w:rsidRPr="003B2B0A">
        <w:rPr>
          <w:lang w:val="en-US"/>
        </w:rPr>
        <w:t xml:space="preserve">. The incomes of single households are divided by 1 (no change), </w:t>
      </w:r>
      <w:r w:rsidR="007E5EFB">
        <w:rPr>
          <w:lang w:val="en-US"/>
        </w:rPr>
        <w:t xml:space="preserve">while </w:t>
      </w:r>
      <w:r w:rsidR="00B410D9" w:rsidRPr="003B2B0A">
        <w:rPr>
          <w:lang w:val="en-US"/>
        </w:rPr>
        <w:t>for married tax units the equivalence</w:t>
      </w:r>
      <w:r w:rsidR="007E5EFB">
        <w:rPr>
          <w:lang w:val="en-US"/>
        </w:rPr>
        <w:t xml:space="preserve"> </w:t>
      </w:r>
      <w:r w:rsidR="00B410D9" w:rsidRPr="003B2B0A">
        <w:rPr>
          <w:lang w:val="en-US"/>
        </w:rPr>
        <w:t>factor is 1.5. For every child and person supported by the tax</w:t>
      </w:r>
      <w:r w:rsidR="007E5EFB">
        <w:rPr>
          <w:lang w:val="en-US"/>
        </w:rPr>
        <w:t xml:space="preserve"> </w:t>
      </w:r>
      <w:r w:rsidR="00B410D9" w:rsidRPr="003B2B0A">
        <w:rPr>
          <w:lang w:val="en-US"/>
        </w:rPr>
        <w:t>unit</w:t>
      </w:r>
      <w:r w:rsidR="007E5EFB">
        <w:rPr>
          <w:lang w:val="en-US"/>
        </w:rPr>
        <w:t>,</w:t>
      </w:r>
      <w:r w:rsidR="00B410D9" w:rsidRPr="003B2B0A">
        <w:rPr>
          <w:lang w:val="en-US"/>
        </w:rPr>
        <w:t xml:space="preserve"> a value of 0.3 is added to the</w:t>
      </w:r>
      <w:r w:rsidR="00B410D9">
        <w:rPr>
          <w:lang w:val="en-US"/>
        </w:rPr>
        <w:t xml:space="preserve"> denominator</w:t>
      </w:r>
      <w:r w:rsidR="00B410D9" w:rsidRPr="003B2B0A">
        <w:rPr>
          <w:lang w:val="en-US"/>
        </w:rPr>
        <w:t>.</w:t>
      </w:r>
      <w:r w:rsidR="007B5DDD">
        <w:rPr>
          <w:lang w:val="en-US"/>
        </w:rPr>
        <w:t xml:space="preserve"> </w:t>
      </w:r>
      <w:r w:rsidR="006C38EE">
        <w:rPr>
          <w:lang w:val="en-US"/>
        </w:rPr>
        <w:t>These calculation steps</w:t>
      </w:r>
      <w:r w:rsidR="007B5DDD">
        <w:rPr>
          <w:lang w:val="en-US"/>
        </w:rPr>
        <w:t xml:space="preserve"> </w:t>
      </w:r>
      <w:r w:rsidR="000740F8">
        <w:rPr>
          <w:lang w:val="en-US"/>
        </w:rPr>
        <w:t>follow</w:t>
      </w:r>
      <w:r w:rsidR="006C38EE">
        <w:rPr>
          <w:lang w:val="en-US"/>
        </w:rPr>
        <w:t xml:space="preserve"> </w:t>
      </w:r>
      <w:r w:rsidR="007B5DDD">
        <w:rPr>
          <w:lang w:val="en-US"/>
        </w:rPr>
        <w:t>the logic</w:t>
      </w:r>
      <w:r w:rsidR="00202C51">
        <w:rPr>
          <w:lang w:val="en-US"/>
        </w:rPr>
        <w:t xml:space="preserve"> of</w:t>
      </w:r>
      <w:r w:rsidR="007B5DDD">
        <w:rPr>
          <w:lang w:val="en-US"/>
        </w:rPr>
        <w:t xml:space="preserve"> the modified OECD</w:t>
      </w:r>
      <w:r w:rsidR="007E5EFB">
        <w:rPr>
          <w:lang w:val="en-US"/>
        </w:rPr>
        <w:t xml:space="preserve"> s</w:t>
      </w:r>
      <w:r w:rsidR="007B5DDD">
        <w:rPr>
          <w:lang w:val="en-US"/>
        </w:rPr>
        <w:t>cale (OECD 2013</w:t>
      </w:r>
      <w:r w:rsidR="00761795">
        <w:rPr>
          <w:lang w:val="en-US"/>
        </w:rPr>
        <w:t xml:space="preserve">, </w:t>
      </w:r>
      <w:r w:rsidR="007B5DDD">
        <w:rPr>
          <w:lang w:val="en-US"/>
        </w:rPr>
        <w:t>173)</w:t>
      </w:r>
      <w:r w:rsidR="007E5EFB">
        <w:rPr>
          <w:lang w:val="en-US"/>
        </w:rPr>
        <w:t>.</w:t>
      </w:r>
      <w:r w:rsidR="00783DA9">
        <w:rPr>
          <w:rStyle w:val="Funotenzeichen"/>
          <w:lang w:val="en-US"/>
        </w:rPr>
        <w:footnoteReference w:id="10"/>
      </w:r>
      <w:r w:rsidR="00783DA9">
        <w:rPr>
          <w:lang w:val="en-US"/>
        </w:rPr>
        <w:t xml:space="preserve"> </w:t>
      </w:r>
      <w:r w:rsidR="006C39E7">
        <w:rPr>
          <w:lang w:val="en-US"/>
        </w:rPr>
        <w:t xml:space="preserve">We compare the Gini coefficient with and without equivalence scale to find out, how strong the assessment of inequality is affected by </w:t>
      </w:r>
      <w:r w:rsidR="009404C2">
        <w:rPr>
          <w:lang w:val="en-US"/>
        </w:rPr>
        <w:t>the</w:t>
      </w:r>
      <w:r w:rsidR="006C39E7">
        <w:rPr>
          <w:lang w:val="en-US"/>
        </w:rPr>
        <w:t xml:space="preserve"> scale</w:t>
      </w:r>
      <w:r w:rsidR="000D3807">
        <w:rPr>
          <w:lang w:val="en-US"/>
        </w:rPr>
        <w:t>.</w:t>
      </w:r>
      <w:r w:rsidR="004402F1">
        <w:rPr>
          <w:lang w:val="en-US"/>
        </w:rPr>
        <w:t xml:space="preserve"> </w:t>
      </w:r>
      <w:r w:rsidR="004402F1" w:rsidRPr="001A072B">
        <w:rPr>
          <w:rStyle w:val="Kommentarzeichen"/>
          <w:lang w:val="en-US"/>
        </w:rPr>
        <w:t>As</w:t>
      </w:r>
      <w:r w:rsidR="004402F1" w:rsidRPr="003B2B0A">
        <w:rPr>
          <w:lang w:val="en-US"/>
        </w:rPr>
        <w:t xml:space="preserve"> </w:t>
      </w:r>
      <w:r w:rsidR="00B410D9" w:rsidRPr="003B2B0A">
        <w:rPr>
          <w:lang w:val="en-US"/>
        </w:rPr>
        <w:t>excluding the group of no</w:t>
      </w:r>
      <w:r w:rsidR="004402F1">
        <w:rPr>
          <w:lang w:val="en-US"/>
        </w:rPr>
        <w:t>n</w:t>
      </w:r>
      <w:r w:rsidR="00B410D9" w:rsidRPr="003B2B0A">
        <w:rPr>
          <w:lang w:val="en-US"/>
        </w:rPr>
        <w:t>-taxed</w:t>
      </w:r>
      <w:r w:rsidR="007E5EFB">
        <w:rPr>
          <w:lang w:val="en-US"/>
        </w:rPr>
        <w:t xml:space="preserve"> individuals</w:t>
      </w:r>
      <w:r w:rsidR="00783DA9">
        <w:rPr>
          <w:lang w:val="en-US"/>
        </w:rPr>
        <w:t xml:space="preserve"> (on the influence of non-taxed </w:t>
      </w:r>
      <w:r w:rsidR="007E5EFB">
        <w:rPr>
          <w:lang w:val="en-US"/>
        </w:rPr>
        <w:t xml:space="preserve">individuals </w:t>
      </w:r>
      <w:r w:rsidR="00783DA9">
        <w:rPr>
          <w:lang w:val="en-US"/>
        </w:rPr>
        <w:t xml:space="preserve">see </w:t>
      </w:r>
      <w:r w:rsidR="007E5EFB">
        <w:rPr>
          <w:lang w:val="en-US"/>
        </w:rPr>
        <w:t xml:space="preserve">Section </w:t>
      </w:r>
      <w:r w:rsidR="00783DA9">
        <w:rPr>
          <w:lang w:val="en-US"/>
        </w:rPr>
        <w:fldChar w:fldCharType="begin"/>
      </w:r>
      <w:r w:rsidR="00783DA9">
        <w:rPr>
          <w:lang w:val="en-US"/>
        </w:rPr>
        <w:instrText xml:space="preserve"> </w:instrText>
      </w:r>
      <w:r w:rsidR="006D14BC">
        <w:rPr>
          <w:lang w:val="en-US"/>
        </w:rPr>
        <w:instrText>REF</w:instrText>
      </w:r>
      <w:r w:rsidR="00783DA9">
        <w:rPr>
          <w:lang w:val="en-US"/>
        </w:rPr>
        <w:instrText xml:space="preserve"> _Ref405910412 \r \h </w:instrText>
      </w:r>
      <w:r w:rsidR="00A74F6D">
        <w:rPr>
          <w:lang w:val="en-US"/>
        </w:rPr>
        <w:instrText xml:space="preserve"> \* MERGEFORMAT </w:instrText>
      </w:r>
      <w:r w:rsidR="00783DA9">
        <w:rPr>
          <w:lang w:val="en-US"/>
        </w:rPr>
      </w:r>
      <w:r w:rsidR="00783DA9">
        <w:rPr>
          <w:lang w:val="en-US"/>
        </w:rPr>
        <w:fldChar w:fldCharType="separate"/>
      </w:r>
      <w:r w:rsidR="00E829AC">
        <w:rPr>
          <w:lang w:val="en-US"/>
        </w:rPr>
        <w:t>3.5.3</w:t>
      </w:r>
      <w:r w:rsidR="00783DA9">
        <w:rPr>
          <w:lang w:val="en-US"/>
        </w:rPr>
        <w:fldChar w:fldCharType="end"/>
      </w:r>
      <w:r w:rsidR="00783DA9">
        <w:rPr>
          <w:lang w:val="en-US"/>
        </w:rPr>
        <w:t xml:space="preserve">) </w:t>
      </w:r>
      <w:r w:rsidR="00B410D9" w:rsidRPr="003B2B0A">
        <w:rPr>
          <w:lang w:val="en-US"/>
        </w:rPr>
        <w:t>leads to a longer time</w:t>
      </w:r>
      <w:r w:rsidR="007E5EFB">
        <w:rPr>
          <w:lang w:val="en-US"/>
        </w:rPr>
        <w:t xml:space="preserve"> </w:t>
      </w:r>
      <w:r w:rsidR="00B410D9" w:rsidRPr="003B2B0A">
        <w:rPr>
          <w:lang w:val="en-US"/>
        </w:rPr>
        <w:t>series</w:t>
      </w:r>
      <w:r w:rsidR="000740F8">
        <w:rPr>
          <w:lang w:val="en-US"/>
        </w:rPr>
        <w:t>,</w:t>
      </w:r>
      <w:r w:rsidR="00B410D9" w:rsidRPr="003B2B0A">
        <w:rPr>
          <w:lang w:val="en-US"/>
        </w:rPr>
        <w:t xml:space="preserve"> we provide four time</w:t>
      </w:r>
      <w:r w:rsidR="007E5EFB">
        <w:rPr>
          <w:lang w:val="en-US"/>
        </w:rPr>
        <w:t xml:space="preserve"> </w:t>
      </w:r>
      <w:r w:rsidR="00B410D9" w:rsidRPr="003B2B0A">
        <w:rPr>
          <w:lang w:val="en-US"/>
        </w:rPr>
        <w:t xml:space="preserve">series in total (two possibilities to compare the effect of </w:t>
      </w:r>
      <w:r w:rsidR="00783DA9">
        <w:rPr>
          <w:lang w:val="en-US"/>
        </w:rPr>
        <w:t>the</w:t>
      </w:r>
      <w:r w:rsidR="00B410D9" w:rsidRPr="003B2B0A">
        <w:rPr>
          <w:lang w:val="en-US"/>
        </w:rPr>
        <w:t xml:space="preserve"> equivalence scale).</w:t>
      </w:r>
      <w:r w:rsidR="00783DA9">
        <w:rPr>
          <w:lang w:val="en-US"/>
        </w:rPr>
        <w:t xml:space="preserve"> </w:t>
      </w:r>
    </w:p>
    <w:p w14:paraId="27BAB425" w14:textId="77777777" w:rsidR="001B03E1" w:rsidRDefault="001B03E1" w:rsidP="00B410D9">
      <w:pPr>
        <w:rPr>
          <w:lang w:val="en-US"/>
        </w:rPr>
      </w:pPr>
    </w:p>
    <w:p w14:paraId="6E3FE35B" w14:textId="4EB2E598" w:rsidR="001B03E1" w:rsidRDefault="00A74F6D" w:rsidP="00B410D9">
      <w:pPr>
        <w:rPr>
          <w:lang w:val="en-US"/>
        </w:rPr>
      </w:pPr>
      <w:r>
        <w:rPr>
          <w:noProof/>
          <w:lang w:eastAsia="de-CH"/>
        </w:rPr>
        <w:drawing>
          <wp:inline distT="0" distB="0" distL="0" distR="0" wp14:anchorId="3DD0EB4E" wp14:editId="5BF3D504">
            <wp:extent cx="5951635" cy="3336966"/>
            <wp:effectExtent l="0" t="0" r="0" b="0"/>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54240" cy="3338427"/>
                    </a:xfrm>
                    <a:prstGeom prst="rect">
                      <a:avLst/>
                    </a:prstGeom>
                    <a:noFill/>
                    <a:ln>
                      <a:noFill/>
                    </a:ln>
                  </pic:spPr>
                </pic:pic>
              </a:graphicData>
            </a:graphic>
          </wp:inline>
        </w:drawing>
      </w:r>
    </w:p>
    <w:p w14:paraId="490B6ED8" w14:textId="2D47FBE9" w:rsidR="001B03E1" w:rsidRPr="002A2ED7" w:rsidRDefault="001B03E1" w:rsidP="004876AF">
      <w:pPr>
        <w:pStyle w:val="Beschriftung"/>
        <w:rPr>
          <w:sz w:val="24"/>
          <w:lang w:val="en-US"/>
        </w:rPr>
      </w:pPr>
      <w:bookmarkStart w:id="35" w:name="_Ref422330226"/>
      <w:r w:rsidRPr="00616B27">
        <w:rPr>
          <w:sz w:val="24"/>
          <w:lang w:val="en-US"/>
        </w:rPr>
        <w:t xml:space="preserve">Figure </w:t>
      </w:r>
      <w:r w:rsidRPr="00616B27">
        <w:rPr>
          <w:sz w:val="24"/>
          <w:lang w:val="en-US"/>
        </w:rPr>
        <w:fldChar w:fldCharType="begin"/>
      </w:r>
      <w:r w:rsidRPr="00616B27">
        <w:rPr>
          <w:sz w:val="24"/>
          <w:lang w:val="en-US"/>
        </w:rPr>
        <w:instrText xml:space="preserve"> </w:instrText>
      </w:r>
      <w:r w:rsidR="006D14BC">
        <w:rPr>
          <w:sz w:val="24"/>
          <w:lang w:val="en-US"/>
        </w:rPr>
        <w:instrText>SEQ</w:instrText>
      </w:r>
      <w:r w:rsidRPr="00616B27">
        <w:rPr>
          <w:sz w:val="24"/>
          <w:lang w:val="en-US"/>
        </w:rPr>
        <w:instrText xml:space="preserve"> Figure \* ARABIC </w:instrText>
      </w:r>
      <w:r w:rsidRPr="00616B27">
        <w:rPr>
          <w:sz w:val="24"/>
          <w:lang w:val="en-US"/>
        </w:rPr>
        <w:fldChar w:fldCharType="separate"/>
      </w:r>
      <w:r w:rsidR="00E829AC">
        <w:rPr>
          <w:noProof/>
          <w:sz w:val="24"/>
          <w:lang w:val="en-US"/>
        </w:rPr>
        <w:t>5</w:t>
      </w:r>
      <w:r w:rsidRPr="00616B27">
        <w:rPr>
          <w:sz w:val="24"/>
          <w:lang w:val="en-US"/>
        </w:rPr>
        <w:fldChar w:fldCharType="end"/>
      </w:r>
      <w:bookmarkEnd w:id="35"/>
      <w:r w:rsidRPr="003757F4">
        <w:rPr>
          <w:sz w:val="24"/>
          <w:lang w:val="en-US"/>
        </w:rPr>
        <w:t xml:space="preserve">: </w:t>
      </w:r>
      <w:r>
        <w:rPr>
          <w:sz w:val="24"/>
          <w:lang w:val="en-US"/>
        </w:rPr>
        <w:t xml:space="preserve">Inequality trends using a </w:t>
      </w:r>
      <w:r w:rsidR="007E5EFB">
        <w:rPr>
          <w:sz w:val="24"/>
          <w:lang w:val="en-US"/>
        </w:rPr>
        <w:t>tax-</w:t>
      </w:r>
      <w:r>
        <w:rPr>
          <w:sz w:val="24"/>
          <w:lang w:val="en-US"/>
        </w:rPr>
        <w:t>based equivalence scale</w:t>
      </w:r>
      <w:r>
        <w:rPr>
          <w:sz w:val="24"/>
          <w:lang w:val="en-US"/>
        </w:rPr>
        <w:br/>
      </w:r>
      <w:r w:rsidRPr="007A5603">
        <w:rPr>
          <w:i/>
          <w:lang w:val="en-US"/>
        </w:rPr>
        <w:t xml:space="preserve">Source: </w:t>
      </w:r>
      <w:r w:rsidR="00350ED6">
        <w:rPr>
          <w:i/>
          <w:lang w:val="en-US"/>
        </w:rPr>
        <w:t xml:space="preserve">Tax </w:t>
      </w:r>
      <w:r w:rsidR="007E5EFB">
        <w:rPr>
          <w:i/>
          <w:lang w:val="en-US"/>
        </w:rPr>
        <w:t>data-</w:t>
      </w:r>
      <w:r w:rsidR="00350ED6">
        <w:rPr>
          <w:i/>
          <w:lang w:val="en-US"/>
        </w:rPr>
        <w:t xml:space="preserve">based </w:t>
      </w:r>
      <w:r w:rsidR="007E5EFB">
        <w:rPr>
          <w:i/>
          <w:lang w:val="en-US"/>
        </w:rPr>
        <w:t>k</w:t>
      </w:r>
      <w:r w:rsidR="007E5EFB" w:rsidRPr="007A5603">
        <w:rPr>
          <w:i/>
          <w:lang w:val="en-US"/>
        </w:rPr>
        <w:t xml:space="preserve">ey </w:t>
      </w:r>
      <w:r w:rsidR="007E5EFB">
        <w:rPr>
          <w:i/>
          <w:lang w:val="en-US"/>
        </w:rPr>
        <w:t>f</w:t>
      </w:r>
      <w:r w:rsidR="007E5EFB" w:rsidRPr="007A5603">
        <w:rPr>
          <w:i/>
          <w:lang w:val="en-US"/>
        </w:rPr>
        <w:t xml:space="preserve">igures </w:t>
      </w:r>
      <w:r w:rsidR="00746BF0">
        <w:rPr>
          <w:i/>
          <w:lang w:val="en-US"/>
        </w:rPr>
        <w:t>(FTA)</w:t>
      </w:r>
    </w:p>
    <w:p w14:paraId="1634A268" w14:textId="3F34DC3C" w:rsidR="00B410D9" w:rsidRDefault="00B410D9" w:rsidP="00A74F6D">
      <w:pPr>
        <w:jc w:val="both"/>
        <w:rPr>
          <w:lang w:val="en-US"/>
        </w:rPr>
      </w:pPr>
      <w:commentRangeStart w:id="36"/>
      <w:r w:rsidRPr="003B2B0A">
        <w:rPr>
          <w:lang w:val="en-US"/>
        </w:rPr>
        <w:t>The implementation of an equivalence scale does not have a major impact o</w:t>
      </w:r>
      <w:r>
        <w:rPr>
          <w:lang w:val="en-US"/>
        </w:rPr>
        <w:t>n the assessment of inequalit</w:t>
      </w:r>
      <w:r w:rsidR="00202C51">
        <w:rPr>
          <w:lang w:val="en-US"/>
        </w:rPr>
        <w:t>y</w:t>
      </w:r>
      <w:r>
        <w:rPr>
          <w:lang w:val="en-US"/>
        </w:rPr>
        <w:t xml:space="preserve"> </w:t>
      </w:r>
      <w:r w:rsidRPr="003B2B0A">
        <w:rPr>
          <w:lang w:val="en-US"/>
        </w:rPr>
        <w:t xml:space="preserve">(see </w:t>
      </w:r>
      <w:r w:rsidR="00EB0BFD">
        <w:rPr>
          <w:lang w:val="en-US"/>
        </w:rPr>
        <w:fldChar w:fldCharType="begin"/>
      </w:r>
      <w:r w:rsidR="00EB0BFD">
        <w:rPr>
          <w:lang w:val="en-US"/>
        </w:rPr>
        <w:instrText xml:space="preserve"> </w:instrText>
      </w:r>
      <w:r w:rsidR="006D14BC">
        <w:rPr>
          <w:lang w:val="en-US"/>
        </w:rPr>
        <w:instrText>REF</w:instrText>
      </w:r>
      <w:r w:rsidR="00EB0BFD">
        <w:rPr>
          <w:lang w:val="en-US"/>
        </w:rPr>
        <w:instrText xml:space="preserve"> _Ref422330226 \h  \* MERGEFORMAT </w:instrText>
      </w:r>
      <w:r w:rsidR="00EB0BFD">
        <w:rPr>
          <w:lang w:val="en-US"/>
        </w:rPr>
      </w:r>
      <w:r w:rsidR="00EB0BFD">
        <w:rPr>
          <w:lang w:val="en-US"/>
        </w:rPr>
        <w:fldChar w:fldCharType="separate"/>
      </w:r>
      <w:r w:rsidR="00E829AC" w:rsidRPr="00E829AC">
        <w:rPr>
          <w:lang w:val="en-US"/>
        </w:rPr>
        <w:t>Figure 5</w:t>
      </w:r>
      <w:r w:rsidR="00EB0BFD">
        <w:rPr>
          <w:lang w:val="en-US"/>
        </w:rPr>
        <w:fldChar w:fldCharType="end"/>
      </w:r>
      <w:r w:rsidRPr="003B2B0A">
        <w:rPr>
          <w:lang w:val="en-US"/>
        </w:rPr>
        <w:t>). Over the observed time period</w:t>
      </w:r>
      <w:r w:rsidR="00847044">
        <w:rPr>
          <w:lang w:val="en-US"/>
        </w:rPr>
        <w:t>,</w:t>
      </w:r>
      <w:r w:rsidRPr="003B2B0A">
        <w:rPr>
          <w:lang w:val="en-US"/>
        </w:rPr>
        <w:t xml:space="preserve"> the two lines, which can be compared, move more or less parallel</w:t>
      </w:r>
      <w:r w:rsidR="00202C51">
        <w:rPr>
          <w:lang w:val="en-US"/>
        </w:rPr>
        <w:t xml:space="preserve"> and differ only slightly</w:t>
      </w:r>
      <w:r w:rsidRPr="003B2B0A">
        <w:rPr>
          <w:lang w:val="en-US"/>
        </w:rPr>
        <w:t xml:space="preserve">. Because tax units </w:t>
      </w:r>
      <w:r w:rsidR="00847044" w:rsidRPr="003B2B0A">
        <w:rPr>
          <w:lang w:val="en-US"/>
        </w:rPr>
        <w:t xml:space="preserve">depict households </w:t>
      </w:r>
      <w:r w:rsidRPr="003B2B0A">
        <w:rPr>
          <w:lang w:val="en-US"/>
        </w:rPr>
        <w:t>only approximately</w:t>
      </w:r>
      <w:r w:rsidR="00847044">
        <w:rPr>
          <w:lang w:val="en-US"/>
        </w:rPr>
        <w:t>,</w:t>
      </w:r>
      <w:r w:rsidRPr="003B2B0A">
        <w:rPr>
          <w:lang w:val="en-US"/>
        </w:rPr>
        <w:t xml:space="preserve"> the implemented equivalence </w:t>
      </w:r>
      <w:r w:rsidR="009E3507">
        <w:rPr>
          <w:lang w:val="en-US"/>
        </w:rPr>
        <w:t>scale</w:t>
      </w:r>
      <w:r w:rsidRPr="003B2B0A">
        <w:rPr>
          <w:lang w:val="en-US"/>
        </w:rPr>
        <w:t xml:space="preserve"> has </w:t>
      </w:r>
      <w:r w:rsidR="009E3507">
        <w:rPr>
          <w:lang w:val="en-US"/>
        </w:rPr>
        <w:t>conceptual</w:t>
      </w:r>
      <w:r w:rsidRPr="003B2B0A">
        <w:rPr>
          <w:lang w:val="en-US"/>
        </w:rPr>
        <w:t xml:space="preserve"> drawbacks. </w:t>
      </w:r>
      <w:commentRangeEnd w:id="36"/>
      <w:r w:rsidR="000576C1">
        <w:rPr>
          <w:rStyle w:val="Kommentarzeichen"/>
        </w:rPr>
        <w:commentReference w:id="36"/>
      </w:r>
    </w:p>
    <w:p w14:paraId="50152042" w14:textId="07F4742C" w:rsidR="00154023" w:rsidRDefault="002B69C3" w:rsidP="00154023">
      <w:pPr>
        <w:pStyle w:val="berschrift2"/>
        <w:rPr>
          <w:lang w:val="en-US"/>
        </w:rPr>
      </w:pPr>
      <w:bookmarkStart w:id="37" w:name="_Ref399518083"/>
      <w:bookmarkStart w:id="38" w:name="_Toc406505796"/>
      <w:r>
        <w:rPr>
          <w:lang w:val="en-US"/>
        </w:rPr>
        <w:t>I</w:t>
      </w:r>
      <w:r w:rsidR="00154023" w:rsidRPr="00154023">
        <w:rPr>
          <w:lang w:val="en-US"/>
        </w:rPr>
        <w:t>nequality</w:t>
      </w:r>
      <w:bookmarkEnd w:id="37"/>
      <w:bookmarkEnd w:id="38"/>
      <w:r>
        <w:rPr>
          <w:lang w:val="en-US"/>
        </w:rPr>
        <w:t xml:space="preserve"> measures</w:t>
      </w:r>
    </w:p>
    <w:p w14:paraId="20A0A822" w14:textId="7C5CEF12" w:rsidR="00E90501" w:rsidRDefault="00B80819" w:rsidP="004876AF">
      <w:pPr>
        <w:jc w:val="both"/>
        <w:rPr>
          <w:lang w:val="en-US"/>
        </w:rPr>
      </w:pPr>
      <w:commentRangeStart w:id="39"/>
      <w:r>
        <w:rPr>
          <w:lang w:val="en-US"/>
        </w:rPr>
        <w:t xml:space="preserve">So far we </w:t>
      </w:r>
      <w:r w:rsidR="006604E7">
        <w:rPr>
          <w:lang w:val="en-US"/>
        </w:rPr>
        <w:t xml:space="preserve">have shown </w:t>
      </w:r>
      <w:r>
        <w:rPr>
          <w:lang w:val="en-US"/>
        </w:rPr>
        <w:t xml:space="preserve">Gini coefficients, the most common measurement of inequality. </w:t>
      </w:r>
      <w:r w:rsidR="006604E7">
        <w:rPr>
          <w:lang w:val="en-US"/>
        </w:rPr>
        <w:t xml:space="preserve">However, </w:t>
      </w:r>
      <w:r>
        <w:rPr>
          <w:lang w:val="en-US"/>
        </w:rPr>
        <w:t xml:space="preserve">the coefficient has certain restrictions. </w:t>
      </w:r>
      <w:r w:rsidR="006604E7">
        <w:rPr>
          <w:lang w:val="en-US"/>
        </w:rPr>
        <w:t>It is generally acknowledged</w:t>
      </w:r>
      <w:r>
        <w:rPr>
          <w:lang w:val="en-US"/>
        </w:rPr>
        <w:t xml:space="preserve"> that the Gini coefficient is more sensitive to the middle part of the distribution and accordingly less sensitive t</w:t>
      </w:r>
      <w:r w:rsidR="004A6F24">
        <w:rPr>
          <w:lang w:val="en-US"/>
        </w:rPr>
        <w:t>o</w:t>
      </w:r>
      <w:r>
        <w:rPr>
          <w:lang w:val="en-US"/>
        </w:rPr>
        <w:t xml:space="preserve"> changes at the extremes. Hence, </w:t>
      </w:r>
      <w:r w:rsidR="007A59EE" w:rsidRPr="004402F1">
        <w:rPr>
          <w:rStyle w:val="Kommentarzeichen"/>
          <w:lang w:val="en-US"/>
        </w:rPr>
        <w:t>i</w:t>
      </w:r>
      <w:r w:rsidR="007A59EE">
        <w:rPr>
          <w:lang w:val="en-US"/>
        </w:rPr>
        <w:t xml:space="preserve">t </w:t>
      </w:r>
      <w:r>
        <w:rPr>
          <w:lang w:val="en-US"/>
        </w:rPr>
        <w:t xml:space="preserve">is possible to identify periods where inequality increased or decreased, but it is not </w:t>
      </w:r>
      <w:r w:rsidR="00EB69BE">
        <w:rPr>
          <w:lang w:val="en-US"/>
        </w:rPr>
        <w:t xml:space="preserve">possible </w:t>
      </w:r>
      <w:r>
        <w:rPr>
          <w:lang w:val="en-US"/>
        </w:rPr>
        <w:t>to understand which part of the distribution was affected.</w:t>
      </w:r>
      <w:r w:rsidR="00BD6DED">
        <w:rPr>
          <w:lang w:val="en-US"/>
        </w:rPr>
        <w:t xml:space="preserve"> To overcome </w:t>
      </w:r>
      <w:r w:rsidR="00A40C08">
        <w:rPr>
          <w:lang w:val="en-US"/>
        </w:rPr>
        <w:t>these restrictions</w:t>
      </w:r>
      <w:r w:rsidR="00BD6DED">
        <w:rPr>
          <w:lang w:val="en-US"/>
        </w:rPr>
        <w:t xml:space="preserve">, we calculate </w:t>
      </w:r>
      <w:r w:rsidR="004A6F24">
        <w:rPr>
          <w:lang w:val="en-US"/>
        </w:rPr>
        <w:t>additional</w:t>
      </w:r>
      <w:r w:rsidR="00BD6DED">
        <w:rPr>
          <w:lang w:val="en-US"/>
        </w:rPr>
        <w:t xml:space="preserve"> measures (</w:t>
      </w:r>
      <w:r w:rsidR="00BD6DED">
        <w:rPr>
          <w:lang w:val="en-US"/>
        </w:rPr>
        <w:fldChar w:fldCharType="begin"/>
      </w:r>
      <w:r w:rsidR="00BD6DED">
        <w:rPr>
          <w:lang w:val="en-US"/>
        </w:rPr>
        <w:instrText xml:space="preserve"> </w:instrText>
      </w:r>
      <w:r w:rsidR="006D14BC">
        <w:rPr>
          <w:lang w:val="en-US"/>
        </w:rPr>
        <w:instrText>REF</w:instrText>
      </w:r>
      <w:r w:rsidR="00BD6DED">
        <w:rPr>
          <w:lang w:val="en-US"/>
        </w:rPr>
        <w:instrText xml:space="preserve"> _Ref405912025 \r \h </w:instrText>
      </w:r>
      <w:r w:rsidR="00A74F6D">
        <w:rPr>
          <w:lang w:val="en-US"/>
        </w:rPr>
        <w:instrText xml:space="preserve"> \* MERGEFORMAT </w:instrText>
      </w:r>
      <w:r w:rsidR="00BD6DED">
        <w:rPr>
          <w:lang w:val="en-US"/>
        </w:rPr>
      </w:r>
      <w:r w:rsidR="00BD6DED">
        <w:rPr>
          <w:lang w:val="en-US"/>
        </w:rPr>
        <w:fldChar w:fldCharType="separate"/>
      </w:r>
      <w:r w:rsidR="00E829AC">
        <w:rPr>
          <w:lang w:val="en-US"/>
        </w:rPr>
        <w:t>3.3.1</w:t>
      </w:r>
      <w:r w:rsidR="00BD6DED">
        <w:rPr>
          <w:lang w:val="en-US"/>
        </w:rPr>
        <w:fldChar w:fldCharType="end"/>
      </w:r>
      <w:r w:rsidR="00BD6DED">
        <w:rPr>
          <w:lang w:val="en-US"/>
        </w:rPr>
        <w:t>) and expand the analysis with relative distribution methods (</w:t>
      </w:r>
      <w:r w:rsidR="00BD6DED">
        <w:rPr>
          <w:lang w:val="en-US"/>
        </w:rPr>
        <w:fldChar w:fldCharType="begin"/>
      </w:r>
      <w:r w:rsidR="00BD6DED">
        <w:rPr>
          <w:lang w:val="en-US"/>
        </w:rPr>
        <w:instrText xml:space="preserve"> </w:instrText>
      </w:r>
      <w:r w:rsidR="006D14BC">
        <w:rPr>
          <w:lang w:val="en-US"/>
        </w:rPr>
        <w:instrText>REF</w:instrText>
      </w:r>
      <w:r w:rsidR="00BD6DED">
        <w:rPr>
          <w:lang w:val="en-US"/>
        </w:rPr>
        <w:instrText xml:space="preserve"> _Ref405912071 \r \h </w:instrText>
      </w:r>
      <w:r w:rsidR="00A74F6D">
        <w:rPr>
          <w:lang w:val="en-US"/>
        </w:rPr>
        <w:instrText xml:space="preserve"> \* MERGEFORMAT </w:instrText>
      </w:r>
      <w:r w:rsidR="00BD6DED">
        <w:rPr>
          <w:lang w:val="en-US"/>
        </w:rPr>
      </w:r>
      <w:r w:rsidR="00BD6DED">
        <w:rPr>
          <w:lang w:val="en-US"/>
        </w:rPr>
        <w:fldChar w:fldCharType="separate"/>
      </w:r>
      <w:r w:rsidR="00E829AC">
        <w:rPr>
          <w:lang w:val="en-US"/>
        </w:rPr>
        <w:t>3.3.2</w:t>
      </w:r>
      <w:r w:rsidR="00BD6DED">
        <w:rPr>
          <w:lang w:val="en-US"/>
        </w:rPr>
        <w:fldChar w:fldCharType="end"/>
      </w:r>
      <w:r w:rsidR="00BD6DED">
        <w:rPr>
          <w:lang w:val="en-US"/>
        </w:rPr>
        <w:t>).</w:t>
      </w:r>
      <w:commentRangeEnd w:id="39"/>
      <w:r w:rsidR="000576C1">
        <w:rPr>
          <w:rStyle w:val="Kommentarzeichen"/>
        </w:rPr>
        <w:commentReference w:id="39"/>
      </w:r>
    </w:p>
    <w:p w14:paraId="4CF8771C" w14:textId="77777777" w:rsidR="00E90501" w:rsidRDefault="00E90501" w:rsidP="008C2F1A">
      <w:pPr>
        <w:rPr>
          <w:lang w:val="en-US"/>
        </w:rPr>
      </w:pPr>
    </w:p>
    <w:p w14:paraId="72FE4B6E" w14:textId="0E2A91B7" w:rsidR="00E90501" w:rsidRDefault="00FB5E6C" w:rsidP="004876AF">
      <w:pPr>
        <w:pStyle w:val="berschrift3"/>
        <w:rPr>
          <w:i/>
          <w:lang w:val="en-US"/>
        </w:rPr>
      </w:pPr>
      <w:bookmarkStart w:id="40" w:name="_Ref405912025"/>
      <w:bookmarkStart w:id="41" w:name="_Toc406505797"/>
      <w:r>
        <w:rPr>
          <w:i/>
          <w:lang w:val="en-US"/>
        </w:rPr>
        <w:lastRenderedPageBreak/>
        <w:t xml:space="preserve">Change over time </w:t>
      </w:r>
      <w:bookmarkEnd w:id="40"/>
      <w:bookmarkEnd w:id="41"/>
      <w:r w:rsidR="00511E8D">
        <w:rPr>
          <w:i/>
          <w:lang w:val="en-US"/>
        </w:rPr>
        <w:t>using Gini, Atkinson and Theil</w:t>
      </w:r>
    </w:p>
    <w:p w14:paraId="00CEC4F4" w14:textId="2F8F222E" w:rsidR="00D70029" w:rsidRPr="008A44AD" w:rsidRDefault="00A40C08" w:rsidP="0072037E">
      <w:pPr>
        <w:jc w:val="both"/>
        <w:rPr>
          <w:lang w:val="en-US"/>
        </w:rPr>
      </w:pPr>
      <w:r>
        <w:rPr>
          <w:lang w:val="en-US"/>
        </w:rPr>
        <w:t xml:space="preserve">To overcome the restricted focus on the middle part of the </w:t>
      </w:r>
      <w:r w:rsidR="005042AA">
        <w:rPr>
          <w:lang w:val="en-US"/>
        </w:rPr>
        <w:t>income spectrum</w:t>
      </w:r>
      <w:r w:rsidR="007E5EFB">
        <w:rPr>
          <w:lang w:val="en-US"/>
        </w:rPr>
        <w:t>,</w:t>
      </w:r>
      <w:r>
        <w:rPr>
          <w:lang w:val="en-US"/>
        </w:rPr>
        <w:t xml:space="preserve"> we compare the </w:t>
      </w:r>
      <w:r w:rsidR="004A6F24">
        <w:rPr>
          <w:lang w:val="en-US"/>
        </w:rPr>
        <w:t>G</w:t>
      </w:r>
      <w:r>
        <w:rPr>
          <w:lang w:val="en-US"/>
        </w:rPr>
        <w:t xml:space="preserve">ini coefficient time series to inequality measures that are more sensitive to other parts of the distribution. </w:t>
      </w:r>
      <w:r w:rsidR="009E3507">
        <w:rPr>
          <w:lang w:val="en-US"/>
        </w:rPr>
        <w:t>For that purpose we</w:t>
      </w:r>
      <w:r>
        <w:rPr>
          <w:lang w:val="en-US"/>
        </w:rPr>
        <w:t xml:space="preserve"> calculate the Atkinson</w:t>
      </w:r>
      <w:r w:rsidR="005F1CAF">
        <w:rPr>
          <w:lang w:val="en-US"/>
        </w:rPr>
        <w:t xml:space="preserve"> </w:t>
      </w:r>
      <w:r w:rsidR="007E5EFB">
        <w:rPr>
          <w:lang w:val="en-US"/>
        </w:rPr>
        <w:t xml:space="preserve">index </w:t>
      </w:r>
      <w:r w:rsidR="005F1CAF">
        <w:rPr>
          <w:lang w:val="en-US"/>
        </w:rPr>
        <w:t xml:space="preserve">and the Theil </w:t>
      </w:r>
      <w:r w:rsidR="007E5EFB">
        <w:rPr>
          <w:lang w:val="en-US"/>
        </w:rPr>
        <w:t>index</w:t>
      </w:r>
      <w:r w:rsidR="005F1CAF">
        <w:rPr>
          <w:lang w:val="en-US"/>
        </w:rPr>
        <w:t>.</w:t>
      </w:r>
      <w:r w:rsidR="00D70029">
        <w:rPr>
          <w:lang w:val="en-US"/>
        </w:rPr>
        <w:t xml:space="preserve"> We choose </w:t>
      </w:r>
      <m:oMath>
        <m:r>
          <w:rPr>
            <w:rFonts w:ascii="Cambria Math" w:hAnsi="Cambria Math"/>
            <w:lang w:val="en-US"/>
          </w:rPr>
          <m:t>ε=1</m:t>
        </m:r>
      </m:oMath>
      <w:r w:rsidR="00D70029">
        <w:rPr>
          <w:lang w:val="en-US"/>
        </w:rPr>
        <w:t xml:space="preserve"> for the Atkinson and the Theil (GE(</w:t>
      </w:r>
      <m:oMath>
        <m:r>
          <w:rPr>
            <w:rFonts w:ascii="Cambria Math" w:hAnsi="Cambria Math"/>
            <w:lang w:val="en-US"/>
          </w:rPr>
          <m:t>α</m:t>
        </m:r>
      </m:oMath>
      <w:r w:rsidR="00D70029">
        <w:rPr>
          <w:lang w:val="en-US"/>
        </w:rPr>
        <w:t>=1))</w:t>
      </w:r>
      <w:r w:rsidR="007E5EFB">
        <w:rPr>
          <w:lang w:val="en-US"/>
        </w:rPr>
        <w:t xml:space="preserve"> indices</w:t>
      </w:r>
      <w:r w:rsidR="00D70029">
        <w:rPr>
          <w:lang w:val="en-US"/>
        </w:rPr>
        <w:t xml:space="preserve"> to compare how the development of inequality changes over time, when comparing the middle </w:t>
      </w:r>
      <w:r w:rsidR="007E5EFB">
        <w:rPr>
          <w:lang w:val="en-US"/>
        </w:rPr>
        <w:t>part-</w:t>
      </w:r>
      <w:r w:rsidR="00D70029">
        <w:rPr>
          <w:lang w:val="en-US"/>
        </w:rPr>
        <w:t xml:space="preserve">sensitive Gini coefficient to the bottom-sensitive Atkinson </w:t>
      </w:r>
      <w:r w:rsidR="0072037E">
        <w:rPr>
          <w:lang w:val="en-US"/>
        </w:rPr>
        <w:t>index</w:t>
      </w:r>
      <w:r w:rsidR="007E5EFB">
        <w:rPr>
          <w:lang w:val="en-US"/>
        </w:rPr>
        <w:t xml:space="preserve"> </w:t>
      </w:r>
      <w:r w:rsidR="00D70029">
        <w:rPr>
          <w:lang w:val="en-US"/>
        </w:rPr>
        <w:t>and the top-sensitive Theil index</w:t>
      </w:r>
      <w:r w:rsidR="00E4482F">
        <w:rPr>
          <w:lang w:val="en-US"/>
        </w:rPr>
        <w:t xml:space="preserve"> (De Maio 2007)</w:t>
      </w:r>
      <w:r w:rsidR="00D70029">
        <w:rPr>
          <w:lang w:val="en-US"/>
        </w:rPr>
        <w:t xml:space="preserve">. </w:t>
      </w:r>
      <w:r w:rsidR="00D70029" w:rsidRPr="008A44AD">
        <w:rPr>
          <w:lang w:val="en-US"/>
        </w:rPr>
        <w:t>We choose rather moderate variants of the Atkinson/</w:t>
      </w:r>
      <w:r w:rsidR="007E5EFB">
        <w:rPr>
          <w:lang w:val="en-US"/>
        </w:rPr>
        <w:t>g</w:t>
      </w:r>
      <w:r w:rsidR="007E5EFB" w:rsidRPr="008A44AD">
        <w:rPr>
          <w:lang w:val="en-US"/>
        </w:rPr>
        <w:t xml:space="preserve">eneralized </w:t>
      </w:r>
      <w:r w:rsidR="00D70029" w:rsidRPr="008A44AD">
        <w:rPr>
          <w:lang w:val="en-US"/>
        </w:rPr>
        <w:t>entropy famil</w:t>
      </w:r>
      <w:r w:rsidR="00D70029">
        <w:rPr>
          <w:lang w:val="en-US"/>
        </w:rPr>
        <w:t xml:space="preserve">ies, because we do not want to focus on the extremes. Cowell and Flachair (2007) show that these measures </w:t>
      </w:r>
      <w:r w:rsidR="00957459">
        <w:rPr>
          <w:lang w:val="en-US"/>
        </w:rPr>
        <w:t xml:space="preserve">are </w:t>
      </w:r>
      <w:r w:rsidR="00D70029">
        <w:rPr>
          <w:lang w:val="en-US"/>
        </w:rPr>
        <w:t xml:space="preserve">very sensitive to high/low incomes when high values for </w:t>
      </w:r>
      <m:oMath>
        <m:r>
          <w:rPr>
            <w:rFonts w:ascii="Cambria Math" w:hAnsi="Cambria Math"/>
            <w:lang w:val="en-US"/>
          </w:rPr>
          <m:t>ε&gt;1</m:t>
        </m:r>
      </m:oMath>
      <w:r w:rsidR="00D70029">
        <w:rPr>
          <w:lang w:val="en-US"/>
        </w:rPr>
        <w:t xml:space="preserve"> </w:t>
      </w:r>
      <w:r w:rsidR="007E5EFB">
        <w:rPr>
          <w:lang w:val="en-US"/>
        </w:rPr>
        <w:t xml:space="preserve">and </w:t>
      </w:r>
      <m:oMath>
        <m:r>
          <w:rPr>
            <w:rFonts w:ascii="Cambria Math" w:hAnsi="Cambria Math"/>
            <w:lang w:val="en-US"/>
          </w:rPr>
          <m:t>α&gt;1</m:t>
        </m:r>
      </m:oMath>
      <w:r w:rsidR="00D70029">
        <w:rPr>
          <w:lang w:val="en-US"/>
        </w:rPr>
        <w:t xml:space="preserve"> </w:t>
      </w:r>
      <w:r w:rsidR="007E5EFB">
        <w:rPr>
          <w:lang w:val="en-US"/>
        </w:rPr>
        <w:t xml:space="preserve">respectively </w:t>
      </w:r>
      <w:r w:rsidR="00D70029">
        <w:rPr>
          <w:lang w:val="en-US"/>
        </w:rPr>
        <w:t>are chosen.</w:t>
      </w:r>
      <w:r w:rsidR="00D70029" w:rsidRPr="008A44AD">
        <w:rPr>
          <w:lang w:val="en-US"/>
        </w:rPr>
        <w:t xml:space="preserve"> </w:t>
      </w:r>
    </w:p>
    <w:p w14:paraId="5765C286" w14:textId="18AB5B00" w:rsidR="005F1CAF" w:rsidRDefault="005F1CAF" w:rsidP="00A40C08">
      <w:pPr>
        <w:rPr>
          <w:lang w:val="en-US"/>
        </w:rPr>
      </w:pPr>
    </w:p>
    <w:p w14:paraId="3788333C" w14:textId="5532AF86" w:rsidR="00746BF0" w:rsidRDefault="00746BF0" w:rsidP="00A40C08">
      <w:pPr>
        <w:rPr>
          <w:lang w:val="en-US"/>
        </w:rPr>
      </w:pPr>
      <w:r>
        <w:rPr>
          <w:noProof/>
          <w:lang w:eastAsia="de-CH"/>
        </w:rPr>
        <w:drawing>
          <wp:inline distT="0" distB="0" distL="0" distR="0" wp14:anchorId="7D7A0B82" wp14:editId="72B77688">
            <wp:extent cx="6011545" cy="3391076"/>
            <wp:effectExtent l="0" t="0" r="825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011545" cy="3391076"/>
                    </a:xfrm>
                    <a:prstGeom prst="rect">
                      <a:avLst/>
                    </a:prstGeom>
                    <a:noFill/>
                    <a:ln>
                      <a:noFill/>
                    </a:ln>
                  </pic:spPr>
                </pic:pic>
              </a:graphicData>
            </a:graphic>
          </wp:inline>
        </w:drawing>
      </w:r>
    </w:p>
    <w:p w14:paraId="41CF6623" w14:textId="0083D456" w:rsidR="00746BF0" w:rsidRPr="005E7BD6" w:rsidRDefault="00746BF0" w:rsidP="004876AF">
      <w:pPr>
        <w:pStyle w:val="Beschriftung"/>
        <w:rPr>
          <w:sz w:val="24"/>
          <w:lang w:val="en-US"/>
        </w:rPr>
      </w:pPr>
      <w:bookmarkStart w:id="42" w:name="_Ref416973909"/>
      <w:r w:rsidRPr="00616B27">
        <w:rPr>
          <w:sz w:val="24"/>
          <w:lang w:val="en-US"/>
        </w:rPr>
        <w:t xml:space="preserve">Figure </w:t>
      </w:r>
      <w:r w:rsidRPr="00616B27">
        <w:rPr>
          <w:sz w:val="24"/>
          <w:lang w:val="en-US"/>
        </w:rPr>
        <w:fldChar w:fldCharType="begin"/>
      </w:r>
      <w:r w:rsidRPr="00616B27">
        <w:rPr>
          <w:sz w:val="24"/>
          <w:lang w:val="en-US"/>
        </w:rPr>
        <w:instrText xml:space="preserve"> </w:instrText>
      </w:r>
      <w:r w:rsidR="006D14BC">
        <w:rPr>
          <w:sz w:val="24"/>
          <w:lang w:val="en-US"/>
        </w:rPr>
        <w:instrText>SEQ</w:instrText>
      </w:r>
      <w:r w:rsidRPr="00616B27">
        <w:rPr>
          <w:sz w:val="24"/>
          <w:lang w:val="en-US"/>
        </w:rPr>
        <w:instrText xml:space="preserve"> Figure \* ARABIC </w:instrText>
      </w:r>
      <w:r w:rsidRPr="00616B27">
        <w:rPr>
          <w:sz w:val="24"/>
          <w:lang w:val="en-US"/>
        </w:rPr>
        <w:fldChar w:fldCharType="separate"/>
      </w:r>
      <w:r w:rsidR="00E829AC">
        <w:rPr>
          <w:noProof/>
          <w:sz w:val="24"/>
          <w:lang w:val="en-US"/>
        </w:rPr>
        <w:t>6</w:t>
      </w:r>
      <w:r w:rsidRPr="00616B27">
        <w:rPr>
          <w:sz w:val="24"/>
          <w:lang w:val="en-US"/>
        </w:rPr>
        <w:fldChar w:fldCharType="end"/>
      </w:r>
      <w:bookmarkEnd w:id="42"/>
      <w:r w:rsidRPr="003757F4">
        <w:rPr>
          <w:sz w:val="24"/>
          <w:lang w:val="en-US"/>
        </w:rPr>
        <w:t xml:space="preserve">: </w:t>
      </w:r>
      <w:r>
        <w:rPr>
          <w:sz w:val="24"/>
          <w:lang w:val="en-US"/>
        </w:rPr>
        <w:t>Inequality trends using different inequality measures</w:t>
      </w:r>
      <w:r>
        <w:rPr>
          <w:sz w:val="24"/>
          <w:lang w:val="en-US"/>
        </w:rPr>
        <w:br/>
      </w:r>
      <w:r w:rsidRPr="007A5603">
        <w:rPr>
          <w:i/>
          <w:lang w:val="en-US"/>
        </w:rPr>
        <w:t xml:space="preserve">Source: Aggregated </w:t>
      </w:r>
      <w:r w:rsidR="007E5EFB">
        <w:rPr>
          <w:i/>
          <w:lang w:val="en-US"/>
        </w:rPr>
        <w:t>t</w:t>
      </w:r>
      <w:r w:rsidR="007E5EFB" w:rsidRPr="007A5603">
        <w:rPr>
          <w:i/>
          <w:lang w:val="en-US"/>
        </w:rPr>
        <w:t xml:space="preserve">ax </w:t>
      </w:r>
      <w:r w:rsidR="007E5EFB">
        <w:rPr>
          <w:i/>
          <w:lang w:val="en-US"/>
        </w:rPr>
        <w:t>s</w:t>
      </w:r>
      <w:r w:rsidR="007E5EFB" w:rsidRPr="007A5603">
        <w:rPr>
          <w:i/>
          <w:lang w:val="en-US"/>
        </w:rPr>
        <w:t xml:space="preserve">tatistics </w:t>
      </w:r>
      <w:r w:rsidR="00747A43">
        <w:rPr>
          <w:i/>
          <w:lang w:val="en-US"/>
        </w:rPr>
        <w:t>(</w:t>
      </w:r>
      <w:r w:rsidRPr="007A5603">
        <w:rPr>
          <w:i/>
          <w:lang w:val="en-US"/>
        </w:rPr>
        <w:t>FTA</w:t>
      </w:r>
      <w:r w:rsidR="00747A43">
        <w:rPr>
          <w:i/>
          <w:lang w:val="en-US"/>
        </w:rPr>
        <w:t>)</w:t>
      </w:r>
    </w:p>
    <w:p w14:paraId="72496FC0" w14:textId="20619687" w:rsidR="00CE2631" w:rsidRPr="00E96D76" w:rsidRDefault="002A2ED7">
      <w:pPr>
        <w:jc w:val="both"/>
        <w:rPr>
          <w:lang w:val="en-US"/>
        </w:rPr>
      </w:pPr>
      <w:r>
        <w:rPr>
          <w:lang w:val="en-US"/>
        </w:rPr>
        <w:fldChar w:fldCharType="begin"/>
      </w:r>
      <w:r>
        <w:rPr>
          <w:lang w:val="en-US"/>
        </w:rPr>
        <w:instrText xml:space="preserve"> </w:instrText>
      </w:r>
      <w:r w:rsidR="006D14BC">
        <w:rPr>
          <w:lang w:val="en-US"/>
        </w:rPr>
        <w:instrText>REF</w:instrText>
      </w:r>
      <w:r>
        <w:rPr>
          <w:lang w:val="en-US"/>
        </w:rPr>
        <w:instrText xml:space="preserve"> _Ref416973909 \h  \* MERGEFORMAT </w:instrText>
      </w:r>
      <w:r>
        <w:rPr>
          <w:lang w:val="en-US"/>
        </w:rPr>
      </w:r>
      <w:r>
        <w:rPr>
          <w:lang w:val="en-US"/>
        </w:rPr>
        <w:fldChar w:fldCharType="separate"/>
      </w:r>
      <w:r w:rsidR="00E829AC" w:rsidRPr="00E829AC">
        <w:rPr>
          <w:lang w:val="en-US"/>
        </w:rPr>
        <w:t>Figure 6</w:t>
      </w:r>
      <w:r>
        <w:rPr>
          <w:lang w:val="en-US"/>
        </w:rPr>
        <w:fldChar w:fldCharType="end"/>
      </w:r>
      <w:r w:rsidR="00DD5282">
        <w:rPr>
          <w:lang w:val="en-US"/>
        </w:rPr>
        <w:t xml:space="preserve"> </w:t>
      </w:r>
      <w:r w:rsidR="00E96D76">
        <w:rPr>
          <w:lang w:val="en-US"/>
        </w:rPr>
        <w:t>shows the three time series</w:t>
      </w:r>
      <w:r w:rsidR="004F330F">
        <w:rPr>
          <w:lang w:val="en-US"/>
        </w:rPr>
        <w:t xml:space="preserve"> based on taxable income for taxed units published in the aggregated tax statistics</w:t>
      </w:r>
      <w:r w:rsidR="00E96D76">
        <w:rPr>
          <w:lang w:val="en-US"/>
        </w:rPr>
        <w:t>. We used the log of the indices and index</w:t>
      </w:r>
      <w:r w:rsidR="00912ED7">
        <w:rPr>
          <w:lang w:val="en-US"/>
        </w:rPr>
        <w:t>ed</w:t>
      </w:r>
      <w:r w:rsidR="00E96D76">
        <w:rPr>
          <w:lang w:val="en-US"/>
        </w:rPr>
        <w:t xml:space="preserve"> each series to </w:t>
      </w:r>
      <w:r w:rsidR="004A6F24">
        <w:rPr>
          <w:lang w:val="en-US"/>
        </w:rPr>
        <w:t>its</w:t>
      </w:r>
      <w:r w:rsidR="004F330F">
        <w:rPr>
          <w:lang w:val="en-US"/>
        </w:rPr>
        <w:t xml:space="preserve"> value </w:t>
      </w:r>
      <w:r w:rsidR="007E5EFB">
        <w:rPr>
          <w:lang w:val="en-US"/>
        </w:rPr>
        <w:t xml:space="preserve">in </w:t>
      </w:r>
      <w:r w:rsidR="004F330F">
        <w:rPr>
          <w:lang w:val="en-US"/>
        </w:rPr>
        <w:t>1945</w:t>
      </w:r>
      <w:r w:rsidR="00687574">
        <w:rPr>
          <w:lang w:val="en-US"/>
        </w:rPr>
        <w:t>/1946</w:t>
      </w:r>
      <w:r w:rsidR="004A6F24">
        <w:rPr>
          <w:lang w:val="en-US"/>
        </w:rPr>
        <w:t>.</w:t>
      </w:r>
      <w:r w:rsidR="00E96D76">
        <w:rPr>
          <w:lang w:val="en-US"/>
        </w:rPr>
        <w:t xml:space="preserve"> </w:t>
      </w:r>
      <w:r w:rsidR="003B0231">
        <w:rPr>
          <w:lang w:val="en-US"/>
        </w:rPr>
        <w:t>Anchoring the index makes it im</w:t>
      </w:r>
      <w:r w:rsidR="00E96D76">
        <w:rPr>
          <w:lang w:val="en-US"/>
        </w:rPr>
        <w:t xml:space="preserve">possible </w:t>
      </w:r>
      <w:r w:rsidR="004A6F24">
        <w:rPr>
          <w:lang w:val="en-US"/>
        </w:rPr>
        <w:t>to</w:t>
      </w:r>
      <w:r w:rsidR="00E96D76">
        <w:rPr>
          <w:lang w:val="en-US"/>
        </w:rPr>
        <w:t xml:space="preserve"> interpret the level of each series, but </w:t>
      </w:r>
      <w:r w:rsidR="003B0231">
        <w:rPr>
          <w:lang w:val="en-US"/>
        </w:rPr>
        <w:t xml:space="preserve">makes </w:t>
      </w:r>
      <w:r w:rsidR="004A6F24">
        <w:rPr>
          <w:lang w:val="en-US"/>
        </w:rPr>
        <w:t xml:space="preserve">changes over time </w:t>
      </w:r>
      <w:r w:rsidR="00E96D76">
        <w:rPr>
          <w:lang w:val="en-US"/>
        </w:rPr>
        <w:t xml:space="preserve">comparable </w:t>
      </w:r>
      <w:r w:rsidR="003B0231">
        <w:rPr>
          <w:lang w:val="en-US"/>
        </w:rPr>
        <w:t xml:space="preserve">across </w:t>
      </w:r>
      <w:r w:rsidR="00912ED7">
        <w:rPr>
          <w:lang w:val="en-US"/>
        </w:rPr>
        <w:t>series</w:t>
      </w:r>
      <w:r w:rsidR="00E96D76">
        <w:rPr>
          <w:lang w:val="en-US"/>
        </w:rPr>
        <w:t xml:space="preserve">. The </w:t>
      </w:r>
      <w:r w:rsidR="003B0231">
        <w:rPr>
          <w:lang w:val="en-US"/>
        </w:rPr>
        <w:t xml:space="preserve">trends </w:t>
      </w:r>
      <w:r w:rsidR="00E96D76">
        <w:rPr>
          <w:lang w:val="en-US"/>
        </w:rPr>
        <w:t>follow quit</w:t>
      </w:r>
      <w:r w:rsidR="00212804">
        <w:rPr>
          <w:lang w:val="en-US"/>
        </w:rPr>
        <w:t>e</w:t>
      </w:r>
      <w:r w:rsidR="00E96D76">
        <w:rPr>
          <w:lang w:val="en-US"/>
        </w:rPr>
        <w:t xml:space="preserve"> </w:t>
      </w:r>
      <w:r w:rsidR="00212804">
        <w:rPr>
          <w:lang w:val="en-US"/>
        </w:rPr>
        <w:t xml:space="preserve">a </w:t>
      </w:r>
      <w:r w:rsidR="00E96D76">
        <w:rPr>
          <w:lang w:val="en-US"/>
        </w:rPr>
        <w:t xml:space="preserve">similar pattern, </w:t>
      </w:r>
      <w:r w:rsidR="00212804">
        <w:rPr>
          <w:lang w:val="en-US"/>
        </w:rPr>
        <w:t xml:space="preserve">but </w:t>
      </w:r>
      <w:r w:rsidR="00E96D76">
        <w:rPr>
          <w:lang w:val="en-US"/>
        </w:rPr>
        <w:t>they differ in volatility. This suggest</w:t>
      </w:r>
      <w:r w:rsidR="00BE44E9">
        <w:rPr>
          <w:lang w:val="en-US"/>
        </w:rPr>
        <w:t>s</w:t>
      </w:r>
      <w:r w:rsidR="00E96D76">
        <w:rPr>
          <w:lang w:val="en-US"/>
        </w:rPr>
        <w:t xml:space="preserve"> that the borders of the distribution are </w:t>
      </w:r>
      <w:r w:rsidR="00212804">
        <w:rPr>
          <w:lang w:val="en-US"/>
        </w:rPr>
        <w:t xml:space="preserve">much more </w:t>
      </w:r>
      <w:r w:rsidR="00E96D76">
        <w:rPr>
          <w:lang w:val="en-US"/>
        </w:rPr>
        <w:t>prone to changes.</w:t>
      </w:r>
      <w:r w:rsidR="00CD7E14">
        <w:rPr>
          <w:lang w:val="en-US"/>
        </w:rPr>
        <w:t xml:space="preserve"> A pattern, which is probably better revealed with full population tax data that cover the extreme parts of the distribution more precise.</w:t>
      </w:r>
      <w:r w:rsidR="00E96D76">
        <w:rPr>
          <w:lang w:val="en-US"/>
        </w:rPr>
        <w:t xml:space="preserve"> Following the strong changes of the Theil</w:t>
      </w:r>
      <w:r w:rsidR="00B525FE">
        <w:rPr>
          <w:lang w:val="en-US"/>
        </w:rPr>
        <w:t xml:space="preserve"> i</w:t>
      </w:r>
      <w:r w:rsidR="00E96D76">
        <w:rPr>
          <w:lang w:val="en-US"/>
        </w:rPr>
        <w:t>ndex</w:t>
      </w:r>
      <w:r w:rsidR="00B525FE">
        <w:rPr>
          <w:lang w:val="en-US"/>
        </w:rPr>
        <w:t>,</w:t>
      </w:r>
      <w:r w:rsidR="00BE44E9">
        <w:rPr>
          <w:lang w:val="en-US"/>
        </w:rPr>
        <w:t xml:space="preserve"> </w:t>
      </w:r>
      <w:r w:rsidR="00E96D76">
        <w:rPr>
          <w:lang w:val="en-US"/>
        </w:rPr>
        <w:t xml:space="preserve">this is especially </w:t>
      </w:r>
      <w:r w:rsidR="00BE44E9">
        <w:rPr>
          <w:lang w:val="en-US"/>
        </w:rPr>
        <w:t xml:space="preserve">true </w:t>
      </w:r>
      <w:r w:rsidR="00E96D76">
        <w:rPr>
          <w:lang w:val="en-US"/>
        </w:rPr>
        <w:t>for the upper part of the distribution</w:t>
      </w:r>
      <w:r w:rsidR="004A6F24">
        <w:rPr>
          <w:lang w:val="en-US"/>
        </w:rPr>
        <w:t>.</w:t>
      </w:r>
      <w:r w:rsidR="00687574">
        <w:rPr>
          <w:lang w:val="en-US"/>
        </w:rPr>
        <w:t xml:space="preserve"> During the 1950s and the early 1960s higher incomes grew faster</w:t>
      </w:r>
      <w:r w:rsidR="00212804">
        <w:rPr>
          <w:lang w:val="en-US"/>
        </w:rPr>
        <w:t xml:space="preserve">, which resulted </w:t>
      </w:r>
      <w:r w:rsidR="00687574">
        <w:rPr>
          <w:lang w:val="en-US"/>
        </w:rPr>
        <w:t>in a</w:t>
      </w:r>
      <w:r w:rsidR="00EC0E6E">
        <w:rPr>
          <w:lang w:val="en-US"/>
        </w:rPr>
        <w:t>n inflated</w:t>
      </w:r>
      <w:r w:rsidR="00687574">
        <w:rPr>
          <w:lang w:val="en-US"/>
        </w:rPr>
        <w:t xml:space="preserve"> Theil index. </w:t>
      </w:r>
      <w:r w:rsidR="00EC0E6E">
        <w:rPr>
          <w:lang w:val="en-US"/>
        </w:rPr>
        <w:t xml:space="preserve">Then </w:t>
      </w:r>
      <w:r w:rsidR="006679D7">
        <w:rPr>
          <w:lang w:val="en-US"/>
        </w:rPr>
        <w:t>i</w:t>
      </w:r>
      <w:r>
        <w:rPr>
          <w:lang w:val="en-US"/>
        </w:rPr>
        <w:t xml:space="preserve">n the 1970s and </w:t>
      </w:r>
      <w:r w:rsidR="00687574">
        <w:rPr>
          <w:lang w:val="en-US"/>
        </w:rPr>
        <w:t>1990s</w:t>
      </w:r>
      <w:r w:rsidR="006679D7">
        <w:rPr>
          <w:lang w:val="en-US"/>
        </w:rPr>
        <w:t>, the</w:t>
      </w:r>
      <w:r w:rsidR="00687574">
        <w:rPr>
          <w:lang w:val="en-US"/>
        </w:rPr>
        <w:t xml:space="preserve"> Theil index </w:t>
      </w:r>
      <w:r w:rsidR="00A00BCD">
        <w:rPr>
          <w:lang w:val="en-US"/>
        </w:rPr>
        <w:t>drops below the other measures</w:t>
      </w:r>
      <w:r w:rsidR="006679D7">
        <w:rPr>
          <w:lang w:val="en-US"/>
        </w:rPr>
        <w:t>,</w:t>
      </w:r>
      <w:r w:rsidR="00687574">
        <w:rPr>
          <w:lang w:val="en-US"/>
        </w:rPr>
        <w:t xml:space="preserve"> suggesting a relative decline of higher incomes in </w:t>
      </w:r>
      <w:r>
        <w:rPr>
          <w:lang w:val="en-US"/>
        </w:rPr>
        <w:t>these periods</w:t>
      </w:r>
      <w:r w:rsidR="00A00BCD">
        <w:rPr>
          <w:lang w:val="en-US"/>
        </w:rPr>
        <w:t>.</w:t>
      </w:r>
      <w:r w:rsidR="004C1B9D">
        <w:rPr>
          <w:lang w:val="en-US"/>
        </w:rPr>
        <w:t xml:space="preserve"> </w:t>
      </w:r>
    </w:p>
    <w:p w14:paraId="515BC8F6" w14:textId="77777777" w:rsidR="00E90501" w:rsidRPr="00372BCA" w:rsidRDefault="00E90501" w:rsidP="00A40C08">
      <w:pPr>
        <w:rPr>
          <w:lang w:val="en-US"/>
        </w:rPr>
      </w:pPr>
    </w:p>
    <w:p w14:paraId="49396400" w14:textId="28114D9A" w:rsidR="00E90501" w:rsidRPr="00616B27" w:rsidRDefault="00E90501" w:rsidP="00E90501">
      <w:pPr>
        <w:pStyle w:val="berschrift3"/>
        <w:rPr>
          <w:i/>
          <w:lang w:val="en-US"/>
        </w:rPr>
      </w:pPr>
      <w:bookmarkStart w:id="43" w:name="_Ref405912071"/>
      <w:bookmarkStart w:id="44" w:name="_Toc406505798"/>
      <w:r w:rsidRPr="00E90501">
        <w:rPr>
          <w:i/>
          <w:lang w:val="en-US"/>
        </w:rPr>
        <w:t>Change over time</w:t>
      </w:r>
      <w:bookmarkEnd w:id="43"/>
      <w:bookmarkEnd w:id="44"/>
      <w:r w:rsidR="00511E8D">
        <w:rPr>
          <w:i/>
          <w:lang w:val="en-US"/>
        </w:rPr>
        <w:t xml:space="preserve"> using</w:t>
      </w:r>
      <w:r w:rsidR="00FB5E6C">
        <w:rPr>
          <w:i/>
          <w:lang w:val="en-US"/>
        </w:rPr>
        <w:t xml:space="preserve"> relative distribution</w:t>
      </w:r>
    </w:p>
    <w:p w14:paraId="394641CA" w14:textId="2F84AC5A" w:rsidR="00992DB1" w:rsidRDefault="00A00BCD" w:rsidP="004876AF">
      <w:pPr>
        <w:jc w:val="both"/>
        <w:rPr>
          <w:lang w:val="en-US"/>
        </w:rPr>
      </w:pPr>
      <w:r>
        <w:rPr>
          <w:lang w:val="en-US"/>
        </w:rPr>
        <w:t>The comparison of bottom</w:t>
      </w:r>
      <w:r w:rsidR="00B525FE">
        <w:rPr>
          <w:lang w:val="en-US"/>
        </w:rPr>
        <w:t>-</w:t>
      </w:r>
      <w:r>
        <w:rPr>
          <w:lang w:val="en-US"/>
        </w:rPr>
        <w:t>, mid</w:t>
      </w:r>
      <w:r w:rsidR="00B525FE">
        <w:rPr>
          <w:lang w:val="en-US"/>
        </w:rPr>
        <w:t>-</w:t>
      </w:r>
      <w:r>
        <w:rPr>
          <w:lang w:val="en-US"/>
        </w:rPr>
        <w:t xml:space="preserve"> and </w:t>
      </w:r>
      <w:r w:rsidR="00B525FE">
        <w:rPr>
          <w:lang w:val="en-US"/>
        </w:rPr>
        <w:t>top-</w:t>
      </w:r>
      <w:r>
        <w:rPr>
          <w:lang w:val="en-US"/>
        </w:rPr>
        <w:t xml:space="preserve">sensitive measures can give a </w:t>
      </w:r>
      <w:r w:rsidR="00B525FE">
        <w:rPr>
          <w:lang w:val="en-US"/>
        </w:rPr>
        <w:t>clue to</w:t>
      </w:r>
      <w:r>
        <w:rPr>
          <w:lang w:val="en-US"/>
        </w:rPr>
        <w:t xml:space="preserve"> the nature of changing inequality. </w:t>
      </w:r>
      <w:r w:rsidR="00912ED7">
        <w:rPr>
          <w:lang w:val="en-US"/>
        </w:rPr>
        <w:t xml:space="preserve">Even more light is shed on the changing patterns </w:t>
      </w:r>
      <w:r w:rsidR="00497AAC" w:rsidRPr="00497AAC">
        <w:rPr>
          <w:lang w:val="en-US"/>
        </w:rPr>
        <w:t>when we expand the analysis by using relative distribution methods</w:t>
      </w:r>
      <w:r w:rsidR="00C34AAB">
        <w:rPr>
          <w:lang w:val="en-US"/>
        </w:rPr>
        <w:t xml:space="preserve"> (Handcock and Morris 1999)</w:t>
      </w:r>
      <w:r w:rsidR="00497AAC" w:rsidRPr="00497AAC">
        <w:rPr>
          <w:lang w:val="en-US"/>
        </w:rPr>
        <w:t xml:space="preserve">. </w:t>
      </w:r>
      <w:r w:rsidR="00C75B13">
        <w:rPr>
          <w:lang w:val="en-US"/>
        </w:rPr>
        <w:t>This</w:t>
      </w:r>
      <w:r w:rsidR="00055BD0">
        <w:rPr>
          <w:lang w:val="en-US"/>
        </w:rPr>
        <w:t xml:space="preserve"> </w:t>
      </w:r>
      <w:r w:rsidR="00C75B13">
        <w:rPr>
          <w:lang w:val="en-US"/>
        </w:rPr>
        <w:t>approach</w:t>
      </w:r>
      <w:r w:rsidR="00055BD0">
        <w:rPr>
          <w:lang w:val="en-US"/>
        </w:rPr>
        <w:t xml:space="preserve"> </w:t>
      </w:r>
      <w:r w:rsidR="00C75B13">
        <w:rPr>
          <w:lang w:val="en-US"/>
        </w:rPr>
        <w:t xml:space="preserve">compares </w:t>
      </w:r>
      <w:r w:rsidR="00055BD0">
        <w:rPr>
          <w:lang w:val="en-US"/>
        </w:rPr>
        <w:t xml:space="preserve">probability densities of two populations </w:t>
      </w:r>
      <w:r w:rsidR="00C34AAB" w:rsidRPr="00C34AAB">
        <w:rPr>
          <w:lang w:val="en-US"/>
        </w:rPr>
        <w:t>comprehensively</w:t>
      </w:r>
      <w:r w:rsidR="00E9741A">
        <w:rPr>
          <w:lang w:val="en-US"/>
        </w:rPr>
        <w:t xml:space="preserve">. </w:t>
      </w:r>
      <w:r w:rsidR="00055BD0">
        <w:rPr>
          <w:lang w:val="en-US"/>
        </w:rPr>
        <w:t>To review the change of the income distribution over time, w</w:t>
      </w:r>
      <w:r w:rsidR="00497AAC" w:rsidRPr="00497AAC">
        <w:rPr>
          <w:lang w:val="en-US"/>
        </w:rPr>
        <w:t xml:space="preserve">e use the published percentiles </w:t>
      </w:r>
      <w:r w:rsidR="00E269DF">
        <w:rPr>
          <w:lang w:val="en-US"/>
        </w:rPr>
        <w:t>of</w:t>
      </w:r>
      <w:r w:rsidR="00497AAC" w:rsidRPr="00497AAC">
        <w:rPr>
          <w:lang w:val="en-US"/>
        </w:rPr>
        <w:t xml:space="preserve"> the distribution of tax</w:t>
      </w:r>
      <w:r w:rsidR="00497AAC">
        <w:rPr>
          <w:lang w:val="en-US"/>
        </w:rPr>
        <w:t xml:space="preserve">able </w:t>
      </w:r>
      <w:r w:rsidR="00A8628A">
        <w:rPr>
          <w:lang w:val="en-US"/>
        </w:rPr>
        <w:t xml:space="preserve">income </w:t>
      </w:r>
      <w:r w:rsidR="00634342">
        <w:rPr>
          <w:lang w:val="en-US"/>
        </w:rPr>
        <w:t xml:space="preserve">from the FTA </w:t>
      </w:r>
      <w:r w:rsidR="00E269DF">
        <w:rPr>
          <w:lang w:val="en-US"/>
        </w:rPr>
        <w:t>k</w:t>
      </w:r>
      <w:r w:rsidR="00634342">
        <w:rPr>
          <w:lang w:val="en-US"/>
        </w:rPr>
        <w:t>ey figures dataset</w:t>
      </w:r>
      <w:r w:rsidR="00497AAC" w:rsidRPr="00497AAC">
        <w:rPr>
          <w:lang w:val="en-US"/>
        </w:rPr>
        <w:t>.</w:t>
      </w:r>
      <w:r w:rsidR="00497AAC">
        <w:rPr>
          <w:rStyle w:val="Funotenzeichen"/>
          <w:lang w:val="en-US"/>
        </w:rPr>
        <w:footnoteReference w:id="11"/>
      </w:r>
      <w:r>
        <w:rPr>
          <w:lang w:val="en-US"/>
        </w:rPr>
        <w:t xml:space="preserve"> </w:t>
      </w:r>
      <w:r w:rsidR="00956DDC">
        <w:rPr>
          <w:lang w:val="en-US"/>
        </w:rPr>
        <w:t xml:space="preserve">By comparing the income distribution of 2011 to </w:t>
      </w:r>
      <w:r w:rsidR="00B525FE">
        <w:rPr>
          <w:lang w:val="en-US"/>
        </w:rPr>
        <w:t xml:space="preserve">that of </w:t>
      </w:r>
      <w:r w:rsidR="00956DDC">
        <w:rPr>
          <w:lang w:val="en-US"/>
        </w:rPr>
        <w:t>2003</w:t>
      </w:r>
      <w:r w:rsidR="00B525FE">
        <w:rPr>
          <w:lang w:val="en-US"/>
        </w:rPr>
        <w:t>,</w:t>
      </w:r>
      <w:r w:rsidR="00956DDC">
        <w:rPr>
          <w:lang w:val="en-US"/>
        </w:rPr>
        <w:t xml:space="preserve"> we shed </w:t>
      </w:r>
      <w:r w:rsidR="00956DDC">
        <w:rPr>
          <w:lang w:val="en-US"/>
        </w:rPr>
        <w:lastRenderedPageBreak/>
        <w:t xml:space="preserve">light on the area after the </w:t>
      </w:r>
      <w:r w:rsidR="00902835">
        <w:rPr>
          <w:lang w:val="en-US"/>
        </w:rPr>
        <w:t>post-</w:t>
      </w:r>
      <w:r w:rsidR="00956DDC">
        <w:rPr>
          <w:lang w:val="en-US"/>
        </w:rPr>
        <w:t>dotcom</w:t>
      </w:r>
      <w:r w:rsidR="00902835">
        <w:rPr>
          <w:lang w:val="en-US"/>
        </w:rPr>
        <w:t xml:space="preserve"> </w:t>
      </w:r>
      <w:r w:rsidR="00D55C63">
        <w:rPr>
          <w:lang w:val="en-US"/>
        </w:rPr>
        <w:t>bubble</w:t>
      </w:r>
      <w:r w:rsidR="00956DDC">
        <w:rPr>
          <w:lang w:val="en-US"/>
        </w:rPr>
        <w:t xml:space="preserve"> crisis, which in Switzerland </w:t>
      </w:r>
      <w:r w:rsidR="00B525FE">
        <w:rPr>
          <w:lang w:val="en-US"/>
        </w:rPr>
        <w:t xml:space="preserve">was </w:t>
      </w:r>
      <w:r w:rsidR="00956DDC">
        <w:rPr>
          <w:lang w:val="en-US"/>
        </w:rPr>
        <w:t>followed by a period of steady economic growth and recurring debates on rising salary for top earners. In terms of the Gini coefficient</w:t>
      </w:r>
      <w:r w:rsidR="00B525FE">
        <w:rPr>
          <w:lang w:val="en-US"/>
        </w:rPr>
        <w:t>,</w:t>
      </w:r>
      <w:r w:rsidR="00956DDC">
        <w:rPr>
          <w:lang w:val="en-US"/>
        </w:rPr>
        <w:t xml:space="preserve"> inequality rose</w:t>
      </w:r>
      <w:r w:rsidR="00337558">
        <w:rPr>
          <w:lang w:val="en-US"/>
        </w:rPr>
        <w:t xml:space="preserve"> from 0.47 to 0.50</w:t>
      </w:r>
      <w:r w:rsidR="00B16F03">
        <w:rPr>
          <w:lang w:val="en-US"/>
        </w:rPr>
        <w:t>—</w:t>
      </w:r>
      <w:r w:rsidR="00A74F6D" w:rsidRPr="00497AAC">
        <w:rPr>
          <w:lang w:val="en-US"/>
        </w:rPr>
        <w:t>a moderate increase.</w:t>
      </w:r>
      <w:r w:rsidR="00A74F6D">
        <w:rPr>
          <w:lang w:val="en-US"/>
        </w:rPr>
        <w:t xml:space="preserve"> </w:t>
      </w:r>
      <w:r w:rsidR="00497AAC" w:rsidRPr="00497AAC">
        <w:rPr>
          <w:lang w:val="en-US"/>
        </w:rPr>
        <w:t xml:space="preserve">The in-depth distributional analysis allows us to see </w:t>
      </w:r>
      <w:r w:rsidR="00B16F03">
        <w:rPr>
          <w:lang w:val="en-US"/>
        </w:rPr>
        <w:t xml:space="preserve">where in the distribution </w:t>
      </w:r>
      <w:r w:rsidR="00497AAC" w:rsidRPr="00497AAC">
        <w:rPr>
          <w:lang w:val="en-US"/>
        </w:rPr>
        <w:t xml:space="preserve">this change </w:t>
      </w:r>
      <w:r w:rsidR="00B16F03">
        <w:rPr>
          <w:lang w:val="en-US"/>
        </w:rPr>
        <w:t>occurred</w:t>
      </w:r>
      <w:r w:rsidR="00497AAC" w:rsidRPr="00497AAC">
        <w:rPr>
          <w:lang w:val="en-US"/>
        </w:rPr>
        <w:t>.</w:t>
      </w:r>
      <w:r w:rsidR="00AC0437">
        <w:rPr>
          <w:lang w:val="en-US"/>
        </w:rPr>
        <w:t xml:space="preserve"> </w:t>
      </w:r>
    </w:p>
    <w:p w14:paraId="38C6591B" w14:textId="77777777" w:rsidR="00FF0596" w:rsidRDefault="00FF0596" w:rsidP="00154023">
      <w:pPr>
        <w:rPr>
          <w:lang w:val="en-US"/>
        </w:rPr>
      </w:pPr>
    </w:p>
    <w:p w14:paraId="088C2813" w14:textId="4FE14782" w:rsidR="00C26153" w:rsidRDefault="00C26153" w:rsidP="00154023">
      <w:pPr>
        <w:rPr>
          <w:lang w:val="en-US"/>
        </w:rPr>
      </w:pPr>
      <w:r>
        <w:rPr>
          <w:noProof/>
          <w:lang w:eastAsia="de-CH"/>
        </w:rPr>
        <w:drawing>
          <wp:inline distT="0" distB="0" distL="0" distR="0" wp14:anchorId="13BE61DB" wp14:editId="2BB06EE2">
            <wp:extent cx="5905500" cy="4281173"/>
            <wp:effectExtent l="0" t="0" r="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13886" cy="4287253"/>
                    </a:xfrm>
                    <a:prstGeom prst="rect">
                      <a:avLst/>
                    </a:prstGeom>
                    <a:noFill/>
                    <a:ln>
                      <a:noFill/>
                    </a:ln>
                  </pic:spPr>
                </pic:pic>
              </a:graphicData>
            </a:graphic>
          </wp:inline>
        </w:drawing>
      </w:r>
    </w:p>
    <w:p w14:paraId="03C15DC6" w14:textId="77777777" w:rsidR="00350ED6" w:rsidRDefault="00C34AAB" w:rsidP="00350ED6">
      <w:pPr>
        <w:rPr>
          <w:sz w:val="24"/>
          <w:lang w:val="en-US"/>
        </w:rPr>
      </w:pPr>
      <w:bookmarkStart w:id="45" w:name="_Ref417322214"/>
      <w:bookmarkStart w:id="46" w:name="_Ref422330540"/>
      <w:r w:rsidRPr="00616B27">
        <w:rPr>
          <w:sz w:val="24"/>
          <w:lang w:val="en-US"/>
        </w:rPr>
        <w:t xml:space="preserve">Figure </w:t>
      </w:r>
      <w:r w:rsidRPr="00616B27">
        <w:rPr>
          <w:sz w:val="24"/>
          <w:lang w:val="en-US"/>
        </w:rPr>
        <w:fldChar w:fldCharType="begin"/>
      </w:r>
      <w:r w:rsidRPr="00616B27">
        <w:rPr>
          <w:sz w:val="24"/>
          <w:lang w:val="en-US"/>
        </w:rPr>
        <w:instrText xml:space="preserve"> </w:instrText>
      </w:r>
      <w:r w:rsidR="006D14BC">
        <w:rPr>
          <w:sz w:val="24"/>
          <w:lang w:val="en-US"/>
        </w:rPr>
        <w:instrText>SEQ</w:instrText>
      </w:r>
      <w:r w:rsidRPr="00616B27">
        <w:rPr>
          <w:sz w:val="24"/>
          <w:lang w:val="en-US"/>
        </w:rPr>
        <w:instrText xml:space="preserve"> Figure \* ARABIC </w:instrText>
      </w:r>
      <w:r w:rsidRPr="00616B27">
        <w:rPr>
          <w:sz w:val="24"/>
          <w:lang w:val="en-US"/>
        </w:rPr>
        <w:fldChar w:fldCharType="separate"/>
      </w:r>
      <w:r w:rsidR="00E829AC">
        <w:rPr>
          <w:noProof/>
          <w:sz w:val="24"/>
          <w:lang w:val="en-US"/>
        </w:rPr>
        <w:t>7</w:t>
      </w:r>
      <w:r w:rsidRPr="00616B27">
        <w:rPr>
          <w:sz w:val="24"/>
          <w:lang w:val="en-US"/>
        </w:rPr>
        <w:fldChar w:fldCharType="end"/>
      </w:r>
      <w:bookmarkEnd w:id="45"/>
      <w:r w:rsidRPr="00616B27">
        <w:rPr>
          <w:sz w:val="24"/>
          <w:lang w:val="en-US"/>
        </w:rPr>
        <w:t>:</w:t>
      </w:r>
      <w:r w:rsidRPr="00616B27">
        <w:rPr>
          <w:lang w:val="en-US"/>
        </w:rPr>
        <w:t xml:space="preserve"> </w:t>
      </w:r>
      <w:r>
        <w:rPr>
          <w:sz w:val="24"/>
          <w:lang w:val="en-US"/>
        </w:rPr>
        <w:t>Relative distribution over time</w:t>
      </w:r>
      <w:bookmarkEnd w:id="46"/>
    </w:p>
    <w:p w14:paraId="3EB2028D" w14:textId="2E7E70D6" w:rsidR="00C34AAB" w:rsidRPr="00350ED6" w:rsidRDefault="001E20D3" w:rsidP="004876AF">
      <w:pPr>
        <w:rPr>
          <w:sz w:val="16"/>
          <w:szCs w:val="16"/>
          <w:lang w:val="en-US"/>
        </w:rPr>
      </w:pPr>
      <w:r w:rsidRPr="00350ED6">
        <w:rPr>
          <w:i/>
          <w:sz w:val="16"/>
          <w:szCs w:val="16"/>
          <w:lang w:val="en-US"/>
        </w:rPr>
        <w:t xml:space="preserve">Source: </w:t>
      </w:r>
      <w:r w:rsidR="00350ED6" w:rsidRPr="00350ED6">
        <w:rPr>
          <w:i/>
          <w:sz w:val="16"/>
          <w:szCs w:val="16"/>
          <w:lang w:val="en-US"/>
        </w:rPr>
        <w:t xml:space="preserve">Tax </w:t>
      </w:r>
      <w:r w:rsidR="00B525FE" w:rsidRPr="00350ED6">
        <w:rPr>
          <w:i/>
          <w:sz w:val="16"/>
          <w:szCs w:val="16"/>
          <w:lang w:val="en-US"/>
        </w:rPr>
        <w:t>data</w:t>
      </w:r>
      <w:r w:rsidR="00B525FE">
        <w:rPr>
          <w:i/>
          <w:sz w:val="16"/>
          <w:szCs w:val="16"/>
          <w:lang w:val="en-US"/>
        </w:rPr>
        <w:t>-</w:t>
      </w:r>
      <w:r w:rsidR="00350ED6" w:rsidRPr="00350ED6">
        <w:rPr>
          <w:i/>
          <w:sz w:val="16"/>
          <w:szCs w:val="16"/>
          <w:lang w:val="en-US"/>
        </w:rPr>
        <w:t xml:space="preserve">based </w:t>
      </w:r>
      <w:r w:rsidR="00B525FE">
        <w:rPr>
          <w:i/>
          <w:sz w:val="16"/>
          <w:szCs w:val="16"/>
          <w:lang w:val="en-US"/>
        </w:rPr>
        <w:t>k</w:t>
      </w:r>
      <w:r w:rsidR="00B525FE" w:rsidRPr="00350ED6">
        <w:rPr>
          <w:i/>
          <w:sz w:val="16"/>
          <w:szCs w:val="16"/>
          <w:lang w:val="en-US"/>
        </w:rPr>
        <w:t xml:space="preserve">ey </w:t>
      </w:r>
      <w:r w:rsidR="00B525FE">
        <w:rPr>
          <w:i/>
          <w:sz w:val="16"/>
          <w:szCs w:val="16"/>
          <w:lang w:val="en-US"/>
        </w:rPr>
        <w:t>f</w:t>
      </w:r>
      <w:r w:rsidR="00B525FE" w:rsidRPr="00350ED6">
        <w:rPr>
          <w:i/>
          <w:sz w:val="16"/>
          <w:szCs w:val="16"/>
          <w:lang w:val="en-US"/>
        </w:rPr>
        <w:t xml:space="preserve">igures </w:t>
      </w:r>
      <w:r w:rsidR="00350ED6" w:rsidRPr="00350ED6">
        <w:rPr>
          <w:i/>
          <w:sz w:val="16"/>
          <w:szCs w:val="16"/>
          <w:lang w:val="en-US"/>
        </w:rPr>
        <w:t>(FTA)</w:t>
      </w:r>
    </w:p>
    <w:p w14:paraId="5B2CEE6B" w14:textId="77777777" w:rsidR="00350ED6" w:rsidRDefault="00350ED6" w:rsidP="00A74F6D">
      <w:pPr>
        <w:jc w:val="both"/>
        <w:rPr>
          <w:lang w:val="en-US"/>
        </w:rPr>
      </w:pPr>
    </w:p>
    <w:p w14:paraId="125601D7" w14:textId="67765CA8" w:rsidR="00902218" w:rsidRPr="003B2B0A" w:rsidRDefault="00956DDC" w:rsidP="004876AF">
      <w:pPr>
        <w:jc w:val="both"/>
        <w:rPr>
          <w:lang w:val="en-US"/>
        </w:rPr>
      </w:pPr>
      <w:r>
        <w:rPr>
          <w:lang w:val="en-US"/>
        </w:rPr>
        <w:t>By performing a complete distributional comparison it is clearly visible where changes occurred</w:t>
      </w:r>
      <w:r w:rsidR="00350ED6">
        <w:rPr>
          <w:lang w:val="en-US"/>
        </w:rPr>
        <w:t xml:space="preserve">. </w:t>
      </w:r>
      <w:r w:rsidR="00497AAC" w:rsidRPr="00497AAC">
        <w:rPr>
          <w:lang w:val="en-US"/>
        </w:rPr>
        <w:t>Wh</w:t>
      </w:r>
      <w:r w:rsidR="00670CAD">
        <w:rPr>
          <w:lang w:val="en-US"/>
        </w:rPr>
        <w:t>en</w:t>
      </w:r>
      <w:r w:rsidR="00497AAC" w:rsidRPr="00497AAC">
        <w:rPr>
          <w:lang w:val="en-US"/>
        </w:rPr>
        <w:t xml:space="preserve"> looking </w:t>
      </w:r>
      <w:r w:rsidR="00A8628A">
        <w:rPr>
          <w:lang w:val="en-US"/>
        </w:rPr>
        <w:t>at</w:t>
      </w:r>
      <w:r w:rsidR="00670CAD">
        <w:rPr>
          <w:lang w:val="en-US"/>
        </w:rPr>
        <w:t xml:space="preserve"> the</w:t>
      </w:r>
      <w:r w:rsidR="00A8628A">
        <w:rPr>
          <w:lang w:val="en-US"/>
        </w:rPr>
        <w:t xml:space="preserve"> </w:t>
      </w:r>
      <w:r w:rsidR="00497AAC" w:rsidRPr="00497AAC">
        <w:rPr>
          <w:lang w:val="en-US"/>
        </w:rPr>
        <w:t xml:space="preserve">relative density of </w:t>
      </w:r>
      <w:r w:rsidR="00670CAD">
        <w:rPr>
          <w:lang w:val="en-US"/>
        </w:rPr>
        <w:t>the 201</w:t>
      </w:r>
      <w:r w:rsidR="004A6F24">
        <w:rPr>
          <w:lang w:val="en-US"/>
        </w:rPr>
        <w:t>1</w:t>
      </w:r>
      <w:r w:rsidR="00670CAD">
        <w:rPr>
          <w:lang w:val="en-US"/>
        </w:rPr>
        <w:t xml:space="preserve"> versus 2003 tax data (</w:t>
      </w:r>
      <w:r w:rsidR="006F6C84">
        <w:rPr>
          <w:lang w:val="en-US"/>
        </w:rPr>
        <w:fldChar w:fldCharType="begin"/>
      </w:r>
      <w:r w:rsidR="006F6C84">
        <w:rPr>
          <w:lang w:val="en-US"/>
        </w:rPr>
        <w:instrText xml:space="preserve"> </w:instrText>
      </w:r>
      <w:r w:rsidR="006D14BC">
        <w:rPr>
          <w:lang w:val="en-US"/>
        </w:rPr>
        <w:instrText>REF</w:instrText>
      </w:r>
      <w:r w:rsidR="006F6C84">
        <w:rPr>
          <w:lang w:val="en-US"/>
        </w:rPr>
        <w:instrText xml:space="preserve"> _Ref417322214 \h  \* MERGEFORMAT </w:instrText>
      </w:r>
      <w:r w:rsidR="006F6C84">
        <w:rPr>
          <w:lang w:val="en-US"/>
        </w:rPr>
      </w:r>
      <w:r w:rsidR="006F6C84">
        <w:rPr>
          <w:lang w:val="en-US"/>
        </w:rPr>
        <w:fldChar w:fldCharType="separate"/>
      </w:r>
      <w:r w:rsidR="00E829AC" w:rsidRPr="00E829AC">
        <w:rPr>
          <w:lang w:val="en-US"/>
        </w:rPr>
        <w:t>Figure 7</w:t>
      </w:r>
      <w:r w:rsidR="006F6C84">
        <w:rPr>
          <w:lang w:val="en-US"/>
        </w:rPr>
        <w:fldChar w:fldCharType="end"/>
      </w:r>
      <w:r w:rsidR="00A8628A">
        <w:rPr>
          <w:lang w:val="en-US"/>
        </w:rPr>
        <w:t>)</w:t>
      </w:r>
      <w:r w:rsidR="00902835">
        <w:rPr>
          <w:lang w:val="en-US"/>
        </w:rPr>
        <w:t>,</w:t>
      </w:r>
      <w:r w:rsidR="00A8628A">
        <w:rPr>
          <w:lang w:val="en-US"/>
        </w:rPr>
        <w:t xml:space="preserve"> </w:t>
      </w:r>
      <w:r w:rsidR="00497AAC" w:rsidRPr="00497AAC">
        <w:rPr>
          <w:lang w:val="en-US"/>
        </w:rPr>
        <w:t xml:space="preserve">a moderate polarization </w:t>
      </w:r>
      <w:r w:rsidR="00C36ADE">
        <w:rPr>
          <w:lang w:val="en-US"/>
        </w:rPr>
        <w:t xml:space="preserve">is </w:t>
      </w:r>
      <w:r w:rsidR="00BE44E9">
        <w:rPr>
          <w:lang w:val="en-US"/>
        </w:rPr>
        <w:t>visible</w:t>
      </w:r>
      <w:r w:rsidR="00497AAC" w:rsidRPr="00497AAC">
        <w:rPr>
          <w:lang w:val="en-US"/>
        </w:rPr>
        <w:t>, which is represented in a lower relative density in the middle deciles (</w:t>
      </w:r>
      <w:r w:rsidR="0007626B">
        <w:rPr>
          <w:lang w:val="en-US"/>
        </w:rPr>
        <w:t>D</w:t>
      </w:r>
      <w:r w:rsidR="0007626B" w:rsidRPr="00BE70DC">
        <w:rPr>
          <w:vertAlign w:val="subscript"/>
          <w:lang w:val="en-US"/>
        </w:rPr>
        <w:t>0.2</w:t>
      </w:r>
      <w:r w:rsidR="00497AAC" w:rsidRPr="00497AAC">
        <w:rPr>
          <w:lang w:val="en-US"/>
        </w:rPr>
        <w:t xml:space="preserve"> to </w:t>
      </w:r>
      <w:r w:rsidR="0007626B">
        <w:rPr>
          <w:lang w:val="en-US"/>
        </w:rPr>
        <w:t>D</w:t>
      </w:r>
      <w:r w:rsidR="0007626B" w:rsidRPr="00BE70DC">
        <w:rPr>
          <w:vertAlign w:val="subscript"/>
          <w:lang w:val="en-US"/>
        </w:rPr>
        <w:t>0.</w:t>
      </w:r>
      <w:r w:rsidR="0079014F" w:rsidRPr="00BE70DC">
        <w:rPr>
          <w:vertAlign w:val="subscript"/>
          <w:lang w:val="en-US"/>
        </w:rPr>
        <w:t>7</w:t>
      </w:r>
      <w:r w:rsidR="00497AAC" w:rsidRPr="00497AAC">
        <w:rPr>
          <w:lang w:val="en-US"/>
        </w:rPr>
        <w:t xml:space="preserve">), while the density ratio is </w:t>
      </w:r>
      <w:r w:rsidR="0079014F">
        <w:rPr>
          <w:lang w:val="en-US"/>
        </w:rPr>
        <w:t xml:space="preserve">notably </w:t>
      </w:r>
      <w:r w:rsidR="00497AAC" w:rsidRPr="00497AAC">
        <w:rPr>
          <w:lang w:val="en-US"/>
        </w:rPr>
        <w:t>higher in the top</w:t>
      </w:r>
      <w:r w:rsidR="0079014F">
        <w:rPr>
          <w:lang w:val="en-US"/>
        </w:rPr>
        <w:t xml:space="preserve"> two</w:t>
      </w:r>
      <w:r w:rsidR="00497AAC" w:rsidRPr="00497AAC">
        <w:rPr>
          <w:lang w:val="en-US"/>
        </w:rPr>
        <w:t xml:space="preserve"> decile</w:t>
      </w:r>
      <w:r w:rsidR="0079014F">
        <w:rPr>
          <w:lang w:val="en-US"/>
        </w:rPr>
        <w:t>s</w:t>
      </w:r>
      <w:bookmarkStart w:id="47" w:name="_Ref417323767"/>
      <w:r>
        <w:rPr>
          <w:lang w:val="en-US"/>
        </w:rPr>
        <w:t xml:space="preserve"> but also in the area below </w:t>
      </w:r>
      <w:r w:rsidR="0007626B">
        <w:rPr>
          <w:lang w:val="en-US"/>
        </w:rPr>
        <w:t>D</w:t>
      </w:r>
      <w:r w:rsidR="0007626B" w:rsidRPr="00BE70DC">
        <w:rPr>
          <w:vertAlign w:val="subscript"/>
          <w:lang w:val="en-US"/>
        </w:rPr>
        <w:t>0</w:t>
      </w:r>
      <w:r w:rsidRPr="00BE70DC">
        <w:rPr>
          <w:vertAlign w:val="subscript"/>
          <w:lang w:val="en-US"/>
        </w:rPr>
        <w:t>.2</w:t>
      </w:r>
      <w:r w:rsidR="00902835">
        <w:rPr>
          <w:vertAlign w:val="subscript"/>
          <w:lang w:val="en-US"/>
        </w:rPr>
        <w:t>.</w:t>
      </w:r>
      <w:r w:rsidR="00CB25C4">
        <w:rPr>
          <w:rStyle w:val="Funotenzeichen"/>
          <w:lang w:val="en-US"/>
        </w:rPr>
        <w:footnoteReference w:id="12"/>
      </w:r>
      <w:bookmarkEnd w:id="47"/>
      <w:r>
        <w:rPr>
          <w:lang w:val="en-US"/>
        </w:rPr>
        <w:t xml:space="preserve"> On a </w:t>
      </w:r>
      <w:r w:rsidR="00B16F03">
        <w:rPr>
          <w:lang w:val="en-US"/>
        </w:rPr>
        <w:t xml:space="preserve">substantive </w:t>
      </w:r>
      <w:r w:rsidR="00D55C63">
        <w:rPr>
          <w:lang w:val="en-US"/>
        </w:rPr>
        <w:t xml:space="preserve">level, this analysis shows that the rise of inequality in the </w:t>
      </w:r>
      <w:r w:rsidR="00902835">
        <w:rPr>
          <w:lang w:val="en-US"/>
        </w:rPr>
        <w:t>post-</w:t>
      </w:r>
      <w:r w:rsidR="00D55C63">
        <w:rPr>
          <w:lang w:val="en-US"/>
        </w:rPr>
        <w:t>dotcom</w:t>
      </w:r>
      <w:r w:rsidR="00902835">
        <w:rPr>
          <w:lang w:val="en-US"/>
        </w:rPr>
        <w:t xml:space="preserve"> </w:t>
      </w:r>
      <w:r w:rsidR="00D55C63">
        <w:rPr>
          <w:lang w:val="en-US"/>
        </w:rPr>
        <w:t xml:space="preserve">bubble area can be attributed </w:t>
      </w:r>
      <w:r w:rsidR="00E4482F">
        <w:rPr>
          <w:lang w:val="en-US"/>
        </w:rPr>
        <w:t>n</w:t>
      </w:r>
      <w:r w:rsidR="009033B5">
        <w:rPr>
          <w:lang w:val="en-US"/>
        </w:rPr>
        <w:t>ot only to an increase of top earners, but also to a</w:t>
      </w:r>
      <w:r w:rsidR="00E4482F">
        <w:rPr>
          <w:lang w:val="en-US"/>
        </w:rPr>
        <w:t>n</w:t>
      </w:r>
      <w:r w:rsidR="009033B5">
        <w:rPr>
          <w:lang w:val="en-US"/>
        </w:rPr>
        <w:t xml:space="preserve"> increase of units with low incomes</w:t>
      </w:r>
      <w:r w:rsidR="00D55C63">
        <w:rPr>
          <w:lang w:val="en-US"/>
        </w:rPr>
        <w:t>.</w:t>
      </w:r>
      <w:r w:rsidR="00CD7E14">
        <w:rPr>
          <w:lang w:val="en-US"/>
        </w:rPr>
        <w:t xml:space="preserve"> Additionally the full distributional</w:t>
      </w:r>
      <w:r w:rsidR="0076440B">
        <w:rPr>
          <w:lang w:val="en-US"/>
        </w:rPr>
        <w:t xml:space="preserve"> trend</w:t>
      </w:r>
      <w:r w:rsidR="00CD7E14">
        <w:rPr>
          <w:lang w:val="en-US"/>
        </w:rPr>
        <w:t xml:space="preserve"> analysis shows the importance of complete coverage inequality estimation, as the distributional changes occur at the tails of the distribution. It can be hypothesized that the stable/declining trend reported by surveys is </w:t>
      </w:r>
      <w:r w:rsidR="0076440B">
        <w:rPr>
          <w:lang w:val="en-US"/>
        </w:rPr>
        <w:t xml:space="preserve">related to estimation with surveys that cover the extreme parts of the distribution inadequately. </w:t>
      </w:r>
      <w:r w:rsidR="00CD7E14">
        <w:rPr>
          <w:lang w:val="en-US"/>
        </w:rPr>
        <w:t xml:space="preserve">  </w:t>
      </w:r>
    </w:p>
    <w:p w14:paraId="382BA860" w14:textId="77777777" w:rsidR="00634342" w:rsidRDefault="00634342" w:rsidP="00634342">
      <w:pPr>
        <w:pStyle w:val="berschrift2"/>
        <w:rPr>
          <w:lang w:val="en-US"/>
        </w:rPr>
      </w:pPr>
      <w:bookmarkStart w:id="48" w:name="_Toc406505799"/>
      <w:r w:rsidRPr="00154023">
        <w:rPr>
          <w:lang w:val="en-US"/>
        </w:rPr>
        <w:lastRenderedPageBreak/>
        <w:t>Statistical units</w:t>
      </w:r>
      <w:bookmarkEnd w:id="48"/>
    </w:p>
    <w:p w14:paraId="7DE741DD" w14:textId="5FA1DF64" w:rsidR="00634342" w:rsidRDefault="00634342" w:rsidP="004876AF">
      <w:pPr>
        <w:jc w:val="both"/>
        <w:rPr>
          <w:lang w:val="en-US"/>
        </w:rPr>
      </w:pPr>
      <w:r w:rsidRPr="00154023">
        <w:rPr>
          <w:lang w:val="en-US"/>
        </w:rPr>
        <w:t xml:space="preserve">The usual units to assess inequality are households because the possibility </w:t>
      </w:r>
      <w:r w:rsidR="00902835">
        <w:rPr>
          <w:lang w:val="en-US"/>
        </w:rPr>
        <w:t>of</w:t>
      </w:r>
      <w:r w:rsidR="00902835" w:rsidRPr="00154023">
        <w:rPr>
          <w:lang w:val="en-US"/>
        </w:rPr>
        <w:t xml:space="preserve"> experienc</w:t>
      </w:r>
      <w:r w:rsidR="00902835">
        <w:rPr>
          <w:lang w:val="en-US"/>
        </w:rPr>
        <w:t>ing</w:t>
      </w:r>
      <w:r w:rsidR="00902835" w:rsidRPr="00154023">
        <w:rPr>
          <w:lang w:val="en-US"/>
        </w:rPr>
        <w:t xml:space="preserve"> </w:t>
      </w:r>
      <w:r w:rsidRPr="00154023">
        <w:rPr>
          <w:lang w:val="en-US"/>
        </w:rPr>
        <w:t>economic well</w:t>
      </w:r>
      <w:r w:rsidR="0072037E">
        <w:rPr>
          <w:lang w:val="en-US"/>
        </w:rPr>
        <w:t>-being</w:t>
      </w:r>
      <w:r w:rsidRPr="00154023">
        <w:rPr>
          <w:lang w:val="en-US"/>
        </w:rPr>
        <w:t xml:space="preserve"> is strongly </w:t>
      </w:r>
      <w:r>
        <w:rPr>
          <w:lang w:val="en-US"/>
        </w:rPr>
        <w:t>connected</w:t>
      </w:r>
      <w:r w:rsidR="00616B27">
        <w:rPr>
          <w:lang w:val="en-US"/>
        </w:rPr>
        <w:t xml:space="preserve"> to households (see </w:t>
      </w:r>
      <w:r w:rsidR="00902835">
        <w:rPr>
          <w:lang w:val="en-US"/>
        </w:rPr>
        <w:t xml:space="preserve">Section </w:t>
      </w:r>
      <w:r w:rsidR="00616B27">
        <w:rPr>
          <w:lang w:val="en-US"/>
        </w:rPr>
        <w:fldChar w:fldCharType="begin"/>
      </w:r>
      <w:r w:rsidR="00616B27">
        <w:rPr>
          <w:lang w:val="en-US"/>
        </w:rPr>
        <w:instrText xml:space="preserve"> </w:instrText>
      </w:r>
      <w:r w:rsidR="006D14BC">
        <w:rPr>
          <w:lang w:val="en-US"/>
        </w:rPr>
        <w:instrText>REF</w:instrText>
      </w:r>
      <w:r w:rsidR="00616B27">
        <w:rPr>
          <w:lang w:val="en-US"/>
        </w:rPr>
        <w:instrText xml:space="preserve"> _Ref406405239 \r \h </w:instrText>
      </w:r>
      <w:r w:rsidR="00E91FF0">
        <w:rPr>
          <w:lang w:val="en-US"/>
        </w:rPr>
        <w:instrText xml:space="preserve"> \* MERGEFORMAT </w:instrText>
      </w:r>
      <w:r w:rsidR="00616B27">
        <w:rPr>
          <w:lang w:val="en-US"/>
        </w:rPr>
      </w:r>
      <w:r w:rsidR="00616B27">
        <w:rPr>
          <w:lang w:val="en-US"/>
        </w:rPr>
        <w:fldChar w:fldCharType="separate"/>
      </w:r>
      <w:r w:rsidR="00E829AC">
        <w:rPr>
          <w:lang w:val="en-US"/>
        </w:rPr>
        <w:t>2.3</w:t>
      </w:r>
      <w:r w:rsidR="00616B27">
        <w:rPr>
          <w:lang w:val="en-US"/>
        </w:rPr>
        <w:fldChar w:fldCharType="end"/>
      </w:r>
      <w:r w:rsidRPr="00154023">
        <w:rPr>
          <w:lang w:val="en-US"/>
        </w:rPr>
        <w:t>)</w:t>
      </w:r>
      <w:r>
        <w:rPr>
          <w:lang w:val="en-US"/>
        </w:rPr>
        <w:t>.</w:t>
      </w:r>
      <w:r w:rsidRPr="00154023">
        <w:rPr>
          <w:lang w:val="en-US"/>
        </w:rPr>
        <w:t xml:space="preserve"> In tax data, however, the units </w:t>
      </w:r>
      <w:r>
        <w:rPr>
          <w:lang w:val="en-US"/>
        </w:rPr>
        <w:t>are represented according to ad</w:t>
      </w:r>
      <w:r w:rsidR="00F6130E">
        <w:rPr>
          <w:lang w:val="en-US"/>
        </w:rPr>
        <w:t>ministrative rules</w:t>
      </w:r>
      <w:r w:rsidR="0002029D">
        <w:rPr>
          <w:lang w:val="en-US"/>
        </w:rPr>
        <w:t xml:space="preserve"> </w:t>
      </w:r>
      <w:r w:rsidR="00F6130E">
        <w:rPr>
          <w:lang w:val="en-US"/>
        </w:rPr>
        <w:t xml:space="preserve">and fiscal households </w:t>
      </w:r>
      <w:r w:rsidR="005A5FE2">
        <w:rPr>
          <w:lang w:val="en-US"/>
        </w:rPr>
        <w:t>do not</w:t>
      </w:r>
      <w:r w:rsidR="005A5FE2" w:rsidRPr="002C45FD">
        <w:rPr>
          <w:lang w:val="en-US"/>
        </w:rPr>
        <w:t xml:space="preserve"> </w:t>
      </w:r>
      <w:r w:rsidR="002C45FD">
        <w:rPr>
          <w:lang w:val="en-US"/>
        </w:rPr>
        <w:t>necessarily</w:t>
      </w:r>
      <w:r w:rsidR="00822DA7">
        <w:rPr>
          <w:lang w:val="en-US"/>
        </w:rPr>
        <w:t xml:space="preserve"> represent</w:t>
      </w:r>
      <w:r w:rsidR="00372BCA">
        <w:rPr>
          <w:lang w:val="en-US"/>
        </w:rPr>
        <w:t xml:space="preserve"> </w:t>
      </w:r>
      <w:r w:rsidR="001E20D3">
        <w:rPr>
          <w:lang w:val="en-US"/>
        </w:rPr>
        <w:t xml:space="preserve">true households. </w:t>
      </w:r>
      <w:r w:rsidR="0002029D">
        <w:rPr>
          <w:lang w:val="en-US"/>
        </w:rPr>
        <w:t>I</w:t>
      </w:r>
      <w:r w:rsidR="00675468">
        <w:rPr>
          <w:lang w:val="en-US"/>
        </w:rPr>
        <w:t>t is</w:t>
      </w:r>
      <w:r w:rsidRPr="00154023">
        <w:rPr>
          <w:lang w:val="en-US"/>
        </w:rPr>
        <w:t xml:space="preserve"> not </w:t>
      </w:r>
      <w:r w:rsidR="006E1D70">
        <w:rPr>
          <w:lang w:val="en-US"/>
        </w:rPr>
        <w:t>straightforward</w:t>
      </w:r>
      <w:r w:rsidR="006E1D70" w:rsidRPr="00154023">
        <w:rPr>
          <w:lang w:val="en-US"/>
        </w:rPr>
        <w:t xml:space="preserve"> </w:t>
      </w:r>
      <w:r w:rsidRPr="00154023">
        <w:rPr>
          <w:lang w:val="en-US"/>
        </w:rPr>
        <w:t xml:space="preserve">to </w:t>
      </w:r>
      <w:r w:rsidR="0002029D">
        <w:rPr>
          <w:lang w:val="en-US"/>
        </w:rPr>
        <w:t xml:space="preserve">derive </w:t>
      </w:r>
      <w:r w:rsidRPr="00154023">
        <w:rPr>
          <w:lang w:val="en-US"/>
        </w:rPr>
        <w:t>households and household income from tax data. This might influence the assessment of inequality development, taking into account the change from traditional household</w:t>
      </w:r>
      <w:r w:rsidR="00902835">
        <w:rPr>
          <w:lang w:val="en-US"/>
        </w:rPr>
        <w:t>s</w:t>
      </w:r>
      <w:r w:rsidRPr="00154023">
        <w:rPr>
          <w:lang w:val="en-US"/>
        </w:rPr>
        <w:t xml:space="preserve"> and family structures over the last century.</w:t>
      </w:r>
    </w:p>
    <w:p w14:paraId="2BD6B711" w14:textId="77777777" w:rsidR="00634342" w:rsidRDefault="00634342" w:rsidP="00E91FF0">
      <w:pPr>
        <w:jc w:val="both"/>
        <w:rPr>
          <w:lang w:val="en-US"/>
        </w:rPr>
      </w:pPr>
    </w:p>
    <w:p w14:paraId="6739E3B6" w14:textId="0E44BD15" w:rsidR="00634342" w:rsidRDefault="00634342" w:rsidP="004876AF">
      <w:pPr>
        <w:jc w:val="both"/>
        <w:rPr>
          <w:lang w:val="en-US"/>
        </w:rPr>
      </w:pPr>
      <w:r w:rsidRPr="008F2D88">
        <w:rPr>
          <w:lang w:val="en-US"/>
        </w:rPr>
        <w:t xml:space="preserve">To examine the sensitivity of </w:t>
      </w:r>
      <w:r w:rsidR="00E91FF0">
        <w:rPr>
          <w:lang w:val="en-US"/>
        </w:rPr>
        <w:t xml:space="preserve">measuring </w:t>
      </w:r>
      <w:r w:rsidRPr="008F2D88">
        <w:rPr>
          <w:lang w:val="en-US"/>
        </w:rPr>
        <w:t xml:space="preserve">inequality </w:t>
      </w:r>
      <w:r w:rsidR="0002029D">
        <w:rPr>
          <w:lang w:val="en-US"/>
        </w:rPr>
        <w:t xml:space="preserve">to </w:t>
      </w:r>
      <w:r w:rsidRPr="008F2D88">
        <w:rPr>
          <w:lang w:val="en-US"/>
        </w:rPr>
        <w:t>the statistical unit</w:t>
      </w:r>
      <w:r>
        <w:rPr>
          <w:lang w:val="en-US"/>
        </w:rPr>
        <w:t>, we us</w:t>
      </w:r>
      <w:r w:rsidR="006239FB">
        <w:rPr>
          <w:lang w:val="en-US"/>
        </w:rPr>
        <w:t>e</w:t>
      </w:r>
      <w:r>
        <w:rPr>
          <w:lang w:val="en-US"/>
        </w:rPr>
        <w:t xml:space="preserve"> </w:t>
      </w:r>
      <w:r w:rsidR="00687574">
        <w:rPr>
          <w:lang w:val="en-US"/>
        </w:rPr>
        <w:t>micro tax data from the canton Bern</w:t>
      </w:r>
      <w:r>
        <w:rPr>
          <w:lang w:val="en-US"/>
        </w:rPr>
        <w:t xml:space="preserve">. </w:t>
      </w:r>
      <w:r w:rsidR="00372BCA">
        <w:rPr>
          <w:lang w:val="en-US"/>
        </w:rPr>
        <w:t xml:space="preserve">This </w:t>
      </w:r>
      <w:r>
        <w:rPr>
          <w:lang w:val="en-US"/>
        </w:rPr>
        <w:t xml:space="preserve">data </w:t>
      </w:r>
      <w:r w:rsidR="00BE44E9">
        <w:rPr>
          <w:lang w:val="en-US"/>
        </w:rPr>
        <w:t>includes</w:t>
      </w:r>
      <w:r w:rsidR="00372BCA">
        <w:rPr>
          <w:lang w:val="en-US"/>
        </w:rPr>
        <w:t xml:space="preserve"> </w:t>
      </w:r>
      <w:r>
        <w:rPr>
          <w:lang w:val="en-US"/>
        </w:rPr>
        <w:t>housing information added</w:t>
      </w:r>
      <w:r w:rsidR="00F6130E">
        <w:rPr>
          <w:lang w:val="en-US"/>
        </w:rPr>
        <w:t xml:space="preserve"> from </w:t>
      </w:r>
      <w:r w:rsidR="00822DA7">
        <w:rPr>
          <w:lang w:val="en-US"/>
        </w:rPr>
        <w:t>personal</w:t>
      </w:r>
      <w:r w:rsidR="006C0833">
        <w:rPr>
          <w:lang w:val="en-US"/>
        </w:rPr>
        <w:t xml:space="preserve"> </w:t>
      </w:r>
      <w:r w:rsidR="00822DA7">
        <w:rPr>
          <w:lang w:val="en-US"/>
        </w:rPr>
        <w:t>registers</w:t>
      </w:r>
      <w:r w:rsidR="00A54E56">
        <w:rPr>
          <w:lang w:val="en-US"/>
        </w:rPr>
        <w:t xml:space="preserve"> </w:t>
      </w:r>
      <w:r w:rsidR="00F55E6D">
        <w:rPr>
          <w:lang w:val="en-US"/>
        </w:rPr>
        <w:t xml:space="preserve">that </w:t>
      </w:r>
      <w:r w:rsidR="00F6130E">
        <w:rPr>
          <w:lang w:val="en-US"/>
        </w:rPr>
        <w:t xml:space="preserve">allow </w:t>
      </w:r>
      <w:r w:rsidR="00902835">
        <w:rPr>
          <w:lang w:val="en-US"/>
        </w:rPr>
        <w:t xml:space="preserve">construction of </w:t>
      </w:r>
      <w:r w:rsidR="00F6130E">
        <w:rPr>
          <w:lang w:val="en-US"/>
        </w:rPr>
        <w:t>a</w:t>
      </w:r>
      <w:r>
        <w:rPr>
          <w:lang w:val="en-US"/>
        </w:rPr>
        <w:t xml:space="preserve"> household</w:t>
      </w:r>
      <w:r w:rsidR="00902835">
        <w:rPr>
          <w:lang w:val="en-US"/>
        </w:rPr>
        <w:t xml:space="preserve"> </w:t>
      </w:r>
      <w:r w:rsidR="006C0833">
        <w:rPr>
          <w:lang w:val="en-US"/>
        </w:rPr>
        <w:t xml:space="preserve">identifier </w:t>
      </w:r>
      <w:r w:rsidR="00F6130E">
        <w:rPr>
          <w:lang w:val="en-US"/>
        </w:rPr>
        <w:t>for tax units</w:t>
      </w:r>
      <w:r>
        <w:rPr>
          <w:lang w:val="en-US"/>
        </w:rPr>
        <w:t>. Beca</w:t>
      </w:r>
      <w:r w:rsidR="00E91FF0">
        <w:rPr>
          <w:lang w:val="en-US"/>
        </w:rPr>
        <w:t xml:space="preserve">use this register harmonization </w:t>
      </w:r>
      <w:r>
        <w:rPr>
          <w:lang w:val="en-US"/>
        </w:rPr>
        <w:t xml:space="preserve">is fairly new, we can </w:t>
      </w:r>
      <w:r w:rsidR="00F6130E">
        <w:rPr>
          <w:lang w:val="en-US"/>
        </w:rPr>
        <w:t xml:space="preserve">only </w:t>
      </w:r>
      <w:r>
        <w:rPr>
          <w:lang w:val="en-US"/>
        </w:rPr>
        <w:t xml:space="preserve">use data for one time point (2012). Nonetheless, we are able to </w:t>
      </w:r>
      <w:r w:rsidR="003C14BB">
        <w:rPr>
          <w:lang w:val="en-US"/>
        </w:rPr>
        <w:t>look at the distribution of taxable income</w:t>
      </w:r>
      <w:r>
        <w:rPr>
          <w:lang w:val="en-US"/>
        </w:rPr>
        <w:t xml:space="preserve"> with tax units and then compare </w:t>
      </w:r>
      <w:r w:rsidR="00822DA7">
        <w:rPr>
          <w:lang w:val="en-US"/>
        </w:rPr>
        <w:t>it to the distribution</w:t>
      </w:r>
      <w:r>
        <w:rPr>
          <w:lang w:val="en-US"/>
        </w:rPr>
        <w:t xml:space="preserve"> </w:t>
      </w:r>
      <w:r w:rsidR="00520D51">
        <w:rPr>
          <w:lang w:val="en-US"/>
        </w:rPr>
        <w:t>when pooling income according to the household identifier</w:t>
      </w:r>
      <w:r>
        <w:rPr>
          <w:lang w:val="en-US"/>
        </w:rPr>
        <w:t xml:space="preserve">. By comparing these two </w:t>
      </w:r>
      <w:r w:rsidR="003C14BB">
        <w:rPr>
          <w:lang w:val="en-US"/>
        </w:rPr>
        <w:t>distributions</w:t>
      </w:r>
      <w:r>
        <w:rPr>
          <w:lang w:val="en-US"/>
        </w:rPr>
        <w:t xml:space="preserve">, we can test the sensitiveness of inequality </w:t>
      </w:r>
      <w:r w:rsidR="00697883">
        <w:rPr>
          <w:lang w:val="en-US"/>
        </w:rPr>
        <w:t>regarding</w:t>
      </w:r>
      <w:r>
        <w:rPr>
          <w:lang w:val="en-US"/>
        </w:rPr>
        <w:t xml:space="preserve"> different concepts of statistical units.   </w:t>
      </w:r>
    </w:p>
    <w:p w14:paraId="735C7AD3" w14:textId="77777777" w:rsidR="001E20D3" w:rsidRDefault="001E20D3" w:rsidP="00634342">
      <w:pPr>
        <w:rPr>
          <w:lang w:val="en-US"/>
        </w:rPr>
      </w:pPr>
    </w:p>
    <w:p w14:paraId="2A9A9331" w14:textId="1FC49E18" w:rsidR="00C26153" w:rsidRDefault="00675A0F" w:rsidP="00634342">
      <w:pPr>
        <w:rPr>
          <w:lang w:val="en-US"/>
        </w:rPr>
      </w:pPr>
      <w:r>
        <w:rPr>
          <w:noProof/>
          <w:lang w:eastAsia="de-CH"/>
        </w:rPr>
        <w:drawing>
          <wp:inline distT="0" distB="0" distL="0" distR="0" wp14:anchorId="2DFA3D93" wp14:editId="099C8D29">
            <wp:extent cx="6011545" cy="4482238"/>
            <wp:effectExtent l="0" t="0" r="8255" b="0"/>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011545" cy="4482238"/>
                    </a:xfrm>
                    <a:prstGeom prst="rect">
                      <a:avLst/>
                    </a:prstGeom>
                    <a:noFill/>
                    <a:ln>
                      <a:noFill/>
                    </a:ln>
                  </pic:spPr>
                </pic:pic>
              </a:graphicData>
            </a:graphic>
          </wp:inline>
        </w:drawing>
      </w:r>
    </w:p>
    <w:p w14:paraId="7665B741" w14:textId="708A7E60" w:rsidR="001E20D3" w:rsidRDefault="001E20D3" w:rsidP="004876AF">
      <w:pPr>
        <w:pStyle w:val="Beschriftung"/>
        <w:rPr>
          <w:rStyle w:val="Kommentarzeichen"/>
          <w:bCs w:val="0"/>
          <w:lang w:val="en-US"/>
        </w:rPr>
      </w:pPr>
      <w:bookmarkStart w:id="49" w:name="_Ref422330388"/>
      <w:r w:rsidRPr="00616B27">
        <w:rPr>
          <w:sz w:val="24"/>
          <w:lang w:val="en-US"/>
        </w:rPr>
        <w:t xml:space="preserve">Figure </w:t>
      </w:r>
      <w:r w:rsidRPr="00616B27">
        <w:rPr>
          <w:sz w:val="24"/>
          <w:lang w:val="en-US"/>
        </w:rPr>
        <w:fldChar w:fldCharType="begin"/>
      </w:r>
      <w:r w:rsidRPr="00616B27">
        <w:rPr>
          <w:sz w:val="24"/>
          <w:lang w:val="en-US"/>
        </w:rPr>
        <w:instrText xml:space="preserve"> </w:instrText>
      </w:r>
      <w:r w:rsidR="006D14BC">
        <w:rPr>
          <w:sz w:val="24"/>
          <w:lang w:val="en-US"/>
        </w:rPr>
        <w:instrText>SEQ</w:instrText>
      </w:r>
      <w:r w:rsidRPr="00616B27">
        <w:rPr>
          <w:sz w:val="24"/>
          <w:lang w:val="en-US"/>
        </w:rPr>
        <w:instrText xml:space="preserve"> Figure \* ARABIC </w:instrText>
      </w:r>
      <w:r w:rsidRPr="00616B27">
        <w:rPr>
          <w:sz w:val="24"/>
          <w:lang w:val="en-US"/>
        </w:rPr>
        <w:fldChar w:fldCharType="separate"/>
      </w:r>
      <w:r w:rsidR="00E829AC">
        <w:rPr>
          <w:noProof/>
          <w:sz w:val="24"/>
          <w:lang w:val="en-US"/>
        </w:rPr>
        <w:t>8</w:t>
      </w:r>
      <w:r w:rsidRPr="00616B27">
        <w:rPr>
          <w:sz w:val="24"/>
          <w:lang w:val="en-US"/>
        </w:rPr>
        <w:fldChar w:fldCharType="end"/>
      </w:r>
      <w:bookmarkEnd w:id="49"/>
      <w:r w:rsidRPr="00616B27">
        <w:rPr>
          <w:sz w:val="24"/>
          <w:lang w:val="en-US"/>
        </w:rPr>
        <w:t>:</w:t>
      </w:r>
      <w:r w:rsidRPr="00616B27">
        <w:rPr>
          <w:lang w:val="en-US"/>
        </w:rPr>
        <w:t xml:space="preserve"> </w:t>
      </w:r>
      <w:r>
        <w:rPr>
          <w:sz w:val="24"/>
          <w:lang w:val="en-US"/>
        </w:rPr>
        <w:t>Relative distribution</w:t>
      </w:r>
      <w:r w:rsidR="00BE70DC">
        <w:rPr>
          <w:sz w:val="24"/>
          <w:lang w:val="en-US"/>
        </w:rPr>
        <w:t>,</w:t>
      </w:r>
      <w:r>
        <w:rPr>
          <w:sz w:val="24"/>
          <w:lang w:val="en-US"/>
        </w:rPr>
        <w:t xml:space="preserve"> </w:t>
      </w:r>
      <w:r w:rsidR="00BE70DC">
        <w:rPr>
          <w:sz w:val="24"/>
          <w:lang w:val="en-US"/>
        </w:rPr>
        <w:t xml:space="preserve">real </w:t>
      </w:r>
      <w:r>
        <w:rPr>
          <w:sz w:val="24"/>
          <w:lang w:val="en-US"/>
        </w:rPr>
        <w:t>over fiscal household</w:t>
      </w:r>
      <w:r w:rsidR="00BE70DC">
        <w:rPr>
          <w:sz w:val="24"/>
          <w:lang w:val="en-US"/>
        </w:rPr>
        <w:t>s</w:t>
      </w:r>
      <w:r>
        <w:rPr>
          <w:sz w:val="24"/>
          <w:lang w:val="en-US"/>
        </w:rPr>
        <w:br/>
      </w:r>
      <w:r w:rsidRPr="007A5603">
        <w:rPr>
          <w:i/>
          <w:lang w:val="en-US"/>
        </w:rPr>
        <w:t xml:space="preserve">Source: Micro </w:t>
      </w:r>
      <w:r w:rsidR="00902835">
        <w:rPr>
          <w:i/>
          <w:lang w:val="en-US"/>
        </w:rPr>
        <w:t>t</w:t>
      </w:r>
      <w:r w:rsidR="00902835" w:rsidRPr="007A5603">
        <w:rPr>
          <w:i/>
          <w:lang w:val="en-US"/>
        </w:rPr>
        <w:t xml:space="preserve">ax </w:t>
      </w:r>
      <w:r w:rsidRPr="007A5603">
        <w:rPr>
          <w:i/>
          <w:lang w:val="en-US"/>
        </w:rPr>
        <w:t xml:space="preserve">data (Bern) </w:t>
      </w:r>
    </w:p>
    <w:p w14:paraId="773A3866" w14:textId="3DB782C2" w:rsidR="00AE18D1" w:rsidRDefault="00822DA7">
      <w:pPr>
        <w:jc w:val="both"/>
        <w:rPr>
          <w:lang w:val="en-US"/>
        </w:rPr>
      </w:pPr>
      <w:r>
        <w:rPr>
          <w:lang w:val="en-US"/>
        </w:rPr>
        <w:t>Our</w:t>
      </w:r>
      <w:r w:rsidR="003C14BB">
        <w:rPr>
          <w:lang w:val="en-US"/>
        </w:rPr>
        <w:t xml:space="preserve"> test shows</w:t>
      </w:r>
      <w:r w:rsidR="00EF5092">
        <w:rPr>
          <w:lang w:val="en-US"/>
        </w:rPr>
        <w:t xml:space="preserve"> substantial higher</w:t>
      </w:r>
      <w:r w:rsidR="003C14BB">
        <w:rPr>
          <w:lang w:val="en-US"/>
        </w:rPr>
        <w:t xml:space="preserve"> inequality among tax units (Gini=0.4</w:t>
      </w:r>
      <w:r w:rsidR="006E3400">
        <w:rPr>
          <w:lang w:val="en-US"/>
        </w:rPr>
        <w:t>5</w:t>
      </w:r>
      <w:r w:rsidR="003C14BB">
        <w:rPr>
          <w:lang w:val="en-US"/>
        </w:rPr>
        <w:t>) than among households (Gini=0.</w:t>
      </w:r>
      <w:r w:rsidR="006E3400">
        <w:rPr>
          <w:lang w:val="en-US"/>
        </w:rPr>
        <w:t>39</w:t>
      </w:r>
      <w:r w:rsidR="003C14BB">
        <w:rPr>
          <w:lang w:val="en-US"/>
        </w:rPr>
        <w:t xml:space="preserve">). </w:t>
      </w:r>
      <w:r w:rsidR="006E628C">
        <w:rPr>
          <w:lang w:val="en-US"/>
        </w:rPr>
        <w:t xml:space="preserve">This is because </w:t>
      </w:r>
      <w:r w:rsidR="00680B10">
        <w:rPr>
          <w:lang w:val="en-US"/>
        </w:rPr>
        <w:t>the share of persons effectively living alone decreases drastically</w:t>
      </w:r>
      <w:r w:rsidR="006E628C">
        <w:rPr>
          <w:lang w:val="en-US"/>
        </w:rPr>
        <w:t>, when we switch from tax units to real households</w:t>
      </w:r>
      <w:r w:rsidR="00523ECE">
        <w:rPr>
          <w:lang w:val="en-US"/>
        </w:rPr>
        <w:t xml:space="preserve">. </w:t>
      </w:r>
      <w:r w:rsidR="00972A12">
        <w:rPr>
          <w:lang w:val="en-US"/>
        </w:rPr>
        <w:t>Many</w:t>
      </w:r>
      <w:r w:rsidR="00523ECE">
        <w:rPr>
          <w:lang w:val="en-US"/>
        </w:rPr>
        <w:t xml:space="preserve"> </w:t>
      </w:r>
      <w:r w:rsidR="00597F1F">
        <w:rPr>
          <w:lang w:val="en-US"/>
        </w:rPr>
        <w:t>single-</w:t>
      </w:r>
      <w:r w:rsidR="00523ECE">
        <w:rPr>
          <w:lang w:val="en-US"/>
        </w:rPr>
        <w:t>person tax units are not living alone</w:t>
      </w:r>
      <w:r w:rsidR="004B3F38">
        <w:rPr>
          <w:lang w:val="en-US"/>
        </w:rPr>
        <w:t xml:space="preserve">, </w:t>
      </w:r>
      <w:r w:rsidR="006E3400">
        <w:rPr>
          <w:lang w:val="en-US"/>
        </w:rPr>
        <w:t>66</w:t>
      </w:r>
      <w:r>
        <w:rPr>
          <w:lang w:val="en-US"/>
        </w:rPr>
        <w:t>.</w:t>
      </w:r>
      <w:r w:rsidR="006E3400">
        <w:rPr>
          <w:lang w:val="en-US"/>
        </w:rPr>
        <w:t>1</w:t>
      </w:r>
      <w:r>
        <w:rPr>
          <w:lang w:val="en-US"/>
        </w:rPr>
        <w:t xml:space="preserve">% are taxed as </w:t>
      </w:r>
      <w:r w:rsidR="00597F1F">
        <w:rPr>
          <w:lang w:val="en-US"/>
        </w:rPr>
        <w:t>single-</w:t>
      </w:r>
      <w:r>
        <w:rPr>
          <w:lang w:val="en-US"/>
        </w:rPr>
        <w:t>person tax units</w:t>
      </w:r>
      <w:r w:rsidR="00972A12">
        <w:rPr>
          <w:lang w:val="en-US"/>
        </w:rPr>
        <w:t xml:space="preserve"> although</w:t>
      </w:r>
      <w:r>
        <w:rPr>
          <w:lang w:val="en-US"/>
        </w:rPr>
        <w:t xml:space="preserve"> we identify only a </w:t>
      </w:r>
      <w:r w:rsidR="00AE18D1">
        <w:rPr>
          <w:lang w:val="en-US"/>
        </w:rPr>
        <w:t xml:space="preserve">share of </w:t>
      </w:r>
      <w:r w:rsidR="00C92DCD">
        <w:rPr>
          <w:lang w:val="en-US"/>
        </w:rPr>
        <w:t>36.9</w:t>
      </w:r>
      <w:r w:rsidR="00AE18D1">
        <w:rPr>
          <w:lang w:val="en-US"/>
        </w:rPr>
        <w:t xml:space="preserve">% </w:t>
      </w:r>
      <w:r>
        <w:rPr>
          <w:lang w:val="en-US"/>
        </w:rPr>
        <w:t xml:space="preserve">of actual </w:t>
      </w:r>
      <w:r w:rsidR="00597F1F">
        <w:rPr>
          <w:lang w:val="en-US"/>
        </w:rPr>
        <w:t>single-</w:t>
      </w:r>
      <w:r w:rsidR="00AE18D1">
        <w:rPr>
          <w:lang w:val="en-US"/>
        </w:rPr>
        <w:t>pe</w:t>
      </w:r>
      <w:r w:rsidR="00D05B64">
        <w:rPr>
          <w:lang w:val="en-US"/>
        </w:rPr>
        <w:t>rson households</w:t>
      </w:r>
      <w:r w:rsidR="00AE18D1">
        <w:rPr>
          <w:lang w:val="en-US"/>
        </w:rPr>
        <w:t>.</w:t>
      </w:r>
      <w:r w:rsidR="00B04FEA">
        <w:rPr>
          <w:lang w:val="en-US"/>
        </w:rPr>
        <w:t xml:space="preserve"> </w:t>
      </w:r>
      <w:r w:rsidR="00D05B64">
        <w:rPr>
          <w:lang w:val="en-US"/>
        </w:rPr>
        <w:t xml:space="preserve">This results in pooling of income and </w:t>
      </w:r>
      <w:r w:rsidR="005573E2">
        <w:rPr>
          <w:lang w:val="en-US"/>
        </w:rPr>
        <w:t xml:space="preserve">an </w:t>
      </w:r>
      <w:r w:rsidR="00D05B64">
        <w:rPr>
          <w:lang w:val="en-US"/>
        </w:rPr>
        <w:t>upward shift</w:t>
      </w:r>
      <w:r w:rsidR="00680B10">
        <w:rPr>
          <w:lang w:val="en-US"/>
        </w:rPr>
        <w:t xml:space="preserve"> of former “poor” units</w:t>
      </w:r>
      <w:r w:rsidR="00D05B64">
        <w:rPr>
          <w:lang w:val="en-US"/>
        </w:rPr>
        <w:t>.</w:t>
      </w:r>
      <w:r w:rsidR="00B544D2">
        <w:rPr>
          <w:lang w:val="en-US"/>
        </w:rPr>
        <w:t xml:space="preserve"> In other words</w:t>
      </w:r>
      <w:r w:rsidR="00597F1F">
        <w:rPr>
          <w:lang w:val="en-US"/>
        </w:rPr>
        <w:t xml:space="preserve">, </w:t>
      </w:r>
      <w:r w:rsidR="00520D51">
        <w:rPr>
          <w:lang w:val="en-US"/>
        </w:rPr>
        <w:t>many</w:t>
      </w:r>
      <w:r w:rsidR="00B544D2">
        <w:rPr>
          <w:lang w:val="en-US"/>
        </w:rPr>
        <w:t xml:space="preserve"> units with low income are replaced with </w:t>
      </w:r>
      <w:r w:rsidR="001E20D3">
        <w:rPr>
          <w:lang w:val="en-US"/>
        </w:rPr>
        <w:t>fewer</w:t>
      </w:r>
      <w:r w:rsidR="00B544D2">
        <w:rPr>
          <w:lang w:val="en-US"/>
        </w:rPr>
        <w:t xml:space="preserve"> units with higher incomes</w:t>
      </w:r>
      <w:r w:rsidR="00680B10">
        <w:rPr>
          <w:lang w:val="en-US"/>
        </w:rPr>
        <w:t xml:space="preserve">. </w:t>
      </w:r>
      <w:r w:rsidR="00AE18D1" w:rsidRPr="00E54DFE">
        <w:rPr>
          <w:lang w:val="en-US"/>
        </w:rPr>
        <w:t>The related relative distribution illustrates the differences (see</w:t>
      </w:r>
      <w:r w:rsidR="00114F48">
        <w:rPr>
          <w:lang w:val="en-US"/>
        </w:rPr>
        <w:t xml:space="preserve"> </w:t>
      </w:r>
      <w:r w:rsidR="00114F48" w:rsidRPr="00114F48">
        <w:fldChar w:fldCharType="begin"/>
      </w:r>
      <w:r w:rsidR="00114F48" w:rsidRPr="00E54DFE">
        <w:rPr>
          <w:lang w:val="en-US"/>
        </w:rPr>
        <w:instrText xml:space="preserve"> </w:instrText>
      </w:r>
      <w:r w:rsidR="006D14BC">
        <w:rPr>
          <w:lang w:val="en-US"/>
        </w:rPr>
        <w:instrText>REF</w:instrText>
      </w:r>
      <w:r w:rsidR="00114F48" w:rsidRPr="00E54DFE">
        <w:rPr>
          <w:lang w:val="en-US"/>
        </w:rPr>
        <w:instrText xml:space="preserve"> _Ref422330388 \h  \* MERGEFORMAT </w:instrText>
      </w:r>
      <w:r w:rsidR="00114F48" w:rsidRPr="00114F48">
        <w:fldChar w:fldCharType="separate"/>
      </w:r>
      <w:r w:rsidR="00E829AC" w:rsidRPr="00E829AC">
        <w:rPr>
          <w:lang w:val="en-US"/>
        </w:rPr>
        <w:t>Figure 8</w:t>
      </w:r>
      <w:r w:rsidR="00114F48" w:rsidRPr="00114F48">
        <w:fldChar w:fldCharType="end"/>
      </w:r>
      <w:r w:rsidR="00AE18D1" w:rsidRPr="00E54DFE">
        <w:rPr>
          <w:lang w:val="en-US"/>
        </w:rPr>
        <w:t xml:space="preserve">). </w:t>
      </w:r>
      <w:r w:rsidR="00AE18D1">
        <w:rPr>
          <w:lang w:val="en-US"/>
        </w:rPr>
        <w:t>In the distribution based on households</w:t>
      </w:r>
      <w:r w:rsidR="00597F1F">
        <w:rPr>
          <w:lang w:val="en-US"/>
        </w:rPr>
        <w:t>,</w:t>
      </w:r>
      <w:r w:rsidR="00AE18D1">
        <w:rPr>
          <w:lang w:val="en-US"/>
        </w:rPr>
        <w:t xml:space="preserve"> </w:t>
      </w:r>
      <w:r w:rsidR="00597F1F">
        <w:rPr>
          <w:lang w:val="en-US"/>
        </w:rPr>
        <w:lastRenderedPageBreak/>
        <w:t>lower-</w:t>
      </w:r>
      <w:r w:rsidR="00AE18D1">
        <w:rPr>
          <w:lang w:val="en-US"/>
        </w:rPr>
        <w:t>income units are underrepresented compared to the distribution based on tax units while there is more mass in the upper part of the distribution.</w:t>
      </w:r>
    </w:p>
    <w:p w14:paraId="6F662E17" w14:textId="77777777" w:rsidR="00AE18D1" w:rsidRDefault="00AE18D1" w:rsidP="00E91FF0">
      <w:pPr>
        <w:jc w:val="both"/>
        <w:rPr>
          <w:lang w:val="en-US"/>
        </w:rPr>
      </w:pPr>
    </w:p>
    <w:p w14:paraId="3E0315D3" w14:textId="51DA87C2" w:rsidR="00AE18D1" w:rsidRDefault="00E91FF0" w:rsidP="004876AF">
      <w:pPr>
        <w:jc w:val="both"/>
        <w:rPr>
          <w:lang w:val="en-US"/>
        </w:rPr>
      </w:pPr>
      <w:r>
        <w:rPr>
          <w:lang w:val="en-US"/>
        </w:rPr>
        <w:t xml:space="preserve">This mechanism </w:t>
      </w:r>
      <w:r w:rsidR="002D1357">
        <w:rPr>
          <w:lang w:val="en-US"/>
        </w:rPr>
        <w:t xml:space="preserve">is likely </w:t>
      </w:r>
      <w:r w:rsidR="00D05B64">
        <w:rPr>
          <w:lang w:val="en-US"/>
        </w:rPr>
        <w:t xml:space="preserve">similar </w:t>
      </w:r>
      <w:r w:rsidR="00747A43">
        <w:rPr>
          <w:lang w:val="en-US"/>
        </w:rPr>
        <w:t>for the</w:t>
      </w:r>
      <w:r w:rsidR="00D05B64">
        <w:rPr>
          <w:lang w:val="en-US"/>
        </w:rPr>
        <w:t xml:space="preserve"> </w:t>
      </w:r>
      <w:r w:rsidR="0050169A">
        <w:rPr>
          <w:lang w:val="en-US"/>
        </w:rPr>
        <w:t>income distribution of Switzerland</w:t>
      </w:r>
      <w:r w:rsidR="00D05B64">
        <w:rPr>
          <w:lang w:val="en-US"/>
        </w:rPr>
        <w:t xml:space="preserve"> derived from the aggregated tax </w:t>
      </w:r>
      <w:r w:rsidR="002D573D">
        <w:rPr>
          <w:lang w:val="en-US"/>
        </w:rPr>
        <w:t>statistics</w:t>
      </w:r>
      <w:r w:rsidR="0050169A">
        <w:rPr>
          <w:lang w:val="en-US"/>
        </w:rPr>
        <w:t>. Looking at the published tax statistics for the year 201</w:t>
      </w:r>
      <w:r w:rsidR="00BE44E9">
        <w:rPr>
          <w:lang w:val="en-US"/>
        </w:rPr>
        <w:t>1</w:t>
      </w:r>
      <w:r w:rsidR="00597F1F">
        <w:rPr>
          <w:lang w:val="en-US"/>
        </w:rPr>
        <w:t>,</w:t>
      </w:r>
      <w:r w:rsidR="0050169A">
        <w:rPr>
          <w:lang w:val="en-US"/>
        </w:rPr>
        <w:t xml:space="preserve"> the proportion of single (6</w:t>
      </w:r>
      <w:r w:rsidR="00BE44E9">
        <w:rPr>
          <w:lang w:val="en-US"/>
        </w:rPr>
        <w:t>2</w:t>
      </w:r>
      <w:r w:rsidR="0050169A">
        <w:rPr>
          <w:lang w:val="en-US"/>
        </w:rPr>
        <w:t>.</w:t>
      </w:r>
      <w:r w:rsidR="00BE44E9">
        <w:rPr>
          <w:lang w:val="en-US"/>
        </w:rPr>
        <w:t>1</w:t>
      </w:r>
      <w:r w:rsidR="0050169A">
        <w:rPr>
          <w:lang w:val="en-US"/>
        </w:rPr>
        <w:t xml:space="preserve">%) to married tax </w:t>
      </w:r>
      <w:r w:rsidR="002D573D">
        <w:rPr>
          <w:lang w:val="en-US"/>
        </w:rPr>
        <w:t>units</w:t>
      </w:r>
      <w:r w:rsidR="0050169A">
        <w:rPr>
          <w:lang w:val="en-US"/>
        </w:rPr>
        <w:t xml:space="preserve"> (3</w:t>
      </w:r>
      <w:r w:rsidR="00BE44E9">
        <w:rPr>
          <w:lang w:val="en-US"/>
        </w:rPr>
        <w:t>7</w:t>
      </w:r>
      <w:r w:rsidR="0050169A">
        <w:rPr>
          <w:lang w:val="en-US"/>
        </w:rPr>
        <w:t>.</w:t>
      </w:r>
      <w:r w:rsidR="00BE44E9">
        <w:rPr>
          <w:lang w:val="en-US"/>
        </w:rPr>
        <w:t>9</w:t>
      </w:r>
      <w:r w:rsidR="0050169A">
        <w:rPr>
          <w:lang w:val="en-US"/>
        </w:rPr>
        <w:t xml:space="preserve">%) are similar </w:t>
      </w:r>
      <w:r w:rsidR="00865714">
        <w:rPr>
          <w:lang w:val="en-US"/>
        </w:rPr>
        <w:t>to</w:t>
      </w:r>
      <w:r w:rsidR="0050169A">
        <w:rPr>
          <w:lang w:val="en-US"/>
        </w:rPr>
        <w:t xml:space="preserve"> Bern, meaning that inequality would be lower if assessed on </w:t>
      </w:r>
      <w:r w:rsidR="00597F1F">
        <w:rPr>
          <w:lang w:val="en-US"/>
        </w:rPr>
        <w:t xml:space="preserve">the </w:t>
      </w:r>
      <w:r w:rsidR="0050169A">
        <w:rPr>
          <w:lang w:val="en-US"/>
        </w:rPr>
        <w:t xml:space="preserve">household level and not among tax units. </w:t>
      </w:r>
      <w:r w:rsidR="008756F4">
        <w:rPr>
          <w:lang w:val="en-US"/>
        </w:rPr>
        <w:t xml:space="preserve">In addition, </w:t>
      </w:r>
      <w:r w:rsidR="00B544D2">
        <w:rPr>
          <w:lang w:val="en-US"/>
        </w:rPr>
        <w:t xml:space="preserve">we </w:t>
      </w:r>
      <w:r w:rsidR="00BC1ABB">
        <w:rPr>
          <w:lang w:val="en-US"/>
        </w:rPr>
        <w:t>assume</w:t>
      </w:r>
      <w:r w:rsidR="004402F1">
        <w:rPr>
          <w:lang w:val="en-US"/>
        </w:rPr>
        <w:t xml:space="preserve"> </w:t>
      </w:r>
      <w:r w:rsidR="0050169A">
        <w:rPr>
          <w:lang w:val="en-US"/>
        </w:rPr>
        <w:t xml:space="preserve">that the bias </w:t>
      </w:r>
      <w:r w:rsidR="002D1357">
        <w:rPr>
          <w:lang w:val="en-US"/>
        </w:rPr>
        <w:t xml:space="preserve">increased </w:t>
      </w:r>
      <w:r w:rsidR="00D05B64">
        <w:rPr>
          <w:lang w:val="en-US"/>
        </w:rPr>
        <w:t xml:space="preserve">in recent </w:t>
      </w:r>
      <w:r w:rsidR="002D573D">
        <w:rPr>
          <w:lang w:val="en-US"/>
        </w:rPr>
        <w:t xml:space="preserve">decades, and </w:t>
      </w:r>
      <w:r w:rsidR="00D05B64">
        <w:rPr>
          <w:lang w:val="en-US"/>
        </w:rPr>
        <w:t xml:space="preserve">it </w:t>
      </w:r>
      <w:r w:rsidR="0002797A">
        <w:rPr>
          <w:lang w:val="en-US"/>
        </w:rPr>
        <w:t>thus</w:t>
      </w:r>
      <w:r w:rsidR="00597F1F">
        <w:rPr>
          <w:lang w:val="en-US"/>
        </w:rPr>
        <w:t xml:space="preserve"> had</w:t>
      </w:r>
      <w:r w:rsidR="00D05B64">
        <w:rPr>
          <w:lang w:val="en-US"/>
        </w:rPr>
        <w:t xml:space="preserve"> less </w:t>
      </w:r>
      <w:r w:rsidR="00464308">
        <w:rPr>
          <w:lang w:val="en-US"/>
        </w:rPr>
        <w:t xml:space="preserve">influence </w:t>
      </w:r>
      <w:r w:rsidR="009033B5">
        <w:rPr>
          <w:lang w:val="en-US"/>
        </w:rPr>
        <w:t>i</w:t>
      </w:r>
      <w:r w:rsidR="009033B5" w:rsidRPr="009033B5">
        <w:rPr>
          <w:lang w:val="en-US"/>
        </w:rPr>
        <w:t xml:space="preserve">n times when cohabiting without marriage was less common and the share of tax units </w:t>
      </w:r>
      <w:r w:rsidR="004402F1">
        <w:rPr>
          <w:lang w:val="en-US"/>
        </w:rPr>
        <w:t>corresponding</w:t>
      </w:r>
      <w:r w:rsidR="009033B5" w:rsidRPr="009033B5">
        <w:rPr>
          <w:lang w:val="en-US"/>
        </w:rPr>
        <w:t xml:space="preserve"> to </w:t>
      </w:r>
      <w:r w:rsidR="00801D25">
        <w:rPr>
          <w:lang w:val="en-US"/>
        </w:rPr>
        <w:t>actual</w:t>
      </w:r>
      <w:r w:rsidR="009033B5" w:rsidRPr="009033B5">
        <w:rPr>
          <w:lang w:val="en-US"/>
        </w:rPr>
        <w:t xml:space="preserve"> households was bigger</w:t>
      </w:r>
      <w:r w:rsidR="00D05B64">
        <w:rPr>
          <w:lang w:val="en-US"/>
        </w:rPr>
        <w:t xml:space="preserve">. </w:t>
      </w:r>
    </w:p>
    <w:p w14:paraId="04AF98FB" w14:textId="22E908BB" w:rsidR="00154023" w:rsidRPr="00616B27" w:rsidRDefault="002B69C3" w:rsidP="00154023">
      <w:pPr>
        <w:pStyle w:val="berschrift2"/>
        <w:rPr>
          <w:lang w:val="en-US"/>
        </w:rPr>
      </w:pPr>
      <w:r>
        <w:rPr>
          <w:lang w:val="en-US"/>
        </w:rPr>
        <w:t>Population coverage</w:t>
      </w:r>
    </w:p>
    <w:p w14:paraId="10889638" w14:textId="1FBC9566" w:rsidR="00451FB5" w:rsidRDefault="006B199C" w:rsidP="004876AF">
      <w:pPr>
        <w:jc w:val="both"/>
        <w:rPr>
          <w:lang w:val="en-US"/>
        </w:rPr>
      </w:pPr>
      <w:r>
        <w:rPr>
          <w:lang w:val="en-US"/>
        </w:rPr>
        <w:t xml:space="preserve">While survey samples </w:t>
      </w:r>
      <w:r w:rsidR="005A0230">
        <w:rPr>
          <w:lang w:val="en-US"/>
        </w:rPr>
        <w:t xml:space="preserve">are </w:t>
      </w:r>
      <w:r>
        <w:rPr>
          <w:lang w:val="en-US"/>
        </w:rPr>
        <w:t>suspected to be</w:t>
      </w:r>
      <w:r w:rsidR="006E6A93">
        <w:rPr>
          <w:lang w:val="en-US"/>
        </w:rPr>
        <w:t xml:space="preserve"> biased because of nonresponse, the</w:t>
      </w:r>
      <w:r w:rsidR="005A0230" w:rsidRPr="00154023">
        <w:rPr>
          <w:lang w:val="en-US"/>
        </w:rPr>
        <w:t xml:space="preserve"> </w:t>
      </w:r>
      <w:r w:rsidR="00236B84">
        <w:rPr>
          <w:lang w:val="en-US"/>
        </w:rPr>
        <w:t>concerns</w:t>
      </w:r>
      <w:r w:rsidR="00236B84" w:rsidRPr="00154023">
        <w:rPr>
          <w:lang w:val="en-US"/>
        </w:rPr>
        <w:t xml:space="preserve"> </w:t>
      </w:r>
      <w:r w:rsidR="005A0230">
        <w:rPr>
          <w:lang w:val="en-US"/>
        </w:rPr>
        <w:t>about</w:t>
      </w:r>
      <w:r w:rsidR="005A0230" w:rsidRPr="00154023">
        <w:rPr>
          <w:lang w:val="en-US"/>
        </w:rPr>
        <w:t xml:space="preserve"> </w:t>
      </w:r>
      <w:r w:rsidR="00236B84" w:rsidRPr="00154023">
        <w:rPr>
          <w:lang w:val="en-US"/>
        </w:rPr>
        <w:t>incomplete coverage are</w:t>
      </w:r>
      <w:r w:rsidR="00154023" w:rsidRPr="00154023">
        <w:rPr>
          <w:lang w:val="en-US"/>
        </w:rPr>
        <w:t xml:space="preserve"> </w:t>
      </w:r>
      <w:r w:rsidR="00236B84">
        <w:rPr>
          <w:lang w:val="en-US"/>
        </w:rPr>
        <w:t>different with</w:t>
      </w:r>
      <w:r w:rsidR="00154023" w:rsidRPr="00154023">
        <w:rPr>
          <w:lang w:val="en-US"/>
        </w:rPr>
        <w:t xml:space="preserve"> tax data. Essentially every permanent resident in Switzerland over 18 years of age (20 years of age prior to 1996) is taxed on a yearly base (or every two years before the change of the tax system). </w:t>
      </w:r>
      <w:r w:rsidR="00451FB5">
        <w:rPr>
          <w:lang w:val="en-US"/>
        </w:rPr>
        <w:t xml:space="preserve">Theoretically this leads to </w:t>
      </w:r>
      <w:r w:rsidR="00154023" w:rsidRPr="00154023">
        <w:rPr>
          <w:lang w:val="en-US"/>
        </w:rPr>
        <w:t>a full representation of the adult population of Switzerland and a complete coverage of the income distribution.</w:t>
      </w:r>
      <w:r w:rsidR="00451FB5">
        <w:rPr>
          <w:lang w:val="en-US"/>
        </w:rPr>
        <w:t xml:space="preserve"> Practically, however, tax data distinguishes several subgroups and for some time periods information on certain groups </w:t>
      </w:r>
      <w:r w:rsidR="00597F1F">
        <w:rPr>
          <w:lang w:val="en-US"/>
        </w:rPr>
        <w:t xml:space="preserve">is </w:t>
      </w:r>
      <w:r w:rsidR="00451FB5">
        <w:rPr>
          <w:lang w:val="en-US"/>
        </w:rPr>
        <w:t xml:space="preserve">missing. This can lead to an incomplete representation of the population. First, tax data distinguish normal and special cases. </w:t>
      </w:r>
      <w:r w:rsidR="002D1357">
        <w:rPr>
          <w:lang w:val="en-US"/>
        </w:rPr>
        <w:t>The majority of taxpayers are n</w:t>
      </w:r>
      <w:r w:rsidR="00451FB5">
        <w:rPr>
          <w:lang w:val="en-US"/>
        </w:rPr>
        <w:t>ormal cases</w:t>
      </w:r>
      <w:r w:rsidR="00597F1F">
        <w:rPr>
          <w:lang w:val="en-US"/>
        </w:rPr>
        <w:t>; these</w:t>
      </w:r>
      <w:r w:rsidR="00902D03">
        <w:rPr>
          <w:lang w:val="en-US"/>
        </w:rPr>
        <w:t xml:space="preserve"> are </w:t>
      </w:r>
      <w:r w:rsidR="00902D03" w:rsidRPr="00154023">
        <w:rPr>
          <w:lang w:val="en-US"/>
        </w:rPr>
        <w:t>t</w:t>
      </w:r>
      <w:r w:rsidR="00902D03">
        <w:rPr>
          <w:lang w:val="en-US"/>
        </w:rPr>
        <w:t>ax units residing in Switzerland</w:t>
      </w:r>
      <w:r w:rsidR="00902D03" w:rsidRPr="00154023">
        <w:rPr>
          <w:lang w:val="en-US"/>
        </w:rPr>
        <w:t xml:space="preserve"> without </w:t>
      </w:r>
      <w:r w:rsidR="00597F1F" w:rsidRPr="00154023">
        <w:rPr>
          <w:lang w:val="en-US"/>
        </w:rPr>
        <w:t>foreign</w:t>
      </w:r>
      <w:r w:rsidR="00597F1F">
        <w:rPr>
          <w:lang w:val="en-US"/>
        </w:rPr>
        <w:t>-</w:t>
      </w:r>
      <w:r w:rsidR="00902D03" w:rsidRPr="00154023">
        <w:rPr>
          <w:lang w:val="en-US"/>
        </w:rPr>
        <w:t>source</w:t>
      </w:r>
      <w:r w:rsidR="00597F1F">
        <w:rPr>
          <w:lang w:val="en-US"/>
        </w:rPr>
        <w:t>d</w:t>
      </w:r>
      <w:r w:rsidR="00902D03" w:rsidRPr="00154023">
        <w:rPr>
          <w:lang w:val="en-US"/>
        </w:rPr>
        <w:t xml:space="preserve"> income</w:t>
      </w:r>
      <w:r w:rsidR="002D1357">
        <w:rPr>
          <w:lang w:val="en-US"/>
        </w:rPr>
        <w:t xml:space="preserve">, </w:t>
      </w:r>
      <w:r w:rsidR="00902D03" w:rsidRPr="00154023">
        <w:rPr>
          <w:lang w:val="en-US"/>
        </w:rPr>
        <w:t>l</w:t>
      </w:r>
      <w:r w:rsidR="00902D03">
        <w:rPr>
          <w:lang w:val="en-US"/>
        </w:rPr>
        <w:t xml:space="preserve">iable to taxation </w:t>
      </w:r>
      <w:r w:rsidR="002D1357">
        <w:rPr>
          <w:lang w:val="en-US"/>
        </w:rPr>
        <w:t>for the full year</w:t>
      </w:r>
      <w:r w:rsidR="00047D7A">
        <w:rPr>
          <w:lang w:val="en-US"/>
        </w:rPr>
        <w:t>.</w:t>
      </w:r>
      <w:r w:rsidR="00953A3D">
        <w:rPr>
          <w:lang w:val="en-US"/>
        </w:rPr>
        <w:t xml:space="preserve"> Special cases </w:t>
      </w:r>
      <w:r w:rsidR="002D1357">
        <w:rPr>
          <w:lang w:val="en-US"/>
        </w:rPr>
        <w:t xml:space="preserve">include </w:t>
      </w:r>
      <w:r w:rsidR="00953A3D">
        <w:rPr>
          <w:lang w:val="en-US"/>
        </w:rPr>
        <w:t>foreign nationals living in Switzerland or individuals who moved to or depart</w:t>
      </w:r>
      <w:r w:rsidR="00597F1F">
        <w:rPr>
          <w:lang w:val="en-US"/>
        </w:rPr>
        <w:t>ed</w:t>
      </w:r>
      <w:r w:rsidR="00953A3D">
        <w:rPr>
          <w:lang w:val="en-US"/>
        </w:rPr>
        <w:t xml:space="preserve"> from Switzerland</w:t>
      </w:r>
      <w:r w:rsidR="00980148">
        <w:rPr>
          <w:lang w:val="en-US"/>
        </w:rPr>
        <w:t xml:space="preserve"> and are therefore not liable to taxation for the whole year</w:t>
      </w:r>
      <w:r w:rsidR="00047D7A" w:rsidRPr="00154023">
        <w:rPr>
          <w:lang w:val="en-US"/>
        </w:rPr>
        <w:t>.</w:t>
      </w:r>
      <w:r w:rsidR="00047D7A">
        <w:rPr>
          <w:lang w:val="en-US"/>
        </w:rPr>
        <w:t xml:space="preserve"> Second</w:t>
      </w:r>
      <w:r w:rsidR="00E05C8B">
        <w:rPr>
          <w:lang w:val="en-US"/>
        </w:rPr>
        <w:t>, tax statistic</w:t>
      </w:r>
      <w:r w:rsidR="008B734B">
        <w:rPr>
          <w:lang w:val="en-US"/>
        </w:rPr>
        <w:t>s</w:t>
      </w:r>
      <w:r w:rsidR="00E05C8B">
        <w:rPr>
          <w:lang w:val="en-US"/>
        </w:rPr>
        <w:t xml:space="preserve"> separate those who actually pay taxes </w:t>
      </w:r>
      <w:r w:rsidR="002D1357">
        <w:rPr>
          <w:lang w:val="en-US"/>
        </w:rPr>
        <w:t xml:space="preserve">from </w:t>
      </w:r>
      <w:r w:rsidR="00E05C8B">
        <w:rPr>
          <w:lang w:val="en-US"/>
        </w:rPr>
        <w:t xml:space="preserve">those with an income below a </w:t>
      </w:r>
      <w:r w:rsidR="00902D03">
        <w:rPr>
          <w:lang w:val="en-US"/>
        </w:rPr>
        <w:t>threshold that</w:t>
      </w:r>
      <w:r w:rsidR="00E05C8B">
        <w:rPr>
          <w:lang w:val="en-US"/>
        </w:rPr>
        <w:t xml:space="preserve"> leads to an exemption of direct federal taxes. While information on taxed normal cases </w:t>
      </w:r>
      <w:r w:rsidR="00902D03">
        <w:rPr>
          <w:lang w:val="en-US"/>
        </w:rPr>
        <w:t>is</w:t>
      </w:r>
      <w:r w:rsidR="00E05C8B">
        <w:rPr>
          <w:lang w:val="en-US"/>
        </w:rPr>
        <w:t xml:space="preserve"> available</w:t>
      </w:r>
      <w:r w:rsidR="00865714">
        <w:rPr>
          <w:lang w:val="en-US"/>
        </w:rPr>
        <w:t xml:space="preserve"> for longer time periods</w:t>
      </w:r>
      <w:r w:rsidR="00E05C8B">
        <w:rPr>
          <w:lang w:val="en-US"/>
        </w:rPr>
        <w:t>, information on special cases and non-taxed</w:t>
      </w:r>
      <w:r w:rsidR="005E70A3">
        <w:rPr>
          <w:lang w:val="en-US"/>
        </w:rPr>
        <w:t xml:space="preserve"> units</w:t>
      </w:r>
      <w:r w:rsidR="00E05C8B">
        <w:rPr>
          <w:lang w:val="en-US"/>
        </w:rPr>
        <w:t xml:space="preserve"> are not </w:t>
      </w:r>
      <w:r w:rsidR="00902D03">
        <w:rPr>
          <w:lang w:val="en-US"/>
        </w:rPr>
        <w:t>always</w:t>
      </w:r>
      <w:r w:rsidR="00E05C8B">
        <w:rPr>
          <w:lang w:val="en-US"/>
        </w:rPr>
        <w:t xml:space="preserve"> </w:t>
      </w:r>
      <w:r w:rsidR="006C0833">
        <w:rPr>
          <w:lang w:val="en-US"/>
        </w:rPr>
        <w:t>reported</w:t>
      </w:r>
      <w:r w:rsidR="00E05C8B">
        <w:rPr>
          <w:lang w:val="en-US"/>
        </w:rPr>
        <w:t xml:space="preserve">.  </w:t>
      </w:r>
    </w:p>
    <w:p w14:paraId="2DDF2782" w14:textId="77777777" w:rsidR="006C3A86" w:rsidRDefault="006C3A86" w:rsidP="00E91FF0">
      <w:pPr>
        <w:jc w:val="both"/>
        <w:rPr>
          <w:lang w:val="en-US"/>
        </w:rPr>
      </w:pPr>
    </w:p>
    <w:p w14:paraId="64FB67DD" w14:textId="1AF054F6" w:rsidR="00154023" w:rsidRDefault="00E05C8B" w:rsidP="004876AF">
      <w:pPr>
        <w:jc w:val="both"/>
        <w:rPr>
          <w:lang w:val="en-US"/>
        </w:rPr>
      </w:pPr>
      <w:r>
        <w:rPr>
          <w:lang w:val="en-US"/>
        </w:rPr>
        <w:t>Another</w:t>
      </w:r>
      <w:r w:rsidR="00236B84">
        <w:rPr>
          <w:lang w:val="en-US"/>
        </w:rPr>
        <w:t xml:space="preserve"> source of incomplete coverage within tax data </w:t>
      </w:r>
      <w:r w:rsidR="007108BA">
        <w:rPr>
          <w:lang w:val="en-US"/>
        </w:rPr>
        <w:t>are missing incomes</w:t>
      </w:r>
      <w:r w:rsidR="00597F1F">
        <w:rPr>
          <w:lang w:val="en-US"/>
        </w:rPr>
        <w:t xml:space="preserve">; </w:t>
      </w:r>
      <w:r w:rsidR="007108BA">
        <w:rPr>
          <w:lang w:val="en-US"/>
        </w:rPr>
        <w:t xml:space="preserve">this includes incomes at the bottom </w:t>
      </w:r>
      <w:r w:rsidR="006C0833">
        <w:rPr>
          <w:lang w:val="en-US"/>
        </w:rPr>
        <w:t xml:space="preserve">and </w:t>
      </w:r>
      <w:r w:rsidR="007108BA">
        <w:rPr>
          <w:lang w:val="en-US"/>
        </w:rPr>
        <w:t>at the top alike. Incomes at the bottom are not reported properly, because social welfare is not taxed</w:t>
      </w:r>
      <w:r w:rsidR="006C0833">
        <w:rPr>
          <w:lang w:val="en-US"/>
        </w:rPr>
        <w:t xml:space="preserve"> in Switzerland</w:t>
      </w:r>
      <w:r w:rsidR="00E9741A">
        <w:rPr>
          <w:lang w:val="en-US"/>
        </w:rPr>
        <w:t xml:space="preserve">. </w:t>
      </w:r>
      <w:r w:rsidR="007108BA">
        <w:rPr>
          <w:lang w:val="en-US"/>
        </w:rPr>
        <w:t xml:space="preserve">Income at the top </w:t>
      </w:r>
      <w:r w:rsidR="00597F1F">
        <w:rPr>
          <w:lang w:val="en-US"/>
        </w:rPr>
        <w:t xml:space="preserve">is </w:t>
      </w:r>
      <w:r w:rsidR="007108BA">
        <w:rPr>
          <w:lang w:val="en-US"/>
        </w:rPr>
        <w:t xml:space="preserve">suspected to be incomplete because of </w:t>
      </w:r>
      <w:r w:rsidR="00236B84">
        <w:rPr>
          <w:lang w:val="en-US"/>
        </w:rPr>
        <w:t xml:space="preserve">tax evasion. </w:t>
      </w:r>
      <w:r w:rsidR="00AD73C6">
        <w:rPr>
          <w:lang w:val="en-US"/>
        </w:rPr>
        <w:t xml:space="preserve">Non-filers are </w:t>
      </w:r>
      <w:r w:rsidR="000010A1">
        <w:rPr>
          <w:lang w:val="en-US"/>
        </w:rPr>
        <w:t xml:space="preserve">a </w:t>
      </w:r>
      <w:r w:rsidR="00AD73C6">
        <w:rPr>
          <w:lang w:val="en-US"/>
        </w:rPr>
        <w:t>minor problem, because in</w:t>
      </w:r>
      <w:r w:rsidRPr="00154023">
        <w:rPr>
          <w:lang w:val="en-US"/>
        </w:rPr>
        <w:t xml:space="preserve"> </w:t>
      </w:r>
      <w:r w:rsidR="00154023" w:rsidRPr="00154023">
        <w:rPr>
          <w:lang w:val="en-US"/>
        </w:rPr>
        <w:t xml:space="preserve">Switzerland non-filers </w:t>
      </w:r>
      <w:r w:rsidR="00917A70">
        <w:rPr>
          <w:lang w:val="en-US"/>
        </w:rPr>
        <w:t xml:space="preserve">are also </w:t>
      </w:r>
      <w:r w:rsidR="00154023" w:rsidRPr="00154023">
        <w:rPr>
          <w:lang w:val="en-US"/>
        </w:rPr>
        <w:t>in the tax</w:t>
      </w:r>
      <w:r w:rsidR="00597F1F">
        <w:rPr>
          <w:lang w:val="en-US"/>
        </w:rPr>
        <w:t xml:space="preserve"> </w:t>
      </w:r>
      <w:r w:rsidR="00154023" w:rsidRPr="00154023">
        <w:rPr>
          <w:lang w:val="en-US"/>
        </w:rPr>
        <w:t>statistics as long as they are registered</w:t>
      </w:r>
      <w:r w:rsidR="00D47E69">
        <w:rPr>
          <w:lang w:val="en-US"/>
        </w:rPr>
        <w:t xml:space="preserve"> at the local residents</w:t>
      </w:r>
      <w:r w:rsidR="004B3F38">
        <w:rPr>
          <w:lang w:val="en-US"/>
        </w:rPr>
        <w:t>’</w:t>
      </w:r>
      <w:r w:rsidR="00D47E69">
        <w:rPr>
          <w:lang w:val="en-US"/>
        </w:rPr>
        <w:t xml:space="preserve"> registration office.</w:t>
      </w:r>
      <w:r w:rsidR="00917A70">
        <w:rPr>
          <w:lang w:val="en-US"/>
        </w:rPr>
        <w:t xml:space="preserve"> </w:t>
      </w:r>
      <w:r w:rsidR="00D47E69">
        <w:rPr>
          <w:lang w:val="en-US"/>
        </w:rPr>
        <w:t>Income</w:t>
      </w:r>
      <w:r w:rsidR="00801D25">
        <w:rPr>
          <w:lang w:val="en-US"/>
        </w:rPr>
        <w:t>s</w:t>
      </w:r>
      <w:r w:rsidR="00D47E69">
        <w:rPr>
          <w:lang w:val="en-US"/>
        </w:rPr>
        <w:t xml:space="preserve"> are </w:t>
      </w:r>
      <w:r w:rsidR="00154023" w:rsidRPr="00154023">
        <w:rPr>
          <w:lang w:val="en-US"/>
        </w:rPr>
        <w:t>imputed based on older tax return</w:t>
      </w:r>
      <w:r w:rsidR="00917A70">
        <w:rPr>
          <w:lang w:val="en-US"/>
        </w:rPr>
        <w:t>s</w:t>
      </w:r>
      <w:r w:rsidR="00154023" w:rsidRPr="00154023">
        <w:rPr>
          <w:lang w:val="en-US"/>
        </w:rPr>
        <w:t xml:space="preserve"> and </w:t>
      </w:r>
      <w:r w:rsidR="00917A70">
        <w:rPr>
          <w:lang w:val="en-US"/>
        </w:rPr>
        <w:t xml:space="preserve">employer-reported </w:t>
      </w:r>
      <w:r w:rsidR="00154023" w:rsidRPr="00154023">
        <w:rPr>
          <w:lang w:val="en-US"/>
        </w:rPr>
        <w:t xml:space="preserve">information. Only </w:t>
      </w:r>
      <w:r w:rsidR="00E65112" w:rsidRPr="00154023">
        <w:rPr>
          <w:lang w:val="en-US"/>
        </w:rPr>
        <w:t>non-registered</w:t>
      </w:r>
      <w:r w:rsidR="00154023" w:rsidRPr="00154023">
        <w:rPr>
          <w:lang w:val="en-US"/>
        </w:rPr>
        <w:t xml:space="preserve"> non-filers</w:t>
      </w:r>
      <w:r w:rsidR="00680B10">
        <w:rPr>
          <w:lang w:val="en-US"/>
        </w:rPr>
        <w:t>, like undocumented migrants,</w:t>
      </w:r>
      <w:r w:rsidR="00154023" w:rsidRPr="00154023">
        <w:rPr>
          <w:lang w:val="en-US"/>
        </w:rPr>
        <w:t xml:space="preserve"> are not in the records. </w:t>
      </w:r>
      <w:r w:rsidR="00464308">
        <w:rPr>
          <w:lang w:val="en-US"/>
        </w:rPr>
        <w:t>An important bias, however,</w:t>
      </w:r>
      <w:r w:rsidR="00680B10">
        <w:rPr>
          <w:lang w:val="en-US"/>
        </w:rPr>
        <w:t xml:space="preserve"> </w:t>
      </w:r>
      <w:r w:rsidR="00633C53">
        <w:rPr>
          <w:lang w:val="en-US"/>
        </w:rPr>
        <w:t>is caused by</w:t>
      </w:r>
      <w:r w:rsidR="00633C53" w:rsidRPr="00154023">
        <w:rPr>
          <w:lang w:val="en-US"/>
        </w:rPr>
        <w:t xml:space="preserve"> </w:t>
      </w:r>
      <w:r w:rsidR="00154023" w:rsidRPr="00154023">
        <w:rPr>
          <w:lang w:val="en-US"/>
        </w:rPr>
        <w:t>individuals</w:t>
      </w:r>
      <w:r w:rsidR="00464308">
        <w:rPr>
          <w:lang w:val="en-US"/>
        </w:rPr>
        <w:t xml:space="preserve"> </w:t>
      </w:r>
      <w:r w:rsidR="00633C53">
        <w:rPr>
          <w:lang w:val="en-US"/>
        </w:rPr>
        <w:t>who</w:t>
      </w:r>
      <w:r w:rsidR="00633C53" w:rsidRPr="00154023">
        <w:rPr>
          <w:lang w:val="en-US"/>
        </w:rPr>
        <w:t xml:space="preserve"> </w:t>
      </w:r>
      <w:r w:rsidR="00154023" w:rsidRPr="00154023">
        <w:rPr>
          <w:lang w:val="en-US"/>
        </w:rPr>
        <w:t xml:space="preserve">misreport incomes. Feld and Frey (2006) examine the role of tax evasion in Switzerland by calculating the difference </w:t>
      </w:r>
      <w:r w:rsidR="00633C53">
        <w:rPr>
          <w:lang w:val="en-US"/>
        </w:rPr>
        <w:t>between</w:t>
      </w:r>
      <w:r w:rsidR="00633C53" w:rsidRPr="00154023">
        <w:rPr>
          <w:lang w:val="en-US"/>
        </w:rPr>
        <w:t xml:space="preserve"> </w:t>
      </w:r>
      <w:r w:rsidR="00154023" w:rsidRPr="00154023">
        <w:rPr>
          <w:lang w:val="en-US"/>
        </w:rPr>
        <w:t xml:space="preserve">the national accounts measures of primary income and the income reported to the tax authorities. They </w:t>
      </w:r>
      <w:r w:rsidR="007108BA" w:rsidRPr="00154023">
        <w:rPr>
          <w:lang w:val="en-US"/>
        </w:rPr>
        <w:t>show</w:t>
      </w:r>
      <w:r w:rsidR="00154023" w:rsidRPr="00154023">
        <w:rPr>
          <w:lang w:val="en-US"/>
        </w:rPr>
        <w:t xml:space="preserve"> that the average level of income tax evasion from 1965 to 1995 varies between 13% and 35%</w:t>
      </w:r>
      <w:r w:rsidR="00B84F7E">
        <w:rPr>
          <w:lang w:val="en-US"/>
        </w:rPr>
        <w:t xml:space="preserve"> and</w:t>
      </w:r>
      <w:r w:rsidR="00154023" w:rsidRPr="00154023">
        <w:rPr>
          <w:lang w:val="en-US"/>
        </w:rPr>
        <w:t xml:space="preserve"> </w:t>
      </w:r>
      <w:r w:rsidR="006C3A86" w:rsidRPr="00154023">
        <w:rPr>
          <w:lang w:val="en-US"/>
        </w:rPr>
        <w:t>suggest</w:t>
      </w:r>
      <w:r w:rsidR="00154023" w:rsidRPr="00154023">
        <w:rPr>
          <w:lang w:val="en-US"/>
        </w:rPr>
        <w:t xml:space="preserve"> that evasion is heavily driven by capital income tax evasion.</w:t>
      </w:r>
    </w:p>
    <w:p w14:paraId="1BCC679F" w14:textId="77777777" w:rsidR="000B1BAB" w:rsidRDefault="000B1BAB" w:rsidP="00E91FF0">
      <w:pPr>
        <w:jc w:val="both"/>
        <w:rPr>
          <w:lang w:val="en-US"/>
        </w:rPr>
      </w:pPr>
    </w:p>
    <w:p w14:paraId="7EB462CB" w14:textId="345F855B" w:rsidR="00236B84" w:rsidRDefault="00520D51" w:rsidP="004876AF">
      <w:pPr>
        <w:jc w:val="both"/>
        <w:rPr>
          <w:lang w:val="en-US"/>
        </w:rPr>
      </w:pPr>
      <w:r>
        <w:rPr>
          <w:lang w:val="en-US"/>
        </w:rPr>
        <w:t>With</w:t>
      </w:r>
      <w:r w:rsidR="006C3A86">
        <w:rPr>
          <w:lang w:val="en-US"/>
        </w:rPr>
        <w:t xml:space="preserve"> availab</w:t>
      </w:r>
      <w:r w:rsidR="00661CF4">
        <w:rPr>
          <w:lang w:val="en-US"/>
        </w:rPr>
        <w:t>l</w:t>
      </w:r>
      <w:r w:rsidR="006C3A86">
        <w:rPr>
          <w:lang w:val="en-US"/>
        </w:rPr>
        <w:t>e</w:t>
      </w:r>
      <w:r w:rsidR="00E65112">
        <w:rPr>
          <w:lang w:val="en-US"/>
        </w:rPr>
        <w:t xml:space="preserve"> tax statistics, we can distinguish three</w:t>
      </w:r>
      <w:r w:rsidR="00F65C09" w:rsidRPr="00F65C09">
        <w:rPr>
          <w:lang w:val="en-US"/>
        </w:rPr>
        <w:t xml:space="preserve"> </w:t>
      </w:r>
      <w:r w:rsidR="00F65C09">
        <w:rPr>
          <w:lang w:val="en-US"/>
        </w:rPr>
        <w:t>coverage</w:t>
      </w:r>
      <w:r w:rsidR="00E65112">
        <w:rPr>
          <w:lang w:val="en-US"/>
        </w:rPr>
        <w:t xml:space="preserve"> issues </w:t>
      </w:r>
      <w:r w:rsidR="008B734B">
        <w:rPr>
          <w:lang w:val="en-US"/>
        </w:rPr>
        <w:t>with</w:t>
      </w:r>
      <w:r w:rsidR="002A41F5">
        <w:rPr>
          <w:lang w:val="en-US"/>
        </w:rPr>
        <w:t xml:space="preserve"> an</w:t>
      </w:r>
      <w:r w:rsidR="008B734B">
        <w:rPr>
          <w:lang w:val="en-US"/>
        </w:rPr>
        <w:t xml:space="preserve"> empirical</w:t>
      </w:r>
      <w:r w:rsidR="006C3A86">
        <w:rPr>
          <w:lang w:val="en-US"/>
        </w:rPr>
        <w:t xml:space="preserve"> possi</w:t>
      </w:r>
      <w:r w:rsidR="008B734B">
        <w:rPr>
          <w:lang w:val="en-US"/>
        </w:rPr>
        <w:t>bility</w:t>
      </w:r>
      <w:r w:rsidR="00865714">
        <w:rPr>
          <w:lang w:val="en-US"/>
        </w:rPr>
        <w:t xml:space="preserve"> </w:t>
      </w:r>
      <w:r w:rsidR="00633C53">
        <w:rPr>
          <w:lang w:val="en-US"/>
        </w:rPr>
        <w:t xml:space="preserve">of </w:t>
      </w:r>
      <w:r w:rsidR="008B734B">
        <w:rPr>
          <w:lang w:val="en-US"/>
        </w:rPr>
        <w:t>test</w:t>
      </w:r>
      <w:r w:rsidR="00633C53">
        <w:rPr>
          <w:lang w:val="en-US"/>
        </w:rPr>
        <w:t>ing</w:t>
      </w:r>
      <w:r w:rsidR="008B734B">
        <w:rPr>
          <w:lang w:val="en-US"/>
        </w:rPr>
        <w:t xml:space="preserve"> </w:t>
      </w:r>
      <w:r w:rsidR="006C3A86">
        <w:rPr>
          <w:lang w:val="en-US"/>
        </w:rPr>
        <w:t>their relevance for inequality analysis</w:t>
      </w:r>
      <w:r w:rsidR="00236B84">
        <w:rPr>
          <w:lang w:val="en-US"/>
        </w:rPr>
        <w:t>.</w:t>
      </w:r>
      <w:r w:rsidR="00902D03">
        <w:rPr>
          <w:lang w:val="en-US"/>
        </w:rPr>
        <w:t xml:space="preserve"> </w:t>
      </w:r>
      <w:r w:rsidR="00236B84">
        <w:rPr>
          <w:lang w:val="en-US"/>
        </w:rPr>
        <w:t xml:space="preserve">First, we compare </w:t>
      </w:r>
      <w:r w:rsidR="000010A1">
        <w:rPr>
          <w:lang w:val="en-US"/>
        </w:rPr>
        <w:t xml:space="preserve">the </w:t>
      </w:r>
      <w:r w:rsidR="00236B84">
        <w:rPr>
          <w:lang w:val="en-US"/>
        </w:rPr>
        <w:t xml:space="preserve">tax income distribution to survey data, to see if tax data cover </w:t>
      </w:r>
      <w:r w:rsidR="000010A1">
        <w:rPr>
          <w:lang w:val="en-US"/>
        </w:rPr>
        <w:t xml:space="preserve">extreme </w:t>
      </w:r>
      <w:r w:rsidR="00236B84">
        <w:rPr>
          <w:lang w:val="en-US"/>
        </w:rPr>
        <w:t>income</w:t>
      </w:r>
      <w:r w:rsidR="000010A1">
        <w:rPr>
          <w:lang w:val="en-US"/>
        </w:rPr>
        <w:t>s</w:t>
      </w:r>
      <w:r w:rsidR="00236B84">
        <w:rPr>
          <w:lang w:val="en-US"/>
        </w:rPr>
        <w:t xml:space="preserve"> more </w:t>
      </w:r>
      <w:r w:rsidR="00C31892">
        <w:rPr>
          <w:lang w:val="en-US"/>
        </w:rPr>
        <w:t xml:space="preserve">reliably </w:t>
      </w:r>
      <w:r w:rsidR="00236B84">
        <w:rPr>
          <w:lang w:val="en-US"/>
        </w:rPr>
        <w:t>than survey data (</w:t>
      </w:r>
      <w:r>
        <w:rPr>
          <w:lang w:val="en-US"/>
        </w:rPr>
        <w:fldChar w:fldCharType="begin"/>
      </w:r>
      <w:r>
        <w:rPr>
          <w:lang w:val="en-US"/>
        </w:rPr>
        <w:instrText xml:space="preserve"> </w:instrText>
      </w:r>
      <w:r w:rsidR="006D14BC">
        <w:rPr>
          <w:lang w:val="en-US"/>
        </w:rPr>
        <w:instrText>REF</w:instrText>
      </w:r>
      <w:r>
        <w:rPr>
          <w:lang w:val="en-US"/>
        </w:rPr>
        <w:instrText xml:space="preserve"> _Ref426727638 \r \h </w:instrText>
      </w:r>
      <w:r>
        <w:rPr>
          <w:lang w:val="en-US"/>
        </w:rPr>
      </w:r>
      <w:r>
        <w:rPr>
          <w:lang w:val="en-US"/>
        </w:rPr>
        <w:fldChar w:fldCharType="separate"/>
      </w:r>
      <w:r w:rsidR="00E829AC">
        <w:rPr>
          <w:lang w:val="en-US"/>
        </w:rPr>
        <w:t>3.5.1</w:t>
      </w:r>
      <w:r>
        <w:rPr>
          <w:lang w:val="en-US"/>
        </w:rPr>
        <w:fldChar w:fldCharType="end"/>
      </w:r>
      <w:r w:rsidR="00AD73C6" w:rsidRPr="001E20D3">
        <w:rPr>
          <w:lang w:val="en-US"/>
        </w:rPr>
        <w:t>)</w:t>
      </w:r>
      <w:r w:rsidR="00633C53">
        <w:rPr>
          <w:lang w:val="en-US"/>
        </w:rPr>
        <w:t xml:space="preserve">; </w:t>
      </w:r>
      <w:r w:rsidR="00AD73C6">
        <w:rPr>
          <w:lang w:val="en-US"/>
        </w:rPr>
        <w:t xml:space="preserve">then we </w:t>
      </w:r>
      <w:r w:rsidR="00B84F7E">
        <w:rPr>
          <w:lang w:val="en-US"/>
        </w:rPr>
        <w:t>test</w:t>
      </w:r>
      <w:r w:rsidR="00AD73C6">
        <w:rPr>
          <w:lang w:val="en-US"/>
        </w:rPr>
        <w:t xml:space="preserve"> </w:t>
      </w:r>
      <w:r w:rsidR="00B84F7E">
        <w:rPr>
          <w:lang w:val="en-US"/>
        </w:rPr>
        <w:t xml:space="preserve">if </w:t>
      </w:r>
      <w:r w:rsidR="00AD73C6">
        <w:rPr>
          <w:lang w:val="en-US"/>
        </w:rPr>
        <w:t xml:space="preserve">the inclusion or exclusion of special cases </w:t>
      </w:r>
      <w:r w:rsidR="00B84F7E">
        <w:rPr>
          <w:lang w:val="en-US"/>
        </w:rPr>
        <w:t>has</w:t>
      </w:r>
      <w:r w:rsidR="00AD73C6">
        <w:rPr>
          <w:lang w:val="en-US"/>
        </w:rPr>
        <w:t xml:space="preserve"> a substantial impact on the assessment of income inequality (</w:t>
      </w:r>
      <w:r>
        <w:rPr>
          <w:lang w:val="en-US"/>
        </w:rPr>
        <w:fldChar w:fldCharType="begin"/>
      </w:r>
      <w:r>
        <w:rPr>
          <w:lang w:val="en-US"/>
        </w:rPr>
        <w:instrText xml:space="preserve"> </w:instrText>
      </w:r>
      <w:r w:rsidR="006D14BC">
        <w:rPr>
          <w:lang w:val="en-US"/>
        </w:rPr>
        <w:instrText>REF</w:instrText>
      </w:r>
      <w:r>
        <w:rPr>
          <w:lang w:val="en-US"/>
        </w:rPr>
        <w:instrText xml:space="preserve"> _Ref426727677 \r \h </w:instrText>
      </w:r>
      <w:r>
        <w:rPr>
          <w:lang w:val="en-US"/>
        </w:rPr>
      </w:r>
      <w:r>
        <w:rPr>
          <w:lang w:val="en-US"/>
        </w:rPr>
        <w:fldChar w:fldCharType="separate"/>
      </w:r>
      <w:r w:rsidR="00E829AC">
        <w:rPr>
          <w:lang w:val="en-US"/>
        </w:rPr>
        <w:t>3.5.2</w:t>
      </w:r>
      <w:r>
        <w:rPr>
          <w:lang w:val="en-US"/>
        </w:rPr>
        <w:fldChar w:fldCharType="end"/>
      </w:r>
      <w:r w:rsidR="00AD73C6">
        <w:rPr>
          <w:lang w:val="en-US"/>
        </w:rPr>
        <w:t xml:space="preserve">). </w:t>
      </w:r>
      <w:r w:rsidR="002A41F5">
        <w:rPr>
          <w:lang w:val="en-US"/>
        </w:rPr>
        <w:t xml:space="preserve">Third, </w:t>
      </w:r>
      <w:r w:rsidR="00AD73C6">
        <w:rPr>
          <w:lang w:val="en-US"/>
        </w:rPr>
        <w:t>(</w:t>
      </w:r>
      <w:r>
        <w:rPr>
          <w:lang w:val="en-US"/>
        </w:rPr>
        <w:fldChar w:fldCharType="begin"/>
      </w:r>
      <w:r>
        <w:rPr>
          <w:lang w:val="en-US"/>
        </w:rPr>
        <w:instrText xml:space="preserve"> </w:instrText>
      </w:r>
      <w:r w:rsidR="006D14BC">
        <w:rPr>
          <w:lang w:val="en-US"/>
        </w:rPr>
        <w:instrText>REF</w:instrText>
      </w:r>
      <w:r>
        <w:rPr>
          <w:lang w:val="en-US"/>
        </w:rPr>
        <w:instrText xml:space="preserve"> _Ref426727686 \r \h </w:instrText>
      </w:r>
      <w:r>
        <w:rPr>
          <w:lang w:val="en-US"/>
        </w:rPr>
      </w:r>
      <w:r>
        <w:rPr>
          <w:lang w:val="en-US"/>
        </w:rPr>
        <w:fldChar w:fldCharType="separate"/>
      </w:r>
      <w:r w:rsidR="00E829AC">
        <w:rPr>
          <w:lang w:val="en-US"/>
        </w:rPr>
        <w:t>3.5.3</w:t>
      </w:r>
      <w:r>
        <w:rPr>
          <w:lang w:val="en-US"/>
        </w:rPr>
        <w:fldChar w:fldCharType="end"/>
      </w:r>
      <w:r w:rsidR="00AD73C6">
        <w:rPr>
          <w:lang w:val="en-US"/>
        </w:rPr>
        <w:t>)</w:t>
      </w:r>
      <w:r w:rsidR="00800CCA">
        <w:rPr>
          <w:lang w:val="en-US"/>
        </w:rPr>
        <w:t xml:space="preserve"> we </w:t>
      </w:r>
      <w:r w:rsidR="00B84F7E">
        <w:rPr>
          <w:lang w:val="en-US"/>
        </w:rPr>
        <w:t xml:space="preserve">quantify </w:t>
      </w:r>
      <w:r w:rsidR="00C31892">
        <w:rPr>
          <w:lang w:val="en-US"/>
        </w:rPr>
        <w:t xml:space="preserve">the extent to which </w:t>
      </w:r>
      <w:r w:rsidR="00AD73C6">
        <w:rPr>
          <w:lang w:val="en-US"/>
        </w:rPr>
        <w:t xml:space="preserve">inequality is affected by neglecting those subjects who </w:t>
      </w:r>
      <w:r w:rsidR="002A41F5">
        <w:rPr>
          <w:lang w:val="en-US"/>
        </w:rPr>
        <w:t xml:space="preserve">are not </w:t>
      </w:r>
      <w:r w:rsidR="00AD73C6">
        <w:rPr>
          <w:lang w:val="en-US"/>
        </w:rPr>
        <w:t>taxed</w:t>
      </w:r>
      <w:r w:rsidR="00680B10">
        <w:rPr>
          <w:lang w:val="en-US"/>
        </w:rPr>
        <w:t>, because their income</w:t>
      </w:r>
      <w:r w:rsidR="00ED544A">
        <w:rPr>
          <w:lang w:val="en-US"/>
        </w:rPr>
        <w:t>s</w:t>
      </w:r>
      <w:r w:rsidR="00680B10">
        <w:rPr>
          <w:lang w:val="en-US"/>
        </w:rPr>
        <w:t xml:space="preserve"> </w:t>
      </w:r>
      <w:r w:rsidR="00ED544A">
        <w:rPr>
          <w:lang w:val="en-US"/>
        </w:rPr>
        <w:t>are</w:t>
      </w:r>
      <w:r w:rsidR="00680B10">
        <w:rPr>
          <w:lang w:val="en-US"/>
        </w:rPr>
        <w:t xml:space="preserve"> below the exemption</w:t>
      </w:r>
      <w:r w:rsidR="006E628C">
        <w:rPr>
          <w:lang w:val="en-US"/>
        </w:rPr>
        <w:t xml:space="preserve"> threshold</w:t>
      </w:r>
      <w:r w:rsidR="00AD73C6">
        <w:rPr>
          <w:lang w:val="en-US"/>
        </w:rPr>
        <w:t>.</w:t>
      </w:r>
    </w:p>
    <w:p w14:paraId="404CEBD9" w14:textId="75174DDA" w:rsidR="00236B84" w:rsidRDefault="00236B84" w:rsidP="00154023">
      <w:pPr>
        <w:rPr>
          <w:lang w:val="en-US"/>
        </w:rPr>
      </w:pPr>
    </w:p>
    <w:p w14:paraId="523418C0" w14:textId="77777777" w:rsidR="00236B84" w:rsidRPr="001232D9" w:rsidRDefault="00236B84" w:rsidP="00236B84">
      <w:pPr>
        <w:rPr>
          <w:lang w:val="en-US"/>
        </w:rPr>
      </w:pPr>
    </w:p>
    <w:p w14:paraId="0F83AD25" w14:textId="26773618" w:rsidR="00236B84" w:rsidRPr="005E7BD6" w:rsidRDefault="00A40C08" w:rsidP="005E7BD6">
      <w:pPr>
        <w:pStyle w:val="berschrift3"/>
        <w:rPr>
          <w:i/>
          <w:lang w:val="en-US"/>
        </w:rPr>
      </w:pPr>
      <w:bookmarkStart w:id="50" w:name="_Toc406505801"/>
      <w:bookmarkStart w:id="51" w:name="_Ref426727638"/>
      <w:r>
        <w:rPr>
          <w:i/>
          <w:lang w:val="en-US"/>
        </w:rPr>
        <w:t>Superior</w:t>
      </w:r>
      <w:r w:rsidR="00902D03">
        <w:rPr>
          <w:i/>
          <w:lang w:val="en-US"/>
        </w:rPr>
        <w:t xml:space="preserve"> coverage with tax data than with survey data</w:t>
      </w:r>
      <w:bookmarkEnd w:id="50"/>
      <w:bookmarkEnd w:id="51"/>
    </w:p>
    <w:p w14:paraId="61A07356" w14:textId="48A467E0" w:rsidR="00020500" w:rsidRDefault="005C583B" w:rsidP="004876AF">
      <w:pPr>
        <w:jc w:val="both"/>
        <w:rPr>
          <w:lang w:val="en-US"/>
        </w:rPr>
      </w:pPr>
      <w:r>
        <w:rPr>
          <w:lang w:val="en-US"/>
        </w:rPr>
        <w:t xml:space="preserve">The </w:t>
      </w:r>
      <w:r w:rsidR="00633C53">
        <w:rPr>
          <w:lang w:val="en-US"/>
        </w:rPr>
        <w:t xml:space="preserve">prevalent </w:t>
      </w:r>
      <w:r w:rsidR="004A4CA5">
        <w:rPr>
          <w:lang w:val="en-US"/>
        </w:rPr>
        <w:t>scholarly opinion</w:t>
      </w:r>
      <w:r>
        <w:rPr>
          <w:lang w:val="en-US"/>
        </w:rPr>
        <w:t xml:space="preserve"> is that </w:t>
      </w:r>
      <w:r w:rsidR="003F51DE">
        <w:rPr>
          <w:lang w:val="en-US"/>
        </w:rPr>
        <w:t>tax data cover the extreme part</w:t>
      </w:r>
      <w:r w:rsidR="00633C53">
        <w:rPr>
          <w:lang w:val="en-US"/>
        </w:rPr>
        <w:t>s</w:t>
      </w:r>
      <w:r w:rsidR="003F51DE">
        <w:rPr>
          <w:lang w:val="en-US"/>
        </w:rPr>
        <w:t xml:space="preserve"> (lower and upper incomes) of a</w:t>
      </w:r>
      <w:r w:rsidR="00020500">
        <w:rPr>
          <w:lang w:val="en-US"/>
        </w:rPr>
        <w:t>n</w:t>
      </w:r>
      <w:r w:rsidR="003F51DE">
        <w:rPr>
          <w:lang w:val="en-US"/>
        </w:rPr>
        <w:t xml:space="preserve"> income distribution more </w:t>
      </w:r>
      <w:r w:rsidR="00633C53">
        <w:rPr>
          <w:lang w:val="en-US"/>
        </w:rPr>
        <w:t xml:space="preserve">reliably </w:t>
      </w:r>
      <w:r w:rsidR="003F51DE">
        <w:rPr>
          <w:lang w:val="en-US"/>
        </w:rPr>
        <w:t xml:space="preserve">than survey data </w:t>
      </w:r>
      <w:r w:rsidR="00B84F7E">
        <w:rPr>
          <w:lang w:val="en-US"/>
        </w:rPr>
        <w:t>because the latter</w:t>
      </w:r>
      <w:r w:rsidR="003F51DE">
        <w:rPr>
          <w:lang w:val="en-US"/>
        </w:rPr>
        <w:t xml:space="preserve"> </w:t>
      </w:r>
      <w:r>
        <w:rPr>
          <w:lang w:val="en-US"/>
        </w:rPr>
        <w:t>suffer</w:t>
      </w:r>
      <w:r w:rsidR="003F51DE">
        <w:rPr>
          <w:lang w:val="en-US"/>
        </w:rPr>
        <w:t xml:space="preserve"> </w:t>
      </w:r>
      <w:r w:rsidR="00020500">
        <w:rPr>
          <w:lang w:val="en-US"/>
        </w:rPr>
        <w:t>sampling error. To test this hypothesis</w:t>
      </w:r>
      <w:r>
        <w:rPr>
          <w:lang w:val="en-US"/>
        </w:rPr>
        <w:t>,</w:t>
      </w:r>
      <w:r w:rsidR="00020500">
        <w:rPr>
          <w:lang w:val="en-US"/>
        </w:rPr>
        <w:t xml:space="preserve"> we perform two tax data comparison</w:t>
      </w:r>
      <w:r w:rsidR="000C3A69">
        <w:rPr>
          <w:lang w:val="en-US"/>
        </w:rPr>
        <w:t>s</w:t>
      </w:r>
      <w:r w:rsidR="00020500">
        <w:rPr>
          <w:lang w:val="en-US"/>
        </w:rPr>
        <w:t xml:space="preserve"> with the Househo</w:t>
      </w:r>
      <w:r w:rsidR="001E20D3">
        <w:rPr>
          <w:lang w:val="en-US"/>
        </w:rPr>
        <w:t xml:space="preserve">ld and </w:t>
      </w:r>
      <w:r w:rsidR="00633C53">
        <w:rPr>
          <w:lang w:val="en-US"/>
        </w:rPr>
        <w:t xml:space="preserve">Consumption </w:t>
      </w:r>
      <w:r w:rsidR="001E20D3">
        <w:rPr>
          <w:lang w:val="en-US"/>
        </w:rPr>
        <w:t>Survey (HBS)</w:t>
      </w:r>
      <w:r w:rsidR="00B84F7E">
        <w:rPr>
          <w:lang w:val="en-US"/>
        </w:rPr>
        <w:t xml:space="preserve">. This allows us to construct measures that are </w:t>
      </w:r>
      <w:r w:rsidR="00633C53">
        <w:rPr>
          <w:lang w:val="en-US"/>
        </w:rPr>
        <w:t xml:space="preserve">more </w:t>
      </w:r>
      <w:r w:rsidR="00B84F7E">
        <w:rPr>
          <w:lang w:val="en-US"/>
        </w:rPr>
        <w:t>comparable to income measures derived from tax data.</w:t>
      </w:r>
      <w:r w:rsidR="00020500">
        <w:rPr>
          <w:lang w:val="en-US"/>
        </w:rPr>
        <w:t xml:space="preserve"> </w:t>
      </w:r>
      <w:r w:rsidR="000C3A69">
        <w:rPr>
          <w:lang w:val="en-US"/>
        </w:rPr>
        <w:t>A</w:t>
      </w:r>
      <w:r w:rsidR="00B84F7E">
        <w:rPr>
          <w:lang w:val="en-US"/>
        </w:rPr>
        <w:t xml:space="preserve"> </w:t>
      </w:r>
      <w:r w:rsidR="000C3A69">
        <w:rPr>
          <w:lang w:val="en-US"/>
        </w:rPr>
        <w:t>successful</w:t>
      </w:r>
      <w:r w:rsidR="00020500">
        <w:rPr>
          <w:lang w:val="en-US"/>
        </w:rPr>
        <w:t xml:space="preserve"> comparison </w:t>
      </w:r>
      <w:r w:rsidR="00D772C1">
        <w:rPr>
          <w:lang w:val="en-US"/>
        </w:rPr>
        <w:t xml:space="preserve">requires the control of </w:t>
      </w:r>
      <w:r w:rsidR="000C3A69">
        <w:rPr>
          <w:lang w:val="en-US"/>
        </w:rPr>
        <w:t xml:space="preserve">all </w:t>
      </w:r>
      <w:r w:rsidR="00020500">
        <w:rPr>
          <w:lang w:val="en-US"/>
        </w:rPr>
        <w:t xml:space="preserve">other relevant differences between tax data and survey data, like differences in income definitions and the fact that HBS represents </w:t>
      </w:r>
      <w:r w:rsidR="00020500">
        <w:rPr>
          <w:lang w:val="en-US"/>
        </w:rPr>
        <w:lastRenderedPageBreak/>
        <w:t xml:space="preserve">households and tax data </w:t>
      </w:r>
      <w:r w:rsidR="000C3A69">
        <w:rPr>
          <w:lang w:val="en-US"/>
        </w:rPr>
        <w:t xml:space="preserve">represent </w:t>
      </w:r>
      <w:r w:rsidR="00020500">
        <w:rPr>
          <w:lang w:val="en-US"/>
        </w:rPr>
        <w:t xml:space="preserve">tax units. Because </w:t>
      </w:r>
      <w:r w:rsidR="00432391">
        <w:rPr>
          <w:lang w:val="en-US"/>
        </w:rPr>
        <w:t>it</w:t>
      </w:r>
      <w:r w:rsidR="00020500">
        <w:rPr>
          <w:lang w:val="en-US"/>
        </w:rPr>
        <w:t xml:space="preserve"> </w:t>
      </w:r>
      <w:r w:rsidR="00432391">
        <w:rPr>
          <w:lang w:val="en-US"/>
        </w:rPr>
        <w:t>is</w:t>
      </w:r>
      <w:r w:rsidR="00020500">
        <w:rPr>
          <w:lang w:val="en-US"/>
        </w:rPr>
        <w:t xml:space="preserve"> not </w:t>
      </w:r>
      <w:r w:rsidR="007B68CF">
        <w:rPr>
          <w:lang w:val="en-US"/>
        </w:rPr>
        <w:t xml:space="preserve">possible </w:t>
      </w:r>
      <w:r w:rsidR="00020500">
        <w:rPr>
          <w:lang w:val="en-US"/>
        </w:rPr>
        <w:t xml:space="preserve">to construct a perfect comparison, we follow </w:t>
      </w:r>
      <w:r w:rsidR="00865714">
        <w:rPr>
          <w:lang w:val="en-US"/>
        </w:rPr>
        <w:t xml:space="preserve">the </w:t>
      </w:r>
      <w:r w:rsidR="00020500">
        <w:rPr>
          <w:lang w:val="en-US"/>
        </w:rPr>
        <w:t xml:space="preserve">two </w:t>
      </w:r>
      <w:r w:rsidR="00865714">
        <w:rPr>
          <w:lang w:val="en-US"/>
        </w:rPr>
        <w:t>best alternative strategies and report results for both:</w:t>
      </w:r>
    </w:p>
    <w:p w14:paraId="721353A7" w14:textId="77777777" w:rsidR="005B4A5D" w:rsidRDefault="005B4A5D" w:rsidP="00E91FF0">
      <w:pPr>
        <w:jc w:val="both"/>
        <w:rPr>
          <w:lang w:val="en-US"/>
        </w:rPr>
      </w:pPr>
    </w:p>
    <w:p w14:paraId="749EF3AA" w14:textId="67C0F6EB" w:rsidR="00137073" w:rsidRDefault="00020500" w:rsidP="004876AF">
      <w:pPr>
        <w:pStyle w:val="Listenabsatz"/>
        <w:numPr>
          <w:ilvl w:val="0"/>
          <w:numId w:val="12"/>
        </w:numPr>
        <w:jc w:val="both"/>
        <w:rPr>
          <w:lang w:val="en-US"/>
        </w:rPr>
      </w:pPr>
      <w:r>
        <w:rPr>
          <w:lang w:val="en-US"/>
        </w:rPr>
        <w:t>We construct a comparison for the Sw</w:t>
      </w:r>
      <w:r w:rsidR="00800CCA">
        <w:rPr>
          <w:lang w:val="en-US"/>
        </w:rPr>
        <w:t xml:space="preserve">iss </w:t>
      </w:r>
      <w:r w:rsidR="00633C53">
        <w:rPr>
          <w:lang w:val="en-US"/>
        </w:rPr>
        <w:t xml:space="preserve">population </w:t>
      </w:r>
      <w:r w:rsidR="00800CCA">
        <w:rPr>
          <w:lang w:val="en-US"/>
        </w:rPr>
        <w:t>for the year 2011</w:t>
      </w:r>
      <w:r w:rsidR="00AD2490">
        <w:rPr>
          <w:lang w:val="en-US"/>
        </w:rPr>
        <w:t xml:space="preserve">, where we use the FTA key figures. To control </w:t>
      </w:r>
      <w:r w:rsidR="00633C53">
        <w:rPr>
          <w:lang w:val="en-US"/>
        </w:rPr>
        <w:t xml:space="preserve">for </w:t>
      </w:r>
      <w:r w:rsidR="00AD2490">
        <w:rPr>
          <w:lang w:val="en-US"/>
        </w:rPr>
        <w:t>the difference</w:t>
      </w:r>
      <w:r w:rsidR="000C3A69">
        <w:rPr>
          <w:lang w:val="en-US"/>
        </w:rPr>
        <w:t xml:space="preserve"> of</w:t>
      </w:r>
      <w:r w:rsidR="00AD2490">
        <w:rPr>
          <w:lang w:val="en-US"/>
        </w:rPr>
        <w:t xml:space="preserve"> statistical units</w:t>
      </w:r>
      <w:r w:rsidR="00633C53">
        <w:rPr>
          <w:lang w:val="en-US"/>
        </w:rPr>
        <w:t>,</w:t>
      </w:r>
      <w:r w:rsidR="00AD2490">
        <w:rPr>
          <w:lang w:val="en-US"/>
        </w:rPr>
        <w:t xml:space="preserve"> we restrict our analysis to married</w:t>
      </w:r>
      <w:r w:rsidR="00BB6B2B">
        <w:rPr>
          <w:lang w:val="en-US"/>
        </w:rPr>
        <w:t xml:space="preserve"> couples</w:t>
      </w:r>
      <w:r w:rsidR="00F44D4C">
        <w:rPr>
          <w:lang w:val="en-US"/>
        </w:rPr>
        <w:t xml:space="preserve">. </w:t>
      </w:r>
      <w:r w:rsidR="00E91FF0">
        <w:rPr>
          <w:lang w:val="en-US"/>
        </w:rPr>
        <w:t>Additionally</w:t>
      </w:r>
      <w:r w:rsidR="00BB6B2B">
        <w:rPr>
          <w:lang w:val="en-US"/>
        </w:rPr>
        <w:t xml:space="preserve">, </w:t>
      </w:r>
      <w:r w:rsidR="00AD2490">
        <w:rPr>
          <w:lang w:val="en-US"/>
        </w:rPr>
        <w:t>we construct a pseudo net income</w:t>
      </w:r>
      <w:r w:rsidR="00432391">
        <w:rPr>
          <w:lang w:val="en-US"/>
        </w:rPr>
        <w:t xml:space="preserve"> with the </w:t>
      </w:r>
      <w:r w:rsidR="007B68CF">
        <w:rPr>
          <w:lang w:val="en-US"/>
        </w:rPr>
        <w:t>HBS that</w:t>
      </w:r>
      <w:r w:rsidR="00AD2490">
        <w:rPr>
          <w:lang w:val="en-US"/>
        </w:rPr>
        <w:t xml:space="preserve"> is comparable </w:t>
      </w:r>
      <w:r w:rsidR="000C3A69">
        <w:rPr>
          <w:lang w:val="en-US"/>
        </w:rPr>
        <w:t xml:space="preserve">to </w:t>
      </w:r>
      <w:r w:rsidR="00AD2490">
        <w:rPr>
          <w:lang w:val="en-US"/>
        </w:rPr>
        <w:t xml:space="preserve">the net income from tax statistics. </w:t>
      </w:r>
      <w:r w:rsidR="007B68CF">
        <w:rPr>
          <w:lang w:val="en-US"/>
        </w:rPr>
        <w:t>We do this by subtracting social security contributions and transfers to other</w:t>
      </w:r>
      <w:r w:rsidR="005B4A5D">
        <w:rPr>
          <w:lang w:val="en-US"/>
        </w:rPr>
        <w:t xml:space="preserve"> households from </w:t>
      </w:r>
      <w:r w:rsidR="00633C53">
        <w:rPr>
          <w:lang w:val="en-US"/>
        </w:rPr>
        <w:t xml:space="preserve">total </w:t>
      </w:r>
      <w:r w:rsidR="005B4A5D">
        <w:rPr>
          <w:lang w:val="en-US"/>
        </w:rPr>
        <w:t>income (earnings</w:t>
      </w:r>
      <w:r w:rsidR="007B68CF">
        <w:rPr>
          <w:lang w:val="en-US"/>
        </w:rPr>
        <w:t xml:space="preserve">, wealth and </w:t>
      </w:r>
      <w:r w:rsidR="005B4A5D">
        <w:rPr>
          <w:lang w:val="en-US"/>
        </w:rPr>
        <w:t>direct</w:t>
      </w:r>
      <w:r w:rsidR="007B68CF">
        <w:rPr>
          <w:lang w:val="en-US"/>
        </w:rPr>
        <w:t xml:space="preserve"> social transfers). </w:t>
      </w:r>
      <w:r w:rsidR="00AD2490">
        <w:rPr>
          <w:lang w:val="en-US"/>
        </w:rPr>
        <w:t xml:space="preserve">Some differences stemming from fiscal deductions remain, which </w:t>
      </w:r>
      <w:r w:rsidR="00BB6B2B">
        <w:rPr>
          <w:lang w:val="en-US"/>
        </w:rPr>
        <w:t xml:space="preserve">cannot </w:t>
      </w:r>
      <w:r w:rsidR="00AD2490">
        <w:rPr>
          <w:lang w:val="en-US"/>
        </w:rPr>
        <w:t xml:space="preserve">be </w:t>
      </w:r>
      <w:r w:rsidR="00223743">
        <w:rPr>
          <w:lang w:val="en-US"/>
        </w:rPr>
        <w:t xml:space="preserve">reflected </w:t>
      </w:r>
      <w:r w:rsidR="00AD2490">
        <w:rPr>
          <w:lang w:val="en-US"/>
        </w:rPr>
        <w:t>within the HBS. Peters (2005) showed that deductions reduced taxable income by almost 30 percent on average</w:t>
      </w:r>
      <w:r w:rsidR="00223743">
        <w:rPr>
          <w:lang w:val="en-US"/>
        </w:rPr>
        <w:t>.</w:t>
      </w:r>
      <w:r w:rsidR="00AD2490">
        <w:rPr>
          <w:lang w:val="en-US"/>
        </w:rPr>
        <w:t xml:space="preserve"> </w:t>
      </w:r>
      <w:r w:rsidR="002C45FD">
        <w:rPr>
          <w:lang w:val="en-US"/>
        </w:rPr>
        <w:t>Therefore</w:t>
      </w:r>
      <w:r w:rsidR="00223743">
        <w:rPr>
          <w:lang w:val="en-US"/>
        </w:rPr>
        <w:t>,</w:t>
      </w:r>
      <w:r w:rsidR="002C45FD">
        <w:rPr>
          <w:lang w:val="en-US"/>
        </w:rPr>
        <w:t xml:space="preserve"> it is not surprising that</w:t>
      </w:r>
      <w:r w:rsidR="00AD2490">
        <w:rPr>
          <w:lang w:val="en-US"/>
        </w:rPr>
        <w:t xml:space="preserve"> net income</w:t>
      </w:r>
      <w:r w:rsidR="00223743">
        <w:rPr>
          <w:lang w:val="en-US"/>
        </w:rPr>
        <w:t>s</w:t>
      </w:r>
      <w:r w:rsidR="00AD2490">
        <w:rPr>
          <w:lang w:val="en-US"/>
        </w:rPr>
        <w:t xml:space="preserve"> within tax statistics are </w:t>
      </w:r>
      <w:r w:rsidR="002C45FD">
        <w:rPr>
          <w:lang w:val="en-US"/>
        </w:rPr>
        <w:t xml:space="preserve">substantially </w:t>
      </w:r>
      <w:r w:rsidR="00100F7C">
        <w:rPr>
          <w:lang w:val="en-US"/>
        </w:rPr>
        <w:t xml:space="preserve">lower </w:t>
      </w:r>
      <w:r w:rsidR="00AD2490">
        <w:rPr>
          <w:lang w:val="en-US"/>
        </w:rPr>
        <w:t xml:space="preserve">on average. </w:t>
      </w:r>
      <w:r w:rsidR="00137073">
        <w:rPr>
          <w:lang w:val="en-US"/>
        </w:rPr>
        <w:t>We</w:t>
      </w:r>
      <w:r w:rsidR="00AD2490">
        <w:rPr>
          <w:lang w:val="en-US"/>
        </w:rPr>
        <w:t xml:space="preserve"> </w:t>
      </w:r>
      <w:r w:rsidR="00A3462C">
        <w:rPr>
          <w:lang w:val="en-US"/>
        </w:rPr>
        <w:t>assume</w:t>
      </w:r>
      <w:r w:rsidR="00AD2490">
        <w:rPr>
          <w:lang w:val="en-US"/>
        </w:rPr>
        <w:t xml:space="preserve"> that these deductions</w:t>
      </w:r>
      <w:r w:rsidR="000576C1">
        <w:rPr>
          <w:rStyle w:val="Funotenzeichen"/>
          <w:lang w:val="en-US"/>
        </w:rPr>
        <w:footnoteReference w:id="13"/>
      </w:r>
      <w:r w:rsidR="00AD2490">
        <w:rPr>
          <w:lang w:val="en-US"/>
        </w:rPr>
        <w:t xml:space="preserve"> are proportionally equal across the whole income distribution and hence </w:t>
      </w:r>
      <w:r w:rsidR="00223743">
        <w:rPr>
          <w:lang w:val="en-US"/>
        </w:rPr>
        <w:t xml:space="preserve">do not </w:t>
      </w:r>
      <w:r w:rsidR="00AD2490">
        <w:rPr>
          <w:lang w:val="en-US"/>
        </w:rPr>
        <w:t>interfere</w:t>
      </w:r>
      <w:r w:rsidR="00137073">
        <w:rPr>
          <w:lang w:val="en-US"/>
        </w:rPr>
        <w:t xml:space="preserve"> </w:t>
      </w:r>
      <w:r w:rsidR="005D5589">
        <w:rPr>
          <w:lang w:val="en-US"/>
        </w:rPr>
        <w:t xml:space="preserve">with </w:t>
      </w:r>
      <w:r w:rsidR="00137073">
        <w:rPr>
          <w:lang w:val="en-US"/>
        </w:rPr>
        <w:t>the comparison</w:t>
      </w:r>
      <w:r w:rsidR="00E91FF0">
        <w:rPr>
          <w:lang w:val="en-US"/>
        </w:rPr>
        <w:t xml:space="preserve">. </w:t>
      </w:r>
      <w:r w:rsidR="00632DEB">
        <w:rPr>
          <w:lang w:val="en-US"/>
        </w:rPr>
        <w:t>To calculate the relative density w</w:t>
      </w:r>
      <w:r w:rsidR="00E91FF0">
        <w:rPr>
          <w:lang w:val="en-US"/>
        </w:rPr>
        <w:t xml:space="preserve">e </w:t>
      </w:r>
      <w:r w:rsidR="002C45FD">
        <w:rPr>
          <w:lang w:val="en-US"/>
        </w:rPr>
        <w:t>correct this difference with a</w:t>
      </w:r>
      <w:r w:rsidR="003A6D89">
        <w:rPr>
          <w:lang w:val="en-US"/>
        </w:rPr>
        <w:t xml:space="preserve"> multiplicative (log of mean)</w:t>
      </w:r>
      <w:r w:rsidR="002C45FD">
        <w:rPr>
          <w:lang w:val="en-US"/>
        </w:rPr>
        <w:t xml:space="preserve"> location shift</w:t>
      </w:r>
      <w:r w:rsidR="00632DEB" w:rsidRPr="00632DEB">
        <w:rPr>
          <w:rStyle w:val="Kommentarzeichen"/>
          <w:lang w:val="en-US"/>
        </w:rPr>
        <w:t xml:space="preserve">. </w:t>
      </w:r>
      <w:r w:rsidR="00D47E69">
        <w:rPr>
          <w:lang w:val="en-US"/>
        </w:rPr>
        <w:t>By adjusting for location differences we are able to analyze potential differences in shape</w:t>
      </w:r>
      <w:r w:rsidR="004521EF">
        <w:rPr>
          <w:lang w:val="en-US"/>
        </w:rPr>
        <w:t xml:space="preserve">, which </w:t>
      </w:r>
      <w:r w:rsidR="00D47E69">
        <w:rPr>
          <w:lang w:val="en-US"/>
        </w:rPr>
        <w:t>is the crucial aspect with respect to distributional inequality</w:t>
      </w:r>
      <w:r w:rsidR="002C45FD">
        <w:rPr>
          <w:lang w:val="en-US"/>
        </w:rPr>
        <w:t>.</w:t>
      </w:r>
      <w:r w:rsidR="00AD2490">
        <w:rPr>
          <w:lang w:val="en-US"/>
        </w:rPr>
        <w:t xml:space="preserve"> </w:t>
      </w:r>
      <w:r w:rsidR="00137073">
        <w:rPr>
          <w:lang w:val="en-US"/>
        </w:rPr>
        <w:t>To get a fair benchmark for the tax data distribution, we apply sampling weights</w:t>
      </w:r>
      <w:r w:rsidR="007B68CF">
        <w:rPr>
          <w:lang w:val="en-US"/>
        </w:rPr>
        <w:t>.</w:t>
      </w:r>
    </w:p>
    <w:p w14:paraId="632AA7FF" w14:textId="60FA1E26" w:rsidR="00137073" w:rsidRPr="004E0399" w:rsidRDefault="00F72AE5">
      <w:pPr>
        <w:pStyle w:val="Listenabsatz"/>
        <w:numPr>
          <w:ilvl w:val="0"/>
          <w:numId w:val="12"/>
        </w:numPr>
        <w:jc w:val="both"/>
        <w:rPr>
          <w:lang w:val="en-US"/>
        </w:rPr>
      </w:pPr>
      <w:r>
        <w:rPr>
          <w:lang w:val="en-US"/>
        </w:rPr>
        <w:t xml:space="preserve">We construct a restricted comparison for the canton of Berne, where we are able to </w:t>
      </w:r>
      <w:r w:rsidR="00846DC4">
        <w:rPr>
          <w:lang w:val="en-US"/>
        </w:rPr>
        <w:t>observe both</w:t>
      </w:r>
      <w:r>
        <w:rPr>
          <w:lang w:val="en-US"/>
        </w:rPr>
        <w:t xml:space="preserve"> tax units </w:t>
      </w:r>
      <w:r w:rsidR="00846DC4">
        <w:rPr>
          <w:lang w:val="en-US"/>
        </w:rPr>
        <w:t>and</w:t>
      </w:r>
      <w:r>
        <w:rPr>
          <w:lang w:val="en-US"/>
        </w:rPr>
        <w:t xml:space="preserve"> households, and address the </w:t>
      </w:r>
      <w:r w:rsidR="002C45FD" w:rsidRPr="002C45FD">
        <w:rPr>
          <w:lang w:val="en-US"/>
        </w:rPr>
        <w:t>conceptual</w:t>
      </w:r>
      <w:r w:rsidR="00D7534F">
        <w:rPr>
          <w:lang w:val="en-US"/>
        </w:rPr>
        <w:t>ly</w:t>
      </w:r>
      <w:r w:rsidR="002C45FD" w:rsidRPr="002C45FD">
        <w:rPr>
          <w:lang w:val="en-US"/>
        </w:rPr>
        <w:t xml:space="preserve"> </w:t>
      </w:r>
      <w:r>
        <w:rPr>
          <w:lang w:val="en-US"/>
        </w:rPr>
        <w:t>differen</w:t>
      </w:r>
      <w:r w:rsidR="007B68CF">
        <w:rPr>
          <w:lang w:val="en-US"/>
        </w:rPr>
        <w:t>t statistical units</w:t>
      </w:r>
      <w:r>
        <w:rPr>
          <w:lang w:val="en-US"/>
        </w:rPr>
        <w:t xml:space="preserve"> directly. We improve </w:t>
      </w:r>
      <w:r w:rsidR="00846DC4">
        <w:rPr>
          <w:lang w:val="en-US"/>
        </w:rPr>
        <w:t xml:space="preserve">our </w:t>
      </w:r>
      <w:r>
        <w:rPr>
          <w:lang w:val="en-US"/>
        </w:rPr>
        <w:t>comparison further b</w:t>
      </w:r>
      <w:r w:rsidR="00846DC4">
        <w:rPr>
          <w:lang w:val="en-US"/>
        </w:rPr>
        <w:t>y</w:t>
      </w:r>
      <w:r>
        <w:rPr>
          <w:lang w:val="en-US"/>
        </w:rPr>
        <w:t xml:space="preserve"> excluding households</w:t>
      </w:r>
      <w:r w:rsidR="006E628C">
        <w:rPr>
          <w:lang w:val="en-US"/>
        </w:rPr>
        <w:t xml:space="preserve"> </w:t>
      </w:r>
      <w:r>
        <w:rPr>
          <w:lang w:val="en-US"/>
        </w:rPr>
        <w:t>with more than seven members, which is the highest number within HBS for</w:t>
      </w:r>
      <w:r w:rsidR="00A3462C">
        <w:rPr>
          <w:lang w:val="en-US"/>
        </w:rPr>
        <w:t xml:space="preserve"> the</w:t>
      </w:r>
      <w:r>
        <w:rPr>
          <w:lang w:val="en-US"/>
        </w:rPr>
        <w:t xml:space="preserve"> canton Berne. We do this to exclude collective households from the comparison, which are by definition not represented within the HBS. We </w:t>
      </w:r>
      <w:r w:rsidR="00846DC4">
        <w:rPr>
          <w:lang w:val="en-US"/>
        </w:rPr>
        <w:t>base</w:t>
      </w:r>
      <w:r>
        <w:rPr>
          <w:lang w:val="en-US"/>
        </w:rPr>
        <w:t xml:space="preserve"> the comparison on primary income,</w:t>
      </w:r>
      <w:r w:rsidR="00846DC4">
        <w:rPr>
          <w:lang w:val="en-US"/>
        </w:rPr>
        <w:t xml:space="preserve"> (a)</w:t>
      </w:r>
      <w:r>
        <w:rPr>
          <w:lang w:val="en-US"/>
        </w:rPr>
        <w:t xml:space="preserve"> to</w:t>
      </w:r>
      <w:r w:rsidR="00846DC4">
        <w:rPr>
          <w:lang w:val="en-US"/>
        </w:rPr>
        <w:t xml:space="preserve"> </w:t>
      </w:r>
      <w:r>
        <w:rPr>
          <w:lang w:val="en-US"/>
        </w:rPr>
        <w:t>get rid of the deductions and</w:t>
      </w:r>
      <w:r w:rsidR="00112B6B">
        <w:rPr>
          <w:lang w:val="en-US"/>
        </w:rPr>
        <w:t xml:space="preserve"> (b) </w:t>
      </w:r>
      <w:r w:rsidR="00846DC4">
        <w:rPr>
          <w:lang w:val="en-US"/>
        </w:rPr>
        <w:t>to avoid</w:t>
      </w:r>
      <w:r w:rsidR="00112B6B">
        <w:rPr>
          <w:lang w:val="en-US"/>
        </w:rPr>
        <w:t xml:space="preserve"> a potential bias from missing information on social welfare, which is not represented in tax data but </w:t>
      </w:r>
      <w:r w:rsidR="00B3795C">
        <w:rPr>
          <w:lang w:val="en-US"/>
        </w:rPr>
        <w:t xml:space="preserve">is </w:t>
      </w:r>
      <w:r w:rsidR="00112B6B">
        <w:rPr>
          <w:lang w:val="en-US"/>
        </w:rPr>
        <w:t>in the survey data.</w:t>
      </w:r>
      <w:r w:rsidR="004E0399">
        <w:rPr>
          <w:lang w:val="en-US"/>
        </w:rPr>
        <w:t xml:space="preserve"> As a drawback of this strategy we cannot</w:t>
      </w:r>
      <w:r w:rsidR="00E91FF0">
        <w:rPr>
          <w:lang w:val="en-US"/>
        </w:rPr>
        <w:t xml:space="preserve"> </w:t>
      </w:r>
      <w:r w:rsidR="00112B6B" w:rsidRPr="004E0399">
        <w:rPr>
          <w:lang w:val="en-US"/>
        </w:rPr>
        <w:t>compare the same y</w:t>
      </w:r>
      <w:r w:rsidR="00846DC4" w:rsidRPr="004E0399">
        <w:rPr>
          <w:lang w:val="en-US"/>
        </w:rPr>
        <w:t>ea</w:t>
      </w:r>
      <w:r w:rsidR="00112B6B" w:rsidRPr="004E0399">
        <w:rPr>
          <w:lang w:val="en-US"/>
        </w:rPr>
        <w:t xml:space="preserve">rs. Tax data represent the year 2012, while the most </w:t>
      </w:r>
      <w:r w:rsidR="00D7534F">
        <w:rPr>
          <w:lang w:val="en-US"/>
        </w:rPr>
        <w:t>recent</w:t>
      </w:r>
      <w:r w:rsidR="00D7534F" w:rsidRPr="004E0399">
        <w:rPr>
          <w:lang w:val="en-US"/>
        </w:rPr>
        <w:t xml:space="preserve"> </w:t>
      </w:r>
      <w:r w:rsidR="00112B6B" w:rsidRPr="004E0399">
        <w:rPr>
          <w:lang w:val="en-US"/>
        </w:rPr>
        <w:t xml:space="preserve">HBS data refer to 2011. We therefore test if the distribution based on tax units in Bern differs between 2011 and 2012. No </w:t>
      </w:r>
      <w:r w:rsidR="00CC7CD1" w:rsidRPr="004E0399">
        <w:rPr>
          <w:lang w:val="en-US"/>
        </w:rPr>
        <w:t xml:space="preserve">substantial </w:t>
      </w:r>
      <w:r w:rsidR="00112B6B" w:rsidRPr="004E0399">
        <w:rPr>
          <w:lang w:val="en-US"/>
        </w:rPr>
        <w:t xml:space="preserve">difference could be identified. </w:t>
      </w:r>
      <w:r w:rsidRPr="004E0399">
        <w:rPr>
          <w:lang w:val="en-US"/>
        </w:rPr>
        <w:t xml:space="preserve"> </w:t>
      </w:r>
    </w:p>
    <w:p w14:paraId="1C34DA29" w14:textId="77777777" w:rsidR="00236B84" w:rsidRDefault="00236B84" w:rsidP="00236B84">
      <w:pPr>
        <w:rPr>
          <w:lang w:val="en-US"/>
        </w:rPr>
      </w:pPr>
    </w:p>
    <w:p w14:paraId="223496E6" w14:textId="77777777" w:rsidR="001E20D3" w:rsidRDefault="001E20D3" w:rsidP="00236B84">
      <w:pPr>
        <w:rPr>
          <w:lang w:val="en-US"/>
        </w:rPr>
      </w:pPr>
    </w:p>
    <w:p w14:paraId="568DB1DF" w14:textId="77777777" w:rsidR="001E20D3" w:rsidRDefault="001E20D3" w:rsidP="00236B84">
      <w:pPr>
        <w:rPr>
          <w:lang w:val="en-US"/>
        </w:rPr>
      </w:pPr>
    </w:p>
    <w:p w14:paraId="14ED9A52" w14:textId="6107F133" w:rsidR="001E20D3" w:rsidRDefault="00C26153" w:rsidP="00236B84">
      <w:pPr>
        <w:rPr>
          <w:lang w:val="en-US"/>
        </w:rPr>
      </w:pPr>
      <w:r>
        <w:rPr>
          <w:noProof/>
          <w:lang w:eastAsia="de-CH"/>
        </w:rPr>
        <w:drawing>
          <wp:inline distT="0" distB="0" distL="0" distR="0" wp14:anchorId="1123DB31" wp14:editId="3F113B67">
            <wp:extent cx="3017286" cy="21907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18898" cy="2191921"/>
                    </a:xfrm>
                    <a:prstGeom prst="rect">
                      <a:avLst/>
                    </a:prstGeom>
                    <a:noFill/>
                    <a:ln>
                      <a:noFill/>
                    </a:ln>
                  </pic:spPr>
                </pic:pic>
              </a:graphicData>
            </a:graphic>
          </wp:inline>
        </w:drawing>
      </w:r>
      <w:r w:rsidRPr="00C26153">
        <w:rPr>
          <w:lang w:val="en-US"/>
        </w:rPr>
        <w:t xml:space="preserve"> </w:t>
      </w:r>
      <w:r w:rsidR="00675A0F">
        <w:rPr>
          <w:noProof/>
          <w:lang w:eastAsia="de-CH"/>
        </w:rPr>
        <w:drawing>
          <wp:inline distT="0" distB="0" distL="0" distR="0" wp14:anchorId="08BD2824" wp14:editId="0B2CC596">
            <wp:extent cx="2905125" cy="2095956"/>
            <wp:effectExtent l="0" t="0" r="0" b="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9">
                      <a:extLst>
                        <a:ext uri="{28A0092B-C50C-407E-A947-70E740481C1C}">
                          <a14:useLocalDpi xmlns:a14="http://schemas.microsoft.com/office/drawing/2010/main" val="0"/>
                        </a:ext>
                      </a:extLst>
                    </a:blip>
                    <a:srcRect t="1" r="2198" b="3015"/>
                    <a:stretch/>
                  </pic:blipFill>
                  <pic:spPr bwMode="auto">
                    <a:xfrm>
                      <a:off x="0" y="0"/>
                      <a:ext cx="2915362" cy="2103342"/>
                    </a:xfrm>
                    <a:prstGeom prst="rect">
                      <a:avLst/>
                    </a:prstGeom>
                    <a:noFill/>
                    <a:ln>
                      <a:noFill/>
                    </a:ln>
                    <a:extLst>
                      <a:ext uri="{53640926-AAD7-44D8-BBD7-CCE9431645EC}">
                        <a14:shadowObscured xmlns:a14="http://schemas.microsoft.com/office/drawing/2010/main"/>
                      </a:ext>
                    </a:extLst>
                  </pic:spPr>
                </pic:pic>
              </a:graphicData>
            </a:graphic>
          </wp:inline>
        </w:drawing>
      </w:r>
    </w:p>
    <w:p w14:paraId="25B79C41" w14:textId="19AC2166" w:rsidR="001E20D3" w:rsidRDefault="001E20D3" w:rsidP="004876AF">
      <w:pPr>
        <w:pStyle w:val="Beschriftung"/>
        <w:rPr>
          <w:rStyle w:val="Kommentarzeichen"/>
          <w:bCs w:val="0"/>
          <w:lang w:val="en-US"/>
        </w:rPr>
      </w:pPr>
      <w:bookmarkStart w:id="52" w:name="_Ref422330413"/>
      <w:r w:rsidRPr="00616B27">
        <w:rPr>
          <w:sz w:val="24"/>
          <w:lang w:val="en-US"/>
        </w:rPr>
        <w:t xml:space="preserve">Figure </w:t>
      </w:r>
      <w:r w:rsidRPr="00616B27">
        <w:rPr>
          <w:sz w:val="24"/>
          <w:lang w:val="en-US"/>
        </w:rPr>
        <w:fldChar w:fldCharType="begin"/>
      </w:r>
      <w:r w:rsidRPr="00616B27">
        <w:rPr>
          <w:sz w:val="24"/>
          <w:lang w:val="en-US"/>
        </w:rPr>
        <w:instrText xml:space="preserve"> </w:instrText>
      </w:r>
      <w:r w:rsidR="006D14BC">
        <w:rPr>
          <w:sz w:val="24"/>
          <w:lang w:val="en-US"/>
        </w:rPr>
        <w:instrText>SEQ</w:instrText>
      </w:r>
      <w:r w:rsidRPr="00616B27">
        <w:rPr>
          <w:sz w:val="24"/>
          <w:lang w:val="en-US"/>
        </w:rPr>
        <w:instrText xml:space="preserve"> Figure \* ARABIC </w:instrText>
      </w:r>
      <w:r w:rsidRPr="00616B27">
        <w:rPr>
          <w:sz w:val="24"/>
          <w:lang w:val="en-US"/>
        </w:rPr>
        <w:fldChar w:fldCharType="separate"/>
      </w:r>
      <w:r w:rsidR="00E829AC">
        <w:rPr>
          <w:noProof/>
          <w:sz w:val="24"/>
          <w:lang w:val="en-US"/>
        </w:rPr>
        <w:t>9</w:t>
      </w:r>
      <w:r w:rsidRPr="00616B27">
        <w:rPr>
          <w:sz w:val="24"/>
          <w:lang w:val="en-US"/>
        </w:rPr>
        <w:fldChar w:fldCharType="end"/>
      </w:r>
      <w:bookmarkEnd w:id="52"/>
      <w:r w:rsidRPr="00616B27">
        <w:rPr>
          <w:sz w:val="24"/>
          <w:lang w:val="en-US"/>
        </w:rPr>
        <w:t>:</w:t>
      </w:r>
      <w:r w:rsidRPr="00616B27">
        <w:rPr>
          <w:lang w:val="en-US"/>
        </w:rPr>
        <w:t xml:space="preserve"> </w:t>
      </w:r>
      <w:r w:rsidR="00E91FF0">
        <w:rPr>
          <w:sz w:val="24"/>
          <w:lang w:val="en-US"/>
        </w:rPr>
        <w:t>Relative distribution</w:t>
      </w:r>
      <w:r w:rsidR="00BE70DC">
        <w:rPr>
          <w:sz w:val="24"/>
          <w:lang w:val="en-US"/>
        </w:rPr>
        <w:t>,</w:t>
      </w:r>
      <w:r w:rsidR="00E91FF0">
        <w:rPr>
          <w:sz w:val="24"/>
          <w:lang w:val="en-US"/>
        </w:rPr>
        <w:t xml:space="preserve"> </w:t>
      </w:r>
      <w:r w:rsidR="00BE70DC">
        <w:rPr>
          <w:sz w:val="24"/>
          <w:lang w:val="en-US"/>
        </w:rPr>
        <w:t xml:space="preserve">survey </w:t>
      </w:r>
      <w:r w:rsidR="00E91FF0">
        <w:rPr>
          <w:sz w:val="24"/>
          <w:lang w:val="en-US"/>
        </w:rPr>
        <w:t>over tax data</w:t>
      </w:r>
      <w:r>
        <w:rPr>
          <w:sz w:val="24"/>
          <w:lang w:val="en-US"/>
        </w:rPr>
        <w:br/>
      </w:r>
      <w:r w:rsidRPr="007A5603">
        <w:rPr>
          <w:i/>
          <w:lang w:val="en-US"/>
        </w:rPr>
        <w:t xml:space="preserve">Source: </w:t>
      </w:r>
      <w:r w:rsidR="00747A43" w:rsidRPr="007A5603">
        <w:rPr>
          <w:i/>
          <w:lang w:val="en-US"/>
        </w:rPr>
        <w:t xml:space="preserve">Aggregated </w:t>
      </w:r>
      <w:r w:rsidR="00D7534F">
        <w:rPr>
          <w:i/>
          <w:lang w:val="en-US"/>
        </w:rPr>
        <w:t>t</w:t>
      </w:r>
      <w:r w:rsidR="00D7534F" w:rsidRPr="007A5603">
        <w:rPr>
          <w:i/>
          <w:lang w:val="en-US"/>
        </w:rPr>
        <w:t xml:space="preserve">ax </w:t>
      </w:r>
      <w:r w:rsidR="00D7534F">
        <w:rPr>
          <w:i/>
          <w:lang w:val="en-US"/>
        </w:rPr>
        <w:t>s</w:t>
      </w:r>
      <w:r w:rsidR="00D7534F" w:rsidRPr="007A5603">
        <w:rPr>
          <w:i/>
          <w:lang w:val="en-US"/>
        </w:rPr>
        <w:t xml:space="preserve">tatistics </w:t>
      </w:r>
      <w:r w:rsidR="00747A43">
        <w:rPr>
          <w:i/>
          <w:lang w:val="en-US"/>
        </w:rPr>
        <w:t>(FTA</w:t>
      </w:r>
      <w:r w:rsidR="00DD3B11">
        <w:rPr>
          <w:i/>
          <w:lang w:val="en-US"/>
        </w:rPr>
        <w:t>)</w:t>
      </w:r>
      <w:r w:rsidR="00747A43">
        <w:rPr>
          <w:i/>
          <w:lang w:val="en-US"/>
        </w:rPr>
        <w:t xml:space="preserve">, </w:t>
      </w:r>
      <w:r w:rsidR="00D7534F">
        <w:rPr>
          <w:i/>
          <w:lang w:val="en-US"/>
        </w:rPr>
        <w:t>m</w:t>
      </w:r>
      <w:r w:rsidR="00D7534F" w:rsidRPr="007A5603">
        <w:rPr>
          <w:i/>
          <w:lang w:val="en-US"/>
        </w:rPr>
        <w:t xml:space="preserve">icro </w:t>
      </w:r>
      <w:r w:rsidR="00D7534F">
        <w:rPr>
          <w:i/>
          <w:lang w:val="en-US"/>
        </w:rPr>
        <w:t>t</w:t>
      </w:r>
      <w:r w:rsidR="00D7534F" w:rsidRPr="007A5603">
        <w:rPr>
          <w:i/>
          <w:lang w:val="en-US"/>
        </w:rPr>
        <w:t xml:space="preserve">ax </w:t>
      </w:r>
      <w:r w:rsidRPr="007A5603">
        <w:rPr>
          <w:i/>
          <w:lang w:val="en-US"/>
        </w:rPr>
        <w:t>data (Bern) and</w:t>
      </w:r>
      <w:r w:rsidR="00350ED6">
        <w:rPr>
          <w:i/>
          <w:lang w:val="en-US"/>
        </w:rPr>
        <w:t xml:space="preserve"> Household Budget Survey (HBS)</w:t>
      </w:r>
    </w:p>
    <w:p w14:paraId="24ED8675" w14:textId="1F82AFD5" w:rsidR="00236B84" w:rsidRPr="008E2F97" w:rsidRDefault="00114F48">
      <w:pPr>
        <w:jc w:val="both"/>
        <w:rPr>
          <w:lang w:val="en-US"/>
        </w:rPr>
      </w:pPr>
      <w:r>
        <w:rPr>
          <w:lang w:val="en-US"/>
        </w:rPr>
        <w:fldChar w:fldCharType="begin"/>
      </w:r>
      <w:r w:rsidRPr="00114F48">
        <w:rPr>
          <w:lang w:val="en-US"/>
        </w:rPr>
        <w:instrText xml:space="preserve"> </w:instrText>
      </w:r>
      <w:r w:rsidR="006D14BC">
        <w:rPr>
          <w:lang w:val="en-US"/>
        </w:rPr>
        <w:instrText>REF</w:instrText>
      </w:r>
      <w:r w:rsidRPr="00114F48">
        <w:rPr>
          <w:lang w:val="en-US"/>
        </w:rPr>
        <w:instrText xml:space="preserve"> _Ref422330413 \h </w:instrText>
      </w:r>
      <w:r>
        <w:rPr>
          <w:lang w:val="en-US"/>
        </w:rPr>
        <w:instrText xml:space="preserve"> \* MERGEFORMAT </w:instrText>
      </w:r>
      <w:r>
        <w:rPr>
          <w:lang w:val="en-US"/>
        </w:rPr>
      </w:r>
      <w:r>
        <w:rPr>
          <w:lang w:val="en-US"/>
        </w:rPr>
        <w:fldChar w:fldCharType="separate"/>
      </w:r>
      <w:r w:rsidR="00E829AC" w:rsidRPr="00E829AC">
        <w:rPr>
          <w:lang w:val="en-US"/>
        </w:rPr>
        <w:t>Figure 9</w:t>
      </w:r>
      <w:r>
        <w:rPr>
          <w:lang w:val="en-US"/>
        </w:rPr>
        <w:fldChar w:fldCharType="end"/>
      </w:r>
      <w:r w:rsidR="00DD5282" w:rsidRPr="00114F48">
        <w:rPr>
          <w:lang w:val="en-US"/>
        </w:rPr>
        <w:t xml:space="preserve"> </w:t>
      </w:r>
      <w:r w:rsidR="00B436FF">
        <w:rPr>
          <w:lang w:val="en-US"/>
        </w:rPr>
        <w:t>plot</w:t>
      </w:r>
      <w:r w:rsidR="00747A43">
        <w:rPr>
          <w:lang w:val="en-US"/>
        </w:rPr>
        <w:t>s</w:t>
      </w:r>
      <w:r w:rsidR="00432391">
        <w:rPr>
          <w:lang w:val="en-US"/>
        </w:rPr>
        <w:t xml:space="preserve"> the relative </w:t>
      </w:r>
      <w:r w:rsidR="00D7534F">
        <w:rPr>
          <w:lang w:val="en-US"/>
        </w:rPr>
        <w:t xml:space="preserve">density </w:t>
      </w:r>
      <w:r w:rsidR="00432391">
        <w:rPr>
          <w:lang w:val="en-US"/>
        </w:rPr>
        <w:t xml:space="preserve">of the HBS distribution </w:t>
      </w:r>
      <w:r w:rsidR="00747A43">
        <w:rPr>
          <w:lang w:val="en-US"/>
        </w:rPr>
        <w:t>(FTA: left, micro tax data: right)</w:t>
      </w:r>
      <w:r w:rsidR="00432391">
        <w:rPr>
          <w:lang w:val="en-US"/>
        </w:rPr>
        <w:t xml:space="preserve"> </w:t>
      </w:r>
      <w:r w:rsidR="00B3795C">
        <w:rPr>
          <w:lang w:val="en-US"/>
        </w:rPr>
        <w:t xml:space="preserve">with tax data </w:t>
      </w:r>
      <w:r w:rsidR="00432391">
        <w:rPr>
          <w:lang w:val="en-US"/>
        </w:rPr>
        <w:t xml:space="preserve">as </w:t>
      </w:r>
      <w:r w:rsidR="00D7534F">
        <w:rPr>
          <w:lang w:val="en-US"/>
        </w:rPr>
        <w:t xml:space="preserve">a </w:t>
      </w:r>
      <w:r w:rsidR="00432391">
        <w:rPr>
          <w:lang w:val="en-US"/>
        </w:rPr>
        <w:t>reference</w:t>
      </w:r>
      <w:r w:rsidR="005F735C">
        <w:rPr>
          <w:lang w:val="en-US"/>
        </w:rPr>
        <w:t xml:space="preserve"> distribution</w:t>
      </w:r>
      <w:r w:rsidR="00432391">
        <w:rPr>
          <w:lang w:val="en-US"/>
        </w:rPr>
        <w:t>. The results show a poor overlap</w:t>
      </w:r>
      <w:r w:rsidR="005F735C">
        <w:rPr>
          <w:lang w:val="en-US"/>
        </w:rPr>
        <w:t xml:space="preserve"> of </w:t>
      </w:r>
      <w:r w:rsidR="00FE1DC1">
        <w:rPr>
          <w:lang w:val="en-US"/>
        </w:rPr>
        <w:t xml:space="preserve">the </w:t>
      </w:r>
      <w:r w:rsidR="005F735C">
        <w:rPr>
          <w:lang w:val="en-US"/>
        </w:rPr>
        <w:t>distribution</w:t>
      </w:r>
      <w:r w:rsidR="00FE1DC1">
        <w:rPr>
          <w:lang w:val="en-US"/>
        </w:rPr>
        <w:t>s</w:t>
      </w:r>
      <w:r w:rsidR="005F735C">
        <w:rPr>
          <w:lang w:val="en-US"/>
        </w:rPr>
        <w:t>, which</w:t>
      </w:r>
      <w:r w:rsidR="00FE1DC1">
        <w:rPr>
          <w:lang w:val="en-US"/>
        </w:rPr>
        <w:t xml:space="preserve"> mainly</w:t>
      </w:r>
      <w:r w:rsidR="005F735C">
        <w:rPr>
          <w:lang w:val="en-US"/>
        </w:rPr>
        <w:t xml:space="preserve"> </w:t>
      </w:r>
      <w:r w:rsidR="00F44D4C">
        <w:rPr>
          <w:lang w:val="en-US"/>
        </w:rPr>
        <w:t xml:space="preserve">stems </w:t>
      </w:r>
      <w:r w:rsidR="005F735C">
        <w:rPr>
          <w:lang w:val="en-US"/>
        </w:rPr>
        <w:t xml:space="preserve">from </w:t>
      </w:r>
      <w:r w:rsidR="00E91FF0">
        <w:rPr>
          <w:lang w:val="en-US"/>
        </w:rPr>
        <w:t xml:space="preserve">an </w:t>
      </w:r>
      <w:r w:rsidR="00D7534F">
        <w:rPr>
          <w:lang w:val="en-US"/>
        </w:rPr>
        <w:t>“</w:t>
      </w:r>
      <w:r w:rsidR="005F735C">
        <w:rPr>
          <w:lang w:val="en-US"/>
        </w:rPr>
        <w:t xml:space="preserve">upper </w:t>
      </w:r>
      <w:r w:rsidR="00D7534F">
        <w:rPr>
          <w:lang w:val="en-US"/>
        </w:rPr>
        <w:t>middle-</w:t>
      </w:r>
      <w:r w:rsidR="005F735C">
        <w:rPr>
          <w:lang w:val="en-US"/>
        </w:rPr>
        <w:t>class bias</w:t>
      </w:r>
      <w:r w:rsidR="00FE1DC1">
        <w:rPr>
          <w:lang w:val="en-US"/>
        </w:rPr>
        <w:t>”</w:t>
      </w:r>
      <w:r w:rsidR="005F735C">
        <w:rPr>
          <w:lang w:val="en-US"/>
        </w:rPr>
        <w:t xml:space="preserve"> within the survey data. This bias </w:t>
      </w:r>
      <w:r w:rsidR="00D7534F">
        <w:rPr>
          <w:lang w:val="en-US"/>
        </w:rPr>
        <w:t xml:space="preserve">seems </w:t>
      </w:r>
      <w:r w:rsidR="005F735C">
        <w:rPr>
          <w:lang w:val="en-US"/>
        </w:rPr>
        <w:t xml:space="preserve">more pronounced in the plot for married </w:t>
      </w:r>
      <w:r w:rsidR="00D7534F">
        <w:rPr>
          <w:lang w:val="en-US"/>
        </w:rPr>
        <w:t xml:space="preserve">couples </w:t>
      </w:r>
      <w:r w:rsidR="005F735C">
        <w:rPr>
          <w:lang w:val="en-US"/>
        </w:rPr>
        <w:t>than in the plot for Bern.</w:t>
      </w:r>
      <w:r w:rsidR="00FE1DC1">
        <w:rPr>
          <w:lang w:val="en-US"/>
        </w:rPr>
        <w:t xml:space="preserve"> </w:t>
      </w:r>
      <w:r w:rsidR="00B436FF">
        <w:rPr>
          <w:lang w:val="en-US"/>
        </w:rPr>
        <w:t>T</w:t>
      </w:r>
      <w:r w:rsidR="00FE1DC1">
        <w:rPr>
          <w:lang w:val="en-US"/>
        </w:rPr>
        <w:t xml:space="preserve">he extreme parts (very rich and poor) are better represented </w:t>
      </w:r>
      <w:r w:rsidR="00B436FF">
        <w:rPr>
          <w:lang w:val="en-US"/>
        </w:rPr>
        <w:t xml:space="preserve">in both plots </w:t>
      </w:r>
      <w:r w:rsidR="00FE1DC1">
        <w:rPr>
          <w:lang w:val="en-US"/>
        </w:rPr>
        <w:t xml:space="preserve">within tax data. </w:t>
      </w:r>
      <w:r w:rsidR="00B3795C">
        <w:rPr>
          <w:lang w:val="en-US"/>
        </w:rPr>
        <w:t>T</w:t>
      </w:r>
      <w:r w:rsidR="00FE1DC1">
        <w:rPr>
          <w:lang w:val="en-US"/>
        </w:rPr>
        <w:t>h</w:t>
      </w:r>
      <w:r w:rsidR="00B3795C">
        <w:rPr>
          <w:lang w:val="en-US"/>
        </w:rPr>
        <w:t>is</w:t>
      </w:r>
      <w:r w:rsidR="00FE1DC1">
        <w:rPr>
          <w:lang w:val="en-US"/>
        </w:rPr>
        <w:t xml:space="preserve"> upper </w:t>
      </w:r>
      <w:r w:rsidR="00D7534F">
        <w:rPr>
          <w:lang w:val="en-US"/>
        </w:rPr>
        <w:t>middle-</w:t>
      </w:r>
      <w:r w:rsidR="00FE1DC1">
        <w:rPr>
          <w:lang w:val="en-US"/>
        </w:rPr>
        <w:t xml:space="preserve">class bias results in an underestimation </w:t>
      </w:r>
      <w:r w:rsidR="000C7DD6">
        <w:rPr>
          <w:lang w:val="en-US"/>
        </w:rPr>
        <w:t>of i</w:t>
      </w:r>
      <w:r w:rsidR="005B4A5D">
        <w:rPr>
          <w:lang w:val="en-US"/>
        </w:rPr>
        <w:t>nequality. The Gini coefficient</w:t>
      </w:r>
      <w:r w:rsidR="000C7DD6">
        <w:rPr>
          <w:lang w:val="en-US"/>
        </w:rPr>
        <w:t xml:space="preserve"> for Bern </w:t>
      </w:r>
      <w:r w:rsidR="00F44D4C">
        <w:rPr>
          <w:lang w:val="en-US"/>
        </w:rPr>
        <w:t>is</w:t>
      </w:r>
      <w:r w:rsidR="009722A6">
        <w:rPr>
          <w:lang w:val="en-US"/>
        </w:rPr>
        <w:t xml:space="preserve"> +0.0</w:t>
      </w:r>
      <w:r w:rsidR="00DB4EA6">
        <w:rPr>
          <w:lang w:val="en-US"/>
        </w:rPr>
        <w:t>5</w:t>
      </w:r>
      <w:r w:rsidR="009722A6">
        <w:rPr>
          <w:lang w:val="en-US"/>
        </w:rPr>
        <w:t xml:space="preserve"> </w:t>
      </w:r>
      <w:r w:rsidR="005B4A5D">
        <w:rPr>
          <w:lang w:val="en-US"/>
        </w:rPr>
        <w:t>higher</w:t>
      </w:r>
      <w:r w:rsidR="00F44D4C">
        <w:rPr>
          <w:lang w:val="en-US"/>
        </w:rPr>
        <w:t xml:space="preserve"> in tax data than in the </w:t>
      </w:r>
      <w:r w:rsidR="00F44D4C">
        <w:rPr>
          <w:lang w:val="en-US"/>
        </w:rPr>
        <w:lastRenderedPageBreak/>
        <w:t>HBS</w:t>
      </w:r>
      <w:r w:rsidR="000C7DD6">
        <w:rPr>
          <w:lang w:val="en-US"/>
        </w:rPr>
        <w:t xml:space="preserve">. A comparison of the Gini coefficients for the tax data and HBS for the married </w:t>
      </w:r>
      <w:r w:rsidR="00D7534F">
        <w:rPr>
          <w:lang w:val="en-US"/>
        </w:rPr>
        <w:t xml:space="preserve">couples </w:t>
      </w:r>
      <w:r w:rsidR="000C7DD6">
        <w:rPr>
          <w:lang w:val="en-US"/>
        </w:rPr>
        <w:t xml:space="preserve">results in </w:t>
      </w:r>
      <w:r w:rsidR="00D7534F">
        <w:rPr>
          <w:lang w:val="en-US"/>
        </w:rPr>
        <w:t xml:space="preserve">an </w:t>
      </w:r>
      <w:r w:rsidR="00DB2A9D">
        <w:rPr>
          <w:lang w:val="en-US"/>
        </w:rPr>
        <w:t xml:space="preserve">even </w:t>
      </w:r>
      <w:r w:rsidR="000C7DD6">
        <w:rPr>
          <w:lang w:val="en-US"/>
        </w:rPr>
        <w:t xml:space="preserve">higher </w:t>
      </w:r>
      <w:r w:rsidR="00D7534F">
        <w:rPr>
          <w:lang w:val="en-US"/>
        </w:rPr>
        <w:t xml:space="preserve">(by +0.18) </w:t>
      </w:r>
      <w:r w:rsidR="000C7DD6">
        <w:rPr>
          <w:lang w:val="en-US"/>
        </w:rPr>
        <w:t>coefficient</w:t>
      </w:r>
      <w:r w:rsidR="00DD3B11">
        <w:rPr>
          <w:lang w:val="en-US"/>
        </w:rPr>
        <w:t>.</w:t>
      </w:r>
      <w:r w:rsidR="000C7DD6">
        <w:rPr>
          <w:lang w:val="en-US"/>
        </w:rPr>
        <w:t xml:space="preserve"> </w:t>
      </w:r>
    </w:p>
    <w:p w14:paraId="7BDDD26F" w14:textId="77777777" w:rsidR="006C3A86" w:rsidRDefault="006C3A86" w:rsidP="00154023">
      <w:pPr>
        <w:rPr>
          <w:lang w:val="en-US"/>
        </w:rPr>
      </w:pPr>
    </w:p>
    <w:p w14:paraId="709DD578" w14:textId="77777777" w:rsidR="005B4A5D" w:rsidRPr="008E2F97" w:rsidRDefault="005B4A5D" w:rsidP="00154023">
      <w:pPr>
        <w:rPr>
          <w:lang w:val="en-US"/>
        </w:rPr>
      </w:pPr>
    </w:p>
    <w:p w14:paraId="7D4276D4" w14:textId="5113A00C" w:rsidR="00455C52" w:rsidRPr="00616B27" w:rsidRDefault="00902D03" w:rsidP="00455C52">
      <w:pPr>
        <w:pStyle w:val="berschrift3"/>
        <w:rPr>
          <w:i/>
          <w:lang w:val="en-US"/>
        </w:rPr>
      </w:pPr>
      <w:r w:rsidRPr="008E2F97">
        <w:rPr>
          <w:i/>
          <w:lang w:val="en-US"/>
        </w:rPr>
        <w:t xml:space="preserve"> </w:t>
      </w:r>
      <w:bookmarkStart w:id="53" w:name="_Toc406505802"/>
      <w:bookmarkStart w:id="54" w:name="_Ref426727677"/>
      <w:r>
        <w:rPr>
          <w:i/>
          <w:lang w:val="en-US"/>
        </w:rPr>
        <w:t>Influence of special tax subjects</w:t>
      </w:r>
      <w:bookmarkEnd w:id="53"/>
      <w:bookmarkEnd w:id="54"/>
    </w:p>
    <w:p w14:paraId="2A0E0139" w14:textId="1814043A" w:rsidR="001E20D3" w:rsidRDefault="004E0399" w:rsidP="004876AF">
      <w:pPr>
        <w:jc w:val="both"/>
        <w:rPr>
          <w:lang w:val="en-US"/>
        </w:rPr>
      </w:pPr>
      <w:r>
        <w:rPr>
          <w:lang w:val="en-US"/>
        </w:rPr>
        <w:t xml:space="preserve">The question of adequate population coverage for tax data </w:t>
      </w:r>
      <w:r w:rsidR="00E91FF0">
        <w:rPr>
          <w:lang w:val="en-US"/>
        </w:rPr>
        <w:t>also</w:t>
      </w:r>
      <w:r w:rsidR="00D7534F">
        <w:rPr>
          <w:lang w:val="en-US"/>
        </w:rPr>
        <w:t xml:space="preserve"> has</w:t>
      </w:r>
      <w:r>
        <w:rPr>
          <w:lang w:val="en-US"/>
        </w:rPr>
        <w:t xml:space="preserve"> to be answered regarding different – rather technical </w:t>
      </w:r>
      <w:r w:rsidR="00D7534F">
        <w:rPr>
          <w:lang w:val="en-US"/>
        </w:rPr>
        <w:t>–</w:t>
      </w:r>
      <w:r>
        <w:rPr>
          <w:lang w:val="en-US"/>
        </w:rPr>
        <w:t xml:space="preserve"> definitions of tax units. Aggregated tax statistics in Switzerland differentiate between normal and special cases</w:t>
      </w:r>
      <w:r w:rsidR="00675A0F">
        <w:rPr>
          <w:lang w:val="en-US"/>
        </w:rPr>
        <w:t xml:space="preserve"> (see </w:t>
      </w:r>
      <w:r w:rsidR="00D7534F">
        <w:rPr>
          <w:lang w:val="en-US"/>
        </w:rPr>
        <w:t xml:space="preserve">Section </w:t>
      </w:r>
      <w:r w:rsidR="00675A0F">
        <w:rPr>
          <w:lang w:val="en-US"/>
        </w:rPr>
        <w:fldChar w:fldCharType="begin"/>
      </w:r>
      <w:r w:rsidR="00675A0F">
        <w:rPr>
          <w:lang w:val="en-US"/>
        </w:rPr>
        <w:instrText xml:space="preserve"> </w:instrText>
      </w:r>
      <w:r w:rsidR="006D14BC">
        <w:rPr>
          <w:lang w:val="en-US"/>
        </w:rPr>
        <w:instrText>REF</w:instrText>
      </w:r>
      <w:r w:rsidR="00675A0F">
        <w:rPr>
          <w:lang w:val="en-US"/>
        </w:rPr>
        <w:instrText xml:space="preserve"> _Ref422236095 \r \h </w:instrText>
      </w:r>
      <w:r w:rsidR="00E91FF0">
        <w:rPr>
          <w:lang w:val="en-US"/>
        </w:rPr>
        <w:instrText xml:space="preserve"> \* MERGEFORMAT </w:instrText>
      </w:r>
      <w:r w:rsidR="00675A0F">
        <w:rPr>
          <w:lang w:val="en-US"/>
        </w:rPr>
      </w:r>
      <w:r w:rsidR="00675A0F">
        <w:rPr>
          <w:lang w:val="en-US"/>
        </w:rPr>
        <w:fldChar w:fldCharType="separate"/>
      </w:r>
      <w:r w:rsidR="00E829AC">
        <w:rPr>
          <w:lang w:val="en-US"/>
        </w:rPr>
        <w:t>2.4</w:t>
      </w:r>
      <w:r w:rsidR="00675A0F">
        <w:rPr>
          <w:lang w:val="en-US"/>
        </w:rPr>
        <w:fldChar w:fldCharType="end"/>
      </w:r>
      <w:r w:rsidR="00675A0F">
        <w:rPr>
          <w:lang w:val="en-US"/>
        </w:rPr>
        <w:t>)</w:t>
      </w:r>
      <w:r>
        <w:rPr>
          <w:lang w:val="en-US"/>
        </w:rPr>
        <w:t xml:space="preserve">. </w:t>
      </w:r>
      <w:r w:rsidR="00497AAC" w:rsidRPr="00497AAC">
        <w:rPr>
          <w:lang w:val="en-US"/>
        </w:rPr>
        <w:t>To test</w:t>
      </w:r>
      <w:r w:rsidR="00D23F5F">
        <w:rPr>
          <w:lang w:val="en-US"/>
        </w:rPr>
        <w:t xml:space="preserve"> </w:t>
      </w:r>
      <w:r w:rsidR="00800EEB">
        <w:rPr>
          <w:lang w:val="en-US"/>
        </w:rPr>
        <w:t xml:space="preserve">the influence of </w:t>
      </w:r>
      <w:r w:rsidR="009436B4">
        <w:rPr>
          <w:lang w:val="en-US"/>
        </w:rPr>
        <w:t>the</w:t>
      </w:r>
      <w:r w:rsidR="00B04FEA">
        <w:rPr>
          <w:lang w:val="en-US"/>
        </w:rPr>
        <w:t xml:space="preserve"> inclusion of special cases on </w:t>
      </w:r>
      <w:r w:rsidR="00676EE6">
        <w:rPr>
          <w:lang w:val="en-US"/>
        </w:rPr>
        <w:t>the income distribution</w:t>
      </w:r>
      <w:r w:rsidR="00D7534F">
        <w:rPr>
          <w:lang w:val="en-US"/>
        </w:rPr>
        <w:t>,</w:t>
      </w:r>
      <w:r w:rsidR="00676EE6">
        <w:rPr>
          <w:lang w:val="en-US"/>
        </w:rPr>
        <w:t xml:space="preserve"> </w:t>
      </w:r>
      <w:r w:rsidR="00497AAC" w:rsidRPr="00497AAC">
        <w:rPr>
          <w:lang w:val="en-US"/>
        </w:rPr>
        <w:t>we compare the distributions</w:t>
      </w:r>
      <w:r w:rsidR="003E0F55">
        <w:rPr>
          <w:lang w:val="en-US"/>
        </w:rPr>
        <w:t xml:space="preserve"> of taxable income</w:t>
      </w:r>
      <w:r w:rsidR="00497AAC" w:rsidRPr="00497AAC">
        <w:rPr>
          <w:lang w:val="en-US"/>
        </w:rPr>
        <w:t xml:space="preserve"> </w:t>
      </w:r>
      <w:r w:rsidR="003E0F55">
        <w:rPr>
          <w:lang w:val="en-US"/>
        </w:rPr>
        <w:t>for</w:t>
      </w:r>
      <w:r w:rsidR="003E0F55" w:rsidRPr="00497AAC">
        <w:rPr>
          <w:lang w:val="en-US"/>
        </w:rPr>
        <w:t xml:space="preserve"> </w:t>
      </w:r>
      <w:r w:rsidR="00497AAC" w:rsidRPr="00497AAC">
        <w:rPr>
          <w:lang w:val="en-US"/>
        </w:rPr>
        <w:t>normal</w:t>
      </w:r>
      <w:r w:rsidR="00F44D4C">
        <w:rPr>
          <w:lang w:val="en-US"/>
        </w:rPr>
        <w:t xml:space="preserve"> cases</w:t>
      </w:r>
      <w:r w:rsidR="00497AAC" w:rsidRPr="00497AAC">
        <w:rPr>
          <w:lang w:val="en-US"/>
        </w:rPr>
        <w:t xml:space="preserve"> </w:t>
      </w:r>
      <w:r w:rsidR="00F44D4C">
        <w:rPr>
          <w:lang w:val="en-US"/>
        </w:rPr>
        <w:t xml:space="preserve">to the </w:t>
      </w:r>
      <w:r w:rsidR="003E0F55">
        <w:rPr>
          <w:lang w:val="en-US"/>
        </w:rPr>
        <w:t xml:space="preserve">pooled </w:t>
      </w:r>
      <w:r w:rsidR="00F44D4C">
        <w:rPr>
          <w:lang w:val="en-US"/>
        </w:rPr>
        <w:t xml:space="preserve">distribution </w:t>
      </w:r>
      <w:r w:rsidR="003E0F55">
        <w:rPr>
          <w:lang w:val="en-US"/>
        </w:rPr>
        <w:t>(normal and</w:t>
      </w:r>
      <w:r w:rsidR="00F44D4C" w:rsidRPr="00497AAC">
        <w:rPr>
          <w:lang w:val="en-US"/>
        </w:rPr>
        <w:t xml:space="preserve"> </w:t>
      </w:r>
      <w:r w:rsidR="00497AAC" w:rsidRPr="00497AAC">
        <w:rPr>
          <w:lang w:val="en-US"/>
        </w:rPr>
        <w:t>special cases</w:t>
      </w:r>
      <w:r w:rsidR="003E0F55">
        <w:rPr>
          <w:lang w:val="en-US"/>
        </w:rPr>
        <w:t>)</w:t>
      </w:r>
      <w:r w:rsidR="00497AAC" w:rsidRPr="00497AAC">
        <w:rPr>
          <w:lang w:val="en-US"/>
        </w:rPr>
        <w:t>. Unfortunately, the FTA stopped publicly report</w:t>
      </w:r>
      <w:r w:rsidR="00D7534F">
        <w:rPr>
          <w:lang w:val="en-US"/>
        </w:rPr>
        <w:t>ing</w:t>
      </w:r>
      <w:r w:rsidR="00497AAC" w:rsidRPr="00497AAC">
        <w:rPr>
          <w:lang w:val="en-US"/>
        </w:rPr>
        <w:t xml:space="preserve"> data for special cases after </w:t>
      </w:r>
      <w:r w:rsidR="00D7534F">
        <w:rPr>
          <w:lang w:val="en-US"/>
        </w:rPr>
        <w:t xml:space="preserve">the </w:t>
      </w:r>
      <w:r w:rsidR="00497AAC" w:rsidRPr="00497AAC">
        <w:rPr>
          <w:lang w:val="en-US"/>
        </w:rPr>
        <w:t>tax period 1993/94. Therefore we compare two distributions</w:t>
      </w:r>
      <w:r w:rsidR="00DD3B11">
        <w:rPr>
          <w:lang w:val="en-US"/>
        </w:rPr>
        <w:t xml:space="preserve"> based on aggregated tax statistics</w:t>
      </w:r>
      <w:r w:rsidR="00497AAC" w:rsidRPr="00497AAC">
        <w:rPr>
          <w:lang w:val="en-US"/>
        </w:rPr>
        <w:t xml:space="preserve"> for a rather old dataset. However</w:t>
      </w:r>
      <w:r w:rsidR="005857BE">
        <w:rPr>
          <w:lang w:val="en-US"/>
        </w:rPr>
        <w:t>,</w:t>
      </w:r>
      <w:r w:rsidR="00497AAC" w:rsidRPr="00497AAC">
        <w:rPr>
          <w:lang w:val="en-US"/>
        </w:rPr>
        <w:t xml:space="preserve"> the FTA</w:t>
      </w:r>
      <w:r w:rsidR="00865714">
        <w:rPr>
          <w:lang w:val="en-US"/>
        </w:rPr>
        <w:t xml:space="preserve"> key figures</w:t>
      </w:r>
      <w:r w:rsidR="00497AAC" w:rsidRPr="00497AAC">
        <w:rPr>
          <w:lang w:val="en-US"/>
        </w:rPr>
        <w:t xml:space="preserve"> </w:t>
      </w:r>
      <w:r w:rsidR="005857BE">
        <w:rPr>
          <w:lang w:val="en-US"/>
        </w:rPr>
        <w:t>do</w:t>
      </w:r>
      <w:r w:rsidR="005857BE" w:rsidRPr="00497AAC">
        <w:rPr>
          <w:lang w:val="en-US"/>
        </w:rPr>
        <w:t xml:space="preserve"> </w:t>
      </w:r>
      <w:r w:rsidR="00497AAC" w:rsidRPr="00497AAC">
        <w:rPr>
          <w:lang w:val="en-US"/>
        </w:rPr>
        <w:t xml:space="preserve">report </w:t>
      </w:r>
      <w:r w:rsidR="00DD3B11">
        <w:rPr>
          <w:lang w:val="en-US"/>
        </w:rPr>
        <w:t>distributional figures</w:t>
      </w:r>
      <w:r w:rsidR="00497AAC" w:rsidRPr="00497AAC">
        <w:rPr>
          <w:lang w:val="en-US"/>
        </w:rPr>
        <w:t xml:space="preserve"> (e.g. percentiles) based on a pool of all cases (normal and special) for more recent periods</w:t>
      </w:r>
      <w:r w:rsidR="00D7534F">
        <w:rPr>
          <w:lang w:val="en-US"/>
        </w:rPr>
        <w:t>,</w:t>
      </w:r>
      <w:r w:rsidR="00497AAC">
        <w:rPr>
          <w:lang w:val="en-US"/>
        </w:rPr>
        <w:t xml:space="preserve"> </w:t>
      </w:r>
      <w:r w:rsidR="00497AAC" w:rsidRPr="00497AAC">
        <w:rPr>
          <w:lang w:val="en-US"/>
        </w:rPr>
        <w:t xml:space="preserve">which </w:t>
      </w:r>
      <w:r w:rsidR="00B04FEA" w:rsidRPr="00497AAC">
        <w:rPr>
          <w:lang w:val="en-US"/>
        </w:rPr>
        <w:t>allow</w:t>
      </w:r>
      <w:r w:rsidR="00D7534F">
        <w:rPr>
          <w:lang w:val="en-US"/>
        </w:rPr>
        <w:t>s</w:t>
      </w:r>
      <w:r w:rsidR="00497AAC" w:rsidRPr="00497AAC">
        <w:rPr>
          <w:lang w:val="en-US"/>
        </w:rPr>
        <w:t xml:space="preserve"> us to do a corresponding analysis for </w:t>
      </w:r>
      <w:r w:rsidR="003E0F55" w:rsidRPr="00497AAC">
        <w:rPr>
          <w:lang w:val="en-US"/>
        </w:rPr>
        <w:t>201</w:t>
      </w:r>
      <w:r w:rsidR="003E0F55">
        <w:rPr>
          <w:lang w:val="en-US"/>
        </w:rPr>
        <w:t>1</w:t>
      </w:r>
      <w:r w:rsidR="003E0F55" w:rsidRPr="00497AAC">
        <w:rPr>
          <w:lang w:val="en-US"/>
        </w:rPr>
        <w:t xml:space="preserve"> </w:t>
      </w:r>
      <w:r w:rsidR="00497AAC" w:rsidRPr="00497AAC">
        <w:rPr>
          <w:lang w:val="en-US"/>
        </w:rPr>
        <w:t>as well.</w:t>
      </w:r>
      <w:r w:rsidR="00DD3B11">
        <w:rPr>
          <w:rStyle w:val="Funotenzeichen"/>
          <w:lang w:val="en-US"/>
        </w:rPr>
        <w:footnoteReference w:id="14"/>
      </w:r>
      <w:r w:rsidR="00D04316">
        <w:rPr>
          <w:lang w:val="en-US"/>
        </w:rPr>
        <w:t xml:space="preserve"> </w:t>
      </w:r>
    </w:p>
    <w:p w14:paraId="41B2B5F4" w14:textId="77777777" w:rsidR="001E20D3" w:rsidRDefault="001E20D3" w:rsidP="000B1BAB">
      <w:pPr>
        <w:rPr>
          <w:lang w:val="en-US"/>
        </w:rPr>
      </w:pPr>
    </w:p>
    <w:p w14:paraId="7FFB1FA3" w14:textId="77777777" w:rsidR="001E20D3" w:rsidRDefault="001E20D3" w:rsidP="000B1BAB">
      <w:pPr>
        <w:rPr>
          <w:lang w:val="en-US"/>
        </w:rPr>
      </w:pPr>
    </w:p>
    <w:p w14:paraId="5FF9B3CA" w14:textId="2021342A" w:rsidR="001E20D3" w:rsidRDefault="00A91FC0" w:rsidP="000B1BAB">
      <w:pPr>
        <w:rPr>
          <w:lang w:val="en-US"/>
        </w:rPr>
      </w:pPr>
      <w:r>
        <w:rPr>
          <w:noProof/>
          <w:lang w:eastAsia="de-CH"/>
        </w:rPr>
        <w:drawing>
          <wp:inline distT="0" distB="0" distL="0" distR="0" wp14:anchorId="161E7766" wp14:editId="06D33349">
            <wp:extent cx="2905125" cy="2111682"/>
            <wp:effectExtent l="0" t="0" r="0" b="317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910259" cy="2115414"/>
                    </a:xfrm>
                    <a:prstGeom prst="rect">
                      <a:avLst/>
                    </a:prstGeom>
                    <a:noFill/>
                    <a:ln>
                      <a:noFill/>
                    </a:ln>
                  </pic:spPr>
                </pic:pic>
              </a:graphicData>
            </a:graphic>
          </wp:inline>
        </w:drawing>
      </w:r>
      <w:r>
        <w:rPr>
          <w:noProof/>
          <w:lang w:eastAsia="de-CH"/>
        </w:rPr>
        <w:drawing>
          <wp:inline distT="0" distB="0" distL="0" distR="0" wp14:anchorId="2C247FC4" wp14:editId="419D452A">
            <wp:extent cx="2943225" cy="2147986"/>
            <wp:effectExtent l="0" t="0" r="0" b="508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953106" cy="2155197"/>
                    </a:xfrm>
                    <a:prstGeom prst="rect">
                      <a:avLst/>
                    </a:prstGeom>
                    <a:noFill/>
                    <a:ln>
                      <a:noFill/>
                    </a:ln>
                  </pic:spPr>
                </pic:pic>
              </a:graphicData>
            </a:graphic>
          </wp:inline>
        </w:drawing>
      </w:r>
    </w:p>
    <w:p w14:paraId="38BD3211" w14:textId="2942F1DC" w:rsidR="001E20D3" w:rsidRDefault="001E20D3" w:rsidP="004876AF">
      <w:pPr>
        <w:pStyle w:val="Beschriftung"/>
        <w:rPr>
          <w:rStyle w:val="Kommentarzeichen"/>
          <w:bCs w:val="0"/>
          <w:lang w:val="en-US"/>
        </w:rPr>
      </w:pPr>
      <w:bookmarkStart w:id="55" w:name="_Ref417323855"/>
      <w:r w:rsidRPr="00616B27">
        <w:rPr>
          <w:sz w:val="24"/>
          <w:lang w:val="en-US"/>
        </w:rPr>
        <w:t xml:space="preserve">Figure </w:t>
      </w:r>
      <w:r w:rsidRPr="00616B27">
        <w:rPr>
          <w:sz w:val="24"/>
          <w:lang w:val="en-US"/>
        </w:rPr>
        <w:fldChar w:fldCharType="begin"/>
      </w:r>
      <w:r w:rsidRPr="00616B27">
        <w:rPr>
          <w:sz w:val="24"/>
          <w:lang w:val="en-US"/>
        </w:rPr>
        <w:instrText xml:space="preserve"> </w:instrText>
      </w:r>
      <w:r w:rsidR="006D14BC">
        <w:rPr>
          <w:sz w:val="24"/>
          <w:lang w:val="en-US"/>
        </w:rPr>
        <w:instrText>SEQ</w:instrText>
      </w:r>
      <w:r w:rsidRPr="00616B27">
        <w:rPr>
          <w:sz w:val="24"/>
          <w:lang w:val="en-US"/>
        </w:rPr>
        <w:instrText xml:space="preserve"> Figure \* ARABIC </w:instrText>
      </w:r>
      <w:r w:rsidRPr="00616B27">
        <w:rPr>
          <w:sz w:val="24"/>
          <w:lang w:val="en-US"/>
        </w:rPr>
        <w:fldChar w:fldCharType="separate"/>
      </w:r>
      <w:r w:rsidR="00E829AC">
        <w:rPr>
          <w:noProof/>
          <w:sz w:val="24"/>
          <w:lang w:val="en-US"/>
        </w:rPr>
        <w:t>10</w:t>
      </w:r>
      <w:r w:rsidRPr="00616B27">
        <w:rPr>
          <w:sz w:val="24"/>
          <w:lang w:val="en-US"/>
        </w:rPr>
        <w:fldChar w:fldCharType="end"/>
      </w:r>
      <w:bookmarkEnd w:id="55"/>
      <w:r w:rsidRPr="00616B27">
        <w:rPr>
          <w:sz w:val="24"/>
          <w:lang w:val="en-US"/>
        </w:rPr>
        <w:t>:</w:t>
      </w:r>
      <w:r w:rsidRPr="00616B27">
        <w:rPr>
          <w:lang w:val="en-US"/>
        </w:rPr>
        <w:t xml:space="preserve"> </w:t>
      </w:r>
      <w:r>
        <w:rPr>
          <w:sz w:val="24"/>
          <w:lang w:val="en-US"/>
        </w:rPr>
        <w:t xml:space="preserve">Relative distribution </w:t>
      </w:r>
      <w:r w:rsidR="00A91FC0">
        <w:rPr>
          <w:sz w:val="24"/>
          <w:lang w:val="en-US"/>
        </w:rPr>
        <w:t>with and without special tax cases</w:t>
      </w:r>
      <w:r>
        <w:rPr>
          <w:sz w:val="24"/>
          <w:lang w:val="en-US"/>
        </w:rPr>
        <w:br/>
      </w:r>
      <w:r w:rsidRPr="007A5603">
        <w:rPr>
          <w:i/>
          <w:lang w:val="en-US"/>
        </w:rPr>
        <w:t xml:space="preserve">Source: Aggregated </w:t>
      </w:r>
      <w:r w:rsidR="00E63244">
        <w:rPr>
          <w:i/>
          <w:lang w:val="en-US"/>
        </w:rPr>
        <w:t>t</w:t>
      </w:r>
      <w:r w:rsidR="00E63244" w:rsidRPr="007A5603">
        <w:rPr>
          <w:i/>
          <w:lang w:val="en-US"/>
        </w:rPr>
        <w:t xml:space="preserve">ax </w:t>
      </w:r>
      <w:r w:rsidR="00E63244">
        <w:rPr>
          <w:i/>
          <w:lang w:val="en-US"/>
        </w:rPr>
        <w:t>s</w:t>
      </w:r>
      <w:r w:rsidR="00E63244" w:rsidRPr="007A5603">
        <w:rPr>
          <w:i/>
          <w:lang w:val="en-US"/>
        </w:rPr>
        <w:t xml:space="preserve">tatistics </w:t>
      </w:r>
      <w:r w:rsidRPr="007A5603">
        <w:rPr>
          <w:i/>
          <w:lang w:val="en-US"/>
        </w:rPr>
        <w:t xml:space="preserve">and </w:t>
      </w:r>
      <w:r w:rsidR="00E63244">
        <w:rPr>
          <w:i/>
          <w:lang w:val="en-US"/>
        </w:rPr>
        <w:t>tax data-</w:t>
      </w:r>
      <w:r w:rsidR="00350ED6">
        <w:rPr>
          <w:i/>
          <w:lang w:val="en-US"/>
        </w:rPr>
        <w:t xml:space="preserve">based </w:t>
      </w:r>
      <w:r w:rsidR="00E63244">
        <w:rPr>
          <w:i/>
          <w:lang w:val="en-US"/>
        </w:rPr>
        <w:t>k</w:t>
      </w:r>
      <w:r w:rsidR="00E63244" w:rsidRPr="007A5603">
        <w:rPr>
          <w:i/>
          <w:lang w:val="en-US"/>
        </w:rPr>
        <w:t xml:space="preserve">ey </w:t>
      </w:r>
      <w:r w:rsidR="00E63244">
        <w:rPr>
          <w:i/>
          <w:lang w:val="en-US"/>
        </w:rPr>
        <w:t>f</w:t>
      </w:r>
      <w:r w:rsidR="00E63244" w:rsidRPr="007A5603">
        <w:rPr>
          <w:i/>
          <w:lang w:val="en-US"/>
        </w:rPr>
        <w:t xml:space="preserve">igures </w:t>
      </w:r>
      <w:r>
        <w:rPr>
          <w:i/>
          <w:lang w:val="en-US"/>
        </w:rPr>
        <w:t>(FTA)</w:t>
      </w:r>
    </w:p>
    <w:p w14:paraId="08E62B2D" w14:textId="77777777" w:rsidR="008B734B" w:rsidRDefault="008B734B" w:rsidP="000B1BAB">
      <w:pPr>
        <w:rPr>
          <w:lang w:val="en-US"/>
        </w:rPr>
      </w:pPr>
    </w:p>
    <w:p w14:paraId="6AF34F57" w14:textId="715D5300" w:rsidR="004E0399" w:rsidRDefault="00E40F1B" w:rsidP="004876AF">
      <w:pPr>
        <w:jc w:val="both"/>
        <w:rPr>
          <w:lang w:val="en-US"/>
        </w:rPr>
      </w:pPr>
      <w:r>
        <w:rPr>
          <w:lang w:val="en-US"/>
        </w:rPr>
        <w:t>T</w:t>
      </w:r>
      <w:r w:rsidR="007B68CF" w:rsidRPr="00E40F1B">
        <w:rPr>
          <w:lang w:val="en-US"/>
        </w:rPr>
        <w:t xml:space="preserve">he </w:t>
      </w:r>
      <w:r w:rsidR="00497AAC" w:rsidRPr="00E40F1B">
        <w:rPr>
          <w:lang w:val="en-US"/>
        </w:rPr>
        <w:t>pooled</w:t>
      </w:r>
      <w:r w:rsidR="00497AAC" w:rsidRPr="00497AAC">
        <w:rPr>
          <w:lang w:val="en-US"/>
        </w:rPr>
        <w:t xml:space="preserve"> dataset of normal and special cases </w:t>
      </w:r>
      <w:r>
        <w:rPr>
          <w:lang w:val="en-US"/>
        </w:rPr>
        <w:t xml:space="preserve">for </w:t>
      </w:r>
      <w:r w:rsidRPr="00E40F1B">
        <w:rPr>
          <w:lang w:val="en-US"/>
        </w:rPr>
        <w:t xml:space="preserve">1993/94 </w:t>
      </w:r>
      <w:r w:rsidR="00497AAC" w:rsidRPr="00497AAC">
        <w:rPr>
          <w:lang w:val="en-US"/>
        </w:rPr>
        <w:t xml:space="preserve">has a slightly higher density at </w:t>
      </w:r>
      <w:r w:rsidR="000179BB">
        <w:rPr>
          <w:lang w:val="en-US"/>
        </w:rPr>
        <w:t>the lower</w:t>
      </w:r>
      <w:r w:rsidR="000179BB" w:rsidRPr="00497AAC">
        <w:rPr>
          <w:lang w:val="en-US"/>
        </w:rPr>
        <w:t xml:space="preserve"> </w:t>
      </w:r>
      <w:r w:rsidR="00497AAC" w:rsidRPr="00497AAC">
        <w:rPr>
          <w:lang w:val="en-US"/>
        </w:rPr>
        <w:t xml:space="preserve">end compared to data based </w:t>
      </w:r>
      <w:r>
        <w:rPr>
          <w:lang w:val="en-US"/>
        </w:rPr>
        <w:t xml:space="preserve">exclusively </w:t>
      </w:r>
      <w:r w:rsidR="00B04FEA">
        <w:rPr>
          <w:lang w:val="en-US"/>
        </w:rPr>
        <w:t>on</w:t>
      </w:r>
      <w:r w:rsidR="008F4037">
        <w:rPr>
          <w:lang w:val="en-US"/>
        </w:rPr>
        <w:t xml:space="preserve"> </w:t>
      </w:r>
      <w:r w:rsidR="00497AAC" w:rsidRPr="00497AAC">
        <w:rPr>
          <w:lang w:val="en-US"/>
        </w:rPr>
        <w:t xml:space="preserve">normal cases (see </w:t>
      </w:r>
      <w:r w:rsidR="00DD3B11">
        <w:rPr>
          <w:lang w:val="en-US"/>
        </w:rPr>
        <w:fldChar w:fldCharType="begin"/>
      </w:r>
      <w:r w:rsidR="00DD3B11">
        <w:rPr>
          <w:lang w:val="en-US"/>
        </w:rPr>
        <w:instrText xml:space="preserve"> </w:instrText>
      </w:r>
      <w:r w:rsidR="006D14BC">
        <w:rPr>
          <w:lang w:val="en-US"/>
        </w:rPr>
        <w:instrText>REF</w:instrText>
      </w:r>
      <w:r w:rsidR="00DD3B11">
        <w:rPr>
          <w:lang w:val="en-US"/>
        </w:rPr>
        <w:instrText xml:space="preserve"> _Ref417323855 \h  \* MERGEFORMAT </w:instrText>
      </w:r>
      <w:r w:rsidR="00DD3B11">
        <w:rPr>
          <w:lang w:val="en-US"/>
        </w:rPr>
      </w:r>
      <w:r w:rsidR="00DD3B11">
        <w:rPr>
          <w:lang w:val="en-US"/>
        </w:rPr>
        <w:fldChar w:fldCharType="separate"/>
      </w:r>
      <w:r w:rsidR="00E829AC" w:rsidRPr="00E829AC">
        <w:rPr>
          <w:lang w:val="en-US"/>
        </w:rPr>
        <w:t>Figure 10</w:t>
      </w:r>
      <w:r w:rsidR="00DD3B11">
        <w:rPr>
          <w:lang w:val="en-US"/>
        </w:rPr>
        <w:fldChar w:fldCharType="end"/>
      </w:r>
      <w:r w:rsidR="00835FA1">
        <w:rPr>
          <w:lang w:val="en-US"/>
        </w:rPr>
        <w:t xml:space="preserve"> </w:t>
      </w:r>
      <w:r w:rsidR="00DD3B11">
        <w:rPr>
          <w:lang w:val="en-US"/>
        </w:rPr>
        <w:t>left</w:t>
      </w:r>
      <w:r w:rsidR="00497AAC" w:rsidRPr="00497AAC">
        <w:rPr>
          <w:lang w:val="en-US"/>
        </w:rPr>
        <w:t xml:space="preserve">). </w:t>
      </w:r>
      <w:r w:rsidR="00835FA1">
        <w:rPr>
          <w:lang w:val="en-US"/>
        </w:rPr>
        <w:t xml:space="preserve">Put simply: the population of special cases </w:t>
      </w:r>
      <w:r>
        <w:rPr>
          <w:lang w:val="en-US"/>
        </w:rPr>
        <w:t xml:space="preserve">in </w:t>
      </w:r>
      <w:r w:rsidR="00835FA1">
        <w:rPr>
          <w:lang w:val="en-US"/>
        </w:rPr>
        <w:t>1993/94 hold</w:t>
      </w:r>
      <w:r w:rsidR="00B64F81">
        <w:rPr>
          <w:lang w:val="en-US"/>
        </w:rPr>
        <w:t>s</w:t>
      </w:r>
      <w:r w:rsidR="00835FA1">
        <w:rPr>
          <w:lang w:val="en-US"/>
        </w:rPr>
        <w:t xml:space="preserve"> considerably more tax units with low incomes than does the population of normal cases</w:t>
      </w:r>
      <w:r w:rsidR="00497AAC" w:rsidRPr="00497AAC">
        <w:rPr>
          <w:lang w:val="en-US"/>
        </w:rPr>
        <w:t xml:space="preserve">. </w:t>
      </w:r>
      <w:r>
        <w:rPr>
          <w:lang w:val="en-US"/>
        </w:rPr>
        <w:t xml:space="preserve">For </w:t>
      </w:r>
      <w:r w:rsidR="00497AAC" w:rsidRPr="00497AAC">
        <w:rPr>
          <w:lang w:val="en-US"/>
        </w:rPr>
        <w:t>201</w:t>
      </w:r>
      <w:r w:rsidR="004A6F24">
        <w:rPr>
          <w:lang w:val="en-US"/>
        </w:rPr>
        <w:t>1</w:t>
      </w:r>
      <w:r>
        <w:rPr>
          <w:lang w:val="en-US"/>
        </w:rPr>
        <w:t>,</w:t>
      </w:r>
      <w:r w:rsidR="00497AAC" w:rsidRPr="00497AAC">
        <w:rPr>
          <w:lang w:val="en-US"/>
        </w:rPr>
        <w:t xml:space="preserve"> the picture is similar</w:t>
      </w:r>
      <w:r w:rsidR="00D04316">
        <w:rPr>
          <w:lang w:val="en-US"/>
        </w:rPr>
        <w:t>:</w:t>
      </w:r>
      <w:r w:rsidR="00497AAC" w:rsidRPr="00497AAC">
        <w:rPr>
          <w:lang w:val="en-US"/>
        </w:rPr>
        <w:t xml:space="preserve"> Special cases appear more frequent around the lower percentiles of the pooled distribution</w:t>
      </w:r>
      <w:r>
        <w:rPr>
          <w:lang w:val="en-US"/>
        </w:rPr>
        <w:t>. H</w:t>
      </w:r>
      <w:r w:rsidR="00497AAC" w:rsidRPr="00497AAC">
        <w:rPr>
          <w:lang w:val="en-US"/>
        </w:rPr>
        <w:t>owever</w:t>
      </w:r>
      <w:r>
        <w:rPr>
          <w:lang w:val="en-US"/>
        </w:rPr>
        <w:t>, for</w:t>
      </w:r>
      <w:r w:rsidR="00497AAC" w:rsidRPr="00497AAC">
        <w:rPr>
          <w:lang w:val="en-US"/>
        </w:rPr>
        <w:t xml:space="preserve"> 201</w:t>
      </w:r>
      <w:r w:rsidR="004A6F24">
        <w:rPr>
          <w:lang w:val="en-US"/>
        </w:rPr>
        <w:t>1</w:t>
      </w:r>
      <w:r w:rsidR="00497AAC" w:rsidRPr="00497AAC">
        <w:rPr>
          <w:lang w:val="en-US"/>
        </w:rPr>
        <w:t xml:space="preserve"> </w:t>
      </w:r>
      <w:r>
        <w:rPr>
          <w:lang w:val="en-US"/>
        </w:rPr>
        <w:t xml:space="preserve">there </w:t>
      </w:r>
      <w:r w:rsidR="00497AAC" w:rsidRPr="00497AAC">
        <w:rPr>
          <w:lang w:val="en-US"/>
        </w:rPr>
        <w:t>is a</w:t>
      </w:r>
      <w:r>
        <w:rPr>
          <w:lang w:val="en-US"/>
        </w:rPr>
        <w:t>n even</w:t>
      </w:r>
      <w:r w:rsidR="00497AAC" w:rsidRPr="00497AAC">
        <w:rPr>
          <w:lang w:val="en-US"/>
        </w:rPr>
        <w:t xml:space="preserve"> more </w:t>
      </w:r>
      <w:r>
        <w:rPr>
          <w:lang w:val="en-US"/>
        </w:rPr>
        <w:t>remarkable</w:t>
      </w:r>
      <w:r w:rsidRPr="00497AAC">
        <w:rPr>
          <w:lang w:val="en-US"/>
        </w:rPr>
        <w:t xml:space="preserve"> </w:t>
      </w:r>
      <w:r w:rsidR="00464308">
        <w:rPr>
          <w:lang w:val="en-US"/>
        </w:rPr>
        <w:t>distinction</w:t>
      </w:r>
      <w:r w:rsidR="00464308" w:rsidRPr="00497AAC">
        <w:rPr>
          <w:lang w:val="en-US"/>
        </w:rPr>
        <w:t xml:space="preserve"> </w:t>
      </w:r>
      <w:r w:rsidR="00497AAC" w:rsidRPr="00497AAC">
        <w:rPr>
          <w:lang w:val="en-US"/>
        </w:rPr>
        <w:t>in the upper part of the distribution</w:t>
      </w:r>
      <w:r w:rsidR="00980148">
        <w:rPr>
          <w:lang w:val="en-US"/>
        </w:rPr>
        <w:t xml:space="preserve"> (see </w:t>
      </w:r>
      <w:r w:rsidR="00DD3B11">
        <w:rPr>
          <w:lang w:val="en-US"/>
        </w:rPr>
        <w:fldChar w:fldCharType="begin"/>
      </w:r>
      <w:r w:rsidR="00DD3B11">
        <w:rPr>
          <w:lang w:val="en-US"/>
        </w:rPr>
        <w:instrText xml:space="preserve"> </w:instrText>
      </w:r>
      <w:r w:rsidR="006D14BC">
        <w:rPr>
          <w:lang w:val="en-US"/>
        </w:rPr>
        <w:instrText>REF</w:instrText>
      </w:r>
      <w:r w:rsidR="00DD3B11">
        <w:rPr>
          <w:lang w:val="en-US"/>
        </w:rPr>
        <w:instrText xml:space="preserve"> _Ref417323855 \h  \* MERGEFORMAT </w:instrText>
      </w:r>
      <w:r w:rsidR="00DD3B11">
        <w:rPr>
          <w:lang w:val="en-US"/>
        </w:rPr>
      </w:r>
      <w:r w:rsidR="00DD3B11">
        <w:rPr>
          <w:lang w:val="en-US"/>
        </w:rPr>
        <w:fldChar w:fldCharType="separate"/>
      </w:r>
      <w:r w:rsidR="00E829AC" w:rsidRPr="00E829AC">
        <w:rPr>
          <w:szCs w:val="20"/>
          <w:lang w:val="en-US"/>
        </w:rPr>
        <w:t>Figure 10</w:t>
      </w:r>
      <w:r w:rsidR="00DD3B11">
        <w:rPr>
          <w:lang w:val="en-US"/>
        </w:rPr>
        <w:fldChar w:fldCharType="end"/>
      </w:r>
      <w:r w:rsidR="00980148">
        <w:rPr>
          <w:lang w:val="en-US"/>
        </w:rPr>
        <w:t xml:space="preserve"> </w:t>
      </w:r>
      <w:r w:rsidR="00DD3B11">
        <w:rPr>
          <w:lang w:val="en-US"/>
        </w:rPr>
        <w:t>right</w:t>
      </w:r>
      <w:r w:rsidR="00980148">
        <w:rPr>
          <w:lang w:val="en-US"/>
        </w:rPr>
        <w:t>)</w:t>
      </w:r>
      <w:r w:rsidR="008F4037">
        <w:rPr>
          <w:lang w:val="en-US"/>
        </w:rPr>
        <w:t>.</w:t>
      </w:r>
      <w:r w:rsidR="00497AAC" w:rsidRPr="00497AAC">
        <w:rPr>
          <w:lang w:val="en-US"/>
        </w:rPr>
        <w:t xml:space="preserve"> </w:t>
      </w:r>
    </w:p>
    <w:p w14:paraId="5AB2559F" w14:textId="77777777" w:rsidR="004E0399" w:rsidRDefault="004E0399" w:rsidP="00881D6F">
      <w:pPr>
        <w:rPr>
          <w:lang w:val="en-US"/>
        </w:rPr>
      </w:pPr>
    </w:p>
    <w:p w14:paraId="36CCE01A" w14:textId="7172FB1E" w:rsidR="00E91FF0" w:rsidRDefault="007720EF" w:rsidP="00497AAC">
      <w:pPr>
        <w:rPr>
          <w:lang w:val="en-US"/>
        </w:rPr>
      </w:pPr>
      <w:r>
        <w:rPr>
          <w:lang w:val="en-US"/>
        </w:rPr>
        <w:t>T</w:t>
      </w:r>
      <w:r w:rsidR="00D04316">
        <w:rPr>
          <w:lang w:val="en-US"/>
        </w:rPr>
        <w:t xml:space="preserve">o get a better understanding </w:t>
      </w:r>
      <w:r>
        <w:rPr>
          <w:lang w:val="en-US"/>
        </w:rPr>
        <w:t>of the observed patterns</w:t>
      </w:r>
      <w:r w:rsidR="00B64F81">
        <w:rPr>
          <w:lang w:val="en-US"/>
        </w:rPr>
        <w:t>,</w:t>
      </w:r>
      <w:r>
        <w:rPr>
          <w:lang w:val="en-US"/>
        </w:rPr>
        <w:t xml:space="preserve"> we </w:t>
      </w:r>
      <w:r w:rsidR="00C333B7">
        <w:rPr>
          <w:lang w:val="en-US"/>
        </w:rPr>
        <w:t xml:space="preserve">take </w:t>
      </w:r>
      <w:r w:rsidR="00D04316">
        <w:rPr>
          <w:lang w:val="en-US"/>
        </w:rPr>
        <w:t xml:space="preserve">a closer look at the </w:t>
      </w:r>
      <w:r w:rsidR="00676EE6">
        <w:rPr>
          <w:lang w:val="en-US"/>
        </w:rPr>
        <w:t>special cases</w:t>
      </w:r>
      <w:r>
        <w:rPr>
          <w:lang w:val="en-US"/>
        </w:rPr>
        <w:t xml:space="preserve"> subgroups</w:t>
      </w:r>
      <w:r w:rsidR="007360C5">
        <w:rPr>
          <w:lang w:val="en-US"/>
        </w:rPr>
        <w:t xml:space="preserve"> (</w:t>
      </w:r>
      <w:r>
        <w:rPr>
          <w:lang w:val="en-US"/>
        </w:rPr>
        <w:t xml:space="preserve">for detailed definitions see </w:t>
      </w:r>
      <w:r w:rsidR="007360C5">
        <w:rPr>
          <w:lang w:val="en-US"/>
        </w:rPr>
        <w:t>EFD</w:t>
      </w:r>
      <w:r w:rsidR="00B64F81">
        <w:rPr>
          <w:lang w:val="en-US"/>
        </w:rPr>
        <w:t>,</w:t>
      </w:r>
      <w:r w:rsidR="007360C5">
        <w:rPr>
          <w:lang w:val="en-US"/>
        </w:rPr>
        <w:t xml:space="preserve"> 2008).</w:t>
      </w:r>
      <w:r w:rsidR="00881D6F">
        <w:rPr>
          <w:lang w:val="en-US"/>
        </w:rPr>
        <w:t xml:space="preserve"> F</w:t>
      </w:r>
      <w:r w:rsidR="00B04FEA">
        <w:rPr>
          <w:lang w:val="en-US"/>
        </w:rPr>
        <w:t>irst</w:t>
      </w:r>
      <w:r w:rsidR="00881D6F">
        <w:rPr>
          <w:lang w:val="en-US"/>
        </w:rPr>
        <w:t>,</w:t>
      </w:r>
      <w:r w:rsidR="00676EE6">
        <w:rPr>
          <w:lang w:val="en-US"/>
        </w:rPr>
        <w:t xml:space="preserve"> </w:t>
      </w:r>
      <w:r w:rsidR="00B04FEA">
        <w:rPr>
          <w:lang w:val="en-US"/>
        </w:rPr>
        <w:t>special cases include</w:t>
      </w:r>
      <w:r w:rsidR="00881D6F">
        <w:rPr>
          <w:lang w:val="en-US"/>
        </w:rPr>
        <w:t xml:space="preserve"> </w:t>
      </w:r>
      <w:r w:rsidR="00676EE6">
        <w:rPr>
          <w:lang w:val="en-US"/>
        </w:rPr>
        <w:t>individuals who are taxed according to expenditures. More precise</w:t>
      </w:r>
      <w:r w:rsidR="00C81862">
        <w:rPr>
          <w:lang w:val="en-US"/>
        </w:rPr>
        <w:t>ly,</w:t>
      </w:r>
      <w:r w:rsidR="00676EE6">
        <w:rPr>
          <w:lang w:val="en-US"/>
        </w:rPr>
        <w:t xml:space="preserve"> </w:t>
      </w:r>
      <w:r w:rsidR="004710F6">
        <w:rPr>
          <w:lang w:val="en-US"/>
        </w:rPr>
        <w:t>these are</w:t>
      </w:r>
      <w:r w:rsidR="00676EE6">
        <w:rPr>
          <w:lang w:val="en-US"/>
        </w:rPr>
        <w:t xml:space="preserve"> </w:t>
      </w:r>
      <w:r w:rsidR="00C333B7">
        <w:rPr>
          <w:lang w:val="en-US"/>
        </w:rPr>
        <w:t xml:space="preserve">wealthy </w:t>
      </w:r>
      <w:r w:rsidR="00676EE6">
        <w:rPr>
          <w:lang w:val="en-US"/>
        </w:rPr>
        <w:t>foreigners</w:t>
      </w:r>
      <w:r w:rsidR="00D8426B">
        <w:rPr>
          <w:lang w:val="en-US"/>
        </w:rPr>
        <w:t xml:space="preserve"> who are not employ</w:t>
      </w:r>
      <w:r w:rsidR="00C333B7">
        <w:rPr>
          <w:lang w:val="en-US"/>
        </w:rPr>
        <w:t>ed</w:t>
      </w:r>
      <w:r w:rsidR="00D8426B">
        <w:rPr>
          <w:lang w:val="en-US"/>
        </w:rPr>
        <w:t xml:space="preserve"> in Switzerland. These individuals are taxed with special conditions and </w:t>
      </w:r>
      <w:r w:rsidR="00676EE6">
        <w:rPr>
          <w:lang w:val="en-US"/>
        </w:rPr>
        <w:t>get an imputed income according to their expenditures</w:t>
      </w:r>
      <w:r w:rsidR="00D8426B">
        <w:rPr>
          <w:lang w:val="en-US"/>
        </w:rPr>
        <w:t>.</w:t>
      </w:r>
      <w:r w:rsidR="00736CD2">
        <w:rPr>
          <w:lang w:val="en-US"/>
        </w:rPr>
        <w:t xml:space="preserve"> These imputed incomes probably underestimate real incomes, but because they are still higher than average incomes </w:t>
      </w:r>
      <w:r w:rsidR="00C81862">
        <w:rPr>
          <w:lang w:val="en-US"/>
        </w:rPr>
        <w:t>they</w:t>
      </w:r>
      <w:r w:rsidR="00D8426B">
        <w:rPr>
          <w:lang w:val="en-US"/>
        </w:rPr>
        <w:t xml:space="preserve"> </w:t>
      </w:r>
      <w:r w:rsidR="00C81862">
        <w:rPr>
          <w:lang w:val="en-US"/>
        </w:rPr>
        <w:t xml:space="preserve">appear </w:t>
      </w:r>
      <w:r w:rsidR="00D8426B">
        <w:rPr>
          <w:lang w:val="en-US"/>
        </w:rPr>
        <w:t xml:space="preserve">in the upper part of the income distribution. </w:t>
      </w:r>
      <w:r>
        <w:rPr>
          <w:lang w:val="en-US"/>
        </w:rPr>
        <w:t xml:space="preserve">As </w:t>
      </w:r>
      <w:r>
        <w:rPr>
          <w:lang w:val="en-US"/>
        </w:rPr>
        <w:fldChar w:fldCharType="begin"/>
      </w:r>
      <w:r>
        <w:rPr>
          <w:lang w:val="en-US"/>
        </w:rPr>
        <w:instrText xml:space="preserve"> </w:instrText>
      </w:r>
      <w:r w:rsidR="006D14BC">
        <w:rPr>
          <w:lang w:val="en-US"/>
        </w:rPr>
        <w:instrText>REF</w:instrText>
      </w:r>
      <w:r>
        <w:rPr>
          <w:lang w:val="en-US"/>
        </w:rPr>
        <w:instrText xml:space="preserve"> _Ref408824189 \h  \* MERGEFORMAT </w:instrText>
      </w:r>
      <w:r>
        <w:rPr>
          <w:lang w:val="en-US"/>
        </w:rPr>
      </w:r>
      <w:r>
        <w:rPr>
          <w:lang w:val="en-US"/>
        </w:rPr>
        <w:fldChar w:fldCharType="separate"/>
      </w:r>
      <w:r w:rsidR="00E829AC" w:rsidRPr="00E829AC">
        <w:rPr>
          <w:lang w:val="en-US"/>
        </w:rPr>
        <w:t>Table 2</w:t>
      </w:r>
      <w:r>
        <w:rPr>
          <w:lang w:val="en-US"/>
        </w:rPr>
        <w:fldChar w:fldCharType="end"/>
      </w:r>
      <w:r>
        <w:rPr>
          <w:lang w:val="en-US"/>
        </w:rPr>
        <w:t xml:space="preserve"> shows, this is a minor group but in the last </w:t>
      </w:r>
      <w:r w:rsidR="00B64F81">
        <w:rPr>
          <w:lang w:val="en-US"/>
        </w:rPr>
        <w:t xml:space="preserve">20 </w:t>
      </w:r>
      <w:r>
        <w:rPr>
          <w:lang w:val="en-US"/>
        </w:rPr>
        <w:t xml:space="preserve">years their number more than doubled, </w:t>
      </w:r>
      <w:r w:rsidR="004710F6">
        <w:rPr>
          <w:lang w:val="en-US"/>
        </w:rPr>
        <w:t>which</w:t>
      </w:r>
      <w:r>
        <w:rPr>
          <w:lang w:val="en-US"/>
        </w:rPr>
        <w:t xml:space="preserve"> </w:t>
      </w:r>
      <w:r w:rsidR="00C81862">
        <w:rPr>
          <w:lang w:val="en-US"/>
        </w:rPr>
        <w:t>supports</w:t>
      </w:r>
      <w:r>
        <w:rPr>
          <w:lang w:val="en-US"/>
        </w:rPr>
        <w:t xml:space="preserve"> the </w:t>
      </w:r>
      <w:r w:rsidR="00194DBE">
        <w:rPr>
          <w:lang w:val="en-US"/>
        </w:rPr>
        <w:t>hypo</w:t>
      </w:r>
      <w:r>
        <w:rPr>
          <w:lang w:val="en-US"/>
        </w:rPr>
        <w:t xml:space="preserve">thesis that rich immigrants led to an increase </w:t>
      </w:r>
      <w:r w:rsidR="00D8426B">
        <w:rPr>
          <w:lang w:val="en-US"/>
        </w:rPr>
        <w:t>of inequality in recent years.</w:t>
      </w:r>
      <w:r w:rsidR="00F1209C">
        <w:rPr>
          <w:lang w:val="en-US"/>
        </w:rPr>
        <w:t xml:space="preserve"> Inequality </w:t>
      </w:r>
      <w:r w:rsidR="00C81862">
        <w:rPr>
          <w:lang w:val="en-US"/>
        </w:rPr>
        <w:t>also increases</w:t>
      </w:r>
      <w:r w:rsidR="00F1209C">
        <w:rPr>
          <w:lang w:val="en-US"/>
        </w:rPr>
        <w:t xml:space="preserve"> with </w:t>
      </w:r>
      <w:r w:rsidR="00464308">
        <w:rPr>
          <w:lang w:val="en-US"/>
        </w:rPr>
        <w:t>migration</w:t>
      </w:r>
      <w:r w:rsidR="00F1209C">
        <w:rPr>
          <w:lang w:val="en-US"/>
        </w:rPr>
        <w:t xml:space="preserve"> at the lower end of the income distribution. T</w:t>
      </w:r>
      <w:r w:rsidR="00C26CB0">
        <w:rPr>
          <w:lang w:val="en-US"/>
        </w:rPr>
        <w:t>here is a</w:t>
      </w:r>
      <w:r w:rsidR="005F3856">
        <w:rPr>
          <w:lang w:val="en-US"/>
        </w:rPr>
        <w:t xml:space="preserve"> </w:t>
      </w:r>
      <w:r w:rsidR="00C333B7">
        <w:rPr>
          <w:lang w:val="en-US"/>
        </w:rPr>
        <w:t xml:space="preserve">larger </w:t>
      </w:r>
      <w:r w:rsidR="005F3856">
        <w:rPr>
          <w:lang w:val="en-US"/>
        </w:rPr>
        <w:t xml:space="preserve">group </w:t>
      </w:r>
      <w:r w:rsidR="00C26CB0">
        <w:rPr>
          <w:lang w:val="en-US"/>
        </w:rPr>
        <w:t xml:space="preserve">of </w:t>
      </w:r>
      <w:r w:rsidR="004710F6">
        <w:rPr>
          <w:lang w:val="en-US"/>
        </w:rPr>
        <w:t xml:space="preserve">other </w:t>
      </w:r>
      <w:r w:rsidR="00C26CB0">
        <w:rPr>
          <w:lang w:val="en-US"/>
        </w:rPr>
        <w:t xml:space="preserve">special cases </w:t>
      </w:r>
      <w:r w:rsidR="005F3856">
        <w:rPr>
          <w:lang w:val="en-US"/>
        </w:rPr>
        <w:t xml:space="preserve">with diverse </w:t>
      </w:r>
      <w:r w:rsidR="00B64F81">
        <w:rPr>
          <w:lang w:val="en-US"/>
        </w:rPr>
        <w:t>circumstances</w:t>
      </w:r>
      <w:r w:rsidR="005F3856">
        <w:rPr>
          <w:lang w:val="en-US"/>
        </w:rPr>
        <w:t xml:space="preserve">. </w:t>
      </w:r>
      <w:r w:rsidR="00C333B7">
        <w:rPr>
          <w:lang w:val="en-US"/>
        </w:rPr>
        <w:t>The most c</w:t>
      </w:r>
      <w:r w:rsidR="00DE67DC">
        <w:rPr>
          <w:lang w:val="en-US"/>
        </w:rPr>
        <w:t xml:space="preserve">ommon </w:t>
      </w:r>
      <w:r w:rsidR="00C333B7">
        <w:rPr>
          <w:lang w:val="en-US"/>
        </w:rPr>
        <w:t xml:space="preserve">case is </w:t>
      </w:r>
      <w:r w:rsidR="00DE67DC">
        <w:rPr>
          <w:lang w:val="en-US"/>
        </w:rPr>
        <w:t xml:space="preserve">individuals who </w:t>
      </w:r>
      <w:r w:rsidR="00464308">
        <w:rPr>
          <w:lang w:val="en-US"/>
        </w:rPr>
        <w:t xml:space="preserve">either </w:t>
      </w:r>
      <w:r w:rsidR="00DE67DC">
        <w:rPr>
          <w:lang w:val="en-US"/>
        </w:rPr>
        <w:t xml:space="preserve">moved to or departed from Switzerland and are </w:t>
      </w:r>
      <w:r w:rsidR="00B62D14">
        <w:rPr>
          <w:lang w:val="en-US"/>
        </w:rPr>
        <w:t xml:space="preserve">therefore </w:t>
      </w:r>
      <w:r w:rsidR="00DE67DC">
        <w:rPr>
          <w:lang w:val="en-US"/>
        </w:rPr>
        <w:t>not liable to taxation for a whole year.</w:t>
      </w:r>
      <w:r w:rsidR="00C26CB0">
        <w:rPr>
          <w:lang w:val="en-US"/>
        </w:rPr>
        <w:t xml:space="preserve"> Their income in Switzerland </w:t>
      </w:r>
      <w:r w:rsidR="00C333B7">
        <w:rPr>
          <w:lang w:val="en-US"/>
        </w:rPr>
        <w:t xml:space="preserve">is </w:t>
      </w:r>
      <w:r w:rsidR="00C26CB0">
        <w:rPr>
          <w:lang w:val="en-US"/>
        </w:rPr>
        <w:t xml:space="preserve">extrapolated to a </w:t>
      </w:r>
      <w:r w:rsidR="00B64F81">
        <w:rPr>
          <w:lang w:val="en-US"/>
        </w:rPr>
        <w:t>12-</w:t>
      </w:r>
      <w:r w:rsidR="00C26CB0">
        <w:rPr>
          <w:lang w:val="en-US"/>
        </w:rPr>
        <w:t>month income</w:t>
      </w:r>
      <w:r w:rsidR="00C333B7">
        <w:rPr>
          <w:lang w:val="en-US"/>
        </w:rPr>
        <w:t xml:space="preserve"> so that their income does not </w:t>
      </w:r>
      <w:r w:rsidR="00C333B7">
        <w:rPr>
          <w:lang w:val="en-US"/>
        </w:rPr>
        <w:lastRenderedPageBreak/>
        <w:t xml:space="preserve">appear </w:t>
      </w:r>
      <w:r w:rsidR="00C26CB0">
        <w:rPr>
          <w:lang w:val="en-US"/>
        </w:rPr>
        <w:t>artificially low. Other</w:t>
      </w:r>
      <w:r w:rsidR="00DE67DC">
        <w:rPr>
          <w:lang w:val="en-US"/>
        </w:rPr>
        <w:t xml:space="preserve"> </w:t>
      </w:r>
      <w:r w:rsidR="00C26CB0">
        <w:rPr>
          <w:lang w:val="en-US"/>
        </w:rPr>
        <w:t>s</w:t>
      </w:r>
      <w:r w:rsidR="005F3856">
        <w:rPr>
          <w:lang w:val="en-US"/>
        </w:rPr>
        <w:t xml:space="preserve">pecial cases </w:t>
      </w:r>
      <w:r w:rsidR="00C26CB0">
        <w:rPr>
          <w:lang w:val="en-US"/>
        </w:rPr>
        <w:t xml:space="preserve">are </w:t>
      </w:r>
      <w:r w:rsidR="00DE67DC">
        <w:rPr>
          <w:lang w:val="en-US"/>
        </w:rPr>
        <w:t xml:space="preserve">natives with foreign incomes or foreigners with </w:t>
      </w:r>
      <w:r w:rsidR="00C26CB0">
        <w:rPr>
          <w:lang w:val="en-US"/>
        </w:rPr>
        <w:t>income in</w:t>
      </w:r>
      <w:r w:rsidR="00DE67DC">
        <w:rPr>
          <w:lang w:val="en-US"/>
        </w:rPr>
        <w:t xml:space="preserve"> Switzerland</w:t>
      </w:r>
      <w:r w:rsidR="00C26CB0">
        <w:rPr>
          <w:lang w:val="en-US"/>
        </w:rPr>
        <w:t xml:space="preserve">. Their incomes represent their true economic situation as taxes are calculated on the base of the incomes they generated in and outside of Switzerland. </w:t>
      </w:r>
      <w:r w:rsidR="00F1209C">
        <w:rPr>
          <w:lang w:val="en-US"/>
        </w:rPr>
        <w:t>Lastly</w:t>
      </w:r>
      <w:r w:rsidR="00B62D14">
        <w:rPr>
          <w:lang w:val="en-US"/>
        </w:rPr>
        <w:t>,</w:t>
      </w:r>
      <w:r w:rsidR="00F1209C">
        <w:rPr>
          <w:lang w:val="en-US"/>
        </w:rPr>
        <w:t xml:space="preserve"> foreigners are</w:t>
      </w:r>
      <w:r w:rsidR="00A6356B">
        <w:rPr>
          <w:lang w:val="en-US"/>
        </w:rPr>
        <w:t xml:space="preserve"> also</w:t>
      </w:r>
      <w:r w:rsidR="00F1209C">
        <w:rPr>
          <w:lang w:val="en-US"/>
        </w:rPr>
        <w:t xml:space="preserve"> liable to taxes if they own business</w:t>
      </w:r>
      <w:r w:rsidR="00464308">
        <w:rPr>
          <w:lang w:val="en-US"/>
        </w:rPr>
        <w:t xml:space="preserve"> </w:t>
      </w:r>
      <w:r w:rsidR="00F1209C" w:rsidRPr="00F1209C">
        <w:rPr>
          <w:lang w:val="en-US"/>
        </w:rPr>
        <w:t>establishments</w:t>
      </w:r>
      <w:r w:rsidR="00F1209C">
        <w:rPr>
          <w:lang w:val="en-US"/>
        </w:rPr>
        <w:t xml:space="preserve"> or property</w:t>
      </w:r>
      <w:r w:rsidR="00C26CB0">
        <w:rPr>
          <w:lang w:val="en-US"/>
        </w:rPr>
        <w:t xml:space="preserve"> </w:t>
      </w:r>
      <w:r w:rsidR="00F1209C">
        <w:rPr>
          <w:lang w:val="en-US"/>
        </w:rPr>
        <w:t>in Switzerland. Because these persons only have</w:t>
      </w:r>
      <w:r w:rsidR="00881D6F">
        <w:rPr>
          <w:lang w:val="en-US"/>
        </w:rPr>
        <w:t xml:space="preserve"> to</w:t>
      </w:r>
      <w:r w:rsidR="00F1209C">
        <w:rPr>
          <w:lang w:val="en-US"/>
        </w:rPr>
        <w:t xml:space="preserve"> pay taxes for income</w:t>
      </w:r>
      <w:r w:rsidR="000D7983">
        <w:rPr>
          <w:lang w:val="en-US"/>
        </w:rPr>
        <w:t xml:space="preserve"> earned </w:t>
      </w:r>
      <w:r w:rsidR="00F1209C">
        <w:rPr>
          <w:lang w:val="en-US"/>
        </w:rPr>
        <w:t xml:space="preserve">in Switzerland, they </w:t>
      </w:r>
      <w:r w:rsidR="00A6356B">
        <w:rPr>
          <w:lang w:val="en-US"/>
        </w:rPr>
        <w:t xml:space="preserve">appear in tax statistics with </w:t>
      </w:r>
      <w:r w:rsidR="00F1209C">
        <w:rPr>
          <w:lang w:val="en-US"/>
        </w:rPr>
        <w:t xml:space="preserve">lower incomes </w:t>
      </w:r>
      <w:r w:rsidR="000D7983">
        <w:rPr>
          <w:lang w:val="en-US"/>
        </w:rPr>
        <w:t xml:space="preserve">for </w:t>
      </w:r>
      <w:r w:rsidR="00F1209C">
        <w:rPr>
          <w:lang w:val="en-US"/>
        </w:rPr>
        <w:t>technical reasons.</w:t>
      </w:r>
      <w:r w:rsidR="00871BAC">
        <w:rPr>
          <w:lang w:val="en-US"/>
        </w:rPr>
        <w:t xml:space="preserve"> </w:t>
      </w:r>
    </w:p>
    <w:p w14:paraId="6318AF4C" w14:textId="77777777" w:rsidR="00871BAC" w:rsidRDefault="00871BAC" w:rsidP="00497AAC">
      <w:pPr>
        <w:rPr>
          <w:lang w:val="en-US"/>
        </w:rPr>
      </w:pPr>
    </w:p>
    <w:p w14:paraId="58DAF63F" w14:textId="77777777" w:rsidR="00676EE6" w:rsidRPr="008D0864" w:rsidRDefault="00676EE6" w:rsidP="00676EE6">
      <w:pPr>
        <w:pStyle w:val="Beschriftung"/>
        <w:rPr>
          <w:sz w:val="24"/>
          <w:lang w:val="en-US"/>
        </w:rPr>
      </w:pPr>
      <w:bookmarkStart w:id="56" w:name="_Ref408824189"/>
      <w:bookmarkStart w:id="57" w:name="_Ref408824184"/>
      <w:r w:rsidRPr="008D0864">
        <w:rPr>
          <w:sz w:val="24"/>
          <w:lang w:val="en-US"/>
        </w:rPr>
        <w:t xml:space="preserve">Table </w:t>
      </w:r>
      <w:r w:rsidRPr="008D0864">
        <w:rPr>
          <w:sz w:val="24"/>
          <w:lang w:val="en-US"/>
        </w:rPr>
        <w:fldChar w:fldCharType="begin"/>
      </w:r>
      <w:r w:rsidRPr="008D0864">
        <w:rPr>
          <w:sz w:val="24"/>
          <w:lang w:val="en-US"/>
        </w:rPr>
        <w:instrText xml:space="preserve"> </w:instrText>
      </w:r>
      <w:r w:rsidR="006D14BC">
        <w:rPr>
          <w:sz w:val="24"/>
          <w:lang w:val="en-US"/>
        </w:rPr>
        <w:instrText>SEQ</w:instrText>
      </w:r>
      <w:r w:rsidRPr="008D0864">
        <w:rPr>
          <w:sz w:val="24"/>
          <w:lang w:val="en-US"/>
        </w:rPr>
        <w:instrText xml:space="preserve"> Table \* ARABIC </w:instrText>
      </w:r>
      <w:r w:rsidRPr="008D0864">
        <w:rPr>
          <w:sz w:val="24"/>
          <w:lang w:val="en-US"/>
        </w:rPr>
        <w:fldChar w:fldCharType="separate"/>
      </w:r>
      <w:r w:rsidR="00E829AC">
        <w:rPr>
          <w:noProof/>
          <w:sz w:val="24"/>
          <w:lang w:val="en-US"/>
        </w:rPr>
        <w:t>2</w:t>
      </w:r>
      <w:r w:rsidRPr="008D0864">
        <w:rPr>
          <w:sz w:val="24"/>
          <w:lang w:val="en-US"/>
        </w:rPr>
        <w:fldChar w:fldCharType="end"/>
      </w:r>
      <w:bookmarkEnd w:id="56"/>
      <w:r>
        <w:rPr>
          <w:sz w:val="24"/>
          <w:lang w:val="en-US"/>
        </w:rPr>
        <w:t>: Numbers of taxed normal and special cases 1993/1994 and 2011</w:t>
      </w:r>
      <w:bookmarkEnd w:id="57"/>
    </w:p>
    <w:tbl>
      <w:tblPr>
        <w:tblW w:w="6166" w:type="dxa"/>
        <w:tblInd w:w="93" w:type="dxa"/>
        <w:tblLook w:val="04A0" w:firstRow="1" w:lastRow="0" w:firstColumn="1" w:lastColumn="0" w:noHBand="0" w:noVBand="1"/>
      </w:tblPr>
      <w:tblGrid>
        <w:gridCol w:w="2000"/>
        <w:gridCol w:w="1398"/>
        <w:gridCol w:w="764"/>
        <w:gridCol w:w="1418"/>
        <w:gridCol w:w="764"/>
      </w:tblGrid>
      <w:tr w:rsidR="00676EE6" w:rsidRPr="00676EE6" w14:paraId="6DD7966B" w14:textId="77777777" w:rsidTr="00C95D45">
        <w:trPr>
          <w:trHeight w:val="270"/>
        </w:trPr>
        <w:tc>
          <w:tcPr>
            <w:tcW w:w="2000" w:type="dxa"/>
            <w:tcBorders>
              <w:top w:val="double" w:sz="4" w:space="0" w:color="auto"/>
              <w:left w:val="nil"/>
              <w:bottom w:val="nil"/>
              <w:right w:val="nil"/>
            </w:tcBorders>
            <w:shd w:val="clear" w:color="auto" w:fill="auto"/>
            <w:noWrap/>
            <w:vAlign w:val="bottom"/>
            <w:hideMark/>
          </w:tcPr>
          <w:p w14:paraId="6325A86D" w14:textId="77777777" w:rsidR="00676EE6" w:rsidRPr="00676EE6" w:rsidRDefault="00676EE6" w:rsidP="009B7C2F">
            <w:pPr>
              <w:spacing w:line="240" w:lineRule="auto"/>
              <w:rPr>
                <w:rFonts w:eastAsia="Times New Roman"/>
                <w:color w:val="000000"/>
                <w:szCs w:val="19"/>
                <w:lang w:val="en-US"/>
              </w:rPr>
            </w:pPr>
          </w:p>
        </w:tc>
        <w:tc>
          <w:tcPr>
            <w:tcW w:w="1984" w:type="dxa"/>
            <w:gridSpan w:val="2"/>
            <w:tcBorders>
              <w:top w:val="double" w:sz="4" w:space="0" w:color="auto"/>
              <w:left w:val="nil"/>
              <w:bottom w:val="nil"/>
              <w:right w:val="nil"/>
            </w:tcBorders>
            <w:shd w:val="clear" w:color="auto" w:fill="auto"/>
            <w:noWrap/>
            <w:vAlign w:val="bottom"/>
            <w:hideMark/>
          </w:tcPr>
          <w:p w14:paraId="36BB39C3" w14:textId="77777777" w:rsidR="00676EE6" w:rsidRPr="00676EE6" w:rsidRDefault="00676EE6" w:rsidP="009B7C2F">
            <w:pPr>
              <w:spacing w:line="240" w:lineRule="auto"/>
              <w:jc w:val="center"/>
              <w:rPr>
                <w:rFonts w:eastAsia="Times New Roman"/>
                <w:color w:val="000000"/>
                <w:szCs w:val="19"/>
                <w:lang w:val="en-US"/>
              </w:rPr>
            </w:pPr>
            <w:r w:rsidRPr="00676EE6">
              <w:rPr>
                <w:rFonts w:eastAsia="Times New Roman"/>
                <w:color w:val="000000"/>
                <w:szCs w:val="19"/>
                <w:lang w:val="en-US"/>
              </w:rPr>
              <w:t>1993/1994</w:t>
            </w:r>
          </w:p>
        </w:tc>
        <w:tc>
          <w:tcPr>
            <w:tcW w:w="2182" w:type="dxa"/>
            <w:gridSpan w:val="2"/>
            <w:tcBorders>
              <w:top w:val="double" w:sz="4" w:space="0" w:color="auto"/>
              <w:left w:val="nil"/>
              <w:bottom w:val="nil"/>
              <w:right w:val="nil"/>
            </w:tcBorders>
            <w:shd w:val="clear" w:color="auto" w:fill="auto"/>
            <w:noWrap/>
            <w:vAlign w:val="bottom"/>
            <w:hideMark/>
          </w:tcPr>
          <w:p w14:paraId="47A3B15A" w14:textId="77777777" w:rsidR="00676EE6" w:rsidRPr="00676EE6" w:rsidRDefault="00676EE6" w:rsidP="009B7C2F">
            <w:pPr>
              <w:spacing w:line="240" w:lineRule="auto"/>
              <w:jc w:val="center"/>
              <w:rPr>
                <w:rFonts w:eastAsia="Times New Roman"/>
                <w:color w:val="000000"/>
                <w:szCs w:val="19"/>
                <w:lang w:val="en-US"/>
              </w:rPr>
            </w:pPr>
            <w:r w:rsidRPr="00676EE6">
              <w:rPr>
                <w:rFonts w:eastAsia="Times New Roman"/>
                <w:color w:val="000000"/>
                <w:szCs w:val="19"/>
                <w:lang w:val="en-US"/>
              </w:rPr>
              <w:t>2011</w:t>
            </w:r>
          </w:p>
        </w:tc>
      </w:tr>
      <w:tr w:rsidR="00676EE6" w:rsidRPr="00676EE6" w14:paraId="5ED0C965" w14:textId="77777777" w:rsidTr="00C95D45">
        <w:trPr>
          <w:trHeight w:val="255"/>
        </w:trPr>
        <w:tc>
          <w:tcPr>
            <w:tcW w:w="2000" w:type="dxa"/>
            <w:tcBorders>
              <w:top w:val="nil"/>
              <w:left w:val="nil"/>
              <w:bottom w:val="single" w:sz="4" w:space="0" w:color="auto"/>
              <w:right w:val="nil"/>
            </w:tcBorders>
            <w:shd w:val="clear" w:color="auto" w:fill="auto"/>
            <w:noWrap/>
            <w:vAlign w:val="bottom"/>
            <w:hideMark/>
          </w:tcPr>
          <w:p w14:paraId="02B28714" w14:textId="77777777" w:rsidR="00676EE6" w:rsidRPr="00676EE6" w:rsidRDefault="00676EE6" w:rsidP="009B7C2F">
            <w:pPr>
              <w:spacing w:line="240" w:lineRule="auto"/>
              <w:rPr>
                <w:rFonts w:eastAsia="Times New Roman"/>
                <w:color w:val="000000"/>
                <w:szCs w:val="19"/>
                <w:lang w:val="en-US"/>
              </w:rPr>
            </w:pPr>
            <w:r w:rsidRPr="00676EE6">
              <w:rPr>
                <w:rFonts w:eastAsia="Times New Roman"/>
                <w:color w:val="000000"/>
                <w:szCs w:val="19"/>
                <w:lang w:val="en-US"/>
              </w:rPr>
              <w:t> </w:t>
            </w:r>
          </w:p>
        </w:tc>
        <w:tc>
          <w:tcPr>
            <w:tcW w:w="1398" w:type="dxa"/>
            <w:tcBorders>
              <w:top w:val="nil"/>
              <w:left w:val="nil"/>
              <w:bottom w:val="single" w:sz="4" w:space="0" w:color="auto"/>
              <w:right w:val="nil"/>
            </w:tcBorders>
            <w:shd w:val="clear" w:color="auto" w:fill="auto"/>
            <w:noWrap/>
            <w:vAlign w:val="bottom"/>
            <w:hideMark/>
          </w:tcPr>
          <w:p w14:paraId="15F4B5A7" w14:textId="77777777" w:rsidR="00676EE6" w:rsidRPr="00676EE6" w:rsidRDefault="00676EE6" w:rsidP="009B7C2F">
            <w:pPr>
              <w:spacing w:line="240" w:lineRule="auto"/>
              <w:jc w:val="center"/>
              <w:rPr>
                <w:rFonts w:eastAsia="Times New Roman"/>
                <w:color w:val="000000"/>
                <w:szCs w:val="19"/>
                <w:lang w:val="en-US"/>
              </w:rPr>
            </w:pPr>
            <w:r w:rsidRPr="00676EE6">
              <w:rPr>
                <w:rFonts w:eastAsia="Times New Roman"/>
                <w:color w:val="000000"/>
                <w:szCs w:val="19"/>
                <w:lang w:val="en-US"/>
              </w:rPr>
              <w:t>abs.</w:t>
            </w:r>
          </w:p>
        </w:tc>
        <w:tc>
          <w:tcPr>
            <w:tcW w:w="586" w:type="dxa"/>
            <w:tcBorders>
              <w:top w:val="nil"/>
              <w:left w:val="nil"/>
              <w:bottom w:val="single" w:sz="4" w:space="0" w:color="auto"/>
              <w:right w:val="nil"/>
            </w:tcBorders>
            <w:shd w:val="clear" w:color="auto" w:fill="auto"/>
            <w:noWrap/>
            <w:vAlign w:val="bottom"/>
            <w:hideMark/>
          </w:tcPr>
          <w:p w14:paraId="67E981AA" w14:textId="77777777" w:rsidR="00676EE6" w:rsidRPr="00676EE6" w:rsidRDefault="00676EE6" w:rsidP="009B7C2F">
            <w:pPr>
              <w:spacing w:line="240" w:lineRule="auto"/>
              <w:jc w:val="center"/>
              <w:rPr>
                <w:rFonts w:eastAsia="Times New Roman"/>
                <w:color w:val="000000"/>
                <w:szCs w:val="19"/>
                <w:lang w:val="en-US"/>
              </w:rPr>
            </w:pPr>
            <w:r w:rsidRPr="00676EE6">
              <w:rPr>
                <w:rFonts w:eastAsia="Times New Roman"/>
                <w:color w:val="000000"/>
                <w:szCs w:val="19"/>
                <w:lang w:val="en-US"/>
              </w:rPr>
              <w:t>%</w:t>
            </w:r>
          </w:p>
        </w:tc>
        <w:tc>
          <w:tcPr>
            <w:tcW w:w="1418" w:type="dxa"/>
            <w:tcBorders>
              <w:top w:val="nil"/>
              <w:left w:val="nil"/>
              <w:bottom w:val="single" w:sz="4" w:space="0" w:color="auto"/>
              <w:right w:val="nil"/>
            </w:tcBorders>
            <w:shd w:val="clear" w:color="auto" w:fill="auto"/>
            <w:noWrap/>
            <w:vAlign w:val="bottom"/>
            <w:hideMark/>
          </w:tcPr>
          <w:p w14:paraId="042037DE" w14:textId="77777777" w:rsidR="00676EE6" w:rsidRPr="00676EE6" w:rsidRDefault="00676EE6" w:rsidP="009B7C2F">
            <w:pPr>
              <w:spacing w:line="240" w:lineRule="auto"/>
              <w:jc w:val="center"/>
              <w:rPr>
                <w:rFonts w:eastAsia="Times New Roman"/>
                <w:color w:val="000000"/>
                <w:szCs w:val="19"/>
                <w:lang w:val="en-US"/>
              </w:rPr>
            </w:pPr>
            <w:r w:rsidRPr="00676EE6">
              <w:rPr>
                <w:rFonts w:eastAsia="Times New Roman"/>
                <w:color w:val="000000"/>
                <w:szCs w:val="19"/>
                <w:lang w:val="en-US"/>
              </w:rPr>
              <w:t>abs.</w:t>
            </w:r>
          </w:p>
        </w:tc>
        <w:tc>
          <w:tcPr>
            <w:tcW w:w="764" w:type="dxa"/>
            <w:tcBorders>
              <w:top w:val="nil"/>
              <w:left w:val="nil"/>
              <w:bottom w:val="single" w:sz="4" w:space="0" w:color="auto"/>
              <w:right w:val="nil"/>
            </w:tcBorders>
            <w:shd w:val="clear" w:color="auto" w:fill="auto"/>
            <w:noWrap/>
            <w:vAlign w:val="bottom"/>
            <w:hideMark/>
          </w:tcPr>
          <w:p w14:paraId="630C02B5" w14:textId="77777777" w:rsidR="00676EE6" w:rsidRPr="00676EE6" w:rsidRDefault="00676EE6" w:rsidP="009B7C2F">
            <w:pPr>
              <w:spacing w:line="240" w:lineRule="auto"/>
              <w:jc w:val="center"/>
              <w:rPr>
                <w:rFonts w:eastAsia="Times New Roman"/>
                <w:color w:val="000000"/>
                <w:szCs w:val="19"/>
                <w:lang w:val="en-US"/>
              </w:rPr>
            </w:pPr>
            <w:r w:rsidRPr="00676EE6">
              <w:rPr>
                <w:rFonts w:eastAsia="Times New Roman"/>
                <w:color w:val="000000"/>
                <w:szCs w:val="19"/>
                <w:lang w:val="en-US"/>
              </w:rPr>
              <w:t>%</w:t>
            </w:r>
          </w:p>
        </w:tc>
      </w:tr>
      <w:tr w:rsidR="00676EE6" w:rsidRPr="00676EE6" w14:paraId="56AE7F09" w14:textId="77777777" w:rsidTr="00C95D45">
        <w:trPr>
          <w:trHeight w:val="450"/>
        </w:trPr>
        <w:tc>
          <w:tcPr>
            <w:tcW w:w="2000" w:type="dxa"/>
            <w:tcBorders>
              <w:top w:val="nil"/>
              <w:left w:val="nil"/>
              <w:bottom w:val="nil"/>
              <w:right w:val="nil"/>
            </w:tcBorders>
            <w:shd w:val="clear" w:color="auto" w:fill="auto"/>
            <w:vAlign w:val="center"/>
            <w:hideMark/>
          </w:tcPr>
          <w:p w14:paraId="0ACB1A43" w14:textId="77777777" w:rsidR="00676EE6" w:rsidRPr="00676EE6" w:rsidRDefault="00676EE6" w:rsidP="00C95D45">
            <w:pPr>
              <w:spacing w:line="240" w:lineRule="auto"/>
              <w:jc w:val="right"/>
              <w:rPr>
                <w:rFonts w:eastAsia="Times New Roman"/>
                <w:color w:val="000000"/>
                <w:szCs w:val="19"/>
                <w:lang w:val="en-US"/>
              </w:rPr>
            </w:pPr>
            <w:r w:rsidRPr="00676EE6">
              <w:rPr>
                <w:rFonts w:eastAsia="Times New Roman"/>
                <w:color w:val="000000"/>
                <w:szCs w:val="19"/>
                <w:lang w:val="en-US"/>
              </w:rPr>
              <w:t>normal cases</w:t>
            </w:r>
          </w:p>
        </w:tc>
        <w:tc>
          <w:tcPr>
            <w:tcW w:w="1398" w:type="dxa"/>
            <w:tcBorders>
              <w:top w:val="nil"/>
              <w:left w:val="single" w:sz="4" w:space="0" w:color="C0C0C0"/>
              <w:bottom w:val="nil"/>
              <w:right w:val="single" w:sz="4" w:space="0" w:color="C0C0C0"/>
            </w:tcBorders>
            <w:shd w:val="clear" w:color="000000" w:fill="FFFFFF"/>
            <w:noWrap/>
            <w:vAlign w:val="center"/>
            <w:hideMark/>
          </w:tcPr>
          <w:p w14:paraId="2CBB2567" w14:textId="77777777" w:rsidR="00676EE6" w:rsidRPr="00676EE6" w:rsidRDefault="00676EE6" w:rsidP="00C95D45">
            <w:pPr>
              <w:spacing w:line="240" w:lineRule="auto"/>
              <w:jc w:val="right"/>
              <w:rPr>
                <w:rFonts w:eastAsia="Times New Roman"/>
                <w:color w:val="000000"/>
                <w:szCs w:val="19"/>
                <w:lang w:val="en-US"/>
              </w:rPr>
            </w:pPr>
            <w:r w:rsidRPr="00676EE6">
              <w:rPr>
                <w:rFonts w:eastAsia="Times New Roman"/>
                <w:color w:val="000000"/>
                <w:szCs w:val="19"/>
                <w:lang w:val="en-US"/>
              </w:rPr>
              <w:t xml:space="preserve">2'762'419  </w:t>
            </w:r>
          </w:p>
        </w:tc>
        <w:tc>
          <w:tcPr>
            <w:tcW w:w="586" w:type="dxa"/>
            <w:tcBorders>
              <w:top w:val="nil"/>
              <w:left w:val="nil"/>
              <w:bottom w:val="nil"/>
              <w:right w:val="nil"/>
            </w:tcBorders>
            <w:shd w:val="clear" w:color="auto" w:fill="auto"/>
            <w:noWrap/>
            <w:vAlign w:val="center"/>
            <w:hideMark/>
          </w:tcPr>
          <w:p w14:paraId="2296A893" w14:textId="77777777" w:rsidR="00676EE6" w:rsidRPr="00676EE6" w:rsidRDefault="00676EE6" w:rsidP="00C95D45">
            <w:pPr>
              <w:spacing w:line="240" w:lineRule="auto"/>
              <w:jc w:val="right"/>
              <w:rPr>
                <w:rFonts w:eastAsia="Times New Roman"/>
                <w:color w:val="000000"/>
                <w:szCs w:val="19"/>
                <w:lang w:val="en-US"/>
              </w:rPr>
            </w:pPr>
            <w:r w:rsidRPr="00676EE6">
              <w:rPr>
                <w:rFonts w:eastAsia="Times New Roman"/>
                <w:color w:val="000000"/>
                <w:szCs w:val="19"/>
                <w:lang w:val="en-US"/>
              </w:rPr>
              <w:t>84.4%</w:t>
            </w:r>
          </w:p>
        </w:tc>
        <w:tc>
          <w:tcPr>
            <w:tcW w:w="1418" w:type="dxa"/>
            <w:tcBorders>
              <w:top w:val="nil"/>
              <w:left w:val="single" w:sz="4" w:space="0" w:color="C0C0C0"/>
              <w:bottom w:val="nil"/>
              <w:right w:val="single" w:sz="4" w:space="0" w:color="C0C0C0"/>
            </w:tcBorders>
            <w:shd w:val="clear" w:color="000000" w:fill="FFFFFF"/>
            <w:noWrap/>
            <w:vAlign w:val="center"/>
            <w:hideMark/>
          </w:tcPr>
          <w:p w14:paraId="08CDE62C" w14:textId="77777777" w:rsidR="00676EE6" w:rsidRPr="00676EE6" w:rsidRDefault="00676EE6" w:rsidP="00C95D45">
            <w:pPr>
              <w:spacing w:line="240" w:lineRule="auto"/>
              <w:jc w:val="right"/>
              <w:rPr>
                <w:rFonts w:eastAsia="Times New Roman"/>
                <w:color w:val="000000"/>
                <w:szCs w:val="19"/>
                <w:lang w:val="en-US"/>
              </w:rPr>
            </w:pPr>
            <w:r w:rsidRPr="00676EE6">
              <w:rPr>
                <w:rFonts w:eastAsia="Times New Roman"/>
                <w:color w:val="000000"/>
                <w:szCs w:val="19"/>
                <w:lang w:val="en-US"/>
              </w:rPr>
              <w:t xml:space="preserve">3'152'002  </w:t>
            </w:r>
          </w:p>
        </w:tc>
        <w:tc>
          <w:tcPr>
            <w:tcW w:w="764" w:type="dxa"/>
            <w:tcBorders>
              <w:top w:val="nil"/>
              <w:left w:val="nil"/>
              <w:bottom w:val="nil"/>
              <w:right w:val="nil"/>
            </w:tcBorders>
            <w:shd w:val="clear" w:color="auto" w:fill="auto"/>
            <w:noWrap/>
            <w:vAlign w:val="center"/>
            <w:hideMark/>
          </w:tcPr>
          <w:p w14:paraId="5E03E67F" w14:textId="77777777" w:rsidR="00676EE6" w:rsidRPr="00676EE6" w:rsidRDefault="00676EE6" w:rsidP="00C95D45">
            <w:pPr>
              <w:spacing w:line="240" w:lineRule="auto"/>
              <w:jc w:val="right"/>
              <w:rPr>
                <w:rFonts w:eastAsia="Times New Roman"/>
                <w:color w:val="000000"/>
                <w:szCs w:val="19"/>
                <w:lang w:val="en-US"/>
              </w:rPr>
            </w:pPr>
            <w:r w:rsidRPr="00676EE6">
              <w:rPr>
                <w:rFonts w:eastAsia="Times New Roman"/>
                <w:color w:val="000000"/>
                <w:szCs w:val="19"/>
                <w:lang w:val="en-US"/>
              </w:rPr>
              <w:t>92.0%</w:t>
            </w:r>
          </w:p>
        </w:tc>
      </w:tr>
      <w:tr w:rsidR="00676EE6" w:rsidRPr="00676EE6" w14:paraId="6603F6B4" w14:textId="77777777" w:rsidTr="00C95D45">
        <w:trPr>
          <w:trHeight w:val="450"/>
        </w:trPr>
        <w:tc>
          <w:tcPr>
            <w:tcW w:w="2000" w:type="dxa"/>
            <w:tcBorders>
              <w:top w:val="nil"/>
              <w:left w:val="nil"/>
              <w:bottom w:val="nil"/>
              <w:right w:val="nil"/>
            </w:tcBorders>
            <w:shd w:val="clear" w:color="auto" w:fill="auto"/>
            <w:vAlign w:val="center"/>
            <w:hideMark/>
          </w:tcPr>
          <w:p w14:paraId="7F4C617E" w14:textId="77777777" w:rsidR="00676EE6" w:rsidRPr="00676EE6" w:rsidRDefault="00676EE6" w:rsidP="00C95D45">
            <w:pPr>
              <w:spacing w:line="240" w:lineRule="auto"/>
              <w:jc w:val="right"/>
              <w:rPr>
                <w:rFonts w:eastAsia="Times New Roman"/>
                <w:color w:val="000000"/>
                <w:szCs w:val="19"/>
                <w:lang w:val="en-US"/>
              </w:rPr>
            </w:pPr>
            <w:r w:rsidRPr="00676EE6">
              <w:rPr>
                <w:rFonts w:eastAsia="Times New Roman"/>
                <w:color w:val="000000"/>
                <w:szCs w:val="19"/>
                <w:lang w:val="en-US"/>
              </w:rPr>
              <w:t>taxed according to expenditures</w:t>
            </w:r>
          </w:p>
        </w:tc>
        <w:tc>
          <w:tcPr>
            <w:tcW w:w="1398" w:type="dxa"/>
            <w:tcBorders>
              <w:top w:val="nil"/>
              <w:left w:val="single" w:sz="4" w:space="0" w:color="C0C0C0"/>
              <w:bottom w:val="nil"/>
              <w:right w:val="single" w:sz="4" w:space="0" w:color="C0C0C0"/>
            </w:tcBorders>
            <w:shd w:val="clear" w:color="000000" w:fill="FFFFFF"/>
            <w:noWrap/>
            <w:vAlign w:val="center"/>
            <w:hideMark/>
          </w:tcPr>
          <w:p w14:paraId="30452E30" w14:textId="77777777" w:rsidR="00676EE6" w:rsidRPr="00676EE6" w:rsidRDefault="00676EE6" w:rsidP="00C95D45">
            <w:pPr>
              <w:spacing w:line="240" w:lineRule="auto"/>
              <w:jc w:val="right"/>
              <w:rPr>
                <w:rFonts w:eastAsia="Times New Roman"/>
                <w:color w:val="000000"/>
                <w:szCs w:val="19"/>
                <w:lang w:val="en-US"/>
              </w:rPr>
            </w:pPr>
            <w:r w:rsidRPr="00676EE6">
              <w:rPr>
                <w:rFonts w:eastAsia="Times New Roman"/>
                <w:color w:val="000000"/>
                <w:szCs w:val="19"/>
                <w:lang w:val="en-US"/>
              </w:rPr>
              <w:t xml:space="preserve">2'730  </w:t>
            </w:r>
          </w:p>
        </w:tc>
        <w:tc>
          <w:tcPr>
            <w:tcW w:w="586" w:type="dxa"/>
            <w:tcBorders>
              <w:top w:val="nil"/>
              <w:left w:val="nil"/>
              <w:bottom w:val="nil"/>
              <w:right w:val="nil"/>
            </w:tcBorders>
            <w:shd w:val="clear" w:color="auto" w:fill="auto"/>
            <w:noWrap/>
            <w:vAlign w:val="center"/>
            <w:hideMark/>
          </w:tcPr>
          <w:p w14:paraId="6909B43D" w14:textId="77777777" w:rsidR="00676EE6" w:rsidRPr="00676EE6" w:rsidRDefault="00676EE6" w:rsidP="00C95D45">
            <w:pPr>
              <w:spacing w:line="240" w:lineRule="auto"/>
              <w:jc w:val="right"/>
              <w:rPr>
                <w:rFonts w:eastAsia="Times New Roman"/>
                <w:color w:val="000000"/>
                <w:szCs w:val="19"/>
                <w:lang w:val="en-US"/>
              </w:rPr>
            </w:pPr>
            <w:r w:rsidRPr="00676EE6">
              <w:rPr>
                <w:rFonts w:eastAsia="Times New Roman"/>
                <w:color w:val="000000"/>
                <w:szCs w:val="19"/>
                <w:lang w:val="en-US"/>
              </w:rPr>
              <w:t>0.1%</w:t>
            </w:r>
          </w:p>
        </w:tc>
        <w:tc>
          <w:tcPr>
            <w:tcW w:w="1418" w:type="dxa"/>
            <w:tcBorders>
              <w:top w:val="nil"/>
              <w:left w:val="single" w:sz="4" w:space="0" w:color="C0C0C0"/>
              <w:bottom w:val="nil"/>
              <w:right w:val="single" w:sz="4" w:space="0" w:color="C0C0C0"/>
            </w:tcBorders>
            <w:shd w:val="clear" w:color="000000" w:fill="FFFFFF"/>
            <w:noWrap/>
            <w:vAlign w:val="center"/>
            <w:hideMark/>
          </w:tcPr>
          <w:p w14:paraId="345468F8" w14:textId="77777777" w:rsidR="00676EE6" w:rsidRPr="00676EE6" w:rsidRDefault="00676EE6" w:rsidP="00C95D45">
            <w:pPr>
              <w:spacing w:line="240" w:lineRule="auto"/>
              <w:jc w:val="right"/>
              <w:rPr>
                <w:rFonts w:eastAsia="Times New Roman"/>
                <w:color w:val="000000"/>
                <w:szCs w:val="19"/>
                <w:lang w:val="en-US"/>
              </w:rPr>
            </w:pPr>
            <w:r w:rsidRPr="00676EE6">
              <w:rPr>
                <w:rFonts w:eastAsia="Times New Roman"/>
                <w:color w:val="000000"/>
                <w:szCs w:val="19"/>
                <w:lang w:val="en-US"/>
              </w:rPr>
              <w:t xml:space="preserve">5'530  </w:t>
            </w:r>
          </w:p>
        </w:tc>
        <w:tc>
          <w:tcPr>
            <w:tcW w:w="764" w:type="dxa"/>
            <w:tcBorders>
              <w:top w:val="nil"/>
              <w:left w:val="nil"/>
              <w:bottom w:val="nil"/>
              <w:right w:val="nil"/>
            </w:tcBorders>
            <w:shd w:val="clear" w:color="auto" w:fill="auto"/>
            <w:noWrap/>
            <w:vAlign w:val="center"/>
            <w:hideMark/>
          </w:tcPr>
          <w:p w14:paraId="254BBFA6" w14:textId="77777777" w:rsidR="00676EE6" w:rsidRPr="00676EE6" w:rsidRDefault="00676EE6" w:rsidP="00C95D45">
            <w:pPr>
              <w:spacing w:line="240" w:lineRule="auto"/>
              <w:jc w:val="right"/>
              <w:rPr>
                <w:rFonts w:eastAsia="Times New Roman"/>
                <w:color w:val="000000"/>
                <w:szCs w:val="19"/>
                <w:lang w:val="en-US"/>
              </w:rPr>
            </w:pPr>
            <w:r w:rsidRPr="00676EE6">
              <w:rPr>
                <w:rFonts w:eastAsia="Times New Roman"/>
                <w:color w:val="000000"/>
                <w:szCs w:val="19"/>
                <w:lang w:val="en-US"/>
              </w:rPr>
              <w:t>0.2%</w:t>
            </w:r>
          </w:p>
        </w:tc>
      </w:tr>
      <w:tr w:rsidR="00676EE6" w:rsidRPr="00676EE6" w14:paraId="63D24B83" w14:textId="77777777" w:rsidTr="00C95D45">
        <w:trPr>
          <w:trHeight w:val="450"/>
        </w:trPr>
        <w:tc>
          <w:tcPr>
            <w:tcW w:w="2000" w:type="dxa"/>
            <w:tcBorders>
              <w:top w:val="nil"/>
              <w:left w:val="nil"/>
              <w:bottom w:val="single" w:sz="4" w:space="0" w:color="auto"/>
              <w:right w:val="nil"/>
            </w:tcBorders>
            <w:shd w:val="clear" w:color="auto" w:fill="auto"/>
            <w:vAlign w:val="center"/>
            <w:hideMark/>
          </w:tcPr>
          <w:p w14:paraId="411C4875" w14:textId="77777777" w:rsidR="00676EE6" w:rsidRPr="00676EE6" w:rsidRDefault="00676EE6" w:rsidP="00C95D45">
            <w:pPr>
              <w:spacing w:line="240" w:lineRule="auto"/>
              <w:jc w:val="right"/>
              <w:rPr>
                <w:rFonts w:eastAsia="Times New Roman"/>
                <w:color w:val="000000"/>
                <w:szCs w:val="19"/>
                <w:lang w:val="en-US"/>
              </w:rPr>
            </w:pPr>
            <w:r w:rsidRPr="00676EE6">
              <w:rPr>
                <w:rFonts w:eastAsia="Times New Roman"/>
                <w:color w:val="000000"/>
                <w:szCs w:val="19"/>
                <w:lang w:val="en-US"/>
              </w:rPr>
              <w:t>other special cases</w:t>
            </w:r>
          </w:p>
        </w:tc>
        <w:tc>
          <w:tcPr>
            <w:tcW w:w="1398" w:type="dxa"/>
            <w:tcBorders>
              <w:top w:val="nil"/>
              <w:left w:val="single" w:sz="4" w:space="0" w:color="C0C0C0"/>
              <w:bottom w:val="nil"/>
              <w:right w:val="single" w:sz="4" w:space="0" w:color="C0C0C0"/>
            </w:tcBorders>
            <w:shd w:val="clear" w:color="000000" w:fill="FFFFFF"/>
            <w:noWrap/>
            <w:vAlign w:val="center"/>
            <w:hideMark/>
          </w:tcPr>
          <w:p w14:paraId="75148E03" w14:textId="77777777" w:rsidR="00676EE6" w:rsidRPr="00676EE6" w:rsidRDefault="00676EE6" w:rsidP="00C95D45">
            <w:pPr>
              <w:spacing w:line="240" w:lineRule="auto"/>
              <w:jc w:val="right"/>
              <w:rPr>
                <w:rFonts w:eastAsia="Times New Roman"/>
                <w:color w:val="000000"/>
                <w:szCs w:val="19"/>
                <w:lang w:val="en-US"/>
              </w:rPr>
            </w:pPr>
            <w:r w:rsidRPr="00676EE6">
              <w:rPr>
                <w:rFonts w:eastAsia="Times New Roman"/>
                <w:color w:val="000000"/>
                <w:szCs w:val="19"/>
                <w:lang w:val="en-US"/>
              </w:rPr>
              <w:t xml:space="preserve">506'129  </w:t>
            </w:r>
          </w:p>
        </w:tc>
        <w:tc>
          <w:tcPr>
            <w:tcW w:w="586" w:type="dxa"/>
            <w:tcBorders>
              <w:top w:val="nil"/>
              <w:left w:val="nil"/>
              <w:bottom w:val="nil"/>
              <w:right w:val="nil"/>
            </w:tcBorders>
            <w:shd w:val="clear" w:color="auto" w:fill="auto"/>
            <w:noWrap/>
            <w:vAlign w:val="center"/>
            <w:hideMark/>
          </w:tcPr>
          <w:p w14:paraId="3098FD4E" w14:textId="77777777" w:rsidR="00676EE6" w:rsidRPr="00676EE6" w:rsidRDefault="00676EE6" w:rsidP="00C95D45">
            <w:pPr>
              <w:spacing w:line="240" w:lineRule="auto"/>
              <w:jc w:val="right"/>
              <w:rPr>
                <w:rFonts w:eastAsia="Times New Roman"/>
                <w:color w:val="000000"/>
                <w:szCs w:val="19"/>
                <w:lang w:val="en-US"/>
              </w:rPr>
            </w:pPr>
            <w:r w:rsidRPr="00676EE6">
              <w:rPr>
                <w:rFonts w:eastAsia="Times New Roman"/>
                <w:color w:val="000000"/>
                <w:szCs w:val="19"/>
                <w:lang w:val="en-US"/>
              </w:rPr>
              <w:t>15.5%</w:t>
            </w:r>
          </w:p>
        </w:tc>
        <w:tc>
          <w:tcPr>
            <w:tcW w:w="1418" w:type="dxa"/>
            <w:tcBorders>
              <w:top w:val="nil"/>
              <w:left w:val="single" w:sz="4" w:space="0" w:color="C0C0C0"/>
              <w:bottom w:val="nil"/>
              <w:right w:val="single" w:sz="4" w:space="0" w:color="C0C0C0"/>
            </w:tcBorders>
            <w:shd w:val="clear" w:color="000000" w:fill="FFFFFF"/>
            <w:noWrap/>
            <w:vAlign w:val="center"/>
            <w:hideMark/>
          </w:tcPr>
          <w:p w14:paraId="783A68AF" w14:textId="77777777" w:rsidR="00676EE6" w:rsidRPr="00676EE6" w:rsidRDefault="00676EE6" w:rsidP="00C95D45">
            <w:pPr>
              <w:spacing w:line="240" w:lineRule="auto"/>
              <w:jc w:val="right"/>
              <w:rPr>
                <w:rFonts w:eastAsia="Times New Roman"/>
                <w:color w:val="000000"/>
                <w:szCs w:val="19"/>
                <w:lang w:val="en-US"/>
              </w:rPr>
            </w:pPr>
            <w:r w:rsidRPr="00676EE6">
              <w:rPr>
                <w:rFonts w:eastAsia="Times New Roman"/>
                <w:color w:val="000000"/>
                <w:szCs w:val="19"/>
                <w:lang w:val="en-US"/>
              </w:rPr>
              <w:t xml:space="preserve">267'819  </w:t>
            </w:r>
          </w:p>
        </w:tc>
        <w:tc>
          <w:tcPr>
            <w:tcW w:w="764" w:type="dxa"/>
            <w:tcBorders>
              <w:top w:val="nil"/>
              <w:left w:val="nil"/>
              <w:bottom w:val="nil"/>
              <w:right w:val="nil"/>
            </w:tcBorders>
            <w:shd w:val="clear" w:color="auto" w:fill="auto"/>
            <w:noWrap/>
            <w:vAlign w:val="center"/>
            <w:hideMark/>
          </w:tcPr>
          <w:p w14:paraId="73CEE91F" w14:textId="77777777" w:rsidR="00676EE6" w:rsidRPr="00676EE6" w:rsidRDefault="00676EE6" w:rsidP="00C95D45">
            <w:pPr>
              <w:spacing w:line="240" w:lineRule="auto"/>
              <w:jc w:val="right"/>
              <w:rPr>
                <w:rFonts w:eastAsia="Times New Roman"/>
                <w:color w:val="000000"/>
                <w:szCs w:val="19"/>
                <w:lang w:val="en-US"/>
              </w:rPr>
            </w:pPr>
            <w:r w:rsidRPr="00676EE6">
              <w:rPr>
                <w:rFonts w:eastAsia="Times New Roman"/>
                <w:color w:val="000000"/>
                <w:szCs w:val="19"/>
                <w:lang w:val="en-US"/>
              </w:rPr>
              <w:t>7.8%</w:t>
            </w:r>
          </w:p>
        </w:tc>
      </w:tr>
      <w:tr w:rsidR="00676EE6" w:rsidRPr="00676EE6" w14:paraId="4F38C2EF" w14:textId="77777777" w:rsidTr="00C95D45">
        <w:trPr>
          <w:trHeight w:val="270"/>
        </w:trPr>
        <w:tc>
          <w:tcPr>
            <w:tcW w:w="2000" w:type="dxa"/>
            <w:tcBorders>
              <w:top w:val="nil"/>
              <w:left w:val="nil"/>
              <w:bottom w:val="double" w:sz="6" w:space="0" w:color="auto"/>
              <w:right w:val="nil"/>
            </w:tcBorders>
            <w:shd w:val="clear" w:color="auto" w:fill="auto"/>
            <w:noWrap/>
            <w:vAlign w:val="bottom"/>
            <w:hideMark/>
          </w:tcPr>
          <w:p w14:paraId="15A7C72B" w14:textId="77777777" w:rsidR="00676EE6" w:rsidRPr="00676EE6" w:rsidRDefault="00676EE6" w:rsidP="00C95D45">
            <w:pPr>
              <w:spacing w:line="240" w:lineRule="auto"/>
              <w:jc w:val="right"/>
              <w:rPr>
                <w:rFonts w:eastAsia="Times New Roman"/>
                <w:i/>
                <w:iCs/>
                <w:color w:val="000000"/>
                <w:szCs w:val="19"/>
                <w:lang w:val="en-US"/>
              </w:rPr>
            </w:pPr>
            <w:r w:rsidRPr="00676EE6">
              <w:rPr>
                <w:rFonts w:eastAsia="Times New Roman"/>
                <w:i/>
                <w:iCs/>
                <w:color w:val="000000"/>
                <w:szCs w:val="19"/>
                <w:lang w:val="en-US"/>
              </w:rPr>
              <w:t>Total</w:t>
            </w:r>
          </w:p>
        </w:tc>
        <w:tc>
          <w:tcPr>
            <w:tcW w:w="1398" w:type="dxa"/>
            <w:tcBorders>
              <w:top w:val="single" w:sz="4" w:space="0" w:color="auto"/>
              <w:left w:val="nil"/>
              <w:bottom w:val="double" w:sz="6" w:space="0" w:color="auto"/>
              <w:right w:val="nil"/>
            </w:tcBorders>
            <w:shd w:val="clear" w:color="auto" w:fill="auto"/>
            <w:noWrap/>
            <w:vAlign w:val="bottom"/>
            <w:hideMark/>
          </w:tcPr>
          <w:p w14:paraId="609089A5" w14:textId="77777777" w:rsidR="00676EE6" w:rsidRPr="00676EE6" w:rsidRDefault="00676EE6" w:rsidP="00B45356">
            <w:pPr>
              <w:spacing w:line="240" w:lineRule="auto"/>
              <w:jc w:val="right"/>
              <w:rPr>
                <w:rFonts w:eastAsia="Times New Roman"/>
                <w:i/>
                <w:iCs/>
                <w:color w:val="000000"/>
                <w:szCs w:val="19"/>
                <w:lang w:val="en-US"/>
              </w:rPr>
            </w:pPr>
            <w:r w:rsidRPr="00676EE6">
              <w:rPr>
                <w:rFonts w:eastAsia="Times New Roman"/>
                <w:i/>
                <w:iCs/>
                <w:color w:val="000000"/>
                <w:szCs w:val="19"/>
                <w:lang w:val="en-US"/>
              </w:rPr>
              <w:t xml:space="preserve">3'271'278  </w:t>
            </w:r>
          </w:p>
        </w:tc>
        <w:tc>
          <w:tcPr>
            <w:tcW w:w="586" w:type="dxa"/>
            <w:tcBorders>
              <w:top w:val="single" w:sz="4" w:space="0" w:color="auto"/>
              <w:left w:val="nil"/>
              <w:bottom w:val="double" w:sz="6" w:space="0" w:color="auto"/>
              <w:right w:val="nil"/>
            </w:tcBorders>
            <w:shd w:val="clear" w:color="auto" w:fill="auto"/>
            <w:noWrap/>
            <w:vAlign w:val="bottom"/>
            <w:hideMark/>
          </w:tcPr>
          <w:p w14:paraId="23FD74A8" w14:textId="77777777" w:rsidR="00676EE6" w:rsidRPr="00676EE6" w:rsidRDefault="00676EE6" w:rsidP="00C95D45">
            <w:pPr>
              <w:spacing w:line="240" w:lineRule="auto"/>
              <w:jc w:val="right"/>
              <w:rPr>
                <w:rFonts w:eastAsia="Times New Roman"/>
                <w:i/>
                <w:iCs/>
                <w:color w:val="000000"/>
                <w:szCs w:val="19"/>
                <w:lang w:val="en-US"/>
              </w:rPr>
            </w:pPr>
            <w:r w:rsidRPr="00676EE6">
              <w:rPr>
                <w:rFonts w:eastAsia="Times New Roman"/>
                <w:i/>
                <w:iCs/>
                <w:color w:val="000000"/>
                <w:szCs w:val="19"/>
                <w:lang w:val="en-US"/>
              </w:rPr>
              <w:t>100%</w:t>
            </w:r>
          </w:p>
        </w:tc>
        <w:tc>
          <w:tcPr>
            <w:tcW w:w="1418" w:type="dxa"/>
            <w:tcBorders>
              <w:top w:val="single" w:sz="4" w:space="0" w:color="auto"/>
              <w:left w:val="nil"/>
              <w:bottom w:val="double" w:sz="6" w:space="0" w:color="auto"/>
              <w:right w:val="nil"/>
            </w:tcBorders>
            <w:shd w:val="clear" w:color="auto" w:fill="auto"/>
            <w:noWrap/>
            <w:vAlign w:val="bottom"/>
            <w:hideMark/>
          </w:tcPr>
          <w:p w14:paraId="4D711238" w14:textId="77777777" w:rsidR="00676EE6" w:rsidRPr="00676EE6" w:rsidRDefault="00676EE6" w:rsidP="00B45356">
            <w:pPr>
              <w:spacing w:line="240" w:lineRule="auto"/>
              <w:jc w:val="right"/>
              <w:rPr>
                <w:rFonts w:eastAsia="Times New Roman"/>
                <w:i/>
                <w:iCs/>
                <w:color w:val="000000"/>
                <w:szCs w:val="19"/>
                <w:lang w:val="en-US"/>
              </w:rPr>
            </w:pPr>
            <w:r w:rsidRPr="00676EE6">
              <w:rPr>
                <w:rFonts w:eastAsia="Times New Roman"/>
                <w:i/>
                <w:iCs/>
                <w:color w:val="000000"/>
                <w:szCs w:val="19"/>
                <w:lang w:val="en-US"/>
              </w:rPr>
              <w:t xml:space="preserve">3'425'351  </w:t>
            </w:r>
          </w:p>
        </w:tc>
        <w:tc>
          <w:tcPr>
            <w:tcW w:w="764" w:type="dxa"/>
            <w:tcBorders>
              <w:top w:val="single" w:sz="4" w:space="0" w:color="auto"/>
              <w:left w:val="nil"/>
              <w:bottom w:val="double" w:sz="6" w:space="0" w:color="auto"/>
              <w:right w:val="nil"/>
            </w:tcBorders>
            <w:shd w:val="clear" w:color="auto" w:fill="auto"/>
            <w:noWrap/>
            <w:vAlign w:val="bottom"/>
            <w:hideMark/>
          </w:tcPr>
          <w:p w14:paraId="05D4C93C" w14:textId="77777777" w:rsidR="00676EE6" w:rsidRPr="00676EE6" w:rsidRDefault="00676EE6" w:rsidP="00C95D45">
            <w:pPr>
              <w:spacing w:line="240" w:lineRule="auto"/>
              <w:jc w:val="right"/>
              <w:rPr>
                <w:rFonts w:eastAsia="Times New Roman"/>
                <w:i/>
                <w:iCs/>
                <w:color w:val="000000"/>
                <w:szCs w:val="19"/>
                <w:lang w:val="en-US"/>
              </w:rPr>
            </w:pPr>
            <w:r w:rsidRPr="00676EE6">
              <w:rPr>
                <w:rFonts w:eastAsia="Times New Roman"/>
                <w:i/>
                <w:iCs/>
                <w:color w:val="000000"/>
                <w:szCs w:val="19"/>
                <w:lang w:val="en-US"/>
              </w:rPr>
              <w:t>100%</w:t>
            </w:r>
          </w:p>
        </w:tc>
      </w:tr>
    </w:tbl>
    <w:p w14:paraId="4EFBDD24" w14:textId="4509EB1F" w:rsidR="00881D6F" w:rsidRPr="00871BAC" w:rsidRDefault="00676EE6" w:rsidP="00871BAC">
      <w:pPr>
        <w:pStyle w:val="Beschriftung"/>
        <w:rPr>
          <w:i/>
          <w:lang w:val="en-US"/>
        </w:rPr>
      </w:pPr>
      <w:r w:rsidRPr="007A5603">
        <w:rPr>
          <w:i/>
          <w:lang w:val="en-US"/>
        </w:rPr>
        <w:t xml:space="preserve">Source: Aggregated </w:t>
      </w:r>
      <w:r w:rsidR="00B64F81">
        <w:rPr>
          <w:i/>
          <w:lang w:val="en-US"/>
        </w:rPr>
        <w:t>t</w:t>
      </w:r>
      <w:r w:rsidR="00B64F81" w:rsidRPr="007A5603">
        <w:rPr>
          <w:i/>
          <w:lang w:val="en-US"/>
        </w:rPr>
        <w:t xml:space="preserve">ax </w:t>
      </w:r>
      <w:r w:rsidR="00B64F81">
        <w:rPr>
          <w:i/>
          <w:lang w:val="en-US"/>
        </w:rPr>
        <w:t>s</w:t>
      </w:r>
      <w:r w:rsidR="00B64F81" w:rsidRPr="007A5603">
        <w:rPr>
          <w:i/>
          <w:lang w:val="en-US"/>
        </w:rPr>
        <w:t xml:space="preserve">tatistics </w:t>
      </w:r>
      <w:r w:rsidRPr="007A5603">
        <w:rPr>
          <w:i/>
          <w:lang w:val="en-US"/>
        </w:rPr>
        <w:t>from Swiss F</w:t>
      </w:r>
      <w:r w:rsidR="0072037E">
        <w:rPr>
          <w:i/>
          <w:lang w:val="en-US"/>
        </w:rPr>
        <w:t>TA</w:t>
      </w:r>
    </w:p>
    <w:p w14:paraId="2F5F8239" w14:textId="7006480B" w:rsidR="00881D6F" w:rsidRDefault="00F216BD" w:rsidP="004876AF">
      <w:pPr>
        <w:jc w:val="both"/>
        <w:rPr>
          <w:lang w:val="en-US"/>
        </w:rPr>
      </w:pPr>
      <w:r>
        <w:rPr>
          <w:lang w:val="en-US"/>
        </w:rPr>
        <w:t xml:space="preserve">All in all, special cases are </w:t>
      </w:r>
      <w:r w:rsidR="004710F6">
        <w:rPr>
          <w:lang w:val="en-US"/>
        </w:rPr>
        <w:t xml:space="preserve">natives and foreigners </w:t>
      </w:r>
      <w:r w:rsidR="00B62D14">
        <w:rPr>
          <w:lang w:val="en-US"/>
        </w:rPr>
        <w:t xml:space="preserve">who </w:t>
      </w:r>
      <w:r w:rsidR="004710F6">
        <w:rPr>
          <w:lang w:val="en-US"/>
        </w:rPr>
        <w:t xml:space="preserve">are </w:t>
      </w:r>
      <w:r w:rsidR="00B64F81">
        <w:rPr>
          <w:lang w:val="en-US"/>
        </w:rPr>
        <w:t>associated with</w:t>
      </w:r>
      <w:r w:rsidR="004710F6">
        <w:rPr>
          <w:lang w:val="en-US"/>
        </w:rPr>
        <w:t xml:space="preserve"> a </w:t>
      </w:r>
      <w:r>
        <w:rPr>
          <w:lang w:val="en-US"/>
        </w:rPr>
        <w:t>foreign country but are nonetheless part of Swiss society</w:t>
      </w:r>
      <w:r w:rsidR="009436B4">
        <w:rPr>
          <w:lang w:val="en-US"/>
        </w:rPr>
        <w:t xml:space="preserve"> and should theoretically be included </w:t>
      </w:r>
      <w:r w:rsidR="00162643">
        <w:rPr>
          <w:lang w:val="en-US"/>
        </w:rPr>
        <w:t xml:space="preserve">in the </w:t>
      </w:r>
      <w:r w:rsidR="009436B4">
        <w:rPr>
          <w:lang w:val="en-US"/>
        </w:rPr>
        <w:t>analysis</w:t>
      </w:r>
      <w:r w:rsidR="00ED544A">
        <w:rPr>
          <w:lang w:val="en-US"/>
        </w:rPr>
        <w:t>.</w:t>
      </w:r>
      <w:r>
        <w:rPr>
          <w:lang w:val="en-US"/>
        </w:rPr>
        <w:t xml:space="preserve"> Their inclusion leads to an increase of income inequality because special cases are strongly polarized</w:t>
      </w:r>
      <w:r w:rsidR="00B64F81">
        <w:rPr>
          <w:lang w:val="en-US"/>
        </w:rPr>
        <w:t>,</w:t>
      </w:r>
      <w:r>
        <w:rPr>
          <w:lang w:val="en-US"/>
        </w:rPr>
        <w:t xml:space="preserve"> including very low and very high incomes</w:t>
      </w:r>
      <w:r w:rsidR="00A6356B">
        <w:rPr>
          <w:lang w:val="en-US"/>
        </w:rPr>
        <w:t xml:space="preserve"> (while </w:t>
      </w:r>
      <w:r w:rsidR="00632DEB">
        <w:rPr>
          <w:lang w:val="en-US"/>
        </w:rPr>
        <w:t xml:space="preserve">even </w:t>
      </w:r>
      <w:r w:rsidR="00A6356B">
        <w:rPr>
          <w:lang w:val="en-US"/>
        </w:rPr>
        <w:t>still underestimating high incomes of wealthy foreigners taxed according to their expenditures)</w:t>
      </w:r>
      <w:r>
        <w:rPr>
          <w:lang w:val="en-US"/>
        </w:rPr>
        <w:t xml:space="preserve">. In terms of </w:t>
      </w:r>
      <w:r w:rsidR="00B64F81">
        <w:rPr>
          <w:lang w:val="en-US"/>
        </w:rPr>
        <w:t xml:space="preserve">the </w:t>
      </w:r>
      <w:r>
        <w:rPr>
          <w:lang w:val="en-US"/>
        </w:rPr>
        <w:t>Gini coefficient</w:t>
      </w:r>
      <w:r w:rsidR="00B64F81">
        <w:rPr>
          <w:lang w:val="en-US"/>
        </w:rPr>
        <w:t>,</w:t>
      </w:r>
      <w:r>
        <w:rPr>
          <w:lang w:val="en-US"/>
        </w:rPr>
        <w:t xml:space="preserve"> the inclusion of the special cases lead</w:t>
      </w:r>
      <w:r w:rsidR="004710F6">
        <w:rPr>
          <w:lang w:val="en-US"/>
        </w:rPr>
        <w:t>s</w:t>
      </w:r>
      <w:r>
        <w:rPr>
          <w:lang w:val="en-US"/>
        </w:rPr>
        <w:t xml:space="preserve"> to a moderate increase of +0.02 in 2011.</w:t>
      </w:r>
    </w:p>
    <w:p w14:paraId="3062C98D" w14:textId="77777777" w:rsidR="00676EE6" w:rsidRDefault="00676EE6" w:rsidP="00497AAC">
      <w:pPr>
        <w:rPr>
          <w:lang w:val="en-US"/>
        </w:rPr>
      </w:pPr>
    </w:p>
    <w:p w14:paraId="1380D35F" w14:textId="06FDA26D" w:rsidR="00881D6F" w:rsidRDefault="00905153" w:rsidP="004876AF">
      <w:pPr>
        <w:jc w:val="both"/>
        <w:rPr>
          <w:lang w:val="en-US"/>
        </w:rPr>
      </w:pPr>
      <w:r>
        <w:rPr>
          <w:lang w:val="en-US"/>
        </w:rPr>
        <w:t>I</w:t>
      </w:r>
      <w:r w:rsidR="00881D6F">
        <w:rPr>
          <w:lang w:val="en-US"/>
        </w:rPr>
        <w:t xml:space="preserve">t has to be mentioned that individuals who are taxed at source are not covered in the tax statistics. </w:t>
      </w:r>
      <w:r w:rsidR="000B6A44">
        <w:rPr>
          <w:lang w:val="en-US"/>
        </w:rPr>
        <w:t>These are mainly m</w:t>
      </w:r>
      <w:r w:rsidR="000F33AB">
        <w:rPr>
          <w:lang w:val="en-US"/>
        </w:rPr>
        <w:t>igrants</w:t>
      </w:r>
      <w:r w:rsidR="00881D6F">
        <w:rPr>
          <w:lang w:val="en-US"/>
        </w:rPr>
        <w:t xml:space="preserve"> who </w:t>
      </w:r>
      <w:r w:rsidR="00A6356B">
        <w:rPr>
          <w:lang w:val="en-US"/>
        </w:rPr>
        <w:t xml:space="preserve">live and work </w:t>
      </w:r>
      <w:r w:rsidR="00881D6F">
        <w:rPr>
          <w:lang w:val="en-US"/>
        </w:rPr>
        <w:t xml:space="preserve">in Switzerland but </w:t>
      </w:r>
      <w:r w:rsidR="00B64F81">
        <w:rPr>
          <w:lang w:val="en-US"/>
        </w:rPr>
        <w:t xml:space="preserve">have </w:t>
      </w:r>
      <w:r w:rsidR="00881D6F">
        <w:rPr>
          <w:lang w:val="en-US"/>
        </w:rPr>
        <w:t>not yet receive</w:t>
      </w:r>
      <w:r w:rsidR="00B64F81">
        <w:rPr>
          <w:lang w:val="en-US"/>
        </w:rPr>
        <w:t>d</w:t>
      </w:r>
      <w:r w:rsidR="00881D6F">
        <w:rPr>
          <w:lang w:val="en-US"/>
        </w:rPr>
        <w:t xml:space="preserve"> a </w:t>
      </w:r>
      <w:r w:rsidR="00BD159D">
        <w:rPr>
          <w:lang w:val="en-US"/>
        </w:rPr>
        <w:t xml:space="preserve">permanent </w:t>
      </w:r>
      <w:r w:rsidR="00881D6F">
        <w:rPr>
          <w:lang w:val="en-US"/>
        </w:rPr>
        <w:t>r</w:t>
      </w:r>
      <w:r w:rsidR="00881D6F" w:rsidRPr="00F216BD">
        <w:rPr>
          <w:lang w:val="en-US"/>
        </w:rPr>
        <w:t>esidence permit</w:t>
      </w:r>
      <w:r w:rsidR="000B6A44">
        <w:rPr>
          <w:lang w:val="en-US"/>
        </w:rPr>
        <w:t>. These individuals</w:t>
      </w:r>
      <w:r w:rsidR="00A6356B">
        <w:rPr>
          <w:lang w:val="en-US"/>
        </w:rPr>
        <w:t xml:space="preserve"> </w:t>
      </w:r>
      <w:r w:rsidR="000F33AB">
        <w:rPr>
          <w:lang w:val="en-US"/>
        </w:rPr>
        <w:t>get taxes directly subtracted from</w:t>
      </w:r>
      <w:r w:rsidR="004E7C18">
        <w:rPr>
          <w:lang w:val="en-US"/>
        </w:rPr>
        <w:t xml:space="preserve"> their income</w:t>
      </w:r>
      <w:r w:rsidR="00A6356B">
        <w:rPr>
          <w:lang w:val="en-US"/>
        </w:rPr>
        <w:t xml:space="preserve"> without filling a tax form</w:t>
      </w:r>
      <w:r w:rsidR="00881D6F">
        <w:rPr>
          <w:lang w:val="en-US"/>
        </w:rPr>
        <w:t xml:space="preserve">. As this is a common case and </w:t>
      </w:r>
      <w:r w:rsidR="00B64F81">
        <w:rPr>
          <w:lang w:val="en-US"/>
        </w:rPr>
        <w:t xml:space="preserve">as </w:t>
      </w:r>
      <w:r w:rsidR="00881D6F">
        <w:rPr>
          <w:lang w:val="en-US"/>
        </w:rPr>
        <w:t xml:space="preserve">these individuals often stay </w:t>
      </w:r>
      <w:r w:rsidR="00B64F81">
        <w:rPr>
          <w:lang w:val="en-US"/>
        </w:rPr>
        <w:t xml:space="preserve">for </w:t>
      </w:r>
      <w:r w:rsidR="00881D6F">
        <w:rPr>
          <w:lang w:val="en-US"/>
        </w:rPr>
        <w:t>several years and probably have very diverse incomes</w:t>
      </w:r>
      <w:r w:rsidR="00492E15">
        <w:rPr>
          <w:lang w:val="en-US"/>
        </w:rPr>
        <w:t>,</w:t>
      </w:r>
      <w:r w:rsidR="00881D6F">
        <w:rPr>
          <w:lang w:val="en-US"/>
        </w:rPr>
        <w:t xml:space="preserve"> it would be interesting to see how their inclusion would affect the income distribution. Also taxed </w:t>
      </w:r>
      <w:r w:rsidR="00A6356B">
        <w:rPr>
          <w:lang w:val="en-US"/>
        </w:rPr>
        <w:t xml:space="preserve">at </w:t>
      </w:r>
      <w:r w:rsidR="00881D6F">
        <w:rPr>
          <w:lang w:val="en-US"/>
        </w:rPr>
        <w:t xml:space="preserve">source and therefore not included in the tax statistics are individuals who </w:t>
      </w:r>
      <w:r w:rsidR="00492E15">
        <w:rPr>
          <w:lang w:val="en-US"/>
        </w:rPr>
        <w:t xml:space="preserve">do not </w:t>
      </w:r>
      <w:r w:rsidR="00881D6F">
        <w:rPr>
          <w:lang w:val="en-US"/>
        </w:rPr>
        <w:t xml:space="preserve">have a permanent residence in Switzerland. This includes for example </w:t>
      </w:r>
      <w:r w:rsidR="00881D6F" w:rsidRPr="00881D6F">
        <w:rPr>
          <w:lang w:val="en-US"/>
        </w:rPr>
        <w:t>cross-border commuter</w:t>
      </w:r>
      <w:r w:rsidR="004710F6">
        <w:rPr>
          <w:lang w:val="en-US"/>
        </w:rPr>
        <w:t>s</w:t>
      </w:r>
      <w:r w:rsidR="00881D6F">
        <w:rPr>
          <w:lang w:val="en-US"/>
        </w:rPr>
        <w:t>, consultants, athletes or artists</w:t>
      </w:r>
      <w:r w:rsidR="004710F6">
        <w:rPr>
          <w:lang w:val="en-US"/>
        </w:rPr>
        <w:t>, who earn income in Switzerland while living abroad.</w:t>
      </w:r>
    </w:p>
    <w:p w14:paraId="733C6FE7" w14:textId="77777777" w:rsidR="005B4A5D" w:rsidRPr="000B1BAB" w:rsidRDefault="005B4A5D" w:rsidP="000B1BAB">
      <w:pPr>
        <w:rPr>
          <w:lang w:val="en-US"/>
        </w:rPr>
      </w:pPr>
    </w:p>
    <w:p w14:paraId="11C42576" w14:textId="59375872" w:rsidR="00455C52" w:rsidRPr="00616B27" w:rsidRDefault="00902D03" w:rsidP="00616B27">
      <w:pPr>
        <w:pStyle w:val="berschrift3"/>
        <w:rPr>
          <w:i/>
          <w:lang w:val="en-US"/>
        </w:rPr>
      </w:pPr>
      <w:bookmarkStart w:id="58" w:name="_Ref405910412"/>
      <w:bookmarkStart w:id="59" w:name="_Toc406505803"/>
      <w:bookmarkStart w:id="60" w:name="_Ref426727686"/>
      <w:r>
        <w:rPr>
          <w:i/>
          <w:lang w:val="en-US"/>
        </w:rPr>
        <w:t>Influence of non-taxed</w:t>
      </w:r>
      <w:bookmarkEnd w:id="58"/>
      <w:bookmarkEnd w:id="59"/>
      <w:r w:rsidR="00B64F81">
        <w:rPr>
          <w:i/>
          <w:lang w:val="en-US"/>
        </w:rPr>
        <w:t xml:space="preserve"> units</w:t>
      </w:r>
      <w:bookmarkEnd w:id="60"/>
    </w:p>
    <w:p w14:paraId="096F9DF3" w14:textId="1E194203" w:rsidR="00E05C8B" w:rsidRPr="00846DC4" w:rsidRDefault="00E05C8B" w:rsidP="001232D9">
      <w:pPr>
        <w:rPr>
          <w:lang w:val="en-US"/>
        </w:rPr>
      </w:pPr>
      <w:r w:rsidRPr="00154023">
        <w:rPr>
          <w:lang w:val="en-US"/>
        </w:rPr>
        <w:t xml:space="preserve">From 1995/1996 </w:t>
      </w:r>
      <w:r w:rsidR="00846DC4">
        <w:rPr>
          <w:lang w:val="en-US"/>
        </w:rPr>
        <w:t>to</w:t>
      </w:r>
      <w:r w:rsidR="00846DC4" w:rsidRPr="00154023">
        <w:rPr>
          <w:lang w:val="en-US"/>
        </w:rPr>
        <w:t xml:space="preserve"> </w:t>
      </w:r>
      <w:r w:rsidRPr="00154023">
        <w:rPr>
          <w:lang w:val="en-US"/>
        </w:rPr>
        <w:t>201</w:t>
      </w:r>
      <w:r w:rsidR="004A6F24">
        <w:rPr>
          <w:lang w:val="en-US"/>
        </w:rPr>
        <w:t>1</w:t>
      </w:r>
      <w:r w:rsidRPr="00154023">
        <w:rPr>
          <w:lang w:val="en-US"/>
        </w:rPr>
        <w:t xml:space="preserve"> the number of non-taxed units is reported</w:t>
      </w:r>
      <w:r>
        <w:rPr>
          <w:lang w:val="en-US"/>
        </w:rPr>
        <w:t xml:space="preserve"> by the FTA</w:t>
      </w:r>
      <w:r w:rsidRPr="00154023">
        <w:rPr>
          <w:lang w:val="en-US"/>
        </w:rPr>
        <w:t>, but not for the years before.</w:t>
      </w:r>
      <w:r w:rsidR="00902D03">
        <w:rPr>
          <w:lang w:val="en-US"/>
        </w:rPr>
        <w:t xml:space="preserve"> This means</w:t>
      </w:r>
      <w:r w:rsidR="000208E0">
        <w:rPr>
          <w:lang w:val="en-US"/>
        </w:rPr>
        <w:t xml:space="preserve"> that</w:t>
      </w:r>
      <w:r w:rsidR="00902D03">
        <w:rPr>
          <w:lang w:val="en-US"/>
        </w:rPr>
        <w:t xml:space="preserve"> </w:t>
      </w:r>
      <w:r w:rsidR="006A2614">
        <w:rPr>
          <w:lang w:val="en-US"/>
        </w:rPr>
        <w:t>we are able to</w:t>
      </w:r>
      <w:r w:rsidR="00902D03">
        <w:rPr>
          <w:lang w:val="en-US"/>
        </w:rPr>
        <w:t xml:space="preserve"> quantify the influence of excluding the non-taxed </w:t>
      </w:r>
      <w:r w:rsidR="00B64F81">
        <w:rPr>
          <w:lang w:val="en-US"/>
        </w:rPr>
        <w:t xml:space="preserve">units </w:t>
      </w:r>
      <w:r w:rsidR="006A2614">
        <w:rPr>
          <w:lang w:val="en-US"/>
        </w:rPr>
        <w:t>based on the period from 1995/1996 to 201</w:t>
      </w:r>
      <w:r w:rsidR="004A6F24">
        <w:rPr>
          <w:lang w:val="en-US"/>
        </w:rPr>
        <w:t>1</w:t>
      </w:r>
      <w:r w:rsidR="006A2614">
        <w:rPr>
          <w:lang w:val="en-US"/>
        </w:rPr>
        <w:t>.</w:t>
      </w:r>
      <w:r w:rsidR="00902D03">
        <w:rPr>
          <w:lang w:val="en-US"/>
        </w:rPr>
        <w:t xml:space="preserve"> </w:t>
      </w:r>
      <w:r w:rsidRPr="00154023">
        <w:rPr>
          <w:lang w:val="en-US"/>
        </w:rPr>
        <w:t xml:space="preserve"> </w:t>
      </w:r>
    </w:p>
    <w:p w14:paraId="368A666D" w14:textId="77777777" w:rsidR="00E05C8B" w:rsidRDefault="00E05C8B" w:rsidP="001232D9">
      <w:pPr>
        <w:rPr>
          <w:lang w:val="en-US"/>
        </w:rPr>
      </w:pPr>
    </w:p>
    <w:p w14:paraId="5EAC4796" w14:textId="23B399D7" w:rsidR="001E20D3" w:rsidRDefault="00E829AC" w:rsidP="001232D9">
      <w:pPr>
        <w:rPr>
          <w:lang w:val="en-US"/>
        </w:rPr>
      </w:pPr>
      <w:r>
        <w:rPr>
          <w:noProof/>
          <w:lang w:eastAsia="de-CH"/>
        </w:rPr>
        <w:lastRenderedPageBreak/>
        <w:drawing>
          <wp:inline distT="0" distB="0" distL="0" distR="0" wp14:anchorId="2A3C83A2" wp14:editId="19D0E444">
            <wp:extent cx="6011545" cy="3439017"/>
            <wp:effectExtent l="0" t="0" r="8255" b="9525"/>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011545" cy="3439017"/>
                    </a:xfrm>
                    <a:prstGeom prst="rect">
                      <a:avLst/>
                    </a:prstGeom>
                    <a:noFill/>
                    <a:ln>
                      <a:noFill/>
                    </a:ln>
                  </pic:spPr>
                </pic:pic>
              </a:graphicData>
            </a:graphic>
          </wp:inline>
        </w:drawing>
      </w:r>
    </w:p>
    <w:p w14:paraId="54A9340D" w14:textId="3B8E5623" w:rsidR="001E20D3" w:rsidRDefault="001E20D3" w:rsidP="004876AF">
      <w:pPr>
        <w:pStyle w:val="Beschriftung"/>
        <w:rPr>
          <w:rStyle w:val="Kommentarzeichen"/>
          <w:bCs w:val="0"/>
          <w:lang w:val="en-US"/>
        </w:rPr>
      </w:pPr>
      <w:bookmarkStart w:id="61" w:name="_Ref417324129"/>
      <w:r w:rsidRPr="00616B27">
        <w:rPr>
          <w:sz w:val="24"/>
          <w:lang w:val="en-US"/>
        </w:rPr>
        <w:t xml:space="preserve">Figure </w:t>
      </w:r>
      <w:r w:rsidRPr="00616B27">
        <w:rPr>
          <w:sz w:val="24"/>
          <w:lang w:val="en-US"/>
        </w:rPr>
        <w:fldChar w:fldCharType="begin"/>
      </w:r>
      <w:r w:rsidRPr="00616B27">
        <w:rPr>
          <w:sz w:val="24"/>
          <w:lang w:val="en-US"/>
        </w:rPr>
        <w:instrText xml:space="preserve"> </w:instrText>
      </w:r>
      <w:r w:rsidR="006D14BC">
        <w:rPr>
          <w:sz w:val="24"/>
          <w:lang w:val="en-US"/>
        </w:rPr>
        <w:instrText>SEQ</w:instrText>
      </w:r>
      <w:r w:rsidRPr="00616B27">
        <w:rPr>
          <w:sz w:val="24"/>
          <w:lang w:val="en-US"/>
        </w:rPr>
        <w:instrText xml:space="preserve"> Figure \* ARABIC </w:instrText>
      </w:r>
      <w:r w:rsidRPr="00616B27">
        <w:rPr>
          <w:sz w:val="24"/>
          <w:lang w:val="en-US"/>
        </w:rPr>
        <w:fldChar w:fldCharType="separate"/>
      </w:r>
      <w:r w:rsidR="00E829AC">
        <w:rPr>
          <w:noProof/>
          <w:sz w:val="24"/>
          <w:lang w:val="en-US"/>
        </w:rPr>
        <w:t>11</w:t>
      </w:r>
      <w:r w:rsidRPr="00616B27">
        <w:rPr>
          <w:sz w:val="24"/>
          <w:lang w:val="en-US"/>
        </w:rPr>
        <w:fldChar w:fldCharType="end"/>
      </w:r>
      <w:bookmarkEnd w:id="61"/>
      <w:r w:rsidRPr="00616B27">
        <w:rPr>
          <w:sz w:val="24"/>
          <w:lang w:val="en-US"/>
        </w:rPr>
        <w:t>:</w:t>
      </w:r>
      <w:r w:rsidRPr="00616B27">
        <w:rPr>
          <w:lang w:val="en-US"/>
        </w:rPr>
        <w:t xml:space="preserve"> </w:t>
      </w:r>
      <w:r>
        <w:rPr>
          <w:sz w:val="24"/>
          <w:lang w:val="en-US"/>
        </w:rPr>
        <w:t>Influence on non-taxed</w:t>
      </w:r>
      <w:r w:rsidR="00B64F81">
        <w:rPr>
          <w:sz w:val="24"/>
          <w:lang w:val="en-US"/>
        </w:rPr>
        <w:t xml:space="preserve"> units</w:t>
      </w:r>
      <w:r>
        <w:rPr>
          <w:sz w:val="24"/>
          <w:lang w:val="en-US"/>
        </w:rPr>
        <w:br/>
      </w:r>
      <w:r w:rsidRPr="007A5603">
        <w:rPr>
          <w:i/>
          <w:lang w:val="en-US"/>
        </w:rPr>
        <w:t xml:space="preserve">Source: Aggregated </w:t>
      </w:r>
      <w:r w:rsidR="00B64F81">
        <w:rPr>
          <w:i/>
          <w:lang w:val="en-US"/>
        </w:rPr>
        <w:t>t</w:t>
      </w:r>
      <w:r w:rsidR="00B64F81" w:rsidRPr="007A5603">
        <w:rPr>
          <w:i/>
          <w:lang w:val="en-US"/>
        </w:rPr>
        <w:t xml:space="preserve">ax </w:t>
      </w:r>
      <w:r w:rsidR="00B64F81">
        <w:rPr>
          <w:i/>
          <w:lang w:val="en-US"/>
        </w:rPr>
        <w:t>s</w:t>
      </w:r>
      <w:r w:rsidR="00B64F81" w:rsidRPr="007A5603">
        <w:rPr>
          <w:i/>
          <w:lang w:val="en-US"/>
        </w:rPr>
        <w:t xml:space="preserve">tatistics </w:t>
      </w:r>
      <w:r>
        <w:rPr>
          <w:i/>
          <w:lang w:val="en-US"/>
        </w:rPr>
        <w:t>(FTA)</w:t>
      </w:r>
    </w:p>
    <w:p w14:paraId="0C7DE43A" w14:textId="77777777" w:rsidR="001E20D3" w:rsidRDefault="001E20D3" w:rsidP="001232D9">
      <w:pPr>
        <w:rPr>
          <w:lang w:val="en-US"/>
        </w:rPr>
      </w:pPr>
    </w:p>
    <w:p w14:paraId="5C1B6406" w14:textId="6680BA14" w:rsidR="0069494D" w:rsidRDefault="00497AAC" w:rsidP="004876AF">
      <w:pPr>
        <w:jc w:val="both"/>
        <w:rPr>
          <w:lang w:val="en-US"/>
        </w:rPr>
      </w:pPr>
      <w:r w:rsidRPr="00497AAC">
        <w:rPr>
          <w:lang w:val="en-US"/>
        </w:rPr>
        <w:t xml:space="preserve">We </w:t>
      </w:r>
      <w:r w:rsidR="006A2614">
        <w:rPr>
          <w:lang w:val="en-US"/>
        </w:rPr>
        <w:t>calculate</w:t>
      </w:r>
      <w:r w:rsidR="006A2614" w:rsidRPr="00497AAC">
        <w:rPr>
          <w:lang w:val="en-US"/>
        </w:rPr>
        <w:t xml:space="preserve"> </w:t>
      </w:r>
      <w:r w:rsidRPr="00497AAC">
        <w:rPr>
          <w:lang w:val="en-US"/>
        </w:rPr>
        <w:t>three Gini</w:t>
      </w:r>
      <w:r w:rsidR="00B64F81">
        <w:rPr>
          <w:lang w:val="en-US"/>
        </w:rPr>
        <w:t xml:space="preserve"> </w:t>
      </w:r>
      <w:r w:rsidRPr="00497AAC">
        <w:rPr>
          <w:lang w:val="en-US"/>
        </w:rPr>
        <w:t>time</w:t>
      </w:r>
      <w:r w:rsidR="00B64F81">
        <w:rPr>
          <w:lang w:val="en-US"/>
        </w:rPr>
        <w:t xml:space="preserve"> </w:t>
      </w:r>
      <w:r w:rsidRPr="00497AAC">
        <w:rPr>
          <w:lang w:val="en-US"/>
        </w:rPr>
        <w:t xml:space="preserve">series </w:t>
      </w:r>
      <w:r w:rsidR="004F5A70">
        <w:rPr>
          <w:lang w:val="en-US"/>
        </w:rPr>
        <w:t xml:space="preserve">(see </w:t>
      </w:r>
      <w:r w:rsidR="00114F48">
        <w:rPr>
          <w:lang w:val="en-US"/>
        </w:rPr>
        <w:fldChar w:fldCharType="begin"/>
      </w:r>
      <w:r w:rsidR="00114F48">
        <w:rPr>
          <w:lang w:val="en-US"/>
        </w:rPr>
        <w:instrText xml:space="preserve"> </w:instrText>
      </w:r>
      <w:r w:rsidR="006D14BC">
        <w:rPr>
          <w:lang w:val="en-US"/>
        </w:rPr>
        <w:instrText>REF</w:instrText>
      </w:r>
      <w:r w:rsidR="00114F48">
        <w:rPr>
          <w:lang w:val="en-US"/>
        </w:rPr>
        <w:instrText xml:space="preserve"> _Ref417324129 \h  \* MERGEFORMAT </w:instrText>
      </w:r>
      <w:r w:rsidR="00114F48">
        <w:rPr>
          <w:lang w:val="en-US"/>
        </w:rPr>
      </w:r>
      <w:r w:rsidR="00114F48">
        <w:rPr>
          <w:lang w:val="en-US"/>
        </w:rPr>
        <w:fldChar w:fldCharType="separate"/>
      </w:r>
      <w:r w:rsidR="00E829AC" w:rsidRPr="00E829AC">
        <w:rPr>
          <w:lang w:val="en-US"/>
        </w:rPr>
        <w:t>Figure 11</w:t>
      </w:r>
      <w:r w:rsidR="00114F48">
        <w:rPr>
          <w:lang w:val="en-US"/>
        </w:rPr>
        <w:fldChar w:fldCharType="end"/>
      </w:r>
      <w:r w:rsidR="007C739D">
        <w:rPr>
          <w:lang w:val="en-US"/>
        </w:rPr>
        <w:t>)</w:t>
      </w:r>
      <w:r w:rsidR="00E91FF0">
        <w:rPr>
          <w:lang w:val="en-US"/>
        </w:rPr>
        <w:t xml:space="preserve">. </w:t>
      </w:r>
      <w:r w:rsidR="00E020DF">
        <w:rPr>
          <w:lang w:val="en-US"/>
        </w:rPr>
        <w:t>Un</w:t>
      </w:r>
      <w:r w:rsidR="000208E0" w:rsidRPr="00497AAC">
        <w:rPr>
          <w:lang w:val="en-US"/>
        </w:rPr>
        <w:t>surprising</w:t>
      </w:r>
      <w:r w:rsidR="00E020DF">
        <w:rPr>
          <w:lang w:val="en-US"/>
        </w:rPr>
        <w:t>ly</w:t>
      </w:r>
      <w:r w:rsidR="000208E0">
        <w:rPr>
          <w:lang w:val="en-US"/>
        </w:rPr>
        <w:t>,</w:t>
      </w:r>
      <w:r w:rsidR="000208E0" w:rsidRPr="00497AAC">
        <w:rPr>
          <w:lang w:val="en-US"/>
        </w:rPr>
        <w:t xml:space="preserve"> </w:t>
      </w:r>
      <w:r w:rsidR="00C85409">
        <w:rPr>
          <w:lang w:val="en-US"/>
        </w:rPr>
        <w:t>e</w:t>
      </w:r>
      <w:r w:rsidR="00C85409" w:rsidRPr="00497AAC">
        <w:rPr>
          <w:lang w:val="en-US"/>
        </w:rPr>
        <w:t xml:space="preserve">xcluding </w:t>
      </w:r>
      <w:r w:rsidR="008F4037">
        <w:rPr>
          <w:lang w:val="en-US"/>
        </w:rPr>
        <w:t>the non-taxed</w:t>
      </w:r>
      <w:r w:rsidR="008F4037" w:rsidRPr="00497AAC">
        <w:rPr>
          <w:lang w:val="en-US"/>
        </w:rPr>
        <w:t xml:space="preserve"> </w:t>
      </w:r>
      <w:r w:rsidRPr="00497AAC">
        <w:rPr>
          <w:lang w:val="en-US"/>
        </w:rPr>
        <w:t xml:space="preserve">leads to a dramatic drop of the </w:t>
      </w:r>
      <w:r w:rsidR="004F5A70">
        <w:rPr>
          <w:lang w:val="en-US"/>
        </w:rPr>
        <w:t>G</w:t>
      </w:r>
      <w:r w:rsidRPr="00497AAC">
        <w:rPr>
          <w:lang w:val="en-US"/>
        </w:rPr>
        <w:t>ini</w:t>
      </w:r>
      <w:r w:rsidR="004F5A70">
        <w:rPr>
          <w:lang w:val="en-US"/>
        </w:rPr>
        <w:t xml:space="preserve"> </w:t>
      </w:r>
      <w:r w:rsidRPr="00497AAC">
        <w:rPr>
          <w:lang w:val="en-US"/>
        </w:rPr>
        <w:t>coeffic</w:t>
      </w:r>
      <w:r w:rsidR="004F5A70">
        <w:rPr>
          <w:lang w:val="en-US"/>
        </w:rPr>
        <w:t>i</w:t>
      </w:r>
      <w:r w:rsidRPr="00497AAC">
        <w:rPr>
          <w:lang w:val="en-US"/>
        </w:rPr>
        <w:t>ent.</w:t>
      </w:r>
      <w:r w:rsidR="000208E0">
        <w:rPr>
          <w:lang w:val="en-US"/>
        </w:rPr>
        <w:t xml:space="preserve"> At the same time, however,</w:t>
      </w:r>
      <w:r w:rsidRPr="00497AAC">
        <w:rPr>
          <w:lang w:val="en-US"/>
        </w:rPr>
        <w:t xml:space="preserve"> </w:t>
      </w:r>
      <w:r w:rsidR="00C85409">
        <w:rPr>
          <w:lang w:val="en-US"/>
        </w:rPr>
        <w:t>we</w:t>
      </w:r>
      <w:r w:rsidR="00C85409" w:rsidRPr="00497AAC">
        <w:rPr>
          <w:lang w:val="en-US"/>
        </w:rPr>
        <w:t xml:space="preserve"> </w:t>
      </w:r>
      <w:r w:rsidRPr="00497AAC">
        <w:rPr>
          <w:lang w:val="en-US"/>
        </w:rPr>
        <w:t>overestimate</w:t>
      </w:r>
      <w:r w:rsidR="00C85409">
        <w:rPr>
          <w:lang w:val="en-US"/>
        </w:rPr>
        <w:t xml:space="preserve"> inequality</w:t>
      </w:r>
      <w:r w:rsidRPr="00497AAC">
        <w:rPr>
          <w:lang w:val="en-US"/>
        </w:rPr>
        <w:t xml:space="preserve"> </w:t>
      </w:r>
      <w:r w:rsidR="006E5B8C">
        <w:rPr>
          <w:lang w:val="en-US"/>
        </w:rPr>
        <w:t>by assuming</w:t>
      </w:r>
      <w:r w:rsidR="00C85409" w:rsidRPr="00497AAC">
        <w:rPr>
          <w:lang w:val="en-US"/>
        </w:rPr>
        <w:t xml:space="preserve"> </w:t>
      </w:r>
      <w:r w:rsidRPr="00497AAC">
        <w:rPr>
          <w:lang w:val="en-US"/>
        </w:rPr>
        <w:t>non-taxed tax units have zero taxable income. Rather</w:t>
      </w:r>
      <w:r w:rsidR="00BF20AE">
        <w:rPr>
          <w:lang w:val="en-US"/>
        </w:rPr>
        <w:t>,</w:t>
      </w:r>
      <w:r w:rsidRPr="00497AAC">
        <w:rPr>
          <w:lang w:val="en-US"/>
        </w:rPr>
        <w:t xml:space="preserve"> we must assume </w:t>
      </w:r>
      <w:r w:rsidR="008F4037">
        <w:rPr>
          <w:lang w:val="en-US"/>
        </w:rPr>
        <w:t xml:space="preserve">a </w:t>
      </w:r>
      <w:r w:rsidRPr="00497AAC">
        <w:rPr>
          <w:lang w:val="en-US"/>
        </w:rPr>
        <w:t>taxable income between zero and the taxation t</w:t>
      </w:r>
      <w:r w:rsidR="004F5A70">
        <w:rPr>
          <w:lang w:val="en-US"/>
        </w:rPr>
        <w:t>h</w:t>
      </w:r>
      <w:r w:rsidRPr="00497AAC">
        <w:rPr>
          <w:lang w:val="en-US"/>
        </w:rPr>
        <w:t>reshold. We ad</w:t>
      </w:r>
      <w:r w:rsidR="004F5A70">
        <w:rPr>
          <w:lang w:val="en-US"/>
        </w:rPr>
        <w:t>d</w:t>
      </w:r>
      <w:r w:rsidRPr="00497AAC">
        <w:rPr>
          <w:lang w:val="en-US"/>
        </w:rPr>
        <w:t>ress this by presenting a third time</w:t>
      </w:r>
      <w:r w:rsidR="00B64F81">
        <w:rPr>
          <w:lang w:val="en-US"/>
        </w:rPr>
        <w:t xml:space="preserve"> </w:t>
      </w:r>
      <w:r w:rsidRPr="00497AAC">
        <w:rPr>
          <w:lang w:val="en-US"/>
        </w:rPr>
        <w:t xml:space="preserve">series, where we assume non-taxed </w:t>
      </w:r>
      <w:r w:rsidR="00BF20AE">
        <w:rPr>
          <w:lang w:val="en-US"/>
        </w:rPr>
        <w:t xml:space="preserve">units </w:t>
      </w:r>
      <w:r w:rsidR="004F5A70">
        <w:rPr>
          <w:lang w:val="en-US"/>
        </w:rPr>
        <w:t xml:space="preserve">to </w:t>
      </w:r>
      <w:r w:rsidRPr="00497AAC">
        <w:rPr>
          <w:lang w:val="en-US"/>
        </w:rPr>
        <w:t xml:space="preserve">have a taxable income equal </w:t>
      </w:r>
      <w:r w:rsidR="00846DC4">
        <w:rPr>
          <w:lang w:val="en-US"/>
        </w:rPr>
        <w:t xml:space="preserve">to </w:t>
      </w:r>
      <w:r w:rsidR="00B64F81" w:rsidRPr="00497AAC">
        <w:rPr>
          <w:lang w:val="en-US"/>
        </w:rPr>
        <w:t>hal</w:t>
      </w:r>
      <w:r w:rsidR="00B64F81">
        <w:rPr>
          <w:lang w:val="en-US"/>
        </w:rPr>
        <w:t>f</w:t>
      </w:r>
      <w:r w:rsidR="00B64F81" w:rsidRPr="00497AAC">
        <w:rPr>
          <w:lang w:val="en-US"/>
        </w:rPr>
        <w:t xml:space="preserve"> </w:t>
      </w:r>
      <w:r w:rsidRPr="00497AAC">
        <w:rPr>
          <w:lang w:val="en-US"/>
        </w:rPr>
        <w:t xml:space="preserve">the threshold for </w:t>
      </w:r>
      <w:r w:rsidRPr="008F4037">
        <w:rPr>
          <w:lang w:val="en-US"/>
        </w:rPr>
        <w:t>single tax units</w:t>
      </w:r>
      <w:r w:rsidR="000E5BD4">
        <w:rPr>
          <w:lang w:val="en-US"/>
        </w:rPr>
        <w:t>.</w:t>
      </w:r>
      <w:r w:rsidR="00BF20AE">
        <w:rPr>
          <w:rStyle w:val="Funotenzeichen"/>
          <w:lang w:val="en-US"/>
        </w:rPr>
        <w:footnoteReference w:id="15"/>
      </w:r>
      <w:r w:rsidR="006956E1">
        <w:rPr>
          <w:lang w:val="en-US"/>
        </w:rPr>
        <w:t xml:space="preserve"> </w:t>
      </w:r>
      <w:r w:rsidRPr="00497AAC">
        <w:rPr>
          <w:lang w:val="en-US"/>
        </w:rPr>
        <w:t xml:space="preserve">This results </w:t>
      </w:r>
      <w:r w:rsidR="004F5A70">
        <w:rPr>
          <w:lang w:val="en-US"/>
        </w:rPr>
        <w:t xml:space="preserve">in </w:t>
      </w:r>
      <w:r w:rsidRPr="00497AAC">
        <w:rPr>
          <w:lang w:val="en-US"/>
        </w:rPr>
        <w:t>slightly lower</w:t>
      </w:r>
      <w:r w:rsidR="007572D8">
        <w:rPr>
          <w:lang w:val="en-US"/>
        </w:rPr>
        <w:t>, more realistic</w:t>
      </w:r>
      <w:r w:rsidRPr="00497AAC">
        <w:rPr>
          <w:lang w:val="en-US"/>
        </w:rPr>
        <w:t xml:space="preserve"> Gini</w:t>
      </w:r>
      <w:r w:rsidR="004F5A70">
        <w:rPr>
          <w:lang w:val="en-US"/>
        </w:rPr>
        <w:t xml:space="preserve"> </w:t>
      </w:r>
      <w:r w:rsidRPr="00497AAC">
        <w:rPr>
          <w:lang w:val="en-US"/>
        </w:rPr>
        <w:t>coeffic</w:t>
      </w:r>
      <w:r w:rsidR="004F5A70">
        <w:rPr>
          <w:lang w:val="en-US"/>
        </w:rPr>
        <w:t>i</w:t>
      </w:r>
      <w:r w:rsidRPr="00497AAC">
        <w:rPr>
          <w:lang w:val="en-US"/>
        </w:rPr>
        <w:t>ents.</w:t>
      </w:r>
    </w:p>
    <w:p w14:paraId="0A5088B1" w14:textId="736F8C85" w:rsidR="006956E1" w:rsidRDefault="006E5B8C" w:rsidP="004876AF">
      <w:pPr>
        <w:jc w:val="both"/>
        <w:rPr>
          <w:lang w:val="en-US"/>
        </w:rPr>
      </w:pPr>
      <w:r>
        <w:rPr>
          <w:lang w:val="en-US"/>
        </w:rPr>
        <w:t xml:space="preserve">A second problem related to the exemption threshold is identified through the sharp increase of the Gini coefficient in 2011. </w:t>
      </w:r>
      <w:r w:rsidR="00BB6AD2">
        <w:rPr>
          <w:lang w:val="en-US"/>
        </w:rPr>
        <w:t xml:space="preserve">Although </w:t>
      </w:r>
      <w:r w:rsidR="000E5BD4">
        <w:rPr>
          <w:lang w:val="en-US"/>
        </w:rPr>
        <w:t xml:space="preserve">this rise </w:t>
      </w:r>
      <w:r w:rsidR="00876D58">
        <w:rPr>
          <w:lang w:val="en-US"/>
        </w:rPr>
        <w:t>could</w:t>
      </w:r>
      <w:r w:rsidR="000E5BD4">
        <w:rPr>
          <w:lang w:val="en-US"/>
        </w:rPr>
        <w:t xml:space="preserve"> be attributed to a more unequal distribution of incomes, </w:t>
      </w:r>
      <w:r w:rsidR="00876D58">
        <w:rPr>
          <w:lang w:val="en-US"/>
        </w:rPr>
        <w:t>fiscal adjustments are</w:t>
      </w:r>
      <w:r w:rsidR="000E5BD4">
        <w:rPr>
          <w:lang w:val="en-US"/>
        </w:rPr>
        <w:t xml:space="preserve"> another </w:t>
      </w:r>
      <w:r w:rsidR="00A14ACB">
        <w:rPr>
          <w:lang w:val="en-US"/>
        </w:rPr>
        <w:t xml:space="preserve">cause </w:t>
      </w:r>
      <w:r w:rsidR="000E5BD4">
        <w:rPr>
          <w:lang w:val="en-US"/>
        </w:rPr>
        <w:t xml:space="preserve">of the higher Gini coefficient. </w:t>
      </w:r>
      <w:r w:rsidR="004710F6">
        <w:rPr>
          <w:lang w:val="en-US"/>
        </w:rPr>
        <w:t xml:space="preserve">This </w:t>
      </w:r>
      <w:r w:rsidR="00656409">
        <w:rPr>
          <w:lang w:val="en-US"/>
        </w:rPr>
        <w:t>becomes clear</w:t>
      </w:r>
      <w:r w:rsidR="00876D58">
        <w:rPr>
          <w:lang w:val="en-US"/>
        </w:rPr>
        <w:t xml:space="preserve"> when </w:t>
      </w:r>
      <w:r>
        <w:rPr>
          <w:lang w:val="en-US"/>
        </w:rPr>
        <w:t>counting the</w:t>
      </w:r>
      <w:r w:rsidR="00876D58">
        <w:rPr>
          <w:lang w:val="en-US"/>
        </w:rPr>
        <w:t xml:space="preserve"> number of non-taxed subjects. In 2010</w:t>
      </w:r>
      <w:r w:rsidR="00C63B8E">
        <w:rPr>
          <w:lang w:val="en-US"/>
        </w:rPr>
        <w:t>,</w:t>
      </w:r>
      <w:r w:rsidR="00876D58">
        <w:rPr>
          <w:lang w:val="en-US"/>
        </w:rPr>
        <w:t xml:space="preserve"> </w:t>
      </w:r>
      <w:r w:rsidR="00B64F81">
        <w:rPr>
          <w:lang w:val="en-US"/>
        </w:rPr>
        <w:t xml:space="preserve">906,500 </w:t>
      </w:r>
      <w:r w:rsidR="009C31C7">
        <w:rPr>
          <w:lang w:val="en-US"/>
        </w:rPr>
        <w:t xml:space="preserve">normal </w:t>
      </w:r>
      <w:r w:rsidR="00876D58">
        <w:rPr>
          <w:lang w:val="en-US"/>
        </w:rPr>
        <w:t xml:space="preserve">tax subjects fell below the exemption threshold, </w:t>
      </w:r>
      <w:r w:rsidR="001F1C05">
        <w:rPr>
          <w:lang w:val="en-US"/>
        </w:rPr>
        <w:t xml:space="preserve">which </w:t>
      </w:r>
      <w:r w:rsidR="00876D58">
        <w:rPr>
          <w:lang w:val="en-US"/>
        </w:rPr>
        <w:t>means</w:t>
      </w:r>
      <w:r w:rsidR="001F1C05">
        <w:rPr>
          <w:lang w:val="en-US"/>
        </w:rPr>
        <w:t xml:space="preserve"> that</w:t>
      </w:r>
      <w:r w:rsidR="00876D58">
        <w:rPr>
          <w:lang w:val="en-US"/>
        </w:rPr>
        <w:t xml:space="preserve"> 20.7% of all potential </w:t>
      </w:r>
      <w:r w:rsidR="009C31C7">
        <w:rPr>
          <w:lang w:val="en-US"/>
        </w:rPr>
        <w:t xml:space="preserve">normal </w:t>
      </w:r>
      <w:r w:rsidR="00876D58">
        <w:rPr>
          <w:lang w:val="en-US"/>
        </w:rPr>
        <w:t xml:space="preserve">tax </w:t>
      </w:r>
      <w:r w:rsidR="009C31C7">
        <w:rPr>
          <w:lang w:val="en-US"/>
        </w:rPr>
        <w:t>subjects</w:t>
      </w:r>
      <w:r w:rsidR="00876D58">
        <w:rPr>
          <w:lang w:val="en-US"/>
        </w:rPr>
        <w:t xml:space="preserve"> were not taxed</w:t>
      </w:r>
      <w:r w:rsidR="000F22C6">
        <w:rPr>
          <w:lang w:val="en-US"/>
        </w:rPr>
        <w:t xml:space="preserve"> for direct federal taxes</w:t>
      </w:r>
      <w:r w:rsidR="00876D58">
        <w:rPr>
          <w:lang w:val="en-US"/>
        </w:rPr>
        <w:t>. I</w:t>
      </w:r>
      <w:r w:rsidR="009C31C7">
        <w:rPr>
          <w:lang w:val="en-US"/>
        </w:rPr>
        <w:t xml:space="preserve">n 2011, however, </w:t>
      </w:r>
      <w:r w:rsidR="00876D58">
        <w:rPr>
          <w:lang w:val="en-US"/>
        </w:rPr>
        <w:t>the number of non-taxed</w:t>
      </w:r>
      <w:r w:rsidR="00B64F81">
        <w:rPr>
          <w:lang w:val="en-US"/>
        </w:rPr>
        <w:t xml:space="preserve"> units</w:t>
      </w:r>
      <w:r w:rsidR="00876D58">
        <w:rPr>
          <w:lang w:val="en-US"/>
        </w:rPr>
        <w:t xml:space="preserve"> increased by over </w:t>
      </w:r>
      <w:r w:rsidR="00B64F81">
        <w:rPr>
          <w:lang w:val="en-US"/>
        </w:rPr>
        <w:t xml:space="preserve">350,000 </w:t>
      </w:r>
      <w:r>
        <w:rPr>
          <w:lang w:val="en-US"/>
        </w:rPr>
        <w:t xml:space="preserve">units </w:t>
      </w:r>
      <w:r w:rsidR="00876D58">
        <w:rPr>
          <w:lang w:val="en-US"/>
        </w:rPr>
        <w:t xml:space="preserve">to </w:t>
      </w:r>
      <w:r w:rsidR="00B64F81">
        <w:rPr>
          <w:lang w:val="en-US"/>
        </w:rPr>
        <w:t xml:space="preserve">1,257,075 </w:t>
      </w:r>
      <w:r w:rsidR="00876D58">
        <w:rPr>
          <w:lang w:val="en-US"/>
        </w:rPr>
        <w:t>(28.5% of all tax subjects)</w:t>
      </w:r>
      <w:r w:rsidR="009C31C7">
        <w:rPr>
          <w:lang w:val="en-US"/>
        </w:rPr>
        <w:t>. This</w:t>
      </w:r>
      <w:r w:rsidR="004710F6">
        <w:rPr>
          <w:lang w:val="en-US"/>
        </w:rPr>
        <w:t xml:space="preserve"> major</w:t>
      </w:r>
      <w:r w:rsidR="009C31C7">
        <w:rPr>
          <w:lang w:val="en-US"/>
        </w:rPr>
        <w:t xml:space="preserve"> increase can be explained </w:t>
      </w:r>
      <w:r w:rsidR="00B64F81">
        <w:rPr>
          <w:lang w:val="en-US"/>
        </w:rPr>
        <w:t>by the</w:t>
      </w:r>
      <w:r w:rsidR="009C31C7">
        <w:rPr>
          <w:lang w:val="en-US"/>
        </w:rPr>
        <w:t xml:space="preserve"> rise of the exemption threshold and </w:t>
      </w:r>
      <w:r w:rsidR="00B64F81">
        <w:rPr>
          <w:lang w:val="en-US"/>
        </w:rPr>
        <w:t>the</w:t>
      </w:r>
      <w:r w:rsidR="009C31C7">
        <w:rPr>
          <w:lang w:val="en-US"/>
        </w:rPr>
        <w:t xml:space="preserve"> rise </w:t>
      </w:r>
      <w:r w:rsidR="00B64F81">
        <w:rPr>
          <w:lang w:val="en-US"/>
        </w:rPr>
        <w:t xml:space="preserve">of claimed </w:t>
      </w:r>
      <w:r w:rsidR="009C31C7">
        <w:rPr>
          <w:lang w:val="en-US"/>
        </w:rPr>
        <w:t xml:space="preserve">deductions for married </w:t>
      </w:r>
      <w:r w:rsidR="00B64F81">
        <w:rPr>
          <w:lang w:val="en-US"/>
        </w:rPr>
        <w:t xml:space="preserve">couples </w:t>
      </w:r>
      <w:r w:rsidR="009C31C7">
        <w:rPr>
          <w:lang w:val="en-US"/>
        </w:rPr>
        <w:t>with children. All in all th</w:t>
      </w:r>
      <w:r w:rsidR="00AF6366">
        <w:rPr>
          <w:lang w:val="en-US"/>
        </w:rPr>
        <w:t>e</w:t>
      </w:r>
      <w:r w:rsidR="009C31C7">
        <w:rPr>
          <w:lang w:val="en-US"/>
        </w:rPr>
        <w:t>s</w:t>
      </w:r>
      <w:r w:rsidR="00AF6366">
        <w:rPr>
          <w:lang w:val="en-US"/>
        </w:rPr>
        <w:t>e</w:t>
      </w:r>
      <w:r w:rsidR="009C31C7">
        <w:rPr>
          <w:lang w:val="en-US"/>
        </w:rPr>
        <w:t xml:space="preserve"> fiscal adjustments result in a substantial bigger share of non-taxed </w:t>
      </w:r>
      <w:r w:rsidR="00B64F81">
        <w:rPr>
          <w:lang w:val="en-US"/>
        </w:rPr>
        <w:t xml:space="preserve">units </w:t>
      </w:r>
      <w:r w:rsidR="009C31C7">
        <w:rPr>
          <w:lang w:val="en-US"/>
        </w:rPr>
        <w:t xml:space="preserve">and </w:t>
      </w:r>
      <w:r w:rsidR="00481E16">
        <w:rPr>
          <w:lang w:val="en-US"/>
        </w:rPr>
        <w:t xml:space="preserve">an </w:t>
      </w:r>
      <w:r w:rsidR="009C31C7">
        <w:rPr>
          <w:lang w:val="en-US"/>
        </w:rPr>
        <w:t xml:space="preserve">artificial increase of the Gini </w:t>
      </w:r>
      <w:r w:rsidR="00AF6366">
        <w:rPr>
          <w:lang w:val="en-US"/>
        </w:rPr>
        <w:t>c</w:t>
      </w:r>
      <w:r w:rsidR="009C31C7">
        <w:rPr>
          <w:lang w:val="en-US"/>
        </w:rPr>
        <w:t xml:space="preserve">oefficient.  </w:t>
      </w:r>
    </w:p>
    <w:p w14:paraId="21D924E1" w14:textId="77777777" w:rsidR="00497AAC" w:rsidRDefault="00497AAC" w:rsidP="00E91FF0">
      <w:pPr>
        <w:jc w:val="both"/>
        <w:rPr>
          <w:lang w:val="en-US"/>
        </w:rPr>
      </w:pPr>
    </w:p>
    <w:p w14:paraId="6818F3CD" w14:textId="726D46FB" w:rsidR="00497AAC" w:rsidRDefault="00AF6366" w:rsidP="00E91FF0">
      <w:pPr>
        <w:jc w:val="both"/>
        <w:rPr>
          <w:lang w:val="en-US"/>
        </w:rPr>
      </w:pPr>
      <w:r>
        <w:rPr>
          <w:lang w:val="en-US"/>
        </w:rPr>
        <w:t>T</w:t>
      </w:r>
      <w:r w:rsidR="009C31C7">
        <w:rPr>
          <w:lang w:val="en-US"/>
        </w:rPr>
        <w:t xml:space="preserve">he problem </w:t>
      </w:r>
      <w:r>
        <w:rPr>
          <w:lang w:val="en-US"/>
        </w:rPr>
        <w:t xml:space="preserve">of </w:t>
      </w:r>
      <w:r w:rsidR="009C31C7">
        <w:rPr>
          <w:lang w:val="en-US"/>
        </w:rPr>
        <w:t xml:space="preserve">non-taxed </w:t>
      </w:r>
      <w:r w:rsidR="00B64F81">
        <w:rPr>
          <w:lang w:val="en-US"/>
        </w:rPr>
        <w:t xml:space="preserve">units </w:t>
      </w:r>
      <w:r w:rsidR="00C63B8E">
        <w:rPr>
          <w:lang w:val="en-US"/>
        </w:rPr>
        <w:t xml:space="preserve">is </w:t>
      </w:r>
      <w:r w:rsidR="009C31C7">
        <w:rPr>
          <w:lang w:val="en-US"/>
        </w:rPr>
        <w:t xml:space="preserve">worse </w:t>
      </w:r>
      <w:r w:rsidR="00C63B8E">
        <w:rPr>
          <w:lang w:val="en-US"/>
        </w:rPr>
        <w:t xml:space="preserve">in </w:t>
      </w:r>
      <w:r>
        <w:rPr>
          <w:lang w:val="en-US"/>
        </w:rPr>
        <w:t>earlier tax periods. Although the FTA does not report the share of</w:t>
      </w:r>
      <w:r w:rsidR="007572D8">
        <w:rPr>
          <w:lang w:val="en-US"/>
        </w:rPr>
        <w:t xml:space="preserve"> non-taxed</w:t>
      </w:r>
      <w:r w:rsidR="009C31C7">
        <w:rPr>
          <w:lang w:val="en-US"/>
        </w:rPr>
        <w:t xml:space="preserve"> </w:t>
      </w:r>
      <w:r w:rsidR="00B64F81">
        <w:rPr>
          <w:lang w:val="en-US"/>
        </w:rPr>
        <w:t xml:space="preserve">units </w:t>
      </w:r>
      <w:r>
        <w:rPr>
          <w:lang w:val="en-US"/>
        </w:rPr>
        <w:t>before 1995/96</w:t>
      </w:r>
      <w:r w:rsidR="00413272">
        <w:rPr>
          <w:lang w:val="en-US"/>
        </w:rPr>
        <w:t>,</w:t>
      </w:r>
      <w:r>
        <w:rPr>
          <w:lang w:val="en-US"/>
        </w:rPr>
        <w:t xml:space="preserve"> Dell et al. (2007) estimated this share </w:t>
      </w:r>
      <w:r w:rsidR="004710F6">
        <w:rPr>
          <w:lang w:val="en-US"/>
        </w:rPr>
        <w:t>from</w:t>
      </w:r>
      <w:r>
        <w:rPr>
          <w:lang w:val="en-US"/>
        </w:rPr>
        <w:t xml:space="preserve"> the difference between the </w:t>
      </w:r>
      <w:r w:rsidR="00481E16">
        <w:rPr>
          <w:lang w:val="en-US"/>
        </w:rPr>
        <w:t>S</w:t>
      </w:r>
      <w:r>
        <w:rPr>
          <w:lang w:val="en-US"/>
        </w:rPr>
        <w:t xml:space="preserve">wiss population over </w:t>
      </w:r>
      <w:r w:rsidR="00481E16">
        <w:rPr>
          <w:lang w:val="en-US"/>
        </w:rPr>
        <w:t>20</w:t>
      </w:r>
      <w:r>
        <w:rPr>
          <w:lang w:val="en-US"/>
        </w:rPr>
        <w:t xml:space="preserve"> </w:t>
      </w:r>
      <w:r w:rsidR="00B6365F">
        <w:rPr>
          <w:lang w:val="en-US"/>
        </w:rPr>
        <w:t xml:space="preserve">(census report) </w:t>
      </w:r>
      <w:r>
        <w:rPr>
          <w:lang w:val="en-US"/>
        </w:rPr>
        <w:t xml:space="preserve">and the number of taxed people. </w:t>
      </w:r>
      <w:r w:rsidR="00B6365F">
        <w:rPr>
          <w:lang w:val="en-US"/>
        </w:rPr>
        <w:t>They find the covered part of the population to be lower</w:t>
      </w:r>
      <w:r w:rsidR="00C63B8E">
        <w:rPr>
          <w:lang w:val="en-US"/>
        </w:rPr>
        <w:t>,</w:t>
      </w:r>
      <w:r w:rsidR="00B6365F">
        <w:rPr>
          <w:lang w:val="en-US"/>
        </w:rPr>
        <w:t xml:space="preserve"> the earlier the </w:t>
      </w:r>
      <w:r w:rsidR="00413272">
        <w:rPr>
          <w:lang w:val="en-US"/>
        </w:rPr>
        <w:t>period.</w:t>
      </w:r>
      <w:r w:rsidR="00A14ACB">
        <w:rPr>
          <w:lang w:val="en-US"/>
        </w:rPr>
        <w:t xml:space="preserve"> </w:t>
      </w:r>
      <w:r w:rsidR="00E05C8B" w:rsidRPr="00154023">
        <w:rPr>
          <w:lang w:val="en-US"/>
        </w:rPr>
        <w:t xml:space="preserve">According to their </w:t>
      </w:r>
      <w:r w:rsidR="00C63B8E" w:rsidRPr="00154023">
        <w:rPr>
          <w:lang w:val="en-US"/>
        </w:rPr>
        <w:t>estimat</w:t>
      </w:r>
      <w:r w:rsidR="00C63B8E">
        <w:rPr>
          <w:lang w:val="en-US"/>
        </w:rPr>
        <w:t>es</w:t>
      </w:r>
      <w:r w:rsidR="00B64F81">
        <w:rPr>
          <w:lang w:val="en-US"/>
        </w:rPr>
        <w:t>,</w:t>
      </w:r>
      <w:r w:rsidR="00E05C8B" w:rsidRPr="00154023">
        <w:rPr>
          <w:lang w:val="en-US"/>
        </w:rPr>
        <w:t xml:space="preserve"> </w:t>
      </w:r>
      <w:r w:rsidR="006A2614">
        <w:rPr>
          <w:lang w:val="en-US"/>
        </w:rPr>
        <w:t>the</w:t>
      </w:r>
      <w:r w:rsidR="00E05C8B" w:rsidRPr="00154023">
        <w:rPr>
          <w:lang w:val="en-US"/>
        </w:rPr>
        <w:t xml:space="preserve"> </w:t>
      </w:r>
      <w:r w:rsidR="007572D8">
        <w:rPr>
          <w:lang w:val="en-US"/>
        </w:rPr>
        <w:t>share</w:t>
      </w:r>
      <w:r w:rsidR="006A2614">
        <w:rPr>
          <w:lang w:val="en-US"/>
        </w:rPr>
        <w:t xml:space="preserve"> of</w:t>
      </w:r>
      <w:r w:rsidR="00E05C8B" w:rsidRPr="00154023">
        <w:rPr>
          <w:lang w:val="en-US"/>
        </w:rPr>
        <w:t xml:space="preserve"> </w:t>
      </w:r>
      <w:r w:rsidR="006A2614">
        <w:rPr>
          <w:lang w:val="en-US"/>
        </w:rPr>
        <w:t xml:space="preserve">tax subjects represented in FTA </w:t>
      </w:r>
      <w:r w:rsidR="00A14ACB">
        <w:rPr>
          <w:lang w:val="en-US"/>
        </w:rPr>
        <w:t>t</w:t>
      </w:r>
      <w:r w:rsidR="006A2614">
        <w:rPr>
          <w:lang w:val="en-US"/>
        </w:rPr>
        <w:t>ax statistic</w:t>
      </w:r>
      <w:r w:rsidR="00B64F81">
        <w:rPr>
          <w:lang w:val="en-US"/>
        </w:rPr>
        <w:t>s</w:t>
      </w:r>
      <w:r w:rsidR="006A2614">
        <w:rPr>
          <w:lang w:val="en-US"/>
        </w:rPr>
        <w:t xml:space="preserve"> </w:t>
      </w:r>
      <w:r w:rsidR="00A14ACB">
        <w:rPr>
          <w:lang w:val="en-US"/>
        </w:rPr>
        <w:t>varies</w:t>
      </w:r>
      <w:r w:rsidR="00A14ACB" w:rsidRPr="00154023">
        <w:rPr>
          <w:lang w:val="en-US"/>
        </w:rPr>
        <w:t xml:space="preserve"> </w:t>
      </w:r>
      <w:r w:rsidR="00E05C8B" w:rsidRPr="00154023">
        <w:rPr>
          <w:lang w:val="en-US"/>
        </w:rPr>
        <w:t xml:space="preserve">from 94% in 1993/1994 to </w:t>
      </w:r>
      <w:r w:rsidR="007572D8">
        <w:rPr>
          <w:lang w:val="en-US"/>
        </w:rPr>
        <w:t>13.7</w:t>
      </w:r>
      <w:r w:rsidR="00E05C8B" w:rsidRPr="00154023">
        <w:rPr>
          <w:lang w:val="en-US"/>
        </w:rPr>
        <w:t xml:space="preserve">% </w:t>
      </w:r>
      <w:r w:rsidR="007572D8">
        <w:rPr>
          <w:lang w:val="en-US"/>
        </w:rPr>
        <w:t>in 1933</w:t>
      </w:r>
      <w:r w:rsidR="00E05C8B" w:rsidRPr="00154023">
        <w:rPr>
          <w:lang w:val="en-US"/>
        </w:rPr>
        <w:t>.</w:t>
      </w:r>
      <w:r w:rsidR="007572D8">
        <w:rPr>
          <w:lang w:val="en-US"/>
        </w:rPr>
        <w:t xml:space="preserve"> I</w:t>
      </w:r>
      <w:r w:rsidR="006A2614">
        <w:rPr>
          <w:lang w:val="en-US"/>
        </w:rPr>
        <w:t xml:space="preserve">t is </w:t>
      </w:r>
      <w:r w:rsidR="004710F6">
        <w:rPr>
          <w:lang w:val="en-US"/>
        </w:rPr>
        <w:t xml:space="preserve">highly </w:t>
      </w:r>
      <w:r w:rsidR="006A2614">
        <w:rPr>
          <w:lang w:val="en-US"/>
        </w:rPr>
        <w:t>questionable if analys</w:t>
      </w:r>
      <w:r w:rsidR="00D34AF2">
        <w:rPr>
          <w:lang w:val="en-US"/>
        </w:rPr>
        <w:t>i</w:t>
      </w:r>
      <w:r w:rsidR="006A2614">
        <w:rPr>
          <w:lang w:val="en-US"/>
        </w:rPr>
        <w:t xml:space="preserve">s </w:t>
      </w:r>
      <w:r w:rsidR="007572D8">
        <w:rPr>
          <w:lang w:val="en-US"/>
        </w:rPr>
        <w:t xml:space="preserve">based only </w:t>
      </w:r>
      <w:r w:rsidR="00D34AF2">
        <w:rPr>
          <w:lang w:val="en-US"/>
        </w:rPr>
        <w:t xml:space="preserve">on </w:t>
      </w:r>
      <w:r w:rsidR="007572D8">
        <w:rPr>
          <w:lang w:val="en-US"/>
        </w:rPr>
        <w:t>a small fraction of the population is appropriate.</w:t>
      </w:r>
    </w:p>
    <w:p w14:paraId="232CE128" w14:textId="0BC66F16" w:rsidR="00E91FF0" w:rsidRDefault="00E91FF0">
      <w:pPr>
        <w:spacing w:line="240" w:lineRule="auto"/>
        <w:rPr>
          <w:lang w:val="en-US"/>
        </w:rPr>
      </w:pPr>
      <w:r>
        <w:rPr>
          <w:lang w:val="en-US"/>
        </w:rPr>
        <w:br w:type="page"/>
      </w:r>
    </w:p>
    <w:p w14:paraId="1BAB0E39" w14:textId="7428AB07" w:rsidR="00652BAF" w:rsidRPr="00543011" w:rsidRDefault="005D54DB" w:rsidP="00543011">
      <w:pPr>
        <w:pStyle w:val="berschrift1"/>
        <w:rPr>
          <w:lang w:val="en-US"/>
        </w:rPr>
      </w:pPr>
      <w:bookmarkStart w:id="62" w:name="_Toc406505804"/>
      <w:commentRangeStart w:id="63"/>
      <w:commentRangeStart w:id="64"/>
      <w:r>
        <w:rPr>
          <w:lang w:val="en-US"/>
        </w:rPr>
        <w:lastRenderedPageBreak/>
        <w:t xml:space="preserve">Discussion </w:t>
      </w:r>
      <w:r w:rsidR="0042665B">
        <w:rPr>
          <w:lang w:val="en-US"/>
        </w:rPr>
        <w:t xml:space="preserve">and </w:t>
      </w:r>
      <w:bookmarkEnd w:id="62"/>
      <w:r w:rsidR="00597F1F">
        <w:rPr>
          <w:lang w:val="en-US"/>
        </w:rPr>
        <w:t>conclusion</w:t>
      </w:r>
      <w:commentRangeEnd w:id="63"/>
      <w:r w:rsidR="00CC00ED">
        <w:rPr>
          <w:rStyle w:val="Kommentarzeichen"/>
          <w:rFonts w:eastAsia="Lucida Sans"/>
          <w:bCs w:val="0"/>
        </w:rPr>
        <w:commentReference w:id="63"/>
      </w:r>
      <w:commentRangeEnd w:id="64"/>
      <w:r w:rsidR="00947857">
        <w:rPr>
          <w:rStyle w:val="Kommentarzeichen"/>
          <w:rFonts w:eastAsia="Lucida Sans"/>
          <w:bCs w:val="0"/>
        </w:rPr>
        <w:commentReference w:id="64"/>
      </w:r>
    </w:p>
    <w:p w14:paraId="2323E1D5" w14:textId="4B7EC546" w:rsidR="00346A7A" w:rsidRDefault="00C161D8">
      <w:pPr>
        <w:pStyle w:val="Standard1"/>
        <w:jc w:val="both"/>
        <w:rPr>
          <w:rFonts w:ascii="Lucida Sans" w:hAnsi="Lucida Sans"/>
          <w:sz w:val="19"/>
          <w:szCs w:val="19"/>
          <w:lang w:val="en-US"/>
        </w:rPr>
      </w:pPr>
      <w:r>
        <w:rPr>
          <w:rFonts w:ascii="Lucida Sans" w:hAnsi="Lucida Sans"/>
          <w:sz w:val="19"/>
          <w:szCs w:val="19"/>
          <w:lang w:val="en-US"/>
        </w:rPr>
        <w:t>In this paper we checked the suitability of tax data to carry out inequality trend research and discussed advantages and disadvantages. We showed that tax data suffer less from nonresponse – a major source of bias for survey data.</w:t>
      </w:r>
      <w:r w:rsidR="00652BAF">
        <w:rPr>
          <w:rFonts w:ascii="Lucida Sans" w:hAnsi="Lucida Sans"/>
          <w:sz w:val="19"/>
          <w:szCs w:val="19"/>
          <w:lang w:val="en-US"/>
        </w:rPr>
        <w:t xml:space="preserve"> This makes tax data an important complement to studies</w:t>
      </w:r>
      <w:r w:rsidR="00011DB0">
        <w:rPr>
          <w:rFonts w:ascii="Lucida Sans" w:hAnsi="Lucida Sans"/>
          <w:sz w:val="19"/>
          <w:szCs w:val="19"/>
          <w:lang w:val="en-US"/>
        </w:rPr>
        <w:t xml:space="preserve"> based on surveys</w:t>
      </w:r>
      <w:r w:rsidR="00652BAF">
        <w:rPr>
          <w:rFonts w:ascii="Lucida Sans" w:hAnsi="Lucida Sans"/>
          <w:sz w:val="19"/>
          <w:szCs w:val="19"/>
          <w:lang w:val="en-US"/>
        </w:rPr>
        <w:t xml:space="preserve">. </w:t>
      </w:r>
      <w:r w:rsidR="00834E17">
        <w:rPr>
          <w:rFonts w:ascii="Lucida Sans" w:hAnsi="Lucida Sans"/>
          <w:sz w:val="19"/>
          <w:szCs w:val="19"/>
          <w:lang w:val="en-US"/>
        </w:rPr>
        <w:t>While aggregated tax statistics show some crucial conceptual imperfections, m</w:t>
      </w:r>
      <w:r>
        <w:rPr>
          <w:rFonts w:ascii="Lucida Sans" w:hAnsi="Lucida Sans"/>
          <w:sz w:val="19"/>
          <w:szCs w:val="19"/>
          <w:lang w:val="en-US"/>
        </w:rPr>
        <w:t xml:space="preserve">icro tax data </w:t>
      </w:r>
      <w:r w:rsidR="00C73232">
        <w:rPr>
          <w:rFonts w:ascii="Lucida Sans" w:hAnsi="Lucida Sans"/>
          <w:sz w:val="19"/>
          <w:szCs w:val="19"/>
          <w:lang w:val="en-US"/>
        </w:rPr>
        <w:t xml:space="preserve">satisfy </w:t>
      </w:r>
      <w:r w:rsidR="00CB4B1E">
        <w:rPr>
          <w:rFonts w:ascii="Lucida Sans" w:hAnsi="Lucida Sans"/>
          <w:sz w:val="19"/>
          <w:szCs w:val="19"/>
          <w:lang w:val="en-US"/>
        </w:rPr>
        <w:t>the most important</w:t>
      </w:r>
      <w:r w:rsidR="00C73232">
        <w:rPr>
          <w:rFonts w:ascii="Lucida Sans" w:hAnsi="Lucida Sans"/>
          <w:sz w:val="19"/>
          <w:szCs w:val="19"/>
          <w:lang w:val="en-US"/>
        </w:rPr>
        <w:t xml:space="preserve"> requirements with respect to state of the art inequality concepts</w:t>
      </w:r>
      <w:r w:rsidR="00011DB0">
        <w:rPr>
          <w:rFonts w:ascii="Lucida Sans" w:hAnsi="Lucida Sans"/>
          <w:sz w:val="19"/>
          <w:szCs w:val="19"/>
          <w:lang w:val="en-US"/>
        </w:rPr>
        <w:t xml:space="preserve">. </w:t>
      </w:r>
      <w:r w:rsidR="00834E17">
        <w:rPr>
          <w:rFonts w:ascii="Lucida Sans" w:hAnsi="Lucida Sans"/>
          <w:sz w:val="19"/>
          <w:szCs w:val="19"/>
          <w:lang w:val="en-US"/>
        </w:rPr>
        <w:t xml:space="preserve">At the same time micro tax data is not </w:t>
      </w:r>
      <w:r w:rsidR="00652BAF">
        <w:rPr>
          <w:rFonts w:ascii="Lucida Sans" w:hAnsi="Lucida Sans"/>
          <w:sz w:val="19"/>
          <w:szCs w:val="19"/>
          <w:lang w:val="en-US"/>
        </w:rPr>
        <w:t>fully</w:t>
      </w:r>
      <w:r w:rsidR="00834E17">
        <w:rPr>
          <w:rFonts w:ascii="Lucida Sans" w:hAnsi="Lucida Sans"/>
          <w:sz w:val="19"/>
          <w:szCs w:val="19"/>
          <w:lang w:val="en-US"/>
        </w:rPr>
        <w:t xml:space="preserve"> available,</w:t>
      </w:r>
      <w:r w:rsidR="00834E17" w:rsidRPr="00834E17">
        <w:rPr>
          <w:rFonts w:ascii="Lucida Sans" w:hAnsi="Lucida Sans"/>
          <w:sz w:val="19"/>
          <w:szCs w:val="19"/>
          <w:lang w:val="en-US"/>
        </w:rPr>
        <w:t xml:space="preserve"> </w:t>
      </w:r>
      <w:r w:rsidR="00834E17">
        <w:rPr>
          <w:rFonts w:ascii="Lucida Sans" w:hAnsi="Lucida Sans"/>
          <w:sz w:val="19"/>
          <w:szCs w:val="19"/>
          <w:lang w:val="en-US"/>
        </w:rPr>
        <w:t xml:space="preserve">at least in Switzerland, </w:t>
      </w:r>
      <w:r w:rsidR="000637F4">
        <w:rPr>
          <w:rFonts w:ascii="Lucida Sans" w:hAnsi="Lucida Sans"/>
          <w:sz w:val="19"/>
          <w:szCs w:val="19"/>
          <w:lang w:val="en-US"/>
        </w:rPr>
        <w:t>for</w:t>
      </w:r>
      <w:r w:rsidR="00834E17">
        <w:rPr>
          <w:rFonts w:ascii="Lucida Sans" w:hAnsi="Lucida Sans"/>
          <w:sz w:val="19"/>
          <w:szCs w:val="19"/>
          <w:lang w:val="en-US"/>
        </w:rPr>
        <w:t xml:space="preserve"> two reasons. </w:t>
      </w:r>
      <w:r w:rsidR="00834E17" w:rsidRPr="00DA13DB">
        <w:rPr>
          <w:rFonts w:ascii="Lucida Sans" w:hAnsi="Lucida Sans"/>
          <w:sz w:val="19"/>
          <w:szCs w:val="19"/>
          <w:lang w:val="en-US"/>
        </w:rPr>
        <w:t>First, local go</w:t>
      </w:r>
      <w:r w:rsidR="00C73232">
        <w:rPr>
          <w:rFonts w:ascii="Lucida Sans" w:hAnsi="Lucida Sans"/>
          <w:sz w:val="19"/>
          <w:szCs w:val="19"/>
          <w:lang w:val="en-US"/>
        </w:rPr>
        <w:t>vernment authorities levy taxes.</w:t>
      </w:r>
      <w:r w:rsidR="00834E17" w:rsidRPr="00DA13DB">
        <w:rPr>
          <w:rFonts w:ascii="Lucida Sans" w:hAnsi="Lucida Sans"/>
          <w:sz w:val="19"/>
          <w:szCs w:val="19"/>
          <w:lang w:val="en-US"/>
        </w:rPr>
        <w:t xml:space="preserve"> </w:t>
      </w:r>
      <w:r w:rsidR="00011DB0">
        <w:rPr>
          <w:rFonts w:ascii="Lucida Sans" w:hAnsi="Lucida Sans"/>
          <w:sz w:val="19"/>
          <w:szCs w:val="19"/>
          <w:lang w:val="en-US"/>
        </w:rPr>
        <w:t>The complete m</w:t>
      </w:r>
      <w:r w:rsidR="00834E17" w:rsidRPr="00DA13DB">
        <w:rPr>
          <w:rFonts w:ascii="Lucida Sans" w:hAnsi="Lucida Sans"/>
          <w:sz w:val="19"/>
          <w:szCs w:val="19"/>
          <w:lang w:val="en-US"/>
        </w:rPr>
        <w:t>icro tax data</w:t>
      </w:r>
      <w:r w:rsidR="00011DB0">
        <w:rPr>
          <w:rFonts w:ascii="Lucida Sans" w:hAnsi="Lucida Sans"/>
          <w:sz w:val="19"/>
          <w:szCs w:val="19"/>
          <w:lang w:val="en-US"/>
        </w:rPr>
        <w:t xml:space="preserve"> information</w:t>
      </w:r>
      <w:r w:rsidR="00834E17" w:rsidRPr="00DA13DB">
        <w:rPr>
          <w:rFonts w:ascii="Lucida Sans" w:hAnsi="Lucida Sans"/>
          <w:sz w:val="19"/>
          <w:szCs w:val="19"/>
          <w:lang w:val="en-US"/>
        </w:rPr>
        <w:t xml:space="preserve"> </w:t>
      </w:r>
      <w:r w:rsidR="00834E17">
        <w:rPr>
          <w:rFonts w:ascii="Lucida Sans" w:hAnsi="Lucida Sans"/>
          <w:sz w:val="19"/>
          <w:szCs w:val="19"/>
          <w:lang w:val="en-US"/>
        </w:rPr>
        <w:t>are</w:t>
      </w:r>
      <w:r w:rsidR="00834E17" w:rsidRPr="00DA13DB">
        <w:rPr>
          <w:rFonts w:ascii="Lucida Sans" w:hAnsi="Lucida Sans"/>
          <w:sz w:val="19"/>
          <w:szCs w:val="19"/>
          <w:lang w:val="en-US"/>
        </w:rPr>
        <w:t xml:space="preserve"> therefore preserved by </w:t>
      </w:r>
      <w:r w:rsidR="00C73232">
        <w:rPr>
          <w:rFonts w:ascii="Lucida Sans" w:hAnsi="Lucida Sans"/>
          <w:sz w:val="19"/>
          <w:szCs w:val="19"/>
          <w:lang w:val="en-US"/>
        </w:rPr>
        <w:t>different</w:t>
      </w:r>
      <w:r w:rsidR="00834E17">
        <w:rPr>
          <w:rFonts w:ascii="Lucida Sans" w:hAnsi="Lucida Sans"/>
          <w:sz w:val="19"/>
          <w:szCs w:val="19"/>
          <w:lang w:val="en-US"/>
        </w:rPr>
        <w:t xml:space="preserve"> </w:t>
      </w:r>
      <w:r w:rsidR="00834E17" w:rsidRPr="00DA13DB">
        <w:rPr>
          <w:rFonts w:ascii="Lucida Sans" w:hAnsi="Lucida Sans"/>
          <w:sz w:val="19"/>
          <w:szCs w:val="19"/>
          <w:lang w:val="en-US"/>
        </w:rPr>
        <w:t>cantonal tax agenc</w:t>
      </w:r>
      <w:r w:rsidR="00834E17">
        <w:rPr>
          <w:rFonts w:ascii="Lucida Sans" w:hAnsi="Lucida Sans"/>
          <w:sz w:val="19"/>
          <w:szCs w:val="19"/>
          <w:lang w:val="en-US"/>
        </w:rPr>
        <w:t>ies</w:t>
      </w:r>
      <w:r w:rsidR="00834E17" w:rsidRPr="00DA13DB">
        <w:rPr>
          <w:rFonts w:ascii="Lucida Sans" w:hAnsi="Lucida Sans"/>
          <w:sz w:val="19"/>
          <w:szCs w:val="19"/>
          <w:lang w:val="en-US"/>
        </w:rPr>
        <w:t xml:space="preserve"> and micro datasets can only be provided in accordance </w:t>
      </w:r>
      <w:r w:rsidR="005D1806">
        <w:rPr>
          <w:rFonts w:ascii="Lucida Sans" w:hAnsi="Lucida Sans"/>
          <w:sz w:val="19"/>
          <w:szCs w:val="19"/>
          <w:lang w:val="en-US"/>
        </w:rPr>
        <w:t>to the</w:t>
      </w:r>
      <w:r w:rsidR="00834E17" w:rsidRPr="00DA13DB">
        <w:rPr>
          <w:rFonts w:ascii="Lucida Sans" w:hAnsi="Lucida Sans"/>
          <w:sz w:val="19"/>
          <w:szCs w:val="19"/>
          <w:lang w:val="en-US"/>
        </w:rPr>
        <w:t xml:space="preserve"> cantonal privacy law, which sometimes forbids </w:t>
      </w:r>
      <w:r w:rsidR="00834E17">
        <w:rPr>
          <w:rFonts w:ascii="Lucida Sans" w:hAnsi="Lucida Sans"/>
          <w:sz w:val="19"/>
          <w:szCs w:val="19"/>
          <w:lang w:val="en-US"/>
        </w:rPr>
        <w:t>provision</w:t>
      </w:r>
      <w:r w:rsidR="00834E17" w:rsidRPr="00DA13DB">
        <w:rPr>
          <w:rFonts w:ascii="Lucida Sans" w:hAnsi="Lucida Sans"/>
          <w:sz w:val="19"/>
          <w:szCs w:val="19"/>
          <w:lang w:val="en-US"/>
        </w:rPr>
        <w:t xml:space="preserve"> even for scientific purpose.</w:t>
      </w:r>
      <w:r w:rsidR="00834E17">
        <w:rPr>
          <w:rFonts w:ascii="Lucida Sans" w:hAnsi="Lucida Sans"/>
          <w:sz w:val="19"/>
          <w:szCs w:val="19"/>
          <w:lang w:val="en-US"/>
        </w:rPr>
        <w:t xml:space="preserve"> Second, resources to archive </w:t>
      </w:r>
      <w:r w:rsidR="00C73232">
        <w:rPr>
          <w:rFonts w:ascii="Lucida Sans" w:hAnsi="Lucida Sans"/>
          <w:sz w:val="19"/>
          <w:szCs w:val="19"/>
          <w:lang w:val="en-US"/>
        </w:rPr>
        <w:t>information</w:t>
      </w:r>
      <w:r w:rsidR="00834E17">
        <w:rPr>
          <w:rFonts w:ascii="Lucida Sans" w:hAnsi="Lucida Sans"/>
          <w:sz w:val="19"/>
          <w:szCs w:val="19"/>
          <w:lang w:val="en-US"/>
        </w:rPr>
        <w:t xml:space="preserve"> on taxes </w:t>
      </w:r>
      <w:r w:rsidR="00AB3F51">
        <w:rPr>
          <w:rFonts w:ascii="Lucida Sans" w:hAnsi="Lucida Sans"/>
          <w:sz w:val="19"/>
          <w:szCs w:val="19"/>
          <w:lang w:val="en-US"/>
        </w:rPr>
        <w:t xml:space="preserve">are </w:t>
      </w:r>
      <w:r w:rsidR="00C73232">
        <w:rPr>
          <w:rFonts w:ascii="Lucida Sans" w:hAnsi="Lucida Sans"/>
          <w:sz w:val="19"/>
          <w:szCs w:val="19"/>
          <w:lang w:val="en-US"/>
        </w:rPr>
        <w:t>limited</w:t>
      </w:r>
      <w:r w:rsidR="00652BAF">
        <w:rPr>
          <w:rFonts w:ascii="Lucida Sans" w:hAnsi="Lucida Sans"/>
          <w:sz w:val="19"/>
          <w:szCs w:val="19"/>
          <w:lang w:val="en-US"/>
        </w:rPr>
        <w:t xml:space="preserve"> and older tax records were not </w:t>
      </w:r>
      <w:r w:rsidR="00F801B7">
        <w:rPr>
          <w:rFonts w:ascii="Lucida Sans" w:hAnsi="Lucida Sans"/>
          <w:sz w:val="19"/>
          <w:szCs w:val="19"/>
          <w:lang w:val="en-US"/>
        </w:rPr>
        <w:t>stored</w:t>
      </w:r>
      <w:r w:rsidR="00652BAF">
        <w:rPr>
          <w:rFonts w:ascii="Lucida Sans" w:hAnsi="Lucida Sans"/>
          <w:sz w:val="19"/>
          <w:szCs w:val="19"/>
          <w:lang w:val="en-US"/>
        </w:rPr>
        <w:t>.</w:t>
      </w:r>
      <w:r w:rsidR="00C73232">
        <w:rPr>
          <w:rFonts w:ascii="Lucida Sans" w:hAnsi="Lucida Sans"/>
          <w:sz w:val="19"/>
          <w:szCs w:val="19"/>
          <w:lang w:val="en-US"/>
        </w:rPr>
        <w:t xml:space="preserve"> T</w:t>
      </w:r>
      <w:r w:rsidR="00C73232" w:rsidRPr="00DA13DB">
        <w:rPr>
          <w:rFonts w:ascii="Lucida Sans" w:hAnsi="Lucida Sans"/>
          <w:sz w:val="19"/>
          <w:szCs w:val="19"/>
          <w:lang w:val="en-US"/>
        </w:rPr>
        <w:t xml:space="preserve">herefore </w:t>
      </w:r>
      <w:r w:rsidR="00C73232">
        <w:rPr>
          <w:rFonts w:ascii="Lucida Sans" w:hAnsi="Lucida Sans"/>
          <w:sz w:val="19"/>
          <w:szCs w:val="19"/>
          <w:lang w:val="en-US"/>
        </w:rPr>
        <w:t>micro</w:t>
      </w:r>
      <w:r w:rsidR="00C73232" w:rsidRPr="00DA13DB">
        <w:rPr>
          <w:rFonts w:ascii="Lucida Sans" w:hAnsi="Lucida Sans"/>
          <w:sz w:val="19"/>
          <w:szCs w:val="19"/>
          <w:lang w:val="en-US"/>
        </w:rPr>
        <w:t xml:space="preserve"> tax data cover </w:t>
      </w:r>
      <w:r w:rsidR="00C73232">
        <w:rPr>
          <w:rFonts w:ascii="Lucida Sans" w:hAnsi="Lucida Sans"/>
          <w:sz w:val="19"/>
          <w:szCs w:val="19"/>
          <w:lang w:val="en-US"/>
        </w:rPr>
        <w:t>different and, compared to aggregated tax statistics, relatively short time period</w:t>
      </w:r>
      <w:r w:rsidR="00652BAF">
        <w:rPr>
          <w:rFonts w:ascii="Lucida Sans" w:hAnsi="Lucida Sans"/>
          <w:sz w:val="19"/>
          <w:szCs w:val="19"/>
          <w:lang w:val="en-US"/>
        </w:rPr>
        <w:t>s</w:t>
      </w:r>
      <w:r w:rsidR="00C73232">
        <w:rPr>
          <w:rFonts w:ascii="Lucida Sans" w:hAnsi="Lucida Sans"/>
          <w:sz w:val="19"/>
          <w:szCs w:val="19"/>
          <w:lang w:val="en-US"/>
        </w:rPr>
        <w:t>. Aggregate tax statistics are therefore the only option to study the long-term evolution of income distribution</w:t>
      </w:r>
      <w:r w:rsidR="005D1806">
        <w:rPr>
          <w:rFonts w:ascii="Lucida Sans" w:hAnsi="Lucida Sans"/>
          <w:sz w:val="19"/>
          <w:szCs w:val="19"/>
          <w:lang w:val="en-US"/>
        </w:rPr>
        <w:t xml:space="preserve">. </w:t>
      </w:r>
      <w:r w:rsidR="00652BAF">
        <w:rPr>
          <w:rFonts w:ascii="Lucida Sans" w:hAnsi="Lucida Sans"/>
          <w:sz w:val="19"/>
          <w:szCs w:val="19"/>
          <w:lang w:val="en-US"/>
        </w:rPr>
        <w:t>The question arises how grave potential data-driven errors are</w:t>
      </w:r>
      <w:r w:rsidR="005D1806">
        <w:rPr>
          <w:rFonts w:ascii="Lucida Sans" w:hAnsi="Lucida Sans"/>
          <w:sz w:val="19"/>
          <w:szCs w:val="19"/>
          <w:lang w:val="en-US"/>
        </w:rPr>
        <w:t xml:space="preserve"> by using aggregate tax statistics, despite the known imperfections. </w:t>
      </w:r>
      <w:r w:rsidR="00DA13DB">
        <w:rPr>
          <w:rFonts w:ascii="Lucida Sans" w:hAnsi="Lucida Sans"/>
          <w:sz w:val="19"/>
          <w:szCs w:val="19"/>
          <w:lang w:val="en-US"/>
        </w:rPr>
        <w:t xml:space="preserve">To answer this question we </w:t>
      </w:r>
      <w:r w:rsidR="00346A7A">
        <w:rPr>
          <w:rFonts w:ascii="Lucida Sans" w:hAnsi="Lucida Sans"/>
          <w:sz w:val="19"/>
          <w:szCs w:val="19"/>
          <w:lang w:val="en-US"/>
        </w:rPr>
        <w:t>conducted several</w:t>
      </w:r>
      <w:r w:rsidR="00DA13DB">
        <w:rPr>
          <w:rFonts w:ascii="Lucida Sans" w:hAnsi="Lucida Sans"/>
          <w:sz w:val="19"/>
          <w:szCs w:val="19"/>
          <w:lang w:val="en-US"/>
        </w:rPr>
        <w:t xml:space="preserve"> analyses </w:t>
      </w:r>
      <w:r w:rsidR="00387F52">
        <w:rPr>
          <w:rFonts w:ascii="Lucida Sans" w:hAnsi="Lucida Sans"/>
          <w:sz w:val="19"/>
          <w:szCs w:val="19"/>
          <w:lang w:val="en-US"/>
        </w:rPr>
        <w:t>with tax data from Switzerland</w:t>
      </w:r>
      <w:r w:rsidR="00346A7A">
        <w:rPr>
          <w:rFonts w:ascii="Lucida Sans" w:hAnsi="Lucida Sans"/>
          <w:sz w:val="19"/>
          <w:szCs w:val="19"/>
          <w:lang w:val="en-US"/>
        </w:rPr>
        <w:t xml:space="preserve">. </w:t>
      </w:r>
      <w:r w:rsidR="00DA13DB">
        <w:rPr>
          <w:rFonts w:ascii="Lucida Sans" w:hAnsi="Lucida Sans"/>
          <w:sz w:val="19"/>
          <w:szCs w:val="19"/>
          <w:lang w:val="en-US"/>
        </w:rPr>
        <w:t xml:space="preserve">By estimating </w:t>
      </w:r>
      <w:r w:rsidR="00286406">
        <w:rPr>
          <w:rFonts w:ascii="Lucida Sans" w:hAnsi="Lucida Sans"/>
          <w:sz w:val="19"/>
          <w:szCs w:val="19"/>
          <w:lang w:val="en-US"/>
        </w:rPr>
        <w:t xml:space="preserve">the </w:t>
      </w:r>
      <w:r w:rsidR="00DA13DB">
        <w:rPr>
          <w:rFonts w:ascii="Lucida Sans" w:hAnsi="Lucida Sans"/>
          <w:sz w:val="19"/>
          <w:szCs w:val="19"/>
          <w:lang w:val="en-US"/>
        </w:rPr>
        <w:t xml:space="preserve">magnitude and direction of </w:t>
      </w:r>
      <w:r w:rsidR="00387F52">
        <w:rPr>
          <w:rFonts w:ascii="Lucida Sans" w:hAnsi="Lucida Sans"/>
          <w:sz w:val="19"/>
          <w:szCs w:val="19"/>
          <w:lang w:val="en-US"/>
        </w:rPr>
        <w:t>assumed biases</w:t>
      </w:r>
      <w:r w:rsidR="00B05884">
        <w:rPr>
          <w:rFonts w:ascii="Lucida Sans" w:hAnsi="Lucida Sans"/>
          <w:sz w:val="19"/>
          <w:szCs w:val="19"/>
          <w:lang w:val="en-US"/>
        </w:rPr>
        <w:t>,</w:t>
      </w:r>
      <w:r w:rsidR="00DA13DB">
        <w:rPr>
          <w:rFonts w:ascii="Lucida Sans" w:hAnsi="Lucida Sans"/>
          <w:sz w:val="19"/>
          <w:szCs w:val="19"/>
          <w:lang w:val="en-US"/>
        </w:rPr>
        <w:t xml:space="preserve"> </w:t>
      </w:r>
      <w:r w:rsidR="00387F52">
        <w:rPr>
          <w:rFonts w:ascii="Lucida Sans" w:hAnsi="Lucida Sans"/>
          <w:sz w:val="19"/>
          <w:szCs w:val="19"/>
          <w:lang w:val="en-US"/>
        </w:rPr>
        <w:t xml:space="preserve">we are able </w:t>
      </w:r>
      <w:r w:rsidR="00346A7A">
        <w:rPr>
          <w:rFonts w:ascii="Lucida Sans" w:hAnsi="Lucida Sans"/>
          <w:sz w:val="19"/>
          <w:szCs w:val="19"/>
          <w:lang w:val="en-US"/>
        </w:rPr>
        <w:t>to</w:t>
      </w:r>
      <w:r w:rsidR="00387F52">
        <w:rPr>
          <w:rFonts w:ascii="Lucida Sans" w:hAnsi="Lucida Sans"/>
          <w:sz w:val="19"/>
          <w:szCs w:val="19"/>
          <w:lang w:val="en-US"/>
        </w:rPr>
        <w:t xml:space="preserve"> provide a </w:t>
      </w:r>
      <w:r w:rsidR="00346A7A">
        <w:rPr>
          <w:rFonts w:ascii="Lucida Sans" w:hAnsi="Lucida Sans"/>
          <w:sz w:val="19"/>
          <w:szCs w:val="19"/>
          <w:lang w:val="en-US"/>
        </w:rPr>
        <w:t>ranking that</w:t>
      </w:r>
      <w:r w:rsidR="00387F52">
        <w:rPr>
          <w:rFonts w:ascii="Lucida Sans" w:hAnsi="Lucida Sans"/>
          <w:sz w:val="19"/>
          <w:szCs w:val="19"/>
          <w:lang w:val="en-US"/>
        </w:rPr>
        <w:t xml:space="preserve"> helps researcher</w:t>
      </w:r>
      <w:r w:rsidR="0007626B">
        <w:rPr>
          <w:rFonts w:ascii="Lucida Sans" w:hAnsi="Lucida Sans"/>
          <w:sz w:val="19"/>
          <w:szCs w:val="19"/>
          <w:lang w:val="en-US"/>
        </w:rPr>
        <w:t>s</w:t>
      </w:r>
      <w:r w:rsidR="00387F52">
        <w:rPr>
          <w:rFonts w:ascii="Lucida Sans" w:hAnsi="Lucida Sans"/>
          <w:sz w:val="19"/>
          <w:szCs w:val="19"/>
          <w:lang w:val="en-US"/>
        </w:rPr>
        <w:t xml:space="preserve"> to sort out major </w:t>
      </w:r>
      <w:r w:rsidR="00286406">
        <w:rPr>
          <w:rFonts w:ascii="Lucida Sans" w:hAnsi="Lucida Sans"/>
          <w:sz w:val="19"/>
          <w:szCs w:val="19"/>
          <w:lang w:val="en-US"/>
        </w:rPr>
        <w:t xml:space="preserve">from </w:t>
      </w:r>
      <w:r w:rsidR="00387F52">
        <w:rPr>
          <w:rFonts w:ascii="Lucida Sans" w:hAnsi="Lucida Sans"/>
          <w:sz w:val="19"/>
          <w:szCs w:val="19"/>
          <w:lang w:val="en-US"/>
        </w:rPr>
        <w:t xml:space="preserve">minor issues </w:t>
      </w:r>
      <w:r w:rsidR="00652BAF">
        <w:rPr>
          <w:rFonts w:ascii="Lucida Sans" w:hAnsi="Lucida Sans"/>
          <w:sz w:val="19"/>
          <w:szCs w:val="19"/>
          <w:lang w:val="en-US"/>
        </w:rPr>
        <w:t xml:space="preserve">with respect to </w:t>
      </w:r>
      <w:r w:rsidR="00387F52">
        <w:rPr>
          <w:rFonts w:ascii="Lucida Sans" w:hAnsi="Lucida Sans"/>
          <w:sz w:val="19"/>
          <w:szCs w:val="19"/>
          <w:lang w:val="en-US"/>
        </w:rPr>
        <w:t>the assessment of income inequality trends. We build this ranking based on the maximum observed range of Gini coeffic</w:t>
      </w:r>
      <w:r w:rsidR="00C60990">
        <w:rPr>
          <w:rFonts w:ascii="Lucida Sans" w:hAnsi="Lucida Sans"/>
          <w:sz w:val="19"/>
          <w:szCs w:val="19"/>
          <w:lang w:val="en-US"/>
        </w:rPr>
        <w:t>i</w:t>
      </w:r>
      <w:r w:rsidR="00387F52">
        <w:rPr>
          <w:rFonts w:ascii="Lucida Sans" w:hAnsi="Lucida Sans"/>
          <w:sz w:val="19"/>
          <w:szCs w:val="19"/>
          <w:lang w:val="en-US"/>
        </w:rPr>
        <w:t>ents for each section of our analysis:</w:t>
      </w:r>
    </w:p>
    <w:p w14:paraId="157D3A05" w14:textId="583BE42B" w:rsidR="00AB4D97" w:rsidRPr="00346A7A" w:rsidRDefault="00346A7A">
      <w:pPr>
        <w:pStyle w:val="Standard1"/>
        <w:numPr>
          <w:ilvl w:val="0"/>
          <w:numId w:val="25"/>
        </w:numPr>
        <w:jc w:val="both"/>
        <w:rPr>
          <w:rFonts w:ascii="Lucida Sans" w:hAnsi="Lucida Sans"/>
          <w:sz w:val="19"/>
          <w:szCs w:val="19"/>
          <w:lang w:val="en-US"/>
        </w:rPr>
      </w:pPr>
      <w:r>
        <w:rPr>
          <w:rFonts w:ascii="Lucida Sans" w:hAnsi="Lucida Sans"/>
          <w:sz w:val="19"/>
          <w:szCs w:val="19"/>
          <w:lang w:val="en-US"/>
        </w:rPr>
        <w:t>Influence of non-taxed</w:t>
      </w:r>
      <w:r w:rsidR="00286406">
        <w:rPr>
          <w:rFonts w:ascii="Lucida Sans" w:hAnsi="Lucida Sans"/>
          <w:sz w:val="19"/>
          <w:szCs w:val="19"/>
          <w:lang w:val="en-US"/>
        </w:rPr>
        <w:t xml:space="preserve"> units</w:t>
      </w:r>
      <w:r w:rsidRPr="00346A7A">
        <w:rPr>
          <w:rFonts w:ascii="Lucida Sans" w:hAnsi="Lucida Sans"/>
          <w:sz w:val="19"/>
          <w:szCs w:val="19"/>
          <w:lang w:val="en-US"/>
        </w:rPr>
        <w:t xml:space="preserve"> </w:t>
      </w:r>
      <w:r w:rsidR="00AB4D97" w:rsidRPr="00346A7A">
        <w:rPr>
          <w:rFonts w:ascii="Lucida Sans" w:hAnsi="Lucida Sans"/>
          <w:sz w:val="19"/>
          <w:szCs w:val="19"/>
          <w:lang w:val="en-US"/>
        </w:rPr>
        <w:t>(</w:t>
      </w:r>
      <w:r w:rsidR="00286406">
        <w:rPr>
          <w:rFonts w:ascii="Lucida Sans" w:hAnsi="Lucida Sans"/>
          <w:sz w:val="19"/>
          <w:szCs w:val="19"/>
          <w:lang w:val="en-US"/>
        </w:rPr>
        <w:t>m</w:t>
      </w:r>
      <w:r w:rsidR="00286406" w:rsidRPr="00346A7A">
        <w:rPr>
          <w:rFonts w:ascii="Lucida Sans" w:hAnsi="Lucida Sans"/>
          <w:sz w:val="19"/>
          <w:szCs w:val="19"/>
          <w:lang w:val="en-US"/>
        </w:rPr>
        <w:t>ax</w:t>
      </w:r>
      <w:r w:rsidR="00286406">
        <w:rPr>
          <w:rFonts w:ascii="Lucida Sans" w:hAnsi="Lucida Sans"/>
          <w:sz w:val="19"/>
          <w:szCs w:val="19"/>
          <w:lang w:val="en-US"/>
        </w:rPr>
        <w:t>.</w:t>
      </w:r>
      <w:r w:rsidR="001D4982" w:rsidRPr="00346A7A">
        <w:rPr>
          <w:rFonts w:ascii="Lucida Sans" w:hAnsi="Lucida Sans"/>
          <w:sz w:val="19"/>
          <w:szCs w:val="19"/>
          <w:lang w:val="en-US"/>
        </w:rPr>
        <w:t xml:space="preserve"> </w:t>
      </w:r>
      <w:r w:rsidR="00286406">
        <w:rPr>
          <w:rFonts w:ascii="Lucida Sans" w:hAnsi="Lucida Sans"/>
          <w:sz w:val="19"/>
          <w:szCs w:val="19"/>
          <w:lang w:val="en-US"/>
        </w:rPr>
        <w:t>r</w:t>
      </w:r>
      <w:r w:rsidR="00286406" w:rsidRPr="00346A7A">
        <w:rPr>
          <w:rFonts w:ascii="Lucida Sans" w:hAnsi="Lucida Sans"/>
          <w:sz w:val="19"/>
          <w:szCs w:val="19"/>
          <w:lang w:val="en-US"/>
        </w:rPr>
        <w:t xml:space="preserve">ange </w:t>
      </w:r>
      <w:r w:rsidR="001D4982" w:rsidRPr="00346A7A">
        <w:rPr>
          <w:rFonts w:ascii="Lucida Sans" w:hAnsi="Lucida Sans"/>
          <w:sz w:val="19"/>
          <w:szCs w:val="19"/>
          <w:lang w:val="en-US"/>
        </w:rPr>
        <w:t>of Gini coefficient</w:t>
      </w:r>
      <w:r w:rsidR="000637F4">
        <w:rPr>
          <w:rFonts w:ascii="Lucida Sans" w:hAnsi="Lucida Sans"/>
          <w:sz w:val="19"/>
          <w:szCs w:val="19"/>
          <w:lang w:val="en-US"/>
        </w:rPr>
        <w:t xml:space="preserve">: </w:t>
      </w:r>
      <w:r w:rsidR="000576C1">
        <w:rPr>
          <w:rFonts w:ascii="Lucida Sans" w:hAnsi="Lucida Sans"/>
          <w:sz w:val="19"/>
          <w:szCs w:val="19"/>
          <w:lang w:val="en-US"/>
        </w:rPr>
        <w:t>+</w:t>
      </w:r>
      <w:r w:rsidR="00E62874">
        <w:rPr>
          <w:rFonts w:ascii="Lucida Sans" w:hAnsi="Lucida Sans"/>
          <w:sz w:val="19"/>
          <w:szCs w:val="19"/>
          <w:lang w:val="en-US"/>
        </w:rPr>
        <w:t xml:space="preserve"> </w:t>
      </w:r>
      <w:r w:rsidR="001D4982" w:rsidRPr="00346A7A">
        <w:rPr>
          <w:rFonts w:ascii="Lucida Sans" w:hAnsi="Lucida Sans"/>
          <w:sz w:val="19"/>
          <w:szCs w:val="19"/>
          <w:lang w:val="en-US"/>
        </w:rPr>
        <w:t>0.1</w:t>
      </w:r>
      <w:r w:rsidR="0096162E" w:rsidRPr="00346A7A">
        <w:rPr>
          <w:rFonts w:ascii="Lucida Sans" w:hAnsi="Lucida Sans"/>
          <w:sz w:val="19"/>
          <w:szCs w:val="19"/>
          <w:lang w:val="en-US"/>
        </w:rPr>
        <w:t>2</w:t>
      </w:r>
      <w:r w:rsidR="00AB4D97" w:rsidRPr="00346A7A">
        <w:rPr>
          <w:rFonts w:ascii="Lucida Sans" w:hAnsi="Lucida Sans"/>
          <w:sz w:val="19"/>
          <w:szCs w:val="19"/>
          <w:lang w:val="en-US"/>
        </w:rPr>
        <w:t>)</w:t>
      </w:r>
    </w:p>
    <w:p w14:paraId="48445129" w14:textId="4B1F9092" w:rsidR="00746BF0" w:rsidRDefault="00746BF0" w:rsidP="00346A7A">
      <w:pPr>
        <w:pStyle w:val="Standard1"/>
        <w:numPr>
          <w:ilvl w:val="0"/>
          <w:numId w:val="25"/>
        </w:numPr>
        <w:jc w:val="both"/>
        <w:rPr>
          <w:rFonts w:ascii="Lucida Sans" w:hAnsi="Lucida Sans"/>
          <w:sz w:val="19"/>
          <w:szCs w:val="19"/>
          <w:lang w:val="en-US"/>
        </w:rPr>
      </w:pPr>
      <w:r>
        <w:rPr>
          <w:rFonts w:ascii="Lucida Sans" w:hAnsi="Lucida Sans"/>
          <w:sz w:val="19"/>
          <w:szCs w:val="19"/>
          <w:lang w:val="en-US"/>
        </w:rPr>
        <w:t xml:space="preserve">Income </w:t>
      </w:r>
      <w:r w:rsidR="00266AE1">
        <w:rPr>
          <w:rFonts w:ascii="Lucida Sans" w:hAnsi="Lucida Sans"/>
          <w:sz w:val="19"/>
          <w:szCs w:val="19"/>
          <w:lang w:val="en-US"/>
        </w:rPr>
        <w:t>concepts</w:t>
      </w:r>
      <w:r>
        <w:rPr>
          <w:rFonts w:ascii="Lucida Sans" w:hAnsi="Lucida Sans"/>
          <w:sz w:val="19"/>
          <w:szCs w:val="19"/>
          <w:lang w:val="en-US"/>
        </w:rPr>
        <w:t xml:space="preserve"> </w:t>
      </w:r>
      <w:r w:rsidR="000576C1">
        <w:rPr>
          <w:rFonts w:ascii="Lucida Sans" w:hAnsi="Lucida Sans"/>
          <w:sz w:val="19"/>
          <w:szCs w:val="19"/>
          <w:lang w:val="en-US"/>
        </w:rPr>
        <w:t xml:space="preserve">(+ </w:t>
      </w:r>
      <w:r>
        <w:rPr>
          <w:rFonts w:ascii="Lucida Sans" w:hAnsi="Lucida Sans"/>
          <w:sz w:val="19"/>
          <w:szCs w:val="19"/>
          <w:lang w:val="en-US"/>
        </w:rPr>
        <w:t>0.10)</w:t>
      </w:r>
    </w:p>
    <w:p w14:paraId="27C55F16" w14:textId="75BD994B" w:rsidR="00DB4EA6" w:rsidRPr="00B02CB8" w:rsidRDefault="00AB4D97" w:rsidP="00346A7A">
      <w:pPr>
        <w:pStyle w:val="Standard1"/>
        <w:numPr>
          <w:ilvl w:val="0"/>
          <w:numId w:val="25"/>
        </w:numPr>
        <w:jc w:val="both"/>
        <w:rPr>
          <w:rFonts w:ascii="Lucida Sans" w:hAnsi="Lucida Sans"/>
          <w:sz w:val="19"/>
          <w:szCs w:val="19"/>
          <w:lang w:val="en-US"/>
        </w:rPr>
      </w:pPr>
      <w:r>
        <w:rPr>
          <w:rFonts w:ascii="Lucida Sans" w:hAnsi="Lucida Sans"/>
          <w:sz w:val="19"/>
          <w:szCs w:val="19"/>
          <w:lang w:val="en-US"/>
        </w:rPr>
        <w:t>Tax units vs</w:t>
      </w:r>
      <w:r w:rsidR="00286406">
        <w:rPr>
          <w:rFonts w:ascii="Lucida Sans" w:hAnsi="Lucida Sans"/>
          <w:sz w:val="19"/>
          <w:szCs w:val="19"/>
          <w:lang w:val="en-US"/>
        </w:rPr>
        <w:t>.</w:t>
      </w:r>
      <w:r>
        <w:rPr>
          <w:rFonts w:ascii="Lucida Sans" w:hAnsi="Lucida Sans"/>
          <w:sz w:val="19"/>
          <w:szCs w:val="19"/>
          <w:lang w:val="en-US"/>
        </w:rPr>
        <w:t xml:space="preserve"> households </w:t>
      </w:r>
      <w:r w:rsidR="000576C1">
        <w:rPr>
          <w:rFonts w:ascii="Lucida Sans" w:hAnsi="Lucida Sans"/>
          <w:sz w:val="19"/>
          <w:szCs w:val="19"/>
          <w:lang w:val="en-US"/>
        </w:rPr>
        <w:t xml:space="preserve">(+ </w:t>
      </w:r>
      <w:r>
        <w:rPr>
          <w:rFonts w:ascii="Lucida Sans" w:hAnsi="Lucida Sans"/>
          <w:sz w:val="19"/>
          <w:szCs w:val="19"/>
          <w:lang w:val="en-US"/>
        </w:rPr>
        <w:t>0.0</w:t>
      </w:r>
      <w:r w:rsidR="0096162E">
        <w:rPr>
          <w:rFonts w:ascii="Lucida Sans" w:hAnsi="Lucida Sans"/>
          <w:sz w:val="19"/>
          <w:szCs w:val="19"/>
          <w:lang w:val="en-US"/>
        </w:rPr>
        <w:t>6</w:t>
      </w:r>
      <w:r>
        <w:rPr>
          <w:rFonts w:ascii="Lucida Sans" w:hAnsi="Lucida Sans"/>
          <w:sz w:val="19"/>
          <w:szCs w:val="19"/>
          <w:lang w:val="en-US"/>
        </w:rPr>
        <w:t>)</w:t>
      </w:r>
    </w:p>
    <w:p w14:paraId="224A3C35" w14:textId="1B72D3BE" w:rsidR="00DB4EA6" w:rsidRDefault="00286406" w:rsidP="004876AF">
      <w:pPr>
        <w:pStyle w:val="Standard1"/>
        <w:numPr>
          <w:ilvl w:val="0"/>
          <w:numId w:val="25"/>
        </w:numPr>
        <w:jc w:val="both"/>
        <w:rPr>
          <w:rFonts w:ascii="Lucida Sans" w:hAnsi="Lucida Sans"/>
          <w:sz w:val="19"/>
          <w:szCs w:val="19"/>
          <w:lang w:val="en-US"/>
        </w:rPr>
      </w:pPr>
      <w:r>
        <w:rPr>
          <w:rFonts w:ascii="Lucida Sans" w:hAnsi="Lucida Sans"/>
          <w:sz w:val="19"/>
          <w:szCs w:val="19"/>
          <w:lang w:val="en-US"/>
        </w:rPr>
        <w:t xml:space="preserve">Avoidance </w:t>
      </w:r>
      <w:r w:rsidR="00387F52">
        <w:rPr>
          <w:rFonts w:ascii="Lucida Sans" w:hAnsi="Lucida Sans"/>
          <w:sz w:val="19"/>
          <w:szCs w:val="19"/>
          <w:lang w:val="en-US"/>
        </w:rPr>
        <w:t>of bias through nonresponse</w:t>
      </w:r>
      <w:r w:rsidR="00DB4EA6" w:rsidRPr="00DB4EA6">
        <w:rPr>
          <w:rFonts w:ascii="Lucida Sans" w:hAnsi="Lucida Sans"/>
          <w:sz w:val="19"/>
          <w:szCs w:val="19"/>
          <w:lang w:val="en-US"/>
        </w:rPr>
        <w:t xml:space="preserve"> </w:t>
      </w:r>
      <w:r w:rsidR="000576C1" w:rsidRPr="00DB4EA6">
        <w:rPr>
          <w:rFonts w:ascii="Lucida Sans" w:hAnsi="Lucida Sans"/>
          <w:sz w:val="19"/>
          <w:szCs w:val="19"/>
          <w:lang w:val="en-US"/>
        </w:rPr>
        <w:t>(</w:t>
      </w:r>
      <w:r w:rsidR="000576C1">
        <w:rPr>
          <w:rFonts w:ascii="Lucida Sans" w:hAnsi="Lucida Sans"/>
          <w:sz w:val="19"/>
          <w:szCs w:val="19"/>
          <w:lang w:val="en-US"/>
        </w:rPr>
        <w:t xml:space="preserve">- </w:t>
      </w:r>
      <w:r w:rsidR="00DB4EA6" w:rsidRPr="00DB4EA6">
        <w:rPr>
          <w:rFonts w:ascii="Lucida Sans" w:hAnsi="Lucida Sans"/>
          <w:sz w:val="19"/>
          <w:szCs w:val="19"/>
          <w:lang w:val="en-US"/>
        </w:rPr>
        <w:t>0.05</w:t>
      </w:r>
      <w:r w:rsidR="00DB4EA6">
        <w:rPr>
          <w:rFonts w:ascii="Lucida Sans" w:hAnsi="Lucida Sans"/>
          <w:sz w:val="19"/>
          <w:szCs w:val="19"/>
          <w:lang w:val="en-US"/>
        </w:rPr>
        <w:t>)</w:t>
      </w:r>
    </w:p>
    <w:p w14:paraId="3D588234" w14:textId="1BAB1799" w:rsidR="00AB4D97" w:rsidRDefault="00AB4D97" w:rsidP="00346A7A">
      <w:pPr>
        <w:pStyle w:val="Standard1"/>
        <w:numPr>
          <w:ilvl w:val="0"/>
          <w:numId w:val="25"/>
        </w:numPr>
        <w:jc w:val="both"/>
        <w:rPr>
          <w:rFonts w:ascii="Lucida Sans" w:hAnsi="Lucida Sans"/>
          <w:sz w:val="19"/>
          <w:szCs w:val="19"/>
          <w:lang w:val="en-US"/>
        </w:rPr>
      </w:pPr>
      <w:r>
        <w:rPr>
          <w:rFonts w:ascii="Lucida Sans" w:hAnsi="Lucida Sans"/>
          <w:sz w:val="19"/>
          <w:szCs w:val="19"/>
          <w:lang w:val="en-US"/>
        </w:rPr>
        <w:t xml:space="preserve">Influence of special tax subjects </w:t>
      </w:r>
      <w:r w:rsidR="000576C1">
        <w:rPr>
          <w:rFonts w:ascii="Lucida Sans" w:hAnsi="Lucida Sans"/>
          <w:sz w:val="19"/>
          <w:szCs w:val="19"/>
          <w:lang w:val="en-US"/>
        </w:rPr>
        <w:t>(+</w:t>
      </w:r>
      <w:r>
        <w:rPr>
          <w:rFonts w:ascii="Lucida Sans" w:hAnsi="Lucida Sans"/>
          <w:sz w:val="19"/>
          <w:szCs w:val="19"/>
          <w:lang w:val="en-US"/>
        </w:rPr>
        <w:t>0.02)</w:t>
      </w:r>
    </w:p>
    <w:p w14:paraId="0178C01F" w14:textId="6C718AAB" w:rsidR="00AB4D97" w:rsidRDefault="00286406" w:rsidP="004876AF">
      <w:pPr>
        <w:pStyle w:val="Standard1"/>
        <w:numPr>
          <w:ilvl w:val="0"/>
          <w:numId w:val="25"/>
        </w:numPr>
        <w:jc w:val="both"/>
        <w:rPr>
          <w:rFonts w:ascii="Lucida Sans" w:hAnsi="Lucida Sans"/>
          <w:sz w:val="19"/>
          <w:szCs w:val="19"/>
          <w:lang w:val="en-US"/>
        </w:rPr>
      </w:pPr>
      <w:r>
        <w:rPr>
          <w:rFonts w:ascii="Lucida Sans" w:hAnsi="Lucida Sans"/>
          <w:sz w:val="19"/>
          <w:szCs w:val="19"/>
          <w:lang w:val="en-US"/>
        </w:rPr>
        <w:t xml:space="preserve">Use of </w:t>
      </w:r>
      <w:r w:rsidR="00AB4D97">
        <w:rPr>
          <w:rFonts w:ascii="Lucida Sans" w:hAnsi="Lucida Sans"/>
          <w:sz w:val="19"/>
          <w:szCs w:val="19"/>
          <w:lang w:val="en-US"/>
        </w:rPr>
        <w:t xml:space="preserve">income corrected with an equivalence scale based on tax information </w:t>
      </w:r>
      <w:r w:rsidR="000576C1">
        <w:rPr>
          <w:rFonts w:ascii="Lucida Sans" w:hAnsi="Lucida Sans"/>
          <w:sz w:val="19"/>
          <w:szCs w:val="19"/>
          <w:lang w:val="en-US"/>
        </w:rPr>
        <w:t xml:space="preserve">(+ </w:t>
      </w:r>
      <w:r w:rsidR="00AB4D97">
        <w:rPr>
          <w:rFonts w:ascii="Lucida Sans" w:hAnsi="Lucida Sans"/>
          <w:sz w:val="19"/>
          <w:szCs w:val="19"/>
          <w:lang w:val="en-US"/>
        </w:rPr>
        <w:t>0.01)</w:t>
      </w:r>
    </w:p>
    <w:p w14:paraId="2B587637" w14:textId="1BB50E5C" w:rsidR="00900469" w:rsidRDefault="000637F4">
      <w:pPr>
        <w:pStyle w:val="Standard1"/>
        <w:jc w:val="both"/>
        <w:rPr>
          <w:rFonts w:ascii="Lucida Sans" w:hAnsi="Lucida Sans"/>
          <w:sz w:val="19"/>
          <w:szCs w:val="19"/>
          <w:lang w:val="en-US"/>
        </w:rPr>
      </w:pPr>
      <w:r>
        <w:rPr>
          <w:rFonts w:ascii="Lucida Sans" w:hAnsi="Lucida Sans"/>
          <w:sz w:val="19"/>
          <w:szCs w:val="19"/>
          <w:lang w:val="en-US"/>
        </w:rPr>
        <w:t>According to</w:t>
      </w:r>
      <w:r w:rsidR="00163F23">
        <w:rPr>
          <w:rFonts w:ascii="Lucida Sans" w:hAnsi="Lucida Sans"/>
          <w:sz w:val="19"/>
          <w:szCs w:val="19"/>
          <w:lang w:val="en-US"/>
        </w:rPr>
        <w:t xml:space="preserve"> the ranking, the biggest source of bias is </w:t>
      </w:r>
      <w:r w:rsidR="005A5B64">
        <w:rPr>
          <w:rFonts w:ascii="Lucida Sans" w:hAnsi="Lucida Sans"/>
          <w:sz w:val="19"/>
          <w:szCs w:val="19"/>
          <w:lang w:val="en-US"/>
        </w:rPr>
        <w:t>related</w:t>
      </w:r>
      <w:r w:rsidR="00163F23">
        <w:rPr>
          <w:rFonts w:ascii="Lucida Sans" w:hAnsi="Lucida Sans"/>
          <w:sz w:val="19"/>
          <w:szCs w:val="19"/>
          <w:lang w:val="en-US"/>
        </w:rPr>
        <w:t xml:space="preserve"> </w:t>
      </w:r>
      <w:r w:rsidR="00C52D29">
        <w:rPr>
          <w:rFonts w:ascii="Lucida Sans" w:hAnsi="Lucida Sans"/>
          <w:sz w:val="19"/>
          <w:szCs w:val="19"/>
          <w:lang w:val="en-US"/>
        </w:rPr>
        <w:t xml:space="preserve">to </w:t>
      </w:r>
      <w:r w:rsidR="005A5B64">
        <w:rPr>
          <w:rFonts w:ascii="Lucida Sans" w:hAnsi="Lucida Sans"/>
          <w:sz w:val="19"/>
          <w:szCs w:val="19"/>
          <w:lang w:val="en-US"/>
        </w:rPr>
        <w:t>incomplete</w:t>
      </w:r>
      <w:r w:rsidR="00C52D29">
        <w:rPr>
          <w:rFonts w:ascii="Lucida Sans" w:hAnsi="Lucida Sans"/>
          <w:sz w:val="19"/>
          <w:szCs w:val="19"/>
          <w:lang w:val="en-US"/>
        </w:rPr>
        <w:t xml:space="preserve"> </w:t>
      </w:r>
      <w:r w:rsidR="005A5B64">
        <w:rPr>
          <w:rFonts w:ascii="Lucida Sans" w:hAnsi="Lucida Sans"/>
          <w:sz w:val="19"/>
          <w:szCs w:val="19"/>
          <w:lang w:val="en-US"/>
        </w:rPr>
        <w:t>information</w:t>
      </w:r>
      <w:r w:rsidR="00C52D29">
        <w:rPr>
          <w:rFonts w:ascii="Lucida Sans" w:hAnsi="Lucida Sans"/>
          <w:sz w:val="19"/>
          <w:szCs w:val="19"/>
          <w:lang w:val="en-US"/>
        </w:rPr>
        <w:t xml:space="preserve"> on tax uni</w:t>
      </w:r>
      <w:r w:rsidR="005A5B64">
        <w:rPr>
          <w:rFonts w:ascii="Lucida Sans" w:hAnsi="Lucida Sans"/>
          <w:sz w:val="19"/>
          <w:szCs w:val="19"/>
          <w:lang w:val="en-US"/>
        </w:rPr>
        <w:t xml:space="preserve">ts </w:t>
      </w:r>
      <w:r w:rsidR="00011DB0">
        <w:rPr>
          <w:rFonts w:ascii="Lucida Sans" w:hAnsi="Lucida Sans"/>
          <w:sz w:val="19"/>
          <w:szCs w:val="19"/>
          <w:lang w:val="en-US"/>
        </w:rPr>
        <w:t xml:space="preserve">that fall </w:t>
      </w:r>
      <w:r w:rsidR="005A5B64">
        <w:rPr>
          <w:rFonts w:ascii="Lucida Sans" w:hAnsi="Lucida Sans"/>
          <w:sz w:val="19"/>
          <w:szCs w:val="19"/>
          <w:lang w:val="en-US"/>
        </w:rPr>
        <w:t>below the taxation threshold.</w:t>
      </w:r>
      <w:r w:rsidR="00DF4A7A">
        <w:rPr>
          <w:rFonts w:ascii="Lucida Sans" w:hAnsi="Lucida Sans"/>
          <w:sz w:val="19"/>
          <w:szCs w:val="19"/>
          <w:lang w:val="en-US"/>
        </w:rPr>
        <w:t xml:space="preserve"> </w:t>
      </w:r>
      <w:r w:rsidR="005A5B64">
        <w:rPr>
          <w:rFonts w:ascii="Lucida Sans" w:hAnsi="Lucida Sans"/>
          <w:sz w:val="19"/>
          <w:szCs w:val="19"/>
          <w:lang w:val="en-US"/>
        </w:rPr>
        <w:t>The level of the threshold</w:t>
      </w:r>
      <w:r w:rsidR="00C52D29">
        <w:rPr>
          <w:rFonts w:ascii="Lucida Sans" w:hAnsi="Lucida Sans"/>
          <w:sz w:val="19"/>
          <w:szCs w:val="19"/>
          <w:lang w:val="en-US"/>
        </w:rPr>
        <w:t xml:space="preserve"> influence</w:t>
      </w:r>
      <w:r w:rsidR="005A5B64">
        <w:rPr>
          <w:rFonts w:ascii="Lucida Sans" w:hAnsi="Lucida Sans"/>
          <w:sz w:val="19"/>
          <w:szCs w:val="19"/>
          <w:lang w:val="en-US"/>
        </w:rPr>
        <w:t>s</w:t>
      </w:r>
      <w:r w:rsidR="00C52D29">
        <w:rPr>
          <w:rFonts w:ascii="Lucida Sans" w:hAnsi="Lucida Sans"/>
          <w:sz w:val="19"/>
          <w:szCs w:val="19"/>
          <w:lang w:val="en-US"/>
        </w:rPr>
        <w:t xml:space="preserve"> the share of non-taxed entities and this has a strong impact on the assessment of income inequality.</w:t>
      </w:r>
      <w:r w:rsidR="005A5B64">
        <w:rPr>
          <w:rFonts w:ascii="Lucida Sans" w:hAnsi="Lucida Sans"/>
          <w:sz w:val="19"/>
          <w:szCs w:val="19"/>
          <w:lang w:val="en-US"/>
        </w:rPr>
        <w:t xml:space="preserve"> Fiscal adjustments therefore have an influence on tax statistic based inequality measures. </w:t>
      </w:r>
      <w:r w:rsidR="00CF41B4">
        <w:rPr>
          <w:rFonts w:ascii="Lucida Sans" w:hAnsi="Lucida Sans"/>
          <w:sz w:val="19"/>
          <w:szCs w:val="19"/>
          <w:lang w:val="en-US"/>
        </w:rPr>
        <w:t>At least the number of non-taxed units is reported s</w:t>
      </w:r>
      <w:r w:rsidR="005A5B64">
        <w:rPr>
          <w:rFonts w:ascii="Lucida Sans" w:hAnsi="Lucida Sans"/>
          <w:sz w:val="19"/>
          <w:szCs w:val="19"/>
          <w:lang w:val="en-US"/>
        </w:rPr>
        <w:t xml:space="preserve">ince 1995/1996. </w:t>
      </w:r>
      <w:r w:rsidR="00CF41B4">
        <w:rPr>
          <w:rFonts w:ascii="Lucida Sans" w:hAnsi="Lucida Sans"/>
          <w:sz w:val="19"/>
          <w:szCs w:val="19"/>
          <w:lang w:val="en-US"/>
        </w:rPr>
        <w:t xml:space="preserve">For the periods from 1933 to 1995/96 </w:t>
      </w:r>
      <w:r w:rsidR="005A5B64">
        <w:rPr>
          <w:rFonts w:ascii="Lucida Sans" w:hAnsi="Lucida Sans"/>
          <w:sz w:val="19"/>
          <w:szCs w:val="19"/>
          <w:lang w:val="en-US"/>
        </w:rPr>
        <w:t>Dell et al. (2007) estimated how well tax statistics cover the whole Swiss Population</w:t>
      </w:r>
      <w:r w:rsidR="00CF41B4">
        <w:rPr>
          <w:rFonts w:ascii="Lucida Sans" w:hAnsi="Lucida Sans"/>
          <w:sz w:val="19"/>
          <w:szCs w:val="19"/>
          <w:lang w:val="en-US"/>
        </w:rPr>
        <w:t>. They</w:t>
      </w:r>
      <w:r w:rsidR="005A5B64">
        <w:rPr>
          <w:rFonts w:ascii="Lucida Sans" w:hAnsi="Lucida Sans"/>
          <w:sz w:val="19"/>
          <w:szCs w:val="19"/>
          <w:lang w:val="en-US"/>
        </w:rPr>
        <w:t xml:space="preserve"> show, that </w:t>
      </w:r>
      <w:r w:rsidR="00CF41B4">
        <w:rPr>
          <w:rFonts w:ascii="Lucida Sans" w:hAnsi="Lucida Sans"/>
          <w:sz w:val="19"/>
          <w:szCs w:val="19"/>
          <w:lang w:val="en-US"/>
        </w:rPr>
        <w:t xml:space="preserve">a minimum of three quarters of the Swiss population is covered </w:t>
      </w:r>
      <w:r w:rsidR="005A5B64">
        <w:rPr>
          <w:rFonts w:ascii="Lucida Sans" w:hAnsi="Lucida Sans"/>
          <w:sz w:val="19"/>
          <w:szCs w:val="19"/>
          <w:lang w:val="en-US"/>
        </w:rPr>
        <w:t>since the 1970ies</w:t>
      </w:r>
      <w:r w:rsidR="00CF41B4">
        <w:rPr>
          <w:rFonts w:ascii="Lucida Sans" w:hAnsi="Lucida Sans"/>
          <w:sz w:val="19"/>
          <w:szCs w:val="19"/>
          <w:lang w:val="en-US"/>
        </w:rPr>
        <w:t>. The taxed population of earlier periods however might only represent a</w:t>
      </w:r>
      <w:r w:rsidR="005A5B64">
        <w:rPr>
          <w:rFonts w:ascii="Lucida Sans" w:hAnsi="Lucida Sans"/>
          <w:sz w:val="19"/>
          <w:szCs w:val="19"/>
          <w:lang w:val="en-US"/>
        </w:rPr>
        <w:t xml:space="preserve"> </w:t>
      </w:r>
      <w:r w:rsidR="00DF4A7A">
        <w:rPr>
          <w:rFonts w:ascii="Lucida Sans" w:hAnsi="Lucida Sans"/>
          <w:sz w:val="19"/>
          <w:szCs w:val="19"/>
          <w:lang w:val="en-US"/>
        </w:rPr>
        <w:t>fraction of the population of interest.</w:t>
      </w:r>
      <w:r w:rsidR="005D1806">
        <w:rPr>
          <w:rFonts w:ascii="Lucida Sans" w:hAnsi="Lucida Sans"/>
          <w:sz w:val="19"/>
          <w:szCs w:val="19"/>
          <w:lang w:val="en-US"/>
        </w:rPr>
        <w:t xml:space="preserve"> </w:t>
      </w:r>
      <w:r w:rsidR="00DF4A7A">
        <w:rPr>
          <w:rFonts w:ascii="Lucida Sans" w:hAnsi="Lucida Sans"/>
          <w:sz w:val="19"/>
          <w:szCs w:val="19"/>
          <w:lang w:val="en-US"/>
        </w:rPr>
        <w:t xml:space="preserve">The second </w:t>
      </w:r>
      <w:r w:rsidR="000B6A44">
        <w:rPr>
          <w:rFonts w:ascii="Lucida Sans" w:hAnsi="Lucida Sans"/>
          <w:sz w:val="19"/>
          <w:szCs w:val="19"/>
          <w:lang w:val="en-US"/>
        </w:rPr>
        <w:t>biggest</w:t>
      </w:r>
      <w:r w:rsidR="00D7561D">
        <w:rPr>
          <w:rFonts w:ascii="Lucida Sans" w:hAnsi="Lucida Sans"/>
          <w:sz w:val="19"/>
          <w:szCs w:val="19"/>
          <w:lang w:val="en-US"/>
        </w:rPr>
        <w:t xml:space="preserve"> source of bias </w:t>
      </w:r>
      <w:r w:rsidR="00DF4A7A">
        <w:rPr>
          <w:rFonts w:ascii="Lucida Sans" w:hAnsi="Lucida Sans"/>
          <w:sz w:val="19"/>
          <w:szCs w:val="19"/>
          <w:lang w:val="en-US"/>
        </w:rPr>
        <w:t xml:space="preserve">refers to the importance of the income concept used for distributional analysis. Taxable income, the key income concept within tax data, is neither a pre- nor a post-transfer </w:t>
      </w:r>
      <w:r w:rsidR="00900469">
        <w:rPr>
          <w:rFonts w:ascii="Lucida Sans" w:hAnsi="Lucida Sans"/>
          <w:sz w:val="19"/>
          <w:szCs w:val="19"/>
          <w:lang w:val="en-US"/>
        </w:rPr>
        <w:t xml:space="preserve">income </w:t>
      </w:r>
      <w:r w:rsidR="00DF4A7A">
        <w:rPr>
          <w:rFonts w:ascii="Lucida Sans" w:hAnsi="Lucida Sans"/>
          <w:sz w:val="19"/>
          <w:szCs w:val="19"/>
          <w:lang w:val="en-US"/>
        </w:rPr>
        <w:t xml:space="preserve">measure, but something in between (direct social transfers are accounted for, but not redistribution through the tax system). Our analysis showed that the bias induced by deductions </w:t>
      </w:r>
      <w:r w:rsidR="000B6A44">
        <w:rPr>
          <w:rFonts w:ascii="Lucida Sans" w:hAnsi="Lucida Sans"/>
          <w:sz w:val="19"/>
          <w:szCs w:val="19"/>
          <w:lang w:val="en-US"/>
        </w:rPr>
        <w:t xml:space="preserve">even </w:t>
      </w:r>
      <w:r w:rsidR="00DF4A7A">
        <w:rPr>
          <w:rFonts w:ascii="Lucida Sans" w:hAnsi="Lucida Sans"/>
          <w:sz w:val="19"/>
          <w:szCs w:val="19"/>
          <w:lang w:val="en-US"/>
        </w:rPr>
        <w:t>out</w:t>
      </w:r>
      <w:r w:rsidR="000B6A44">
        <w:rPr>
          <w:rFonts w:ascii="Lucida Sans" w:hAnsi="Lucida Sans"/>
          <w:sz w:val="19"/>
          <w:szCs w:val="19"/>
          <w:lang w:val="en-US"/>
        </w:rPr>
        <w:t>weighs</w:t>
      </w:r>
      <w:r w:rsidR="00DF4A7A">
        <w:rPr>
          <w:rFonts w:ascii="Lucida Sans" w:hAnsi="Lucida Sans"/>
          <w:sz w:val="19"/>
          <w:szCs w:val="19"/>
          <w:lang w:val="en-US"/>
        </w:rPr>
        <w:t xml:space="preserve"> the </w:t>
      </w:r>
      <w:r w:rsidR="000B6A44">
        <w:rPr>
          <w:rFonts w:ascii="Lucida Sans" w:hAnsi="Lucida Sans"/>
          <w:sz w:val="19"/>
          <w:szCs w:val="19"/>
          <w:lang w:val="en-US"/>
        </w:rPr>
        <w:t>bias of ignoring</w:t>
      </w:r>
      <w:r w:rsidR="00DF4A7A">
        <w:rPr>
          <w:rFonts w:ascii="Lucida Sans" w:hAnsi="Lucida Sans"/>
          <w:sz w:val="19"/>
          <w:szCs w:val="19"/>
          <w:lang w:val="en-US"/>
        </w:rPr>
        <w:t xml:space="preserve"> </w:t>
      </w:r>
      <w:r w:rsidR="000B6A44">
        <w:rPr>
          <w:rFonts w:ascii="Lucida Sans" w:hAnsi="Lucida Sans"/>
          <w:sz w:val="19"/>
          <w:szCs w:val="19"/>
          <w:lang w:val="en-US"/>
        </w:rPr>
        <w:t xml:space="preserve">paid </w:t>
      </w:r>
      <w:r w:rsidR="00DF4A7A">
        <w:rPr>
          <w:rFonts w:ascii="Lucida Sans" w:hAnsi="Lucida Sans"/>
          <w:sz w:val="19"/>
          <w:szCs w:val="19"/>
          <w:lang w:val="en-US"/>
        </w:rPr>
        <w:t>taxes</w:t>
      </w:r>
      <w:r w:rsidR="00900469">
        <w:rPr>
          <w:rFonts w:ascii="Lucida Sans" w:hAnsi="Lucida Sans"/>
          <w:sz w:val="19"/>
          <w:szCs w:val="19"/>
          <w:lang w:val="en-US"/>
        </w:rPr>
        <w:t xml:space="preserve">. Inequality assessed on the basis of taxable income therefore overestimates inequality because of deductions and </w:t>
      </w:r>
      <w:r w:rsidR="0057302D">
        <w:rPr>
          <w:rFonts w:ascii="Lucida Sans" w:hAnsi="Lucida Sans"/>
          <w:sz w:val="19"/>
          <w:szCs w:val="19"/>
          <w:lang w:val="en-US"/>
        </w:rPr>
        <w:t xml:space="preserve">because of </w:t>
      </w:r>
      <w:r w:rsidR="00900469">
        <w:rPr>
          <w:rFonts w:ascii="Lucida Sans" w:hAnsi="Lucida Sans"/>
          <w:sz w:val="19"/>
          <w:szCs w:val="19"/>
          <w:lang w:val="en-US"/>
        </w:rPr>
        <w:t>missing information on direct taxes paid.</w:t>
      </w:r>
      <w:r w:rsidR="0057302D">
        <w:rPr>
          <w:rFonts w:ascii="Lucida Sans" w:hAnsi="Lucida Sans"/>
          <w:sz w:val="19"/>
          <w:szCs w:val="19"/>
          <w:lang w:val="en-US"/>
        </w:rPr>
        <w:t xml:space="preserve"> Changes of </w:t>
      </w:r>
      <w:r w:rsidR="000B6A44">
        <w:rPr>
          <w:rFonts w:ascii="Lucida Sans" w:hAnsi="Lucida Sans"/>
          <w:sz w:val="19"/>
          <w:szCs w:val="19"/>
          <w:lang w:val="en-US"/>
        </w:rPr>
        <w:t xml:space="preserve">the </w:t>
      </w:r>
      <w:r w:rsidR="0057302D">
        <w:rPr>
          <w:rFonts w:ascii="Lucida Sans" w:hAnsi="Lucida Sans"/>
          <w:sz w:val="19"/>
          <w:szCs w:val="19"/>
          <w:lang w:val="en-US"/>
        </w:rPr>
        <w:t xml:space="preserve">taxing scheme </w:t>
      </w:r>
      <w:r w:rsidR="000B6A44">
        <w:rPr>
          <w:rFonts w:ascii="Lucida Sans" w:hAnsi="Lucida Sans"/>
          <w:sz w:val="19"/>
          <w:szCs w:val="19"/>
          <w:lang w:val="en-US"/>
        </w:rPr>
        <w:t xml:space="preserve">potentially </w:t>
      </w:r>
      <w:r w:rsidR="0057302D">
        <w:rPr>
          <w:rFonts w:ascii="Lucida Sans" w:hAnsi="Lucida Sans"/>
          <w:sz w:val="19"/>
          <w:szCs w:val="19"/>
          <w:lang w:val="en-US"/>
        </w:rPr>
        <w:t xml:space="preserve">introduce a bias for trend analysis. </w:t>
      </w:r>
      <w:r w:rsidR="00900469">
        <w:rPr>
          <w:rFonts w:ascii="Lucida Sans" w:hAnsi="Lucida Sans"/>
          <w:sz w:val="19"/>
          <w:szCs w:val="19"/>
          <w:lang w:val="en-US"/>
        </w:rPr>
        <w:t>The third important difference of tax data is that statistical units are fiscal and not real households such as in the case of cohabitation, where considering the individuals as two separate tax units leads also to an overestimation of inequality and</w:t>
      </w:r>
      <w:r w:rsidR="00900469" w:rsidRPr="001D4982">
        <w:rPr>
          <w:rFonts w:ascii="Lucida Sans" w:hAnsi="Lucida Sans"/>
          <w:sz w:val="19"/>
          <w:szCs w:val="19"/>
          <w:lang w:val="en-US"/>
        </w:rPr>
        <w:t xml:space="preserve"> </w:t>
      </w:r>
      <w:r w:rsidR="00900469">
        <w:rPr>
          <w:rFonts w:ascii="Lucida Sans" w:hAnsi="Lucida Sans"/>
          <w:sz w:val="19"/>
          <w:szCs w:val="19"/>
          <w:lang w:val="en-US"/>
        </w:rPr>
        <w:t>a bias</w:t>
      </w:r>
      <w:r w:rsidR="00900469" w:rsidRPr="001D4982">
        <w:rPr>
          <w:rFonts w:ascii="Lucida Sans" w:hAnsi="Lucida Sans"/>
          <w:sz w:val="19"/>
          <w:szCs w:val="19"/>
          <w:lang w:val="en-US"/>
        </w:rPr>
        <w:t xml:space="preserve"> in the inequality trend</w:t>
      </w:r>
      <w:r w:rsidR="00900469">
        <w:rPr>
          <w:rFonts w:ascii="Lucida Sans" w:hAnsi="Lucida Sans"/>
          <w:sz w:val="19"/>
          <w:szCs w:val="19"/>
          <w:lang w:val="en-US"/>
        </w:rPr>
        <w:t>,</w:t>
      </w:r>
      <w:r w:rsidR="00900469" w:rsidRPr="001D4982">
        <w:rPr>
          <w:rFonts w:ascii="Lucida Sans" w:hAnsi="Lucida Sans"/>
          <w:sz w:val="19"/>
          <w:szCs w:val="19"/>
          <w:lang w:val="en-US"/>
        </w:rPr>
        <w:t xml:space="preserve"> as the </w:t>
      </w:r>
      <w:r w:rsidR="00900469">
        <w:rPr>
          <w:rFonts w:ascii="Lucida Sans" w:hAnsi="Lucida Sans"/>
          <w:sz w:val="19"/>
          <w:szCs w:val="19"/>
          <w:lang w:val="en-US"/>
        </w:rPr>
        <w:t>“cohabiting</w:t>
      </w:r>
      <w:r w:rsidR="00900469" w:rsidRPr="001D4982">
        <w:rPr>
          <w:rFonts w:ascii="Lucida Sans" w:hAnsi="Lucida Sans"/>
          <w:sz w:val="19"/>
          <w:szCs w:val="19"/>
          <w:lang w:val="en-US"/>
        </w:rPr>
        <w:t>-to-married-ratio</w:t>
      </w:r>
      <w:r w:rsidR="00900469">
        <w:rPr>
          <w:rFonts w:ascii="Lucida Sans" w:hAnsi="Lucida Sans"/>
          <w:sz w:val="19"/>
          <w:szCs w:val="19"/>
          <w:lang w:val="en-US"/>
        </w:rPr>
        <w:t>” increases over time in most western countries</w:t>
      </w:r>
      <w:r w:rsidR="00900469" w:rsidRPr="001D4982">
        <w:rPr>
          <w:rFonts w:ascii="Lucida Sans" w:hAnsi="Lucida Sans"/>
          <w:sz w:val="19"/>
          <w:szCs w:val="19"/>
          <w:lang w:val="en-US"/>
        </w:rPr>
        <w:t>.</w:t>
      </w:r>
      <w:r w:rsidR="00011DB0">
        <w:rPr>
          <w:rFonts w:ascii="Lucida Sans" w:hAnsi="Lucida Sans"/>
          <w:sz w:val="19"/>
          <w:szCs w:val="19"/>
          <w:lang w:val="en-US"/>
        </w:rPr>
        <w:t xml:space="preserve"> </w:t>
      </w:r>
      <w:r w:rsidR="00900469">
        <w:rPr>
          <w:rFonts w:ascii="Lucida Sans" w:hAnsi="Lucida Sans"/>
          <w:sz w:val="19"/>
          <w:szCs w:val="19"/>
          <w:lang w:val="en-US"/>
        </w:rPr>
        <w:t>The fourth point relates to problems with nonresponse</w:t>
      </w:r>
      <w:r w:rsidR="000B6A44">
        <w:rPr>
          <w:rFonts w:ascii="Lucida Sans" w:hAnsi="Lucida Sans"/>
          <w:sz w:val="19"/>
          <w:szCs w:val="19"/>
          <w:lang w:val="en-US"/>
        </w:rPr>
        <w:t>. In this regard,</w:t>
      </w:r>
      <w:r w:rsidR="00900469">
        <w:rPr>
          <w:rFonts w:ascii="Lucida Sans" w:hAnsi="Lucida Sans"/>
          <w:sz w:val="19"/>
          <w:szCs w:val="19"/>
          <w:lang w:val="en-US"/>
        </w:rPr>
        <w:t xml:space="preserve"> tax data</w:t>
      </w:r>
      <w:r w:rsidR="000B6A44">
        <w:rPr>
          <w:rFonts w:ascii="Lucida Sans" w:hAnsi="Lucida Sans"/>
          <w:sz w:val="19"/>
          <w:szCs w:val="19"/>
          <w:lang w:val="en-US"/>
        </w:rPr>
        <w:t xml:space="preserve"> are superior</w:t>
      </w:r>
      <w:r w:rsidR="00900469">
        <w:rPr>
          <w:rFonts w:ascii="Lucida Sans" w:hAnsi="Lucida Sans"/>
          <w:sz w:val="19"/>
          <w:szCs w:val="19"/>
          <w:lang w:val="en-US"/>
        </w:rPr>
        <w:t>. Our analysis showed that the distributions of tax and survey data differ substantially – even if key methodological differences are controlled for. We claim that this difference stems from the over-representation of upper middle-class households in survey data, leading to an underestimation of inequality when working with survey data</w:t>
      </w:r>
      <w:r w:rsidR="00011DB0">
        <w:rPr>
          <w:rFonts w:ascii="Lucida Sans" w:hAnsi="Lucida Sans"/>
          <w:sz w:val="19"/>
          <w:szCs w:val="19"/>
          <w:lang w:val="en-US"/>
        </w:rPr>
        <w:t xml:space="preserve">. Compared to </w:t>
      </w:r>
      <w:r w:rsidR="00011DB0">
        <w:rPr>
          <w:rFonts w:ascii="Lucida Sans" w:hAnsi="Lucida Sans"/>
          <w:sz w:val="19"/>
          <w:szCs w:val="19"/>
          <w:lang w:val="en-US"/>
        </w:rPr>
        <w:lastRenderedPageBreak/>
        <w:t>the other issues, the influence of special tax subjects and the implementation of the equivalence concept tailored to tax data are rather minor issues. We showed, however, that the inclusion of special cases is necessary to catch the effect of special socio-political developments like the recent immigration of rich individuals to Switzerland, who get tax privileges by getting taxed according to expenses.</w:t>
      </w:r>
    </w:p>
    <w:p w14:paraId="7917168A" w14:textId="2E0C6076" w:rsidR="00011DB0" w:rsidRDefault="00011DB0" w:rsidP="00011DB0">
      <w:pPr>
        <w:pStyle w:val="Standard1"/>
        <w:jc w:val="both"/>
        <w:rPr>
          <w:rFonts w:ascii="Lucida Sans" w:hAnsi="Lucida Sans"/>
          <w:sz w:val="19"/>
          <w:szCs w:val="19"/>
          <w:lang w:val="en-US"/>
        </w:rPr>
      </w:pPr>
      <w:r>
        <w:rPr>
          <w:rFonts w:ascii="Lucida Sans" w:hAnsi="Lucida Sans"/>
          <w:sz w:val="19"/>
          <w:szCs w:val="19"/>
          <w:lang w:val="en-US"/>
        </w:rPr>
        <w:t>The estimated differences give a direct overview of biases related to the Gini coefficient time series based on aggregate tax statistics from Switzerland, but should not be used to adjust results from other data sources, because the reported differences are related to the used data-sets</w:t>
      </w:r>
      <w:r w:rsidR="000B6A44">
        <w:rPr>
          <w:rStyle w:val="Funotenzeichen"/>
          <w:rFonts w:ascii="Lucida Sans" w:hAnsi="Lucida Sans"/>
          <w:sz w:val="19"/>
          <w:szCs w:val="19"/>
          <w:lang w:val="en-US"/>
        </w:rPr>
        <w:footnoteReference w:id="16"/>
      </w:r>
      <w:r>
        <w:rPr>
          <w:rFonts w:ascii="Lucida Sans" w:hAnsi="Lucida Sans"/>
          <w:sz w:val="19"/>
          <w:szCs w:val="19"/>
          <w:lang w:val="en-US"/>
        </w:rPr>
        <w:t>. Nonetheless we believe that the ranking can be generalized to other cases by giving an overview of what potentially is influential and what is not.</w:t>
      </w:r>
    </w:p>
    <w:p w14:paraId="103E37ED" w14:textId="57361D6F" w:rsidR="001E6BA3" w:rsidRDefault="00FA58EC" w:rsidP="0072037E">
      <w:pPr>
        <w:pStyle w:val="Standard1"/>
        <w:jc w:val="both"/>
        <w:rPr>
          <w:rFonts w:ascii="Lucida Sans" w:hAnsi="Lucida Sans"/>
          <w:sz w:val="19"/>
          <w:szCs w:val="19"/>
          <w:lang w:val="en-US"/>
        </w:rPr>
      </w:pPr>
      <w:r>
        <w:rPr>
          <w:rFonts w:ascii="Lucida Sans" w:hAnsi="Lucida Sans"/>
          <w:sz w:val="19"/>
          <w:szCs w:val="19"/>
          <w:lang w:val="en-US"/>
        </w:rPr>
        <w:t>A special part in the discussion is dedicated to inequality measures</w:t>
      </w:r>
      <w:r w:rsidR="00182BEB">
        <w:rPr>
          <w:rFonts w:ascii="Lucida Sans" w:hAnsi="Lucida Sans"/>
          <w:sz w:val="19"/>
          <w:szCs w:val="19"/>
          <w:lang w:val="en-US"/>
        </w:rPr>
        <w:t xml:space="preserve">, </w:t>
      </w:r>
      <w:r w:rsidR="00D77118">
        <w:rPr>
          <w:rFonts w:ascii="Lucida Sans" w:hAnsi="Lucida Sans"/>
          <w:sz w:val="19"/>
          <w:szCs w:val="19"/>
          <w:lang w:val="en-US"/>
        </w:rPr>
        <w:t xml:space="preserve">as </w:t>
      </w:r>
      <w:r w:rsidR="00182BEB">
        <w:rPr>
          <w:rFonts w:ascii="Lucida Sans" w:hAnsi="Lucida Sans"/>
          <w:sz w:val="19"/>
          <w:szCs w:val="19"/>
          <w:lang w:val="en-US"/>
        </w:rPr>
        <w:t xml:space="preserve">the </w:t>
      </w:r>
      <w:r w:rsidR="009C0F72">
        <w:rPr>
          <w:rFonts w:ascii="Lucida Sans" w:hAnsi="Lucida Sans"/>
          <w:sz w:val="19"/>
          <w:szCs w:val="19"/>
          <w:lang w:val="en-US"/>
        </w:rPr>
        <w:t xml:space="preserve">performed tests </w:t>
      </w:r>
      <w:r w:rsidR="00182BEB">
        <w:rPr>
          <w:rFonts w:ascii="Lucida Sans" w:hAnsi="Lucida Sans"/>
          <w:sz w:val="19"/>
          <w:szCs w:val="19"/>
          <w:lang w:val="en-US"/>
        </w:rPr>
        <w:t>cannot be included in the ranking</w:t>
      </w:r>
      <w:r w:rsidR="0057302D">
        <w:rPr>
          <w:rFonts w:ascii="Lucida Sans" w:hAnsi="Lucida Sans"/>
          <w:sz w:val="19"/>
          <w:szCs w:val="19"/>
          <w:lang w:val="en-US"/>
        </w:rPr>
        <w:t xml:space="preserve"> above</w:t>
      </w:r>
      <w:r w:rsidR="00182BEB">
        <w:rPr>
          <w:rFonts w:ascii="Lucida Sans" w:hAnsi="Lucida Sans"/>
          <w:sz w:val="19"/>
          <w:szCs w:val="19"/>
          <w:lang w:val="en-US"/>
        </w:rPr>
        <w:t xml:space="preserve"> because other measures than </w:t>
      </w:r>
      <w:r w:rsidR="005D678C">
        <w:rPr>
          <w:rFonts w:ascii="Lucida Sans" w:hAnsi="Lucida Sans"/>
          <w:sz w:val="19"/>
          <w:szCs w:val="19"/>
          <w:lang w:val="en-US"/>
        </w:rPr>
        <w:t>the Gini coefficients were used and comparability</w:t>
      </w:r>
      <w:r w:rsidR="00D13F34">
        <w:rPr>
          <w:rFonts w:ascii="Lucida Sans" w:hAnsi="Lucida Sans"/>
          <w:sz w:val="19"/>
          <w:szCs w:val="19"/>
          <w:lang w:val="en-US"/>
        </w:rPr>
        <w:t xml:space="preserve"> in the sense of the ranking</w:t>
      </w:r>
      <w:r w:rsidR="005D678C">
        <w:rPr>
          <w:rFonts w:ascii="Lucida Sans" w:hAnsi="Lucida Sans"/>
          <w:sz w:val="19"/>
          <w:szCs w:val="19"/>
          <w:lang w:val="en-US"/>
        </w:rPr>
        <w:t xml:space="preserve"> </w:t>
      </w:r>
      <w:r w:rsidR="00960C85">
        <w:rPr>
          <w:rFonts w:ascii="Lucida Sans" w:hAnsi="Lucida Sans"/>
          <w:sz w:val="19"/>
          <w:szCs w:val="19"/>
          <w:lang w:val="en-US"/>
        </w:rPr>
        <w:t xml:space="preserve">is </w:t>
      </w:r>
      <w:r w:rsidR="005D678C">
        <w:rPr>
          <w:rFonts w:ascii="Lucida Sans" w:hAnsi="Lucida Sans"/>
          <w:sz w:val="19"/>
          <w:szCs w:val="19"/>
          <w:lang w:val="en-US"/>
        </w:rPr>
        <w:t xml:space="preserve">therefore </w:t>
      </w:r>
      <w:r w:rsidR="00D13F34">
        <w:rPr>
          <w:rFonts w:ascii="Lucida Sans" w:hAnsi="Lucida Sans"/>
          <w:sz w:val="19"/>
          <w:szCs w:val="19"/>
          <w:lang w:val="en-US"/>
        </w:rPr>
        <w:t>not suitable</w:t>
      </w:r>
      <w:r w:rsidR="005D678C">
        <w:rPr>
          <w:rFonts w:ascii="Lucida Sans" w:hAnsi="Lucida Sans"/>
          <w:sz w:val="19"/>
          <w:szCs w:val="19"/>
          <w:lang w:val="en-US"/>
        </w:rPr>
        <w:t>.</w:t>
      </w:r>
      <w:r w:rsidR="00182BEB">
        <w:rPr>
          <w:rFonts w:ascii="Lucida Sans" w:hAnsi="Lucida Sans"/>
          <w:sz w:val="19"/>
          <w:szCs w:val="19"/>
          <w:lang w:val="en-US"/>
        </w:rPr>
        <w:t xml:space="preserve"> Nonetheless, the </w:t>
      </w:r>
      <w:r w:rsidR="00C5653D">
        <w:rPr>
          <w:rFonts w:ascii="Lucida Sans" w:hAnsi="Lucida Sans"/>
          <w:sz w:val="19"/>
          <w:szCs w:val="19"/>
          <w:lang w:val="en-US"/>
        </w:rPr>
        <w:t xml:space="preserve">analysis </w:t>
      </w:r>
      <w:r w:rsidR="00182BEB">
        <w:rPr>
          <w:rFonts w:ascii="Lucida Sans" w:hAnsi="Lucida Sans"/>
          <w:sz w:val="19"/>
          <w:szCs w:val="19"/>
          <w:lang w:val="en-US"/>
        </w:rPr>
        <w:t xml:space="preserve">showed that </w:t>
      </w:r>
      <w:r w:rsidR="00556651">
        <w:rPr>
          <w:rFonts w:ascii="Lucida Sans" w:hAnsi="Lucida Sans"/>
          <w:sz w:val="19"/>
          <w:szCs w:val="19"/>
          <w:lang w:val="en-US"/>
        </w:rPr>
        <w:t>all relevant statistical techniques can be appli</w:t>
      </w:r>
      <w:r w:rsidR="00C44816">
        <w:rPr>
          <w:rFonts w:ascii="Lucida Sans" w:hAnsi="Lucida Sans"/>
          <w:sz w:val="19"/>
          <w:szCs w:val="19"/>
          <w:lang w:val="en-US"/>
        </w:rPr>
        <w:t>ed to aggregated tax statistics.</w:t>
      </w:r>
      <w:r w:rsidR="0057302D">
        <w:rPr>
          <w:rFonts w:ascii="Lucida Sans" w:hAnsi="Lucida Sans"/>
          <w:sz w:val="19"/>
          <w:szCs w:val="19"/>
          <w:lang w:val="en-US"/>
        </w:rPr>
        <w:t xml:space="preserve"> Furthermore, we showed that trend analysis is indeed influenced by the chosen measurements. The top sensitive Theil index suggests more volatility in the upper part of the income distribution over the observed period compared to the</w:t>
      </w:r>
      <w:r w:rsidR="00F35F3D">
        <w:rPr>
          <w:rFonts w:ascii="Lucida Sans" w:hAnsi="Lucida Sans"/>
          <w:sz w:val="19"/>
          <w:szCs w:val="19"/>
          <w:lang w:val="en-US"/>
        </w:rPr>
        <w:t xml:space="preserve"> Series</w:t>
      </w:r>
      <w:r w:rsidR="0057302D">
        <w:rPr>
          <w:rFonts w:ascii="Lucida Sans" w:hAnsi="Lucida Sans"/>
          <w:sz w:val="19"/>
          <w:szCs w:val="19"/>
          <w:lang w:val="en-US"/>
        </w:rPr>
        <w:t xml:space="preserve"> </w:t>
      </w:r>
      <w:r w:rsidR="00F35F3D">
        <w:rPr>
          <w:rFonts w:ascii="Lucida Sans" w:hAnsi="Lucida Sans"/>
          <w:sz w:val="19"/>
          <w:szCs w:val="19"/>
          <w:lang w:val="en-US"/>
        </w:rPr>
        <w:t xml:space="preserve">based on the middle sensitive </w:t>
      </w:r>
      <w:r w:rsidR="0057302D">
        <w:rPr>
          <w:rFonts w:ascii="Lucida Sans" w:hAnsi="Lucida Sans"/>
          <w:sz w:val="19"/>
          <w:szCs w:val="19"/>
          <w:lang w:val="en-US"/>
        </w:rPr>
        <w:t xml:space="preserve">Gini coefficient and the bottom sensitive Atkinson index. Single indices conflating information to a single measure reduce information dramatically, while distributional analysis with relative distribution methods allow </w:t>
      </w:r>
      <w:r w:rsidR="00F35F3D">
        <w:rPr>
          <w:rFonts w:ascii="Lucida Sans" w:hAnsi="Lucida Sans"/>
          <w:sz w:val="19"/>
          <w:szCs w:val="19"/>
          <w:lang w:val="en-US"/>
        </w:rPr>
        <w:t>to</w:t>
      </w:r>
      <w:r w:rsidR="0057302D">
        <w:rPr>
          <w:rFonts w:ascii="Lucida Sans" w:hAnsi="Lucida Sans"/>
          <w:sz w:val="19"/>
          <w:szCs w:val="19"/>
          <w:lang w:val="en-US"/>
        </w:rPr>
        <w:t xml:space="preserve"> locate the precise area of change, but only refer to two single time points. </w:t>
      </w:r>
      <w:r w:rsidR="00F35F3D">
        <w:rPr>
          <w:rFonts w:ascii="Lucida Sans" w:hAnsi="Lucida Sans"/>
          <w:sz w:val="19"/>
          <w:szCs w:val="19"/>
          <w:lang w:val="en-US"/>
        </w:rPr>
        <w:t>Trend analysis is therefore best be done combining several one-population measures that are sensitive to different parts of the distribution for a first analysis of time patterns. In a second step, analysis is enriched with relative distribution methods for specific time points to unravel complete distributional differences</w:t>
      </w:r>
      <w:r w:rsidR="000B6A44">
        <w:rPr>
          <w:rFonts w:ascii="Lucida Sans" w:hAnsi="Lucida Sans"/>
          <w:sz w:val="19"/>
          <w:szCs w:val="19"/>
          <w:lang w:val="en-US"/>
        </w:rPr>
        <w:t>.</w:t>
      </w:r>
      <w:r w:rsidR="0057302D">
        <w:rPr>
          <w:rFonts w:ascii="Lucida Sans" w:hAnsi="Lucida Sans"/>
          <w:sz w:val="19"/>
          <w:szCs w:val="19"/>
          <w:lang w:val="en-US"/>
        </w:rPr>
        <w:t xml:space="preserve">    </w:t>
      </w:r>
      <w:r w:rsidR="00C44816">
        <w:rPr>
          <w:rFonts w:ascii="Lucida Sans" w:hAnsi="Lucida Sans"/>
          <w:sz w:val="19"/>
          <w:szCs w:val="19"/>
          <w:lang w:val="en-US"/>
        </w:rPr>
        <w:t xml:space="preserve"> </w:t>
      </w:r>
    </w:p>
    <w:p w14:paraId="674EDA56" w14:textId="77777777" w:rsidR="00543011" w:rsidRDefault="00FA58EC" w:rsidP="00543011">
      <w:pPr>
        <w:pStyle w:val="Standard1"/>
        <w:jc w:val="both"/>
        <w:rPr>
          <w:rFonts w:ascii="Lucida Sans" w:hAnsi="Lucida Sans"/>
          <w:sz w:val="19"/>
          <w:szCs w:val="19"/>
          <w:lang w:val="en-US"/>
        </w:rPr>
      </w:pPr>
      <w:r>
        <w:rPr>
          <w:rFonts w:ascii="Lucida Sans" w:hAnsi="Lucida Sans"/>
          <w:sz w:val="19"/>
          <w:szCs w:val="19"/>
          <w:lang w:val="en-US"/>
        </w:rPr>
        <w:t xml:space="preserve">The </w:t>
      </w:r>
      <w:r w:rsidR="0075707F">
        <w:rPr>
          <w:rFonts w:ascii="Lucida Sans" w:hAnsi="Lucida Sans"/>
          <w:sz w:val="19"/>
          <w:szCs w:val="19"/>
          <w:lang w:val="en-US"/>
        </w:rPr>
        <w:t>time</w:t>
      </w:r>
      <w:r w:rsidR="003A7EE5">
        <w:rPr>
          <w:rFonts w:ascii="Lucida Sans" w:hAnsi="Lucida Sans"/>
          <w:sz w:val="19"/>
          <w:szCs w:val="19"/>
          <w:lang w:val="en-US"/>
        </w:rPr>
        <w:t xml:space="preserve"> series</w:t>
      </w:r>
      <w:r>
        <w:rPr>
          <w:rFonts w:ascii="Lucida Sans" w:hAnsi="Lucida Sans"/>
          <w:sz w:val="19"/>
          <w:szCs w:val="19"/>
          <w:lang w:val="en-US"/>
        </w:rPr>
        <w:t xml:space="preserve"> displayed in </w:t>
      </w:r>
      <w:r w:rsidR="00A104ED" w:rsidRPr="002B1153">
        <w:rPr>
          <w:rFonts w:ascii="Lucida Sans" w:hAnsi="Lucida Sans"/>
          <w:sz w:val="19"/>
          <w:szCs w:val="19"/>
          <w:lang w:val="en-US"/>
        </w:rPr>
        <w:fldChar w:fldCharType="begin"/>
      </w:r>
      <w:r w:rsidR="00A104ED" w:rsidRPr="002B1153">
        <w:rPr>
          <w:rFonts w:ascii="Lucida Sans" w:hAnsi="Lucida Sans"/>
          <w:sz w:val="19"/>
          <w:szCs w:val="19"/>
          <w:lang w:val="en-US"/>
        </w:rPr>
        <w:instrText xml:space="preserve"> </w:instrText>
      </w:r>
      <w:r w:rsidR="006D14BC">
        <w:rPr>
          <w:rFonts w:ascii="Lucida Sans" w:hAnsi="Lucida Sans"/>
          <w:sz w:val="19"/>
          <w:szCs w:val="19"/>
          <w:lang w:val="en-US"/>
        </w:rPr>
        <w:instrText>REF</w:instrText>
      </w:r>
      <w:r w:rsidR="00A104ED" w:rsidRPr="002B1153">
        <w:rPr>
          <w:rFonts w:ascii="Lucida Sans" w:hAnsi="Lucida Sans"/>
          <w:sz w:val="19"/>
          <w:szCs w:val="19"/>
          <w:lang w:val="en-US"/>
        </w:rPr>
        <w:instrText xml:space="preserve"> _Ref406511415 \h </w:instrText>
      </w:r>
      <w:r w:rsidR="00346A7A" w:rsidRPr="002B1153">
        <w:rPr>
          <w:rFonts w:ascii="Lucida Sans" w:hAnsi="Lucida Sans"/>
          <w:sz w:val="19"/>
          <w:szCs w:val="19"/>
          <w:lang w:val="en-US"/>
        </w:rPr>
        <w:instrText xml:space="preserve"> \* MERGEFORMAT </w:instrText>
      </w:r>
      <w:r w:rsidR="00A104ED" w:rsidRPr="002B1153">
        <w:rPr>
          <w:rFonts w:ascii="Lucida Sans" w:hAnsi="Lucida Sans"/>
          <w:sz w:val="19"/>
          <w:szCs w:val="19"/>
          <w:lang w:val="en-US"/>
        </w:rPr>
      </w:r>
      <w:r w:rsidR="00A104ED" w:rsidRPr="002B1153">
        <w:rPr>
          <w:rFonts w:ascii="Lucida Sans" w:hAnsi="Lucida Sans"/>
          <w:sz w:val="19"/>
          <w:szCs w:val="19"/>
          <w:lang w:val="en-US"/>
        </w:rPr>
        <w:fldChar w:fldCharType="separate"/>
      </w:r>
      <w:r w:rsidR="00E829AC" w:rsidRPr="00E829AC">
        <w:rPr>
          <w:rFonts w:ascii="Lucida Sans" w:hAnsi="Lucida Sans"/>
          <w:sz w:val="19"/>
          <w:szCs w:val="19"/>
          <w:lang w:val="en-US"/>
        </w:rPr>
        <w:t>Figure 2</w:t>
      </w:r>
      <w:r w:rsidR="00A104ED" w:rsidRPr="002B1153">
        <w:rPr>
          <w:rFonts w:ascii="Lucida Sans" w:hAnsi="Lucida Sans"/>
          <w:sz w:val="19"/>
          <w:szCs w:val="19"/>
          <w:lang w:val="en-US"/>
        </w:rPr>
        <w:fldChar w:fldCharType="end"/>
      </w:r>
      <w:r w:rsidR="002B1153">
        <w:rPr>
          <w:rFonts w:ascii="Lucida Sans" w:hAnsi="Lucida Sans"/>
          <w:sz w:val="19"/>
          <w:szCs w:val="19"/>
          <w:lang w:val="en-US"/>
        </w:rPr>
        <w:t xml:space="preserve"> on page </w:t>
      </w:r>
      <w:r w:rsidR="002B1153">
        <w:rPr>
          <w:rFonts w:ascii="Lucida Sans" w:hAnsi="Lucida Sans"/>
          <w:sz w:val="19"/>
          <w:szCs w:val="19"/>
          <w:lang w:val="en-US"/>
        </w:rPr>
        <w:fldChar w:fldCharType="begin"/>
      </w:r>
      <w:r w:rsidR="002B1153">
        <w:rPr>
          <w:rFonts w:ascii="Lucida Sans" w:hAnsi="Lucida Sans"/>
          <w:sz w:val="19"/>
          <w:szCs w:val="19"/>
          <w:lang w:val="en-US"/>
        </w:rPr>
        <w:instrText xml:space="preserve"> </w:instrText>
      </w:r>
      <w:r w:rsidR="006D14BC">
        <w:rPr>
          <w:rFonts w:ascii="Lucida Sans" w:hAnsi="Lucida Sans"/>
          <w:sz w:val="19"/>
          <w:szCs w:val="19"/>
          <w:lang w:val="en-US"/>
        </w:rPr>
        <w:instrText>PAGEREF</w:instrText>
      </w:r>
      <w:r w:rsidR="002B1153">
        <w:rPr>
          <w:rFonts w:ascii="Lucida Sans" w:hAnsi="Lucida Sans"/>
          <w:sz w:val="19"/>
          <w:szCs w:val="19"/>
          <w:lang w:val="en-US"/>
        </w:rPr>
        <w:instrText xml:space="preserve"> _Ref422239962 \h </w:instrText>
      </w:r>
      <w:r w:rsidR="002B1153">
        <w:rPr>
          <w:rFonts w:ascii="Lucida Sans" w:hAnsi="Lucida Sans"/>
          <w:sz w:val="19"/>
          <w:szCs w:val="19"/>
          <w:lang w:val="en-US"/>
        </w:rPr>
      </w:r>
      <w:r w:rsidR="002B1153">
        <w:rPr>
          <w:rFonts w:ascii="Lucida Sans" w:hAnsi="Lucida Sans"/>
          <w:sz w:val="19"/>
          <w:szCs w:val="19"/>
          <w:lang w:val="en-US"/>
        </w:rPr>
        <w:fldChar w:fldCharType="separate"/>
      </w:r>
      <w:r w:rsidR="00E829AC">
        <w:rPr>
          <w:rFonts w:ascii="Lucida Sans" w:hAnsi="Lucida Sans"/>
          <w:noProof/>
          <w:sz w:val="19"/>
          <w:szCs w:val="19"/>
          <w:lang w:val="en-US"/>
        </w:rPr>
        <w:t>10</w:t>
      </w:r>
      <w:r w:rsidR="002B1153">
        <w:rPr>
          <w:rFonts w:ascii="Lucida Sans" w:hAnsi="Lucida Sans"/>
          <w:sz w:val="19"/>
          <w:szCs w:val="19"/>
          <w:lang w:val="en-US"/>
        </w:rPr>
        <w:fldChar w:fldCharType="end"/>
      </w:r>
      <w:r w:rsidR="001E6BA3">
        <w:rPr>
          <w:rFonts w:ascii="Lucida Sans" w:hAnsi="Lucida Sans"/>
          <w:sz w:val="19"/>
          <w:szCs w:val="19"/>
          <w:lang w:val="en-US"/>
        </w:rPr>
        <w:t xml:space="preserve"> showed </w:t>
      </w:r>
      <w:r w:rsidR="00543011">
        <w:rPr>
          <w:rFonts w:ascii="Lucida Sans" w:hAnsi="Lucida Sans"/>
          <w:sz w:val="19"/>
          <w:szCs w:val="19"/>
          <w:lang w:val="en-US"/>
        </w:rPr>
        <w:t>inconsistent</w:t>
      </w:r>
      <w:r w:rsidR="001E6BA3">
        <w:rPr>
          <w:rFonts w:ascii="Lucida Sans" w:hAnsi="Lucida Sans"/>
          <w:sz w:val="19"/>
          <w:szCs w:val="19"/>
          <w:lang w:val="en-US"/>
        </w:rPr>
        <w:t xml:space="preserve"> findings on income inequality trends in Switzerland. Given the results from the performed methodological tests, is it possible to solve the contradiction? Keeping the mentioned imperfections in mind, we know that all displayed Gini coefficients are not perfectly valid. Most factors outlined above imply an overestimation of income inequality based on aggregated tax statistics. At the same time income inequality calculated with survey data underestimate income inequality because of nonresponse. Both effects explain why the </w:t>
      </w:r>
      <w:r w:rsidR="00CB4B1E">
        <w:rPr>
          <w:rFonts w:ascii="Lucida Sans" w:hAnsi="Lucida Sans"/>
          <w:sz w:val="19"/>
          <w:szCs w:val="19"/>
          <w:lang w:val="en-US"/>
        </w:rPr>
        <w:t xml:space="preserve">overall </w:t>
      </w:r>
      <w:r w:rsidR="001E6BA3">
        <w:rPr>
          <w:rFonts w:ascii="Lucida Sans" w:hAnsi="Lucida Sans"/>
          <w:sz w:val="19"/>
          <w:szCs w:val="19"/>
          <w:lang w:val="en-US"/>
        </w:rPr>
        <w:t>level of income inequality is higher with tax data. The truth probably lies between the presented series from tax data and survey data.</w:t>
      </w:r>
      <w:r w:rsidR="00543011">
        <w:rPr>
          <w:rFonts w:ascii="Lucida Sans" w:hAnsi="Lucida Sans"/>
          <w:sz w:val="19"/>
          <w:szCs w:val="19"/>
          <w:lang w:val="en-US"/>
        </w:rPr>
        <w:t xml:space="preserve"> </w:t>
      </w:r>
      <w:r w:rsidR="004B0401">
        <w:rPr>
          <w:rFonts w:ascii="Lucida Sans" w:hAnsi="Lucida Sans"/>
          <w:sz w:val="19"/>
          <w:szCs w:val="19"/>
          <w:lang w:val="en-US"/>
        </w:rPr>
        <w:t>With respect to the length of the time series, tax data outperforms survey data clearly. While most imperfections of aggregate tax statistics are rather constant over time, the missing information on non-taxed units varies and therefore introduces a bias to the trend. Following the estimates of Dell et al. (2007) it is recommended to start interpreting the tax data bases time series not before 1970ies. The evolution of income inequality directly after World W</w:t>
      </w:r>
      <w:r w:rsidR="00045BFA">
        <w:rPr>
          <w:rFonts w:ascii="Lucida Sans" w:hAnsi="Lucida Sans"/>
          <w:sz w:val="19"/>
          <w:szCs w:val="19"/>
          <w:lang w:val="en-US"/>
        </w:rPr>
        <w:t>a</w:t>
      </w:r>
      <w:r w:rsidR="004B0401">
        <w:rPr>
          <w:rFonts w:ascii="Lucida Sans" w:hAnsi="Lucida Sans"/>
          <w:sz w:val="19"/>
          <w:szCs w:val="19"/>
          <w:lang w:val="en-US"/>
        </w:rPr>
        <w:t xml:space="preserve">r II is at least plausible. This period characterized by strong economic growth and an increase in income inequality. It can be assumed that high income percentiles disproportionally profited from the economic upturn. After the oil crises in 1972 there were alternating periods of </w:t>
      </w:r>
      <w:r w:rsidR="008D222C">
        <w:rPr>
          <w:rFonts w:ascii="Lucida Sans" w:hAnsi="Lucida Sans"/>
          <w:sz w:val="19"/>
          <w:szCs w:val="19"/>
          <w:lang w:val="en-US"/>
        </w:rPr>
        <w:t>economic up- and downturns and the expa</w:t>
      </w:r>
      <w:r w:rsidR="00CB4B1E">
        <w:rPr>
          <w:rFonts w:ascii="Lucida Sans" w:hAnsi="Lucida Sans"/>
          <w:sz w:val="19"/>
          <w:szCs w:val="19"/>
          <w:lang w:val="en-US"/>
        </w:rPr>
        <w:t>nsion of social welfare started – a period where i</w:t>
      </w:r>
      <w:r w:rsidR="008D222C">
        <w:rPr>
          <w:rFonts w:ascii="Lucida Sans" w:hAnsi="Lucida Sans"/>
          <w:sz w:val="19"/>
          <w:szCs w:val="19"/>
          <w:lang w:val="en-US"/>
        </w:rPr>
        <w:t>ncome inequality evolved quit stable. An interesting period started around the millennium</w:t>
      </w:r>
      <w:r w:rsidR="00CB4B1E">
        <w:rPr>
          <w:rFonts w:ascii="Lucida Sans" w:hAnsi="Lucida Sans"/>
          <w:sz w:val="19"/>
          <w:szCs w:val="19"/>
          <w:lang w:val="en-US"/>
        </w:rPr>
        <w:t>, where t</w:t>
      </w:r>
      <w:r w:rsidR="008D222C">
        <w:rPr>
          <w:rFonts w:ascii="Lucida Sans" w:hAnsi="Lucida Sans"/>
          <w:sz w:val="19"/>
          <w:szCs w:val="19"/>
          <w:lang w:val="en-US"/>
        </w:rPr>
        <w:t>he tax data based figures can be compared to the results from the major survey</w:t>
      </w:r>
      <w:r w:rsidR="00CB4B1E">
        <w:rPr>
          <w:rFonts w:ascii="Lucida Sans" w:hAnsi="Lucida Sans"/>
          <w:sz w:val="19"/>
          <w:szCs w:val="19"/>
          <w:lang w:val="en-US"/>
        </w:rPr>
        <w:t>s and</w:t>
      </w:r>
      <w:r w:rsidR="008D222C">
        <w:rPr>
          <w:rFonts w:ascii="Lucida Sans" w:hAnsi="Lucida Sans"/>
          <w:sz w:val="19"/>
          <w:szCs w:val="19"/>
          <w:lang w:val="en-US"/>
        </w:rPr>
        <w:t xml:space="preserve"> trends diverge clearly. Survey data based figures rather suggest a decline in income inequality, while the time series based on tax data indicate an increase. By analyzing the relative distribution of 2011 compared to 200</w:t>
      </w:r>
      <w:r w:rsidR="00CB4B1E">
        <w:rPr>
          <w:rFonts w:ascii="Lucida Sans" w:hAnsi="Lucida Sans"/>
          <w:sz w:val="19"/>
          <w:szCs w:val="19"/>
          <w:lang w:val="en-US"/>
        </w:rPr>
        <w:t xml:space="preserve">3 </w:t>
      </w:r>
      <w:r w:rsidR="008D222C">
        <w:rPr>
          <w:rFonts w:ascii="Lucida Sans" w:hAnsi="Lucida Sans"/>
          <w:sz w:val="19"/>
          <w:szCs w:val="19"/>
          <w:lang w:val="en-US"/>
        </w:rPr>
        <w:t xml:space="preserve">(see </w:t>
      </w:r>
      <w:r w:rsidR="008D222C">
        <w:rPr>
          <w:rFonts w:ascii="Lucida Sans" w:hAnsi="Lucida Sans"/>
          <w:sz w:val="19"/>
          <w:szCs w:val="19"/>
          <w:lang w:val="en-US"/>
        </w:rPr>
        <w:fldChar w:fldCharType="begin"/>
      </w:r>
      <w:r w:rsidR="008D222C">
        <w:rPr>
          <w:rFonts w:ascii="Lucida Sans" w:hAnsi="Lucida Sans"/>
          <w:sz w:val="19"/>
          <w:szCs w:val="19"/>
          <w:lang w:val="en-US"/>
        </w:rPr>
        <w:instrText xml:space="preserve"> REF _Ref417322214 \h  \* MERGEFORMAT </w:instrText>
      </w:r>
      <w:r w:rsidR="008D222C">
        <w:rPr>
          <w:rFonts w:ascii="Lucida Sans" w:hAnsi="Lucida Sans"/>
          <w:sz w:val="19"/>
          <w:szCs w:val="19"/>
          <w:lang w:val="en-US"/>
        </w:rPr>
      </w:r>
      <w:r w:rsidR="008D222C">
        <w:rPr>
          <w:rFonts w:ascii="Lucida Sans" w:hAnsi="Lucida Sans"/>
          <w:sz w:val="19"/>
          <w:szCs w:val="19"/>
          <w:lang w:val="en-US"/>
        </w:rPr>
        <w:fldChar w:fldCharType="separate"/>
      </w:r>
      <w:r w:rsidR="00E829AC" w:rsidRPr="00E829AC">
        <w:rPr>
          <w:rFonts w:ascii="Lucida Sans" w:hAnsi="Lucida Sans"/>
          <w:sz w:val="19"/>
          <w:szCs w:val="19"/>
          <w:lang w:val="en-US"/>
        </w:rPr>
        <w:t>Figure 7</w:t>
      </w:r>
      <w:r w:rsidR="008D222C">
        <w:rPr>
          <w:rFonts w:ascii="Lucida Sans" w:hAnsi="Lucida Sans"/>
          <w:sz w:val="19"/>
          <w:szCs w:val="19"/>
          <w:lang w:val="en-US"/>
        </w:rPr>
        <w:fldChar w:fldCharType="end"/>
      </w:r>
      <w:r w:rsidR="008D222C">
        <w:rPr>
          <w:rFonts w:ascii="Lucida Sans" w:hAnsi="Lucida Sans"/>
          <w:sz w:val="19"/>
          <w:szCs w:val="19"/>
          <w:lang w:val="en-US"/>
        </w:rPr>
        <w:t xml:space="preserve"> on page </w:t>
      </w:r>
      <w:r w:rsidR="008D222C">
        <w:rPr>
          <w:rFonts w:ascii="Lucida Sans" w:hAnsi="Lucida Sans"/>
          <w:sz w:val="19"/>
          <w:szCs w:val="19"/>
          <w:lang w:val="en-US"/>
        </w:rPr>
        <w:fldChar w:fldCharType="begin"/>
      </w:r>
      <w:r w:rsidR="008D222C">
        <w:rPr>
          <w:rFonts w:ascii="Lucida Sans" w:hAnsi="Lucida Sans"/>
          <w:sz w:val="19"/>
          <w:szCs w:val="19"/>
          <w:lang w:val="en-US"/>
        </w:rPr>
        <w:instrText xml:space="preserve"> PAGEREF _Ref422330540 \h </w:instrText>
      </w:r>
      <w:r w:rsidR="008D222C">
        <w:rPr>
          <w:rFonts w:ascii="Lucida Sans" w:hAnsi="Lucida Sans"/>
          <w:sz w:val="19"/>
          <w:szCs w:val="19"/>
          <w:lang w:val="en-US"/>
        </w:rPr>
      </w:r>
      <w:r w:rsidR="008D222C">
        <w:rPr>
          <w:rFonts w:ascii="Lucida Sans" w:hAnsi="Lucida Sans"/>
          <w:sz w:val="19"/>
          <w:szCs w:val="19"/>
          <w:lang w:val="en-US"/>
        </w:rPr>
        <w:fldChar w:fldCharType="separate"/>
      </w:r>
      <w:r w:rsidR="00E829AC">
        <w:rPr>
          <w:rFonts w:ascii="Lucida Sans" w:hAnsi="Lucida Sans"/>
          <w:noProof/>
          <w:sz w:val="19"/>
          <w:szCs w:val="19"/>
          <w:lang w:val="en-US"/>
        </w:rPr>
        <w:t>16</w:t>
      </w:r>
      <w:r w:rsidR="008D222C">
        <w:rPr>
          <w:rFonts w:ascii="Lucida Sans" w:hAnsi="Lucida Sans"/>
          <w:sz w:val="19"/>
          <w:szCs w:val="19"/>
          <w:lang w:val="en-US"/>
        </w:rPr>
        <w:fldChar w:fldCharType="end"/>
      </w:r>
      <w:r w:rsidR="008D222C">
        <w:rPr>
          <w:rFonts w:ascii="Lucida Sans" w:hAnsi="Lucida Sans"/>
          <w:sz w:val="19"/>
          <w:szCs w:val="19"/>
          <w:lang w:val="en-US"/>
        </w:rPr>
        <w:t>), we can show that a polarization occurred driven by downgrading of low incomes and also by an increase of top incomes. Because these parts of the income distribution are better covered within tax data than within survey data, it can be doubted that the recent trend is a</w:t>
      </w:r>
      <w:r w:rsidR="00CB4B1E">
        <w:rPr>
          <w:rFonts w:ascii="Lucida Sans" w:hAnsi="Lucida Sans"/>
          <w:sz w:val="19"/>
          <w:szCs w:val="19"/>
          <w:lang w:val="en-US"/>
        </w:rPr>
        <w:t xml:space="preserve"> really a</w:t>
      </w:r>
      <w:r w:rsidR="008D222C">
        <w:rPr>
          <w:rFonts w:ascii="Lucida Sans" w:hAnsi="Lucida Sans"/>
          <w:sz w:val="19"/>
          <w:szCs w:val="19"/>
          <w:lang w:val="en-US"/>
        </w:rPr>
        <w:t xml:space="preserve"> decreasing one, like the analysis of the LIS-data performed by Gornick and Jäntti (2013) suggested</w:t>
      </w:r>
      <w:r w:rsidR="00CB4B1E">
        <w:rPr>
          <w:rFonts w:ascii="Lucida Sans" w:hAnsi="Lucida Sans"/>
          <w:sz w:val="19"/>
          <w:szCs w:val="19"/>
          <w:lang w:val="en-US"/>
        </w:rPr>
        <w:t>.</w:t>
      </w:r>
    </w:p>
    <w:p w14:paraId="38CEE567" w14:textId="0BDEA7A7" w:rsidR="00196156" w:rsidRPr="00BE70DC" w:rsidRDefault="002B69C3" w:rsidP="00BE70DC">
      <w:pPr>
        <w:pStyle w:val="berschrift1"/>
        <w:rPr>
          <w:lang w:val="en-US"/>
        </w:rPr>
      </w:pPr>
      <w:r>
        <w:rPr>
          <w:lang w:val="en-US"/>
        </w:rPr>
        <w:lastRenderedPageBreak/>
        <w:t>Appendix</w:t>
      </w:r>
    </w:p>
    <w:p w14:paraId="703BD14A" w14:textId="4DE073B1" w:rsidR="00196156" w:rsidRPr="000E2F6C" w:rsidRDefault="00196156" w:rsidP="004876AF">
      <w:pPr>
        <w:pStyle w:val="Beschriftung"/>
        <w:rPr>
          <w:sz w:val="24"/>
          <w:lang w:val="en-US"/>
        </w:rPr>
      </w:pPr>
      <w:bookmarkStart w:id="65" w:name="_Ref422330048"/>
      <w:r w:rsidRPr="00763E00">
        <w:rPr>
          <w:sz w:val="24"/>
          <w:lang w:val="en-US"/>
        </w:rPr>
        <w:t xml:space="preserve">Table </w:t>
      </w:r>
      <w:r w:rsidRPr="00763E00">
        <w:rPr>
          <w:sz w:val="24"/>
          <w:lang w:val="en-US"/>
        </w:rPr>
        <w:fldChar w:fldCharType="begin"/>
      </w:r>
      <w:r w:rsidRPr="00763E00">
        <w:rPr>
          <w:sz w:val="24"/>
          <w:lang w:val="en-US"/>
        </w:rPr>
        <w:instrText xml:space="preserve"> </w:instrText>
      </w:r>
      <w:r w:rsidR="006D14BC">
        <w:rPr>
          <w:sz w:val="24"/>
          <w:lang w:val="en-US"/>
        </w:rPr>
        <w:instrText>SEQ</w:instrText>
      </w:r>
      <w:r w:rsidRPr="00763E00">
        <w:rPr>
          <w:sz w:val="24"/>
          <w:lang w:val="en-US"/>
        </w:rPr>
        <w:instrText xml:space="preserve"> Table \* ARABIC </w:instrText>
      </w:r>
      <w:r w:rsidRPr="00763E00">
        <w:rPr>
          <w:sz w:val="24"/>
          <w:lang w:val="en-US"/>
        </w:rPr>
        <w:fldChar w:fldCharType="separate"/>
      </w:r>
      <w:r w:rsidR="00E829AC">
        <w:rPr>
          <w:noProof/>
          <w:sz w:val="24"/>
          <w:lang w:val="en-US"/>
        </w:rPr>
        <w:t>3</w:t>
      </w:r>
      <w:r w:rsidRPr="00763E00">
        <w:rPr>
          <w:sz w:val="24"/>
          <w:lang w:val="en-US"/>
        </w:rPr>
        <w:fldChar w:fldCharType="end"/>
      </w:r>
      <w:bookmarkEnd w:id="65"/>
      <w:r w:rsidRPr="000E2F6C">
        <w:rPr>
          <w:sz w:val="24"/>
          <w:lang w:val="en-US"/>
        </w:rPr>
        <w:t xml:space="preserve">: Overview </w:t>
      </w:r>
      <w:r w:rsidR="00DA55EC" w:rsidRPr="000E2F6C">
        <w:rPr>
          <w:sz w:val="24"/>
          <w:lang w:val="en-US"/>
        </w:rPr>
        <w:t>o</w:t>
      </w:r>
      <w:r w:rsidR="00DA55EC">
        <w:rPr>
          <w:sz w:val="24"/>
          <w:lang w:val="en-US"/>
        </w:rPr>
        <w:t>f</w:t>
      </w:r>
      <w:r w:rsidR="00DA55EC" w:rsidRPr="000E2F6C">
        <w:rPr>
          <w:sz w:val="24"/>
          <w:lang w:val="en-US"/>
        </w:rPr>
        <w:t xml:space="preserve"> </w:t>
      </w:r>
      <w:r w:rsidRPr="000E2F6C">
        <w:rPr>
          <w:sz w:val="24"/>
          <w:lang w:val="en-US"/>
        </w:rPr>
        <w:t xml:space="preserve">empirical </w:t>
      </w:r>
      <w:r>
        <w:rPr>
          <w:sz w:val="24"/>
          <w:lang w:val="en-US"/>
        </w:rPr>
        <w:t>tests</w:t>
      </w:r>
      <w:r w:rsidRPr="00C92257">
        <w:rPr>
          <w:sz w:val="24"/>
          <w:lang w:val="en-US"/>
        </w:rPr>
        <w:t xml:space="preserve"> </w:t>
      </w:r>
      <w:r>
        <w:rPr>
          <w:sz w:val="24"/>
          <w:lang w:val="en-US"/>
        </w:rPr>
        <w:t>within</w:t>
      </w:r>
      <w:r w:rsidRPr="00C92257">
        <w:rPr>
          <w:sz w:val="24"/>
          <w:lang w:val="en-US"/>
        </w:rPr>
        <w:t xml:space="preserve"> </w:t>
      </w:r>
      <w:r w:rsidR="00DA55EC" w:rsidRPr="00C92257">
        <w:rPr>
          <w:sz w:val="24"/>
          <w:lang w:val="en-US"/>
        </w:rPr>
        <w:t>inequality</w:t>
      </w:r>
      <w:r w:rsidR="00DA55EC">
        <w:rPr>
          <w:sz w:val="24"/>
          <w:lang w:val="en-US"/>
        </w:rPr>
        <w:t>-</w:t>
      </w:r>
      <w:r w:rsidRPr="00C92257">
        <w:rPr>
          <w:sz w:val="24"/>
          <w:lang w:val="en-US"/>
        </w:rPr>
        <w:t xml:space="preserve">related methodological </w:t>
      </w:r>
      <w:r>
        <w:rPr>
          <w:sz w:val="24"/>
          <w:lang w:val="en-US"/>
        </w:rPr>
        <w:t>areas</w:t>
      </w:r>
    </w:p>
    <w:tbl>
      <w:tblPr>
        <w:tblW w:w="9590" w:type="dxa"/>
        <w:tblInd w:w="93" w:type="dxa"/>
        <w:tblLook w:val="04A0" w:firstRow="1" w:lastRow="0" w:firstColumn="1" w:lastColumn="0" w:noHBand="0" w:noVBand="1"/>
      </w:tblPr>
      <w:tblGrid>
        <w:gridCol w:w="1716"/>
        <w:gridCol w:w="2977"/>
        <w:gridCol w:w="2693"/>
        <w:gridCol w:w="2204"/>
      </w:tblGrid>
      <w:tr w:rsidR="00196156" w:rsidRPr="00F06E77" w14:paraId="45F87354" w14:textId="77777777" w:rsidTr="00F22AFC">
        <w:trPr>
          <w:trHeight w:val="270"/>
        </w:trPr>
        <w:tc>
          <w:tcPr>
            <w:tcW w:w="1716" w:type="dxa"/>
            <w:tcBorders>
              <w:top w:val="double" w:sz="6" w:space="0" w:color="auto"/>
              <w:left w:val="nil"/>
              <w:bottom w:val="single" w:sz="4" w:space="0" w:color="auto"/>
              <w:right w:val="nil"/>
            </w:tcBorders>
            <w:shd w:val="clear" w:color="auto" w:fill="auto"/>
            <w:noWrap/>
            <w:vAlign w:val="center"/>
            <w:hideMark/>
          </w:tcPr>
          <w:p w14:paraId="41D8EFA1" w14:textId="36C32A70" w:rsidR="00196156" w:rsidRPr="00F06E77" w:rsidRDefault="00196156" w:rsidP="00F22AFC">
            <w:pPr>
              <w:spacing w:line="240" w:lineRule="auto"/>
              <w:jc w:val="center"/>
              <w:rPr>
                <w:rFonts w:eastAsia="Times New Roman"/>
                <w:b/>
                <w:bCs/>
                <w:color w:val="000000"/>
                <w:szCs w:val="19"/>
                <w:lang w:val="en-US"/>
              </w:rPr>
            </w:pPr>
            <w:r>
              <w:rPr>
                <w:rFonts w:eastAsia="Times New Roman"/>
                <w:b/>
                <w:bCs/>
                <w:color w:val="000000"/>
                <w:szCs w:val="19"/>
                <w:lang w:val="en-US"/>
              </w:rPr>
              <w:t xml:space="preserve">Methodological </w:t>
            </w:r>
            <w:r w:rsidR="0072037E">
              <w:rPr>
                <w:rFonts w:eastAsia="Times New Roman"/>
                <w:b/>
                <w:bCs/>
                <w:color w:val="000000"/>
                <w:szCs w:val="19"/>
                <w:lang w:val="en-US"/>
              </w:rPr>
              <w:t>a</w:t>
            </w:r>
            <w:r>
              <w:rPr>
                <w:rFonts w:eastAsia="Times New Roman"/>
                <w:b/>
                <w:bCs/>
                <w:color w:val="000000"/>
                <w:szCs w:val="19"/>
                <w:lang w:val="en-US"/>
              </w:rPr>
              <w:t>rea</w:t>
            </w:r>
          </w:p>
        </w:tc>
        <w:tc>
          <w:tcPr>
            <w:tcW w:w="2977" w:type="dxa"/>
            <w:tcBorders>
              <w:top w:val="double" w:sz="6" w:space="0" w:color="auto"/>
              <w:left w:val="nil"/>
              <w:bottom w:val="single" w:sz="4" w:space="0" w:color="auto"/>
              <w:right w:val="nil"/>
            </w:tcBorders>
            <w:shd w:val="clear" w:color="auto" w:fill="auto"/>
            <w:noWrap/>
            <w:vAlign w:val="center"/>
            <w:hideMark/>
          </w:tcPr>
          <w:p w14:paraId="3A6DD51F" w14:textId="77777777" w:rsidR="00196156" w:rsidRPr="00F06E77" w:rsidRDefault="00196156" w:rsidP="00F22AFC">
            <w:pPr>
              <w:spacing w:line="240" w:lineRule="auto"/>
              <w:jc w:val="center"/>
              <w:rPr>
                <w:rFonts w:eastAsia="Times New Roman"/>
                <w:b/>
                <w:bCs/>
                <w:color w:val="000000"/>
                <w:szCs w:val="19"/>
                <w:lang w:val="en-US"/>
              </w:rPr>
            </w:pPr>
            <w:r>
              <w:rPr>
                <w:rFonts w:eastAsia="Times New Roman"/>
                <w:b/>
                <w:bCs/>
                <w:color w:val="000000"/>
                <w:szCs w:val="19"/>
                <w:lang w:val="en-US"/>
              </w:rPr>
              <w:t>E</w:t>
            </w:r>
            <w:r w:rsidRPr="00F06E77">
              <w:rPr>
                <w:rFonts w:eastAsia="Times New Roman"/>
                <w:b/>
                <w:bCs/>
                <w:color w:val="000000"/>
                <w:szCs w:val="19"/>
                <w:lang w:val="en-US"/>
              </w:rPr>
              <w:t>mpirical test</w:t>
            </w:r>
          </w:p>
        </w:tc>
        <w:tc>
          <w:tcPr>
            <w:tcW w:w="2693" w:type="dxa"/>
            <w:tcBorders>
              <w:top w:val="double" w:sz="6" w:space="0" w:color="auto"/>
              <w:left w:val="nil"/>
              <w:bottom w:val="single" w:sz="4" w:space="0" w:color="auto"/>
              <w:right w:val="nil"/>
            </w:tcBorders>
            <w:shd w:val="clear" w:color="auto" w:fill="auto"/>
            <w:noWrap/>
            <w:vAlign w:val="center"/>
            <w:hideMark/>
          </w:tcPr>
          <w:p w14:paraId="2295D3BD" w14:textId="77777777" w:rsidR="00196156" w:rsidRPr="00F06E77" w:rsidRDefault="00196156" w:rsidP="00F22AFC">
            <w:pPr>
              <w:spacing w:line="240" w:lineRule="auto"/>
              <w:jc w:val="center"/>
              <w:rPr>
                <w:rFonts w:eastAsia="Times New Roman"/>
                <w:b/>
                <w:bCs/>
                <w:color w:val="000000"/>
                <w:szCs w:val="19"/>
                <w:lang w:val="en-US"/>
              </w:rPr>
            </w:pPr>
            <w:r w:rsidRPr="006E6A93">
              <w:rPr>
                <w:rFonts w:eastAsia="Times New Roman"/>
                <w:b/>
                <w:bCs/>
                <w:color w:val="000000" w:themeColor="text1"/>
                <w:szCs w:val="19"/>
                <w:lang w:val="en-US"/>
              </w:rPr>
              <w:t xml:space="preserve">Method </w:t>
            </w:r>
          </w:p>
        </w:tc>
        <w:tc>
          <w:tcPr>
            <w:tcW w:w="2204" w:type="dxa"/>
            <w:tcBorders>
              <w:top w:val="double" w:sz="6" w:space="0" w:color="auto"/>
              <w:left w:val="nil"/>
              <w:bottom w:val="single" w:sz="4" w:space="0" w:color="auto"/>
              <w:right w:val="nil"/>
            </w:tcBorders>
            <w:vAlign w:val="center"/>
          </w:tcPr>
          <w:p w14:paraId="68E8CC74" w14:textId="77777777" w:rsidR="00196156" w:rsidRPr="00F06E77" w:rsidRDefault="00196156" w:rsidP="00F22AFC">
            <w:pPr>
              <w:spacing w:line="240" w:lineRule="auto"/>
              <w:jc w:val="center"/>
              <w:rPr>
                <w:rFonts w:eastAsia="Times New Roman"/>
                <w:b/>
                <w:bCs/>
                <w:color w:val="000000"/>
                <w:szCs w:val="19"/>
                <w:lang w:val="en-US"/>
              </w:rPr>
            </w:pPr>
            <w:r>
              <w:rPr>
                <w:rFonts w:eastAsia="Times New Roman"/>
                <w:b/>
                <w:bCs/>
                <w:color w:val="000000"/>
                <w:szCs w:val="19"/>
                <w:lang w:val="en-US"/>
              </w:rPr>
              <w:t>Data</w:t>
            </w:r>
          </w:p>
        </w:tc>
      </w:tr>
      <w:tr w:rsidR="00196156" w:rsidRPr="00767EB4" w14:paraId="4649213A" w14:textId="77777777" w:rsidTr="00F22AFC">
        <w:trPr>
          <w:trHeight w:val="1143"/>
        </w:trPr>
        <w:tc>
          <w:tcPr>
            <w:tcW w:w="1716" w:type="dxa"/>
            <w:tcBorders>
              <w:top w:val="nil"/>
              <w:left w:val="nil"/>
              <w:bottom w:val="nil"/>
              <w:right w:val="nil"/>
            </w:tcBorders>
            <w:shd w:val="clear" w:color="auto" w:fill="auto"/>
            <w:vAlign w:val="center"/>
            <w:hideMark/>
          </w:tcPr>
          <w:p w14:paraId="676D3AA6" w14:textId="5D314B65" w:rsidR="00196156" w:rsidRPr="00F06E77" w:rsidRDefault="00266AE1" w:rsidP="00266AE1">
            <w:pPr>
              <w:spacing w:line="240" w:lineRule="auto"/>
              <w:jc w:val="center"/>
              <w:rPr>
                <w:rFonts w:eastAsia="Times New Roman"/>
                <w:color w:val="000000"/>
                <w:szCs w:val="19"/>
                <w:lang w:val="en-US"/>
              </w:rPr>
            </w:pPr>
            <w:r>
              <w:rPr>
                <w:rFonts w:eastAsia="Times New Roman"/>
                <w:color w:val="000000"/>
                <w:szCs w:val="19"/>
                <w:lang w:val="en-US"/>
              </w:rPr>
              <w:t>Income concepts</w:t>
            </w:r>
          </w:p>
        </w:tc>
        <w:tc>
          <w:tcPr>
            <w:tcW w:w="2977" w:type="dxa"/>
            <w:tcBorders>
              <w:top w:val="nil"/>
              <w:left w:val="nil"/>
              <w:bottom w:val="nil"/>
              <w:right w:val="nil"/>
            </w:tcBorders>
            <w:shd w:val="clear" w:color="auto" w:fill="auto"/>
            <w:vAlign w:val="center"/>
            <w:hideMark/>
          </w:tcPr>
          <w:p w14:paraId="646FEA0A" w14:textId="77777777" w:rsidR="00196156" w:rsidRPr="000E2F6C" w:rsidRDefault="00196156" w:rsidP="00F22AFC">
            <w:pPr>
              <w:pStyle w:val="Listenabsatz"/>
              <w:numPr>
                <w:ilvl w:val="0"/>
                <w:numId w:val="10"/>
              </w:numPr>
              <w:spacing w:line="240" w:lineRule="auto"/>
              <w:jc w:val="center"/>
              <w:rPr>
                <w:rFonts w:eastAsia="Times New Roman"/>
                <w:color w:val="000000"/>
                <w:szCs w:val="19"/>
                <w:lang w:val="en-US"/>
              </w:rPr>
            </w:pPr>
            <w:r>
              <w:rPr>
                <w:rFonts w:eastAsia="Times New Roman"/>
                <w:color w:val="000000"/>
                <w:szCs w:val="19"/>
                <w:lang w:val="en-US"/>
              </w:rPr>
              <w:t>I</w:t>
            </w:r>
            <w:r w:rsidRPr="000E2F6C">
              <w:rPr>
                <w:rFonts w:eastAsia="Times New Roman"/>
                <w:color w:val="000000"/>
                <w:szCs w:val="19"/>
                <w:lang w:val="en-US"/>
              </w:rPr>
              <w:t>ncome definitions</w:t>
            </w:r>
            <w:r>
              <w:rPr>
                <w:rFonts w:eastAsia="Times New Roman"/>
                <w:color w:val="000000"/>
                <w:szCs w:val="19"/>
                <w:lang w:val="en-US"/>
              </w:rPr>
              <w:t xml:space="preserve"> within tax data</w:t>
            </w:r>
          </w:p>
        </w:tc>
        <w:tc>
          <w:tcPr>
            <w:tcW w:w="2693" w:type="dxa"/>
            <w:tcBorders>
              <w:top w:val="nil"/>
              <w:left w:val="nil"/>
              <w:bottom w:val="nil"/>
              <w:right w:val="nil"/>
            </w:tcBorders>
            <w:shd w:val="clear" w:color="auto" w:fill="auto"/>
            <w:vAlign w:val="center"/>
            <w:hideMark/>
          </w:tcPr>
          <w:p w14:paraId="34726583" w14:textId="77777777" w:rsidR="00196156" w:rsidRPr="00F06E77" w:rsidRDefault="00196156" w:rsidP="00F22AFC">
            <w:pPr>
              <w:spacing w:line="240" w:lineRule="auto"/>
              <w:jc w:val="center"/>
              <w:rPr>
                <w:rFonts w:eastAsia="Times New Roman"/>
                <w:color w:val="000000"/>
                <w:szCs w:val="19"/>
                <w:lang w:val="en-US"/>
              </w:rPr>
            </w:pPr>
            <w:r>
              <w:rPr>
                <w:rFonts w:eastAsia="Times New Roman"/>
                <w:color w:val="000000"/>
                <w:szCs w:val="19"/>
                <w:lang w:val="en-US"/>
              </w:rPr>
              <w:t>Time series of Gini coefficients (own calculation)</w:t>
            </w:r>
          </w:p>
        </w:tc>
        <w:tc>
          <w:tcPr>
            <w:tcW w:w="2204" w:type="dxa"/>
            <w:tcBorders>
              <w:top w:val="nil"/>
              <w:left w:val="nil"/>
              <w:bottom w:val="nil"/>
              <w:right w:val="nil"/>
            </w:tcBorders>
          </w:tcPr>
          <w:p w14:paraId="64D78654" w14:textId="2C0E1086" w:rsidR="00196156" w:rsidRDefault="00196156" w:rsidP="00F22AFC">
            <w:pPr>
              <w:spacing w:line="240" w:lineRule="auto"/>
              <w:jc w:val="center"/>
              <w:rPr>
                <w:rFonts w:eastAsia="Times New Roman"/>
                <w:color w:val="000000"/>
                <w:szCs w:val="19"/>
                <w:lang w:val="en-US"/>
              </w:rPr>
            </w:pPr>
            <w:r>
              <w:rPr>
                <w:rFonts w:eastAsia="Times New Roman"/>
                <w:color w:val="000000"/>
                <w:szCs w:val="19"/>
                <w:lang w:val="en-US"/>
              </w:rPr>
              <w:t xml:space="preserve">Aggregated FTA tax statistic </w:t>
            </w:r>
            <w:r>
              <w:rPr>
                <w:rFonts w:eastAsia="Times New Roman"/>
                <w:color w:val="000000" w:themeColor="text1"/>
                <w:szCs w:val="19"/>
                <w:lang w:val="en-US"/>
              </w:rPr>
              <w:t>–</w:t>
            </w:r>
            <w:r w:rsidRPr="00F06E77">
              <w:rPr>
                <w:rFonts w:eastAsia="Times New Roman"/>
                <w:color w:val="FF0000"/>
                <w:szCs w:val="19"/>
                <w:lang w:val="en-US"/>
              </w:rPr>
              <w:t xml:space="preserve"> </w:t>
            </w:r>
            <w:r w:rsidRPr="00EA6430">
              <w:rPr>
                <w:rFonts w:eastAsia="Times New Roman"/>
                <w:color w:val="000000" w:themeColor="text1"/>
                <w:szCs w:val="19"/>
                <w:lang w:val="en-US"/>
              </w:rPr>
              <w:t>normal</w:t>
            </w:r>
            <w:r>
              <w:rPr>
                <w:rFonts w:eastAsia="Times New Roman"/>
                <w:color w:val="000000" w:themeColor="text1"/>
                <w:szCs w:val="19"/>
                <w:lang w:val="en-US"/>
              </w:rPr>
              <w:t xml:space="preserve"> cases</w:t>
            </w:r>
            <w:r w:rsidRPr="00EA6430">
              <w:rPr>
                <w:rFonts w:eastAsia="Times New Roman"/>
                <w:color w:val="000000" w:themeColor="text1"/>
                <w:szCs w:val="19"/>
                <w:lang w:val="en-US"/>
              </w:rPr>
              <w:t xml:space="preserve"> </w:t>
            </w:r>
            <w:r w:rsidRPr="00F06E77">
              <w:rPr>
                <w:rFonts w:eastAsia="Times New Roman"/>
                <w:color w:val="000000"/>
                <w:szCs w:val="19"/>
                <w:lang w:val="en-US"/>
              </w:rPr>
              <w:t>without non-taxed</w:t>
            </w:r>
            <w:r w:rsidR="00DA55EC">
              <w:rPr>
                <w:rFonts w:eastAsia="Times New Roman"/>
                <w:color w:val="000000"/>
                <w:szCs w:val="19"/>
                <w:lang w:val="en-US"/>
              </w:rPr>
              <w:t xml:space="preserve"> units</w:t>
            </w:r>
            <w:r>
              <w:rPr>
                <w:rFonts w:eastAsia="Times New Roman"/>
                <w:color w:val="000000"/>
                <w:szCs w:val="19"/>
                <w:lang w:val="en-US"/>
              </w:rPr>
              <w:t xml:space="preserve"> – different income measures</w:t>
            </w:r>
            <w:r w:rsidR="00266AE1">
              <w:rPr>
                <w:rFonts w:eastAsia="Times New Roman"/>
                <w:color w:val="000000"/>
                <w:szCs w:val="19"/>
                <w:lang w:val="en-US"/>
              </w:rPr>
              <w:t>.</w:t>
            </w:r>
          </w:p>
          <w:p w14:paraId="23AD314D" w14:textId="783FDC0E" w:rsidR="00266AE1" w:rsidRDefault="00266AE1" w:rsidP="004876AF">
            <w:pPr>
              <w:spacing w:line="240" w:lineRule="auto"/>
              <w:jc w:val="center"/>
              <w:rPr>
                <w:rFonts w:eastAsia="Times New Roman"/>
                <w:color w:val="000000"/>
                <w:szCs w:val="19"/>
                <w:lang w:val="en-US"/>
              </w:rPr>
            </w:pPr>
            <w:r>
              <w:rPr>
                <w:rFonts w:eastAsia="Times New Roman"/>
                <w:color w:val="000000"/>
                <w:szCs w:val="19"/>
                <w:lang w:val="en-US"/>
              </w:rPr>
              <w:t>Micro</w:t>
            </w:r>
            <w:r w:rsidRPr="00F06E77">
              <w:rPr>
                <w:rFonts w:eastAsia="Times New Roman"/>
                <w:color w:val="000000"/>
                <w:szCs w:val="19"/>
                <w:lang w:val="en-US"/>
              </w:rPr>
              <w:t xml:space="preserve"> tax data from Berne</w:t>
            </w:r>
            <w:r w:rsidR="00DA55EC">
              <w:rPr>
                <w:rFonts w:eastAsia="Times New Roman"/>
                <w:color w:val="000000"/>
                <w:szCs w:val="19"/>
                <w:lang w:val="en-US"/>
              </w:rPr>
              <w:t xml:space="preserve"> canton</w:t>
            </w:r>
          </w:p>
        </w:tc>
      </w:tr>
      <w:tr w:rsidR="00196156" w:rsidRPr="00767EB4" w14:paraId="4789D2CA" w14:textId="77777777" w:rsidTr="00F22AFC">
        <w:trPr>
          <w:trHeight w:val="1260"/>
        </w:trPr>
        <w:tc>
          <w:tcPr>
            <w:tcW w:w="1716" w:type="dxa"/>
            <w:tcBorders>
              <w:top w:val="nil"/>
              <w:left w:val="nil"/>
              <w:bottom w:val="nil"/>
              <w:right w:val="nil"/>
            </w:tcBorders>
            <w:shd w:val="clear" w:color="auto" w:fill="auto"/>
            <w:noWrap/>
            <w:vAlign w:val="center"/>
            <w:hideMark/>
          </w:tcPr>
          <w:p w14:paraId="7E8C8821" w14:textId="77777777" w:rsidR="00196156" w:rsidRPr="00F06E77" w:rsidRDefault="00196156" w:rsidP="00F22AFC">
            <w:pPr>
              <w:spacing w:line="240" w:lineRule="auto"/>
              <w:jc w:val="center"/>
              <w:rPr>
                <w:rFonts w:eastAsia="Times New Roman"/>
                <w:color w:val="000000"/>
                <w:szCs w:val="19"/>
                <w:lang w:val="en-US"/>
              </w:rPr>
            </w:pPr>
          </w:p>
        </w:tc>
        <w:tc>
          <w:tcPr>
            <w:tcW w:w="2977" w:type="dxa"/>
            <w:tcBorders>
              <w:top w:val="nil"/>
              <w:left w:val="nil"/>
              <w:bottom w:val="nil"/>
              <w:right w:val="nil"/>
            </w:tcBorders>
            <w:shd w:val="clear" w:color="auto" w:fill="auto"/>
            <w:vAlign w:val="center"/>
            <w:hideMark/>
          </w:tcPr>
          <w:p w14:paraId="704F66ED" w14:textId="77777777" w:rsidR="00196156" w:rsidRPr="000E2F6C" w:rsidRDefault="00196156" w:rsidP="00F22AFC">
            <w:pPr>
              <w:pStyle w:val="Listenabsatz"/>
              <w:numPr>
                <w:ilvl w:val="0"/>
                <w:numId w:val="10"/>
              </w:numPr>
              <w:spacing w:line="240" w:lineRule="auto"/>
              <w:jc w:val="center"/>
              <w:rPr>
                <w:rFonts w:eastAsia="Times New Roman"/>
                <w:color w:val="000000"/>
                <w:szCs w:val="19"/>
                <w:lang w:val="en-US"/>
              </w:rPr>
            </w:pPr>
            <w:r>
              <w:rPr>
                <w:rFonts w:eastAsia="Times New Roman"/>
                <w:color w:val="000000"/>
                <w:szCs w:val="19"/>
                <w:lang w:val="en-US"/>
              </w:rPr>
              <w:t xml:space="preserve">Using income corrected with an </w:t>
            </w:r>
            <w:r w:rsidRPr="000E2F6C">
              <w:rPr>
                <w:rFonts w:eastAsia="Times New Roman"/>
                <w:color w:val="000000"/>
                <w:szCs w:val="19"/>
                <w:lang w:val="en-US"/>
              </w:rPr>
              <w:t>equivalence scale</w:t>
            </w:r>
            <w:r>
              <w:rPr>
                <w:rFonts w:eastAsia="Times New Roman"/>
                <w:color w:val="000000"/>
                <w:szCs w:val="19"/>
                <w:lang w:val="en-US"/>
              </w:rPr>
              <w:t xml:space="preserve"> based on tax information</w:t>
            </w:r>
          </w:p>
        </w:tc>
        <w:tc>
          <w:tcPr>
            <w:tcW w:w="2693" w:type="dxa"/>
            <w:tcBorders>
              <w:top w:val="nil"/>
              <w:left w:val="nil"/>
              <w:bottom w:val="nil"/>
              <w:right w:val="nil"/>
            </w:tcBorders>
            <w:shd w:val="clear" w:color="auto" w:fill="auto"/>
            <w:vAlign w:val="center"/>
            <w:hideMark/>
          </w:tcPr>
          <w:p w14:paraId="312C8590" w14:textId="77777777" w:rsidR="00196156" w:rsidRPr="00F06E77" w:rsidRDefault="00196156" w:rsidP="00F22AFC">
            <w:pPr>
              <w:spacing w:line="240" w:lineRule="auto"/>
              <w:jc w:val="center"/>
              <w:rPr>
                <w:rFonts w:eastAsia="Times New Roman"/>
                <w:color w:val="000000"/>
                <w:szCs w:val="19"/>
                <w:lang w:val="en-US"/>
              </w:rPr>
            </w:pPr>
            <w:r>
              <w:rPr>
                <w:rFonts w:eastAsia="Times New Roman"/>
                <w:color w:val="000000"/>
                <w:szCs w:val="19"/>
                <w:lang w:val="en-US"/>
              </w:rPr>
              <w:t>T</w:t>
            </w:r>
            <w:r w:rsidRPr="00F06E77">
              <w:rPr>
                <w:rFonts w:eastAsia="Times New Roman"/>
                <w:color w:val="000000"/>
                <w:szCs w:val="19"/>
                <w:lang w:val="en-US"/>
              </w:rPr>
              <w:t xml:space="preserve">ime series of </w:t>
            </w:r>
            <w:r>
              <w:rPr>
                <w:rFonts w:eastAsia="Times New Roman"/>
                <w:color w:val="000000"/>
                <w:szCs w:val="19"/>
                <w:lang w:val="en-US"/>
              </w:rPr>
              <w:t>G</w:t>
            </w:r>
            <w:r w:rsidRPr="00F06E77">
              <w:rPr>
                <w:rFonts w:eastAsia="Times New Roman"/>
                <w:color w:val="000000"/>
                <w:szCs w:val="19"/>
                <w:lang w:val="en-US"/>
              </w:rPr>
              <w:t>ini</w:t>
            </w:r>
            <w:r>
              <w:rPr>
                <w:rFonts w:eastAsia="Times New Roman"/>
                <w:color w:val="000000"/>
                <w:szCs w:val="19"/>
                <w:lang w:val="en-US"/>
              </w:rPr>
              <w:t xml:space="preserve"> coefficient (provided)</w:t>
            </w:r>
          </w:p>
        </w:tc>
        <w:tc>
          <w:tcPr>
            <w:tcW w:w="2204" w:type="dxa"/>
            <w:tcBorders>
              <w:top w:val="nil"/>
              <w:left w:val="nil"/>
              <w:bottom w:val="nil"/>
              <w:right w:val="nil"/>
            </w:tcBorders>
            <w:vAlign w:val="center"/>
          </w:tcPr>
          <w:p w14:paraId="140CBBB5" w14:textId="44EA0F54" w:rsidR="00196156" w:rsidRDefault="00196156" w:rsidP="004876AF">
            <w:pPr>
              <w:spacing w:line="240" w:lineRule="auto"/>
              <w:jc w:val="center"/>
              <w:rPr>
                <w:rFonts w:eastAsia="Times New Roman"/>
                <w:color w:val="000000"/>
                <w:szCs w:val="19"/>
                <w:lang w:val="en-US"/>
              </w:rPr>
            </w:pPr>
            <w:r>
              <w:rPr>
                <w:rFonts w:eastAsia="Times New Roman"/>
                <w:color w:val="000000"/>
                <w:szCs w:val="19"/>
                <w:lang w:val="en-US"/>
              </w:rPr>
              <w:t xml:space="preserve">FTA </w:t>
            </w:r>
            <w:r w:rsidR="00DA55EC">
              <w:rPr>
                <w:rFonts w:eastAsia="Times New Roman"/>
                <w:color w:val="000000"/>
                <w:szCs w:val="19"/>
                <w:lang w:val="en-US"/>
              </w:rPr>
              <w:t xml:space="preserve">key </w:t>
            </w:r>
            <w:r>
              <w:rPr>
                <w:rFonts w:eastAsia="Times New Roman"/>
                <w:color w:val="000000"/>
                <w:szCs w:val="19"/>
                <w:lang w:val="en-US"/>
              </w:rPr>
              <w:t>figures – all tax units and without non-taxed</w:t>
            </w:r>
            <w:r w:rsidR="00DA55EC">
              <w:rPr>
                <w:rFonts w:eastAsia="Times New Roman"/>
                <w:color w:val="000000"/>
                <w:szCs w:val="19"/>
                <w:lang w:val="en-US"/>
              </w:rPr>
              <w:t xml:space="preserve"> units</w:t>
            </w:r>
            <w:r>
              <w:rPr>
                <w:rFonts w:eastAsia="Times New Roman"/>
                <w:color w:val="000000"/>
                <w:szCs w:val="19"/>
                <w:lang w:val="en-US"/>
              </w:rPr>
              <w:t xml:space="preserve"> – taxable income</w:t>
            </w:r>
          </w:p>
        </w:tc>
      </w:tr>
      <w:tr w:rsidR="00196156" w:rsidRPr="00767EB4" w14:paraId="41ECBBD2" w14:textId="77777777" w:rsidTr="00F22AFC">
        <w:trPr>
          <w:trHeight w:val="765"/>
        </w:trPr>
        <w:tc>
          <w:tcPr>
            <w:tcW w:w="1716" w:type="dxa"/>
            <w:tcBorders>
              <w:top w:val="nil"/>
              <w:left w:val="nil"/>
              <w:bottom w:val="nil"/>
              <w:right w:val="nil"/>
            </w:tcBorders>
            <w:shd w:val="clear" w:color="auto" w:fill="auto"/>
            <w:noWrap/>
            <w:vAlign w:val="center"/>
          </w:tcPr>
          <w:p w14:paraId="0D686687" w14:textId="65BC9CC6" w:rsidR="00196156" w:rsidRPr="00F06E77" w:rsidRDefault="00972EBB" w:rsidP="00F22AFC">
            <w:pPr>
              <w:spacing w:line="240" w:lineRule="auto"/>
              <w:jc w:val="center"/>
              <w:rPr>
                <w:rFonts w:eastAsia="Times New Roman"/>
                <w:color w:val="000000"/>
                <w:szCs w:val="19"/>
                <w:lang w:val="en-US"/>
              </w:rPr>
            </w:pPr>
            <w:r>
              <w:rPr>
                <w:rFonts w:eastAsia="Times New Roman"/>
                <w:color w:val="000000"/>
                <w:szCs w:val="19"/>
                <w:lang w:val="en-US"/>
              </w:rPr>
              <w:t>Inequality measures</w:t>
            </w:r>
          </w:p>
        </w:tc>
        <w:tc>
          <w:tcPr>
            <w:tcW w:w="2977" w:type="dxa"/>
            <w:tcBorders>
              <w:top w:val="nil"/>
              <w:left w:val="nil"/>
              <w:bottom w:val="nil"/>
              <w:right w:val="nil"/>
            </w:tcBorders>
            <w:shd w:val="clear" w:color="auto" w:fill="auto"/>
            <w:vAlign w:val="center"/>
          </w:tcPr>
          <w:p w14:paraId="79320608" w14:textId="625AE84C" w:rsidR="00196156" w:rsidRPr="001D27D7" w:rsidRDefault="00196156" w:rsidP="004876AF">
            <w:pPr>
              <w:pStyle w:val="Listenabsatz"/>
              <w:numPr>
                <w:ilvl w:val="0"/>
                <w:numId w:val="10"/>
              </w:numPr>
              <w:spacing w:line="240" w:lineRule="auto"/>
              <w:jc w:val="center"/>
              <w:rPr>
                <w:rFonts w:eastAsia="Times New Roman"/>
                <w:color w:val="000000"/>
                <w:szCs w:val="19"/>
                <w:lang w:val="en-US"/>
              </w:rPr>
            </w:pPr>
            <w:r w:rsidRPr="000E2F6C">
              <w:rPr>
                <w:rFonts w:eastAsia="Times New Roman"/>
                <w:color w:val="000000"/>
                <w:szCs w:val="19"/>
                <w:lang w:val="en-US"/>
              </w:rPr>
              <w:t>C</w:t>
            </w:r>
            <w:r>
              <w:rPr>
                <w:rFonts w:eastAsia="Times New Roman"/>
                <w:color w:val="000000"/>
                <w:szCs w:val="19"/>
                <w:lang w:val="en-US"/>
              </w:rPr>
              <w:t xml:space="preserve">hange over time: difference between </w:t>
            </w:r>
            <w:r w:rsidR="00DA55EC">
              <w:rPr>
                <w:rFonts w:eastAsia="Times New Roman"/>
                <w:color w:val="000000"/>
                <w:szCs w:val="19"/>
                <w:lang w:val="en-US"/>
              </w:rPr>
              <w:t>one-</w:t>
            </w:r>
            <w:r>
              <w:rPr>
                <w:rFonts w:eastAsia="Times New Roman"/>
                <w:color w:val="000000"/>
                <w:szCs w:val="19"/>
                <w:lang w:val="en-US"/>
              </w:rPr>
              <w:t>population measures</w:t>
            </w:r>
          </w:p>
        </w:tc>
        <w:tc>
          <w:tcPr>
            <w:tcW w:w="2693" w:type="dxa"/>
            <w:tcBorders>
              <w:top w:val="nil"/>
              <w:left w:val="nil"/>
              <w:bottom w:val="nil"/>
              <w:right w:val="nil"/>
            </w:tcBorders>
            <w:shd w:val="clear" w:color="auto" w:fill="auto"/>
            <w:vAlign w:val="center"/>
          </w:tcPr>
          <w:p w14:paraId="0F1E5B91" w14:textId="548EA332" w:rsidR="00196156" w:rsidRPr="00F06E77" w:rsidRDefault="00196156" w:rsidP="004876AF">
            <w:pPr>
              <w:spacing w:line="240" w:lineRule="auto"/>
              <w:jc w:val="center"/>
              <w:rPr>
                <w:rFonts w:eastAsia="Times New Roman"/>
                <w:color w:val="000000"/>
                <w:szCs w:val="19"/>
                <w:lang w:val="en-US"/>
              </w:rPr>
            </w:pPr>
            <w:r>
              <w:rPr>
                <w:rFonts w:eastAsia="Times New Roman"/>
                <w:color w:val="000000"/>
                <w:szCs w:val="19"/>
                <w:lang w:val="en-US"/>
              </w:rPr>
              <w:t>Time series of G</w:t>
            </w:r>
            <w:r w:rsidRPr="00F06E77">
              <w:rPr>
                <w:rFonts w:eastAsia="Times New Roman"/>
                <w:color w:val="000000"/>
                <w:szCs w:val="19"/>
                <w:lang w:val="en-US"/>
              </w:rPr>
              <w:t>ini</w:t>
            </w:r>
            <w:r>
              <w:rPr>
                <w:rFonts w:eastAsia="Times New Roman"/>
                <w:color w:val="000000"/>
                <w:szCs w:val="19"/>
                <w:lang w:val="en-US"/>
              </w:rPr>
              <w:t xml:space="preserve"> </w:t>
            </w:r>
            <w:r w:rsidRPr="00F06E77">
              <w:rPr>
                <w:rFonts w:eastAsia="Times New Roman"/>
                <w:color w:val="000000"/>
                <w:szCs w:val="19"/>
                <w:lang w:val="en-US"/>
              </w:rPr>
              <w:t>coefficient</w:t>
            </w:r>
            <w:r>
              <w:rPr>
                <w:rFonts w:eastAsia="Times New Roman"/>
                <w:color w:val="000000"/>
                <w:szCs w:val="19"/>
                <w:lang w:val="en-US"/>
              </w:rPr>
              <w:t>s</w:t>
            </w:r>
            <w:r w:rsidRPr="00F06E77">
              <w:rPr>
                <w:rFonts w:eastAsia="Times New Roman"/>
                <w:color w:val="000000"/>
                <w:szCs w:val="19"/>
                <w:lang w:val="en-US"/>
              </w:rPr>
              <w:t xml:space="preserve">, </w:t>
            </w:r>
            <w:r>
              <w:rPr>
                <w:rFonts w:eastAsia="Times New Roman"/>
                <w:color w:val="000000"/>
                <w:szCs w:val="19"/>
                <w:lang w:val="en-US"/>
              </w:rPr>
              <w:t xml:space="preserve">Theil and Atkinson </w:t>
            </w:r>
            <w:r w:rsidR="00DA55EC">
              <w:rPr>
                <w:rFonts w:eastAsia="Times New Roman"/>
                <w:color w:val="000000"/>
                <w:szCs w:val="19"/>
                <w:lang w:val="en-US"/>
              </w:rPr>
              <w:t xml:space="preserve">indices </w:t>
            </w:r>
            <w:r>
              <w:rPr>
                <w:rFonts w:eastAsia="Times New Roman"/>
                <w:color w:val="000000"/>
                <w:szCs w:val="19"/>
                <w:lang w:val="en-US"/>
              </w:rPr>
              <w:t>(own calculation)</w:t>
            </w:r>
          </w:p>
        </w:tc>
        <w:tc>
          <w:tcPr>
            <w:tcW w:w="2204" w:type="dxa"/>
            <w:tcBorders>
              <w:top w:val="nil"/>
              <w:left w:val="nil"/>
              <w:bottom w:val="nil"/>
              <w:right w:val="nil"/>
            </w:tcBorders>
          </w:tcPr>
          <w:p w14:paraId="1AAB8A7E" w14:textId="7F178B1A" w:rsidR="00196156" w:rsidRDefault="00196156" w:rsidP="00F22AFC">
            <w:pPr>
              <w:spacing w:line="240" w:lineRule="auto"/>
              <w:jc w:val="center"/>
              <w:rPr>
                <w:rFonts w:eastAsia="Times New Roman"/>
                <w:color w:val="000000"/>
                <w:szCs w:val="19"/>
                <w:lang w:val="en-US"/>
              </w:rPr>
            </w:pPr>
            <w:r>
              <w:rPr>
                <w:rFonts w:eastAsia="Times New Roman"/>
                <w:color w:val="000000"/>
                <w:szCs w:val="19"/>
                <w:lang w:val="en-US"/>
              </w:rPr>
              <w:t xml:space="preserve">Aggregated FTA tax statistic </w:t>
            </w:r>
            <w:r w:rsidR="00DA55EC">
              <w:rPr>
                <w:rFonts w:eastAsia="Times New Roman"/>
                <w:color w:val="000000"/>
                <w:szCs w:val="19"/>
                <w:lang w:val="en-US"/>
              </w:rPr>
              <w:t>–</w:t>
            </w:r>
            <w:r w:rsidRPr="00F06E77">
              <w:rPr>
                <w:rFonts w:eastAsia="Times New Roman"/>
                <w:color w:val="FF0000"/>
                <w:szCs w:val="19"/>
                <w:lang w:val="en-US"/>
              </w:rPr>
              <w:t xml:space="preserve"> </w:t>
            </w:r>
            <w:r w:rsidRPr="00EA6430">
              <w:rPr>
                <w:rFonts w:eastAsia="Times New Roman"/>
                <w:color w:val="000000" w:themeColor="text1"/>
                <w:szCs w:val="19"/>
                <w:lang w:val="en-US"/>
              </w:rPr>
              <w:t>normal</w:t>
            </w:r>
            <w:r>
              <w:rPr>
                <w:rFonts w:eastAsia="Times New Roman"/>
                <w:color w:val="000000" w:themeColor="text1"/>
                <w:szCs w:val="19"/>
                <w:lang w:val="en-US"/>
              </w:rPr>
              <w:t xml:space="preserve"> cases</w:t>
            </w:r>
            <w:r w:rsidRPr="00EA6430">
              <w:rPr>
                <w:rFonts w:eastAsia="Times New Roman"/>
                <w:color w:val="000000" w:themeColor="text1"/>
                <w:szCs w:val="19"/>
                <w:lang w:val="en-US"/>
              </w:rPr>
              <w:t xml:space="preserve"> </w:t>
            </w:r>
            <w:r w:rsidRPr="00F06E77">
              <w:rPr>
                <w:rFonts w:eastAsia="Times New Roman"/>
                <w:color w:val="000000"/>
                <w:szCs w:val="19"/>
                <w:lang w:val="en-US"/>
              </w:rPr>
              <w:t>without non-taxed</w:t>
            </w:r>
            <w:r w:rsidR="00DA55EC">
              <w:rPr>
                <w:rFonts w:eastAsia="Times New Roman"/>
                <w:color w:val="000000"/>
                <w:szCs w:val="19"/>
                <w:lang w:val="en-US"/>
              </w:rPr>
              <w:t xml:space="preserve"> units</w:t>
            </w:r>
            <w:r>
              <w:rPr>
                <w:rFonts w:eastAsia="Times New Roman"/>
                <w:color w:val="000000"/>
                <w:szCs w:val="19"/>
                <w:lang w:val="en-US"/>
              </w:rPr>
              <w:t xml:space="preserve"> – taxable income</w:t>
            </w:r>
          </w:p>
        </w:tc>
      </w:tr>
      <w:tr w:rsidR="00196156" w:rsidRPr="00767EB4" w14:paraId="49F28C8C" w14:textId="77777777" w:rsidTr="00F22AFC">
        <w:trPr>
          <w:trHeight w:val="765"/>
        </w:trPr>
        <w:tc>
          <w:tcPr>
            <w:tcW w:w="1716" w:type="dxa"/>
            <w:tcBorders>
              <w:top w:val="nil"/>
              <w:left w:val="nil"/>
              <w:bottom w:val="nil"/>
              <w:right w:val="nil"/>
            </w:tcBorders>
            <w:shd w:val="clear" w:color="auto" w:fill="auto"/>
            <w:noWrap/>
            <w:vAlign w:val="center"/>
          </w:tcPr>
          <w:p w14:paraId="31EE3C09" w14:textId="77777777" w:rsidR="00196156" w:rsidRPr="00F06E77" w:rsidRDefault="00196156" w:rsidP="00F22AFC">
            <w:pPr>
              <w:spacing w:line="240" w:lineRule="auto"/>
              <w:jc w:val="center"/>
              <w:rPr>
                <w:rFonts w:eastAsia="Times New Roman"/>
                <w:color w:val="000000"/>
                <w:szCs w:val="19"/>
                <w:lang w:val="en-US"/>
              </w:rPr>
            </w:pPr>
          </w:p>
        </w:tc>
        <w:tc>
          <w:tcPr>
            <w:tcW w:w="2977" w:type="dxa"/>
            <w:tcBorders>
              <w:top w:val="nil"/>
              <w:left w:val="nil"/>
              <w:bottom w:val="nil"/>
              <w:right w:val="nil"/>
            </w:tcBorders>
            <w:shd w:val="clear" w:color="auto" w:fill="auto"/>
            <w:vAlign w:val="center"/>
          </w:tcPr>
          <w:p w14:paraId="1B81E975" w14:textId="454071C3" w:rsidR="00196156" w:rsidRDefault="00196156" w:rsidP="004876AF">
            <w:pPr>
              <w:pStyle w:val="Listenabsatz"/>
              <w:numPr>
                <w:ilvl w:val="0"/>
                <w:numId w:val="10"/>
              </w:numPr>
              <w:spacing w:line="240" w:lineRule="auto"/>
              <w:jc w:val="center"/>
              <w:rPr>
                <w:rFonts w:eastAsia="Times New Roman"/>
                <w:color w:val="000000"/>
                <w:szCs w:val="19"/>
                <w:lang w:val="en-US"/>
              </w:rPr>
            </w:pPr>
            <w:r w:rsidRPr="000E2F6C">
              <w:rPr>
                <w:rFonts w:eastAsia="Times New Roman"/>
                <w:color w:val="000000"/>
                <w:szCs w:val="19"/>
                <w:lang w:val="en-US"/>
              </w:rPr>
              <w:t>Change over time</w:t>
            </w:r>
            <w:r>
              <w:rPr>
                <w:rFonts w:eastAsia="Times New Roman"/>
                <w:color w:val="000000"/>
                <w:szCs w:val="19"/>
                <w:lang w:val="en-US"/>
              </w:rPr>
              <w:t>:</w:t>
            </w:r>
            <w:r w:rsidRPr="000E2F6C">
              <w:rPr>
                <w:rFonts w:eastAsia="Times New Roman"/>
                <w:color w:val="000000"/>
                <w:szCs w:val="19"/>
                <w:lang w:val="en-US"/>
              </w:rPr>
              <w:t xml:space="preserve"> </w:t>
            </w:r>
            <w:r w:rsidR="00DA55EC">
              <w:rPr>
                <w:rFonts w:eastAsia="Times New Roman"/>
                <w:color w:val="000000"/>
                <w:szCs w:val="19"/>
                <w:lang w:val="en-US"/>
              </w:rPr>
              <w:t>one-</w:t>
            </w:r>
            <w:r>
              <w:rPr>
                <w:rFonts w:eastAsia="Times New Roman"/>
                <w:color w:val="000000"/>
                <w:szCs w:val="19"/>
                <w:lang w:val="en-US"/>
              </w:rPr>
              <w:t>population measure vs</w:t>
            </w:r>
            <w:r w:rsidR="00DA55EC">
              <w:rPr>
                <w:rFonts w:eastAsia="Times New Roman"/>
                <w:color w:val="000000"/>
                <w:szCs w:val="19"/>
                <w:lang w:val="en-US"/>
              </w:rPr>
              <w:t>.</w:t>
            </w:r>
            <w:r>
              <w:rPr>
                <w:rFonts w:eastAsia="Times New Roman"/>
                <w:color w:val="000000"/>
                <w:szCs w:val="19"/>
                <w:lang w:val="en-US"/>
              </w:rPr>
              <w:t xml:space="preserve"> relative distribution</w:t>
            </w:r>
          </w:p>
        </w:tc>
        <w:tc>
          <w:tcPr>
            <w:tcW w:w="2693" w:type="dxa"/>
            <w:tcBorders>
              <w:top w:val="nil"/>
              <w:left w:val="nil"/>
              <w:bottom w:val="nil"/>
              <w:right w:val="nil"/>
            </w:tcBorders>
            <w:shd w:val="clear" w:color="auto" w:fill="auto"/>
            <w:vAlign w:val="center"/>
          </w:tcPr>
          <w:p w14:paraId="61E5EC38" w14:textId="73E6939C" w:rsidR="00196156" w:rsidRPr="00F06E77" w:rsidRDefault="00196156" w:rsidP="000576C1">
            <w:pPr>
              <w:spacing w:line="240" w:lineRule="auto"/>
              <w:jc w:val="center"/>
              <w:rPr>
                <w:rFonts w:eastAsia="Times New Roman"/>
                <w:color w:val="000000"/>
                <w:szCs w:val="19"/>
                <w:lang w:val="en-US"/>
              </w:rPr>
            </w:pPr>
            <w:r>
              <w:rPr>
                <w:rFonts w:eastAsia="Times New Roman"/>
                <w:color w:val="000000"/>
                <w:szCs w:val="19"/>
                <w:lang w:val="en-US"/>
              </w:rPr>
              <w:t>G</w:t>
            </w:r>
            <w:r w:rsidRPr="00F06E77">
              <w:rPr>
                <w:rFonts w:eastAsia="Times New Roman"/>
                <w:color w:val="000000"/>
                <w:szCs w:val="19"/>
                <w:lang w:val="en-US"/>
              </w:rPr>
              <w:t>ini</w:t>
            </w:r>
            <w:r>
              <w:rPr>
                <w:rFonts w:eastAsia="Times New Roman"/>
                <w:color w:val="000000"/>
                <w:szCs w:val="19"/>
                <w:lang w:val="en-US"/>
              </w:rPr>
              <w:t xml:space="preserve"> </w:t>
            </w:r>
            <w:r w:rsidRPr="00F06E77">
              <w:rPr>
                <w:rFonts w:eastAsia="Times New Roman"/>
                <w:color w:val="000000"/>
                <w:szCs w:val="19"/>
                <w:lang w:val="en-US"/>
              </w:rPr>
              <w:t>differences</w:t>
            </w:r>
            <w:r>
              <w:rPr>
                <w:rFonts w:eastAsia="Times New Roman"/>
                <w:color w:val="000000"/>
                <w:szCs w:val="19"/>
                <w:lang w:val="en-US"/>
              </w:rPr>
              <w:t xml:space="preserve"> (provided),</w:t>
            </w:r>
            <w:r w:rsidRPr="00F06E77">
              <w:rPr>
                <w:rFonts w:eastAsia="Times New Roman"/>
                <w:color w:val="000000"/>
                <w:szCs w:val="19"/>
                <w:lang w:val="en-US"/>
              </w:rPr>
              <w:t xml:space="preserve"> relative distribution</w:t>
            </w:r>
            <w:r>
              <w:rPr>
                <w:rFonts w:eastAsia="Times New Roman"/>
                <w:color w:val="000000"/>
                <w:szCs w:val="19"/>
                <w:lang w:val="en-US"/>
              </w:rPr>
              <w:t xml:space="preserve"> </w:t>
            </w:r>
            <w:r w:rsidRPr="00F06E77">
              <w:rPr>
                <w:rFonts w:eastAsia="Times New Roman"/>
                <w:color w:val="000000"/>
                <w:szCs w:val="19"/>
                <w:lang w:val="en-US"/>
              </w:rPr>
              <w:t>(own calculation</w:t>
            </w:r>
            <w:r>
              <w:rPr>
                <w:rFonts w:eastAsia="Times New Roman"/>
                <w:color w:val="000000"/>
                <w:szCs w:val="19"/>
                <w:lang w:val="en-US"/>
              </w:rPr>
              <w:t xml:space="preserve"> </w:t>
            </w:r>
            <w:r w:rsidR="00266AE1">
              <w:rPr>
                <w:rFonts w:eastAsia="Times New Roman"/>
                <w:color w:val="000000"/>
                <w:szCs w:val="19"/>
                <w:lang w:val="en-US"/>
              </w:rPr>
              <w:t>based on provided percentiles)</w:t>
            </w:r>
          </w:p>
        </w:tc>
        <w:tc>
          <w:tcPr>
            <w:tcW w:w="2204" w:type="dxa"/>
            <w:tcBorders>
              <w:top w:val="nil"/>
              <w:left w:val="nil"/>
              <w:bottom w:val="nil"/>
              <w:right w:val="nil"/>
            </w:tcBorders>
            <w:vAlign w:val="center"/>
          </w:tcPr>
          <w:p w14:paraId="4CA3FB75" w14:textId="54590F58" w:rsidR="00196156" w:rsidRDefault="00196156" w:rsidP="004876AF">
            <w:pPr>
              <w:spacing w:line="240" w:lineRule="auto"/>
              <w:jc w:val="center"/>
              <w:rPr>
                <w:rFonts w:eastAsia="Times New Roman"/>
                <w:color w:val="000000"/>
                <w:szCs w:val="19"/>
                <w:lang w:val="en-US"/>
              </w:rPr>
            </w:pPr>
            <w:r>
              <w:rPr>
                <w:rFonts w:eastAsia="Times New Roman"/>
                <w:color w:val="000000"/>
                <w:szCs w:val="19"/>
                <w:lang w:val="en-US"/>
              </w:rPr>
              <w:t xml:space="preserve">FTA </w:t>
            </w:r>
            <w:r w:rsidR="00DA55EC">
              <w:rPr>
                <w:rFonts w:eastAsia="Times New Roman"/>
                <w:color w:val="000000"/>
                <w:szCs w:val="19"/>
                <w:lang w:val="en-US"/>
              </w:rPr>
              <w:t xml:space="preserve">key </w:t>
            </w:r>
            <w:r>
              <w:rPr>
                <w:rFonts w:eastAsia="Times New Roman"/>
                <w:color w:val="000000"/>
                <w:szCs w:val="19"/>
                <w:lang w:val="en-US"/>
              </w:rPr>
              <w:t>figures – all tax units – taxable income</w:t>
            </w:r>
          </w:p>
        </w:tc>
      </w:tr>
      <w:tr w:rsidR="00196156" w:rsidRPr="00767EB4" w14:paraId="6C2ED359" w14:textId="77777777" w:rsidTr="00F22AFC">
        <w:trPr>
          <w:trHeight w:val="765"/>
        </w:trPr>
        <w:tc>
          <w:tcPr>
            <w:tcW w:w="1716" w:type="dxa"/>
            <w:tcBorders>
              <w:top w:val="nil"/>
              <w:left w:val="nil"/>
              <w:bottom w:val="nil"/>
              <w:right w:val="nil"/>
            </w:tcBorders>
            <w:shd w:val="clear" w:color="auto" w:fill="auto"/>
            <w:noWrap/>
            <w:vAlign w:val="center"/>
            <w:hideMark/>
          </w:tcPr>
          <w:p w14:paraId="7906B6EA" w14:textId="77777777" w:rsidR="00196156" w:rsidRPr="00F06E77" w:rsidRDefault="00196156" w:rsidP="00F22AFC">
            <w:pPr>
              <w:spacing w:line="240" w:lineRule="auto"/>
              <w:jc w:val="center"/>
              <w:rPr>
                <w:rFonts w:eastAsia="Times New Roman"/>
                <w:color w:val="000000"/>
                <w:szCs w:val="19"/>
                <w:lang w:val="en-US"/>
              </w:rPr>
            </w:pPr>
            <w:r>
              <w:rPr>
                <w:rFonts w:eastAsia="Times New Roman"/>
                <w:color w:val="000000"/>
                <w:szCs w:val="19"/>
                <w:lang w:val="en-US"/>
              </w:rPr>
              <w:t>S</w:t>
            </w:r>
            <w:r w:rsidRPr="00F06E77">
              <w:rPr>
                <w:rFonts w:eastAsia="Times New Roman"/>
                <w:color w:val="000000"/>
                <w:szCs w:val="19"/>
                <w:lang w:val="en-US"/>
              </w:rPr>
              <w:t>tatistical units</w:t>
            </w:r>
          </w:p>
        </w:tc>
        <w:tc>
          <w:tcPr>
            <w:tcW w:w="2977" w:type="dxa"/>
            <w:tcBorders>
              <w:top w:val="nil"/>
              <w:left w:val="nil"/>
              <w:bottom w:val="nil"/>
              <w:right w:val="nil"/>
            </w:tcBorders>
            <w:shd w:val="clear" w:color="auto" w:fill="auto"/>
            <w:vAlign w:val="center"/>
            <w:hideMark/>
          </w:tcPr>
          <w:p w14:paraId="11A429F8" w14:textId="7F249285" w:rsidR="00196156" w:rsidRPr="000E2F6C" w:rsidRDefault="00196156" w:rsidP="00F22AFC">
            <w:pPr>
              <w:pStyle w:val="Listenabsatz"/>
              <w:numPr>
                <w:ilvl w:val="0"/>
                <w:numId w:val="10"/>
              </w:numPr>
              <w:spacing w:line="240" w:lineRule="auto"/>
              <w:jc w:val="center"/>
              <w:rPr>
                <w:rFonts w:eastAsia="Times New Roman"/>
                <w:color w:val="000000"/>
                <w:szCs w:val="19"/>
                <w:lang w:val="en-US"/>
              </w:rPr>
            </w:pPr>
            <w:r>
              <w:rPr>
                <w:rFonts w:eastAsia="Times New Roman"/>
                <w:color w:val="000000"/>
                <w:szCs w:val="19"/>
                <w:lang w:val="en-US"/>
              </w:rPr>
              <w:t>T</w:t>
            </w:r>
            <w:r w:rsidRPr="000E2F6C">
              <w:rPr>
                <w:rFonts w:eastAsia="Times New Roman"/>
                <w:color w:val="000000"/>
                <w:szCs w:val="19"/>
                <w:lang w:val="en-US"/>
              </w:rPr>
              <w:t>ax units vs</w:t>
            </w:r>
            <w:r w:rsidR="00DA55EC">
              <w:rPr>
                <w:rFonts w:eastAsia="Times New Roman"/>
                <w:color w:val="000000"/>
                <w:szCs w:val="19"/>
                <w:lang w:val="en-US"/>
              </w:rPr>
              <w:t>.</w:t>
            </w:r>
            <w:r w:rsidRPr="000E2F6C">
              <w:rPr>
                <w:rFonts w:eastAsia="Times New Roman"/>
                <w:color w:val="000000"/>
                <w:szCs w:val="19"/>
                <w:lang w:val="en-US"/>
              </w:rPr>
              <w:t xml:space="preserve"> households</w:t>
            </w:r>
          </w:p>
        </w:tc>
        <w:tc>
          <w:tcPr>
            <w:tcW w:w="2693" w:type="dxa"/>
            <w:tcBorders>
              <w:top w:val="nil"/>
              <w:left w:val="nil"/>
              <w:bottom w:val="nil"/>
              <w:right w:val="nil"/>
            </w:tcBorders>
            <w:shd w:val="clear" w:color="auto" w:fill="auto"/>
            <w:vAlign w:val="center"/>
            <w:hideMark/>
          </w:tcPr>
          <w:p w14:paraId="61EAC56A" w14:textId="77777777" w:rsidR="00196156" w:rsidRPr="00F06E77" w:rsidRDefault="00196156" w:rsidP="00F22AFC">
            <w:pPr>
              <w:spacing w:line="240" w:lineRule="auto"/>
              <w:jc w:val="center"/>
              <w:rPr>
                <w:rFonts w:eastAsia="Times New Roman"/>
                <w:color w:val="000000"/>
                <w:szCs w:val="19"/>
                <w:lang w:val="en-US"/>
              </w:rPr>
            </w:pPr>
            <w:r>
              <w:rPr>
                <w:rFonts w:eastAsia="Times New Roman"/>
                <w:color w:val="000000"/>
                <w:szCs w:val="19"/>
                <w:lang w:val="en-US"/>
              </w:rPr>
              <w:t>G</w:t>
            </w:r>
            <w:r w:rsidRPr="00F06E77">
              <w:rPr>
                <w:rFonts w:eastAsia="Times New Roman"/>
                <w:color w:val="000000"/>
                <w:szCs w:val="19"/>
                <w:lang w:val="en-US"/>
              </w:rPr>
              <w:t>ini differences,</w:t>
            </w:r>
            <w:r w:rsidRPr="00F06E77">
              <w:rPr>
                <w:rFonts w:eastAsia="Times New Roman"/>
                <w:color w:val="FF0000"/>
                <w:szCs w:val="19"/>
                <w:lang w:val="en-US"/>
              </w:rPr>
              <w:t xml:space="preserve"> </w:t>
            </w:r>
            <w:r w:rsidRPr="008F5BBC">
              <w:rPr>
                <w:rFonts w:eastAsia="Times New Roman"/>
                <w:color w:val="000000" w:themeColor="text1"/>
                <w:szCs w:val="19"/>
                <w:lang w:val="en-US"/>
              </w:rPr>
              <w:t xml:space="preserve">relative distribution </w:t>
            </w:r>
            <w:r>
              <w:rPr>
                <w:rFonts w:eastAsia="Times New Roman"/>
                <w:color w:val="000000"/>
                <w:szCs w:val="19"/>
                <w:lang w:val="en-US"/>
              </w:rPr>
              <w:t>(own calculation)</w:t>
            </w:r>
          </w:p>
        </w:tc>
        <w:tc>
          <w:tcPr>
            <w:tcW w:w="2204" w:type="dxa"/>
            <w:tcBorders>
              <w:top w:val="nil"/>
              <w:left w:val="nil"/>
              <w:bottom w:val="nil"/>
              <w:right w:val="nil"/>
            </w:tcBorders>
          </w:tcPr>
          <w:p w14:paraId="06A467CD" w14:textId="12187DE0" w:rsidR="00196156" w:rsidRDefault="00196156" w:rsidP="004876AF">
            <w:pPr>
              <w:spacing w:line="240" w:lineRule="auto"/>
              <w:jc w:val="center"/>
              <w:rPr>
                <w:rFonts w:eastAsia="Times New Roman"/>
                <w:color w:val="000000"/>
                <w:szCs w:val="19"/>
                <w:lang w:val="en-US"/>
              </w:rPr>
            </w:pPr>
            <w:r>
              <w:rPr>
                <w:rFonts w:eastAsia="Times New Roman"/>
                <w:color w:val="000000"/>
                <w:szCs w:val="19"/>
                <w:lang w:val="en-US"/>
              </w:rPr>
              <w:t>Micro</w:t>
            </w:r>
            <w:r w:rsidRPr="00F06E77">
              <w:rPr>
                <w:rFonts w:eastAsia="Times New Roman"/>
                <w:color w:val="000000"/>
                <w:szCs w:val="19"/>
                <w:lang w:val="en-US"/>
              </w:rPr>
              <w:t xml:space="preserve"> tax data from Berne</w:t>
            </w:r>
            <w:r w:rsidR="00DA55EC">
              <w:rPr>
                <w:rFonts w:eastAsia="Times New Roman"/>
                <w:color w:val="000000"/>
                <w:szCs w:val="19"/>
                <w:lang w:val="en-US"/>
              </w:rPr>
              <w:t xml:space="preserve"> canton</w:t>
            </w:r>
            <w:r>
              <w:rPr>
                <w:rFonts w:eastAsia="Times New Roman"/>
                <w:color w:val="000000"/>
                <w:szCs w:val="19"/>
                <w:lang w:val="en-US"/>
              </w:rPr>
              <w:t xml:space="preserve"> </w:t>
            </w:r>
            <w:r w:rsidR="00DA55EC">
              <w:rPr>
                <w:rFonts w:eastAsia="Times New Roman"/>
                <w:color w:val="000000"/>
                <w:szCs w:val="19"/>
                <w:lang w:val="en-US"/>
              </w:rPr>
              <w:t xml:space="preserve">– </w:t>
            </w:r>
            <w:r>
              <w:rPr>
                <w:rFonts w:eastAsia="Times New Roman"/>
                <w:color w:val="000000"/>
                <w:szCs w:val="19"/>
                <w:lang w:val="en-US"/>
              </w:rPr>
              <w:t xml:space="preserve">all tax units </w:t>
            </w:r>
            <w:r w:rsidR="00DA55EC">
              <w:rPr>
                <w:rFonts w:eastAsia="Times New Roman"/>
                <w:color w:val="000000"/>
                <w:szCs w:val="19"/>
                <w:lang w:val="en-US"/>
              </w:rPr>
              <w:t>–</w:t>
            </w:r>
            <w:r>
              <w:rPr>
                <w:rFonts w:eastAsia="Times New Roman"/>
                <w:color w:val="000000"/>
                <w:szCs w:val="19"/>
                <w:lang w:val="en-US"/>
              </w:rPr>
              <w:t xml:space="preserve"> taxable income</w:t>
            </w:r>
          </w:p>
        </w:tc>
      </w:tr>
      <w:tr w:rsidR="00196156" w:rsidRPr="00767EB4" w14:paraId="2A297CF1" w14:textId="77777777" w:rsidTr="00F22AFC">
        <w:trPr>
          <w:trHeight w:val="1530"/>
        </w:trPr>
        <w:tc>
          <w:tcPr>
            <w:tcW w:w="1716" w:type="dxa"/>
            <w:tcBorders>
              <w:top w:val="nil"/>
              <w:left w:val="nil"/>
              <w:bottom w:val="nil"/>
              <w:right w:val="nil"/>
            </w:tcBorders>
            <w:shd w:val="clear" w:color="auto" w:fill="auto"/>
            <w:noWrap/>
            <w:vAlign w:val="center"/>
            <w:hideMark/>
          </w:tcPr>
          <w:p w14:paraId="5B6F0028" w14:textId="74F8E0A5" w:rsidR="00196156" w:rsidRPr="00F06E77" w:rsidRDefault="00972EBB" w:rsidP="00F22AFC">
            <w:pPr>
              <w:spacing w:line="240" w:lineRule="auto"/>
              <w:jc w:val="center"/>
              <w:rPr>
                <w:rFonts w:eastAsia="Times New Roman"/>
                <w:color w:val="000000"/>
                <w:szCs w:val="19"/>
                <w:lang w:val="en-US"/>
              </w:rPr>
            </w:pPr>
            <w:r>
              <w:rPr>
                <w:rFonts w:eastAsia="Times New Roman"/>
                <w:color w:val="000000"/>
                <w:szCs w:val="19"/>
                <w:lang w:val="en-US"/>
              </w:rPr>
              <w:t>Population coverage</w:t>
            </w:r>
          </w:p>
        </w:tc>
        <w:tc>
          <w:tcPr>
            <w:tcW w:w="2977" w:type="dxa"/>
            <w:tcBorders>
              <w:top w:val="nil"/>
              <w:left w:val="nil"/>
              <w:bottom w:val="nil"/>
              <w:right w:val="nil"/>
            </w:tcBorders>
            <w:shd w:val="clear" w:color="auto" w:fill="auto"/>
            <w:vAlign w:val="center"/>
          </w:tcPr>
          <w:p w14:paraId="4C65DE10" w14:textId="482A8B58" w:rsidR="00196156" w:rsidRPr="000E2F6C" w:rsidRDefault="00972EBB" w:rsidP="00F22AFC">
            <w:pPr>
              <w:pStyle w:val="Listenabsatz"/>
              <w:numPr>
                <w:ilvl w:val="0"/>
                <w:numId w:val="10"/>
              </w:numPr>
              <w:spacing w:line="240" w:lineRule="auto"/>
              <w:jc w:val="center"/>
              <w:rPr>
                <w:rFonts w:eastAsia="Times New Roman"/>
                <w:color w:val="000000"/>
                <w:szCs w:val="19"/>
                <w:lang w:val="en-US"/>
              </w:rPr>
            </w:pPr>
            <w:r>
              <w:rPr>
                <w:rFonts w:eastAsia="Times New Roman"/>
                <w:color w:val="000000"/>
                <w:szCs w:val="19"/>
                <w:lang w:val="en-US"/>
              </w:rPr>
              <w:t>Population coverage</w:t>
            </w:r>
            <w:r w:rsidR="00196156">
              <w:rPr>
                <w:rFonts w:eastAsia="Times New Roman"/>
                <w:color w:val="000000"/>
                <w:szCs w:val="19"/>
                <w:lang w:val="en-US"/>
              </w:rPr>
              <w:t xml:space="preserve"> with tax data compared to survey data</w:t>
            </w:r>
          </w:p>
        </w:tc>
        <w:tc>
          <w:tcPr>
            <w:tcW w:w="2693" w:type="dxa"/>
            <w:tcBorders>
              <w:top w:val="nil"/>
              <w:left w:val="nil"/>
              <w:bottom w:val="nil"/>
              <w:right w:val="nil"/>
            </w:tcBorders>
            <w:shd w:val="clear" w:color="auto" w:fill="auto"/>
            <w:vAlign w:val="center"/>
          </w:tcPr>
          <w:p w14:paraId="7B04FC5A" w14:textId="77777777" w:rsidR="00196156" w:rsidRPr="00F06E77" w:rsidRDefault="00196156" w:rsidP="00F22AFC">
            <w:pPr>
              <w:spacing w:line="240" w:lineRule="auto"/>
              <w:jc w:val="center"/>
              <w:rPr>
                <w:rFonts w:eastAsia="Times New Roman"/>
                <w:color w:val="000000"/>
                <w:szCs w:val="19"/>
                <w:lang w:val="en-US"/>
              </w:rPr>
            </w:pPr>
            <w:r w:rsidRPr="00F06E77">
              <w:rPr>
                <w:rFonts w:eastAsia="Times New Roman"/>
                <w:color w:val="000000"/>
                <w:szCs w:val="19"/>
                <w:lang w:val="en-US"/>
              </w:rPr>
              <w:t xml:space="preserve">Gini differences, relative </w:t>
            </w:r>
            <w:r>
              <w:rPr>
                <w:rFonts w:eastAsia="Times New Roman"/>
                <w:color w:val="000000"/>
                <w:szCs w:val="19"/>
                <w:lang w:val="en-US"/>
              </w:rPr>
              <w:t>distribution (own calculation)</w:t>
            </w:r>
          </w:p>
        </w:tc>
        <w:tc>
          <w:tcPr>
            <w:tcW w:w="2204" w:type="dxa"/>
            <w:tcBorders>
              <w:top w:val="nil"/>
              <w:left w:val="nil"/>
              <w:bottom w:val="nil"/>
              <w:right w:val="nil"/>
            </w:tcBorders>
          </w:tcPr>
          <w:p w14:paraId="55D2657E" w14:textId="77777777" w:rsidR="00DA55EC" w:rsidRDefault="00DA55EC" w:rsidP="004876AF">
            <w:pPr>
              <w:spacing w:line="240" w:lineRule="auto"/>
              <w:jc w:val="center"/>
              <w:rPr>
                <w:rFonts w:eastAsia="Times New Roman"/>
                <w:color w:val="000000"/>
                <w:szCs w:val="19"/>
                <w:lang w:val="en-US"/>
              </w:rPr>
            </w:pPr>
          </w:p>
          <w:p w14:paraId="09520228" w14:textId="649A613F" w:rsidR="00196156" w:rsidRPr="00F06E77" w:rsidRDefault="00196156" w:rsidP="004876AF">
            <w:pPr>
              <w:spacing w:line="240" w:lineRule="auto"/>
              <w:jc w:val="center"/>
              <w:rPr>
                <w:rFonts w:eastAsia="Times New Roman"/>
                <w:color w:val="000000"/>
                <w:szCs w:val="19"/>
                <w:lang w:val="en-US"/>
              </w:rPr>
            </w:pPr>
            <w:r>
              <w:rPr>
                <w:rFonts w:eastAsia="Times New Roman"/>
                <w:color w:val="000000"/>
                <w:szCs w:val="19"/>
                <w:lang w:val="en-US"/>
              </w:rPr>
              <w:t>Micro</w:t>
            </w:r>
            <w:r w:rsidRPr="00F06E77">
              <w:rPr>
                <w:rFonts w:eastAsia="Times New Roman"/>
                <w:color w:val="000000"/>
                <w:szCs w:val="19"/>
                <w:lang w:val="en-US"/>
              </w:rPr>
              <w:t xml:space="preserve"> tax data from Berne</w:t>
            </w:r>
            <w:r w:rsidR="00DA55EC">
              <w:rPr>
                <w:rFonts w:eastAsia="Times New Roman"/>
                <w:color w:val="000000"/>
                <w:szCs w:val="19"/>
                <w:lang w:val="en-US"/>
              </w:rPr>
              <w:t xml:space="preserve"> canton</w:t>
            </w:r>
            <w:r w:rsidRPr="00F06E77">
              <w:rPr>
                <w:rFonts w:eastAsia="Times New Roman"/>
                <w:color w:val="000000"/>
                <w:szCs w:val="19"/>
                <w:lang w:val="en-US"/>
              </w:rPr>
              <w:t xml:space="preserve"> and </w:t>
            </w:r>
            <w:r>
              <w:rPr>
                <w:rFonts w:eastAsia="Times New Roman"/>
                <w:color w:val="000000"/>
                <w:szCs w:val="19"/>
                <w:lang w:val="en-US"/>
              </w:rPr>
              <w:t xml:space="preserve">subsample for Berne from </w:t>
            </w:r>
            <w:r w:rsidR="00DA55EC">
              <w:rPr>
                <w:rFonts w:eastAsia="Times New Roman"/>
                <w:color w:val="000000"/>
                <w:szCs w:val="19"/>
                <w:lang w:val="en-US"/>
              </w:rPr>
              <w:t>HBS</w:t>
            </w:r>
            <w:r>
              <w:rPr>
                <w:rFonts w:eastAsia="Times New Roman"/>
                <w:color w:val="000000"/>
                <w:szCs w:val="19"/>
                <w:lang w:val="en-US"/>
              </w:rPr>
              <w:t xml:space="preserve"> – primary income </w:t>
            </w:r>
          </w:p>
        </w:tc>
      </w:tr>
      <w:tr w:rsidR="00196156" w:rsidRPr="00767EB4" w14:paraId="26AF3B74" w14:textId="77777777" w:rsidTr="00F22AFC">
        <w:trPr>
          <w:trHeight w:val="1320"/>
        </w:trPr>
        <w:tc>
          <w:tcPr>
            <w:tcW w:w="1716" w:type="dxa"/>
            <w:tcBorders>
              <w:top w:val="nil"/>
              <w:left w:val="nil"/>
              <w:bottom w:val="nil"/>
              <w:right w:val="nil"/>
            </w:tcBorders>
            <w:shd w:val="clear" w:color="auto" w:fill="auto"/>
            <w:noWrap/>
            <w:vAlign w:val="bottom"/>
            <w:hideMark/>
          </w:tcPr>
          <w:p w14:paraId="14AAFD2C" w14:textId="77777777" w:rsidR="00196156" w:rsidRPr="00F06E77" w:rsidRDefault="00196156" w:rsidP="00F22AFC">
            <w:pPr>
              <w:spacing w:line="240" w:lineRule="auto"/>
              <w:rPr>
                <w:rFonts w:eastAsia="Times New Roman"/>
                <w:color w:val="000000"/>
                <w:szCs w:val="19"/>
                <w:lang w:val="en-US"/>
              </w:rPr>
            </w:pPr>
          </w:p>
        </w:tc>
        <w:tc>
          <w:tcPr>
            <w:tcW w:w="2977" w:type="dxa"/>
            <w:tcBorders>
              <w:top w:val="nil"/>
              <w:left w:val="nil"/>
              <w:bottom w:val="nil"/>
              <w:right w:val="nil"/>
            </w:tcBorders>
            <w:shd w:val="clear" w:color="auto" w:fill="auto"/>
            <w:vAlign w:val="center"/>
            <w:hideMark/>
          </w:tcPr>
          <w:p w14:paraId="7EBF4FBB" w14:textId="77777777" w:rsidR="00196156" w:rsidRPr="000E2F6C" w:rsidRDefault="00196156" w:rsidP="00F22AFC">
            <w:pPr>
              <w:pStyle w:val="Listenabsatz"/>
              <w:numPr>
                <w:ilvl w:val="0"/>
                <w:numId w:val="10"/>
              </w:numPr>
              <w:spacing w:line="240" w:lineRule="auto"/>
              <w:jc w:val="center"/>
              <w:rPr>
                <w:rFonts w:eastAsia="Times New Roman"/>
                <w:color w:val="000000"/>
                <w:szCs w:val="19"/>
                <w:lang w:val="en-US"/>
              </w:rPr>
            </w:pPr>
            <w:r>
              <w:rPr>
                <w:rFonts w:eastAsia="Times New Roman"/>
                <w:color w:val="000000"/>
                <w:szCs w:val="19"/>
                <w:lang w:val="en-US"/>
              </w:rPr>
              <w:t>Influence of s</w:t>
            </w:r>
            <w:r w:rsidRPr="000E2F6C">
              <w:rPr>
                <w:rFonts w:eastAsia="Times New Roman"/>
                <w:color w:val="000000"/>
                <w:szCs w:val="19"/>
                <w:lang w:val="en-US"/>
              </w:rPr>
              <w:t xml:space="preserve">pecial </w:t>
            </w:r>
            <w:r w:rsidRPr="00694009">
              <w:rPr>
                <w:rFonts w:eastAsia="Times New Roman"/>
                <w:color w:val="000000"/>
                <w:szCs w:val="19"/>
                <w:lang w:val="en-US"/>
              </w:rPr>
              <w:t>tax subjects</w:t>
            </w:r>
          </w:p>
        </w:tc>
        <w:tc>
          <w:tcPr>
            <w:tcW w:w="2693" w:type="dxa"/>
            <w:tcBorders>
              <w:top w:val="nil"/>
              <w:left w:val="nil"/>
              <w:bottom w:val="nil"/>
              <w:right w:val="nil"/>
            </w:tcBorders>
            <w:shd w:val="clear" w:color="auto" w:fill="auto"/>
            <w:vAlign w:val="center"/>
            <w:hideMark/>
          </w:tcPr>
          <w:p w14:paraId="0C62B578" w14:textId="77777777" w:rsidR="00196156" w:rsidRPr="00F06E77" w:rsidRDefault="00196156" w:rsidP="00F22AFC">
            <w:pPr>
              <w:spacing w:line="240" w:lineRule="auto"/>
              <w:jc w:val="center"/>
              <w:rPr>
                <w:rFonts w:eastAsia="Times New Roman"/>
                <w:color w:val="000000"/>
                <w:szCs w:val="19"/>
                <w:lang w:val="en-US"/>
              </w:rPr>
            </w:pPr>
            <w:r w:rsidRPr="00F06E77">
              <w:rPr>
                <w:rFonts w:eastAsia="Times New Roman"/>
                <w:color w:val="000000"/>
                <w:szCs w:val="19"/>
                <w:lang w:val="en-US"/>
              </w:rPr>
              <w:t xml:space="preserve">Gini differences, </w:t>
            </w:r>
            <w:r>
              <w:rPr>
                <w:rFonts w:eastAsia="Times New Roman"/>
                <w:color w:val="000000"/>
                <w:szCs w:val="19"/>
                <w:lang w:val="en-US"/>
              </w:rPr>
              <w:t>r</w:t>
            </w:r>
            <w:r w:rsidRPr="00F06E77">
              <w:rPr>
                <w:rFonts w:eastAsia="Times New Roman"/>
                <w:color w:val="000000"/>
                <w:szCs w:val="19"/>
                <w:lang w:val="en-US"/>
              </w:rPr>
              <w:t>elative distribution</w:t>
            </w:r>
            <w:r>
              <w:rPr>
                <w:rFonts w:eastAsia="Times New Roman"/>
                <w:color w:val="000000"/>
                <w:szCs w:val="19"/>
                <w:lang w:val="en-US"/>
              </w:rPr>
              <w:t xml:space="preserve"> (own calculation</w:t>
            </w:r>
            <w:r w:rsidRPr="00F06E77">
              <w:rPr>
                <w:rFonts w:eastAsia="Times New Roman"/>
                <w:color w:val="000000"/>
                <w:szCs w:val="19"/>
                <w:lang w:val="en-US"/>
              </w:rPr>
              <w:t xml:space="preserve"> </w:t>
            </w:r>
            <w:r>
              <w:rPr>
                <w:rFonts w:eastAsia="Times New Roman"/>
                <w:color w:val="000000"/>
                <w:szCs w:val="19"/>
                <w:lang w:val="en-US"/>
              </w:rPr>
              <w:t xml:space="preserve">partly </w:t>
            </w:r>
            <w:r w:rsidRPr="00F06E77">
              <w:rPr>
                <w:rFonts w:eastAsia="Times New Roman"/>
                <w:color w:val="000000"/>
                <w:szCs w:val="19"/>
                <w:lang w:val="en-US"/>
              </w:rPr>
              <w:t>based on</w:t>
            </w:r>
            <w:r>
              <w:rPr>
                <w:rFonts w:eastAsia="Times New Roman"/>
                <w:color w:val="000000"/>
                <w:szCs w:val="19"/>
                <w:lang w:val="en-US"/>
              </w:rPr>
              <w:t xml:space="preserve"> provided</w:t>
            </w:r>
            <w:r w:rsidRPr="00F06E77">
              <w:rPr>
                <w:rFonts w:eastAsia="Times New Roman"/>
                <w:color w:val="000000"/>
                <w:szCs w:val="19"/>
                <w:lang w:val="en-US"/>
              </w:rPr>
              <w:t xml:space="preserve"> percentiles</w:t>
            </w:r>
            <w:r>
              <w:rPr>
                <w:rFonts w:eastAsia="Times New Roman"/>
                <w:color w:val="000000"/>
                <w:szCs w:val="19"/>
                <w:lang w:val="en-US"/>
              </w:rPr>
              <w:t>)</w:t>
            </w:r>
            <w:r w:rsidRPr="00F06E77">
              <w:rPr>
                <w:rFonts w:eastAsia="Times New Roman"/>
                <w:color w:val="000000"/>
                <w:szCs w:val="19"/>
                <w:lang w:val="en-US"/>
              </w:rPr>
              <w:t xml:space="preserve"> </w:t>
            </w:r>
          </w:p>
        </w:tc>
        <w:tc>
          <w:tcPr>
            <w:tcW w:w="2204" w:type="dxa"/>
            <w:tcBorders>
              <w:top w:val="nil"/>
              <w:left w:val="nil"/>
              <w:bottom w:val="nil"/>
              <w:right w:val="nil"/>
            </w:tcBorders>
            <w:vAlign w:val="center"/>
          </w:tcPr>
          <w:p w14:paraId="41D86BE0" w14:textId="77777777" w:rsidR="00196156" w:rsidRDefault="00196156" w:rsidP="00F22AFC">
            <w:pPr>
              <w:spacing w:line="240" w:lineRule="auto"/>
              <w:jc w:val="center"/>
              <w:rPr>
                <w:rFonts w:eastAsia="Times New Roman"/>
                <w:color w:val="000000"/>
                <w:szCs w:val="19"/>
                <w:lang w:val="en-US"/>
              </w:rPr>
            </w:pPr>
            <w:r>
              <w:rPr>
                <w:rFonts w:eastAsia="Times New Roman"/>
                <w:color w:val="000000"/>
                <w:szCs w:val="19"/>
                <w:lang w:val="en-US"/>
              </w:rPr>
              <w:t>Aggregated FTA tax statistics and FTA Key figures – all tax units – taxable income</w:t>
            </w:r>
          </w:p>
        </w:tc>
      </w:tr>
      <w:tr w:rsidR="00196156" w:rsidRPr="00767EB4" w14:paraId="19D4915B" w14:textId="77777777" w:rsidTr="00F22AFC">
        <w:trPr>
          <w:trHeight w:val="1260"/>
        </w:trPr>
        <w:tc>
          <w:tcPr>
            <w:tcW w:w="1716" w:type="dxa"/>
            <w:tcBorders>
              <w:top w:val="nil"/>
              <w:left w:val="nil"/>
              <w:bottom w:val="double" w:sz="6" w:space="0" w:color="auto"/>
              <w:right w:val="nil"/>
            </w:tcBorders>
            <w:shd w:val="clear" w:color="auto" w:fill="auto"/>
            <w:noWrap/>
            <w:vAlign w:val="bottom"/>
            <w:hideMark/>
          </w:tcPr>
          <w:p w14:paraId="2B88AB22" w14:textId="77777777" w:rsidR="00196156" w:rsidRPr="00F06E77" w:rsidRDefault="00196156" w:rsidP="00F22AFC">
            <w:pPr>
              <w:spacing w:line="240" w:lineRule="auto"/>
              <w:rPr>
                <w:rFonts w:eastAsia="Times New Roman"/>
                <w:color w:val="000000"/>
                <w:szCs w:val="19"/>
                <w:lang w:val="en-US"/>
              </w:rPr>
            </w:pPr>
          </w:p>
        </w:tc>
        <w:tc>
          <w:tcPr>
            <w:tcW w:w="2977" w:type="dxa"/>
            <w:tcBorders>
              <w:top w:val="nil"/>
              <w:left w:val="nil"/>
              <w:bottom w:val="double" w:sz="6" w:space="0" w:color="auto"/>
              <w:right w:val="nil"/>
            </w:tcBorders>
            <w:shd w:val="clear" w:color="auto" w:fill="auto"/>
            <w:vAlign w:val="center"/>
          </w:tcPr>
          <w:p w14:paraId="3519F099" w14:textId="038C7A7A" w:rsidR="00196156" w:rsidRPr="000E2F6C" w:rsidRDefault="00196156" w:rsidP="00F22AFC">
            <w:pPr>
              <w:pStyle w:val="Listenabsatz"/>
              <w:numPr>
                <w:ilvl w:val="0"/>
                <w:numId w:val="10"/>
              </w:numPr>
              <w:spacing w:line="240" w:lineRule="auto"/>
              <w:jc w:val="center"/>
              <w:rPr>
                <w:rFonts w:eastAsia="Times New Roman"/>
                <w:color w:val="000000"/>
                <w:szCs w:val="19"/>
                <w:lang w:val="en-US"/>
              </w:rPr>
            </w:pPr>
            <w:r>
              <w:rPr>
                <w:rFonts w:eastAsia="Times New Roman"/>
                <w:color w:val="000000"/>
                <w:szCs w:val="19"/>
                <w:lang w:val="en-US"/>
              </w:rPr>
              <w:t>Influence of n</w:t>
            </w:r>
            <w:r w:rsidRPr="000E2F6C">
              <w:rPr>
                <w:rFonts w:eastAsia="Times New Roman"/>
                <w:color w:val="000000"/>
                <w:szCs w:val="19"/>
                <w:lang w:val="en-US"/>
              </w:rPr>
              <w:t>on-taxed</w:t>
            </w:r>
            <w:r w:rsidR="00DA55EC">
              <w:rPr>
                <w:rFonts w:eastAsia="Times New Roman"/>
                <w:color w:val="000000"/>
                <w:szCs w:val="19"/>
                <w:lang w:val="en-US"/>
              </w:rPr>
              <w:t xml:space="preserve"> units</w:t>
            </w:r>
          </w:p>
        </w:tc>
        <w:tc>
          <w:tcPr>
            <w:tcW w:w="2693" w:type="dxa"/>
            <w:tcBorders>
              <w:top w:val="nil"/>
              <w:left w:val="nil"/>
              <w:bottom w:val="double" w:sz="6" w:space="0" w:color="auto"/>
              <w:right w:val="nil"/>
            </w:tcBorders>
            <w:shd w:val="clear" w:color="auto" w:fill="auto"/>
            <w:vAlign w:val="center"/>
          </w:tcPr>
          <w:p w14:paraId="3F2FEEBB" w14:textId="77777777" w:rsidR="00196156" w:rsidRPr="00A4433C" w:rsidRDefault="00196156" w:rsidP="00F22AFC">
            <w:pPr>
              <w:spacing w:line="240" w:lineRule="auto"/>
              <w:jc w:val="center"/>
              <w:rPr>
                <w:rFonts w:eastAsia="Times New Roman"/>
                <w:color w:val="000000"/>
                <w:szCs w:val="19"/>
                <w:lang w:val="en-US"/>
              </w:rPr>
            </w:pPr>
            <w:r>
              <w:rPr>
                <w:rFonts w:eastAsia="Times New Roman"/>
                <w:color w:val="000000"/>
                <w:szCs w:val="19"/>
                <w:lang w:val="en-US"/>
              </w:rPr>
              <w:t>Time series of Gini coefficients (own calculation)</w:t>
            </w:r>
          </w:p>
        </w:tc>
        <w:tc>
          <w:tcPr>
            <w:tcW w:w="2204" w:type="dxa"/>
            <w:tcBorders>
              <w:top w:val="nil"/>
              <w:left w:val="nil"/>
              <w:bottom w:val="double" w:sz="6" w:space="0" w:color="auto"/>
              <w:right w:val="nil"/>
            </w:tcBorders>
            <w:vAlign w:val="center"/>
          </w:tcPr>
          <w:p w14:paraId="2CE64AE9" w14:textId="3F435CC8" w:rsidR="00196156" w:rsidRDefault="00196156" w:rsidP="00F22AFC">
            <w:pPr>
              <w:spacing w:line="240" w:lineRule="auto"/>
              <w:jc w:val="center"/>
              <w:rPr>
                <w:rFonts w:eastAsia="Times New Roman"/>
                <w:color w:val="000000"/>
                <w:szCs w:val="19"/>
                <w:lang w:val="en-US"/>
              </w:rPr>
            </w:pPr>
            <w:r>
              <w:rPr>
                <w:rFonts w:eastAsia="Times New Roman"/>
                <w:color w:val="000000"/>
                <w:szCs w:val="19"/>
                <w:lang w:val="en-US"/>
              </w:rPr>
              <w:t>Aggregated FTA tax statistics – normal cases with and without non-taxed</w:t>
            </w:r>
            <w:r w:rsidR="00DA55EC">
              <w:rPr>
                <w:rFonts w:eastAsia="Times New Roman"/>
                <w:color w:val="000000"/>
                <w:szCs w:val="19"/>
                <w:lang w:val="en-US"/>
              </w:rPr>
              <w:t xml:space="preserve"> units</w:t>
            </w:r>
            <w:r>
              <w:rPr>
                <w:rFonts w:eastAsia="Times New Roman"/>
                <w:color w:val="000000"/>
                <w:szCs w:val="19"/>
                <w:lang w:val="en-US"/>
              </w:rPr>
              <w:t xml:space="preserve"> – taxable income</w:t>
            </w:r>
          </w:p>
        </w:tc>
      </w:tr>
    </w:tbl>
    <w:p w14:paraId="7BC719D4" w14:textId="77777777" w:rsidR="00196156" w:rsidRDefault="00196156">
      <w:pPr>
        <w:spacing w:line="240" w:lineRule="auto"/>
        <w:rPr>
          <w:lang w:val="en-US"/>
        </w:rPr>
      </w:pPr>
    </w:p>
    <w:p w14:paraId="4C9D9493" w14:textId="77777777" w:rsidR="00B14648" w:rsidRDefault="00B14648">
      <w:pPr>
        <w:spacing w:line="240" w:lineRule="auto"/>
        <w:rPr>
          <w:lang w:val="en-US"/>
        </w:rPr>
      </w:pPr>
      <w:r>
        <w:rPr>
          <w:lang w:val="en-US"/>
        </w:rPr>
        <w:br w:type="page"/>
      </w:r>
    </w:p>
    <w:p w14:paraId="54599D00" w14:textId="119198AA" w:rsidR="00511D21" w:rsidRPr="00511D21" w:rsidRDefault="00DA55EC" w:rsidP="003779D0">
      <w:pPr>
        <w:pStyle w:val="berschrift1"/>
      </w:pPr>
      <w:r>
        <w:lastRenderedPageBreak/>
        <w:t>Bibliography</w:t>
      </w:r>
    </w:p>
    <w:p w14:paraId="3C987189" w14:textId="62204E38" w:rsidR="00674AD5" w:rsidRPr="00674AD5" w:rsidRDefault="00674AD5" w:rsidP="00385A1F">
      <w:pPr>
        <w:shd w:val="clear" w:color="auto" w:fill="FFFFFF" w:themeFill="background1"/>
        <w:spacing w:line="480" w:lineRule="auto"/>
        <w:ind w:hanging="480"/>
        <w:rPr>
          <w:rFonts w:ascii="Times New Roman" w:eastAsia="Times New Roman" w:hAnsi="Times New Roman"/>
          <w:sz w:val="24"/>
          <w:lang w:eastAsia="de-CH"/>
        </w:rPr>
      </w:pPr>
      <w:r w:rsidRPr="00674AD5">
        <w:rPr>
          <w:rFonts w:ascii="Times New Roman" w:eastAsia="Times New Roman" w:hAnsi="Times New Roman"/>
          <w:sz w:val="24"/>
          <w:lang w:eastAsia="de-CH"/>
        </w:rPr>
        <w:t xml:space="preserve">Alderson, A. S., &amp; Doran, K. (2013). </w:t>
      </w:r>
      <w:r w:rsidRPr="00674AD5">
        <w:rPr>
          <w:rFonts w:ascii="Times New Roman" w:eastAsia="Times New Roman" w:hAnsi="Times New Roman"/>
          <w:sz w:val="24"/>
          <w:lang w:val="en-US" w:eastAsia="de-CH"/>
        </w:rPr>
        <w:t xml:space="preserve">How Has Income Inequality Grown? In J. C. Gornick &amp; M. Jäntti (Hrsg.), </w:t>
      </w:r>
      <w:r w:rsidRPr="00674AD5">
        <w:rPr>
          <w:rFonts w:ascii="Times New Roman" w:eastAsia="Times New Roman" w:hAnsi="Times New Roman"/>
          <w:i/>
          <w:iCs/>
          <w:sz w:val="24"/>
          <w:lang w:val="en-US" w:eastAsia="de-CH"/>
        </w:rPr>
        <w:t>Income inequality: economic disparities and the middle class in affluent countries</w:t>
      </w:r>
      <w:r w:rsidRPr="00674AD5">
        <w:rPr>
          <w:rFonts w:ascii="Times New Roman" w:eastAsia="Times New Roman" w:hAnsi="Times New Roman"/>
          <w:sz w:val="24"/>
          <w:lang w:val="en-US" w:eastAsia="de-CH"/>
        </w:rPr>
        <w:t xml:space="preserve">. </w:t>
      </w:r>
      <w:r w:rsidRPr="00674AD5">
        <w:rPr>
          <w:rFonts w:ascii="Times New Roman" w:eastAsia="Times New Roman" w:hAnsi="Times New Roman"/>
          <w:sz w:val="24"/>
          <w:lang w:eastAsia="de-CH"/>
        </w:rPr>
        <w:t>Stanford: Stanford University Press.</w:t>
      </w:r>
    </w:p>
    <w:p w14:paraId="3D127B8A" w14:textId="4309DAFC" w:rsidR="00542029" w:rsidRDefault="00542029" w:rsidP="00385A1F">
      <w:pPr>
        <w:shd w:val="clear" w:color="auto" w:fill="FFFFFF" w:themeFill="background1"/>
        <w:spacing w:line="480" w:lineRule="auto"/>
        <w:ind w:hanging="480"/>
        <w:rPr>
          <w:rFonts w:ascii="Times New Roman" w:eastAsia="Times New Roman" w:hAnsi="Times New Roman"/>
          <w:sz w:val="24"/>
          <w:lang w:val="en-US"/>
        </w:rPr>
      </w:pPr>
      <w:r w:rsidRPr="00542029">
        <w:rPr>
          <w:rFonts w:ascii="Times New Roman" w:eastAsia="Times New Roman" w:hAnsi="Times New Roman"/>
          <w:sz w:val="24"/>
          <w:lang w:val="en-US"/>
        </w:rPr>
        <w:t xml:space="preserve">Alvaredo, F., &amp; Saez, E. (2009). Income and Wealth Concentration in Spain from a Historical and Fiscal Perspective. </w:t>
      </w:r>
      <w:r w:rsidRPr="00542029">
        <w:rPr>
          <w:rFonts w:ascii="Times New Roman" w:eastAsia="Times New Roman" w:hAnsi="Times New Roman"/>
          <w:i/>
          <w:iCs/>
          <w:sz w:val="24"/>
          <w:lang w:val="en-US"/>
        </w:rPr>
        <w:t>Journal of the European Economic Association</w:t>
      </w:r>
      <w:r w:rsidRPr="00542029">
        <w:rPr>
          <w:rFonts w:ascii="Times New Roman" w:eastAsia="Times New Roman" w:hAnsi="Times New Roman"/>
          <w:sz w:val="24"/>
          <w:lang w:val="en-US"/>
        </w:rPr>
        <w:t xml:space="preserve">, </w:t>
      </w:r>
      <w:r w:rsidRPr="00542029">
        <w:rPr>
          <w:rFonts w:ascii="Times New Roman" w:eastAsia="Times New Roman" w:hAnsi="Times New Roman"/>
          <w:i/>
          <w:iCs/>
          <w:sz w:val="24"/>
          <w:lang w:val="en-US"/>
        </w:rPr>
        <w:t>7</w:t>
      </w:r>
      <w:r w:rsidRPr="00542029">
        <w:rPr>
          <w:rFonts w:ascii="Times New Roman" w:eastAsia="Times New Roman" w:hAnsi="Times New Roman"/>
          <w:sz w:val="24"/>
          <w:lang w:val="en-US"/>
        </w:rPr>
        <w:t xml:space="preserve">(5), 1140–1167. </w:t>
      </w:r>
    </w:p>
    <w:p w14:paraId="74D61DD4" w14:textId="6EF71134" w:rsidR="00CC6FD0" w:rsidRPr="00CC6FD0" w:rsidRDefault="00CC6FD0" w:rsidP="00385A1F">
      <w:pPr>
        <w:shd w:val="clear" w:color="auto" w:fill="FFFFFF" w:themeFill="background1"/>
        <w:spacing w:line="480" w:lineRule="auto"/>
        <w:ind w:hanging="480"/>
        <w:rPr>
          <w:rFonts w:ascii="Times New Roman" w:eastAsia="Times New Roman" w:hAnsi="Times New Roman"/>
          <w:sz w:val="24"/>
          <w:lang w:val="en-US" w:eastAsia="de-CH"/>
        </w:rPr>
      </w:pPr>
      <w:r w:rsidRPr="00FB5E6C">
        <w:rPr>
          <w:rFonts w:ascii="Times New Roman" w:eastAsia="Times New Roman" w:hAnsi="Times New Roman"/>
          <w:sz w:val="24"/>
          <w:lang w:val="en-US" w:eastAsia="de-CH"/>
        </w:rPr>
        <w:t>Alvaredo, F., Atkinson, A. B., Piketty, T., &amp; Saez, E. (2015). The World Top Incomes Databas.</w:t>
      </w:r>
      <w:r>
        <w:rPr>
          <w:rFonts w:ascii="Times New Roman" w:eastAsia="Times New Roman" w:hAnsi="Times New Roman"/>
          <w:sz w:val="24"/>
          <w:lang w:val="en-US" w:eastAsia="de-CH"/>
        </w:rPr>
        <w:t xml:space="preserve"> </w:t>
      </w:r>
      <w:r w:rsidR="001F1865" w:rsidRPr="00963FD3">
        <w:rPr>
          <w:lang w:val="en-US"/>
        </w:rPr>
        <w:t>http://topincomes.g-mond.parisschoolofeconomics.eu/</w:t>
      </w:r>
      <w:r w:rsidR="001F1865">
        <w:rPr>
          <w:rFonts w:ascii="Times New Roman" w:eastAsia="Times New Roman" w:hAnsi="Times New Roman"/>
          <w:sz w:val="24"/>
          <w:lang w:val="en-US" w:eastAsia="de-CH"/>
        </w:rPr>
        <w:t>(13/04/2015)</w:t>
      </w:r>
    </w:p>
    <w:p w14:paraId="4BD8D5DB" w14:textId="77777777" w:rsidR="00542029" w:rsidRPr="00542029" w:rsidRDefault="00542029" w:rsidP="00385A1F">
      <w:pPr>
        <w:shd w:val="clear" w:color="auto" w:fill="FFFFFF" w:themeFill="background1"/>
        <w:spacing w:line="480" w:lineRule="auto"/>
        <w:ind w:hanging="480"/>
        <w:rPr>
          <w:rFonts w:ascii="Times New Roman" w:eastAsia="Times New Roman" w:hAnsi="Times New Roman"/>
          <w:sz w:val="24"/>
          <w:lang w:val="en-US"/>
        </w:rPr>
      </w:pPr>
      <w:r w:rsidRPr="00542029">
        <w:rPr>
          <w:rFonts w:ascii="Times New Roman" w:eastAsia="Times New Roman" w:hAnsi="Times New Roman"/>
          <w:sz w:val="24"/>
          <w:lang w:val="en-US"/>
        </w:rPr>
        <w:t xml:space="preserve">Atkinson, A. B. (1975). </w:t>
      </w:r>
      <w:r w:rsidRPr="00542029">
        <w:rPr>
          <w:rFonts w:ascii="Times New Roman" w:eastAsia="Times New Roman" w:hAnsi="Times New Roman"/>
          <w:i/>
          <w:iCs/>
          <w:sz w:val="24"/>
          <w:lang w:val="en-US"/>
        </w:rPr>
        <w:t>The economics of inequality</w:t>
      </w:r>
      <w:r w:rsidRPr="00542029">
        <w:rPr>
          <w:rFonts w:ascii="Times New Roman" w:eastAsia="Times New Roman" w:hAnsi="Times New Roman"/>
          <w:sz w:val="24"/>
          <w:lang w:val="en-US"/>
        </w:rPr>
        <w:t>. Oxford: Clarendon Press.</w:t>
      </w:r>
    </w:p>
    <w:p w14:paraId="58910DBF" w14:textId="77777777" w:rsidR="00542029" w:rsidRPr="00542029" w:rsidRDefault="00542029" w:rsidP="00385A1F">
      <w:pPr>
        <w:shd w:val="clear" w:color="auto" w:fill="FFFFFF" w:themeFill="background1"/>
        <w:spacing w:line="480" w:lineRule="auto"/>
        <w:ind w:hanging="480"/>
        <w:rPr>
          <w:rFonts w:ascii="Times New Roman" w:eastAsia="Times New Roman" w:hAnsi="Times New Roman"/>
          <w:sz w:val="24"/>
          <w:lang w:val="en-US"/>
        </w:rPr>
      </w:pPr>
      <w:r w:rsidRPr="00542029">
        <w:rPr>
          <w:rFonts w:ascii="Times New Roman" w:eastAsia="Times New Roman" w:hAnsi="Times New Roman"/>
          <w:sz w:val="24"/>
          <w:lang w:val="en-US"/>
        </w:rPr>
        <w:t xml:space="preserve">Atkinson, A. B. (2013). Foreword. In J. C. Gornick &amp; M. Jäntti (Eds.), </w:t>
      </w:r>
      <w:r w:rsidRPr="00542029">
        <w:rPr>
          <w:rFonts w:ascii="Times New Roman" w:eastAsia="Times New Roman" w:hAnsi="Times New Roman"/>
          <w:i/>
          <w:iCs/>
          <w:sz w:val="24"/>
          <w:lang w:val="en-US"/>
        </w:rPr>
        <w:t>Income inequality: economic disparities and the middle class in affluent countries</w:t>
      </w:r>
      <w:r w:rsidRPr="00542029">
        <w:rPr>
          <w:rFonts w:ascii="Times New Roman" w:eastAsia="Times New Roman" w:hAnsi="Times New Roman"/>
          <w:sz w:val="24"/>
          <w:lang w:val="en-US"/>
        </w:rPr>
        <w:t>. Stanford: Stanford University Press.</w:t>
      </w:r>
    </w:p>
    <w:p w14:paraId="4FC93466" w14:textId="5D381C66" w:rsidR="00542029" w:rsidRPr="00542029" w:rsidRDefault="00542029" w:rsidP="00385A1F">
      <w:pPr>
        <w:shd w:val="clear" w:color="auto" w:fill="FFFFFF" w:themeFill="background1"/>
        <w:spacing w:line="480" w:lineRule="auto"/>
        <w:ind w:hanging="480"/>
        <w:rPr>
          <w:rFonts w:ascii="Times New Roman" w:eastAsia="Times New Roman" w:hAnsi="Times New Roman"/>
          <w:sz w:val="24"/>
          <w:lang w:val="en-US"/>
        </w:rPr>
      </w:pPr>
      <w:r w:rsidRPr="00542029">
        <w:rPr>
          <w:rFonts w:ascii="Times New Roman" w:eastAsia="Times New Roman" w:hAnsi="Times New Roman"/>
          <w:sz w:val="24"/>
          <w:lang w:val="en-US"/>
        </w:rPr>
        <w:t xml:space="preserve">Atkinson, A. B., &amp; Piketty, T. (2007). </w:t>
      </w:r>
      <w:r w:rsidRPr="00542029">
        <w:rPr>
          <w:rFonts w:ascii="Times New Roman" w:eastAsia="Times New Roman" w:hAnsi="Times New Roman"/>
          <w:i/>
          <w:iCs/>
          <w:sz w:val="24"/>
          <w:lang w:val="en-US"/>
        </w:rPr>
        <w:t>Top incomes over the twentieth century a contrast between continental European and English-speaking countries</w:t>
      </w:r>
      <w:r w:rsidRPr="00542029">
        <w:rPr>
          <w:rFonts w:ascii="Times New Roman" w:eastAsia="Times New Roman" w:hAnsi="Times New Roman"/>
          <w:sz w:val="24"/>
          <w:lang w:val="en-US"/>
        </w:rPr>
        <w:t>. Oxford; New York: Oxford University Press.</w:t>
      </w:r>
    </w:p>
    <w:p w14:paraId="74EC08FD" w14:textId="0A4E7980" w:rsidR="00542029" w:rsidRDefault="00542029" w:rsidP="00385A1F">
      <w:pPr>
        <w:shd w:val="clear" w:color="auto" w:fill="FFFFFF" w:themeFill="background1"/>
        <w:spacing w:line="480" w:lineRule="auto"/>
        <w:ind w:hanging="480"/>
        <w:rPr>
          <w:rFonts w:ascii="Times New Roman" w:eastAsia="Times New Roman" w:hAnsi="Times New Roman"/>
          <w:sz w:val="24"/>
          <w:lang w:val="en-US"/>
        </w:rPr>
      </w:pPr>
      <w:r w:rsidRPr="00542029">
        <w:rPr>
          <w:rFonts w:ascii="Times New Roman" w:eastAsia="Times New Roman" w:hAnsi="Times New Roman"/>
          <w:sz w:val="24"/>
          <w:lang w:val="en-US"/>
        </w:rPr>
        <w:t xml:space="preserve">Atkinson, A. B., &amp; Piketty, T. (2010). </w:t>
      </w:r>
      <w:r w:rsidRPr="00542029">
        <w:rPr>
          <w:rFonts w:ascii="Times New Roman" w:eastAsia="Times New Roman" w:hAnsi="Times New Roman"/>
          <w:i/>
          <w:iCs/>
          <w:sz w:val="24"/>
          <w:lang w:val="en-US"/>
        </w:rPr>
        <w:t>Top incomes: a global perspective</w:t>
      </w:r>
      <w:r w:rsidRPr="00542029">
        <w:rPr>
          <w:rFonts w:ascii="Times New Roman" w:eastAsia="Times New Roman" w:hAnsi="Times New Roman"/>
          <w:sz w:val="24"/>
          <w:lang w:val="en-US"/>
        </w:rPr>
        <w:t>. Oxford: Oxford University Press.</w:t>
      </w:r>
    </w:p>
    <w:p w14:paraId="7FF26ECA" w14:textId="12787B20" w:rsidR="00674AD5" w:rsidRPr="00385A1F" w:rsidRDefault="00674AD5" w:rsidP="00385A1F">
      <w:pPr>
        <w:shd w:val="clear" w:color="auto" w:fill="FFFFFF" w:themeFill="background1"/>
        <w:spacing w:line="480" w:lineRule="auto"/>
        <w:ind w:hanging="480"/>
        <w:rPr>
          <w:rFonts w:ascii="Times New Roman" w:eastAsia="Times New Roman" w:hAnsi="Times New Roman"/>
          <w:sz w:val="24"/>
          <w:lang w:eastAsia="de-CH"/>
        </w:rPr>
      </w:pPr>
      <w:r w:rsidRPr="00674AD5">
        <w:rPr>
          <w:rFonts w:ascii="Times New Roman" w:eastAsia="Times New Roman" w:hAnsi="Times New Roman"/>
          <w:sz w:val="24"/>
          <w:lang w:val="en-US" w:eastAsia="de-CH"/>
        </w:rPr>
        <w:t xml:space="preserve">Atkinson, A. B., Piketty, T., &amp; Saez, E. (2011). Top Incomes in the Long Run of History. </w:t>
      </w:r>
      <w:r w:rsidRPr="00674AD5">
        <w:rPr>
          <w:rFonts w:ascii="Times New Roman" w:eastAsia="Times New Roman" w:hAnsi="Times New Roman"/>
          <w:i/>
          <w:iCs/>
          <w:sz w:val="24"/>
          <w:lang w:eastAsia="de-CH"/>
        </w:rPr>
        <w:t>Journal of Economic Literature</w:t>
      </w:r>
      <w:r w:rsidRPr="00674AD5">
        <w:rPr>
          <w:rFonts w:ascii="Times New Roman" w:eastAsia="Times New Roman" w:hAnsi="Times New Roman"/>
          <w:sz w:val="24"/>
          <w:lang w:eastAsia="de-CH"/>
        </w:rPr>
        <w:t xml:space="preserve">, </w:t>
      </w:r>
      <w:r w:rsidRPr="00674AD5">
        <w:rPr>
          <w:rFonts w:ascii="Times New Roman" w:eastAsia="Times New Roman" w:hAnsi="Times New Roman"/>
          <w:i/>
          <w:iCs/>
          <w:sz w:val="24"/>
          <w:lang w:eastAsia="de-CH"/>
        </w:rPr>
        <w:t>49</w:t>
      </w:r>
      <w:r w:rsidRPr="00674AD5">
        <w:rPr>
          <w:rFonts w:ascii="Times New Roman" w:eastAsia="Times New Roman" w:hAnsi="Times New Roman"/>
          <w:sz w:val="24"/>
          <w:lang w:eastAsia="de-CH"/>
        </w:rPr>
        <w:t xml:space="preserve">(1), 3–71. </w:t>
      </w:r>
    </w:p>
    <w:p w14:paraId="1E21CD3F" w14:textId="77777777" w:rsidR="00542029" w:rsidRPr="00542029" w:rsidRDefault="00542029" w:rsidP="00385A1F">
      <w:pPr>
        <w:shd w:val="clear" w:color="auto" w:fill="FFFFFF" w:themeFill="background1"/>
        <w:spacing w:line="480" w:lineRule="auto"/>
        <w:ind w:hanging="480"/>
        <w:rPr>
          <w:rFonts w:ascii="Times New Roman" w:eastAsia="Times New Roman" w:hAnsi="Times New Roman"/>
          <w:sz w:val="24"/>
          <w:lang w:val="en-US"/>
        </w:rPr>
      </w:pPr>
      <w:r w:rsidRPr="00331A36">
        <w:rPr>
          <w:rFonts w:ascii="Times New Roman" w:eastAsia="Times New Roman" w:hAnsi="Times New Roman"/>
          <w:sz w:val="24"/>
          <w:lang w:val="en-US"/>
          <w:rPrChange w:id="66" w:author="rudi" w:date="2015-10-26T11:52:00Z">
            <w:rPr>
              <w:rFonts w:ascii="Times New Roman" w:eastAsia="Times New Roman" w:hAnsi="Times New Roman"/>
              <w:sz w:val="24"/>
            </w:rPr>
          </w:rPrChange>
        </w:rPr>
        <w:t xml:space="preserve">Bethlehem, J., Cobben, F., &amp; Schouten, B. (2011). </w:t>
      </w:r>
      <w:r w:rsidRPr="00542029">
        <w:rPr>
          <w:rFonts w:ascii="Times New Roman" w:eastAsia="Times New Roman" w:hAnsi="Times New Roman"/>
          <w:i/>
          <w:iCs/>
          <w:sz w:val="24"/>
          <w:lang w:val="en-US"/>
        </w:rPr>
        <w:t>Handbook of Nonresponse in Household Surveys</w:t>
      </w:r>
      <w:r w:rsidRPr="00542029">
        <w:rPr>
          <w:rFonts w:ascii="Times New Roman" w:eastAsia="Times New Roman" w:hAnsi="Times New Roman"/>
          <w:sz w:val="24"/>
          <w:lang w:val="en-US"/>
        </w:rPr>
        <w:t>. Wiley.</w:t>
      </w:r>
    </w:p>
    <w:p w14:paraId="0C83A0FD" w14:textId="2CE7821B" w:rsidR="00542029" w:rsidRDefault="00542029" w:rsidP="00385A1F">
      <w:pPr>
        <w:shd w:val="clear" w:color="auto" w:fill="FFFFFF" w:themeFill="background1"/>
        <w:spacing w:line="480" w:lineRule="auto"/>
        <w:ind w:hanging="480"/>
        <w:rPr>
          <w:rFonts w:ascii="Times New Roman" w:eastAsia="Times New Roman" w:hAnsi="Times New Roman"/>
          <w:sz w:val="24"/>
          <w:lang w:val="en-US"/>
        </w:rPr>
      </w:pPr>
      <w:r w:rsidRPr="000F22C6">
        <w:rPr>
          <w:rFonts w:ascii="Times New Roman" w:eastAsia="Times New Roman" w:hAnsi="Times New Roman"/>
          <w:sz w:val="24"/>
        </w:rPr>
        <w:t xml:space="preserve">Buhmann, B., Rainwater, L., Schmaus, G., &amp; Smeeding, T. M. (1988). </w:t>
      </w:r>
      <w:r w:rsidRPr="00542029">
        <w:rPr>
          <w:rFonts w:ascii="Times New Roman" w:eastAsia="Times New Roman" w:hAnsi="Times New Roman"/>
          <w:sz w:val="24"/>
          <w:lang w:val="en-US"/>
        </w:rPr>
        <w:t xml:space="preserve">Equivalence Scales, Well-Being, Inequality, and Poverty: Sensitivity Estimates Across Ten Countries Using the Luxembourg Income Study (lis) Database. </w:t>
      </w:r>
      <w:r w:rsidRPr="00542029">
        <w:rPr>
          <w:rFonts w:ascii="Times New Roman" w:eastAsia="Times New Roman" w:hAnsi="Times New Roman"/>
          <w:i/>
          <w:iCs/>
          <w:sz w:val="24"/>
          <w:lang w:val="en-US"/>
        </w:rPr>
        <w:t>Review of Income and Wealth</w:t>
      </w:r>
      <w:r w:rsidRPr="00542029">
        <w:rPr>
          <w:rFonts w:ascii="Times New Roman" w:eastAsia="Times New Roman" w:hAnsi="Times New Roman"/>
          <w:sz w:val="24"/>
          <w:lang w:val="en-US"/>
        </w:rPr>
        <w:t xml:space="preserve">, </w:t>
      </w:r>
      <w:r w:rsidRPr="00542029">
        <w:rPr>
          <w:rFonts w:ascii="Times New Roman" w:eastAsia="Times New Roman" w:hAnsi="Times New Roman"/>
          <w:i/>
          <w:iCs/>
          <w:sz w:val="24"/>
          <w:lang w:val="en-US"/>
        </w:rPr>
        <w:t>34</w:t>
      </w:r>
      <w:r w:rsidRPr="00542029">
        <w:rPr>
          <w:rFonts w:ascii="Times New Roman" w:eastAsia="Times New Roman" w:hAnsi="Times New Roman"/>
          <w:sz w:val="24"/>
          <w:lang w:val="en-US"/>
        </w:rPr>
        <w:t xml:space="preserve">(2), 115–142. </w:t>
      </w:r>
    </w:p>
    <w:p w14:paraId="49E8BED7" w14:textId="3318403D" w:rsidR="00761795" w:rsidRPr="00542029" w:rsidRDefault="00761795" w:rsidP="00385A1F">
      <w:pPr>
        <w:shd w:val="clear" w:color="auto" w:fill="FFFFFF" w:themeFill="background1"/>
        <w:spacing w:line="480" w:lineRule="auto"/>
        <w:ind w:hanging="480"/>
        <w:rPr>
          <w:rFonts w:ascii="Times New Roman" w:eastAsia="Times New Roman" w:hAnsi="Times New Roman"/>
          <w:sz w:val="24"/>
          <w:lang w:val="en-US" w:eastAsia="de-CH"/>
        </w:rPr>
      </w:pPr>
      <w:r w:rsidRPr="00963FD3">
        <w:rPr>
          <w:rFonts w:ascii="Times New Roman" w:eastAsia="Times New Roman" w:hAnsi="Times New Roman"/>
          <w:sz w:val="24"/>
          <w:lang w:val="en-US" w:eastAsia="de-CH"/>
        </w:rPr>
        <w:t xml:space="preserve">Cowell, F. (2011). </w:t>
      </w:r>
      <w:r w:rsidRPr="00963FD3">
        <w:rPr>
          <w:rFonts w:ascii="Times New Roman" w:eastAsia="Times New Roman" w:hAnsi="Times New Roman"/>
          <w:i/>
          <w:iCs/>
          <w:sz w:val="24"/>
          <w:lang w:val="en-US" w:eastAsia="de-CH"/>
        </w:rPr>
        <w:t>Measuring inequality</w:t>
      </w:r>
      <w:r w:rsidRPr="00963FD3">
        <w:rPr>
          <w:rFonts w:ascii="Times New Roman" w:eastAsia="Times New Roman" w:hAnsi="Times New Roman"/>
          <w:sz w:val="24"/>
          <w:lang w:val="en-US" w:eastAsia="de-CH"/>
        </w:rPr>
        <w:t xml:space="preserve">. </w:t>
      </w:r>
      <w:r w:rsidR="00385A1F">
        <w:rPr>
          <w:rFonts w:ascii="Times New Roman" w:eastAsia="Times New Roman" w:hAnsi="Times New Roman"/>
          <w:sz w:val="24"/>
          <w:lang w:val="en-US" w:eastAsia="de-CH"/>
        </w:rPr>
        <w:t xml:space="preserve">Oxford: </w:t>
      </w:r>
      <w:r w:rsidRPr="00963FD3">
        <w:rPr>
          <w:rFonts w:ascii="Times New Roman" w:eastAsia="Times New Roman" w:hAnsi="Times New Roman"/>
          <w:sz w:val="24"/>
          <w:lang w:val="en-US" w:eastAsia="de-CH"/>
        </w:rPr>
        <w:t xml:space="preserve">Oxford University Press. </w:t>
      </w:r>
    </w:p>
    <w:p w14:paraId="30C3D464" w14:textId="77777777" w:rsidR="00542029" w:rsidRPr="00542029" w:rsidRDefault="00542029" w:rsidP="00385A1F">
      <w:pPr>
        <w:shd w:val="clear" w:color="auto" w:fill="FFFFFF" w:themeFill="background1"/>
        <w:spacing w:line="480" w:lineRule="auto"/>
        <w:ind w:hanging="480"/>
        <w:rPr>
          <w:rFonts w:ascii="Times New Roman" w:eastAsia="Times New Roman" w:hAnsi="Times New Roman"/>
          <w:sz w:val="24"/>
          <w:lang w:val="en-US"/>
        </w:rPr>
      </w:pPr>
      <w:r w:rsidRPr="00542029">
        <w:rPr>
          <w:rFonts w:ascii="Times New Roman" w:eastAsia="Times New Roman" w:hAnsi="Times New Roman"/>
          <w:sz w:val="24"/>
          <w:lang w:val="en-US"/>
        </w:rPr>
        <w:t xml:space="preserve">Cowell, F. A., &amp; Flachaire, E. (2007). Income distribution and inequality measurement: the problem of extreme values. </w:t>
      </w:r>
      <w:r w:rsidRPr="00542029">
        <w:rPr>
          <w:rFonts w:ascii="Times New Roman" w:eastAsia="Times New Roman" w:hAnsi="Times New Roman"/>
          <w:i/>
          <w:iCs/>
          <w:sz w:val="24"/>
          <w:lang w:val="en-US"/>
        </w:rPr>
        <w:t>Journal of Econometrics</w:t>
      </w:r>
      <w:r w:rsidRPr="00542029">
        <w:rPr>
          <w:rFonts w:ascii="Times New Roman" w:eastAsia="Times New Roman" w:hAnsi="Times New Roman"/>
          <w:sz w:val="24"/>
          <w:lang w:val="en-US"/>
        </w:rPr>
        <w:t xml:space="preserve">, </w:t>
      </w:r>
      <w:r w:rsidRPr="00542029">
        <w:rPr>
          <w:rFonts w:ascii="Times New Roman" w:eastAsia="Times New Roman" w:hAnsi="Times New Roman"/>
          <w:i/>
          <w:iCs/>
          <w:sz w:val="24"/>
          <w:lang w:val="en-US"/>
        </w:rPr>
        <w:t>141</w:t>
      </w:r>
      <w:r w:rsidRPr="00542029">
        <w:rPr>
          <w:rFonts w:ascii="Times New Roman" w:eastAsia="Times New Roman" w:hAnsi="Times New Roman"/>
          <w:sz w:val="24"/>
          <w:lang w:val="en-US"/>
        </w:rPr>
        <w:t>(2), 1044–1072.</w:t>
      </w:r>
    </w:p>
    <w:p w14:paraId="1CA4530A" w14:textId="77777777" w:rsidR="00542029" w:rsidRPr="00542029" w:rsidRDefault="00542029" w:rsidP="00385A1F">
      <w:pPr>
        <w:shd w:val="clear" w:color="auto" w:fill="FFFFFF" w:themeFill="background1"/>
        <w:spacing w:line="480" w:lineRule="auto"/>
        <w:ind w:hanging="480"/>
        <w:rPr>
          <w:rFonts w:ascii="Times New Roman" w:eastAsia="Times New Roman" w:hAnsi="Times New Roman"/>
          <w:sz w:val="24"/>
          <w:lang w:val="en-US"/>
        </w:rPr>
      </w:pPr>
      <w:r w:rsidRPr="00542029">
        <w:rPr>
          <w:rFonts w:ascii="Times New Roman" w:eastAsia="Times New Roman" w:hAnsi="Times New Roman"/>
          <w:sz w:val="24"/>
          <w:lang w:val="en-US"/>
        </w:rPr>
        <w:t xml:space="preserve">Dell, F., Piketty, T., &amp; Saez, E. (2007). Income and wealth concentration in Switzerland over the 20th century. In </w:t>
      </w:r>
      <w:r w:rsidRPr="00542029">
        <w:rPr>
          <w:rFonts w:ascii="Times New Roman" w:eastAsia="Times New Roman" w:hAnsi="Times New Roman"/>
          <w:i/>
          <w:iCs/>
          <w:sz w:val="24"/>
          <w:lang w:val="en-US"/>
        </w:rPr>
        <w:t>Top Incomes Over the Twentieth Century: A Contrast Between Continental European and English-Speaking Countries</w:t>
      </w:r>
      <w:r w:rsidRPr="00542029">
        <w:rPr>
          <w:rFonts w:ascii="Times New Roman" w:eastAsia="Times New Roman" w:hAnsi="Times New Roman"/>
          <w:sz w:val="24"/>
          <w:lang w:val="en-US"/>
        </w:rPr>
        <w:t xml:space="preserve"> (pp. 472–500). Oxford: Oxford University Press.</w:t>
      </w:r>
    </w:p>
    <w:p w14:paraId="671274C8" w14:textId="1FC3F6C3" w:rsidR="00542029" w:rsidRPr="00542029" w:rsidRDefault="00542029" w:rsidP="00385A1F">
      <w:pPr>
        <w:shd w:val="clear" w:color="auto" w:fill="FFFFFF" w:themeFill="background1"/>
        <w:spacing w:line="480" w:lineRule="auto"/>
        <w:ind w:hanging="480"/>
        <w:rPr>
          <w:rFonts w:ascii="Times New Roman" w:eastAsia="Times New Roman" w:hAnsi="Times New Roman"/>
          <w:sz w:val="24"/>
          <w:lang w:val="en-US"/>
        </w:rPr>
      </w:pPr>
      <w:r w:rsidRPr="00542029">
        <w:rPr>
          <w:rFonts w:ascii="Times New Roman" w:eastAsia="Times New Roman" w:hAnsi="Times New Roman"/>
          <w:sz w:val="24"/>
          <w:lang w:val="en-US"/>
        </w:rPr>
        <w:t xml:space="preserve">De Maio, F. G. (2007). Income inequality measures. </w:t>
      </w:r>
      <w:r w:rsidRPr="00542029">
        <w:rPr>
          <w:rFonts w:ascii="Times New Roman" w:eastAsia="Times New Roman" w:hAnsi="Times New Roman"/>
          <w:i/>
          <w:iCs/>
          <w:sz w:val="24"/>
          <w:lang w:val="en-US"/>
        </w:rPr>
        <w:t>Journal of Epidemiology and Community Health</w:t>
      </w:r>
      <w:r w:rsidRPr="00542029">
        <w:rPr>
          <w:rFonts w:ascii="Times New Roman" w:eastAsia="Times New Roman" w:hAnsi="Times New Roman"/>
          <w:sz w:val="24"/>
          <w:lang w:val="en-US"/>
        </w:rPr>
        <w:t xml:space="preserve">, </w:t>
      </w:r>
      <w:r w:rsidRPr="00542029">
        <w:rPr>
          <w:rFonts w:ascii="Times New Roman" w:eastAsia="Times New Roman" w:hAnsi="Times New Roman"/>
          <w:i/>
          <w:iCs/>
          <w:sz w:val="24"/>
          <w:lang w:val="en-US"/>
        </w:rPr>
        <w:t>61</w:t>
      </w:r>
      <w:r w:rsidRPr="00542029">
        <w:rPr>
          <w:rFonts w:ascii="Times New Roman" w:eastAsia="Times New Roman" w:hAnsi="Times New Roman"/>
          <w:sz w:val="24"/>
          <w:lang w:val="en-US"/>
        </w:rPr>
        <w:t xml:space="preserve">(10), 849–852. </w:t>
      </w:r>
    </w:p>
    <w:p w14:paraId="21F85B97" w14:textId="5B96C46A" w:rsidR="00E9741A" w:rsidRPr="00E9741A" w:rsidRDefault="00E9741A" w:rsidP="00385A1F">
      <w:pPr>
        <w:shd w:val="clear" w:color="auto" w:fill="FFFFFF" w:themeFill="background1"/>
        <w:spacing w:line="480" w:lineRule="auto"/>
        <w:ind w:hanging="480"/>
        <w:rPr>
          <w:rFonts w:ascii="Times New Roman" w:eastAsia="Times New Roman" w:hAnsi="Times New Roman"/>
          <w:sz w:val="24"/>
          <w:lang w:eastAsia="de-CH"/>
        </w:rPr>
      </w:pPr>
      <w:r w:rsidRPr="00E9741A">
        <w:rPr>
          <w:rFonts w:ascii="Times New Roman" w:eastAsia="Times New Roman" w:hAnsi="Times New Roman"/>
          <w:sz w:val="24"/>
          <w:lang w:eastAsia="de-CH"/>
        </w:rPr>
        <w:t>EFD. (2008). WEISUNG des EFD über die Erhebung und Lieferung der erforderlichen Daten durch die Kantone gestützt auf Artikel 22 der Verordnung vom 7. November 2007 über den Finanz- und Lastenausgleich.</w:t>
      </w:r>
    </w:p>
    <w:p w14:paraId="6BF2C139" w14:textId="37149B9A" w:rsidR="00492093" w:rsidRPr="00492093" w:rsidRDefault="00492093" w:rsidP="00385A1F">
      <w:pPr>
        <w:shd w:val="clear" w:color="auto" w:fill="FFFFFF" w:themeFill="background1"/>
        <w:spacing w:line="480" w:lineRule="auto"/>
        <w:ind w:hanging="480"/>
        <w:rPr>
          <w:rFonts w:ascii="Times New Roman" w:eastAsia="Times New Roman" w:hAnsi="Times New Roman"/>
          <w:sz w:val="24"/>
          <w:lang w:val="en-US"/>
        </w:rPr>
      </w:pPr>
      <w:r w:rsidRPr="0070434A">
        <w:rPr>
          <w:rFonts w:ascii="Times New Roman" w:eastAsia="Times New Roman" w:hAnsi="Times New Roman"/>
          <w:sz w:val="24"/>
          <w:shd w:val="clear" w:color="auto" w:fill="FFFFFF" w:themeFill="background1"/>
          <w:lang w:val="en-US" w:eastAsia="de-CH"/>
        </w:rPr>
        <w:t>EUROSTAT. (2015). European Union statistics on income and living conditions (EU-SILC). Retrieved from</w:t>
      </w:r>
      <w:r w:rsidRPr="00871BAC">
        <w:rPr>
          <w:rFonts w:ascii="Times New Roman" w:eastAsia="Times New Roman" w:hAnsi="Times New Roman"/>
          <w:sz w:val="24"/>
          <w:shd w:val="clear" w:color="auto" w:fill="FFFF00"/>
          <w:lang w:val="en-US" w:eastAsia="de-CH"/>
        </w:rPr>
        <w:t xml:space="preserve"> </w:t>
      </w:r>
      <w:r w:rsidR="0070434A" w:rsidRPr="0070434A">
        <w:rPr>
          <w:lang w:val="en-US"/>
        </w:rPr>
        <w:t>http://ec.europa.eu/eurostat/web/microdata/european_union_statistics_on_income_and_living_conditions</w:t>
      </w:r>
      <w:r w:rsidR="0070434A" w:rsidRPr="0070434A">
        <w:rPr>
          <w:shd w:val="clear" w:color="auto" w:fill="FFFF00"/>
          <w:lang w:val="en-US"/>
        </w:rPr>
        <w:t xml:space="preserve"> </w:t>
      </w:r>
    </w:p>
    <w:p w14:paraId="709339EF" w14:textId="3F147F32" w:rsidR="00542029" w:rsidRPr="0070434A" w:rsidRDefault="00E9741A" w:rsidP="00385A1F">
      <w:pPr>
        <w:shd w:val="clear" w:color="auto" w:fill="FFFFFF" w:themeFill="background1"/>
        <w:spacing w:line="480" w:lineRule="auto"/>
        <w:ind w:hanging="480"/>
        <w:rPr>
          <w:rFonts w:ascii="Times New Roman" w:eastAsia="Times New Roman" w:hAnsi="Times New Roman"/>
          <w:sz w:val="24"/>
          <w:lang w:val="en-US"/>
        </w:rPr>
      </w:pPr>
      <w:r w:rsidRPr="0070434A">
        <w:rPr>
          <w:rFonts w:ascii="Times New Roman" w:eastAsia="Times New Roman" w:hAnsi="Times New Roman"/>
          <w:sz w:val="24"/>
          <w:lang w:val="en-US"/>
        </w:rPr>
        <w:t xml:space="preserve">ESTV </w:t>
      </w:r>
      <w:r w:rsidR="00542029" w:rsidRPr="0070434A">
        <w:rPr>
          <w:rFonts w:ascii="Times New Roman" w:eastAsia="Times New Roman" w:hAnsi="Times New Roman"/>
          <w:sz w:val="24"/>
          <w:lang w:val="en-US"/>
        </w:rPr>
        <w:t xml:space="preserve">(2014). </w:t>
      </w:r>
      <w:r w:rsidR="00542029" w:rsidRPr="0070434A">
        <w:rPr>
          <w:rFonts w:ascii="Times New Roman" w:eastAsia="Times New Roman" w:hAnsi="Times New Roman"/>
          <w:i/>
          <w:sz w:val="24"/>
          <w:lang w:val="en-US"/>
        </w:rPr>
        <w:t>Verteilung des Wohlstands in der Schweiz</w:t>
      </w:r>
      <w:r w:rsidR="00542029" w:rsidRPr="0070434A">
        <w:rPr>
          <w:rFonts w:ascii="Times New Roman" w:eastAsia="Times New Roman" w:hAnsi="Times New Roman"/>
          <w:sz w:val="24"/>
          <w:lang w:val="en-US"/>
        </w:rPr>
        <w:t>.</w:t>
      </w:r>
      <w:r w:rsidR="00385A1F" w:rsidRPr="0070434A">
        <w:rPr>
          <w:rFonts w:ascii="Times New Roman" w:eastAsia="Times New Roman" w:hAnsi="Times New Roman"/>
          <w:sz w:val="24"/>
          <w:lang w:val="en-US"/>
        </w:rPr>
        <w:t xml:space="preserve"> Bericht des Bundesrates in Erfüllung des Postulats 10.4046 von Jacqueline Fehr vom 07.12.2010. Bern</w:t>
      </w:r>
      <w:r w:rsidR="0070434A">
        <w:rPr>
          <w:rFonts w:ascii="Times New Roman" w:eastAsia="Times New Roman" w:hAnsi="Times New Roman"/>
          <w:sz w:val="24"/>
          <w:lang w:val="en-US"/>
        </w:rPr>
        <w:t>.</w:t>
      </w:r>
    </w:p>
    <w:p w14:paraId="5B226655" w14:textId="77777777" w:rsidR="00542029" w:rsidRPr="00542029" w:rsidRDefault="00542029" w:rsidP="00385A1F">
      <w:pPr>
        <w:shd w:val="clear" w:color="auto" w:fill="FFFFFF" w:themeFill="background1"/>
        <w:spacing w:line="480" w:lineRule="auto"/>
        <w:ind w:hanging="480"/>
        <w:rPr>
          <w:rFonts w:ascii="Times New Roman" w:eastAsia="Times New Roman" w:hAnsi="Times New Roman"/>
          <w:sz w:val="24"/>
          <w:lang w:val="en-US"/>
        </w:rPr>
      </w:pPr>
      <w:r w:rsidRPr="00542029">
        <w:rPr>
          <w:rFonts w:ascii="Times New Roman" w:eastAsia="Times New Roman" w:hAnsi="Times New Roman"/>
          <w:sz w:val="24"/>
          <w:lang w:val="en-US"/>
        </w:rPr>
        <w:t xml:space="preserve">Feld, L. P., &amp; Frey, B. S. (2006). Tax Evasion in Switzerland: The Roles of Deterrence and Tax Morale. In </w:t>
      </w:r>
      <w:r w:rsidRPr="00542029">
        <w:rPr>
          <w:rFonts w:ascii="Times New Roman" w:eastAsia="Times New Roman" w:hAnsi="Times New Roman"/>
          <w:i/>
          <w:iCs/>
          <w:sz w:val="24"/>
          <w:lang w:val="en-US"/>
        </w:rPr>
        <w:t>Working paper series: Institute for Empirical Research in Economics</w:t>
      </w:r>
      <w:r w:rsidRPr="00542029">
        <w:rPr>
          <w:rFonts w:ascii="Times New Roman" w:eastAsia="Times New Roman" w:hAnsi="Times New Roman"/>
          <w:sz w:val="24"/>
          <w:lang w:val="en-US"/>
        </w:rPr>
        <w:t xml:space="preserve"> (Vol. 284, pp. 123–153). Zürich.</w:t>
      </w:r>
    </w:p>
    <w:p w14:paraId="0D2CDF00" w14:textId="0D73C8E9" w:rsidR="00871BAC" w:rsidRPr="00871BAC" w:rsidRDefault="00871BAC" w:rsidP="00385A1F">
      <w:pPr>
        <w:shd w:val="clear" w:color="auto" w:fill="FFFFFF" w:themeFill="background1"/>
        <w:spacing w:line="480" w:lineRule="auto"/>
        <w:ind w:hanging="480"/>
        <w:rPr>
          <w:rFonts w:ascii="Times New Roman" w:eastAsia="Times New Roman" w:hAnsi="Times New Roman"/>
          <w:sz w:val="24"/>
          <w:lang w:val="en-US" w:eastAsia="de-CH"/>
        </w:rPr>
      </w:pPr>
      <w:r w:rsidRPr="00871BAC">
        <w:rPr>
          <w:rFonts w:ascii="Times New Roman" w:eastAsia="Times New Roman" w:hAnsi="Times New Roman"/>
          <w:sz w:val="24"/>
          <w:lang w:val="en-US" w:eastAsia="de-CH"/>
        </w:rPr>
        <w:t xml:space="preserve">Foellmi, R., &amp; Martinez, I. (2014). </w:t>
      </w:r>
      <w:r w:rsidRPr="00871BAC">
        <w:rPr>
          <w:rFonts w:ascii="Times New Roman" w:eastAsia="Times New Roman" w:hAnsi="Times New Roman"/>
          <w:i/>
          <w:iCs/>
          <w:sz w:val="24"/>
          <w:lang w:val="en-US" w:eastAsia="de-CH"/>
        </w:rPr>
        <w:t>Volatile Top Income Shares in Switzerland? Reassessing the Evolution between 1981 and 2009</w:t>
      </w:r>
      <w:r w:rsidRPr="00871BAC">
        <w:rPr>
          <w:rFonts w:ascii="Times New Roman" w:eastAsia="Times New Roman" w:hAnsi="Times New Roman"/>
          <w:sz w:val="24"/>
          <w:lang w:val="en-US" w:eastAsia="de-CH"/>
        </w:rPr>
        <w:t xml:space="preserve"> (SSRN Scholarly Paper No. ID 2501458). Rochester, NY: Social Science Research Network. </w:t>
      </w:r>
    </w:p>
    <w:p w14:paraId="4CC2FB9E" w14:textId="77777777" w:rsidR="00542029" w:rsidRPr="00542029" w:rsidRDefault="00542029" w:rsidP="0070434A">
      <w:pPr>
        <w:shd w:val="clear" w:color="auto" w:fill="FFFFFF" w:themeFill="background1"/>
        <w:spacing w:line="480" w:lineRule="auto"/>
        <w:ind w:hanging="480"/>
        <w:rPr>
          <w:rFonts w:ascii="Times New Roman" w:eastAsia="Times New Roman" w:hAnsi="Times New Roman"/>
          <w:sz w:val="24"/>
          <w:lang w:val="en-US"/>
        </w:rPr>
      </w:pPr>
      <w:r w:rsidRPr="0070434A">
        <w:rPr>
          <w:rFonts w:ascii="Times New Roman" w:eastAsia="Times New Roman" w:hAnsi="Times New Roman"/>
          <w:sz w:val="24"/>
          <w:lang w:val="en-US"/>
        </w:rPr>
        <w:t xml:space="preserve">Gornick, J. C., &amp; Jäntti. (2013). </w:t>
      </w:r>
      <w:r w:rsidRPr="0070434A">
        <w:rPr>
          <w:rFonts w:ascii="Times New Roman" w:eastAsia="Times New Roman" w:hAnsi="Times New Roman"/>
          <w:i/>
          <w:iCs/>
          <w:sz w:val="24"/>
          <w:lang w:val="en-US"/>
        </w:rPr>
        <w:t>Income inequality: economic disparities and the middle class in affluent countries</w:t>
      </w:r>
      <w:r w:rsidRPr="0070434A">
        <w:rPr>
          <w:rFonts w:ascii="Times New Roman" w:eastAsia="Times New Roman" w:hAnsi="Times New Roman"/>
          <w:sz w:val="24"/>
          <w:lang w:val="en-US"/>
        </w:rPr>
        <w:t>. Stanford: Stanford University Press.</w:t>
      </w:r>
    </w:p>
    <w:p w14:paraId="640CAE53" w14:textId="53E8F2C1" w:rsidR="00542029" w:rsidRPr="00542029" w:rsidRDefault="00542029" w:rsidP="00385A1F">
      <w:pPr>
        <w:shd w:val="clear" w:color="auto" w:fill="FFFFFF" w:themeFill="background1"/>
        <w:spacing w:line="480" w:lineRule="auto"/>
        <w:ind w:hanging="480"/>
        <w:rPr>
          <w:rFonts w:ascii="Times New Roman" w:eastAsia="Times New Roman" w:hAnsi="Times New Roman"/>
          <w:sz w:val="24"/>
          <w:lang w:val="en-US"/>
        </w:rPr>
      </w:pPr>
      <w:r w:rsidRPr="00542029">
        <w:rPr>
          <w:rFonts w:ascii="Times New Roman" w:eastAsia="Times New Roman" w:hAnsi="Times New Roman"/>
          <w:sz w:val="24"/>
          <w:lang w:val="en-US"/>
        </w:rPr>
        <w:t xml:space="preserve">Handcock, M., &amp; Morris, M. (1999). </w:t>
      </w:r>
      <w:r w:rsidRPr="00542029">
        <w:rPr>
          <w:rFonts w:ascii="Times New Roman" w:eastAsia="Times New Roman" w:hAnsi="Times New Roman"/>
          <w:i/>
          <w:iCs/>
          <w:sz w:val="24"/>
          <w:lang w:val="en-US"/>
        </w:rPr>
        <w:t>Relative Distribution Methods in the Social Sciences (Statistics for Social Science and Behavorial Sciences)</w:t>
      </w:r>
      <w:r w:rsidRPr="00542029">
        <w:rPr>
          <w:rFonts w:ascii="Times New Roman" w:eastAsia="Times New Roman" w:hAnsi="Times New Roman"/>
          <w:sz w:val="24"/>
          <w:lang w:val="en-US"/>
        </w:rPr>
        <w:t xml:space="preserve">. Springer. </w:t>
      </w:r>
    </w:p>
    <w:p w14:paraId="5588A00F" w14:textId="77777777" w:rsidR="00542029" w:rsidRPr="00542029" w:rsidRDefault="00542029" w:rsidP="00385A1F">
      <w:pPr>
        <w:shd w:val="clear" w:color="auto" w:fill="FFFFFF" w:themeFill="background1"/>
        <w:spacing w:line="480" w:lineRule="auto"/>
        <w:ind w:hanging="480"/>
        <w:rPr>
          <w:rFonts w:ascii="Times New Roman" w:eastAsia="Times New Roman" w:hAnsi="Times New Roman"/>
          <w:sz w:val="24"/>
          <w:lang w:val="en-US"/>
        </w:rPr>
      </w:pPr>
      <w:r w:rsidRPr="00542029">
        <w:rPr>
          <w:rFonts w:ascii="Times New Roman" w:eastAsia="Times New Roman" w:hAnsi="Times New Roman"/>
          <w:sz w:val="24"/>
          <w:lang w:val="en-US"/>
        </w:rPr>
        <w:t xml:space="preserve">Hao, L., &amp; Naiman, D. Q. (2010). </w:t>
      </w:r>
      <w:r w:rsidRPr="00542029">
        <w:rPr>
          <w:rFonts w:ascii="Times New Roman" w:eastAsia="Times New Roman" w:hAnsi="Times New Roman"/>
          <w:i/>
          <w:iCs/>
          <w:sz w:val="24"/>
          <w:lang w:val="en-US"/>
        </w:rPr>
        <w:t>Assessing Inequality</w:t>
      </w:r>
      <w:r w:rsidRPr="00542029">
        <w:rPr>
          <w:rFonts w:ascii="Times New Roman" w:eastAsia="Times New Roman" w:hAnsi="Times New Roman"/>
          <w:sz w:val="24"/>
          <w:lang w:val="en-US"/>
        </w:rPr>
        <w:t>. California, New Delhi, London, Singapore: SAGE.</w:t>
      </w:r>
    </w:p>
    <w:p w14:paraId="0FC6426C" w14:textId="0C65A5CB" w:rsidR="00542029" w:rsidRPr="00542029" w:rsidRDefault="00542029" w:rsidP="00385A1F">
      <w:pPr>
        <w:shd w:val="clear" w:color="auto" w:fill="FFFFFF" w:themeFill="background1"/>
        <w:spacing w:line="480" w:lineRule="auto"/>
        <w:ind w:hanging="480"/>
        <w:rPr>
          <w:rFonts w:ascii="Times New Roman" w:eastAsia="Times New Roman" w:hAnsi="Times New Roman"/>
          <w:sz w:val="24"/>
          <w:lang w:val="en-US"/>
        </w:rPr>
      </w:pPr>
      <w:r w:rsidRPr="00542029">
        <w:rPr>
          <w:rFonts w:ascii="Times New Roman" w:eastAsia="Times New Roman" w:hAnsi="Times New Roman"/>
          <w:sz w:val="24"/>
          <w:lang w:val="en-US"/>
        </w:rPr>
        <w:t xml:space="preserve">Korinek, A., Mistiaen, J. A., &amp; Ravallion, M. (2006). Survey nonresponse and the distribution of income. </w:t>
      </w:r>
      <w:r w:rsidRPr="00542029">
        <w:rPr>
          <w:rFonts w:ascii="Times New Roman" w:eastAsia="Times New Roman" w:hAnsi="Times New Roman"/>
          <w:i/>
          <w:iCs/>
          <w:sz w:val="24"/>
          <w:lang w:val="en-US"/>
        </w:rPr>
        <w:t>The Journal of Economic Inequality</w:t>
      </w:r>
      <w:r w:rsidRPr="00542029">
        <w:rPr>
          <w:rFonts w:ascii="Times New Roman" w:eastAsia="Times New Roman" w:hAnsi="Times New Roman"/>
          <w:sz w:val="24"/>
          <w:lang w:val="en-US"/>
        </w:rPr>
        <w:t xml:space="preserve">, </w:t>
      </w:r>
      <w:r w:rsidRPr="00542029">
        <w:rPr>
          <w:rFonts w:ascii="Times New Roman" w:eastAsia="Times New Roman" w:hAnsi="Times New Roman"/>
          <w:i/>
          <w:iCs/>
          <w:sz w:val="24"/>
          <w:lang w:val="en-US"/>
        </w:rPr>
        <w:t>4</w:t>
      </w:r>
      <w:r w:rsidRPr="00542029">
        <w:rPr>
          <w:rFonts w:ascii="Times New Roman" w:eastAsia="Times New Roman" w:hAnsi="Times New Roman"/>
          <w:sz w:val="24"/>
          <w:lang w:val="en-US"/>
        </w:rPr>
        <w:t xml:space="preserve">(1), 33–55. </w:t>
      </w:r>
    </w:p>
    <w:p w14:paraId="43EEF0DE" w14:textId="77777777" w:rsidR="00542029" w:rsidRPr="00542029" w:rsidRDefault="00542029" w:rsidP="00385A1F">
      <w:pPr>
        <w:shd w:val="clear" w:color="auto" w:fill="FFFFFF" w:themeFill="background1"/>
        <w:spacing w:line="480" w:lineRule="auto"/>
        <w:ind w:hanging="480"/>
        <w:rPr>
          <w:rFonts w:ascii="Times New Roman" w:eastAsia="Times New Roman" w:hAnsi="Times New Roman"/>
          <w:sz w:val="24"/>
          <w:lang w:val="en-US"/>
        </w:rPr>
      </w:pPr>
      <w:r w:rsidRPr="00542029">
        <w:rPr>
          <w:rFonts w:ascii="Times New Roman" w:eastAsia="Times New Roman" w:hAnsi="Times New Roman"/>
          <w:sz w:val="24"/>
          <w:lang w:val="en-US"/>
        </w:rPr>
        <w:t xml:space="preserve">Kuznets, S. (1955). Economic growth and income inequality. </w:t>
      </w:r>
      <w:r w:rsidRPr="00542029">
        <w:rPr>
          <w:rFonts w:ascii="Times New Roman" w:eastAsia="Times New Roman" w:hAnsi="Times New Roman"/>
          <w:i/>
          <w:iCs/>
          <w:sz w:val="24"/>
          <w:lang w:val="en-US"/>
        </w:rPr>
        <w:t>The American Economic Review</w:t>
      </w:r>
      <w:r w:rsidRPr="00542029">
        <w:rPr>
          <w:rFonts w:ascii="Times New Roman" w:eastAsia="Times New Roman" w:hAnsi="Times New Roman"/>
          <w:sz w:val="24"/>
          <w:lang w:val="en-US"/>
        </w:rPr>
        <w:t xml:space="preserve">, </w:t>
      </w:r>
      <w:r w:rsidRPr="00542029">
        <w:rPr>
          <w:rFonts w:ascii="Times New Roman" w:eastAsia="Times New Roman" w:hAnsi="Times New Roman"/>
          <w:i/>
          <w:iCs/>
          <w:sz w:val="24"/>
          <w:lang w:val="en-US"/>
        </w:rPr>
        <w:t>45</w:t>
      </w:r>
      <w:r w:rsidRPr="00542029">
        <w:rPr>
          <w:rFonts w:ascii="Times New Roman" w:eastAsia="Times New Roman" w:hAnsi="Times New Roman"/>
          <w:sz w:val="24"/>
          <w:lang w:val="en-US"/>
        </w:rPr>
        <w:t>(1), 1–28.</w:t>
      </w:r>
    </w:p>
    <w:p w14:paraId="1F197A5D" w14:textId="6A001386" w:rsidR="00542029" w:rsidRPr="00FB5E6C" w:rsidRDefault="00542029" w:rsidP="00385A1F">
      <w:pPr>
        <w:shd w:val="clear" w:color="auto" w:fill="FFFFFF" w:themeFill="background1"/>
        <w:spacing w:line="480" w:lineRule="auto"/>
        <w:ind w:hanging="480"/>
        <w:rPr>
          <w:rFonts w:ascii="Times New Roman" w:eastAsia="Times New Roman" w:hAnsi="Times New Roman"/>
          <w:sz w:val="24"/>
          <w:lang w:val="en-US"/>
        </w:rPr>
      </w:pPr>
      <w:r w:rsidRPr="009E5AF2">
        <w:rPr>
          <w:rFonts w:ascii="Times New Roman" w:eastAsia="Times New Roman" w:hAnsi="Times New Roman"/>
          <w:sz w:val="24"/>
        </w:rPr>
        <w:t xml:space="preserve">Modetta, C., &amp; Müller, B. (2012). Einkommensungleichheit und staatliche Umverteilung. </w:t>
      </w:r>
      <w:r w:rsidRPr="00FB5E6C">
        <w:rPr>
          <w:rFonts w:ascii="Times New Roman" w:eastAsia="Times New Roman" w:hAnsi="Times New Roman"/>
          <w:i/>
          <w:iCs/>
          <w:sz w:val="24"/>
          <w:lang w:val="en-US"/>
        </w:rPr>
        <w:t xml:space="preserve">Bundesamt </w:t>
      </w:r>
      <w:r w:rsidR="0070434A">
        <w:rPr>
          <w:rFonts w:ascii="Times New Roman" w:eastAsia="Times New Roman" w:hAnsi="Times New Roman"/>
          <w:i/>
          <w:iCs/>
          <w:sz w:val="24"/>
          <w:lang w:val="en-US"/>
        </w:rPr>
        <w:t>f</w:t>
      </w:r>
      <w:r w:rsidRPr="00FB5E6C">
        <w:rPr>
          <w:rFonts w:ascii="Times New Roman" w:eastAsia="Times New Roman" w:hAnsi="Times New Roman"/>
          <w:i/>
          <w:iCs/>
          <w:sz w:val="24"/>
          <w:lang w:val="en-US"/>
        </w:rPr>
        <w:t>ür Statistik, Neuchâtel</w:t>
      </w:r>
      <w:r w:rsidRPr="00FB5E6C">
        <w:rPr>
          <w:rFonts w:ascii="Times New Roman" w:eastAsia="Times New Roman" w:hAnsi="Times New Roman"/>
          <w:sz w:val="24"/>
          <w:lang w:val="en-US"/>
        </w:rPr>
        <w:t>.</w:t>
      </w:r>
    </w:p>
    <w:p w14:paraId="29E6078C" w14:textId="77777777" w:rsidR="00542029" w:rsidRPr="0070434A" w:rsidRDefault="00542029" w:rsidP="00385A1F">
      <w:pPr>
        <w:shd w:val="clear" w:color="auto" w:fill="FFFFFF" w:themeFill="background1"/>
        <w:spacing w:line="480" w:lineRule="auto"/>
        <w:ind w:hanging="480"/>
        <w:rPr>
          <w:rFonts w:ascii="Times New Roman" w:eastAsia="Times New Roman" w:hAnsi="Times New Roman"/>
          <w:sz w:val="24"/>
          <w:lang w:val="en-US"/>
        </w:rPr>
      </w:pPr>
      <w:r w:rsidRPr="0070434A">
        <w:rPr>
          <w:rFonts w:ascii="Times New Roman" w:eastAsia="Times New Roman" w:hAnsi="Times New Roman"/>
          <w:sz w:val="24"/>
          <w:lang w:val="en-US"/>
        </w:rPr>
        <w:t xml:space="preserve">OECD. (2008). </w:t>
      </w:r>
      <w:r w:rsidRPr="0070434A">
        <w:rPr>
          <w:rFonts w:ascii="Times New Roman" w:eastAsia="Times New Roman" w:hAnsi="Times New Roman"/>
          <w:i/>
          <w:iCs/>
          <w:sz w:val="24"/>
          <w:lang w:val="en-US"/>
        </w:rPr>
        <w:t>Growing Unequal? Income Distribution and Poverty in OECD Countries</w:t>
      </w:r>
      <w:r w:rsidRPr="0070434A">
        <w:rPr>
          <w:rFonts w:ascii="Times New Roman" w:eastAsia="Times New Roman" w:hAnsi="Times New Roman"/>
          <w:sz w:val="24"/>
          <w:lang w:val="en-US"/>
        </w:rPr>
        <w:t>. OECD Publishing.</w:t>
      </w:r>
    </w:p>
    <w:p w14:paraId="78BC3F54" w14:textId="77777777" w:rsidR="00542029" w:rsidRPr="00542029" w:rsidRDefault="00542029" w:rsidP="00385A1F">
      <w:pPr>
        <w:shd w:val="clear" w:color="auto" w:fill="FFFFFF" w:themeFill="background1"/>
        <w:spacing w:line="480" w:lineRule="auto"/>
        <w:ind w:hanging="480"/>
        <w:rPr>
          <w:rFonts w:ascii="Times New Roman" w:eastAsia="Times New Roman" w:hAnsi="Times New Roman"/>
          <w:sz w:val="24"/>
          <w:lang w:val="en-US"/>
        </w:rPr>
      </w:pPr>
      <w:r w:rsidRPr="0070434A">
        <w:rPr>
          <w:rFonts w:ascii="Times New Roman" w:eastAsia="Times New Roman" w:hAnsi="Times New Roman"/>
          <w:sz w:val="24"/>
          <w:lang w:val="en-US"/>
        </w:rPr>
        <w:t xml:space="preserve">OECD. (2011). </w:t>
      </w:r>
      <w:r w:rsidRPr="0070434A">
        <w:rPr>
          <w:rFonts w:ascii="Times New Roman" w:eastAsia="Times New Roman" w:hAnsi="Times New Roman"/>
          <w:i/>
          <w:iCs/>
          <w:sz w:val="24"/>
          <w:lang w:val="en-US"/>
        </w:rPr>
        <w:t>Divided We Stand. Why Inequality Keeps Rising</w:t>
      </w:r>
      <w:r w:rsidRPr="0070434A">
        <w:rPr>
          <w:rFonts w:ascii="Times New Roman" w:eastAsia="Times New Roman" w:hAnsi="Times New Roman"/>
          <w:sz w:val="24"/>
          <w:lang w:val="en-US"/>
        </w:rPr>
        <w:t>. OECD Publishing.</w:t>
      </w:r>
    </w:p>
    <w:p w14:paraId="26742D7A" w14:textId="46EF30F4" w:rsidR="00674AD5" w:rsidRPr="00674AD5" w:rsidRDefault="00674AD5" w:rsidP="00385A1F">
      <w:pPr>
        <w:shd w:val="clear" w:color="auto" w:fill="FFFFFF" w:themeFill="background1"/>
        <w:spacing w:line="480" w:lineRule="auto"/>
        <w:ind w:hanging="480"/>
        <w:rPr>
          <w:rFonts w:ascii="Times New Roman" w:eastAsia="Times New Roman" w:hAnsi="Times New Roman"/>
          <w:sz w:val="24"/>
          <w:lang w:val="fr-CH"/>
        </w:rPr>
      </w:pPr>
      <w:r>
        <w:rPr>
          <w:rFonts w:ascii="Times New Roman" w:eastAsia="Times New Roman" w:hAnsi="Times New Roman"/>
          <w:sz w:val="24"/>
          <w:lang w:val="en-US"/>
        </w:rPr>
        <w:t>OECD. (2013</w:t>
      </w:r>
      <w:r w:rsidRPr="00542029">
        <w:rPr>
          <w:rFonts w:ascii="Times New Roman" w:eastAsia="Times New Roman" w:hAnsi="Times New Roman"/>
          <w:sz w:val="24"/>
          <w:lang w:val="en-US"/>
        </w:rPr>
        <w:t xml:space="preserve">). </w:t>
      </w:r>
      <w:r w:rsidRPr="00542029">
        <w:rPr>
          <w:rFonts w:ascii="Times New Roman" w:eastAsia="Times New Roman" w:hAnsi="Times New Roman"/>
          <w:i/>
          <w:iCs/>
          <w:sz w:val="24"/>
          <w:lang w:val="en-US"/>
        </w:rPr>
        <w:t>OECD Framework for Statistics on the Distribution of Household Income, Consumption and Wealth</w:t>
      </w:r>
      <w:r w:rsidRPr="00542029">
        <w:rPr>
          <w:rFonts w:ascii="Times New Roman" w:eastAsia="Times New Roman" w:hAnsi="Times New Roman"/>
          <w:sz w:val="24"/>
          <w:lang w:val="en-US"/>
        </w:rPr>
        <w:t xml:space="preserve">. </w:t>
      </w:r>
      <w:r>
        <w:rPr>
          <w:rFonts w:ascii="Times New Roman" w:eastAsia="Times New Roman" w:hAnsi="Times New Roman"/>
          <w:sz w:val="24"/>
          <w:lang w:val="fr-CH"/>
        </w:rPr>
        <w:t>OECD Publishing.</w:t>
      </w:r>
    </w:p>
    <w:p w14:paraId="71894257" w14:textId="106086EB" w:rsidR="00E9741A" w:rsidRPr="00E9741A" w:rsidRDefault="00E9741A" w:rsidP="00385A1F">
      <w:pPr>
        <w:shd w:val="clear" w:color="auto" w:fill="FFFFFF" w:themeFill="background1"/>
        <w:spacing w:line="480" w:lineRule="auto"/>
        <w:ind w:hanging="480"/>
        <w:rPr>
          <w:rFonts w:ascii="Times New Roman" w:eastAsia="Times New Roman" w:hAnsi="Times New Roman"/>
          <w:sz w:val="24"/>
          <w:lang w:eastAsia="de-CH"/>
        </w:rPr>
      </w:pPr>
      <w:r w:rsidRPr="00E9741A">
        <w:rPr>
          <w:rFonts w:ascii="Times New Roman" w:eastAsia="Times New Roman" w:hAnsi="Times New Roman"/>
          <w:sz w:val="24"/>
          <w:lang w:val="fr-CH" w:eastAsia="de-CH"/>
        </w:rPr>
        <w:t xml:space="preserve">Peters, R. (2005). </w:t>
      </w:r>
      <w:r w:rsidRPr="00E9741A">
        <w:rPr>
          <w:rFonts w:ascii="Times New Roman" w:eastAsia="Times New Roman" w:hAnsi="Times New Roman"/>
          <w:i/>
          <w:iCs/>
          <w:sz w:val="24"/>
          <w:lang w:val="fr-CH" w:eastAsia="de-CH"/>
        </w:rPr>
        <w:t>Effet des déductions du l’impöt fédéral direct des personnes physiques</w:t>
      </w:r>
      <w:r w:rsidRPr="00E9741A">
        <w:rPr>
          <w:rFonts w:ascii="Times New Roman" w:eastAsia="Times New Roman" w:hAnsi="Times New Roman"/>
          <w:sz w:val="24"/>
          <w:lang w:val="fr-CH" w:eastAsia="de-CH"/>
        </w:rPr>
        <w:t xml:space="preserve">. </w:t>
      </w:r>
      <w:r>
        <w:rPr>
          <w:rFonts w:ascii="Times New Roman" w:eastAsia="Times New Roman" w:hAnsi="Times New Roman"/>
          <w:sz w:val="24"/>
          <w:lang w:eastAsia="de-CH"/>
        </w:rPr>
        <w:t xml:space="preserve">Bern: </w:t>
      </w:r>
      <w:r w:rsidRPr="00E9741A">
        <w:rPr>
          <w:rFonts w:ascii="Times New Roman" w:eastAsia="Times New Roman" w:hAnsi="Times New Roman"/>
          <w:sz w:val="24"/>
          <w:lang w:eastAsia="de-CH"/>
        </w:rPr>
        <w:t>Administration fédéral des contributions AFC</w:t>
      </w:r>
      <w:r w:rsidR="0070434A">
        <w:rPr>
          <w:rFonts w:ascii="Times New Roman" w:eastAsia="Times New Roman" w:hAnsi="Times New Roman"/>
          <w:sz w:val="24"/>
          <w:lang w:eastAsia="de-CH"/>
        </w:rPr>
        <w:t>.</w:t>
      </w:r>
    </w:p>
    <w:p w14:paraId="6514056E" w14:textId="77777777" w:rsidR="00542029" w:rsidRPr="00542029" w:rsidRDefault="00542029" w:rsidP="00385A1F">
      <w:pPr>
        <w:shd w:val="clear" w:color="auto" w:fill="FFFFFF" w:themeFill="background1"/>
        <w:spacing w:line="480" w:lineRule="auto"/>
        <w:ind w:hanging="480"/>
        <w:rPr>
          <w:rFonts w:ascii="Times New Roman" w:eastAsia="Times New Roman" w:hAnsi="Times New Roman"/>
          <w:sz w:val="24"/>
          <w:lang w:val="en-US"/>
        </w:rPr>
      </w:pPr>
      <w:r w:rsidRPr="009E5AF2">
        <w:rPr>
          <w:rFonts w:ascii="Times New Roman" w:eastAsia="Times New Roman" w:hAnsi="Times New Roman"/>
          <w:sz w:val="24"/>
          <w:lang w:val="fr-CH"/>
        </w:rPr>
        <w:t xml:space="preserve">Piketty, T. (2001). </w:t>
      </w:r>
      <w:r w:rsidRPr="009E5AF2">
        <w:rPr>
          <w:rFonts w:ascii="Times New Roman" w:eastAsia="Times New Roman" w:hAnsi="Times New Roman"/>
          <w:i/>
          <w:iCs/>
          <w:sz w:val="24"/>
          <w:lang w:val="fr-CH"/>
        </w:rPr>
        <w:t>Les hauts revenus en France au XXe siècle: inégalités et redistributions : 1901-1998</w:t>
      </w:r>
      <w:r w:rsidRPr="009E5AF2">
        <w:rPr>
          <w:rFonts w:ascii="Times New Roman" w:eastAsia="Times New Roman" w:hAnsi="Times New Roman"/>
          <w:sz w:val="24"/>
          <w:lang w:val="fr-CH"/>
        </w:rPr>
        <w:t xml:space="preserve">. </w:t>
      </w:r>
      <w:r w:rsidRPr="00542029">
        <w:rPr>
          <w:rFonts w:ascii="Times New Roman" w:eastAsia="Times New Roman" w:hAnsi="Times New Roman"/>
          <w:sz w:val="24"/>
          <w:lang w:val="en-US"/>
        </w:rPr>
        <w:t>Paris: Grasset.</w:t>
      </w:r>
    </w:p>
    <w:p w14:paraId="4C213124" w14:textId="6224B278" w:rsidR="00542029" w:rsidRPr="00542029" w:rsidRDefault="00542029" w:rsidP="00385A1F">
      <w:pPr>
        <w:shd w:val="clear" w:color="auto" w:fill="FFFFFF" w:themeFill="background1"/>
        <w:spacing w:line="480" w:lineRule="auto"/>
        <w:ind w:hanging="480"/>
        <w:rPr>
          <w:rFonts w:ascii="Times New Roman" w:eastAsia="Times New Roman" w:hAnsi="Times New Roman"/>
          <w:sz w:val="24"/>
          <w:lang w:val="en-US"/>
        </w:rPr>
      </w:pPr>
      <w:r w:rsidRPr="00542029">
        <w:rPr>
          <w:rFonts w:ascii="Times New Roman" w:eastAsia="Times New Roman" w:hAnsi="Times New Roman"/>
          <w:sz w:val="24"/>
          <w:lang w:val="en-US"/>
        </w:rPr>
        <w:t xml:space="preserve">Piketty, T. (2003). Income Inequality in France, 1901-1998. </w:t>
      </w:r>
      <w:r w:rsidRPr="00542029">
        <w:rPr>
          <w:rFonts w:ascii="Times New Roman" w:eastAsia="Times New Roman" w:hAnsi="Times New Roman"/>
          <w:i/>
          <w:iCs/>
          <w:sz w:val="24"/>
          <w:lang w:val="en-US"/>
        </w:rPr>
        <w:t>Journal of Political Economy</w:t>
      </w:r>
      <w:r w:rsidRPr="00542029">
        <w:rPr>
          <w:rFonts w:ascii="Times New Roman" w:eastAsia="Times New Roman" w:hAnsi="Times New Roman"/>
          <w:sz w:val="24"/>
          <w:lang w:val="en-US"/>
        </w:rPr>
        <w:t xml:space="preserve">, </w:t>
      </w:r>
      <w:r w:rsidRPr="00542029">
        <w:rPr>
          <w:rFonts w:ascii="Times New Roman" w:eastAsia="Times New Roman" w:hAnsi="Times New Roman"/>
          <w:i/>
          <w:iCs/>
          <w:sz w:val="24"/>
          <w:lang w:val="en-US"/>
        </w:rPr>
        <w:t>111</w:t>
      </w:r>
      <w:r w:rsidR="0070434A">
        <w:rPr>
          <w:rFonts w:ascii="Times New Roman" w:eastAsia="Times New Roman" w:hAnsi="Times New Roman"/>
          <w:sz w:val="24"/>
          <w:lang w:val="en-US"/>
        </w:rPr>
        <w:t>(5), 1004–1042.</w:t>
      </w:r>
    </w:p>
    <w:p w14:paraId="3067064C" w14:textId="34DFA247" w:rsidR="00542029" w:rsidRDefault="00542029" w:rsidP="00385A1F">
      <w:pPr>
        <w:shd w:val="clear" w:color="auto" w:fill="FFFFFF" w:themeFill="background1"/>
        <w:spacing w:line="480" w:lineRule="auto"/>
        <w:ind w:hanging="480"/>
        <w:rPr>
          <w:rFonts w:ascii="Times New Roman" w:eastAsia="Times New Roman" w:hAnsi="Times New Roman"/>
          <w:sz w:val="24"/>
          <w:lang w:val="en-US"/>
        </w:rPr>
      </w:pPr>
      <w:r w:rsidRPr="00542029">
        <w:rPr>
          <w:rFonts w:ascii="Times New Roman" w:eastAsia="Times New Roman" w:hAnsi="Times New Roman"/>
          <w:sz w:val="24"/>
          <w:lang w:val="en-US"/>
        </w:rPr>
        <w:t xml:space="preserve">Piketty, T., &amp; Saez, E. (2003). Income inequality in the United States, 1913–1998. </w:t>
      </w:r>
      <w:r w:rsidRPr="00542029">
        <w:rPr>
          <w:rFonts w:ascii="Times New Roman" w:eastAsia="Times New Roman" w:hAnsi="Times New Roman"/>
          <w:i/>
          <w:iCs/>
          <w:sz w:val="24"/>
          <w:lang w:val="en-US"/>
        </w:rPr>
        <w:t>The Quarterly Journal of Economics</w:t>
      </w:r>
      <w:r w:rsidRPr="00542029">
        <w:rPr>
          <w:rFonts w:ascii="Times New Roman" w:eastAsia="Times New Roman" w:hAnsi="Times New Roman"/>
          <w:sz w:val="24"/>
          <w:lang w:val="en-US"/>
        </w:rPr>
        <w:t xml:space="preserve">, </w:t>
      </w:r>
      <w:r w:rsidRPr="00542029">
        <w:rPr>
          <w:rFonts w:ascii="Times New Roman" w:eastAsia="Times New Roman" w:hAnsi="Times New Roman"/>
          <w:i/>
          <w:iCs/>
          <w:sz w:val="24"/>
          <w:lang w:val="en-US"/>
        </w:rPr>
        <w:t>118</w:t>
      </w:r>
      <w:r w:rsidR="0070434A">
        <w:rPr>
          <w:rFonts w:ascii="Times New Roman" w:eastAsia="Times New Roman" w:hAnsi="Times New Roman"/>
          <w:sz w:val="24"/>
          <w:lang w:val="en-US"/>
        </w:rPr>
        <w:t>(1), 1–41.</w:t>
      </w:r>
      <w:bookmarkStart w:id="67" w:name="_GoBack"/>
      <w:bookmarkEnd w:id="67"/>
    </w:p>
    <w:p w14:paraId="3296225B" w14:textId="5A2BE187" w:rsidR="00674AD5" w:rsidRPr="00674AD5" w:rsidRDefault="00674AD5" w:rsidP="00385A1F">
      <w:pPr>
        <w:shd w:val="clear" w:color="auto" w:fill="FFFFFF" w:themeFill="background1"/>
        <w:spacing w:line="480" w:lineRule="auto"/>
        <w:ind w:hanging="480"/>
        <w:rPr>
          <w:rFonts w:ascii="Times New Roman" w:eastAsia="Times New Roman" w:hAnsi="Times New Roman"/>
          <w:sz w:val="24"/>
          <w:lang w:eastAsia="de-CH"/>
        </w:rPr>
      </w:pPr>
      <w:r w:rsidRPr="00674AD5">
        <w:rPr>
          <w:rFonts w:ascii="Times New Roman" w:eastAsia="Times New Roman" w:hAnsi="Times New Roman"/>
          <w:sz w:val="24"/>
          <w:lang w:val="en-US" w:eastAsia="de-CH"/>
        </w:rPr>
        <w:t xml:space="preserve">Piketty, T. (2014). </w:t>
      </w:r>
      <w:r w:rsidRPr="00674AD5">
        <w:rPr>
          <w:rFonts w:ascii="Times New Roman" w:eastAsia="Times New Roman" w:hAnsi="Times New Roman"/>
          <w:i/>
          <w:iCs/>
          <w:sz w:val="24"/>
          <w:lang w:val="en-US" w:eastAsia="de-CH"/>
        </w:rPr>
        <w:t>Capital in the Twenty-First Century</w:t>
      </w:r>
      <w:r w:rsidRPr="00674AD5">
        <w:rPr>
          <w:rFonts w:ascii="Times New Roman" w:eastAsia="Times New Roman" w:hAnsi="Times New Roman"/>
          <w:sz w:val="24"/>
          <w:lang w:val="en-US" w:eastAsia="de-CH"/>
        </w:rPr>
        <w:t xml:space="preserve">. </w:t>
      </w:r>
      <w:r w:rsidRPr="00674AD5">
        <w:rPr>
          <w:rFonts w:ascii="Times New Roman" w:eastAsia="Times New Roman" w:hAnsi="Times New Roman"/>
          <w:sz w:val="24"/>
          <w:lang w:eastAsia="de-CH"/>
        </w:rPr>
        <w:t>Harvard University Press.</w:t>
      </w:r>
    </w:p>
    <w:p w14:paraId="7B6971BD" w14:textId="77777777" w:rsidR="00542029" w:rsidRPr="00542029" w:rsidRDefault="00542029" w:rsidP="00385A1F">
      <w:pPr>
        <w:shd w:val="clear" w:color="auto" w:fill="FFFFFF" w:themeFill="background1"/>
        <w:spacing w:line="480" w:lineRule="auto"/>
        <w:ind w:hanging="480"/>
        <w:rPr>
          <w:rFonts w:ascii="Times New Roman" w:eastAsia="Times New Roman" w:hAnsi="Times New Roman"/>
          <w:sz w:val="24"/>
          <w:lang w:val="en-US"/>
        </w:rPr>
      </w:pPr>
      <w:r w:rsidRPr="0070434A">
        <w:rPr>
          <w:rFonts w:ascii="Times New Roman" w:eastAsia="Times New Roman" w:hAnsi="Times New Roman"/>
          <w:sz w:val="24"/>
          <w:lang w:val="en-US"/>
        </w:rPr>
        <w:t xml:space="preserve">Salverda, W., Nolan, B., Checchi, D., Marx, I., McKnight, A., &amp; Toth, I. G. (2014). </w:t>
      </w:r>
      <w:r w:rsidRPr="0070434A">
        <w:rPr>
          <w:rFonts w:ascii="Times New Roman" w:eastAsia="Times New Roman" w:hAnsi="Times New Roman"/>
          <w:i/>
          <w:iCs/>
          <w:sz w:val="24"/>
          <w:lang w:val="en-US"/>
        </w:rPr>
        <w:t>Changing Inequalities in Rich Countries: Analytical and Comparative Perspectives</w:t>
      </w:r>
      <w:r w:rsidRPr="0070434A">
        <w:rPr>
          <w:rFonts w:ascii="Times New Roman" w:eastAsia="Times New Roman" w:hAnsi="Times New Roman"/>
          <w:sz w:val="24"/>
          <w:lang w:val="en-US"/>
        </w:rPr>
        <w:t>. Oxford: Oxford University Press.</w:t>
      </w:r>
    </w:p>
    <w:p w14:paraId="0594D69D" w14:textId="77777777" w:rsidR="00542029" w:rsidRPr="00542029" w:rsidRDefault="00542029" w:rsidP="00385A1F">
      <w:pPr>
        <w:shd w:val="clear" w:color="auto" w:fill="FFFFFF" w:themeFill="background1"/>
        <w:spacing w:line="480" w:lineRule="auto"/>
        <w:ind w:hanging="480"/>
        <w:rPr>
          <w:rFonts w:ascii="Times New Roman" w:eastAsia="Times New Roman" w:hAnsi="Times New Roman"/>
          <w:sz w:val="24"/>
          <w:lang w:val="en-US"/>
        </w:rPr>
      </w:pPr>
      <w:r w:rsidRPr="00542029">
        <w:rPr>
          <w:rFonts w:ascii="Times New Roman" w:eastAsia="Times New Roman" w:hAnsi="Times New Roman"/>
          <w:sz w:val="24"/>
          <w:lang w:val="en-US"/>
        </w:rPr>
        <w:t xml:space="preserve">Stiglitz, J. E. (2012). </w:t>
      </w:r>
      <w:r w:rsidRPr="00542029">
        <w:rPr>
          <w:rFonts w:ascii="Times New Roman" w:eastAsia="Times New Roman" w:hAnsi="Times New Roman"/>
          <w:i/>
          <w:iCs/>
          <w:sz w:val="24"/>
          <w:lang w:val="en-US"/>
        </w:rPr>
        <w:t>The price of inequality</w:t>
      </w:r>
      <w:r w:rsidRPr="00542029">
        <w:rPr>
          <w:rFonts w:ascii="Times New Roman" w:eastAsia="Times New Roman" w:hAnsi="Times New Roman"/>
          <w:sz w:val="24"/>
          <w:lang w:val="en-US"/>
        </w:rPr>
        <w:t>. New York; London: W.W. Norton &amp; Company.</w:t>
      </w:r>
    </w:p>
    <w:p w14:paraId="47633861" w14:textId="77777777" w:rsidR="00542029" w:rsidRPr="00542029" w:rsidRDefault="00542029" w:rsidP="00385A1F">
      <w:pPr>
        <w:shd w:val="clear" w:color="auto" w:fill="FFFFFF" w:themeFill="background1"/>
        <w:spacing w:line="480" w:lineRule="auto"/>
        <w:ind w:hanging="480"/>
        <w:rPr>
          <w:rFonts w:ascii="Times New Roman" w:eastAsia="Times New Roman" w:hAnsi="Times New Roman"/>
          <w:sz w:val="24"/>
          <w:lang w:val="en-US"/>
        </w:rPr>
      </w:pPr>
      <w:r w:rsidRPr="00542029">
        <w:rPr>
          <w:rFonts w:ascii="Times New Roman" w:eastAsia="Times New Roman" w:hAnsi="Times New Roman"/>
          <w:sz w:val="24"/>
          <w:lang w:val="en-US"/>
        </w:rPr>
        <w:t xml:space="preserve">United Nations. (2011). </w:t>
      </w:r>
      <w:r w:rsidRPr="00542029">
        <w:rPr>
          <w:rFonts w:ascii="Times New Roman" w:eastAsia="Times New Roman" w:hAnsi="Times New Roman"/>
          <w:i/>
          <w:iCs/>
          <w:sz w:val="24"/>
          <w:lang w:val="en-US"/>
        </w:rPr>
        <w:t>Canberra Group. Handbook on Household Income Statistics</w:t>
      </w:r>
      <w:r w:rsidRPr="00542029">
        <w:rPr>
          <w:rFonts w:ascii="Times New Roman" w:eastAsia="Times New Roman" w:hAnsi="Times New Roman"/>
          <w:sz w:val="24"/>
          <w:lang w:val="en-US"/>
        </w:rPr>
        <w:t>. Geneva: United Nations.</w:t>
      </w:r>
    </w:p>
    <w:p w14:paraId="4476C6C4" w14:textId="77777777" w:rsidR="00542029" w:rsidRPr="00542029" w:rsidRDefault="00542029" w:rsidP="00385A1F">
      <w:pPr>
        <w:shd w:val="clear" w:color="auto" w:fill="FFFFFF" w:themeFill="background1"/>
        <w:spacing w:line="480" w:lineRule="auto"/>
        <w:ind w:hanging="480"/>
        <w:rPr>
          <w:rFonts w:ascii="Times New Roman" w:eastAsia="Times New Roman" w:hAnsi="Times New Roman"/>
          <w:sz w:val="24"/>
          <w:lang w:val="en-US"/>
        </w:rPr>
      </w:pPr>
      <w:r w:rsidRPr="0070434A">
        <w:rPr>
          <w:rFonts w:ascii="Times New Roman" w:eastAsia="Times New Roman" w:hAnsi="Times New Roman"/>
          <w:sz w:val="24"/>
          <w:lang w:val="en-US"/>
        </w:rPr>
        <w:t xml:space="preserve">Wilkinson, R. G., &amp; Pickett, K. E. (2009). Income inequality and social dysfunction. </w:t>
      </w:r>
      <w:r w:rsidRPr="0070434A">
        <w:rPr>
          <w:rFonts w:ascii="Times New Roman" w:eastAsia="Times New Roman" w:hAnsi="Times New Roman"/>
          <w:i/>
          <w:iCs/>
          <w:sz w:val="24"/>
          <w:lang w:val="en-US"/>
        </w:rPr>
        <w:t>Annual Review of Sociology</w:t>
      </w:r>
      <w:r w:rsidRPr="0070434A">
        <w:rPr>
          <w:rFonts w:ascii="Times New Roman" w:eastAsia="Times New Roman" w:hAnsi="Times New Roman"/>
          <w:sz w:val="24"/>
          <w:lang w:val="en-US"/>
        </w:rPr>
        <w:t xml:space="preserve">, </w:t>
      </w:r>
      <w:r w:rsidRPr="0070434A">
        <w:rPr>
          <w:rFonts w:ascii="Times New Roman" w:eastAsia="Times New Roman" w:hAnsi="Times New Roman"/>
          <w:i/>
          <w:iCs/>
          <w:sz w:val="24"/>
          <w:lang w:val="en-US"/>
        </w:rPr>
        <w:t>35</w:t>
      </w:r>
      <w:r w:rsidRPr="0070434A">
        <w:rPr>
          <w:rFonts w:ascii="Times New Roman" w:eastAsia="Times New Roman" w:hAnsi="Times New Roman"/>
          <w:sz w:val="24"/>
          <w:lang w:val="en-US"/>
        </w:rPr>
        <w:t>, 493–511.</w:t>
      </w:r>
    </w:p>
    <w:p w14:paraId="4CA39DBA" w14:textId="23378327" w:rsidR="00B14648" w:rsidRPr="00114F48" w:rsidRDefault="00542029" w:rsidP="00385A1F">
      <w:pPr>
        <w:shd w:val="clear" w:color="auto" w:fill="FFFFFF" w:themeFill="background1"/>
        <w:spacing w:line="480" w:lineRule="auto"/>
        <w:ind w:hanging="480"/>
        <w:rPr>
          <w:rFonts w:ascii="Times New Roman" w:eastAsia="Times New Roman" w:hAnsi="Times New Roman"/>
          <w:sz w:val="24"/>
          <w:lang w:val="en-US"/>
        </w:rPr>
      </w:pPr>
      <w:r w:rsidRPr="00542029">
        <w:rPr>
          <w:rFonts w:ascii="Times New Roman" w:eastAsia="Times New Roman" w:hAnsi="Times New Roman"/>
          <w:sz w:val="24"/>
          <w:lang w:val="en-US"/>
        </w:rPr>
        <w:t xml:space="preserve">World Economic Forum. (2013). </w:t>
      </w:r>
      <w:r w:rsidRPr="00542029">
        <w:rPr>
          <w:rFonts w:ascii="Times New Roman" w:eastAsia="Times New Roman" w:hAnsi="Times New Roman"/>
          <w:i/>
          <w:iCs/>
          <w:sz w:val="24"/>
          <w:lang w:val="en-US"/>
        </w:rPr>
        <w:t>Global Risks 2013. Eighth Edition.</w:t>
      </w:r>
      <w:r w:rsidRPr="00542029">
        <w:rPr>
          <w:rFonts w:ascii="Times New Roman" w:eastAsia="Times New Roman" w:hAnsi="Times New Roman"/>
          <w:sz w:val="24"/>
          <w:lang w:val="en-US"/>
        </w:rPr>
        <w:t xml:space="preserve"> Geneva: World Economic Forum.</w:t>
      </w:r>
    </w:p>
    <w:sectPr w:rsidR="00B14648" w:rsidRPr="00114F48" w:rsidSect="00A54C2F">
      <w:headerReference w:type="default" r:id="rId23"/>
      <w:footerReference w:type="default" r:id="rId24"/>
      <w:headerReference w:type="first" r:id="rId25"/>
      <w:pgSz w:w="11906" w:h="16838" w:code="9"/>
      <w:pgMar w:top="1758" w:right="1004" w:bottom="680" w:left="1435" w:header="709" w:footer="510"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Hümbelin Oliver" w:date="2015-10-13T10:24:00Z" w:initials="HO">
    <w:p w14:paraId="16507315" w14:textId="7E7D62BF" w:rsidR="00767EB4" w:rsidRDefault="00767EB4">
      <w:pPr>
        <w:pStyle w:val="Kommentartext"/>
      </w:pPr>
      <w:r>
        <w:rPr>
          <w:rStyle w:val="Kommentarzeichen"/>
        </w:rPr>
        <w:annotationRef/>
      </w:r>
      <w:r>
        <w:t>Die Bibliographie muss bereinigt werden.</w:t>
      </w:r>
    </w:p>
  </w:comment>
  <w:comment w:id="7" w:author="rudi" w:date="2015-10-26T11:42:00Z" w:initials="r">
    <w:p w14:paraId="44DF3EC1" w14:textId="08C56A32" w:rsidR="00767EB4" w:rsidRDefault="00767EB4">
      <w:pPr>
        <w:pStyle w:val="Kommentartext"/>
        <w:rPr>
          <w:lang w:val="en-US"/>
        </w:rPr>
      </w:pPr>
      <w:r>
        <w:rPr>
          <w:rStyle w:val="Kommentarzeichen"/>
        </w:rPr>
        <w:annotationRef/>
      </w:r>
      <w:r>
        <w:t xml:space="preserve">Der Absatz ist etwas krass. Könnte man den auflösen und an die figure anknüpfen? </w:t>
      </w:r>
      <w:r w:rsidRPr="00D22CB5">
        <w:rPr>
          <w:lang w:val="en-US"/>
        </w:rPr>
        <w:t>„According to this figure, most people earn labor income…“ oder „As repr</w:t>
      </w:r>
      <w:r>
        <w:rPr>
          <w:lang w:val="en-US"/>
        </w:rPr>
        <w:t>esented in Figure 1, most people earn labor income”</w:t>
      </w:r>
    </w:p>
    <w:p w14:paraId="2AD5174D" w14:textId="77777777" w:rsidR="00767EB4" w:rsidRPr="00D22CB5" w:rsidRDefault="00767EB4">
      <w:pPr>
        <w:pStyle w:val="Kommentartext"/>
        <w:rPr>
          <w:lang w:val="en-US"/>
        </w:rPr>
      </w:pPr>
    </w:p>
  </w:comment>
  <w:comment w:id="8" w:author="Hümbelin Oliver" w:date="2015-10-13T10:24:00Z" w:initials="HO">
    <w:p w14:paraId="0F33D5C6" w14:textId="648810B1" w:rsidR="00767EB4" w:rsidRPr="001540A0" w:rsidRDefault="00767EB4">
      <w:pPr>
        <w:pStyle w:val="Kommentartext"/>
      </w:pPr>
      <w:r>
        <w:rPr>
          <w:rStyle w:val="Kommentarzeichen"/>
        </w:rPr>
        <w:annotationRef/>
      </w:r>
      <w:r w:rsidRPr="001540A0">
        <w:t>In den Anhang</w:t>
      </w:r>
    </w:p>
  </w:comment>
  <w:comment w:id="12" w:author="Hümbelin Oliver" w:date="2015-10-13T10:24:00Z" w:initials="HO">
    <w:p w14:paraId="0E0E681D" w14:textId="18AB49A1" w:rsidR="00767EB4" w:rsidRDefault="00767EB4">
      <w:pPr>
        <w:pStyle w:val="Kommentartext"/>
      </w:pPr>
      <w:r>
        <w:rPr>
          <w:rStyle w:val="Kommentarzeichen"/>
        </w:rPr>
        <w:annotationRef/>
      </w:r>
      <w:r>
        <w:t>Auf Vorgehensweise im empirischen Teil verweisen.</w:t>
      </w:r>
    </w:p>
  </w:comment>
  <w:comment w:id="19" w:author="rudi" w:date="2015-10-26T12:01:00Z" w:initials="r">
    <w:p w14:paraId="398FEACC" w14:textId="646807CC" w:rsidR="00767EB4" w:rsidRDefault="00767EB4">
      <w:pPr>
        <w:pStyle w:val="Kommentartext"/>
      </w:pPr>
      <w:r>
        <w:rPr>
          <w:rStyle w:val="Kommentarzeichen"/>
        </w:rPr>
        <w:annotationRef/>
      </w:r>
      <w:r>
        <w:t>Wollen wir hier ggf. eine abstufung? Oben steht ja man verliert minimal wegen der aggregation. Spielt eig. Keine rolle aber evtl stolpert jemand drüber</w:t>
      </w:r>
    </w:p>
  </w:comment>
  <w:comment w:id="24" w:author="Hümbelin Oliver" w:date="2015-10-13T10:24:00Z" w:initials="HO">
    <w:p w14:paraId="109BE535" w14:textId="6DC72673" w:rsidR="00767EB4" w:rsidRDefault="00767EB4">
      <w:pPr>
        <w:pStyle w:val="Kommentartext"/>
      </w:pPr>
      <w:r>
        <w:rPr>
          <w:rStyle w:val="Kommentarzeichen"/>
        </w:rPr>
        <w:annotationRef/>
      </w:r>
      <w:r>
        <w:t>Quellen verlinken</w:t>
      </w:r>
    </w:p>
  </w:comment>
  <w:comment w:id="25" w:author="Hümbelin Oliver" w:date="2015-10-13T10:24:00Z" w:initials="HO">
    <w:p w14:paraId="7E345AE9" w14:textId="2E6C8151" w:rsidR="00767EB4" w:rsidRDefault="00767EB4">
      <w:pPr>
        <w:pStyle w:val="Kommentartext"/>
      </w:pPr>
      <w:r>
        <w:rPr>
          <w:rStyle w:val="Kommentarzeichen"/>
        </w:rPr>
        <w:annotationRef/>
      </w:r>
      <w:r>
        <w:t>Mean-tested benefits</w:t>
      </w:r>
    </w:p>
  </w:comment>
  <w:comment w:id="26" w:author="rudi" w:date="2015-10-26T13:08:00Z" w:initials="r">
    <w:p w14:paraId="4EF22011" w14:textId="66A34CC2" w:rsidR="00767EB4" w:rsidRDefault="00767EB4">
      <w:pPr>
        <w:pStyle w:val="Kommentartext"/>
      </w:pPr>
      <w:r>
        <w:rPr>
          <w:rStyle w:val="Kommentarzeichen"/>
        </w:rPr>
        <w:annotationRef/>
      </w:r>
      <w:r>
        <w:t>Ggf zur löschung vormerken</w:t>
      </w:r>
    </w:p>
  </w:comment>
  <w:comment w:id="29" w:author="Hümbelin Oliver" w:date="2015-10-13T10:24:00Z" w:initials="HO">
    <w:p w14:paraId="1F8800F2" w14:textId="4BA1C6B6" w:rsidR="00767EB4" w:rsidRDefault="00767EB4">
      <w:pPr>
        <w:pStyle w:val="Kommentartext"/>
      </w:pPr>
      <w:r>
        <w:rPr>
          <w:rStyle w:val="Kommentarzeichen"/>
        </w:rPr>
        <w:annotationRef/>
      </w:r>
      <w:r>
        <w:t>Definition anders machen:</w:t>
      </w:r>
    </w:p>
    <w:p w14:paraId="18510904" w14:textId="77777777" w:rsidR="00767EB4" w:rsidRDefault="00767EB4">
      <w:pPr>
        <w:pStyle w:val="Kommentartext"/>
      </w:pPr>
    </w:p>
    <w:p w14:paraId="5C14F6E3" w14:textId="5E8BD7FA" w:rsidR="00767EB4" w:rsidRPr="001540A0" w:rsidRDefault="00767EB4">
      <w:pPr>
        <w:pStyle w:val="Kommentartext"/>
        <w:rPr>
          <w:lang w:val="en-US"/>
        </w:rPr>
      </w:pPr>
      <w:r>
        <w:t>Das mit den deductions ist verwirrend.  Allenfalls könnte man die griffig bezeichnen, damit später klar ist, von welchen man spricht.</w:t>
      </w:r>
      <w:r>
        <w:br/>
      </w:r>
      <w:r w:rsidRPr="001540A0">
        <w:rPr>
          <w:lang w:val="en-US"/>
        </w:rPr>
        <w:t>Financial and social deducations?</w:t>
      </w:r>
    </w:p>
    <w:p w14:paraId="35E96ECF" w14:textId="4639882B" w:rsidR="00767EB4" w:rsidRPr="001540A0" w:rsidRDefault="00767EB4">
      <w:pPr>
        <w:pStyle w:val="Kommentartext"/>
        <w:rPr>
          <w:lang w:val="en-US"/>
        </w:rPr>
      </w:pPr>
      <w:r w:rsidRPr="001540A0">
        <w:rPr>
          <w:lang w:val="en-US"/>
        </w:rPr>
        <w:t>Social and non-social deducations?</w:t>
      </w:r>
    </w:p>
    <w:p w14:paraId="77D38A35" w14:textId="77777777" w:rsidR="00767EB4" w:rsidRPr="001540A0" w:rsidRDefault="00767EB4">
      <w:pPr>
        <w:pStyle w:val="Kommentartext"/>
        <w:rPr>
          <w:lang w:val="en-US"/>
        </w:rPr>
      </w:pPr>
    </w:p>
    <w:p w14:paraId="6C9C2EE0" w14:textId="77777777" w:rsidR="00767EB4" w:rsidRPr="001540A0" w:rsidRDefault="00767EB4">
      <w:pPr>
        <w:pStyle w:val="Kommentartext"/>
        <w:rPr>
          <w:lang w:val="en-US"/>
        </w:rPr>
      </w:pPr>
    </w:p>
  </w:comment>
  <w:comment w:id="36" w:author="Hümbelin Oliver" w:date="2015-10-13T10:24:00Z" w:initials="HO">
    <w:p w14:paraId="30C2CFB1" w14:textId="77777777" w:rsidR="00767EB4" w:rsidRDefault="00767EB4">
      <w:pPr>
        <w:pStyle w:val="Kommentartext"/>
      </w:pPr>
      <w:r>
        <w:rPr>
          <w:rStyle w:val="Kommentarzeichen"/>
        </w:rPr>
        <w:annotationRef/>
      </w:r>
      <w:r w:rsidRPr="00E829AC">
        <w:rPr>
          <w:lang w:val="en-US"/>
        </w:rPr>
        <w:t xml:space="preserve">Für Bern machen. </w:t>
      </w:r>
      <w:r w:rsidRPr="00E829AC">
        <w:rPr>
          <w:lang w:val="en-US"/>
        </w:rPr>
        <w:br/>
      </w:r>
      <w:r w:rsidRPr="00E829AC">
        <w:rPr>
          <w:lang w:val="en-US"/>
        </w:rPr>
        <w:br/>
      </w:r>
      <w:r>
        <w:t xml:space="preserve">Mit den Berner Steuerdaten macht es eben doch ziemlich was aus, wie man es eigentlich erwarten würde… </w:t>
      </w:r>
    </w:p>
    <w:p w14:paraId="5D8A1C32" w14:textId="77777777" w:rsidR="00767EB4" w:rsidRDefault="00767EB4">
      <w:pPr>
        <w:pStyle w:val="Kommentartext"/>
      </w:pPr>
    </w:p>
    <w:p w14:paraId="16689ED5" w14:textId="62F053DF" w:rsidR="00767EB4" w:rsidRDefault="00767EB4">
      <w:pPr>
        <w:pStyle w:val="Kommentartext"/>
      </w:pPr>
      <w:r>
        <w:t>Das wirft die Frage auf, weshalb das keine Unterschiede in den Brülhart-Daten vorliegen.</w:t>
      </w:r>
    </w:p>
    <w:p w14:paraId="46A1FDBD" w14:textId="77777777" w:rsidR="00767EB4" w:rsidRDefault="00767EB4">
      <w:pPr>
        <w:pStyle w:val="Kommentartext"/>
      </w:pPr>
    </w:p>
    <w:p w14:paraId="0BF8B728" w14:textId="38CE8A33" w:rsidR="00767EB4" w:rsidRDefault="00767EB4">
      <w:pPr>
        <w:pStyle w:val="Kommentartext"/>
      </w:pPr>
      <w:r>
        <w:t>Ignorieren oder diesen Teil ganz weglassen?</w:t>
      </w:r>
    </w:p>
  </w:comment>
  <w:comment w:id="39" w:author="Hümbelin Oliver" w:date="2015-10-13T10:24:00Z" w:initials="HO">
    <w:p w14:paraId="12F817BD" w14:textId="496E0D2F" w:rsidR="00767EB4" w:rsidRDefault="00767EB4">
      <w:pPr>
        <w:pStyle w:val="Kommentartext"/>
      </w:pPr>
      <w:r>
        <w:rPr>
          <w:rStyle w:val="Kommentarzeichen"/>
        </w:rPr>
        <w:annotationRef/>
      </w:r>
      <w:r>
        <w:t>Irgendwie einbauen, weshalb die Daten hier wichtig sind.</w:t>
      </w:r>
    </w:p>
  </w:comment>
  <w:comment w:id="63" w:author="Hümbelin Oliver" w:date="2015-10-13T10:24:00Z" w:initials="HO">
    <w:p w14:paraId="2829B69C" w14:textId="72A7F1ED" w:rsidR="00767EB4" w:rsidRDefault="00767EB4">
      <w:pPr>
        <w:pStyle w:val="Kommentartext"/>
      </w:pPr>
      <w:r>
        <w:rPr>
          <w:rStyle w:val="Kommentarzeichen"/>
        </w:rPr>
        <w:annotationRef/>
      </w:r>
      <w:r>
        <w:t>Anpassen</w:t>
      </w:r>
    </w:p>
  </w:comment>
  <w:comment w:id="64" w:author="rudi" w:date="2015-10-26T14:25:00Z" w:initials="r">
    <w:p w14:paraId="1C919E63" w14:textId="77777777" w:rsidR="00767EB4" w:rsidRDefault="00767EB4">
      <w:pPr>
        <w:pStyle w:val="Kommentartext"/>
      </w:pPr>
      <w:r>
        <w:rPr>
          <w:rStyle w:val="Kommentarzeichen"/>
        </w:rPr>
        <w:annotationRef/>
      </w:r>
      <w:r>
        <w:t>Ist doch nicht schlecht die überschrift..</w:t>
      </w:r>
    </w:p>
    <w:p w14:paraId="7243FF35" w14:textId="67C5711F" w:rsidR="00767EB4" w:rsidRDefault="00767EB4">
      <w:pPr>
        <w:pStyle w:val="Kommentartext"/>
      </w:pP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6507315" w15:done="0"/>
  <w15:commentEx w15:paraId="72B2C7EE" w15:done="0"/>
  <w15:commentEx w15:paraId="064CA9D3" w15:done="0"/>
  <w15:commentEx w15:paraId="2AD5174D" w15:done="0"/>
  <w15:commentEx w15:paraId="0F33D5C6" w15:done="0"/>
  <w15:commentEx w15:paraId="0E0E681D" w15:done="0"/>
  <w15:commentEx w15:paraId="398FEACC" w15:done="0"/>
  <w15:commentEx w15:paraId="109BE535" w15:done="0"/>
  <w15:commentEx w15:paraId="7E345AE9" w15:done="0"/>
  <w15:commentEx w15:paraId="4EF22011" w15:done="0"/>
  <w15:commentEx w15:paraId="6C9C2EE0" w15:done="0"/>
  <w15:commentEx w15:paraId="7AFB9F18" w15:done="0"/>
  <w15:commentEx w15:paraId="498820E6" w15:done="0"/>
  <w15:commentEx w15:paraId="0BF8B728" w15:done="0"/>
  <w15:commentEx w15:paraId="12F817BD" w15:done="0"/>
  <w15:commentEx w15:paraId="0CB48329" w15:done="0"/>
  <w15:commentEx w15:paraId="2829B69C" w15:done="0"/>
  <w15:commentEx w15:paraId="7243FF35" w15:paraIdParent="2829B69C"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F290088" w14:textId="77777777" w:rsidR="00767EB4" w:rsidRDefault="00767EB4" w:rsidP="006312E0">
      <w:pPr>
        <w:spacing w:line="240" w:lineRule="auto"/>
      </w:pPr>
      <w:r>
        <w:separator/>
      </w:r>
    </w:p>
  </w:endnote>
  <w:endnote w:type="continuationSeparator" w:id="0">
    <w:p w14:paraId="2F37575A" w14:textId="77777777" w:rsidR="00767EB4" w:rsidRDefault="00767EB4" w:rsidP="006312E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Bryant Pro Regular Alternate">
    <w:altName w:val="Times New Roman"/>
    <w:panose1 w:val="00000000000000000000"/>
    <w:charset w:val="00"/>
    <w:family w:val="roman"/>
    <w:notTrueType/>
    <w:pitch w:val="default"/>
  </w:font>
  <w:font w:name="Times New Roman">
    <w:panose1 w:val="02020603050405020304"/>
    <w:charset w:val="00"/>
    <w:family w:val="roman"/>
    <w:pitch w:val="variable"/>
    <w:sig w:usb0="20002A87" w:usb1="00000000" w:usb2="00000000" w:usb3="00000000" w:csb0="000001FF" w:csb1="00000000"/>
  </w:font>
  <w:font w:name="Lucida Sans">
    <w:panose1 w:val="020B0602040502020204"/>
    <w:charset w:val="00"/>
    <w:family w:val="swiss"/>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20002A87" w:usb1="00000000" w:usb2="00000000"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DFA02D0" w14:textId="77777777" w:rsidR="00767EB4" w:rsidRPr="007407D3" w:rsidRDefault="00767EB4" w:rsidP="00CA541A">
    <w:pPr>
      <w:pStyle w:val="Fuzeile"/>
      <w:spacing w:before="300"/>
      <w:rPr>
        <w:lang w:val="fr-CH"/>
      </w:rPr>
    </w:pPr>
    <w:r>
      <w:rPr>
        <w:noProof/>
        <w:lang w:eastAsia="de-CH"/>
      </w:rPr>
      <mc:AlternateContent>
        <mc:Choice Requires="wps">
          <w:drawing>
            <wp:anchor distT="0" distB="0" distL="114300" distR="114300" simplePos="0" relativeHeight="251658240" behindDoc="0" locked="0" layoutInCell="1" allowOverlap="0" wp14:anchorId="2078BB25" wp14:editId="52B037E2">
              <wp:simplePos x="0" y="0"/>
              <wp:positionH relativeFrom="page">
                <wp:posOffset>6509385</wp:posOffset>
              </wp:positionH>
              <wp:positionV relativeFrom="page">
                <wp:posOffset>10224770</wp:posOffset>
              </wp:positionV>
              <wp:extent cx="424180" cy="149860"/>
              <wp:effectExtent l="3810" t="4445" r="635" b="0"/>
              <wp:wrapSquare wrapText="bothSides"/>
              <wp:docPr id="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4180" cy="1498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8B25B62" w14:textId="77777777" w:rsidR="00767EB4" w:rsidRPr="003B1648" w:rsidRDefault="00767EB4" w:rsidP="006D6738">
                          <w:pPr>
                            <w:jc w:val="right"/>
                            <w:rPr>
                              <w:sz w:val="16"/>
                              <w:szCs w:val="16"/>
                            </w:rPr>
                          </w:pPr>
                          <w:r w:rsidRPr="003B1648">
                            <w:rPr>
                              <w:sz w:val="16"/>
                              <w:szCs w:val="16"/>
                            </w:rPr>
                            <w:fldChar w:fldCharType="begin"/>
                          </w:r>
                          <w:r w:rsidRPr="003B1648">
                            <w:rPr>
                              <w:sz w:val="16"/>
                              <w:szCs w:val="16"/>
                            </w:rPr>
                            <w:instrText xml:space="preserve"> </w:instrText>
                          </w:r>
                          <w:r>
                            <w:rPr>
                              <w:sz w:val="16"/>
                              <w:szCs w:val="16"/>
                            </w:rPr>
                            <w:instrText>PAGE</w:instrText>
                          </w:r>
                          <w:r w:rsidRPr="003B1648">
                            <w:rPr>
                              <w:sz w:val="16"/>
                              <w:szCs w:val="16"/>
                            </w:rPr>
                            <w:instrText xml:space="preserve">   \* MERGEFORMAT </w:instrText>
                          </w:r>
                          <w:r w:rsidRPr="003B1648">
                            <w:rPr>
                              <w:sz w:val="16"/>
                              <w:szCs w:val="16"/>
                            </w:rPr>
                            <w:fldChar w:fldCharType="separate"/>
                          </w:r>
                          <w:r w:rsidR="0070434A">
                            <w:rPr>
                              <w:noProof/>
                              <w:sz w:val="16"/>
                              <w:szCs w:val="16"/>
                            </w:rPr>
                            <w:t>28</w:t>
                          </w:r>
                          <w:r w:rsidRPr="003B1648">
                            <w:rPr>
                              <w:sz w:val="16"/>
                              <w:szCs w:val="16"/>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2" o:spid="_x0000_s1026" type="#_x0000_t202" style="position:absolute;margin-left:512.55pt;margin-top:805.1pt;width:33.4pt;height:11.8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" o:allowoverlap="f" stroked="f">
              <v:textbox inset="0,0,0,0">
                <w:txbxContent>
                  <w:p w14:paraId="08B25B62" w14:textId="77777777" w:rsidR="00767EB4" w:rsidRPr="003B1648" w:rsidRDefault="00767EB4" w:rsidP="006D6738">
                    <w:pPr>
                      <w:jc w:val="right"/>
                      <w:rPr>
                        <w:sz w:val="16"/>
                        <w:szCs w:val="16"/>
                      </w:rPr>
                    </w:pPr>
                    <w:r w:rsidRPr="003B1648">
                      <w:rPr>
                        <w:sz w:val="16"/>
                        <w:szCs w:val="16"/>
                      </w:rPr>
                      <w:fldChar w:fldCharType="begin"/>
                    </w:r>
                    <w:r w:rsidRPr="003B1648">
                      <w:rPr>
                        <w:sz w:val="16"/>
                        <w:szCs w:val="16"/>
                      </w:rPr>
                      <w:instrText xml:space="preserve"> </w:instrText>
                    </w:r>
                    <w:r>
                      <w:rPr>
                        <w:sz w:val="16"/>
                        <w:szCs w:val="16"/>
                      </w:rPr>
                      <w:instrText>PAGE</w:instrText>
                    </w:r>
                    <w:r w:rsidRPr="003B1648">
                      <w:rPr>
                        <w:sz w:val="16"/>
                        <w:szCs w:val="16"/>
                      </w:rPr>
                      <w:instrText xml:space="preserve">   \* MERGEFORMAT </w:instrText>
                    </w:r>
                    <w:r w:rsidRPr="003B1648">
                      <w:rPr>
                        <w:sz w:val="16"/>
                        <w:szCs w:val="16"/>
                      </w:rPr>
                      <w:fldChar w:fldCharType="separate"/>
                    </w:r>
                    <w:r w:rsidR="0070434A">
                      <w:rPr>
                        <w:noProof/>
                        <w:sz w:val="16"/>
                        <w:szCs w:val="16"/>
                      </w:rPr>
                      <w:t>28</w:t>
                    </w:r>
                    <w:r w:rsidRPr="003B1648">
                      <w:rPr>
                        <w:sz w:val="16"/>
                        <w:szCs w:val="16"/>
                      </w:rPr>
                      <w:fldChar w:fldCharType="end"/>
                    </w:r>
                  </w:p>
                </w:txbxContent>
              </v:textbox>
              <w10:wrap type="square" anchorx="page" anchory="page"/>
            </v:shape>
          </w:pict>
        </mc:Fallback>
      </mc:AlternateContent>
    </w:r>
    <w:r w:rsidRPr="007407D3">
      <w:rPr>
        <w:lang w:val="fr-CH"/>
      </w:rPr>
      <w:t xml:space="preserve">Berner Fachhochschule | </w:t>
    </w:r>
    <w:r w:rsidRPr="00DB7ED7">
      <w:rPr>
        <w:lang w:val="fr-CH"/>
      </w:rPr>
      <w:t>Soziale Arbeit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4507E14" w14:textId="77777777" w:rsidR="00767EB4" w:rsidRDefault="00767EB4" w:rsidP="006312E0">
      <w:pPr>
        <w:spacing w:line="240" w:lineRule="auto"/>
      </w:pPr>
    </w:p>
  </w:footnote>
  <w:footnote w:type="continuationSeparator" w:id="0">
    <w:p w14:paraId="01A84247" w14:textId="77777777" w:rsidR="00767EB4" w:rsidRDefault="00767EB4" w:rsidP="006312E0">
      <w:pPr>
        <w:spacing w:line="240" w:lineRule="auto"/>
      </w:pPr>
      <w:r>
        <w:continuationSeparator/>
      </w:r>
    </w:p>
  </w:footnote>
  <w:footnote w:id="1">
    <w:p w14:paraId="5BC7461F" w14:textId="0305D992" w:rsidR="00767EB4" w:rsidRPr="00963FD3" w:rsidRDefault="00767EB4">
      <w:pPr>
        <w:pStyle w:val="Funotentext"/>
        <w:rPr>
          <w:lang w:val="en-US"/>
        </w:rPr>
      </w:pPr>
      <w:r>
        <w:rPr>
          <w:rStyle w:val="Funotenzeichen"/>
        </w:rPr>
        <w:footnoteRef/>
      </w:r>
      <w:r w:rsidRPr="00963FD3">
        <w:rPr>
          <w:lang w:val="en-US"/>
        </w:rPr>
        <w:t xml:space="preserve"> </w:t>
      </w:r>
      <w:r>
        <w:rPr>
          <w:rStyle w:val="Funotenzeichen"/>
        </w:rPr>
        <w:footnoteRef/>
      </w:r>
      <w:r w:rsidRPr="00472ECD">
        <w:rPr>
          <w:lang w:val="en-US"/>
        </w:rPr>
        <w:t xml:space="preserve"> </w:t>
      </w:r>
      <w:r>
        <w:rPr>
          <w:lang w:val="en-US"/>
        </w:rPr>
        <w:t>We thank Ben Jann, Robert Fluder, Debra Hev</w:t>
      </w:r>
      <w:r w:rsidRPr="00432840">
        <w:rPr>
          <w:lang w:val="en-US"/>
        </w:rPr>
        <w:t>enstone</w:t>
      </w:r>
      <w:r>
        <w:rPr>
          <w:lang w:val="en-US"/>
        </w:rPr>
        <w:t>, Dorian Kessler, and Alessandra Pellegrini for their comments on earlier versions of this paper. We also want to thank Stefan Ilic for helping with the preparation of the data and Jonas Meier for checking the bibliography.</w:t>
      </w:r>
    </w:p>
  </w:footnote>
  <w:footnote w:id="2">
    <w:p w14:paraId="2BDF179C" w14:textId="77777777" w:rsidR="00767EB4" w:rsidRPr="000637F4" w:rsidRDefault="00767EB4" w:rsidP="00CF0E6A">
      <w:pPr>
        <w:pStyle w:val="Funotentext"/>
        <w:rPr>
          <w:lang w:val="en-US"/>
        </w:rPr>
      </w:pPr>
      <w:r>
        <w:rPr>
          <w:rStyle w:val="Funotenzeichen"/>
        </w:rPr>
        <w:footnoteRef/>
      </w:r>
      <w:r w:rsidRPr="000637F4">
        <w:rPr>
          <w:lang w:val="en-US"/>
        </w:rPr>
        <w:t xml:space="preserve"> </w:t>
      </w:r>
      <w:r>
        <w:rPr>
          <w:lang w:val="en-US"/>
        </w:rPr>
        <w:t xml:space="preserve">E.g. pensioners, unemployed or welfare recipients appear poorer, when looking at primary incomes compared to disposable incomes, because received transfers payments are neglected. </w:t>
      </w:r>
    </w:p>
  </w:footnote>
  <w:footnote w:id="3">
    <w:p w14:paraId="207840D8" w14:textId="7C707F1A" w:rsidR="00767EB4" w:rsidRPr="00674AD5" w:rsidRDefault="00767EB4">
      <w:pPr>
        <w:pStyle w:val="Funotentext"/>
        <w:rPr>
          <w:lang w:val="en-US"/>
        </w:rPr>
      </w:pPr>
      <w:r>
        <w:rPr>
          <w:rStyle w:val="Funotenzeichen"/>
        </w:rPr>
        <w:footnoteRef/>
      </w:r>
      <w:r w:rsidRPr="00674AD5">
        <w:rPr>
          <w:lang w:val="en-US"/>
        </w:rPr>
        <w:t xml:space="preserve"> </w:t>
      </w:r>
      <w:r>
        <w:rPr>
          <w:lang w:val="en-US"/>
        </w:rPr>
        <w:t>F</w:t>
      </w:r>
      <w:r w:rsidRPr="00D74E46">
        <w:rPr>
          <w:lang w:val="en-US"/>
        </w:rPr>
        <w:t>or detailed discussion see: OECD (2013, 44) and United Nations (2011, 24)</w:t>
      </w:r>
      <w:r>
        <w:rPr>
          <w:lang w:val="en-US"/>
        </w:rPr>
        <w:t>.</w:t>
      </w:r>
    </w:p>
  </w:footnote>
  <w:footnote w:id="4">
    <w:p w14:paraId="23F29DAE" w14:textId="19236006" w:rsidR="00767EB4" w:rsidRPr="00406373" w:rsidRDefault="00767EB4">
      <w:pPr>
        <w:pStyle w:val="Funotentext"/>
        <w:rPr>
          <w:lang w:val="en-US"/>
        </w:rPr>
      </w:pPr>
      <w:r>
        <w:rPr>
          <w:rStyle w:val="Funotenzeichen"/>
        </w:rPr>
        <w:footnoteRef/>
      </w:r>
      <w:r w:rsidRPr="00406373">
        <w:rPr>
          <w:lang w:val="en-US"/>
        </w:rPr>
        <w:t xml:space="preserve"> </w:t>
      </w:r>
      <w:r w:rsidRPr="009E5AF2">
        <w:rPr>
          <w:lang w:val="en-US"/>
        </w:rPr>
        <w:t>http://www.estv.admin.ch/dokumentation/00075/00076/00701/index.htm</w:t>
      </w:r>
    </w:p>
  </w:footnote>
  <w:footnote w:id="5">
    <w:p w14:paraId="7803212C" w14:textId="240E4610" w:rsidR="00767EB4" w:rsidRPr="006003AB" w:rsidRDefault="00767EB4" w:rsidP="004876AF">
      <w:pPr>
        <w:pStyle w:val="Funotentext"/>
        <w:rPr>
          <w:lang w:val="en-US"/>
        </w:rPr>
      </w:pPr>
      <w:r>
        <w:rPr>
          <w:rStyle w:val="Funotenzeichen"/>
        </w:rPr>
        <w:footnoteRef/>
      </w:r>
      <w:r w:rsidRPr="006003AB">
        <w:rPr>
          <w:lang w:val="en-US"/>
        </w:rPr>
        <w:t xml:space="preserve"> </w:t>
      </w:r>
      <w:r>
        <w:rPr>
          <w:lang w:val="en-US"/>
        </w:rPr>
        <w:t xml:space="preserve">We did not use tax data before 1945 although they are accessible from 1915 because data before 1945 comprise only a minority of potential tax units. According to estimations of Dell et al. (2007) the share of tax filers before 1945 was below 50% and sometimes even below 15%. In addition, we have a gap in our data between 1993 and 2003, where the annual presence taxation (Praenumerando System) was implemented. Before 1993, tax periods comprise two years, because taxes were levied with the Postnumerando System (taxation based on income generated two years in the past). Cantons implemented the change in different years, which is why there are no exact data available for Switzerland in the transition period. </w:t>
      </w:r>
    </w:p>
  </w:footnote>
  <w:footnote w:id="6">
    <w:p w14:paraId="3CE200F4" w14:textId="48BB8049" w:rsidR="00767EB4" w:rsidRPr="008C2F1A" w:rsidRDefault="00767EB4" w:rsidP="00EF3D2B">
      <w:pPr>
        <w:pStyle w:val="Funotentext"/>
        <w:rPr>
          <w:lang w:val="en-US"/>
        </w:rPr>
      </w:pPr>
      <w:r>
        <w:rPr>
          <w:rStyle w:val="Funotenzeichen"/>
        </w:rPr>
        <w:footnoteRef/>
      </w:r>
      <w:r w:rsidRPr="008C2F1A">
        <w:rPr>
          <w:lang w:val="en-US"/>
        </w:rPr>
        <w:t xml:space="preserve"> </w:t>
      </w:r>
      <w:r w:rsidRPr="0069494D">
        <w:rPr>
          <w:lang w:val="en-US"/>
        </w:rPr>
        <w:t>These calculations were done on commission of the FTA within the SNF project Sinergia Nr. 130648</w:t>
      </w:r>
      <w:r>
        <w:rPr>
          <w:lang w:val="en-US"/>
        </w:rPr>
        <w:t>,</w:t>
      </w:r>
      <w:r w:rsidRPr="0069494D">
        <w:rPr>
          <w:lang w:val="en-US"/>
        </w:rPr>
        <w:t xml:space="preserve"> "The Swiss Confederation: A Natural Laboratory for Research on Fiscal and Political Decentralization"</w:t>
      </w:r>
      <w:r>
        <w:rPr>
          <w:lang w:val="en-US"/>
        </w:rPr>
        <w:t>,</w:t>
      </w:r>
      <w:r w:rsidRPr="0069494D">
        <w:rPr>
          <w:lang w:val="en-US"/>
        </w:rPr>
        <w:t xml:space="preserve"> by Raphael Parchet and Stefanie Brilon in coordination with Prof. Dr. Marius Brülhart.</w:t>
      </w:r>
    </w:p>
  </w:footnote>
  <w:footnote w:id="7">
    <w:p w14:paraId="1D0D6370" w14:textId="7E59D1F7" w:rsidR="00767EB4" w:rsidRPr="00190B1B" w:rsidRDefault="00767EB4">
      <w:pPr>
        <w:pStyle w:val="Funotentext"/>
        <w:rPr>
          <w:lang w:val="en-US"/>
        </w:rPr>
      </w:pPr>
      <w:r>
        <w:rPr>
          <w:rStyle w:val="Funotenzeichen"/>
        </w:rPr>
        <w:footnoteRef/>
      </w:r>
      <w:r w:rsidRPr="00190B1B">
        <w:rPr>
          <w:lang w:val="en-US"/>
        </w:rPr>
        <w:t xml:space="preserve"> </w:t>
      </w:r>
      <w:r>
        <w:rPr>
          <w:lang w:val="en-US"/>
        </w:rPr>
        <w:t xml:space="preserve">These deductions include: </w:t>
      </w:r>
      <w:r w:rsidRPr="0088351B">
        <w:rPr>
          <w:lang w:val="en-US"/>
        </w:rPr>
        <w:t>professional expenses, travel expenses, interest on debt, alimonies, training costs</w:t>
      </w:r>
      <w:r>
        <w:rPr>
          <w:lang w:val="en-US"/>
        </w:rPr>
        <w:t xml:space="preserve">, </w:t>
      </w:r>
      <w:r w:rsidRPr="0088351B">
        <w:rPr>
          <w:lang w:val="en-US"/>
        </w:rPr>
        <w:t>party contributio</w:t>
      </w:r>
      <w:r>
        <w:rPr>
          <w:lang w:val="en-US"/>
        </w:rPr>
        <w:t>ns, private pension provision “</w:t>
      </w:r>
      <w:r w:rsidRPr="0088351B">
        <w:rPr>
          <w:lang w:val="en-US"/>
        </w:rPr>
        <w:t>Säule 3a'', buying into the pension plan</w:t>
      </w:r>
      <w:r>
        <w:rPr>
          <w:lang w:val="en-US"/>
        </w:rPr>
        <w:t>, medical expenses over 5% of income and charitable donations.</w:t>
      </w:r>
    </w:p>
  </w:footnote>
  <w:footnote w:id="8">
    <w:p w14:paraId="25AC8419" w14:textId="4934F591" w:rsidR="00767EB4" w:rsidRPr="00190B1B" w:rsidRDefault="00767EB4" w:rsidP="004876AF">
      <w:pPr>
        <w:pStyle w:val="Funotentext"/>
        <w:rPr>
          <w:lang w:val="en-US"/>
        </w:rPr>
      </w:pPr>
      <w:r>
        <w:rPr>
          <w:rStyle w:val="Funotenzeichen"/>
        </w:rPr>
        <w:footnoteRef/>
      </w:r>
      <w:r w:rsidRPr="00190B1B">
        <w:rPr>
          <w:lang w:val="en-US"/>
        </w:rPr>
        <w:t xml:space="preserve"> </w:t>
      </w:r>
      <w:r>
        <w:rPr>
          <w:lang w:val="en-US"/>
        </w:rPr>
        <w:t xml:space="preserve">Social deductions include deductions for: married couples, </w:t>
      </w:r>
      <w:r w:rsidRPr="000C5A90">
        <w:rPr>
          <w:color w:val="222222"/>
          <w:lang w:val="en-US"/>
        </w:rPr>
        <w:t>single-parent households</w:t>
      </w:r>
      <w:r>
        <w:rPr>
          <w:color w:val="222222"/>
          <w:lang w:val="en-US"/>
        </w:rPr>
        <w:t>, second earner deductions</w:t>
      </w:r>
      <w:r>
        <w:rPr>
          <w:lang w:val="en-US"/>
        </w:rPr>
        <w:t xml:space="preserve">, </w:t>
      </w:r>
      <w:r w:rsidRPr="000C5A90">
        <w:rPr>
          <w:color w:val="222222"/>
          <w:lang w:val="en-US"/>
        </w:rPr>
        <w:t>insurance premiums</w:t>
      </w:r>
      <w:r>
        <w:rPr>
          <w:color w:val="222222"/>
          <w:lang w:val="en-US"/>
        </w:rPr>
        <w:t>, interests earned by savings, and deductions for children and supported persons.</w:t>
      </w:r>
    </w:p>
  </w:footnote>
  <w:footnote w:id="9">
    <w:p w14:paraId="22006867" w14:textId="765A436B" w:rsidR="00767EB4" w:rsidRDefault="00767EB4">
      <w:pPr>
        <w:pStyle w:val="Funotentext"/>
        <w:ind w:left="708" w:hanging="708"/>
        <w:rPr>
          <w:lang w:val="en-US"/>
        </w:rPr>
      </w:pPr>
      <w:r>
        <w:rPr>
          <w:rStyle w:val="Funotenzeichen"/>
        </w:rPr>
        <w:footnoteRef/>
      </w:r>
      <w:r w:rsidRPr="00190B1B">
        <w:rPr>
          <w:lang w:val="en-US"/>
        </w:rPr>
        <w:t xml:space="preserve"> </w:t>
      </w:r>
      <w:r>
        <w:rPr>
          <w:lang w:val="en-US"/>
        </w:rPr>
        <w:t xml:space="preserve">We call it a pseudo disposable income, because important expenses like </w:t>
      </w:r>
      <w:r w:rsidRPr="00154023">
        <w:rPr>
          <w:lang w:val="en-US"/>
        </w:rPr>
        <w:t>cantonal</w:t>
      </w:r>
      <w:r>
        <w:rPr>
          <w:lang w:val="en-US"/>
        </w:rPr>
        <w:t xml:space="preserve"> and</w:t>
      </w:r>
      <w:r w:rsidRPr="00154023">
        <w:rPr>
          <w:lang w:val="en-US"/>
        </w:rPr>
        <w:t xml:space="preserve"> municipal</w:t>
      </w:r>
      <w:r>
        <w:rPr>
          <w:lang w:val="en-US"/>
        </w:rPr>
        <w:t xml:space="preserve"> taxes</w:t>
      </w:r>
      <w:r w:rsidRPr="00154023">
        <w:rPr>
          <w:lang w:val="en-US"/>
        </w:rPr>
        <w:t>, which represent</w:t>
      </w:r>
    </w:p>
    <w:p w14:paraId="665486B3" w14:textId="4D36F977" w:rsidR="00767EB4" w:rsidRPr="00190B1B" w:rsidRDefault="00767EB4">
      <w:pPr>
        <w:pStyle w:val="Funotentext"/>
        <w:ind w:left="708" w:hanging="708"/>
        <w:rPr>
          <w:lang w:val="en-US"/>
        </w:rPr>
      </w:pPr>
      <w:r>
        <w:rPr>
          <w:lang w:val="en-US"/>
        </w:rPr>
        <w:t xml:space="preserve">    </w:t>
      </w:r>
      <w:r w:rsidRPr="00154023">
        <w:rPr>
          <w:lang w:val="en-US"/>
        </w:rPr>
        <w:t>t</w:t>
      </w:r>
      <w:r>
        <w:rPr>
          <w:lang w:val="en-US"/>
        </w:rPr>
        <w:t>he bulk of taxes in Switzerland and also the cost of health insurance, are not covered at all.</w:t>
      </w:r>
    </w:p>
  </w:footnote>
  <w:footnote w:id="10">
    <w:p w14:paraId="6B9AC6AF" w14:textId="15582CB2" w:rsidR="00767EB4" w:rsidRPr="00783DA9" w:rsidRDefault="00767EB4">
      <w:pPr>
        <w:pStyle w:val="Funotentext"/>
        <w:rPr>
          <w:lang w:val="en-US"/>
        </w:rPr>
      </w:pPr>
      <w:r>
        <w:rPr>
          <w:rStyle w:val="Funotenzeichen"/>
        </w:rPr>
        <w:footnoteRef/>
      </w:r>
      <w:r w:rsidRPr="00783DA9">
        <w:rPr>
          <w:lang w:val="en-US"/>
        </w:rPr>
        <w:t xml:space="preserve"> </w:t>
      </w:r>
      <w:r>
        <w:rPr>
          <w:lang w:val="en-US"/>
        </w:rPr>
        <w:t>The implementation of this equivalence scale is not done by us. It is</w:t>
      </w:r>
      <w:r w:rsidRPr="003B2B0A">
        <w:rPr>
          <w:lang w:val="en-US"/>
        </w:rPr>
        <w:t xml:space="preserve"> </w:t>
      </w:r>
      <w:r>
        <w:rPr>
          <w:lang w:val="en-US"/>
        </w:rPr>
        <w:t>part of the key figures</w:t>
      </w:r>
      <w:r w:rsidRPr="003B2B0A">
        <w:rPr>
          <w:lang w:val="en-US"/>
        </w:rPr>
        <w:t xml:space="preserve"> provided </w:t>
      </w:r>
      <w:r>
        <w:rPr>
          <w:lang w:val="en-US"/>
        </w:rPr>
        <w:t xml:space="preserve">by the </w:t>
      </w:r>
      <w:r w:rsidRPr="003B2B0A">
        <w:rPr>
          <w:lang w:val="en-US"/>
        </w:rPr>
        <w:t>FTA</w:t>
      </w:r>
      <w:r>
        <w:rPr>
          <w:lang w:val="en-US"/>
        </w:rPr>
        <w:t>.</w:t>
      </w:r>
      <w:r w:rsidRPr="003B2B0A">
        <w:rPr>
          <w:lang w:val="en-US"/>
        </w:rPr>
        <w:t xml:space="preserve"> </w:t>
      </w:r>
      <w:r>
        <w:rPr>
          <w:lang w:val="en-US"/>
        </w:rPr>
        <w:t xml:space="preserve">  </w:t>
      </w:r>
    </w:p>
  </w:footnote>
  <w:footnote w:id="11">
    <w:p w14:paraId="53C07624" w14:textId="6F8D165F" w:rsidR="00767EB4" w:rsidRPr="00497AAC" w:rsidRDefault="00767EB4" w:rsidP="004876AF">
      <w:pPr>
        <w:pStyle w:val="Funotentext"/>
        <w:rPr>
          <w:lang w:val="en-US"/>
        </w:rPr>
      </w:pPr>
      <w:r>
        <w:rPr>
          <w:rStyle w:val="Funotenzeichen"/>
        </w:rPr>
        <w:footnoteRef/>
      </w:r>
      <w:r w:rsidRPr="00497AAC">
        <w:rPr>
          <w:lang w:val="en-US"/>
        </w:rPr>
        <w:t xml:space="preserve"> We prefer these measures over the calculate</w:t>
      </w:r>
      <w:r>
        <w:rPr>
          <w:lang w:val="en-US"/>
        </w:rPr>
        <w:t>d</w:t>
      </w:r>
      <w:r w:rsidRPr="00497AAC">
        <w:rPr>
          <w:lang w:val="en-US"/>
        </w:rPr>
        <w:t xml:space="preserve"> measures out of the published income bracket statistics, because they represent the distribution at both tails more accurate</w:t>
      </w:r>
      <w:r>
        <w:rPr>
          <w:lang w:val="en-US"/>
        </w:rPr>
        <w:t>ly</w:t>
      </w:r>
      <w:r w:rsidRPr="00497AAC">
        <w:rPr>
          <w:lang w:val="en-US"/>
        </w:rPr>
        <w:t xml:space="preserve"> since they are based directly on the information about every single tax unit</w:t>
      </w:r>
      <w:r>
        <w:rPr>
          <w:lang w:val="en-US"/>
        </w:rPr>
        <w:t xml:space="preserve">. </w:t>
      </w:r>
      <w:r w:rsidRPr="00497AAC">
        <w:rPr>
          <w:lang w:val="en-US"/>
        </w:rPr>
        <w:t>When calculating percentiles out of the income bracket statistic we lose relevant information at the edges. First, we do</w:t>
      </w:r>
      <w:r>
        <w:rPr>
          <w:lang w:val="en-US"/>
        </w:rPr>
        <w:t xml:space="preserve"> not</w:t>
      </w:r>
      <w:r w:rsidRPr="00497AAC">
        <w:rPr>
          <w:lang w:val="en-US"/>
        </w:rPr>
        <w:t xml:space="preserve"> have information about taxable income of tax</w:t>
      </w:r>
      <w:r>
        <w:rPr>
          <w:lang w:val="en-US"/>
        </w:rPr>
        <w:t xml:space="preserve"> </w:t>
      </w:r>
      <w:r w:rsidRPr="00497AAC">
        <w:rPr>
          <w:lang w:val="en-US"/>
        </w:rPr>
        <w:t>units falling below the income threshold for federal taxation</w:t>
      </w:r>
      <w:r>
        <w:rPr>
          <w:lang w:val="en-US"/>
        </w:rPr>
        <w:t xml:space="preserve"> (see also Section </w:t>
      </w:r>
      <w:r>
        <w:rPr>
          <w:lang w:val="en-US"/>
        </w:rPr>
        <w:fldChar w:fldCharType="begin"/>
      </w:r>
      <w:r>
        <w:rPr>
          <w:lang w:val="en-US"/>
        </w:rPr>
        <w:instrText xml:space="preserve"> REF _Ref405910412 \r \h </w:instrText>
      </w:r>
      <w:r>
        <w:rPr>
          <w:lang w:val="en-US"/>
        </w:rPr>
      </w:r>
      <w:r>
        <w:rPr>
          <w:lang w:val="en-US"/>
        </w:rPr>
        <w:fldChar w:fldCharType="separate"/>
      </w:r>
      <w:r w:rsidR="00E829AC">
        <w:rPr>
          <w:lang w:val="en-US"/>
        </w:rPr>
        <w:t>3.5.3</w:t>
      </w:r>
      <w:r>
        <w:rPr>
          <w:lang w:val="en-US"/>
        </w:rPr>
        <w:fldChar w:fldCharType="end"/>
      </w:r>
      <w:r>
        <w:rPr>
          <w:lang w:val="en-US"/>
        </w:rPr>
        <w:t>)</w:t>
      </w:r>
      <w:r w:rsidRPr="00497AAC">
        <w:rPr>
          <w:lang w:val="en-US"/>
        </w:rPr>
        <w:t>. We only know how many persons fall in this category. However, the percentiles reported on the FTA webpage are based on the true taxable income (also for units below the threshold), which allows a more precise estimation of the lower percentiles. Secondly, it is especially hard to estimate the highest top income percentiles out of the aggregated tax statistics, leaving us with information only until the 95</w:t>
      </w:r>
      <w:r>
        <w:rPr>
          <w:lang w:val="en-US"/>
        </w:rPr>
        <w:t xml:space="preserve">th </w:t>
      </w:r>
      <w:r w:rsidRPr="00497AAC">
        <w:rPr>
          <w:lang w:val="en-US"/>
        </w:rPr>
        <w:t>percentile, while the reported percentiles reach the 99.99</w:t>
      </w:r>
      <w:r>
        <w:rPr>
          <w:lang w:val="en-US"/>
        </w:rPr>
        <w:t xml:space="preserve">th </w:t>
      </w:r>
      <w:r w:rsidRPr="00497AAC">
        <w:rPr>
          <w:lang w:val="en-US"/>
        </w:rPr>
        <w:t>percentile</w:t>
      </w:r>
      <w:r>
        <w:rPr>
          <w:lang w:val="en-US"/>
        </w:rPr>
        <w:t>.</w:t>
      </w:r>
    </w:p>
  </w:footnote>
  <w:footnote w:id="12">
    <w:p w14:paraId="4DB064D8" w14:textId="40DC4A94" w:rsidR="00767EB4" w:rsidRPr="00C34AAB" w:rsidRDefault="00767EB4" w:rsidP="004876AF">
      <w:pPr>
        <w:pStyle w:val="Funotentext"/>
        <w:rPr>
          <w:lang w:val="en-US"/>
        </w:rPr>
      </w:pPr>
      <w:r>
        <w:rPr>
          <w:rStyle w:val="Funotenzeichen"/>
        </w:rPr>
        <w:footnoteRef/>
      </w:r>
      <w:r w:rsidRPr="00C34AAB">
        <w:rPr>
          <w:lang w:val="en-US"/>
        </w:rPr>
        <w:t xml:space="preserve"> We compare </w:t>
      </w:r>
      <w:r>
        <w:rPr>
          <w:lang w:val="en-US"/>
        </w:rPr>
        <w:t xml:space="preserve">full </w:t>
      </w:r>
      <w:r w:rsidRPr="00C34AAB">
        <w:rPr>
          <w:lang w:val="en-US"/>
        </w:rPr>
        <w:t>distributions althou</w:t>
      </w:r>
      <w:r>
        <w:rPr>
          <w:lang w:val="en-US"/>
        </w:rPr>
        <w:t>g</w:t>
      </w:r>
      <w:r w:rsidRPr="00C34AAB">
        <w:rPr>
          <w:lang w:val="en-US"/>
        </w:rPr>
        <w:t xml:space="preserve">h we work with </w:t>
      </w:r>
      <w:r>
        <w:rPr>
          <w:lang w:val="en-US"/>
        </w:rPr>
        <w:t>percentiles</w:t>
      </w:r>
      <w:r w:rsidRPr="00C34AAB">
        <w:rPr>
          <w:lang w:val="en-US"/>
        </w:rPr>
        <w:t xml:space="preserve">. </w:t>
      </w:r>
      <w:r w:rsidRPr="00CB25C4">
        <w:rPr>
          <w:lang w:val="en-US"/>
        </w:rPr>
        <w:t xml:space="preserve">To </w:t>
      </w:r>
      <w:r w:rsidRPr="00C34AAB">
        <w:rPr>
          <w:lang w:val="en-US"/>
        </w:rPr>
        <w:t xml:space="preserve">achieve this, </w:t>
      </w:r>
      <w:r>
        <w:rPr>
          <w:lang w:val="en-US"/>
        </w:rPr>
        <w:t>we created data that represent the distribution described by these percentiles, by imputing cases between adjacent percentiles in a linear fashion.</w:t>
      </w:r>
    </w:p>
  </w:footnote>
  <w:footnote w:id="13">
    <w:p w14:paraId="70CD95DF" w14:textId="7F201437" w:rsidR="00767EB4" w:rsidRPr="00385A1F" w:rsidRDefault="00767EB4">
      <w:pPr>
        <w:pStyle w:val="Funotentext"/>
        <w:rPr>
          <w:lang w:val="en-US"/>
        </w:rPr>
      </w:pPr>
      <w:r>
        <w:rPr>
          <w:rStyle w:val="Funotenzeichen"/>
        </w:rPr>
        <w:footnoteRef/>
      </w:r>
      <w:r w:rsidRPr="00385A1F">
        <w:rPr>
          <w:lang w:val="en-US"/>
        </w:rPr>
        <w:t xml:space="preserve"> </w:t>
      </w:r>
      <w:r>
        <w:rPr>
          <w:lang w:val="en-US"/>
        </w:rPr>
        <w:t>Not to confuse with the social deductions, which we assume to be fix.</w:t>
      </w:r>
    </w:p>
  </w:footnote>
  <w:footnote w:id="14">
    <w:p w14:paraId="54A662EC" w14:textId="3B48B8B3" w:rsidR="00767EB4" w:rsidRPr="00675A0F" w:rsidRDefault="00767EB4" w:rsidP="004876AF">
      <w:pPr>
        <w:pStyle w:val="Funotentext"/>
        <w:rPr>
          <w:lang w:val="en-US"/>
        </w:rPr>
      </w:pPr>
      <w:r>
        <w:rPr>
          <w:rStyle w:val="Funotenzeichen"/>
        </w:rPr>
        <w:footnoteRef/>
      </w:r>
      <w:r w:rsidRPr="00675A0F">
        <w:rPr>
          <w:lang w:val="en-US"/>
        </w:rPr>
        <w:t xml:space="preserve"> </w:t>
      </w:r>
      <w:r>
        <w:rPr>
          <w:lang w:val="en-US"/>
        </w:rPr>
        <w:t xml:space="preserve">Again it is possible to perform a fully distributional comparison, with a little technical effort. When using aggregated tax statistics we first estimate percentiles via Pareto interpolation (Cowel 2011). Then we create an artificial dataset that represents the distribution described by these percentiles (see also footnote </w:t>
      </w:r>
      <w:r>
        <w:rPr>
          <w:lang w:val="en-US"/>
        </w:rPr>
        <w:fldChar w:fldCharType="begin"/>
      </w:r>
      <w:r>
        <w:rPr>
          <w:lang w:val="en-US"/>
        </w:rPr>
        <w:instrText xml:space="preserve"> NOTEREF _Ref417323767 \h </w:instrText>
      </w:r>
      <w:r>
        <w:rPr>
          <w:lang w:val="en-US"/>
        </w:rPr>
      </w:r>
      <w:r>
        <w:rPr>
          <w:lang w:val="en-US"/>
        </w:rPr>
        <w:fldChar w:fldCharType="separate"/>
      </w:r>
      <w:r w:rsidR="00E829AC">
        <w:rPr>
          <w:lang w:val="en-US"/>
        </w:rPr>
        <w:t>12</w:t>
      </w:r>
      <w:r>
        <w:rPr>
          <w:lang w:val="en-US"/>
        </w:rPr>
        <w:fldChar w:fldCharType="end"/>
      </w:r>
      <w:r>
        <w:rPr>
          <w:lang w:val="en-US"/>
        </w:rPr>
        <w:t>).</w:t>
      </w:r>
    </w:p>
  </w:footnote>
  <w:footnote w:id="15">
    <w:p w14:paraId="4C8F18C9" w14:textId="113B9FA8" w:rsidR="00767EB4" w:rsidRPr="006956E1" w:rsidRDefault="00767EB4" w:rsidP="004876AF">
      <w:pPr>
        <w:pStyle w:val="Funotentext"/>
        <w:rPr>
          <w:lang w:val="en-US"/>
        </w:rPr>
      </w:pPr>
      <w:r>
        <w:rPr>
          <w:rStyle w:val="Funotenzeichen"/>
        </w:rPr>
        <w:footnoteRef/>
      </w:r>
      <w:r w:rsidRPr="006956E1">
        <w:rPr>
          <w:lang w:val="en-US"/>
        </w:rPr>
        <w:t xml:space="preserve"> We consider only the threshold for single tax units, because married tax units are very seldom </w:t>
      </w:r>
      <w:r>
        <w:rPr>
          <w:lang w:val="en-US"/>
        </w:rPr>
        <w:t xml:space="preserve">exempted from direct federal taxes although the threshold is set at a higher level. We accounted for the variation of the exemption threshold over time. The threshold was raised in 2003 (from CHF 14,900 to CHF 16,100 for single people) and in 2011 (to CHF 17,700). </w:t>
      </w:r>
    </w:p>
  </w:footnote>
  <w:footnote w:id="16">
    <w:p w14:paraId="2BDD4C3C" w14:textId="7DB4EB45" w:rsidR="00767EB4" w:rsidRPr="000B6A44" w:rsidRDefault="00767EB4">
      <w:pPr>
        <w:pStyle w:val="Funotentext"/>
        <w:rPr>
          <w:lang w:val="en-US"/>
        </w:rPr>
      </w:pPr>
      <w:r>
        <w:rPr>
          <w:rStyle w:val="Funotenzeichen"/>
        </w:rPr>
        <w:footnoteRef/>
      </w:r>
      <w:r w:rsidRPr="000B6A44">
        <w:rPr>
          <w:lang w:val="en-US"/>
        </w:rPr>
        <w:t xml:space="preserve"> </w:t>
      </w:r>
      <w:r w:rsidRPr="00E9741A">
        <w:rPr>
          <w:lang w:val="en-US"/>
        </w:rPr>
        <w:t>E.g. the difference of the Gini coefficient between the distribution based on tax units compared the distribution of households is affected by the degree to which tax units actually mirror households. It is expected, that the bias gets even stronger with the increasing trend to cohabitation without marriage, reported biases therefore vary over time and probably also between countries.</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5CD3124" w14:textId="77777777" w:rsidR="00767EB4" w:rsidRPr="001F1B9C" w:rsidRDefault="00767EB4" w:rsidP="001F1B9C">
    <w:pPr>
      <w:pStyle w:val="Kopfzeile"/>
    </w:pPr>
    <w:r>
      <w:rPr>
        <w:noProof/>
        <w:lang w:eastAsia="de-CH"/>
      </w:rPr>
      <w:drawing>
        <wp:anchor distT="0" distB="0" distL="114300" distR="114300" simplePos="0" relativeHeight="251657216" behindDoc="0" locked="1" layoutInCell="1" allowOverlap="1" wp14:anchorId="7DFDC238" wp14:editId="0B10D99B">
          <wp:simplePos x="0" y="0"/>
          <wp:positionH relativeFrom="page">
            <wp:posOffset>875030</wp:posOffset>
          </wp:positionH>
          <wp:positionV relativeFrom="page">
            <wp:posOffset>417830</wp:posOffset>
          </wp:positionV>
          <wp:extent cx="509270" cy="755015"/>
          <wp:effectExtent l="0" t="0" r="0" b="6985"/>
          <wp:wrapNone/>
          <wp:docPr id="3" name="logo_sw_2" hidd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sw_2" hidden="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09270" cy="75501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EE83537" w14:textId="77777777" w:rsidR="00767EB4" w:rsidRDefault="00767EB4" w:rsidP="004F7B96">
    <w:pPr>
      <w:pStyle w:val="Kopfzeile"/>
      <w:spacing w:after="1900"/>
    </w:pPr>
    <w:r>
      <w:rPr>
        <w:noProof/>
        <w:lang w:eastAsia="de-CH"/>
      </w:rPr>
      <w:drawing>
        <wp:anchor distT="0" distB="0" distL="114300" distR="114300" simplePos="0" relativeHeight="251659264" behindDoc="0" locked="1" layoutInCell="1" allowOverlap="1" wp14:anchorId="4D5CB0D8" wp14:editId="77F91CD7">
          <wp:simplePos x="0" y="0"/>
          <wp:positionH relativeFrom="page">
            <wp:posOffset>875030</wp:posOffset>
          </wp:positionH>
          <wp:positionV relativeFrom="page">
            <wp:posOffset>414655</wp:posOffset>
          </wp:positionV>
          <wp:extent cx="509270" cy="755015"/>
          <wp:effectExtent l="0" t="0" r="0" b="6985"/>
          <wp:wrapNone/>
          <wp:docPr id="14" name="logo_rgb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rgb_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09270" cy="75501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eastAsia="de-CH"/>
      </w:rPr>
      <w:drawing>
        <wp:anchor distT="0" distB="0" distL="114300" distR="114300" simplePos="0" relativeHeight="251656192" behindDoc="0" locked="1" layoutInCell="1" allowOverlap="1" wp14:anchorId="2AD46429" wp14:editId="31133CB5">
          <wp:simplePos x="0" y="0"/>
          <wp:positionH relativeFrom="page">
            <wp:posOffset>875030</wp:posOffset>
          </wp:positionH>
          <wp:positionV relativeFrom="page">
            <wp:posOffset>417830</wp:posOffset>
          </wp:positionV>
          <wp:extent cx="509905" cy="755650"/>
          <wp:effectExtent l="0" t="0" r="0" b="6350"/>
          <wp:wrapNone/>
          <wp:docPr id="1" name="logo_sw_1" hidd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sw_1" hidden="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09905" cy="75565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0"/>
    <w:multiLevelType w:val="singleLevel"/>
    <w:tmpl w:val="420C28F0"/>
    <w:lvl w:ilvl="0">
      <w:start w:val="1"/>
      <w:numFmt w:val="bullet"/>
      <w:pStyle w:val="Aufzhlungszeichen5"/>
      <w:lvlText w:val="–"/>
      <w:lvlJc w:val="left"/>
      <w:pPr>
        <w:tabs>
          <w:tab w:val="num" w:pos="1247"/>
        </w:tabs>
        <w:ind w:left="1247" w:hanging="226"/>
      </w:pPr>
      <w:rPr>
        <w:rFonts w:ascii="Bryant Pro Regular Alternate" w:hAnsi="Bryant Pro Regular Alternate" w:hint="default"/>
      </w:rPr>
    </w:lvl>
  </w:abstractNum>
  <w:abstractNum w:abstractNumId="1">
    <w:nsid w:val="FFFFFF81"/>
    <w:multiLevelType w:val="singleLevel"/>
    <w:tmpl w:val="B24EE49A"/>
    <w:lvl w:ilvl="0">
      <w:start w:val="1"/>
      <w:numFmt w:val="bullet"/>
      <w:pStyle w:val="Aufzhlungszeichen4"/>
      <w:lvlText w:val="–"/>
      <w:lvlJc w:val="left"/>
      <w:pPr>
        <w:tabs>
          <w:tab w:val="num" w:pos="1021"/>
        </w:tabs>
        <w:ind w:left="1021" w:hanging="227"/>
      </w:pPr>
      <w:rPr>
        <w:rFonts w:ascii="Bryant Pro Regular Alternate" w:hAnsi="Bryant Pro Regular Alternate" w:hint="default"/>
      </w:rPr>
    </w:lvl>
  </w:abstractNum>
  <w:abstractNum w:abstractNumId="2">
    <w:nsid w:val="FFFFFF82"/>
    <w:multiLevelType w:val="singleLevel"/>
    <w:tmpl w:val="C31E0340"/>
    <w:lvl w:ilvl="0">
      <w:start w:val="1"/>
      <w:numFmt w:val="bullet"/>
      <w:pStyle w:val="Aufzhlungszeichen3"/>
      <w:lvlText w:val="–"/>
      <w:lvlJc w:val="left"/>
      <w:pPr>
        <w:tabs>
          <w:tab w:val="num" w:pos="794"/>
        </w:tabs>
        <w:ind w:left="794" w:hanging="228"/>
      </w:pPr>
      <w:rPr>
        <w:rFonts w:ascii="Bryant Pro Regular Alternate" w:hAnsi="Bryant Pro Regular Alternate" w:hint="default"/>
      </w:rPr>
    </w:lvl>
  </w:abstractNum>
  <w:abstractNum w:abstractNumId="3">
    <w:nsid w:val="FFFFFF83"/>
    <w:multiLevelType w:val="singleLevel"/>
    <w:tmpl w:val="364686D8"/>
    <w:lvl w:ilvl="0">
      <w:start w:val="1"/>
      <w:numFmt w:val="bullet"/>
      <w:pStyle w:val="Aufzhlungszeichen2"/>
      <w:lvlText w:val="–"/>
      <w:lvlJc w:val="left"/>
      <w:pPr>
        <w:tabs>
          <w:tab w:val="num" w:pos="567"/>
        </w:tabs>
        <w:ind w:left="567" w:hanging="227"/>
      </w:pPr>
      <w:rPr>
        <w:rFonts w:ascii="Bryant Pro Regular Alternate" w:hAnsi="Bryant Pro Regular Alternate" w:hint="default"/>
      </w:rPr>
    </w:lvl>
  </w:abstractNum>
  <w:abstractNum w:abstractNumId="4">
    <w:nsid w:val="FFFFFF89"/>
    <w:multiLevelType w:val="singleLevel"/>
    <w:tmpl w:val="33BADBA0"/>
    <w:lvl w:ilvl="0">
      <w:start w:val="1"/>
      <w:numFmt w:val="bullet"/>
      <w:pStyle w:val="Aufzhlungszeichen"/>
      <w:lvlText w:val="–"/>
      <w:lvlJc w:val="left"/>
      <w:pPr>
        <w:tabs>
          <w:tab w:val="num" w:pos="284"/>
        </w:tabs>
        <w:ind w:left="284" w:hanging="284"/>
      </w:pPr>
      <w:rPr>
        <w:rFonts w:ascii="Bryant Pro Regular Alternate" w:hAnsi="Bryant Pro Regular Alternate" w:hint="default"/>
      </w:rPr>
    </w:lvl>
  </w:abstractNum>
  <w:abstractNum w:abstractNumId="5">
    <w:nsid w:val="011376E4"/>
    <w:multiLevelType w:val="hybridMultilevel"/>
    <w:tmpl w:val="5FACA382"/>
    <w:lvl w:ilvl="0" w:tplc="5B926F90">
      <w:numFmt w:val="bullet"/>
      <w:lvlText w:val="-"/>
      <w:lvlJc w:val="left"/>
      <w:pPr>
        <w:ind w:left="720" w:hanging="360"/>
      </w:pPr>
      <w:rPr>
        <w:rFonts w:ascii="Lucida Sans" w:eastAsia="Lucida Sans" w:hAnsi="Lucida Sans"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nsid w:val="03383D6D"/>
    <w:multiLevelType w:val="hybridMultilevel"/>
    <w:tmpl w:val="2C6E01B4"/>
    <w:lvl w:ilvl="0" w:tplc="BCDE445E">
      <w:start w:val="7"/>
      <w:numFmt w:val="bullet"/>
      <w:lvlText w:val="-"/>
      <w:lvlJc w:val="left"/>
      <w:pPr>
        <w:ind w:left="720" w:hanging="360"/>
      </w:pPr>
      <w:rPr>
        <w:rFonts w:ascii="Lucida Sans" w:eastAsia="Lucida Sans" w:hAnsi="Lucida Sans" w:cs="Lucida San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nsid w:val="09094ABB"/>
    <w:multiLevelType w:val="hybridMultilevel"/>
    <w:tmpl w:val="825A1E96"/>
    <w:lvl w:ilvl="0" w:tplc="AD2E338A">
      <w:start w:val="6"/>
      <w:numFmt w:val="bullet"/>
      <w:lvlText w:val=""/>
      <w:lvlJc w:val="left"/>
      <w:pPr>
        <w:ind w:left="720" w:hanging="360"/>
      </w:pPr>
      <w:rPr>
        <w:rFonts w:ascii="Wingdings" w:eastAsia="Lucida Sans"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A226849"/>
    <w:multiLevelType w:val="hybridMultilevel"/>
    <w:tmpl w:val="EFFE91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0ABD2280"/>
    <w:multiLevelType w:val="hybridMultilevel"/>
    <w:tmpl w:val="17545BDC"/>
    <w:lvl w:ilvl="0" w:tplc="74E4EB5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0BEA495A"/>
    <w:multiLevelType w:val="hybridMultilevel"/>
    <w:tmpl w:val="A198CB0C"/>
    <w:lvl w:ilvl="0" w:tplc="0807000F">
      <w:start w:val="1"/>
      <w:numFmt w:val="decimal"/>
      <w:lvlText w:val="%1."/>
      <w:lvlJc w:val="left"/>
      <w:pPr>
        <w:ind w:left="720" w:hanging="360"/>
      </w:pPr>
      <w:rPr>
        <w:rFont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nsid w:val="0C7E72CB"/>
    <w:multiLevelType w:val="multilevel"/>
    <w:tmpl w:val="5860CC58"/>
    <w:lvl w:ilvl="0">
      <w:start w:val="1"/>
      <w:numFmt w:val="decimal"/>
      <w:lvlText w:val="%1"/>
      <w:lvlJc w:val="left"/>
      <w:pPr>
        <w:ind w:left="786" w:hanging="360"/>
      </w:pPr>
      <w:rPr>
        <w:rFonts w:hint="default"/>
        <w:b w:val="0"/>
        <w:i w:val="0"/>
        <w:vanish w:val="0"/>
        <w:color w:val="auto"/>
        <w:sz w:val="28"/>
      </w:rPr>
    </w:lvl>
    <w:lvl w:ilvl="1">
      <w:start w:val="1"/>
      <w:numFmt w:val="decimal"/>
      <w:lvlText w:val="%2.1."/>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lvlText w:val="%1.%2.%3.%4.%5.%6"/>
      <w:lvlJc w:val="left"/>
      <w:pPr>
        <w:tabs>
          <w:tab w:val="num" w:pos="567"/>
        </w:tabs>
        <w:ind w:left="567" w:hanging="567"/>
      </w:pPr>
      <w:rPr>
        <w:rFonts w:hint="default"/>
      </w:rPr>
    </w:lvl>
    <w:lvl w:ilvl="6">
      <w:start w:val="1"/>
      <w:numFmt w:val="decimal"/>
      <w:lvlText w:val="%1.%2.%3.%4.%5.%6.%7"/>
      <w:lvlJc w:val="left"/>
      <w:pPr>
        <w:tabs>
          <w:tab w:val="num" w:pos="567"/>
        </w:tabs>
        <w:ind w:left="567" w:hanging="567"/>
      </w:pPr>
      <w:rPr>
        <w:rFonts w:hint="default"/>
      </w:rPr>
    </w:lvl>
    <w:lvl w:ilvl="7">
      <w:start w:val="1"/>
      <w:numFmt w:val="decimal"/>
      <w:lvlText w:val="%1.%2.%3.%4.%5.%6.%7.%8"/>
      <w:lvlJc w:val="left"/>
      <w:pPr>
        <w:tabs>
          <w:tab w:val="num" w:pos="567"/>
        </w:tabs>
        <w:ind w:left="567" w:hanging="567"/>
      </w:pPr>
      <w:rPr>
        <w:rFonts w:hint="default"/>
      </w:rPr>
    </w:lvl>
    <w:lvl w:ilvl="8">
      <w:start w:val="1"/>
      <w:numFmt w:val="decimal"/>
      <w:lvlText w:val="%1.%2.%3.%4.%5.%6.%7.%8.%9"/>
      <w:lvlJc w:val="left"/>
      <w:pPr>
        <w:tabs>
          <w:tab w:val="num" w:pos="567"/>
        </w:tabs>
        <w:ind w:left="567" w:hanging="567"/>
      </w:pPr>
      <w:rPr>
        <w:rFonts w:hint="default"/>
      </w:rPr>
    </w:lvl>
  </w:abstractNum>
  <w:abstractNum w:abstractNumId="12">
    <w:nsid w:val="0CD57574"/>
    <w:multiLevelType w:val="hybridMultilevel"/>
    <w:tmpl w:val="17545BDC"/>
    <w:lvl w:ilvl="0" w:tplc="74E4EB5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0EEE6E4D"/>
    <w:multiLevelType w:val="hybridMultilevel"/>
    <w:tmpl w:val="7EF01E4C"/>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4">
    <w:nsid w:val="15C84B61"/>
    <w:multiLevelType w:val="hybridMultilevel"/>
    <w:tmpl w:val="822A070A"/>
    <w:lvl w:ilvl="0" w:tplc="ED1A7BF2">
      <w:numFmt w:val="bullet"/>
      <w:lvlText w:val="-"/>
      <w:lvlJc w:val="left"/>
      <w:pPr>
        <w:ind w:left="720" w:hanging="360"/>
      </w:pPr>
      <w:rPr>
        <w:rFonts w:ascii="Lucida Sans" w:eastAsia="Lucida Sans" w:hAnsi="Lucida San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97609DB"/>
    <w:multiLevelType w:val="hybridMultilevel"/>
    <w:tmpl w:val="8B28E93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nsid w:val="1D1B394D"/>
    <w:multiLevelType w:val="hybridMultilevel"/>
    <w:tmpl w:val="05480EFE"/>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7">
    <w:nsid w:val="1FDB4F9D"/>
    <w:multiLevelType w:val="hybridMultilevel"/>
    <w:tmpl w:val="EE2E20E8"/>
    <w:lvl w:ilvl="0" w:tplc="D388A5F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7A80646"/>
    <w:multiLevelType w:val="multilevel"/>
    <w:tmpl w:val="F73E98DE"/>
    <w:lvl w:ilvl="0">
      <w:start w:val="1"/>
      <w:numFmt w:val="decimal"/>
      <w:pStyle w:val="berschrift1"/>
      <w:lvlText w:val="%1"/>
      <w:lvlJc w:val="left"/>
      <w:pPr>
        <w:ind w:left="786" w:hanging="360"/>
      </w:pPr>
      <w:rPr>
        <w:rFonts w:hint="default"/>
        <w:b w:val="0"/>
        <w:i w:val="0"/>
        <w:vanish w:val="0"/>
        <w:color w:val="auto"/>
        <w:sz w:val="28"/>
      </w:rPr>
    </w:lvl>
    <w:lvl w:ilvl="1">
      <w:start w:val="1"/>
      <w:numFmt w:val="decimal"/>
      <w:pStyle w:val="berschrift2"/>
      <w:suff w:val="space"/>
      <w:lvlText w:val="%1.%2"/>
      <w:lvlJc w:val="left"/>
      <w:pPr>
        <w:ind w:left="0" w:firstLine="0"/>
      </w:pPr>
      <w:rPr>
        <w:rFonts w:hint="default"/>
      </w:rPr>
    </w:lvl>
    <w:lvl w:ilvl="2">
      <w:start w:val="1"/>
      <w:numFmt w:val="decimal"/>
      <w:pStyle w:val="berschrift3"/>
      <w:suff w:val="space"/>
      <w:lvlText w:val="%1.%2.%3"/>
      <w:lvlJc w:val="left"/>
      <w:pPr>
        <w:ind w:left="0" w:firstLine="0"/>
      </w:pPr>
      <w:rPr>
        <w:rFonts w:hint="default"/>
        <w:sz w:val="18"/>
      </w:rPr>
    </w:lvl>
    <w:lvl w:ilvl="3">
      <w:start w:val="1"/>
      <w:numFmt w:val="decimal"/>
      <w:pStyle w:val="berschrift4"/>
      <w:suff w:val="space"/>
      <w:lvlText w:val="%1.%2.%3.%4"/>
      <w:lvlJc w:val="left"/>
      <w:pPr>
        <w:ind w:left="0" w:firstLine="0"/>
      </w:pPr>
      <w:rPr>
        <w:rFonts w:hint="default"/>
      </w:rPr>
    </w:lvl>
    <w:lvl w:ilvl="4">
      <w:start w:val="1"/>
      <w:numFmt w:val="decimal"/>
      <w:pStyle w:val="berschrift5"/>
      <w:suff w:val="space"/>
      <w:lvlText w:val="%1.%2.%3.%4.%5"/>
      <w:lvlJc w:val="left"/>
      <w:pPr>
        <w:ind w:left="0" w:firstLine="0"/>
      </w:pPr>
      <w:rPr>
        <w:rFonts w:hint="default"/>
      </w:rPr>
    </w:lvl>
    <w:lvl w:ilvl="5">
      <w:start w:val="1"/>
      <w:numFmt w:val="decimal"/>
      <w:lvlText w:val="%1.%2.%3.%4.%5.%6"/>
      <w:lvlJc w:val="left"/>
      <w:pPr>
        <w:tabs>
          <w:tab w:val="num" w:pos="567"/>
        </w:tabs>
        <w:ind w:left="567" w:hanging="567"/>
      </w:pPr>
      <w:rPr>
        <w:rFonts w:hint="default"/>
      </w:rPr>
    </w:lvl>
    <w:lvl w:ilvl="6">
      <w:start w:val="1"/>
      <w:numFmt w:val="decimal"/>
      <w:lvlText w:val="%1.%2.%3.%4.%5.%6.%7"/>
      <w:lvlJc w:val="left"/>
      <w:pPr>
        <w:tabs>
          <w:tab w:val="num" w:pos="567"/>
        </w:tabs>
        <w:ind w:left="567" w:hanging="567"/>
      </w:pPr>
      <w:rPr>
        <w:rFonts w:hint="default"/>
      </w:rPr>
    </w:lvl>
    <w:lvl w:ilvl="7">
      <w:start w:val="1"/>
      <w:numFmt w:val="decimal"/>
      <w:lvlText w:val="%1.%2.%3.%4.%5.%6.%7.%8"/>
      <w:lvlJc w:val="left"/>
      <w:pPr>
        <w:tabs>
          <w:tab w:val="num" w:pos="567"/>
        </w:tabs>
        <w:ind w:left="567" w:hanging="567"/>
      </w:pPr>
      <w:rPr>
        <w:rFonts w:hint="default"/>
      </w:rPr>
    </w:lvl>
    <w:lvl w:ilvl="8">
      <w:start w:val="1"/>
      <w:numFmt w:val="decimal"/>
      <w:lvlText w:val="%1.%2.%3.%4.%5.%6.%7.%8.%9"/>
      <w:lvlJc w:val="left"/>
      <w:pPr>
        <w:tabs>
          <w:tab w:val="num" w:pos="567"/>
        </w:tabs>
        <w:ind w:left="567" w:hanging="567"/>
      </w:pPr>
      <w:rPr>
        <w:rFonts w:hint="default"/>
      </w:rPr>
    </w:lvl>
  </w:abstractNum>
  <w:abstractNum w:abstractNumId="19">
    <w:nsid w:val="28CB36E4"/>
    <w:multiLevelType w:val="hybridMultilevel"/>
    <w:tmpl w:val="8C121EB6"/>
    <w:lvl w:ilvl="0" w:tplc="3E440F18">
      <w:start w:val="1"/>
      <w:numFmt w:val="decimal"/>
      <w:lvlText w:val="(%1)"/>
      <w:lvlJc w:val="left"/>
      <w:pPr>
        <w:ind w:left="720" w:hanging="360"/>
      </w:pPr>
      <w:rPr>
        <w:rFonts w:hint="default"/>
        <w:sz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2B825799"/>
    <w:multiLevelType w:val="hybridMultilevel"/>
    <w:tmpl w:val="ABE88CC2"/>
    <w:lvl w:ilvl="0" w:tplc="D388A5F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2DCB00FD"/>
    <w:multiLevelType w:val="hybridMultilevel"/>
    <w:tmpl w:val="FF7015CE"/>
    <w:lvl w:ilvl="0" w:tplc="DFA2F4F4">
      <w:start w:val="2"/>
      <w:numFmt w:val="bullet"/>
      <w:lvlText w:val="-"/>
      <w:lvlJc w:val="left"/>
      <w:pPr>
        <w:ind w:left="720" w:hanging="360"/>
      </w:pPr>
      <w:rPr>
        <w:rFonts w:ascii="Lucida Sans" w:eastAsia="Lucida Sans" w:hAnsi="Lucida Sans"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2">
    <w:nsid w:val="36731CF6"/>
    <w:multiLevelType w:val="hybridMultilevel"/>
    <w:tmpl w:val="6D6E7464"/>
    <w:lvl w:ilvl="0" w:tplc="0807000F">
      <w:start w:val="1"/>
      <w:numFmt w:val="decimal"/>
      <w:lvlText w:val="%1."/>
      <w:lvlJc w:val="left"/>
      <w:pPr>
        <w:ind w:left="720" w:hanging="360"/>
      </w:pPr>
      <w:rPr>
        <w:rFont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3">
    <w:nsid w:val="3C3F7338"/>
    <w:multiLevelType w:val="multilevel"/>
    <w:tmpl w:val="7682CBCE"/>
    <w:lvl w:ilvl="0">
      <w:start w:val="1"/>
      <w:numFmt w:val="decimal"/>
      <w:pStyle w:val="Nummerierung"/>
      <w:lvlText w:val="%1."/>
      <w:lvlJc w:val="left"/>
      <w:pPr>
        <w:tabs>
          <w:tab w:val="num" w:pos="340"/>
        </w:tabs>
        <w:ind w:left="340" w:hanging="340"/>
      </w:pPr>
      <w:rPr>
        <w:rFonts w:hint="default"/>
      </w:rPr>
    </w:lvl>
    <w:lvl w:ilvl="1">
      <w:start w:val="1"/>
      <w:numFmt w:val="decimal"/>
      <w:suff w:val="space"/>
      <w:lvlText w:val="%1.%2"/>
      <w:lvlJc w:val="left"/>
      <w:pPr>
        <w:ind w:left="567" w:hanging="227"/>
      </w:pPr>
      <w:rPr>
        <w:rFonts w:hint="default"/>
      </w:rPr>
    </w:lvl>
    <w:lvl w:ilvl="2">
      <w:start w:val="1"/>
      <w:numFmt w:val="decimal"/>
      <w:suff w:val="space"/>
      <w:lvlText w:val="%1.%2.%3"/>
      <w:lvlJc w:val="left"/>
      <w:pPr>
        <w:ind w:left="794" w:firstLine="0"/>
      </w:pPr>
      <w:rPr>
        <w:rFonts w:hint="default"/>
      </w:rPr>
    </w:lvl>
    <w:lvl w:ilvl="3">
      <w:start w:val="1"/>
      <w:numFmt w:val="decimal"/>
      <w:lvlText w:val="%1.%2.%3.%4"/>
      <w:lvlJc w:val="left"/>
      <w:pPr>
        <w:tabs>
          <w:tab w:val="num" w:pos="709"/>
        </w:tabs>
        <w:ind w:left="709" w:hanging="709"/>
      </w:pPr>
      <w:rPr>
        <w:rFonts w:hint="default"/>
      </w:rPr>
    </w:lvl>
    <w:lvl w:ilvl="4">
      <w:start w:val="1"/>
      <w:numFmt w:val="decimal"/>
      <w:lvlText w:val="%1.%2.%3.%4.%5"/>
      <w:lvlJc w:val="left"/>
      <w:pPr>
        <w:tabs>
          <w:tab w:val="num" w:pos="453"/>
        </w:tabs>
        <w:ind w:left="453" w:hanging="453"/>
      </w:pPr>
      <w:rPr>
        <w:rFonts w:hint="default"/>
      </w:rPr>
    </w:lvl>
    <w:lvl w:ilvl="5">
      <w:start w:val="1"/>
      <w:numFmt w:val="decimal"/>
      <w:lvlText w:val="%1.%2.%3.%4.%5.%6"/>
      <w:lvlJc w:val="left"/>
      <w:pPr>
        <w:tabs>
          <w:tab w:val="num" w:pos="453"/>
        </w:tabs>
        <w:ind w:left="453" w:hanging="453"/>
      </w:pPr>
      <w:rPr>
        <w:rFonts w:hint="default"/>
      </w:rPr>
    </w:lvl>
    <w:lvl w:ilvl="6">
      <w:start w:val="1"/>
      <w:numFmt w:val="decimal"/>
      <w:lvlText w:val="%1.%2.%3.%4.%5.%6.%7"/>
      <w:lvlJc w:val="left"/>
      <w:pPr>
        <w:tabs>
          <w:tab w:val="num" w:pos="453"/>
        </w:tabs>
        <w:ind w:left="453" w:hanging="453"/>
      </w:pPr>
      <w:rPr>
        <w:rFonts w:hint="default"/>
      </w:rPr>
    </w:lvl>
    <w:lvl w:ilvl="7">
      <w:start w:val="1"/>
      <w:numFmt w:val="decimal"/>
      <w:lvlText w:val="%1.%2.%3.%4.%5.%6.%7.%8"/>
      <w:lvlJc w:val="left"/>
      <w:pPr>
        <w:tabs>
          <w:tab w:val="num" w:pos="453"/>
        </w:tabs>
        <w:ind w:left="453" w:hanging="453"/>
      </w:pPr>
      <w:rPr>
        <w:rFonts w:hint="default"/>
      </w:rPr>
    </w:lvl>
    <w:lvl w:ilvl="8">
      <w:start w:val="1"/>
      <w:numFmt w:val="decimal"/>
      <w:lvlText w:val="%1.%2.%3.%4.%5.%6.%7.%8.%9"/>
      <w:lvlJc w:val="left"/>
      <w:pPr>
        <w:tabs>
          <w:tab w:val="num" w:pos="453"/>
        </w:tabs>
        <w:ind w:left="453" w:hanging="453"/>
      </w:pPr>
      <w:rPr>
        <w:rFonts w:hint="default"/>
      </w:rPr>
    </w:lvl>
  </w:abstractNum>
  <w:abstractNum w:abstractNumId="24">
    <w:nsid w:val="3DD12FE7"/>
    <w:multiLevelType w:val="hybridMultilevel"/>
    <w:tmpl w:val="C14C16B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5">
    <w:nsid w:val="3EE47CDD"/>
    <w:multiLevelType w:val="hybridMultilevel"/>
    <w:tmpl w:val="1AFC8932"/>
    <w:lvl w:ilvl="0" w:tplc="57829130">
      <w:start w:val="1"/>
      <w:numFmt w:val="decimal"/>
      <w:lvlText w:val="%1.1."/>
      <w:lvlJc w:val="left"/>
      <w:pPr>
        <w:ind w:left="720" w:hanging="360"/>
      </w:pPr>
      <w:rPr>
        <w:rFont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6">
    <w:nsid w:val="3F8B7669"/>
    <w:multiLevelType w:val="hybridMultilevel"/>
    <w:tmpl w:val="B8EE33EC"/>
    <w:lvl w:ilvl="0" w:tplc="0807000F">
      <w:start w:val="1"/>
      <w:numFmt w:val="decimal"/>
      <w:lvlText w:val="%1."/>
      <w:lvlJc w:val="left"/>
      <w:pPr>
        <w:ind w:left="720" w:hanging="360"/>
      </w:pPr>
      <w:rPr>
        <w:rFont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7">
    <w:nsid w:val="46612A96"/>
    <w:multiLevelType w:val="hybridMultilevel"/>
    <w:tmpl w:val="C854B16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8">
    <w:nsid w:val="4FF70C14"/>
    <w:multiLevelType w:val="hybridMultilevel"/>
    <w:tmpl w:val="1542CA06"/>
    <w:lvl w:ilvl="0" w:tplc="D388A5F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66953CF"/>
    <w:multiLevelType w:val="hybridMultilevel"/>
    <w:tmpl w:val="3A7E4DEE"/>
    <w:lvl w:ilvl="0" w:tplc="08070015">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0">
    <w:nsid w:val="577917CB"/>
    <w:multiLevelType w:val="hybridMultilevel"/>
    <w:tmpl w:val="897A8C28"/>
    <w:lvl w:ilvl="0" w:tplc="0807000F">
      <w:start w:val="1"/>
      <w:numFmt w:val="decimal"/>
      <w:lvlText w:val="%1."/>
      <w:lvlJc w:val="left"/>
      <w:pPr>
        <w:ind w:left="360" w:hanging="360"/>
      </w:pPr>
      <w:rPr>
        <w:rFonts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31">
    <w:nsid w:val="5E313E45"/>
    <w:multiLevelType w:val="hybridMultilevel"/>
    <w:tmpl w:val="524C7D12"/>
    <w:lvl w:ilvl="0" w:tplc="A5DC6154">
      <w:numFmt w:val="bullet"/>
      <w:lvlText w:val="-"/>
      <w:lvlJc w:val="left"/>
      <w:pPr>
        <w:ind w:left="720" w:hanging="360"/>
      </w:pPr>
      <w:rPr>
        <w:rFonts w:ascii="Lucida Sans" w:eastAsia="Lucida Sans" w:hAnsi="Lucida San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4347844"/>
    <w:multiLevelType w:val="hybridMultilevel"/>
    <w:tmpl w:val="3E98BBA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3">
    <w:nsid w:val="67F45167"/>
    <w:multiLevelType w:val="hybridMultilevel"/>
    <w:tmpl w:val="C074CB9C"/>
    <w:lvl w:ilvl="0" w:tplc="66C86268">
      <w:start w:val="6"/>
      <w:numFmt w:val="bullet"/>
      <w:lvlText w:val="-"/>
      <w:lvlJc w:val="left"/>
      <w:pPr>
        <w:ind w:left="720" w:hanging="360"/>
      </w:pPr>
      <w:rPr>
        <w:rFonts w:ascii="Lucida Sans" w:eastAsia="Lucida Sans" w:hAnsi="Lucida San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CA13244"/>
    <w:multiLevelType w:val="multilevel"/>
    <w:tmpl w:val="13DC426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5">
    <w:nsid w:val="6E1A241E"/>
    <w:multiLevelType w:val="hybridMultilevel"/>
    <w:tmpl w:val="9192F48E"/>
    <w:lvl w:ilvl="0" w:tplc="ED1A7BF2">
      <w:numFmt w:val="bullet"/>
      <w:lvlText w:val="-"/>
      <w:lvlJc w:val="left"/>
      <w:pPr>
        <w:ind w:left="720" w:hanging="360"/>
      </w:pPr>
      <w:rPr>
        <w:rFonts w:ascii="Lucida Sans" w:eastAsia="Lucida Sans" w:hAnsi="Lucida San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1744E45"/>
    <w:multiLevelType w:val="hybridMultilevel"/>
    <w:tmpl w:val="FF0CF9BC"/>
    <w:lvl w:ilvl="0" w:tplc="0807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2"/>
  </w:num>
  <w:num w:numId="4">
    <w:abstractNumId w:val="1"/>
  </w:num>
  <w:num w:numId="5">
    <w:abstractNumId w:val="0"/>
  </w:num>
  <w:num w:numId="6">
    <w:abstractNumId w:val="18"/>
  </w:num>
  <w:num w:numId="7">
    <w:abstractNumId w:val="23"/>
  </w:num>
  <w:num w:numId="8">
    <w:abstractNumId w:val="14"/>
  </w:num>
  <w:num w:numId="9">
    <w:abstractNumId w:val="31"/>
  </w:num>
  <w:num w:numId="10">
    <w:abstractNumId w:val="12"/>
  </w:num>
  <w:num w:numId="11">
    <w:abstractNumId w:val="19"/>
  </w:num>
  <w:num w:numId="12">
    <w:abstractNumId w:val="36"/>
  </w:num>
  <w:num w:numId="13">
    <w:abstractNumId w:val="28"/>
  </w:num>
  <w:num w:numId="14">
    <w:abstractNumId w:val="34"/>
  </w:num>
  <w:num w:numId="15">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8"/>
  </w:num>
  <w:num w:numId="18">
    <w:abstractNumId w:val="9"/>
  </w:num>
  <w:num w:numId="19">
    <w:abstractNumId w:val="33"/>
  </w:num>
  <w:num w:numId="20">
    <w:abstractNumId w:val="20"/>
  </w:num>
  <w:num w:numId="21">
    <w:abstractNumId w:val="35"/>
  </w:num>
  <w:num w:numId="22">
    <w:abstractNumId w:val="7"/>
  </w:num>
  <w:num w:numId="23">
    <w:abstractNumId w:val="11"/>
  </w:num>
  <w:num w:numId="24">
    <w:abstractNumId w:val="18"/>
  </w:num>
  <w:num w:numId="25">
    <w:abstractNumId w:val="8"/>
  </w:num>
  <w:num w:numId="26">
    <w:abstractNumId w:val="17"/>
  </w:num>
  <w:num w:numId="27">
    <w:abstractNumId w:val="6"/>
  </w:num>
  <w:num w:numId="28">
    <w:abstractNumId w:val="16"/>
  </w:num>
  <w:num w:numId="29">
    <w:abstractNumId w:val="29"/>
  </w:num>
  <w:num w:numId="30">
    <w:abstractNumId w:val="18"/>
  </w:num>
  <w:num w:numId="31">
    <w:abstractNumId w:val="24"/>
  </w:num>
  <w:num w:numId="32">
    <w:abstractNumId w:val="15"/>
  </w:num>
  <w:num w:numId="33">
    <w:abstractNumId w:val="32"/>
  </w:num>
  <w:num w:numId="34">
    <w:abstractNumId w:val="21"/>
  </w:num>
  <w:num w:numId="35">
    <w:abstractNumId w:val="25"/>
  </w:num>
  <w:num w:numId="36">
    <w:abstractNumId w:val="30"/>
  </w:num>
  <w:num w:numId="37">
    <w:abstractNumId w:val="22"/>
  </w:num>
  <w:num w:numId="38">
    <w:abstractNumId w:val="26"/>
  </w:num>
  <w:num w:numId="39">
    <w:abstractNumId w:val="10"/>
  </w:num>
  <w:num w:numId="40">
    <w:abstractNumId w:val="13"/>
  </w:num>
  <w:num w:numId="41">
    <w:abstractNumId w:val="27"/>
  </w:num>
  <w:num w:numId="42">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18"/>
  </w:num>
  <w:num w:numId="44">
    <w:abstractNumId w:val="5"/>
  </w:num>
  <w:numIdMacAtCleanup w:val="12"/>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udi">
    <w15:presenceInfo w15:providerId="None" w15:userId="rudi"/>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activeWritingStyle w:appName="MSWord" w:lang="de-DE" w:vendorID="64" w:dllVersion="131078" w:nlCheck="1" w:checkStyle="1"/>
  <w:activeWritingStyle w:appName="MSWord" w:lang="en-US" w:vendorID="64" w:dllVersion="131078" w:nlCheck="1" w:checkStyle="1"/>
  <w:activeWritingStyle w:appName="MSWord" w:lang="de-CH" w:vendorID="64" w:dllVersion="131078" w:nlCheck="1" w:checkStyle="1"/>
  <w:activeWritingStyle w:appName="MSWord" w:lang="fr-CH" w:vendorID="64" w:dllVersion="131078" w:nlCheck="1" w:checkStyle="1"/>
  <w:attachedTemplate r:id="rId1"/>
  <w:stylePaneFormatFilter w:val="0008" w:allStyles="0" w:customStyles="0" w:latentStyles="0" w:stylesInUse="1" w:headingStyles="0" w:numberingStyles="0" w:tableStyles="0" w:directFormattingOnRuns="0" w:directFormattingOnParagraphs="0" w:directFormattingOnNumbering="0" w:directFormattingOnTables="0" w:clearFormatting="0" w:top3HeadingStyles="0" w:visibleStyles="0" w:alternateStyleNames="0"/>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44CF"/>
    <w:rsid w:val="000010A1"/>
    <w:rsid w:val="00001FF8"/>
    <w:rsid w:val="00003CF0"/>
    <w:rsid w:val="00005884"/>
    <w:rsid w:val="00006923"/>
    <w:rsid w:val="00011DB0"/>
    <w:rsid w:val="000128C6"/>
    <w:rsid w:val="00017498"/>
    <w:rsid w:val="000179BB"/>
    <w:rsid w:val="0002029D"/>
    <w:rsid w:val="00020500"/>
    <w:rsid w:val="000208E0"/>
    <w:rsid w:val="0002192A"/>
    <w:rsid w:val="0002650A"/>
    <w:rsid w:val="00026920"/>
    <w:rsid w:val="00027103"/>
    <w:rsid w:val="0002797A"/>
    <w:rsid w:val="00035727"/>
    <w:rsid w:val="00035F89"/>
    <w:rsid w:val="000364D6"/>
    <w:rsid w:val="000367A3"/>
    <w:rsid w:val="00036871"/>
    <w:rsid w:val="0004114E"/>
    <w:rsid w:val="000421B2"/>
    <w:rsid w:val="00044C0C"/>
    <w:rsid w:val="000453A5"/>
    <w:rsid w:val="00045BFA"/>
    <w:rsid w:val="00046D74"/>
    <w:rsid w:val="00047D7A"/>
    <w:rsid w:val="0005180B"/>
    <w:rsid w:val="000526DB"/>
    <w:rsid w:val="00053EF3"/>
    <w:rsid w:val="00054AC8"/>
    <w:rsid w:val="00055BD0"/>
    <w:rsid w:val="000572D1"/>
    <w:rsid w:val="000576C1"/>
    <w:rsid w:val="000600BE"/>
    <w:rsid w:val="000635B3"/>
    <w:rsid w:val="000637F4"/>
    <w:rsid w:val="0006599C"/>
    <w:rsid w:val="00070C65"/>
    <w:rsid w:val="000740F8"/>
    <w:rsid w:val="0007626B"/>
    <w:rsid w:val="00082596"/>
    <w:rsid w:val="000844EC"/>
    <w:rsid w:val="00087411"/>
    <w:rsid w:val="00087C85"/>
    <w:rsid w:val="0009092B"/>
    <w:rsid w:val="00091514"/>
    <w:rsid w:val="00091C2D"/>
    <w:rsid w:val="00092448"/>
    <w:rsid w:val="00095090"/>
    <w:rsid w:val="00095C44"/>
    <w:rsid w:val="00096BB2"/>
    <w:rsid w:val="00097EC8"/>
    <w:rsid w:val="000A1258"/>
    <w:rsid w:val="000A67AD"/>
    <w:rsid w:val="000A6849"/>
    <w:rsid w:val="000B1BAB"/>
    <w:rsid w:val="000B32E1"/>
    <w:rsid w:val="000B4096"/>
    <w:rsid w:val="000B4338"/>
    <w:rsid w:val="000B6A44"/>
    <w:rsid w:val="000C0D18"/>
    <w:rsid w:val="000C1785"/>
    <w:rsid w:val="000C23D4"/>
    <w:rsid w:val="000C3A69"/>
    <w:rsid w:val="000C5A90"/>
    <w:rsid w:val="000C7DD6"/>
    <w:rsid w:val="000D3807"/>
    <w:rsid w:val="000D46A0"/>
    <w:rsid w:val="000D7983"/>
    <w:rsid w:val="000D7C16"/>
    <w:rsid w:val="000D7E2E"/>
    <w:rsid w:val="000E061E"/>
    <w:rsid w:val="000E29F5"/>
    <w:rsid w:val="000E2F6C"/>
    <w:rsid w:val="000E484B"/>
    <w:rsid w:val="000E5BD4"/>
    <w:rsid w:val="000E654E"/>
    <w:rsid w:val="000E7323"/>
    <w:rsid w:val="000F013A"/>
    <w:rsid w:val="000F0EA8"/>
    <w:rsid w:val="000F22C6"/>
    <w:rsid w:val="000F33AB"/>
    <w:rsid w:val="000F3789"/>
    <w:rsid w:val="000F3F69"/>
    <w:rsid w:val="000F40DC"/>
    <w:rsid w:val="000F5C48"/>
    <w:rsid w:val="000F66A6"/>
    <w:rsid w:val="00100231"/>
    <w:rsid w:val="00100F7C"/>
    <w:rsid w:val="001010B5"/>
    <w:rsid w:val="00104646"/>
    <w:rsid w:val="0010571E"/>
    <w:rsid w:val="00107A0C"/>
    <w:rsid w:val="0011072C"/>
    <w:rsid w:val="001112B0"/>
    <w:rsid w:val="001119D4"/>
    <w:rsid w:val="00112357"/>
    <w:rsid w:val="00112B6B"/>
    <w:rsid w:val="00114F48"/>
    <w:rsid w:val="00115AF5"/>
    <w:rsid w:val="001215C7"/>
    <w:rsid w:val="00122E28"/>
    <w:rsid w:val="001232D9"/>
    <w:rsid w:val="00123364"/>
    <w:rsid w:val="00126FF4"/>
    <w:rsid w:val="001301A9"/>
    <w:rsid w:val="00132181"/>
    <w:rsid w:val="00136B09"/>
    <w:rsid w:val="00137073"/>
    <w:rsid w:val="00140195"/>
    <w:rsid w:val="00141738"/>
    <w:rsid w:val="00141B1B"/>
    <w:rsid w:val="00142EB7"/>
    <w:rsid w:val="00144FDE"/>
    <w:rsid w:val="00147C01"/>
    <w:rsid w:val="0015023D"/>
    <w:rsid w:val="001505DB"/>
    <w:rsid w:val="00154023"/>
    <w:rsid w:val="001540A0"/>
    <w:rsid w:val="0015427A"/>
    <w:rsid w:val="00162643"/>
    <w:rsid w:val="00163F23"/>
    <w:rsid w:val="00164F6A"/>
    <w:rsid w:val="00165621"/>
    <w:rsid w:val="00165CC1"/>
    <w:rsid w:val="001665B5"/>
    <w:rsid w:val="00170CA0"/>
    <w:rsid w:val="00170D9E"/>
    <w:rsid w:val="00176DF1"/>
    <w:rsid w:val="00180A67"/>
    <w:rsid w:val="00182BEB"/>
    <w:rsid w:val="00182FF6"/>
    <w:rsid w:val="00190924"/>
    <w:rsid w:val="00190B1B"/>
    <w:rsid w:val="00194DBE"/>
    <w:rsid w:val="00196156"/>
    <w:rsid w:val="00197504"/>
    <w:rsid w:val="00197606"/>
    <w:rsid w:val="00197E91"/>
    <w:rsid w:val="001A072B"/>
    <w:rsid w:val="001A4C63"/>
    <w:rsid w:val="001A5040"/>
    <w:rsid w:val="001A7F54"/>
    <w:rsid w:val="001B03E1"/>
    <w:rsid w:val="001B0DB9"/>
    <w:rsid w:val="001B0F1A"/>
    <w:rsid w:val="001B176D"/>
    <w:rsid w:val="001B21ED"/>
    <w:rsid w:val="001B7282"/>
    <w:rsid w:val="001C2C89"/>
    <w:rsid w:val="001C34F4"/>
    <w:rsid w:val="001C3F58"/>
    <w:rsid w:val="001C4875"/>
    <w:rsid w:val="001C4B4E"/>
    <w:rsid w:val="001C4E8F"/>
    <w:rsid w:val="001C61A3"/>
    <w:rsid w:val="001D27D7"/>
    <w:rsid w:val="001D3B0D"/>
    <w:rsid w:val="001D4982"/>
    <w:rsid w:val="001D4A7E"/>
    <w:rsid w:val="001D72D9"/>
    <w:rsid w:val="001E0263"/>
    <w:rsid w:val="001E0286"/>
    <w:rsid w:val="001E1FA3"/>
    <w:rsid w:val="001E20D3"/>
    <w:rsid w:val="001E2417"/>
    <w:rsid w:val="001E37CD"/>
    <w:rsid w:val="001E6BA3"/>
    <w:rsid w:val="001E7D72"/>
    <w:rsid w:val="001F0ED9"/>
    <w:rsid w:val="001F0F2A"/>
    <w:rsid w:val="001F1865"/>
    <w:rsid w:val="001F1B9C"/>
    <w:rsid w:val="001F1C05"/>
    <w:rsid w:val="001F23C6"/>
    <w:rsid w:val="001F533F"/>
    <w:rsid w:val="00201E0C"/>
    <w:rsid w:val="00202C51"/>
    <w:rsid w:val="0021211B"/>
    <w:rsid w:val="00212804"/>
    <w:rsid w:val="002131E1"/>
    <w:rsid w:val="00220F0E"/>
    <w:rsid w:val="00223743"/>
    <w:rsid w:val="002321A6"/>
    <w:rsid w:val="00236B84"/>
    <w:rsid w:val="00240294"/>
    <w:rsid w:val="00245E7F"/>
    <w:rsid w:val="00247068"/>
    <w:rsid w:val="002502B0"/>
    <w:rsid w:val="00250B6E"/>
    <w:rsid w:val="0025306B"/>
    <w:rsid w:val="00253521"/>
    <w:rsid w:val="00255FA6"/>
    <w:rsid w:val="0025780F"/>
    <w:rsid w:val="002578A1"/>
    <w:rsid w:val="00263882"/>
    <w:rsid w:val="00264D81"/>
    <w:rsid w:val="0026540A"/>
    <w:rsid w:val="002668B1"/>
    <w:rsid w:val="00266AE1"/>
    <w:rsid w:val="002675E3"/>
    <w:rsid w:val="00272FC3"/>
    <w:rsid w:val="00281180"/>
    <w:rsid w:val="00281B6F"/>
    <w:rsid w:val="002824F1"/>
    <w:rsid w:val="00284773"/>
    <w:rsid w:val="002857B6"/>
    <w:rsid w:val="00286406"/>
    <w:rsid w:val="0029052B"/>
    <w:rsid w:val="00291D31"/>
    <w:rsid w:val="00291DFF"/>
    <w:rsid w:val="00296E81"/>
    <w:rsid w:val="002A0932"/>
    <w:rsid w:val="002A0AFF"/>
    <w:rsid w:val="002A2ED7"/>
    <w:rsid w:val="002A41F5"/>
    <w:rsid w:val="002A4CBA"/>
    <w:rsid w:val="002A5151"/>
    <w:rsid w:val="002A672D"/>
    <w:rsid w:val="002B0461"/>
    <w:rsid w:val="002B1153"/>
    <w:rsid w:val="002B218F"/>
    <w:rsid w:val="002B69C3"/>
    <w:rsid w:val="002C16F4"/>
    <w:rsid w:val="002C25AE"/>
    <w:rsid w:val="002C45FD"/>
    <w:rsid w:val="002C5517"/>
    <w:rsid w:val="002D1357"/>
    <w:rsid w:val="002D573D"/>
    <w:rsid w:val="002D6E2A"/>
    <w:rsid w:val="002E2145"/>
    <w:rsid w:val="002E4F2E"/>
    <w:rsid w:val="002E5A31"/>
    <w:rsid w:val="002E6C41"/>
    <w:rsid w:val="002F0454"/>
    <w:rsid w:val="002F06DC"/>
    <w:rsid w:val="002F337A"/>
    <w:rsid w:val="002F4ECA"/>
    <w:rsid w:val="00300BA3"/>
    <w:rsid w:val="003010C0"/>
    <w:rsid w:val="00303625"/>
    <w:rsid w:val="003038E7"/>
    <w:rsid w:val="00306478"/>
    <w:rsid w:val="00311B54"/>
    <w:rsid w:val="0031367F"/>
    <w:rsid w:val="0031429A"/>
    <w:rsid w:val="00314D27"/>
    <w:rsid w:val="00315B56"/>
    <w:rsid w:val="003163BA"/>
    <w:rsid w:val="003164C6"/>
    <w:rsid w:val="003174A7"/>
    <w:rsid w:val="003177A9"/>
    <w:rsid w:val="0032256D"/>
    <w:rsid w:val="0032258E"/>
    <w:rsid w:val="003239C5"/>
    <w:rsid w:val="00325FDE"/>
    <w:rsid w:val="00326945"/>
    <w:rsid w:val="0033009B"/>
    <w:rsid w:val="00331A36"/>
    <w:rsid w:val="00334EE5"/>
    <w:rsid w:val="00336E3F"/>
    <w:rsid w:val="00337558"/>
    <w:rsid w:val="00340F1E"/>
    <w:rsid w:val="00341DAB"/>
    <w:rsid w:val="00342099"/>
    <w:rsid w:val="00346A7A"/>
    <w:rsid w:val="00346DD3"/>
    <w:rsid w:val="00350ED6"/>
    <w:rsid w:val="00351473"/>
    <w:rsid w:val="00357B08"/>
    <w:rsid w:val="00361A2D"/>
    <w:rsid w:val="00365252"/>
    <w:rsid w:val="003653F6"/>
    <w:rsid w:val="00365EC9"/>
    <w:rsid w:val="00367CF9"/>
    <w:rsid w:val="00372BCA"/>
    <w:rsid w:val="00373E52"/>
    <w:rsid w:val="003757F4"/>
    <w:rsid w:val="003779D0"/>
    <w:rsid w:val="003838D6"/>
    <w:rsid w:val="003838FC"/>
    <w:rsid w:val="00384FDE"/>
    <w:rsid w:val="003852C5"/>
    <w:rsid w:val="00385377"/>
    <w:rsid w:val="00385A1F"/>
    <w:rsid w:val="00387B86"/>
    <w:rsid w:val="00387F52"/>
    <w:rsid w:val="003968F9"/>
    <w:rsid w:val="00397255"/>
    <w:rsid w:val="003A0B2F"/>
    <w:rsid w:val="003A6D89"/>
    <w:rsid w:val="003A7EE5"/>
    <w:rsid w:val="003B0231"/>
    <w:rsid w:val="003B1648"/>
    <w:rsid w:val="003B2B0A"/>
    <w:rsid w:val="003B431B"/>
    <w:rsid w:val="003B4332"/>
    <w:rsid w:val="003B5513"/>
    <w:rsid w:val="003B5F19"/>
    <w:rsid w:val="003B66F4"/>
    <w:rsid w:val="003C14BB"/>
    <w:rsid w:val="003C7BD0"/>
    <w:rsid w:val="003D0FC6"/>
    <w:rsid w:val="003D2183"/>
    <w:rsid w:val="003D4775"/>
    <w:rsid w:val="003D7B55"/>
    <w:rsid w:val="003E0F55"/>
    <w:rsid w:val="003E14BF"/>
    <w:rsid w:val="003E6398"/>
    <w:rsid w:val="003E642F"/>
    <w:rsid w:val="003F04F8"/>
    <w:rsid w:val="003F1D7B"/>
    <w:rsid w:val="003F474A"/>
    <w:rsid w:val="003F51DE"/>
    <w:rsid w:val="00402579"/>
    <w:rsid w:val="00402BE3"/>
    <w:rsid w:val="00403B2F"/>
    <w:rsid w:val="0040615D"/>
    <w:rsid w:val="00406373"/>
    <w:rsid w:val="0040723B"/>
    <w:rsid w:val="0040795E"/>
    <w:rsid w:val="00412CF3"/>
    <w:rsid w:val="00413272"/>
    <w:rsid w:val="0041366B"/>
    <w:rsid w:val="004144A2"/>
    <w:rsid w:val="00415AD7"/>
    <w:rsid w:val="004165B3"/>
    <w:rsid w:val="00416C9D"/>
    <w:rsid w:val="004202F9"/>
    <w:rsid w:val="00420B5B"/>
    <w:rsid w:val="0042239D"/>
    <w:rsid w:val="0042274F"/>
    <w:rsid w:val="0042665B"/>
    <w:rsid w:val="0043172E"/>
    <w:rsid w:val="00432391"/>
    <w:rsid w:val="00432840"/>
    <w:rsid w:val="00432B82"/>
    <w:rsid w:val="00435658"/>
    <w:rsid w:val="0043605F"/>
    <w:rsid w:val="004402F1"/>
    <w:rsid w:val="00444567"/>
    <w:rsid w:val="00445E04"/>
    <w:rsid w:val="00451FB5"/>
    <w:rsid w:val="004521EF"/>
    <w:rsid w:val="00455473"/>
    <w:rsid w:val="00455C52"/>
    <w:rsid w:val="00456D1C"/>
    <w:rsid w:val="0045787F"/>
    <w:rsid w:val="00460F6B"/>
    <w:rsid w:val="004613F5"/>
    <w:rsid w:val="00461DD4"/>
    <w:rsid w:val="00462CB2"/>
    <w:rsid w:val="00463F6A"/>
    <w:rsid w:val="00464308"/>
    <w:rsid w:val="00470ED1"/>
    <w:rsid w:val="004710F6"/>
    <w:rsid w:val="00471BDB"/>
    <w:rsid w:val="0047627B"/>
    <w:rsid w:val="004808EC"/>
    <w:rsid w:val="00481E16"/>
    <w:rsid w:val="00483B21"/>
    <w:rsid w:val="004860D0"/>
    <w:rsid w:val="004876AF"/>
    <w:rsid w:val="00492093"/>
    <w:rsid w:val="004923FF"/>
    <w:rsid w:val="00492E15"/>
    <w:rsid w:val="004957F7"/>
    <w:rsid w:val="00495D40"/>
    <w:rsid w:val="00497AAC"/>
    <w:rsid w:val="004A19F2"/>
    <w:rsid w:val="004A28AA"/>
    <w:rsid w:val="004A4CA5"/>
    <w:rsid w:val="004A50B9"/>
    <w:rsid w:val="004A6F24"/>
    <w:rsid w:val="004B0401"/>
    <w:rsid w:val="004B34FA"/>
    <w:rsid w:val="004B3D0C"/>
    <w:rsid w:val="004B3F38"/>
    <w:rsid w:val="004B5CEC"/>
    <w:rsid w:val="004B7DF8"/>
    <w:rsid w:val="004C1B9D"/>
    <w:rsid w:val="004C584B"/>
    <w:rsid w:val="004C7482"/>
    <w:rsid w:val="004D3611"/>
    <w:rsid w:val="004D362F"/>
    <w:rsid w:val="004D6382"/>
    <w:rsid w:val="004D7D20"/>
    <w:rsid w:val="004E0399"/>
    <w:rsid w:val="004E4D6D"/>
    <w:rsid w:val="004E63B7"/>
    <w:rsid w:val="004E6539"/>
    <w:rsid w:val="004E7C18"/>
    <w:rsid w:val="004F0BEB"/>
    <w:rsid w:val="004F22D0"/>
    <w:rsid w:val="004F2A66"/>
    <w:rsid w:val="004F32F8"/>
    <w:rsid w:val="004F330F"/>
    <w:rsid w:val="004F3F37"/>
    <w:rsid w:val="004F4641"/>
    <w:rsid w:val="004F4785"/>
    <w:rsid w:val="004F5A70"/>
    <w:rsid w:val="004F6B72"/>
    <w:rsid w:val="004F7B96"/>
    <w:rsid w:val="0050169A"/>
    <w:rsid w:val="005029BF"/>
    <w:rsid w:val="005042AA"/>
    <w:rsid w:val="00504C5A"/>
    <w:rsid w:val="00504E29"/>
    <w:rsid w:val="005052EB"/>
    <w:rsid w:val="00506A38"/>
    <w:rsid w:val="00511D21"/>
    <w:rsid w:val="00511E8D"/>
    <w:rsid w:val="00520D51"/>
    <w:rsid w:val="00523ECE"/>
    <w:rsid w:val="0052474E"/>
    <w:rsid w:val="00525346"/>
    <w:rsid w:val="00530949"/>
    <w:rsid w:val="0053118D"/>
    <w:rsid w:val="005329E3"/>
    <w:rsid w:val="005334C5"/>
    <w:rsid w:val="005350F7"/>
    <w:rsid w:val="005353A7"/>
    <w:rsid w:val="00537C48"/>
    <w:rsid w:val="00541EB5"/>
    <w:rsid w:val="00542029"/>
    <w:rsid w:val="00543011"/>
    <w:rsid w:val="00544391"/>
    <w:rsid w:val="00544AC5"/>
    <w:rsid w:val="00545067"/>
    <w:rsid w:val="0054558E"/>
    <w:rsid w:val="005479A4"/>
    <w:rsid w:val="00547AF5"/>
    <w:rsid w:val="00551B1A"/>
    <w:rsid w:val="00552732"/>
    <w:rsid w:val="00555896"/>
    <w:rsid w:val="00556651"/>
    <w:rsid w:val="00556E27"/>
    <w:rsid w:val="005573E2"/>
    <w:rsid w:val="005627CE"/>
    <w:rsid w:val="00566C1C"/>
    <w:rsid w:val="00572F02"/>
    <w:rsid w:val="0057302D"/>
    <w:rsid w:val="00573053"/>
    <w:rsid w:val="00576685"/>
    <w:rsid w:val="005767DB"/>
    <w:rsid w:val="00580CC4"/>
    <w:rsid w:val="00583E36"/>
    <w:rsid w:val="005857BE"/>
    <w:rsid w:val="00586CE1"/>
    <w:rsid w:val="00592381"/>
    <w:rsid w:val="00594AAC"/>
    <w:rsid w:val="005958D5"/>
    <w:rsid w:val="00597535"/>
    <w:rsid w:val="00597F1F"/>
    <w:rsid w:val="005A0230"/>
    <w:rsid w:val="005A3ABC"/>
    <w:rsid w:val="005A5B64"/>
    <w:rsid w:val="005A5FE2"/>
    <w:rsid w:val="005B2286"/>
    <w:rsid w:val="005B2BEB"/>
    <w:rsid w:val="005B4A5D"/>
    <w:rsid w:val="005B4CDB"/>
    <w:rsid w:val="005B5FF7"/>
    <w:rsid w:val="005C238B"/>
    <w:rsid w:val="005C38D5"/>
    <w:rsid w:val="005C4E90"/>
    <w:rsid w:val="005C583B"/>
    <w:rsid w:val="005D1806"/>
    <w:rsid w:val="005D2E6C"/>
    <w:rsid w:val="005D423D"/>
    <w:rsid w:val="005D54DB"/>
    <w:rsid w:val="005D5589"/>
    <w:rsid w:val="005D678C"/>
    <w:rsid w:val="005E1EB2"/>
    <w:rsid w:val="005E4140"/>
    <w:rsid w:val="005E70A3"/>
    <w:rsid w:val="005E7BD6"/>
    <w:rsid w:val="005F04E6"/>
    <w:rsid w:val="005F1CAF"/>
    <w:rsid w:val="005F3707"/>
    <w:rsid w:val="005F3856"/>
    <w:rsid w:val="005F4AC2"/>
    <w:rsid w:val="005F7206"/>
    <w:rsid w:val="005F735C"/>
    <w:rsid w:val="006003AB"/>
    <w:rsid w:val="00614311"/>
    <w:rsid w:val="00615D96"/>
    <w:rsid w:val="00616B27"/>
    <w:rsid w:val="006239FB"/>
    <w:rsid w:val="006254BF"/>
    <w:rsid w:val="00627519"/>
    <w:rsid w:val="00630349"/>
    <w:rsid w:val="00630CC8"/>
    <w:rsid w:val="006312CC"/>
    <w:rsid w:val="006312E0"/>
    <w:rsid w:val="00632DEB"/>
    <w:rsid w:val="00633C53"/>
    <w:rsid w:val="00634342"/>
    <w:rsid w:val="00634DF4"/>
    <w:rsid w:val="00635FED"/>
    <w:rsid w:val="006368B1"/>
    <w:rsid w:val="00636A35"/>
    <w:rsid w:val="00642836"/>
    <w:rsid w:val="0064455E"/>
    <w:rsid w:val="00646D26"/>
    <w:rsid w:val="00647CF1"/>
    <w:rsid w:val="0065257C"/>
    <w:rsid w:val="00652BAF"/>
    <w:rsid w:val="006542BD"/>
    <w:rsid w:val="00656409"/>
    <w:rsid w:val="006604E7"/>
    <w:rsid w:val="00661B94"/>
    <w:rsid w:val="00661CF4"/>
    <w:rsid w:val="00662824"/>
    <w:rsid w:val="0066313E"/>
    <w:rsid w:val="006679D7"/>
    <w:rsid w:val="0067054D"/>
    <w:rsid w:val="00670CAD"/>
    <w:rsid w:val="00673990"/>
    <w:rsid w:val="00674AD5"/>
    <w:rsid w:val="00675468"/>
    <w:rsid w:val="00675A0F"/>
    <w:rsid w:val="00676E3F"/>
    <w:rsid w:val="00676EE6"/>
    <w:rsid w:val="00677381"/>
    <w:rsid w:val="00680B10"/>
    <w:rsid w:val="00683799"/>
    <w:rsid w:val="00683A0C"/>
    <w:rsid w:val="0068600B"/>
    <w:rsid w:val="00687574"/>
    <w:rsid w:val="00694009"/>
    <w:rsid w:val="006943AC"/>
    <w:rsid w:val="0069494D"/>
    <w:rsid w:val="006956E1"/>
    <w:rsid w:val="0069632F"/>
    <w:rsid w:val="00697883"/>
    <w:rsid w:val="006A2614"/>
    <w:rsid w:val="006A36C7"/>
    <w:rsid w:val="006A734E"/>
    <w:rsid w:val="006B0C5B"/>
    <w:rsid w:val="006B199C"/>
    <w:rsid w:val="006B1B86"/>
    <w:rsid w:val="006B5E6D"/>
    <w:rsid w:val="006B6C9D"/>
    <w:rsid w:val="006C0833"/>
    <w:rsid w:val="006C2FBE"/>
    <w:rsid w:val="006C38EE"/>
    <w:rsid w:val="006C39E7"/>
    <w:rsid w:val="006C3A86"/>
    <w:rsid w:val="006C6C8D"/>
    <w:rsid w:val="006D14BC"/>
    <w:rsid w:val="006D4D67"/>
    <w:rsid w:val="006D6738"/>
    <w:rsid w:val="006D7D09"/>
    <w:rsid w:val="006E1D70"/>
    <w:rsid w:val="006E2FDA"/>
    <w:rsid w:val="006E3400"/>
    <w:rsid w:val="006E3ADE"/>
    <w:rsid w:val="006E4301"/>
    <w:rsid w:val="006E46AC"/>
    <w:rsid w:val="006E5B8C"/>
    <w:rsid w:val="006E60A3"/>
    <w:rsid w:val="006E628C"/>
    <w:rsid w:val="006E6A93"/>
    <w:rsid w:val="006F0D62"/>
    <w:rsid w:val="006F25B8"/>
    <w:rsid w:val="006F3FB5"/>
    <w:rsid w:val="006F4E8F"/>
    <w:rsid w:val="006F6C84"/>
    <w:rsid w:val="006F7567"/>
    <w:rsid w:val="007008D6"/>
    <w:rsid w:val="0070144E"/>
    <w:rsid w:val="0070434A"/>
    <w:rsid w:val="00704F49"/>
    <w:rsid w:val="007108BA"/>
    <w:rsid w:val="00712BE2"/>
    <w:rsid w:val="00713E40"/>
    <w:rsid w:val="0071450E"/>
    <w:rsid w:val="0072037E"/>
    <w:rsid w:val="00720853"/>
    <w:rsid w:val="00722C23"/>
    <w:rsid w:val="007232F5"/>
    <w:rsid w:val="00725A05"/>
    <w:rsid w:val="00730698"/>
    <w:rsid w:val="00733867"/>
    <w:rsid w:val="007360C5"/>
    <w:rsid w:val="00736400"/>
    <w:rsid w:val="00736B6F"/>
    <w:rsid w:val="00736CD2"/>
    <w:rsid w:val="007407D3"/>
    <w:rsid w:val="00740C48"/>
    <w:rsid w:val="00741F1F"/>
    <w:rsid w:val="00743774"/>
    <w:rsid w:val="00746A14"/>
    <w:rsid w:val="00746BF0"/>
    <w:rsid w:val="00747A43"/>
    <w:rsid w:val="0075707F"/>
    <w:rsid w:val="007572D8"/>
    <w:rsid w:val="00761683"/>
    <w:rsid w:val="00761795"/>
    <w:rsid w:val="00763AD2"/>
    <w:rsid w:val="00763E00"/>
    <w:rsid w:val="0076440B"/>
    <w:rsid w:val="007648BB"/>
    <w:rsid w:val="007659CD"/>
    <w:rsid w:val="00767B74"/>
    <w:rsid w:val="00767EB4"/>
    <w:rsid w:val="007720EF"/>
    <w:rsid w:val="007726B5"/>
    <w:rsid w:val="00776E50"/>
    <w:rsid w:val="0077733B"/>
    <w:rsid w:val="00783DA9"/>
    <w:rsid w:val="007864B9"/>
    <w:rsid w:val="00787C62"/>
    <w:rsid w:val="0079014F"/>
    <w:rsid w:val="00790AAA"/>
    <w:rsid w:val="00793E35"/>
    <w:rsid w:val="00796682"/>
    <w:rsid w:val="007976E2"/>
    <w:rsid w:val="007A367A"/>
    <w:rsid w:val="007A4DC1"/>
    <w:rsid w:val="007A5603"/>
    <w:rsid w:val="007A59EE"/>
    <w:rsid w:val="007A7F9F"/>
    <w:rsid w:val="007B38F2"/>
    <w:rsid w:val="007B4AC6"/>
    <w:rsid w:val="007B5DDD"/>
    <w:rsid w:val="007B68CF"/>
    <w:rsid w:val="007C25C2"/>
    <w:rsid w:val="007C2893"/>
    <w:rsid w:val="007C46DB"/>
    <w:rsid w:val="007C739D"/>
    <w:rsid w:val="007C7AE4"/>
    <w:rsid w:val="007D2E82"/>
    <w:rsid w:val="007D5FC1"/>
    <w:rsid w:val="007D667E"/>
    <w:rsid w:val="007D6F67"/>
    <w:rsid w:val="007D7C93"/>
    <w:rsid w:val="007E039D"/>
    <w:rsid w:val="007E29BC"/>
    <w:rsid w:val="007E3B51"/>
    <w:rsid w:val="007E4221"/>
    <w:rsid w:val="007E5EFB"/>
    <w:rsid w:val="007E6849"/>
    <w:rsid w:val="007F7BA0"/>
    <w:rsid w:val="008004AC"/>
    <w:rsid w:val="00800BF2"/>
    <w:rsid w:val="00800CCA"/>
    <w:rsid w:val="00800EEB"/>
    <w:rsid w:val="00801864"/>
    <w:rsid w:val="00801D25"/>
    <w:rsid w:val="0080340E"/>
    <w:rsid w:val="00806DA3"/>
    <w:rsid w:val="008075D1"/>
    <w:rsid w:val="00807D52"/>
    <w:rsid w:val="00810253"/>
    <w:rsid w:val="00812462"/>
    <w:rsid w:val="008124F8"/>
    <w:rsid w:val="0081469D"/>
    <w:rsid w:val="008157D4"/>
    <w:rsid w:val="008212B6"/>
    <w:rsid w:val="008215A5"/>
    <w:rsid w:val="00822870"/>
    <w:rsid w:val="00822DA7"/>
    <w:rsid w:val="0082547E"/>
    <w:rsid w:val="0082580C"/>
    <w:rsid w:val="008327C0"/>
    <w:rsid w:val="008334C9"/>
    <w:rsid w:val="00834E17"/>
    <w:rsid w:val="008359BB"/>
    <w:rsid w:val="00835FA1"/>
    <w:rsid w:val="008370AD"/>
    <w:rsid w:val="00842BF4"/>
    <w:rsid w:val="00845A7E"/>
    <w:rsid w:val="00846DC4"/>
    <w:rsid w:val="00847044"/>
    <w:rsid w:val="00851D35"/>
    <w:rsid w:val="008528B7"/>
    <w:rsid w:val="008532DB"/>
    <w:rsid w:val="0085464B"/>
    <w:rsid w:val="00857E23"/>
    <w:rsid w:val="00860601"/>
    <w:rsid w:val="00860C48"/>
    <w:rsid w:val="00861A06"/>
    <w:rsid w:val="0086512F"/>
    <w:rsid w:val="00865714"/>
    <w:rsid w:val="00871BAC"/>
    <w:rsid w:val="00871EEF"/>
    <w:rsid w:val="0087445A"/>
    <w:rsid w:val="008756F4"/>
    <w:rsid w:val="00876D58"/>
    <w:rsid w:val="00881D6F"/>
    <w:rsid w:val="0088351B"/>
    <w:rsid w:val="00887475"/>
    <w:rsid w:val="0088753A"/>
    <w:rsid w:val="008913B8"/>
    <w:rsid w:val="00891509"/>
    <w:rsid w:val="00894E5B"/>
    <w:rsid w:val="008950D0"/>
    <w:rsid w:val="008973D6"/>
    <w:rsid w:val="0089798D"/>
    <w:rsid w:val="008A1B90"/>
    <w:rsid w:val="008A23C4"/>
    <w:rsid w:val="008A44AD"/>
    <w:rsid w:val="008B2031"/>
    <w:rsid w:val="008B2560"/>
    <w:rsid w:val="008B6910"/>
    <w:rsid w:val="008B734B"/>
    <w:rsid w:val="008C0464"/>
    <w:rsid w:val="008C20AA"/>
    <w:rsid w:val="008C2DCA"/>
    <w:rsid w:val="008C2F1A"/>
    <w:rsid w:val="008C304E"/>
    <w:rsid w:val="008C660F"/>
    <w:rsid w:val="008D059A"/>
    <w:rsid w:val="008D21A3"/>
    <w:rsid w:val="008D222C"/>
    <w:rsid w:val="008D3A9F"/>
    <w:rsid w:val="008D472D"/>
    <w:rsid w:val="008D61F6"/>
    <w:rsid w:val="008E0670"/>
    <w:rsid w:val="008E1550"/>
    <w:rsid w:val="008E19F9"/>
    <w:rsid w:val="008E1D60"/>
    <w:rsid w:val="008E2F97"/>
    <w:rsid w:val="008E3634"/>
    <w:rsid w:val="008E3753"/>
    <w:rsid w:val="008E4484"/>
    <w:rsid w:val="008E67B1"/>
    <w:rsid w:val="008F2D88"/>
    <w:rsid w:val="008F3265"/>
    <w:rsid w:val="008F4037"/>
    <w:rsid w:val="008F5BBC"/>
    <w:rsid w:val="008F5F43"/>
    <w:rsid w:val="00900469"/>
    <w:rsid w:val="00900C18"/>
    <w:rsid w:val="00902218"/>
    <w:rsid w:val="00902835"/>
    <w:rsid w:val="00902D03"/>
    <w:rsid w:val="009033B5"/>
    <w:rsid w:val="0090411B"/>
    <w:rsid w:val="00905153"/>
    <w:rsid w:val="00912ED7"/>
    <w:rsid w:val="00912FE0"/>
    <w:rsid w:val="009161C4"/>
    <w:rsid w:val="00917A70"/>
    <w:rsid w:val="00922B88"/>
    <w:rsid w:val="0092701E"/>
    <w:rsid w:val="00932C5C"/>
    <w:rsid w:val="0093695E"/>
    <w:rsid w:val="0093785D"/>
    <w:rsid w:val="00937AFD"/>
    <w:rsid w:val="009404C2"/>
    <w:rsid w:val="00941937"/>
    <w:rsid w:val="0094253E"/>
    <w:rsid w:val="009436B4"/>
    <w:rsid w:val="009436BB"/>
    <w:rsid w:val="00945DA0"/>
    <w:rsid w:val="00947857"/>
    <w:rsid w:val="009518BD"/>
    <w:rsid w:val="00951E7C"/>
    <w:rsid w:val="00952889"/>
    <w:rsid w:val="00953A3D"/>
    <w:rsid w:val="009546FD"/>
    <w:rsid w:val="00956DDC"/>
    <w:rsid w:val="009573AB"/>
    <w:rsid w:val="00957459"/>
    <w:rsid w:val="009577BF"/>
    <w:rsid w:val="00960C85"/>
    <w:rsid w:val="0096162E"/>
    <w:rsid w:val="00963FD3"/>
    <w:rsid w:val="0096491F"/>
    <w:rsid w:val="00964CA8"/>
    <w:rsid w:val="009669D8"/>
    <w:rsid w:val="009722A6"/>
    <w:rsid w:val="0097236C"/>
    <w:rsid w:val="00972A12"/>
    <w:rsid w:val="00972EBB"/>
    <w:rsid w:val="0097311D"/>
    <w:rsid w:val="009743E1"/>
    <w:rsid w:val="00974BB1"/>
    <w:rsid w:val="00980148"/>
    <w:rsid w:val="009801C0"/>
    <w:rsid w:val="00984DA4"/>
    <w:rsid w:val="00992DB1"/>
    <w:rsid w:val="00997CC1"/>
    <w:rsid w:val="009A38EF"/>
    <w:rsid w:val="009A592F"/>
    <w:rsid w:val="009A7E4E"/>
    <w:rsid w:val="009A7ED7"/>
    <w:rsid w:val="009B0030"/>
    <w:rsid w:val="009B0176"/>
    <w:rsid w:val="009B18B4"/>
    <w:rsid w:val="009B1D7B"/>
    <w:rsid w:val="009B2466"/>
    <w:rsid w:val="009B2515"/>
    <w:rsid w:val="009B3063"/>
    <w:rsid w:val="009B7C2F"/>
    <w:rsid w:val="009C0F72"/>
    <w:rsid w:val="009C1459"/>
    <w:rsid w:val="009C28A0"/>
    <w:rsid w:val="009C31C7"/>
    <w:rsid w:val="009C5D48"/>
    <w:rsid w:val="009C6EF1"/>
    <w:rsid w:val="009D3628"/>
    <w:rsid w:val="009D5780"/>
    <w:rsid w:val="009D79DF"/>
    <w:rsid w:val="009E1324"/>
    <w:rsid w:val="009E3507"/>
    <w:rsid w:val="009E437A"/>
    <w:rsid w:val="009E5AF2"/>
    <w:rsid w:val="009F17A5"/>
    <w:rsid w:val="009F2467"/>
    <w:rsid w:val="009F5BCC"/>
    <w:rsid w:val="00A00BCD"/>
    <w:rsid w:val="00A02C21"/>
    <w:rsid w:val="00A02D37"/>
    <w:rsid w:val="00A0309C"/>
    <w:rsid w:val="00A04487"/>
    <w:rsid w:val="00A04E33"/>
    <w:rsid w:val="00A05488"/>
    <w:rsid w:val="00A06AD6"/>
    <w:rsid w:val="00A104ED"/>
    <w:rsid w:val="00A11B53"/>
    <w:rsid w:val="00A14420"/>
    <w:rsid w:val="00A14ACB"/>
    <w:rsid w:val="00A15967"/>
    <w:rsid w:val="00A2214B"/>
    <w:rsid w:val="00A23BE2"/>
    <w:rsid w:val="00A24E9E"/>
    <w:rsid w:val="00A263CD"/>
    <w:rsid w:val="00A301E6"/>
    <w:rsid w:val="00A33BF2"/>
    <w:rsid w:val="00A34170"/>
    <w:rsid w:val="00A344B7"/>
    <w:rsid w:val="00A3462C"/>
    <w:rsid w:val="00A36429"/>
    <w:rsid w:val="00A368BB"/>
    <w:rsid w:val="00A373F2"/>
    <w:rsid w:val="00A40C08"/>
    <w:rsid w:val="00A440C5"/>
    <w:rsid w:val="00A4433C"/>
    <w:rsid w:val="00A456DA"/>
    <w:rsid w:val="00A46585"/>
    <w:rsid w:val="00A47D1F"/>
    <w:rsid w:val="00A54C2F"/>
    <w:rsid w:val="00A54E56"/>
    <w:rsid w:val="00A6356B"/>
    <w:rsid w:val="00A65090"/>
    <w:rsid w:val="00A65413"/>
    <w:rsid w:val="00A74F6D"/>
    <w:rsid w:val="00A820C8"/>
    <w:rsid w:val="00A82729"/>
    <w:rsid w:val="00A83CC7"/>
    <w:rsid w:val="00A84A8B"/>
    <w:rsid w:val="00A85A59"/>
    <w:rsid w:val="00A8628A"/>
    <w:rsid w:val="00A91FC0"/>
    <w:rsid w:val="00A922E4"/>
    <w:rsid w:val="00A92584"/>
    <w:rsid w:val="00A93CB4"/>
    <w:rsid w:val="00A955DD"/>
    <w:rsid w:val="00A96D39"/>
    <w:rsid w:val="00AA10D7"/>
    <w:rsid w:val="00AB07A4"/>
    <w:rsid w:val="00AB1204"/>
    <w:rsid w:val="00AB1D71"/>
    <w:rsid w:val="00AB2519"/>
    <w:rsid w:val="00AB3332"/>
    <w:rsid w:val="00AB3F51"/>
    <w:rsid w:val="00AB4134"/>
    <w:rsid w:val="00AB4D97"/>
    <w:rsid w:val="00AB6C1E"/>
    <w:rsid w:val="00AB7485"/>
    <w:rsid w:val="00AC00ED"/>
    <w:rsid w:val="00AC0437"/>
    <w:rsid w:val="00AC36C1"/>
    <w:rsid w:val="00AC4084"/>
    <w:rsid w:val="00AC4ECB"/>
    <w:rsid w:val="00AC5AE1"/>
    <w:rsid w:val="00AC5CA2"/>
    <w:rsid w:val="00AC65FF"/>
    <w:rsid w:val="00AC6CAC"/>
    <w:rsid w:val="00AC6F10"/>
    <w:rsid w:val="00AD06A6"/>
    <w:rsid w:val="00AD2490"/>
    <w:rsid w:val="00AD2FE7"/>
    <w:rsid w:val="00AD34A8"/>
    <w:rsid w:val="00AD3C46"/>
    <w:rsid w:val="00AD5DC9"/>
    <w:rsid w:val="00AD73C6"/>
    <w:rsid w:val="00AE077C"/>
    <w:rsid w:val="00AE18D1"/>
    <w:rsid w:val="00AE4567"/>
    <w:rsid w:val="00AE5A74"/>
    <w:rsid w:val="00AF000C"/>
    <w:rsid w:val="00AF47A8"/>
    <w:rsid w:val="00AF5313"/>
    <w:rsid w:val="00AF6366"/>
    <w:rsid w:val="00AF78B9"/>
    <w:rsid w:val="00B001E3"/>
    <w:rsid w:val="00B00C82"/>
    <w:rsid w:val="00B031AC"/>
    <w:rsid w:val="00B0382B"/>
    <w:rsid w:val="00B04FEA"/>
    <w:rsid w:val="00B05035"/>
    <w:rsid w:val="00B05884"/>
    <w:rsid w:val="00B05E3A"/>
    <w:rsid w:val="00B07E46"/>
    <w:rsid w:val="00B13C2A"/>
    <w:rsid w:val="00B14648"/>
    <w:rsid w:val="00B15D86"/>
    <w:rsid w:val="00B16F03"/>
    <w:rsid w:val="00B218B0"/>
    <w:rsid w:val="00B21B86"/>
    <w:rsid w:val="00B2353A"/>
    <w:rsid w:val="00B2422D"/>
    <w:rsid w:val="00B25861"/>
    <w:rsid w:val="00B2591C"/>
    <w:rsid w:val="00B25A50"/>
    <w:rsid w:val="00B25DB1"/>
    <w:rsid w:val="00B2615A"/>
    <w:rsid w:val="00B35D85"/>
    <w:rsid w:val="00B35EEB"/>
    <w:rsid w:val="00B36635"/>
    <w:rsid w:val="00B36643"/>
    <w:rsid w:val="00B36B89"/>
    <w:rsid w:val="00B3795C"/>
    <w:rsid w:val="00B40657"/>
    <w:rsid w:val="00B409AB"/>
    <w:rsid w:val="00B410D9"/>
    <w:rsid w:val="00B4292C"/>
    <w:rsid w:val="00B436FF"/>
    <w:rsid w:val="00B44A53"/>
    <w:rsid w:val="00B45356"/>
    <w:rsid w:val="00B50997"/>
    <w:rsid w:val="00B525FE"/>
    <w:rsid w:val="00B544D2"/>
    <w:rsid w:val="00B545B2"/>
    <w:rsid w:val="00B545E6"/>
    <w:rsid w:val="00B5569F"/>
    <w:rsid w:val="00B5712F"/>
    <w:rsid w:val="00B57CCB"/>
    <w:rsid w:val="00B60265"/>
    <w:rsid w:val="00B62D14"/>
    <w:rsid w:val="00B6365F"/>
    <w:rsid w:val="00B64F81"/>
    <w:rsid w:val="00B664C3"/>
    <w:rsid w:val="00B701BC"/>
    <w:rsid w:val="00B7035C"/>
    <w:rsid w:val="00B735F6"/>
    <w:rsid w:val="00B748B5"/>
    <w:rsid w:val="00B807BC"/>
    <w:rsid w:val="00B80819"/>
    <w:rsid w:val="00B81287"/>
    <w:rsid w:val="00B812CC"/>
    <w:rsid w:val="00B82241"/>
    <w:rsid w:val="00B833C0"/>
    <w:rsid w:val="00B84306"/>
    <w:rsid w:val="00B84F7E"/>
    <w:rsid w:val="00B86805"/>
    <w:rsid w:val="00B91FF4"/>
    <w:rsid w:val="00B92879"/>
    <w:rsid w:val="00B92F01"/>
    <w:rsid w:val="00B93C1F"/>
    <w:rsid w:val="00B944D9"/>
    <w:rsid w:val="00B96E8F"/>
    <w:rsid w:val="00B978E7"/>
    <w:rsid w:val="00B9795D"/>
    <w:rsid w:val="00B97C3D"/>
    <w:rsid w:val="00BA1B6C"/>
    <w:rsid w:val="00BA553E"/>
    <w:rsid w:val="00BA56FA"/>
    <w:rsid w:val="00BB0101"/>
    <w:rsid w:val="00BB156C"/>
    <w:rsid w:val="00BB1F38"/>
    <w:rsid w:val="00BB4C82"/>
    <w:rsid w:val="00BB6AD2"/>
    <w:rsid w:val="00BB6B2B"/>
    <w:rsid w:val="00BC07A1"/>
    <w:rsid w:val="00BC0DA6"/>
    <w:rsid w:val="00BC1ABB"/>
    <w:rsid w:val="00BD159D"/>
    <w:rsid w:val="00BD20DB"/>
    <w:rsid w:val="00BD2E08"/>
    <w:rsid w:val="00BD4150"/>
    <w:rsid w:val="00BD6DED"/>
    <w:rsid w:val="00BD6E58"/>
    <w:rsid w:val="00BD7B32"/>
    <w:rsid w:val="00BE27BD"/>
    <w:rsid w:val="00BE2873"/>
    <w:rsid w:val="00BE44E9"/>
    <w:rsid w:val="00BE70DC"/>
    <w:rsid w:val="00BF1E3F"/>
    <w:rsid w:val="00BF20AE"/>
    <w:rsid w:val="00BF2D5F"/>
    <w:rsid w:val="00BF4F1D"/>
    <w:rsid w:val="00C00B64"/>
    <w:rsid w:val="00C067B9"/>
    <w:rsid w:val="00C1140B"/>
    <w:rsid w:val="00C12A89"/>
    <w:rsid w:val="00C14148"/>
    <w:rsid w:val="00C1466B"/>
    <w:rsid w:val="00C161D8"/>
    <w:rsid w:val="00C22EB5"/>
    <w:rsid w:val="00C23681"/>
    <w:rsid w:val="00C26153"/>
    <w:rsid w:val="00C26CB0"/>
    <w:rsid w:val="00C30550"/>
    <w:rsid w:val="00C31892"/>
    <w:rsid w:val="00C333B7"/>
    <w:rsid w:val="00C34AAB"/>
    <w:rsid w:val="00C35856"/>
    <w:rsid w:val="00C368ED"/>
    <w:rsid w:val="00C36ADE"/>
    <w:rsid w:val="00C44816"/>
    <w:rsid w:val="00C453EC"/>
    <w:rsid w:val="00C474AF"/>
    <w:rsid w:val="00C52304"/>
    <w:rsid w:val="00C52D29"/>
    <w:rsid w:val="00C52EBE"/>
    <w:rsid w:val="00C55687"/>
    <w:rsid w:val="00C5653D"/>
    <w:rsid w:val="00C60990"/>
    <w:rsid w:val="00C60F23"/>
    <w:rsid w:val="00C6127A"/>
    <w:rsid w:val="00C61C31"/>
    <w:rsid w:val="00C62E8C"/>
    <w:rsid w:val="00C63B8E"/>
    <w:rsid w:val="00C6727C"/>
    <w:rsid w:val="00C67C4C"/>
    <w:rsid w:val="00C715C7"/>
    <w:rsid w:val="00C73232"/>
    <w:rsid w:val="00C73644"/>
    <w:rsid w:val="00C73669"/>
    <w:rsid w:val="00C75B13"/>
    <w:rsid w:val="00C76919"/>
    <w:rsid w:val="00C76CFB"/>
    <w:rsid w:val="00C77373"/>
    <w:rsid w:val="00C81862"/>
    <w:rsid w:val="00C81B23"/>
    <w:rsid w:val="00C824E0"/>
    <w:rsid w:val="00C85409"/>
    <w:rsid w:val="00C85919"/>
    <w:rsid w:val="00C92257"/>
    <w:rsid w:val="00C92DCD"/>
    <w:rsid w:val="00C9316C"/>
    <w:rsid w:val="00C93585"/>
    <w:rsid w:val="00C9402B"/>
    <w:rsid w:val="00C94B86"/>
    <w:rsid w:val="00C95D45"/>
    <w:rsid w:val="00C9695A"/>
    <w:rsid w:val="00C96A59"/>
    <w:rsid w:val="00CA0F26"/>
    <w:rsid w:val="00CA541A"/>
    <w:rsid w:val="00CA778F"/>
    <w:rsid w:val="00CA7D54"/>
    <w:rsid w:val="00CA7E54"/>
    <w:rsid w:val="00CB01B5"/>
    <w:rsid w:val="00CB25C4"/>
    <w:rsid w:val="00CB36C3"/>
    <w:rsid w:val="00CB3D24"/>
    <w:rsid w:val="00CB4B1E"/>
    <w:rsid w:val="00CB678B"/>
    <w:rsid w:val="00CC00ED"/>
    <w:rsid w:val="00CC65B7"/>
    <w:rsid w:val="00CC6FD0"/>
    <w:rsid w:val="00CC7BBA"/>
    <w:rsid w:val="00CC7CD1"/>
    <w:rsid w:val="00CC7F68"/>
    <w:rsid w:val="00CD3C7E"/>
    <w:rsid w:val="00CD4DFE"/>
    <w:rsid w:val="00CD7E14"/>
    <w:rsid w:val="00CE04E5"/>
    <w:rsid w:val="00CE2631"/>
    <w:rsid w:val="00CE4C08"/>
    <w:rsid w:val="00CE5BE4"/>
    <w:rsid w:val="00CF0E6A"/>
    <w:rsid w:val="00CF28BC"/>
    <w:rsid w:val="00CF41B4"/>
    <w:rsid w:val="00CF5E64"/>
    <w:rsid w:val="00CF5EC2"/>
    <w:rsid w:val="00D0162B"/>
    <w:rsid w:val="00D01843"/>
    <w:rsid w:val="00D01CEC"/>
    <w:rsid w:val="00D04316"/>
    <w:rsid w:val="00D044CF"/>
    <w:rsid w:val="00D05B64"/>
    <w:rsid w:val="00D110F0"/>
    <w:rsid w:val="00D13744"/>
    <w:rsid w:val="00D13F34"/>
    <w:rsid w:val="00D14D9A"/>
    <w:rsid w:val="00D15B15"/>
    <w:rsid w:val="00D17283"/>
    <w:rsid w:val="00D17A9E"/>
    <w:rsid w:val="00D21FD5"/>
    <w:rsid w:val="00D22CB5"/>
    <w:rsid w:val="00D22D1B"/>
    <w:rsid w:val="00D23F5F"/>
    <w:rsid w:val="00D242C0"/>
    <w:rsid w:val="00D2525D"/>
    <w:rsid w:val="00D3034A"/>
    <w:rsid w:val="00D30CA2"/>
    <w:rsid w:val="00D34AF2"/>
    <w:rsid w:val="00D36F70"/>
    <w:rsid w:val="00D3790B"/>
    <w:rsid w:val="00D37E22"/>
    <w:rsid w:val="00D42570"/>
    <w:rsid w:val="00D44485"/>
    <w:rsid w:val="00D44DAF"/>
    <w:rsid w:val="00D46FED"/>
    <w:rsid w:val="00D4733F"/>
    <w:rsid w:val="00D47A44"/>
    <w:rsid w:val="00D47E69"/>
    <w:rsid w:val="00D51007"/>
    <w:rsid w:val="00D51156"/>
    <w:rsid w:val="00D55BAF"/>
    <w:rsid w:val="00D55BBD"/>
    <w:rsid w:val="00D55C63"/>
    <w:rsid w:val="00D5668A"/>
    <w:rsid w:val="00D57453"/>
    <w:rsid w:val="00D60A04"/>
    <w:rsid w:val="00D6131E"/>
    <w:rsid w:val="00D6259B"/>
    <w:rsid w:val="00D64FE2"/>
    <w:rsid w:val="00D674B0"/>
    <w:rsid w:val="00D70029"/>
    <w:rsid w:val="00D71BE3"/>
    <w:rsid w:val="00D74496"/>
    <w:rsid w:val="00D74E46"/>
    <w:rsid w:val="00D7534F"/>
    <w:rsid w:val="00D7561D"/>
    <w:rsid w:val="00D77118"/>
    <w:rsid w:val="00D772C1"/>
    <w:rsid w:val="00D77EF2"/>
    <w:rsid w:val="00D8398E"/>
    <w:rsid w:val="00D8426B"/>
    <w:rsid w:val="00D85FDF"/>
    <w:rsid w:val="00D85FE2"/>
    <w:rsid w:val="00D97551"/>
    <w:rsid w:val="00DA1130"/>
    <w:rsid w:val="00DA13DB"/>
    <w:rsid w:val="00DA2973"/>
    <w:rsid w:val="00DA2CB4"/>
    <w:rsid w:val="00DA2FB0"/>
    <w:rsid w:val="00DA4F15"/>
    <w:rsid w:val="00DA55EC"/>
    <w:rsid w:val="00DA68B5"/>
    <w:rsid w:val="00DA77DF"/>
    <w:rsid w:val="00DB1603"/>
    <w:rsid w:val="00DB1AD1"/>
    <w:rsid w:val="00DB2A9D"/>
    <w:rsid w:val="00DB328E"/>
    <w:rsid w:val="00DB4EA6"/>
    <w:rsid w:val="00DB7ED7"/>
    <w:rsid w:val="00DC037E"/>
    <w:rsid w:val="00DC2C92"/>
    <w:rsid w:val="00DC37D8"/>
    <w:rsid w:val="00DC5331"/>
    <w:rsid w:val="00DD064E"/>
    <w:rsid w:val="00DD11C2"/>
    <w:rsid w:val="00DD120E"/>
    <w:rsid w:val="00DD30D3"/>
    <w:rsid w:val="00DD3A93"/>
    <w:rsid w:val="00DD3B11"/>
    <w:rsid w:val="00DD5282"/>
    <w:rsid w:val="00DD645B"/>
    <w:rsid w:val="00DE242C"/>
    <w:rsid w:val="00DE39E9"/>
    <w:rsid w:val="00DE42A5"/>
    <w:rsid w:val="00DE5110"/>
    <w:rsid w:val="00DE67DC"/>
    <w:rsid w:val="00DE7DE7"/>
    <w:rsid w:val="00DF4A7A"/>
    <w:rsid w:val="00DF530B"/>
    <w:rsid w:val="00DF596F"/>
    <w:rsid w:val="00DF5C40"/>
    <w:rsid w:val="00E00870"/>
    <w:rsid w:val="00E020DF"/>
    <w:rsid w:val="00E0265D"/>
    <w:rsid w:val="00E04CB6"/>
    <w:rsid w:val="00E05C8B"/>
    <w:rsid w:val="00E07490"/>
    <w:rsid w:val="00E10871"/>
    <w:rsid w:val="00E236DE"/>
    <w:rsid w:val="00E269DF"/>
    <w:rsid w:val="00E30513"/>
    <w:rsid w:val="00E3079F"/>
    <w:rsid w:val="00E309AA"/>
    <w:rsid w:val="00E33328"/>
    <w:rsid w:val="00E35886"/>
    <w:rsid w:val="00E3738C"/>
    <w:rsid w:val="00E37E81"/>
    <w:rsid w:val="00E40F1B"/>
    <w:rsid w:val="00E43303"/>
    <w:rsid w:val="00E43329"/>
    <w:rsid w:val="00E43D99"/>
    <w:rsid w:val="00E43E20"/>
    <w:rsid w:val="00E4482F"/>
    <w:rsid w:val="00E50748"/>
    <w:rsid w:val="00E54DFE"/>
    <w:rsid w:val="00E57DCB"/>
    <w:rsid w:val="00E62874"/>
    <w:rsid w:val="00E63244"/>
    <w:rsid w:val="00E6465E"/>
    <w:rsid w:val="00E6489C"/>
    <w:rsid w:val="00E65112"/>
    <w:rsid w:val="00E655ED"/>
    <w:rsid w:val="00E66771"/>
    <w:rsid w:val="00E74E3A"/>
    <w:rsid w:val="00E75396"/>
    <w:rsid w:val="00E75E3F"/>
    <w:rsid w:val="00E82313"/>
    <w:rsid w:val="00E829AC"/>
    <w:rsid w:val="00E85A44"/>
    <w:rsid w:val="00E87B63"/>
    <w:rsid w:val="00E87C29"/>
    <w:rsid w:val="00E90501"/>
    <w:rsid w:val="00E91B34"/>
    <w:rsid w:val="00E91FF0"/>
    <w:rsid w:val="00E92FC0"/>
    <w:rsid w:val="00E96D2D"/>
    <w:rsid w:val="00E96D76"/>
    <w:rsid w:val="00E9741A"/>
    <w:rsid w:val="00E9787C"/>
    <w:rsid w:val="00EA022C"/>
    <w:rsid w:val="00EA1035"/>
    <w:rsid w:val="00EA10B4"/>
    <w:rsid w:val="00EA16CF"/>
    <w:rsid w:val="00EA5B4E"/>
    <w:rsid w:val="00EA5E51"/>
    <w:rsid w:val="00EA6430"/>
    <w:rsid w:val="00EB0AD3"/>
    <w:rsid w:val="00EB0BFD"/>
    <w:rsid w:val="00EB2518"/>
    <w:rsid w:val="00EB3A60"/>
    <w:rsid w:val="00EB3FB9"/>
    <w:rsid w:val="00EB6859"/>
    <w:rsid w:val="00EB69BE"/>
    <w:rsid w:val="00EC0E6E"/>
    <w:rsid w:val="00EC1FA7"/>
    <w:rsid w:val="00EC268E"/>
    <w:rsid w:val="00EC414A"/>
    <w:rsid w:val="00EC6A99"/>
    <w:rsid w:val="00EC6E2C"/>
    <w:rsid w:val="00EC7885"/>
    <w:rsid w:val="00ED164A"/>
    <w:rsid w:val="00ED1A08"/>
    <w:rsid w:val="00ED544A"/>
    <w:rsid w:val="00ED60EF"/>
    <w:rsid w:val="00ED6401"/>
    <w:rsid w:val="00ED647C"/>
    <w:rsid w:val="00EE3E59"/>
    <w:rsid w:val="00EF3D2B"/>
    <w:rsid w:val="00EF4B39"/>
    <w:rsid w:val="00EF5092"/>
    <w:rsid w:val="00EF5168"/>
    <w:rsid w:val="00F04DCA"/>
    <w:rsid w:val="00F064AF"/>
    <w:rsid w:val="00F06E77"/>
    <w:rsid w:val="00F102CD"/>
    <w:rsid w:val="00F10C8A"/>
    <w:rsid w:val="00F1209C"/>
    <w:rsid w:val="00F12DBE"/>
    <w:rsid w:val="00F163B9"/>
    <w:rsid w:val="00F172CC"/>
    <w:rsid w:val="00F17D15"/>
    <w:rsid w:val="00F20F69"/>
    <w:rsid w:val="00F216BD"/>
    <w:rsid w:val="00F21B4B"/>
    <w:rsid w:val="00F22AFC"/>
    <w:rsid w:val="00F25DE6"/>
    <w:rsid w:val="00F35129"/>
    <w:rsid w:val="00F35F3D"/>
    <w:rsid w:val="00F36316"/>
    <w:rsid w:val="00F3795A"/>
    <w:rsid w:val="00F4103D"/>
    <w:rsid w:val="00F44D4C"/>
    <w:rsid w:val="00F471A8"/>
    <w:rsid w:val="00F50694"/>
    <w:rsid w:val="00F52BB6"/>
    <w:rsid w:val="00F54625"/>
    <w:rsid w:val="00F54C75"/>
    <w:rsid w:val="00F55E6D"/>
    <w:rsid w:val="00F5771C"/>
    <w:rsid w:val="00F60DD8"/>
    <w:rsid w:val="00F6130E"/>
    <w:rsid w:val="00F62318"/>
    <w:rsid w:val="00F63407"/>
    <w:rsid w:val="00F64764"/>
    <w:rsid w:val="00F65446"/>
    <w:rsid w:val="00F65C09"/>
    <w:rsid w:val="00F67CF7"/>
    <w:rsid w:val="00F72791"/>
    <w:rsid w:val="00F72AE5"/>
    <w:rsid w:val="00F72F58"/>
    <w:rsid w:val="00F76E58"/>
    <w:rsid w:val="00F801B7"/>
    <w:rsid w:val="00F8098A"/>
    <w:rsid w:val="00F825B4"/>
    <w:rsid w:val="00F87C6D"/>
    <w:rsid w:val="00F918E3"/>
    <w:rsid w:val="00F92DDB"/>
    <w:rsid w:val="00F97575"/>
    <w:rsid w:val="00F97F8C"/>
    <w:rsid w:val="00FA1F66"/>
    <w:rsid w:val="00FA3485"/>
    <w:rsid w:val="00FA456A"/>
    <w:rsid w:val="00FA53EC"/>
    <w:rsid w:val="00FA58EC"/>
    <w:rsid w:val="00FA5D80"/>
    <w:rsid w:val="00FA6D75"/>
    <w:rsid w:val="00FB030F"/>
    <w:rsid w:val="00FB5E6C"/>
    <w:rsid w:val="00FB5FCB"/>
    <w:rsid w:val="00FB64F2"/>
    <w:rsid w:val="00FC41DB"/>
    <w:rsid w:val="00FC5C9C"/>
    <w:rsid w:val="00FC6280"/>
    <w:rsid w:val="00FD406E"/>
    <w:rsid w:val="00FD5688"/>
    <w:rsid w:val="00FD699A"/>
    <w:rsid w:val="00FD7AF3"/>
    <w:rsid w:val="00FE18AF"/>
    <w:rsid w:val="00FE1DC1"/>
    <w:rsid w:val="00FE3E0A"/>
    <w:rsid w:val="00FE6F8A"/>
    <w:rsid w:val="00FE7326"/>
    <w:rsid w:val="00FE7E83"/>
    <w:rsid w:val="00FF0596"/>
    <w:rsid w:val="00FF15F1"/>
    <w:rsid w:val="00FF1FBB"/>
    <w:rsid w:val="00FF2264"/>
    <w:rsid w:val="00FF2341"/>
    <w:rsid w:val="00FF2B14"/>
    <w:rsid w:val="00FF49CB"/>
    <w:rsid w:val="00FF503C"/>
    <w:rsid w:val="00FF7D57"/>
  </w:rsids>
  <m:mathPr>
    <m:mathFont m:val="Cambria Math"/>
    <m:brkBin m:val="before"/>
    <m:brkBinSub m:val="--"/>
    <m:smallFrac m:val="0"/>
    <m:dispDef/>
    <m:lMargin m:val="0"/>
    <m:rMargin m:val="0"/>
    <m:defJc m:val="centerGroup"/>
    <m:wrapIndent m:val="1440"/>
    <m:intLim m:val="subSup"/>
    <m:naryLim m:val="undOvr"/>
  </m:mathPr>
  <w:themeFontLang w:val="de-CH"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14:docId w14:val="414937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ucida Sans" w:eastAsia="Lucida Sans" w:hAnsi="Lucida Sans" w:cs="Times New Roman"/>
        <w:sz w:val="24"/>
        <w:szCs w:val="24"/>
        <w:lang w:val="de-CH" w:eastAsia="de-CH"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0"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0" w:unhideWhenUsed="0" w:qFormat="1"/>
    <w:lsdException w:name="Title" w:semiHidden="0" w:uiPriority="1"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D7B55"/>
    <w:pPr>
      <w:spacing w:line="244" w:lineRule="atLeast"/>
    </w:pPr>
    <w:rPr>
      <w:sz w:val="19"/>
      <w:lang w:eastAsia="en-US"/>
    </w:rPr>
  </w:style>
  <w:style w:type="paragraph" w:styleId="berschrift1">
    <w:name w:val="heading 1"/>
    <w:basedOn w:val="Standard"/>
    <w:next w:val="Standard"/>
    <w:link w:val="berschrift1Zchn"/>
    <w:qFormat/>
    <w:rsid w:val="003C7BD0"/>
    <w:pPr>
      <w:keepNext/>
      <w:keepLines/>
      <w:numPr>
        <w:numId w:val="6"/>
      </w:numPr>
      <w:tabs>
        <w:tab w:val="left" w:pos="340"/>
        <w:tab w:val="left" w:pos="567"/>
        <w:tab w:val="left" w:pos="794"/>
      </w:tabs>
      <w:spacing w:before="360" w:after="240" w:line="336" w:lineRule="atLeast"/>
      <w:outlineLvl w:val="0"/>
    </w:pPr>
    <w:rPr>
      <w:rFonts w:eastAsia="Times New Roman"/>
      <w:bCs/>
      <w:sz w:val="28"/>
      <w:szCs w:val="28"/>
    </w:rPr>
  </w:style>
  <w:style w:type="paragraph" w:styleId="berschrift2">
    <w:name w:val="heading 2"/>
    <w:basedOn w:val="Standard"/>
    <w:next w:val="Standard"/>
    <w:link w:val="berschrift2Zchn"/>
    <w:qFormat/>
    <w:rsid w:val="00E91B34"/>
    <w:pPr>
      <w:keepNext/>
      <w:keepLines/>
      <w:numPr>
        <w:ilvl w:val="1"/>
        <w:numId w:val="6"/>
      </w:numPr>
      <w:tabs>
        <w:tab w:val="left" w:pos="567"/>
        <w:tab w:val="left" w:pos="794"/>
      </w:tabs>
      <w:spacing w:before="360" w:after="120"/>
      <w:outlineLvl w:val="1"/>
    </w:pPr>
    <w:rPr>
      <w:rFonts w:eastAsia="Times New Roman"/>
      <w:b/>
      <w:bCs/>
      <w:szCs w:val="26"/>
    </w:rPr>
  </w:style>
  <w:style w:type="paragraph" w:styleId="berschrift3">
    <w:name w:val="heading 3"/>
    <w:basedOn w:val="Standard"/>
    <w:next w:val="Standard"/>
    <w:qFormat/>
    <w:rsid w:val="00BF2D5F"/>
    <w:pPr>
      <w:keepNext/>
      <w:numPr>
        <w:ilvl w:val="2"/>
        <w:numId w:val="6"/>
      </w:numPr>
      <w:outlineLvl w:val="2"/>
    </w:pPr>
    <w:rPr>
      <w:rFonts w:cs="Arial"/>
      <w:bCs/>
      <w:szCs w:val="26"/>
    </w:rPr>
  </w:style>
  <w:style w:type="paragraph" w:styleId="berschrift4">
    <w:name w:val="heading 4"/>
    <w:basedOn w:val="Standard"/>
    <w:next w:val="Standard"/>
    <w:qFormat/>
    <w:rsid w:val="00BF2D5F"/>
    <w:pPr>
      <w:keepNext/>
      <w:numPr>
        <w:ilvl w:val="3"/>
        <w:numId w:val="6"/>
      </w:numPr>
      <w:outlineLvl w:val="3"/>
    </w:pPr>
    <w:rPr>
      <w:bCs/>
      <w:szCs w:val="28"/>
    </w:rPr>
  </w:style>
  <w:style w:type="paragraph" w:styleId="berschrift5">
    <w:name w:val="heading 5"/>
    <w:basedOn w:val="Standard"/>
    <w:next w:val="Standard"/>
    <w:qFormat/>
    <w:rsid w:val="00BF2D5F"/>
    <w:pPr>
      <w:numPr>
        <w:ilvl w:val="4"/>
        <w:numId w:val="6"/>
      </w:numPr>
      <w:outlineLvl w:val="4"/>
    </w:pPr>
    <w:rPr>
      <w:bCs/>
      <w:iCs/>
      <w:szCs w:val="26"/>
    </w:rPr>
  </w:style>
  <w:style w:type="paragraph" w:styleId="berschrift6">
    <w:name w:val="heading 6"/>
    <w:basedOn w:val="Standard"/>
    <w:next w:val="Standard"/>
    <w:qFormat/>
    <w:rsid w:val="00E91B34"/>
    <w:pPr>
      <w:outlineLvl w:val="5"/>
    </w:pPr>
    <w:rPr>
      <w:rFonts w:cs="Lucida Sans"/>
      <w:bCs/>
      <w:szCs w:val="19"/>
    </w:rPr>
  </w:style>
  <w:style w:type="paragraph" w:styleId="berschrift7">
    <w:name w:val="heading 7"/>
    <w:basedOn w:val="Standard"/>
    <w:next w:val="Standard"/>
    <w:semiHidden/>
    <w:qFormat/>
    <w:rsid w:val="00E91B34"/>
    <w:pPr>
      <w:outlineLvl w:val="6"/>
    </w:pPr>
    <w:rPr>
      <w:rFonts w:cs="Lucida Sans"/>
      <w:szCs w:val="19"/>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link w:val="berschrift1"/>
    <w:rsid w:val="003C7BD0"/>
    <w:rPr>
      <w:rFonts w:eastAsia="Times New Roman"/>
      <w:bCs/>
      <w:sz w:val="28"/>
      <w:szCs w:val="28"/>
      <w:lang w:eastAsia="en-US"/>
    </w:rPr>
  </w:style>
  <w:style w:type="character" w:customStyle="1" w:styleId="berschrift2Zchn">
    <w:name w:val="Überschrift 2 Zchn"/>
    <w:link w:val="berschrift2"/>
    <w:rsid w:val="00E91B34"/>
    <w:rPr>
      <w:rFonts w:eastAsia="Times New Roman"/>
      <w:b/>
      <w:bCs/>
      <w:sz w:val="19"/>
      <w:szCs w:val="26"/>
      <w:lang w:eastAsia="en-US"/>
    </w:rPr>
  </w:style>
  <w:style w:type="paragraph" w:styleId="Kopfzeile">
    <w:name w:val="header"/>
    <w:basedOn w:val="Standard"/>
    <w:link w:val="KopfzeileZchn"/>
    <w:uiPriority w:val="99"/>
    <w:unhideWhenUsed/>
    <w:rsid w:val="001F1B9C"/>
    <w:pPr>
      <w:tabs>
        <w:tab w:val="center" w:pos="4536"/>
        <w:tab w:val="right" w:pos="9072"/>
      </w:tabs>
      <w:spacing w:line="192" w:lineRule="exact"/>
    </w:pPr>
    <w:rPr>
      <w:sz w:val="16"/>
    </w:rPr>
  </w:style>
  <w:style w:type="character" w:customStyle="1" w:styleId="KopfzeileZchn">
    <w:name w:val="Kopfzeile Zchn"/>
    <w:link w:val="Kopfzeile"/>
    <w:uiPriority w:val="99"/>
    <w:rsid w:val="001F1B9C"/>
    <w:rPr>
      <w:sz w:val="16"/>
    </w:rPr>
  </w:style>
  <w:style w:type="paragraph" w:styleId="Fuzeile">
    <w:name w:val="footer"/>
    <w:basedOn w:val="Standard"/>
    <w:link w:val="FuzeileZchn"/>
    <w:uiPriority w:val="99"/>
    <w:unhideWhenUsed/>
    <w:rsid w:val="003B1648"/>
    <w:pPr>
      <w:tabs>
        <w:tab w:val="center" w:pos="4536"/>
        <w:tab w:val="right" w:pos="9072"/>
      </w:tabs>
      <w:spacing w:line="240" w:lineRule="auto"/>
    </w:pPr>
    <w:rPr>
      <w:color w:val="64849B"/>
      <w:sz w:val="16"/>
    </w:rPr>
  </w:style>
  <w:style w:type="character" w:customStyle="1" w:styleId="FuzeileZchn">
    <w:name w:val="Fußzeile Zchn"/>
    <w:link w:val="Fuzeile"/>
    <w:uiPriority w:val="99"/>
    <w:rsid w:val="003B1648"/>
    <w:rPr>
      <w:rFonts w:ascii="Lucida Sans" w:eastAsia="Lucida Sans" w:hAnsi="Lucida Sans"/>
      <w:color w:val="64849B"/>
      <w:sz w:val="16"/>
      <w:lang w:val="de-CH" w:eastAsia="en-US" w:bidi="ar-SA"/>
    </w:rPr>
  </w:style>
  <w:style w:type="table" w:styleId="Tabellenraster">
    <w:name w:val="Table Grid"/>
    <w:basedOn w:val="NormaleTabelle"/>
    <w:uiPriority w:val="59"/>
    <w:rsid w:val="001F1B9C"/>
    <w:pPr>
      <w:spacing w:line="244" w:lineRule="atLeast"/>
    </w:pPr>
    <w:rPr>
      <w:sz w:val="19"/>
    </w:rPr>
    <w:tblPr>
      <w:tblCellMar>
        <w:left w:w="0" w:type="dxa"/>
        <w:right w:w="0" w:type="dxa"/>
      </w:tblCellMar>
    </w:tblPr>
  </w:style>
  <w:style w:type="paragraph" w:customStyle="1" w:styleId="Absenderzeile">
    <w:name w:val="Absenderzeile"/>
    <w:basedOn w:val="Standard"/>
    <w:rsid w:val="001F1B9C"/>
    <w:pPr>
      <w:spacing w:line="240" w:lineRule="auto"/>
    </w:pPr>
    <w:rPr>
      <w:sz w:val="14"/>
    </w:rPr>
  </w:style>
  <w:style w:type="paragraph" w:styleId="Titel">
    <w:name w:val="Title"/>
    <w:basedOn w:val="Standard"/>
    <w:next w:val="Standard"/>
    <w:link w:val="TitelZchn"/>
    <w:uiPriority w:val="1"/>
    <w:qFormat/>
    <w:rsid w:val="009B18B4"/>
    <w:pPr>
      <w:spacing w:line="568" w:lineRule="atLeast"/>
    </w:pPr>
    <w:rPr>
      <w:rFonts w:eastAsia="Times New Roman"/>
      <w:color w:val="000000"/>
      <w:spacing w:val="5"/>
      <w:kern w:val="28"/>
      <w:sz w:val="48"/>
      <w:szCs w:val="52"/>
    </w:rPr>
  </w:style>
  <w:style w:type="character" w:customStyle="1" w:styleId="TitelZchn">
    <w:name w:val="Titel Zchn"/>
    <w:link w:val="Titel"/>
    <w:uiPriority w:val="1"/>
    <w:rsid w:val="003779D0"/>
    <w:rPr>
      <w:rFonts w:eastAsia="Times New Roman"/>
      <w:color w:val="000000"/>
      <w:spacing w:val="5"/>
      <w:kern w:val="28"/>
      <w:sz w:val="48"/>
      <w:szCs w:val="52"/>
      <w:lang w:eastAsia="en-US"/>
    </w:rPr>
  </w:style>
  <w:style w:type="paragraph" w:styleId="Untertitel">
    <w:name w:val="Subtitle"/>
    <w:basedOn w:val="Standard"/>
    <w:uiPriority w:val="1"/>
    <w:qFormat/>
    <w:rsid w:val="004F7B96"/>
    <w:pPr>
      <w:spacing w:line="568" w:lineRule="atLeast"/>
      <w:outlineLvl w:val="1"/>
    </w:pPr>
    <w:rPr>
      <w:rFonts w:cs="Arial"/>
      <w:sz w:val="28"/>
    </w:rPr>
  </w:style>
  <w:style w:type="paragraph" w:customStyle="1" w:styleId="RefFusszeile">
    <w:name w:val="Ref_Fusszeile"/>
    <w:basedOn w:val="Fuzeile"/>
    <w:uiPriority w:val="1"/>
    <w:rsid w:val="003B1648"/>
    <w:rPr>
      <w:sz w:val="19"/>
    </w:rPr>
  </w:style>
  <w:style w:type="paragraph" w:styleId="Verzeichnis1">
    <w:name w:val="toc 1"/>
    <w:basedOn w:val="Standard"/>
    <w:next w:val="Standard"/>
    <w:autoRedefine/>
    <w:uiPriority w:val="39"/>
    <w:rsid w:val="00B14648"/>
    <w:pPr>
      <w:pBdr>
        <w:bottom w:val="single" w:sz="8" w:space="1" w:color="D0D0D0"/>
        <w:between w:val="single" w:sz="8" w:space="1" w:color="D0D0D0"/>
      </w:pBdr>
      <w:tabs>
        <w:tab w:val="left" w:pos="340"/>
        <w:tab w:val="left" w:pos="567"/>
        <w:tab w:val="left" w:pos="794"/>
        <w:tab w:val="right" w:pos="9469"/>
      </w:tabs>
    </w:pPr>
    <w:rPr>
      <w:lang w:val="fr-FR"/>
    </w:rPr>
  </w:style>
  <w:style w:type="paragraph" w:styleId="Verzeichnis2">
    <w:name w:val="toc 2"/>
    <w:basedOn w:val="Standard"/>
    <w:next w:val="Standard"/>
    <w:autoRedefine/>
    <w:uiPriority w:val="39"/>
    <w:rsid w:val="00F825B4"/>
    <w:pPr>
      <w:pBdr>
        <w:bottom w:val="single" w:sz="8" w:space="1" w:color="D0D0D0"/>
        <w:between w:val="single" w:sz="8" w:space="1" w:color="D0D0D0"/>
      </w:pBdr>
      <w:tabs>
        <w:tab w:val="right" w:pos="9469"/>
      </w:tabs>
      <w:spacing w:line="200" w:lineRule="exact"/>
      <w:ind w:firstLine="340"/>
    </w:pPr>
  </w:style>
  <w:style w:type="paragraph" w:styleId="Verzeichnis3">
    <w:name w:val="toc 3"/>
    <w:basedOn w:val="Standard"/>
    <w:next w:val="Standard"/>
    <w:autoRedefine/>
    <w:uiPriority w:val="39"/>
    <w:rsid w:val="00BF2D5F"/>
    <w:pPr>
      <w:pBdr>
        <w:bottom w:val="single" w:sz="8" w:space="1" w:color="D0D0D0"/>
        <w:between w:val="single" w:sz="8" w:space="1" w:color="D0D0D0"/>
      </w:pBdr>
      <w:spacing w:line="200" w:lineRule="exact"/>
      <w:ind w:firstLine="567"/>
    </w:pPr>
  </w:style>
  <w:style w:type="paragraph" w:styleId="Verzeichnis4">
    <w:name w:val="toc 4"/>
    <w:basedOn w:val="Standard"/>
    <w:next w:val="Standard"/>
    <w:autoRedefine/>
    <w:uiPriority w:val="39"/>
    <w:rsid w:val="00F825B4"/>
    <w:pPr>
      <w:pBdr>
        <w:bottom w:val="single" w:sz="8" w:space="1" w:color="D0D0D0"/>
        <w:between w:val="single" w:sz="8" w:space="1" w:color="D0D0D0"/>
      </w:pBdr>
      <w:tabs>
        <w:tab w:val="right" w:pos="9469"/>
      </w:tabs>
      <w:spacing w:line="200" w:lineRule="exact"/>
      <w:ind w:firstLine="794"/>
    </w:pPr>
  </w:style>
  <w:style w:type="paragraph" w:styleId="Verzeichnis5">
    <w:name w:val="toc 5"/>
    <w:basedOn w:val="Standard"/>
    <w:next w:val="Standard"/>
    <w:autoRedefine/>
    <w:uiPriority w:val="39"/>
    <w:rsid w:val="00BF2D5F"/>
    <w:pPr>
      <w:pBdr>
        <w:bottom w:val="single" w:sz="8" w:space="1" w:color="D0D0D0"/>
        <w:between w:val="single" w:sz="8" w:space="1" w:color="D0D0D0"/>
      </w:pBdr>
      <w:spacing w:line="200" w:lineRule="exact"/>
      <w:ind w:firstLine="1021"/>
    </w:pPr>
  </w:style>
  <w:style w:type="paragraph" w:customStyle="1" w:styleId="Inhaltsverzeichnis">
    <w:name w:val="Inhaltsverzeichnis"/>
    <w:basedOn w:val="Untertitel"/>
    <w:rsid w:val="00796682"/>
    <w:pPr>
      <w:spacing w:line="280" w:lineRule="atLeast"/>
    </w:pPr>
  </w:style>
  <w:style w:type="paragraph" w:customStyle="1" w:styleId="Nummerierung">
    <w:name w:val="Nummerierung"/>
    <w:basedOn w:val="Standard"/>
    <w:rsid w:val="005F7206"/>
    <w:pPr>
      <w:numPr>
        <w:numId w:val="7"/>
      </w:numPr>
      <w:jc w:val="both"/>
    </w:pPr>
  </w:style>
  <w:style w:type="paragraph" w:styleId="Aufzhlungszeichen">
    <w:name w:val="List Bullet"/>
    <w:basedOn w:val="Standard"/>
    <w:rsid w:val="00E9787C"/>
    <w:pPr>
      <w:numPr>
        <w:numId w:val="1"/>
      </w:numPr>
    </w:pPr>
  </w:style>
  <w:style w:type="paragraph" w:styleId="Aufzhlungszeichen2">
    <w:name w:val="List Bullet 2"/>
    <w:basedOn w:val="Standard"/>
    <w:rsid w:val="00E9787C"/>
    <w:pPr>
      <w:numPr>
        <w:numId w:val="2"/>
      </w:numPr>
    </w:pPr>
  </w:style>
  <w:style w:type="paragraph" w:styleId="Aufzhlungszeichen3">
    <w:name w:val="List Bullet 3"/>
    <w:basedOn w:val="Standard"/>
    <w:rsid w:val="00E9787C"/>
    <w:pPr>
      <w:numPr>
        <w:numId w:val="3"/>
      </w:numPr>
    </w:pPr>
  </w:style>
  <w:style w:type="paragraph" w:styleId="Aufzhlungszeichen4">
    <w:name w:val="List Bullet 4"/>
    <w:basedOn w:val="Standard"/>
    <w:rsid w:val="00E9787C"/>
    <w:pPr>
      <w:numPr>
        <w:numId w:val="4"/>
      </w:numPr>
    </w:pPr>
  </w:style>
  <w:style w:type="paragraph" w:styleId="Aufzhlungszeichen5">
    <w:name w:val="List Bullet 5"/>
    <w:basedOn w:val="Standard"/>
    <w:rsid w:val="00E9787C"/>
    <w:pPr>
      <w:numPr>
        <w:numId w:val="5"/>
      </w:numPr>
    </w:pPr>
  </w:style>
  <w:style w:type="paragraph" w:styleId="Zitat">
    <w:name w:val="Quote"/>
    <w:basedOn w:val="Standard"/>
    <w:next w:val="Standard"/>
    <w:qFormat/>
    <w:rsid w:val="00D37E22"/>
    <w:pPr>
      <w:spacing w:before="244" w:after="244"/>
      <w:ind w:left="227" w:right="227"/>
    </w:pPr>
    <w:rPr>
      <w:i/>
    </w:rPr>
  </w:style>
  <w:style w:type="paragraph" w:styleId="Funotentext">
    <w:name w:val="footnote text"/>
    <w:basedOn w:val="Standard"/>
    <w:semiHidden/>
    <w:rsid w:val="00B97C3D"/>
    <w:pPr>
      <w:tabs>
        <w:tab w:val="left" w:pos="227"/>
      </w:tabs>
      <w:ind w:left="227" w:hanging="227"/>
    </w:pPr>
    <w:rPr>
      <w:sz w:val="16"/>
    </w:rPr>
  </w:style>
  <w:style w:type="character" w:styleId="Funotenzeichen">
    <w:name w:val="footnote reference"/>
    <w:semiHidden/>
    <w:rsid w:val="00556E27"/>
    <w:rPr>
      <w:vertAlign w:val="superscript"/>
    </w:rPr>
  </w:style>
  <w:style w:type="paragraph" w:customStyle="1" w:styleId="Legende">
    <w:name w:val="Legende"/>
    <w:basedOn w:val="Standard"/>
    <w:semiHidden/>
    <w:rsid w:val="006254BF"/>
    <w:rPr>
      <w:sz w:val="16"/>
    </w:rPr>
  </w:style>
  <w:style w:type="paragraph" w:customStyle="1" w:styleId="Verzeichnis">
    <w:name w:val="Verzeichnis"/>
    <w:basedOn w:val="Standard"/>
    <w:rsid w:val="00E43329"/>
    <w:pPr>
      <w:pBdr>
        <w:bottom w:val="single" w:sz="8" w:space="1" w:color="C8C8C8"/>
        <w:between w:val="single" w:sz="8" w:space="1" w:color="C8C8C8"/>
      </w:pBdr>
      <w:tabs>
        <w:tab w:val="right" w:pos="9469"/>
      </w:tabs>
    </w:pPr>
  </w:style>
  <w:style w:type="paragraph" w:styleId="Dokumentstruktur">
    <w:name w:val="Document Map"/>
    <w:basedOn w:val="Standard"/>
    <w:semiHidden/>
    <w:rsid w:val="00003CF0"/>
    <w:pPr>
      <w:shd w:val="clear" w:color="auto" w:fill="000080"/>
    </w:pPr>
    <w:rPr>
      <w:rFonts w:ascii="Tahoma" w:hAnsi="Tahoma" w:cs="Tahoma"/>
      <w:sz w:val="20"/>
    </w:rPr>
  </w:style>
  <w:style w:type="paragraph" w:styleId="Beschriftung">
    <w:name w:val="caption"/>
    <w:basedOn w:val="Standard"/>
    <w:next w:val="Standard"/>
    <w:qFormat/>
    <w:rsid w:val="00E91B34"/>
    <w:pPr>
      <w:spacing w:before="120" w:after="240"/>
    </w:pPr>
    <w:rPr>
      <w:bCs/>
      <w:sz w:val="16"/>
      <w:lang w:val="fr-FR"/>
    </w:rPr>
  </w:style>
  <w:style w:type="table" w:customStyle="1" w:styleId="TabelleBFH">
    <w:name w:val="Tabelle_BFH"/>
    <w:basedOn w:val="NormaleTabelle"/>
    <w:rsid w:val="00D22D1B"/>
    <w:pPr>
      <w:spacing w:line="240" w:lineRule="atLeast"/>
    </w:pPr>
    <w:rPr>
      <w:sz w:val="19"/>
    </w:rPr>
    <w:tblPr>
      <w:tblInd w:w="8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CellMar>
        <w:top w:w="40" w:type="dxa"/>
        <w:left w:w="85" w:type="dxa"/>
        <w:bottom w:w="40" w:type="dxa"/>
        <w:right w:w="85" w:type="dxa"/>
      </w:tblCellMar>
    </w:tblPr>
    <w:tcPr>
      <w:shd w:val="clear" w:color="auto" w:fill="E6E6E6"/>
    </w:tcPr>
    <w:tblStylePr w:type="firstRow">
      <w:rPr>
        <w:b/>
        <w:sz w:val="19"/>
      </w:rPr>
      <w:tblPr/>
      <w:tcPr>
        <w:tcBorders>
          <w:top w:val="nil"/>
          <w:left w:val="nil"/>
          <w:bottom w:val="nil"/>
          <w:right w:val="nil"/>
          <w:insideH w:val="nil"/>
          <w:insideV w:val="nil"/>
        </w:tcBorders>
        <w:shd w:val="clear" w:color="auto" w:fill="A6A6A6"/>
      </w:tcPr>
    </w:tblStylePr>
  </w:style>
  <w:style w:type="paragraph" w:styleId="Abbildungsverzeichnis">
    <w:name w:val="table of figures"/>
    <w:basedOn w:val="Standard"/>
    <w:next w:val="Standard"/>
    <w:uiPriority w:val="99"/>
    <w:unhideWhenUsed/>
    <w:rsid w:val="006F7567"/>
    <w:pPr>
      <w:pBdr>
        <w:bottom w:val="single" w:sz="8" w:space="1" w:color="C8C8C8"/>
        <w:between w:val="single" w:sz="8" w:space="1" w:color="C8C8C8"/>
      </w:pBdr>
    </w:pPr>
  </w:style>
  <w:style w:type="paragraph" w:styleId="Sprechblasentext">
    <w:name w:val="Balloon Text"/>
    <w:basedOn w:val="Standard"/>
    <w:link w:val="SprechblasentextZchn"/>
    <w:uiPriority w:val="99"/>
    <w:semiHidden/>
    <w:unhideWhenUsed/>
    <w:rsid w:val="006F7567"/>
    <w:pPr>
      <w:spacing w:line="240" w:lineRule="auto"/>
    </w:pPr>
    <w:rPr>
      <w:rFonts w:ascii="Tahoma" w:hAnsi="Tahoma" w:cs="Tahoma"/>
      <w:sz w:val="16"/>
      <w:szCs w:val="16"/>
    </w:rPr>
  </w:style>
  <w:style w:type="character" w:customStyle="1" w:styleId="SprechblasentextZchn">
    <w:name w:val="Sprechblasentext Zchn"/>
    <w:link w:val="Sprechblasentext"/>
    <w:uiPriority w:val="99"/>
    <w:semiHidden/>
    <w:rsid w:val="006F7567"/>
    <w:rPr>
      <w:rFonts w:ascii="Tahoma" w:hAnsi="Tahoma" w:cs="Tahoma"/>
      <w:sz w:val="16"/>
      <w:szCs w:val="16"/>
      <w:lang w:eastAsia="en-US"/>
    </w:rPr>
  </w:style>
  <w:style w:type="character" w:styleId="Hyperlink">
    <w:name w:val="Hyperlink"/>
    <w:basedOn w:val="Absatz-Standardschriftart"/>
    <w:uiPriority w:val="99"/>
    <w:unhideWhenUsed/>
    <w:rsid w:val="00D044CF"/>
    <w:rPr>
      <w:color w:val="0000FF" w:themeColor="hyperlink"/>
      <w:u w:val="single"/>
    </w:rPr>
  </w:style>
  <w:style w:type="character" w:styleId="Kommentarzeichen">
    <w:name w:val="annotation reference"/>
    <w:basedOn w:val="Absatz-Standardschriftart"/>
    <w:uiPriority w:val="99"/>
    <w:semiHidden/>
    <w:unhideWhenUsed/>
    <w:rsid w:val="00D044CF"/>
    <w:rPr>
      <w:sz w:val="16"/>
      <w:szCs w:val="16"/>
    </w:rPr>
  </w:style>
  <w:style w:type="paragraph" w:styleId="Kommentartext">
    <w:name w:val="annotation text"/>
    <w:basedOn w:val="Standard"/>
    <w:link w:val="KommentartextZchn"/>
    <w:uiPriority w:val="99"/>
    <w:unhideWhenUsed/>
    <w:rsid w:val="00D044CF"/>
    <w:rPr>
      <w:sz w:val="20"/>
    </w:rPr>
  </w:style>
  <w:style w:type="character" w:customStyle="1" w:styleId="KommentartextZchn">
    <w:name w:val="Kommentartext Zchn"/>
    <w:basedOn w:val="Absatz-Standardschriftart"/>
    <w:link w:val="Kommentartext"/>
    <w:uiPriority w:val="99"/>
    <w:rsid w:val="00D044CF"/>
    <w:rPr>
      <w:lang w:eastAsia="en-US"/>
    </w:rPr>
  </w:style>
  <w:style w:type="paragraph" w:styleId="Kommentarthema">
    <w:name w:val="annotation subject"/>
    <w:basedOn w:val="Kommentartext"/>
    <w:next w:val="Kommentartext"/>
    <w:link w:val="KommentarthemaZchn"/>
    <w:uiPriority w:val="99"/>
    <w:semiHidden/>
    <w:unhideWhenUsed/>
    <w:rsid w:val="00D044CF"/>
    <w:rPr>
      <w:b/>
      <w:bCs/>
    </w:rPr>
  </w:style>
  <w:style w:type="character" w:customStyle="1" w:styleId="KommentarthemaZchn">
    <w:name w:val="Kommentarthema Zchn"/>
    <w:basedOn w:val="KommentartextZchn"/>
    <w:link w:val="Kommentarthema"/>
    <w:uiPriority w:val="99"/>
    <w:semiHidden/>
    <w:rsid w:val="00D044CF"/>
    <w:rPr>
      <w:b/>
      <w:bCs/>
      <w:lang w:eastAsia="en-US"/>
    </w:rPr>
  </w:style>
  <w:style w:type="paragraph" w:styleId="StandardWeb">
    <w:name w:val="Normal (Web)"/>
    <w:basedOn w:val="Standard"/>
    <w:rsid w:val="00B14648"/>
    <w:pPr>
      <w:suppressAutoHyphens/>
      <w:autoSpaceDN w:val="0"/>
      <w:spacing w:before="100" w:after="100" w:line="240" w:lineRule="auto"/>
      <w:textAlignment w:val="baseline"/>
    </w:pPr>
    <w:rPr>
      <w:rFonts w:ascii="Times New Roman" w:eastAsia="Times New Roman" w:hAnsi="Times New Roman"/>
      <w:kern w:val="3"/>
      <w:sz w:val="24"/>
      <w:lang w:eastAsia="de-CH"/>
    </w:rPr>
  </w:style>
  <w:style w:type="paragraph" w:customStyle="1" w:styleId="indent">
    <w:name w:val="indent"/>
    <w:basedOn w:val="Standard"/>
    <w:rsid w:val="00B14648"/>
    <w:pPr>
      <w:spacing w:before="100" w:beforeAutospacing="1" w:after="100" w:afterAutospacing="1" w:line="240" w:lineRule="auto"/>
    </w:pPr>
    <w:rPr>
      <w:rFonts w:ascii="Times New Roman" w:eastAsiaTheme="minorEastAsia" w:hAnsi="Times New Roman"/>
      <w:sz w:val="24"/>
      <w:lang w:eastAsia="de-CH"/>
    </w:rPr>
  </w:style>
  <w:style w:type="character" w:styleId="BesuchterHyperlink">
    <w:name w:val="FollowedHyperlink"/>
    <w:basedOn w:val="Absatz-Standardschriftart"/>
    <w:uiPriority w:val="99"/>
    <w:semiHidden/>
    <w:unhideWhenUsed/>
    <w:rsid w:val="001F533F"/>
    <w:rPr>
      <w:color w:val="800080" w:themeColor="followedHyperlink"/>
      <w:u w:val="single"/>
    </w:rPr>
  </w:style>
  <w:style w:type="paragraph" w:styleId="Listenabsatz">
    <w:name w:val="List Paragraph"/>
    <w:basedOn w:val="Standard"/>
    <w:uiPriority w:val="34"/>
    <w:qFormat/>
    <w:rsid w:val="000C5A90"/>
    <w:pPr>
      <w:ind w:left="720"/>
      <w:contextualSpacing/>
    </w:pPr>
  </w:style>
  <w:style w:type="character" w:styleId="Platzhaltertext">
    <w:name w:val="Placeholder Text"/>
    <w:basedOn w:val="Absatz-Standardschriftart"/>
    <w:uiPriority w:val="99"/>
    <w:semiHidden/>
    <w:rsid w:val="00BD4150"/>
    <w:rPr>
      <w:color w:val="808080"/>
    </w:rPr>
  </w:style>
  <w:style w:type="paragraph" w:customStyle="1" w:styleId="Standard1">
    <w:name w:val="Standard1"/>
    <w:rsid w:val="005350F7"/>
    <w:pPr>
      <w:widowControl w:val="0"/>
      <w:suppressAutoHyphens/>
      <w:spacing w:after="200" w:line="276" w:lineRule="auto"/>
    </w:pPr>
    <w:rPr>
      <w:rFonts w:ascii="Times New Roman" w:eastAsia="SimSun" w:hAnsi="Times New Roman" w:cs="Mangal"/>
      <w:color w:val="00000A"/>
      <w:lang w:val="de-DE" w:eastAsia="zh-CN" w:bidi="hi-IN"/>
    </w:rPr>
  </w:style>
  <w:style w:type="paragraph" w:customStyle="1" w:styleId="TabellenInhalt">
    <w:name w:val="Tabellen Inhalt"/>
    <w:basedOn w:val="Standard1"/>
    <w:rsid w:val="005350F7"/>
    <w:pPr>
      <w:suppressLineNumbers/>
    </w:pPr>
  </w:style>
  <w:style w:type="paragraph" w:styleId="berarbeitung">
    <w:name w:val="Revision"/>
    <w:hidden/>
    <w:uiPriority w:val="99"/>
    <w:semiHidden/>
    <w:rsid w:val="00733867"/>
    <w:rPr>
      <w:sz w:val="19"/>
      <w:lang w:eastAsia="en-US"/>
    </w:rPr>
  </w:style>
  <w:style w:type="character" w:customStyle="1" w:styleId="hps">
    <w:name w:val="hps"/>
    <w:basedOn w:val="Absatz-Standardschriftart"/>
    <w:rsid w:val="00C34AAB"/>
  </w:style>
  <w:style w:type="character" w:styleId="Fett">
    <w:name w:val="Strong"/>
    <w:basedOn w:val="Absatz-Standardschriftart"/>
    <w:uiPriority w:val="22"/>
    <w:qFormat/>
    <w:rsid w:val="00790AAA"/>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Lucida Sans" w:eastAsia="Lucida Sans" w:hAnsi="Lucida Sans" w:cs="Times New Roman"/>
        <w:sz w:val="24"/>
        <w:szCs w:val="24"/>
        <w:lang w:val="de-CH" w:eastAsia="de-CH"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0"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0" w:unhideWhenUsed="0" w:qFormat="1"/>
    <w:lsdException w:name="Title" w:semiHidden="0" w:uiPriority="1"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D7B55"/>
    <w:pPr>
      <w:spacing w:line="244" w:lineRule="atLeast"/>
    </w:pPr>
    <w:rPr>
      <w:sz w:val="19"/>
      <w:lang w:eastAsia="en-US"/>
    </w:rPr>
  </w:style>
  <w:style w:type="paragraph" w:styleId="berschrift1">
    <w:name w:val="heading 1"/>
    <w:basedOn w:val="Standard"/>
    <w:next w:val="Standard"/>
    <w:link w:val="berschrift1Zchn"/>
    <w:qFormat/>
    <w:rsid w:val="003C7BD0"/>
    <w:pPr>
      <w:keepNext/>
      <w:keepLines/>
      <w:numPr>
        <w:numId w:val="6"/>
      </w:numPr>
      <w:tabs>
        <w:tab w:val="left" w:pos="340"/>
        <w:tab w:val="left" w:pos="567"/>
        <w:tab w:val="left" w:pos="794"/>
      </w:tabs>
      <w:spacing w:before="360" w:after="240" w:line="336" w:lineRule="atLeast"/>
      <w:outlineLvl w:val="0"/>
    </w:pPr>
    <w:rPr>
      <w:rFonts w:eastAsia="Times New Roman"/>
      <w:bCs/>
      <w:sz w:val="28"/>
      <w:szCs w:val="28"/>
    </w:rPr>
  </w:style>
  <w:style w:type="paragraph" w:styleId="berschrift2">
    <w:name w:val="heading 2"/>
    <w:basedOn w:val="Standard"/>
    <w:next w:val="Standard"/>
    <w:link w:val="berschrift2Zchn"/>
    <w:qFormat/>
    <w:rsid w:val="00E91B34"/>
    <w:pPr>
      <w:keepNext/>
      <w:keepLines/>
      <w:numPr>
        <w:ilvl w:val="1"/>
        <w:numId w:val="6"/>
      </w:numPr>
      <w:tabs>
        <w:tab w:val="left" w:pos="567"/>
        <w:tab w:val="left" w:pos="794"/>
      </w:tabs>
      <w:spacing w:before="360" w:after="120"/>
      <w:outlineLvl w:val="1"/>
    </w:pPr>
    <w:rPr>
      <w:rFonts w:eastAsia="Times New Roman"/>
      <w:b/>
      <w:bCs/>
      <w:szCs w:val="26"/>
    </w:rPr>
  </w:style>
  <w:style w:type="paragraph" w:styleId="berschrift3">
    <w:name w:val="heading 3"/>
    <w:basedOn w:val="Standard"/>
    <w:next w:val="Standard"/>
    <w:qFormat/>
    <w:rsid w:val="00BF2D5F"/>
    <w:pPr>
      <w:keepNext/>
      <w:numPr>
        <w:ilvl w:val="2"/>
        <w:numId w:val="6"/>
      </w:numPr>
      <w:outlineLvl w:val="2"/>
    </w:pPr>
    <w:rPr>
      <w:rFonts w:cs="Arial"/>
      <w:bCs/>
      <w:szCs w:val="26"/>
    </w:rPr>
  </w:style>
  <w:style w:type="paragraph" w:styleId="berschrift4">
    <w:name w:val="heading 4"/>
    <w:basedOn w:val="Standard"/>
    <w:next w:val="Standard"/>
    <w:qFormat/>
    <w:rsid w:val="00BF2D5F"/>
    <w:pPr>
      <w:keepNext/>
      <w:numPr>
        <w:ilvl w:val="3"/>
        <w:numId w:val="6"/>
      </w:numPr>
      <w:outlineLvl w:val="3"/>
    </w:pPr>
    <w:rPr>
      <w:bCs/>
      <w:szCs w:val="28"/>
    </w:rPr>
  </w:style>
  <w:style w:type="paragraph" w:styleId="berschrift5">
    <w:name w:val="heading 5"/>
    <w:basedOn w:val="Standard"/>
    <w:next w:val="Standard"/>
    <w:qFormat/>
    <w:rsid w:val="00BF2D5F"/>
    <w:pPr>
      <w:numPr>
        <w:ilvl w:val="4"/>
        <w:numId w:val="6"/>
      </w:numPr>
      <w:outlineLvl w:val="4"/>
    </w:pPr>
    <w:rPr>
      <w:bCs/>
      <w:iCs/>
      <w:szCs w:val="26"/>
    </w:rPr>
  </w:style>
  <w:style w:type="paragraph" w:styleId="berschrift6">
    <w:name w:val="heading 6"/>
    <w:basedOn w:val="Standard"/>
    <w:next w:val="Standard"/>
    <w:qFormat/>
    <w:rsid w:val="00E91B34"/>
    <w:pPr>
      <w:outlineLvl w:val="5"/>
    </w:pPr>
    <w:rPr>
      <w:rFonts w:cs="Lucida Sans"/>
      <w:bCs/>
      <w:szCs w:val="19"/>
    </w:rPr>
  </w:style>
  <w:style w:type="paragraph" w:styleId="berschrift7">
    <w:name w:val="heading 7"/>
    <w:basedOn w:val="Standard"/>
    <w:next w:val="Standard"/>
    <w:semiHidden/>
    <w:qFormat/>
    <w:rsid w:val="00E91B34"/>
    <w:pPr>
      <w:outlineLvl w:val="6"/>
    </w:pPr>
    <w:rPr>
      <w:rFonts w:cs="Lucida Sans"/>
      <w:szCs w:val="19"/>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link w:val="berschrift1"/>
    <w:rsid w:val="003C7BD0"/>
    <w:rPr>
      <w:rFonts w:eastAsia="Times New Roman"/>
      <w:bCs/>
      <w:sz w:val="28"/>
      <w:szCs w:val="28"/>
      <w:lang w:eastAsia="en-US"/>
    </w:rPr>
  </w:style>
  <w:style w:type="character" w:customStyle="1" w:styleId="berschrift2Zchn">
    <w:name w:val="Überschrift 2 Zchn"/>
    <w:link w:val="berschrift2"/>
    <w:rsid w:val="00E91B34"/>
    <w:rPr>
      <w:rFonts w:eastAsia="Times New Roman"/>
      <w:b/>
      <w:bCs/>
      <w:sz w:val="19"/>
      <w:szCs w:val="26"/>
      <w:lang w:eastAsia="en-US"/>
    </w:rPr>
  </w:style>
  <w:style w:type="paragraph" w:styleId="Kopfzeile">
    <w:name w:val="header"/>
    <w:basedOn w:val="Standard"/>
    <w:link w:val="KopfzeileZchn"/>
    <w:uiPriority w:val="99"/>
    <w:unhideWhenUsed/>
    <w:rsid w:val="001F1B9C"/>
    <w:pPr>
      <w:tabs>
        <w:tab w:val="center" w:pos="4536"/>
        <w:tab w:val="right" w:pos="9072"/>
      </w:tabs>
      <w:spacing w:line="192" w:lineRule="exact"/>
    </w:pPr>
    <w:rPr>
      <w:sz w:val="16"/>
    </w:rPr>
  </w:style>
  <w:style w:type="character" w:customStyle="1" w:styleId="KopfzeileZchn">
    <w:name w:val="Kopfzeile Zchn"/>
    <w:link w:val="Kopfzeile"/>
    <w:uiPriority w:val="99"/>
    <w:rsid w:val="001F1B9C"/>
    <w:rPr>
      <w:sz w:val="16"/>
    </w:rPr>
  </w:style>
  <w:style w:type="paragraph" w:styleId="Fuzeile">
    <w:name w:val="footer"/>
    <w:basedOn w:val="Standard"/>
    <w:link w:val="FuzeileZchn"/>
    <w:uiPriority w:val="99"/>
    <w:unhideWhenUsed/>
    <w:rsid w:val="003B1648"/>
    <w:pPr>
      <w:tabs>
        <w:tab w:val="center" w:pos="4536"/>
        <w:tab w:val="right" w:pos="9072"/>
      </w:tabs>
      <w:spacing w:line="240" w:lineRule="auto"/>
    </w:pPr>
    <w:rPr>
      <w:color w:val="64849B"/>
      <w:sz w:val="16"/>
    </w:rPr>
  </w:style>
  <w:style w:type="character" w:customStyle="1" w:styleId="FuzeileZchn">
    <w:name w:val="Fußzeile Zchn"/>
    <w:link w:val="Fuzeile"/>
    <w:uiPriority w:val="99"/>
    <w:rsid w:val="003B1648"/>
    <w:rPr>
      <w:rFonts w:ascii="Lucida Sans" w:eastAsia="Lucida Sans" w:hAnsi="Lucida Sans"/>
      <w:color w:val="64849B"/>
      <w:sz w:val="16"/>
      <w:lang w:val="de-CH" w:eastAsia="en-US" w:bidi="ar-SA"/>
    </w:rPr>
  </w:style>
  <w:style w:type="table" w:styleId="Tabellenraster">
    <w:name w:val="Table Grid"/>
    <w:basedOn w:val="NormaleTabelle"/>
    <w:uiPriority w:val="59"/>
    <w:rsid w:val="001F1B9C"/>
    <w:pPr>
      <w:spacing w:line="244" w:lineRule="atLeast"/>
    </w:pPr>
    <w:rPr>
      <w:sz w:val="19"/>
    </w:rPr>
    <w:tblPr>
      <w:tblCellMar>
        <w:left w:w="0" w:type="dxa"/>
        <w:right w:w="0" w:type="dxa"/>
      </w:tblCellMar>
    </w:tblPr>
  </w:style>
  <w:style w:type="paragraph" w:customStyle="1" w:styleId="Absenderzeile">
    <w:name w:val="Absenderzeile"/>
    <w:basedOn w:val="Standard"/>
    <w:rsid w:val="001F1B9C"/>
    <w:pPr>
      <w:spacing w:line="240" w:lineRule="auto"/>
    </w:pPr>
    <w:rPr>
      <w:sz w:val="14"/>
    </w:rPr>
  </w:style>
  <w:style w:type="paragraph" w:styleId="Titel">
    <w:name w:val="Title"/>
    <w:basedOn w:val="Standard"/>
    <w:next w:val="Standard"/>
    <w:link w:val="TitelZchn"/>
    <w:uiPriority w:val="1"/>
    <w:qFormat/>
    <w:rsid w:val="009B18B4"/>
    <w:pPr>
      <w:spacing w:line="568" w:lineRule="atLeast"/>
    </w:pPr>
    <w:rPr>
      <w:rFonts w:eastAsia="Times New Roman"/>
      <w:color w:val="000000"/>
      <w:spacing w:val="5"/>
      <w:kern w:val="28"/>
      <w:sz w:val="48"/>
      <w:szCs w:val="52"/>
    </w:rPr>
  </w:style>
  <w:style w:type="character" w:customStyle="1" w:styleId="TitelZchn">
    <w:name w:val="Titel Zchn"/>
    <w:link w:val="Titel"/>
    <w:uiPriority w:val="1"/>
    <w:rsid w:val="003779D0"/>
    <w:rPr>
      <w:rFonts w:eastAsia="Times New Roman"/>
      <w:color w:val="000000"/>
      <w:spacing w:val="5"/>
      <w:kern w:val="28"/>
      <w:sz w:val="48"/>
      <w:szCs w:val="52"/>
      <w:lang w:eastAsia="en-US"/>
    </w:rPr>
  </w:style>
  <w:style w:type="paragraph" w:styleId="Untertitel">
    <w:name w:val="Subtitle"/>
    <w:basedOn w:val="Standard"/>
    <w:uiPriority w:val="1"/>
    <w:qFormat/>
    <w:rsid w:val="004F7B96"/>
    <w:pPr>
      <w:spacing w:line="568" w:lineRule="atLeast"/>
      <w:outlineLvl w:val="1"/>
    </w:pPr>
    <w:rPr>
      <w:rFonts w:cs="Arial"/>
      <w:sz w:val="28"/>
    </w:rPr>
  </w:style>
  <w:style w:type="paragraph" w:customStyle="1" w:styleId="RefFusszeile">
    <w:name w:val="Ref_Fusszeile"/>
    <w:basedOn w:val="Fuzeile"/>
    <w:uiPriority w:val="1"/>
    <w:rsid w:val="003B1648"/>
    <w:rPr>
      <w:sz w:val="19"/>
    </w:rPr>
  </w:style>
  <w:style w:type="paragraph" w:styleId="Verzeichnis1">
    <w:name w:val="toc 1"/>
    <w:basedOn w:val="Standard"/>
    <w:next w:val="Standard"/>
    <w:autoRedefine/>
    <w:uiPriority w:val="39"/>
    <w:rsid w:val="00B14648"/>
    <w:pPr>
      <w:pBdr>
        <w:bottom w:val="single" w:sz="8" w:space="1" w:color="D0D0D0"/>
        <w:between w:val="single" w:sz="8" w:space="1" w:color="D0D0D0"/>
      </w:pBdr>
      <w:tabs>
        <w:tab w:val="left" w:pos="340"/>
        <w:tab w:val="left" w:pos="567"/>
        <w:tab w:val="left" w:pos="794"/>
        <w:tab w:val="right" w:pos="9469"/>
      </w:tabs>
    </w:pPr>
    <w:rPr>
      <w:lang w:val="fr-FR"/>
    </w:rPr>
  </w:style>
  <w:style w:type="paragraph" w:styleId="Verzeichnis2">
    <w:name w:val="toc 2"/>
    <w:basedOn w:val="Standard"/>
    <w:next w:val="Standard"/>
    <w:autoRedefine/>
    <w:uiPriority w:val="39"/>
    <w:rsid w:val="00F825B4"/>
    <w:pPr>
      <w:pBdr>
        <w:bottom w:val="single" w:sz="8" w:space="1" w:color="D0D0D0"/>
        <w:between w:val="single" w:sz="8" w:space="1" w:color="D0D0D0"/>
      </w:pBdr>
      <w:tabs>
        <w:tab w:val="right" w:pos="9469"/>
      </w:tabs>
      <w:spacing w:line="200" w:lineRule="exact"/>
      <w:ind w:firstLine="340"/>
    </w:pPr>
  </w:style>
  <w:style w:type="paragraph" w:styleId="Verzeichnis3">
    <w:name w:val="toc 3"/>
    <w:basedOn w:val="Standard"/>
    <w:next w:val="Standard"/>
    <w:autoRedefine/>
    <w:uiPriority w:val="39"/>
    <w:rsid w:val="00BF2D5F"/>
    <w:pPr>
      <w:pBdr>
        <w:bottom w:val="single" w:sz="8" w:space="1" w:color="D0D0D0"/>
        <w:between w:val="single" w:sz="8" w:space="1" w:color="D0D0D0"/>
      </w:pBdr>
      <w:spacing w:line="200" w:lineRule="exact"/>
      <w:ind w:firstLine="567"/>
    </w:pPr>
  </w:style>
  <w:style w:type="paragraph" w:styleId="Verzeichnis4">
    <w:name w:val="toc 4"/>
    <w:basedOn w:val="Standard"/>
    <w:next w:val="Standard"/>
    <w:autoRedefine/>
    <w:uiPriority w:val="39"/>
    <w:rsid w:val="00F825B4"/>
    <w:pPr>
      <w:pBdr>
        <w:bottom w:val="single" w:sz="8" w:space="1" w:color="D0D0D0"/>
        <w:between w:val="single" w:sz="8" w:space="1" w:color="D0D0D0"/>
      </w:pBdr>
      <w:tabs>
        <w:tab w:val="right" w:pos="9469"/>
      </w:tabs>
      <w:spacing w:line="200" w:lineRule="exact"/>
      <w:ind w:firstLine="794"/>
    </w:pPr>
  </w:style>
  <w:style w:type="paragraph" w:styleId="Verzeichnis5">
    <w:name w:val="toc 5"/>
    <w:basedOn w:val="Standard"/>
    <w:next w:val="Standard"/>
    <w:autoRedefine/>
    <w:uiPriority w:val="39"/>
    <w:rsid w:val="00BF2D5F"/>
    <w:pPr>
      <w:pBdr>
        <w:bottom w:val="single" w:sz="8" w:space="1" w:color="D0D0D0"/>
        <w:between w:val="single" w:sz="8" w:space="1" w:color="D0D0D0"/>
      </w:pBdr>
      <w:spacing w:line="200" w:lineRule="exact"/>
      <w:ind w:firstLine="1021"/>
    </w:pPr>
  </w:style>
  <w:style w:type="paragraph" w:customStyle="1" w:styleId="Inhaltsverzeichnis">
    <w:name w:val="Inhaltsverzeichnis"/>
    <w:basedOn w:val="Untertitel"/>
    <w:rsid w:val="00796682"/>
    <w:pPr>
      <w:spacing w:line="280" w:lineRule="atLeast"/>
    </w:pPr>
  </w:style>
  <w:style w:type="paragraph" w:customStyle="1" w:styleId="Nummerierung">
    <w:name w:val="Nummerierung"/>
    <w:basedOn w:val="Standard"/>
    <w:rsid w:val="005F7206"/>
    <w:pPr>
      <w:numPr>
        <w:numId w:val="7"/>
      </w:numPr>
      <w:jc w:val="both"/>
    </w:pPr>
  </w:style>
  <w:style w:type="paragraph" w:styleId="Aufzhlungszeichen">
    <w:name w:val="List Bullet"/>
    <w:basedOn w:val="Standard"/>
    <w:rsid w:val="00E9787C"/>
    <w:pPr>
      <w:numPr>
        <w:numId w:val="1"/>
      </w:numPr>
    </w:pPr>
  </w:style>
  <w:style w:type="paragraph" w:styleId="Aufzhlungszeichen2">
    <w:name w:val="List Bullet 2"/>
    <w:basedOn w:val="Standard"/>
    <w:rsid w:val="00E9787C"/>
    <w:pPr>
      <w:numPr>
        <w:numId w:val="2"/>
      </w:numPr>
    </w:pPr>
  </w:style>
  <w:style w:type="paragraph" w:styleId="Aufzhlungszeichen3">
    <w:name w:val="List Bullet 3"/>
    <w:basedOn w:val="Standard"/>
    <w:rsid w:val="00E9787C"/>
    <w:pPr>
      <w:numPr>
        <w:numId w:val="3"/>
      </w:numPr>
    </w:pPr>
  </w:style>
  <w:style w:type="paragraph" w:styleId="Aufzhlungszeichen4">
    <w:name w:val="List Bullet 4"/>
    <w:basedOn w:val="Standard"/>
    <w:rsid w:val="00E9787C"/>
    <w:pPr>
      <w:numPr>
        <w:numId w:val="4"/>
      </w:numPr>
    </w:pPr>
  </w:style>
  <w:style w:type="paragraph" w:styleId="Aufzhlungszeichen5">
    <w:name w:val="List Bullet 5"/>
    <w:basedOn w:val="Standard"/>
    <w:rsid w:val="00E9787C"/>
    <w:pPr>
      <w:numPr>
        <w:numId w:val="5"/>
      </w:numPr>
    </w:pPr>
  </w:style>
  <w:style w:type="paragraph" w:styleId="Zitat">
    <w:name w:val="Quote"/>
    <w:basedOn w:val="Standard"/>
    <w:next w:val="Standard"/>
    <w:qFormat/>
    <w:rsid w:val="00D37E22"/>
    <w:pPr>
      <w:spacing w:before="244" w:after="244"/>
      <w:ind w:left="227" w:right="227"/>
    </w:pPr>
    <w:rPr>
      <w:i/>
    </w:rPr>
  </w:style>
  <w:style w:type="paragraph" w:styleId="Funotentext">
    <w:name w:val="footnote text"/>
    <w:basedOn w:val="Standard"/>
    <w:semiHidden/>
    <w:rsid w:val="00B97C3D"/>
    <w:pPr>
      <w:tabs>
        <w:tab w:val="left" w:pos="227"/>
      </w:tabs>
      <w:ind w:left="227" w:hanging="227"/>
    </w:pPr>
    <w:rPr>
      <w:sz w:val="16"/>
    </w:rPr>
  </w:style>
  <w:style w:type="character" w:styleId="Funotenzeichen">
    <w:name w:val="footnote reference"/>
    <w:semiHidden/>
    <w:rsid w:val="00556E27"/>
    <w:rPr>
      <w:vertAlign w:val="superscript"/>
    </w:rPr>
  </w:style>
  <w:style w:type="paragraph" w:customStyle="1" w:styleId="Legende">
    <w:name w:val="Legende"/>
    <w:basedOn w:val="Standard"/>
    <w:semiHidden/>
    <w:rsid w:val="006254BF"/>
    <w:rPr>
      <w:sz w:val="16"/>
    </w:rPr>
  </w:style>
  <w:style w:type="paragraph" w:customStyle="1" w:styleId="Verzeichnis">
    <w:name w:val="Verzeichnis"/>
    <w:basedOn w:val="Standard"/>
    <w:rsid w:val="00E43329"/>
    <w:pPr>
      <w:pBdr>
        <w:bottom w:val="single" w:sz="8" w:space="1" w:color="C8C8C8"/>
        <w:between w:val="single" w:sz="8" w:space="1" w:color="C8C8C8"/>
      </w:pBdr>
      <w:tabs>
        <w:tab w:val="right" w:pos="9469"/>
      </w:tabs>
    </w:pPr>
  </w:style>
  <w:style w:type="paragraph" w:styleId="Dokumentstruktur">
    <w:name w:val="Document Map"/>
    <w:basedOn w:val="Standard"/>
    <w:semiHidden/>
    <w:rsid w:val="00003CF0"/>
    <w:pPr>
      <w:shd w:val="clear" w:color="auto" w:fill="000080"/>
    </w:pPr>
    <w:rPr>
      <w:rFonts w:ascii="Tahoma" w:hAnsi="Tahoma" w:cs="Tahoma"/>
      <w:sz w:val="20"/>
    </w:rPr>
  </w:style>
  <w:style w:type="paragraph" w:styleId="Beschriftung">
    <w:name w:val="caption"/>
    <w:basedOn w:val="Standard"/>
    <w:next w:val="Standard"/>
    <w:qFormat/>
    <w:rsid w:val="00E91B34"/>
    <w:pPr>
      <w:spacing w:before="120" w:after="240"/>
    </w:pPr>
    <w:rPr>
      <w:bCs/>
      <w:sz w:val="16"/>
      <w:lang w:val="fr-FR"/>
    </w:rPr>
  </w:style>
  <w:style w:type="table" w:customStyle="1" w:styleId="TabelleBFH">
    <w:name w:val="Tabelle_BFH"/>
    <w:basedOn w:val="NormaleTabelle"/>
    <w:rsid w:val="00D22D1B"/>
    <w:pPr>
      <w:spacing w:line="240" w:lineRule="atLeast"/>
    </w:pPr>
    <w:rPr>
      <w:sz w:val="19"/>
    </w:rPr>
    <w:tblPr>
      <w:tblInd w:w="8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CellMar>
        <w:top w:w="40" w:type="dxa"/>
        <w:left w:w="85" w:type="dxa"/>
        <w:bottom w:w="40" w:type="dxa"/>
        <w:right w:w="85" w:type="dxa"/>
      </w:tblCellMar>
    </w:tblPr>
    <w:tcPr>
      <w:shd w:val="clear" w:color="auto" w:fill="E6E6E6"/>
    </w:tcPr>
    <w:tblStylePr w:type="firstRow">
      <w:rPr>
        <w:b/>
        <w:sz w:val="19"/>
      </w:rPr>
      <w:tblPr/>
      <w:tcPr>
        <w:tcBorders>
          <w:top w:val="nil"/>
          <w:left w:val="nil"/>
          <w:bottom w:val="nil"/>
          <w:right w:val="nil"/>
          <w:insideH w:val="nil"/>
          <w:insideV w:val="nil"/>
        </w:tcBorders>
        <w:shd w:val="clear" w:color="auto" w:fill="A6A6A6"/>
      </w:tcPr>
    </w:tblStylePr>
  </w:style>
  <w:style w:type="paragraph" w:styleId="Abbildungsverzeichnis">
    <w:name w:val="table of figures"/>
    <w:basedOn w:val="Standard"/>
    <w:next w:val="Standard"/>
    <w:uiPriority w:val="99"/>
    <w:unhideWhenUsed/>
    <w:rsid w:val="006F7567"/>
    <w:pPr>
      <w:pBdr>
        <w:bottom w:val="single" w:sz="8" w:space="1" w:color="C8C8C8"/>
        <w:between w:val="single" w:sz="8" w:space="1" w:color="C8C8C8"/>
      </w:pBdr>
    </w:pPr>
  </w:style>
  <w:style w:type="paragraph" w:styleId="Sprechblasentext">
    <w:name w:val="Balloon Text"/>
    <w:basedOn w:val="Standard"/>
    <w:link w:val="SprechblasentextZchn"/>
    <w:uiPriority w:val="99"/>
    <w:semiHidden/>
    <w:unhideWhenUsed/>
    <w:rsid w:val="006F7567"/>
    <w:pPr>
      <w:spacing w:line="240" w:lineRule="auto"/>
    </w:pPr>
    <w:rPr>
      <w:rFonts w:ascii="Tahoma" w:hAnsi="Tahoma" w:cs="Tahoma"/>
      <w:sz w:val="16"/>
      <w:szCs w:val="16"/>
    </w:rPr>
  </w:style>
  <w:style w:type="character" w:customStyle="1" w:styleId="SprechblasentextZchn">
    <w:name w:val="Sprechblasentext Zchn"/>
    <w:link w:val="Sprechblasentext"/>
    <w:uiPriority w:val="99"/>
    <w:semiHidden/>
    <w:rsid w:val="006F7567"/>
    <w:rPr>
      <w:rFonts w:ascii="Tahoma" w:hAnsi="Tahoma" w:cs="Tahoma"/>
      <w:sz w:val="16"/>
      <w:szCs w:val="16"/>
      <w:lang w:eastAsia="en-US"/>
    </w:rPr>
  </w:style>
  <w:style w:type="character" w:styleId="Hyperlink">
    <w:name w:val="Hyperlink"/>
    <w:basedOn w:val="Absatz-Standardschriftart"/>
    <w:uiPriority w:val="99"/>
    <w:unhideWhenUsed/>
    <w:rsid w:val="00D044CF"/>
    <w:rPr>
      <w:color w:val="0000FF" w:themeColor="hyperlink"/>
      <w:u w:val="single"/>
    </w:rPr>
  </w:style>
  <w:style w:type="character" w:styleId="Kommentarzeichen">
    <w:name w:val="annotation reference"/>
    <w:basedOn w:val="Absatz-Standardschriftart"/>
    <w:uiPriority w:val="99"/>
    <w:semiHidden/>
    <w:unhideWhenUsed/>
    <w:rsid w:val="00D044CF"/>
    <w:rPr>
      <w:sz w:val="16"/>
      <w:szCs w:val="16"/>
    </w:rPr>
  </w:style>
  <w:style w:type="paragraph" w:styleId="Kommentartext">
    <w:name w:val="annotation text"/>
    <w:basedOn w:val="Standard"/>
    <w:link w:val="KommentartextZchn"/>
    <w:uiPriority w:val="99"/>
    <w:unhideWhenUsed/>
    <w:rsid w:val="00D044CF"/>
    <w:rPr>
      <w:sz w:val="20"/>
    </w:rPr>
  </w:style>
  <w:style w:type="character" w:customStyle="1" w:styleId="KommentartextZchn">
    <w:name w:val="Kommentartext Zchn"/>
    <w:basedOn w:val="Absatz-Standardschriftart"/>
    <w:link w:val="Kommentartext"/>
    <w:uiPriority w:val="99"/>
    <w:rsid w:val="00D044CF"/>
    <w:rPr>
      <w:lang w:eastAsia="en-US"/>
    </w:rPr>
  </w:style>
  <w:style w:type="paragraph" w:styleId="Kommentarthema">
    <w:name w:val="annotation subject"/>
    <w:basedOn w:val="Kommentartext"/>
    <w:next w:val="Kommentartext"/>
    <w:link w:val="KommentarthemaZchn"/>
    <w:uiPriority w:val="99"/>
    <w:semiHidden/>
    <w:unhideWhenUsed/>
    <w:rsid w:val="00D044CF"/>
    <w:rPr>
      <w:b/>
      <w:bCs/>
    </w:rPr>
  </w:style>
  <w:style w:type="character" w:customStyle="1" w:styleId="KommentarthemaZchn">
    <w:name w:val="Kommentarthema Zchn"/>
    <w:basedOn w:val="KommentartextZchn"/>
    <w:link w:val="Kommentarthema"/>
    <w:uiPriority w:val="99"/>
    <w:semiHidden/>
    <w:rsid w:val="00D044CF"/>
    <w:rPr>
      <w:b/>
      <w:bCs/>
      <w:lang w:eastAsia="en-US"/>
    </w:rPr>
  </w:style>
  <w:style w:type="paragraph" w:styleId="StandardWeb">
    <w:name w:val="Normal (Web)"/>
    <w:basedOn w:val="Standard"/>
    <w:rsid w:val="00B14648"/>
    <w:pPr>
      <w:suppressAutoHyphens/>
      <w:autoSpaceDN w:val="0"/>
      <w:spacing w:before="100" w:after="100" w:line="240" w:lineRule="auto"/>
      <w:textAlignment w:val="baseline"/>
    </w:pPr>
    <w:rPr>
      <w:rFonts w:ascii="Times New Roman" w:eastAsia="Times New Roman" w:hAnsi="Times New Roman"/>
      <w:kern w:val="3"/>
      <w:sz w:val="24"/>
      <w:lang w:eastAsia="de-CH"/>
    </w:rPr>
  </w:style>
  <w:style w:type="paragraph" w:customStyle="1" w:styleId="indent">
    <w:name w:val="indent"/>
    <w:basedOn w:val="Standard"/>
    <w:rsid w:val="00B14648"/>
    <w:pPr>
      <w:spacing w:before="100" w:beforeAutospacing="1" w:after="100" w:afterAutospacing="1" w:line="240" w:lineRule="auto"/>
    </w:pPr>
    <w:rPr>
      <w:rFonts w:ascii="Times New Roman" w:eastAsiaTheme="minorEastAsia" w:hAnsi="Times New Roman"/>
      <w:sz w:val="24"/>
      <w:lang w:eastAsia="de-CH"/>
    </w:rPr>
  </w:style>
  <w:style w:type="character" w:styleId="BesuchterHyperlink">
    <w:name w:val="FollowedHyperlink"/>
    <w:basedOn w:val="Absatz-Standardschriftart"/>
    <w:uiPriority w:val="99"/>
    <w:semiHidden/>
    <w:unhideWhenUsed/>
    <w:rsid w:val="001F533F"/>
    <w:rPr>
      <w:color w:val="800080" w:themeColor="followedHyperlink"/>
      <w:u w:val="single"/>
    </w:rPr>
  </w:style>
  <w:style w:type="paragraph" w:styleId="Listenabsatz">
    <w:name w:val="List Paragraph"/>
    <w:basedOn w:val="Standard"/>
    <w:uiPriority w:val="34"/>
    <w:qFormat/>
    <w:rsid w:val="000C5A90"/>
    <w:pPr>
      <w:ind w:left="720"/>
      <w:contextualSpacing/>
    </w:pPr>
  </w:style>
  <w:style w:type="character" w:styleId="Platzhaltertext">
    <w:name w:val="Placeholder Text"/>
    <w:basedOn w:val="Absatz-Standardschriftart"/>
    <w:uiPriority w:val="99"/>
    <w:semiHidden/>
    <w:rsid w:val="00BD4150"/>
    <w:rPr>
      <w:color w:val="808080"/>
    </w:rPr>
  </w:style>
  <w:style w:type="paragraph" w:customStyle="1" w:styleId="Standard1">
    <w:name w:val="Standard1"/>
    <w:rsid w:val="005350F7"/>
    <w:pPr>
      <w:widowControl w:val="0"/>
      <w:suppressAutoHyphens/>
      <w:spacing w:after="200" w:line="276" w:lineRule="auto"/>
    </w:pPr>
    <w:rPr>
      <w:rFonts w:ascii="Times New Roman" w:eastAsia="SimSun" w:hAnsi="Times New Roman" w:cs="Mangal"/>
      <w:color w:val="00000A"/>
      <w:lang w:val="de-DE" w:eastAsia="zh-CN" w:bidi="hi-IN"/>
    </w:rPr>
  </w:style>
  <w:style w:type="paragraph" w:customStyle="1" w:styleId="TabellenInhalt">
    <w:name w:val="Tabellen Inhalt"/>
    <w:basedOn w:val="Standard1"/>
    <w:rsid w:val="005350F7"/>
    <w:pPr>
      <w:suppressLineNumbers/>
    </w:pPr>
  </w:style>
  <w:style w:type="paragraph" w:styleId="berarbeitung">
    <w:name w:val="Revision"/>
    <w:hidden/>
    <w:uiPriority w:val="99"/>
    <w:semiHidden/>
    <w:rsid w:val="00733867"/>
    <w:rPr>
      <w:sz w:val="19"/>
      <w:lang w:eastAsia="en-US"/>
    </w:rPr>
  </w:style>
  <w:style w:type="character" w:customStyle="1" w:styleId="hps">
    <w:name w:val="hps"/>
    <w:basedOn w:val="Absatz-Standardschriftart"/>
    <w:rsid w:val="00C34AAB"/>
  </w:style>
  <w:style w:type="character" w:styleId="Fett">
    <w:name w:val="Strong"/>
    <w:basedOn w:val="Absatz-Standardschriftart"/>
    <w:uiPriority w:val="22"/>
    <w:qFormat/>
    <w:rsid w:val="00790AA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373821">
      <w:bodyDiv w:val="1"/>
      <w:marLeft w:val="0"/>
      <w:marRight w:val="0"/>
      <w:marTop w:val="0"/>
      <w:marBottom w:val="0"/>
      <w:divBdr>
        <w:top w:val="none" w:sz="0" w:space="0" w:color="auto"/>
        <w:left w:val="none" w:sz="0" w:space="0" w:color="auto"/>
        <w:bottom w:val="none" w:sz="0" w:space="0" w:color="auto"/>
        <w:right w:val="none" w:sz="0" w:space="0" w:color="auto"/>
      </w:divBdr>
      <w:divsChild>
        <w:div w:id="1453014244">
          <w:marLeft w:val="0"/>
          <w:marRight w:val="0"/>
          <w:marTop w:val="0"/>
          <w:marBottom w:val="0"/>
          <w:divBdr>
            <w:top w:val="none" w:sz="0" w:space="0" w:color="auto"/>
            <w:left w:val="none" w:sz="0" w:space="0" w:color="auto"/>
            <w:bottom w:val="none" w:sz="0" w:space="0" w:color="auto"/>
            <w:right w:val="none" w:sz="0" w:space="0" w:color="auto"/>
          </w:divBdr>
          <w:divsChild>
            <w:div w:id="954600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90513">
      <w:bodyDiv w:val="1"/>
      <w:marLeft w:val="0"/>
      <w:marRight w:val="0"/>
      <w:marTop w:val="0"/>
      <w:marBottom w:val="0"/>
      <w:divBdr>
        <w:top w:val="none" w:sz="0" w:space="0" w:color="auto"/>
        <w:left w:val="none" w:sz="0" w:space="0" w:color="auto"/>
        <w:bottom w:val="none" w:sz="0" w:space="0" w:color="auto"/>
        <w:right w:val="none" w:sz="0" w:space="0" w:color="auto"/>
      </w:divBdr>
    </w:div>
    <w:div w:id="61292492">
      <w:bodyDiv w:val="1"/>
      <w:marLeft w:val="0"/>
      <w:marRight w:val="0"/>
      <w:marTop w:val="0"/>
      <w:marBottom w:val="0"/>
      <w:divBdr>
        <w:top w:val="none" w:sz="0" w:space="0" w:color="auto"/>
        <w:left w:val="none" w:sz="0" w:space="0" w:color="auto"/>
        <w:bottom w:val="none" w:sz="0" w:space="0" w:color="auto"/>
        <w:right w:val="none" w:sz="0" w:space="0" w:color="auto"/>
      </w:divBdr>
      <w:divsChild>
        <w:div w:id="777605753">
          <w:marLeft w:val="0"/>
          <w:marRight w:val="0"/>
          <w:marTop w:val="0"/>
          <w:marBottom w:val="0"/>
          <w:divBdr>
            <w:top w:val="none" w:sz="0" w:space="0" w:color="auto"/>
            <w:left w:val="none" w:sz="0" w:space="0" w:color="auto"/>
            <w:bottom w:val="none" w:sz="0" w:space="0" w:color="auto"/>
            <w:right w:val="none" w:sz="0" w:space="0" w:color="auto"/>
          </w:divBdr>
          <w:divsChild>
            <w:div w:id="1089347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966745">
      <w:bodyDiv w:val="1"/>
      <w:marLeft w:val="0"/>
      <w:marRight w:val="0"/>
      <w:marTop w:val="0"/>
      <w:marBottom w:val="0"/>
      <w:divBdr>
        <w:top w:val="none" w:sz="0" w:space="0" w:color="auto"/>
        <w:left w:val="none" w:sz="0" w:space="0" w:color="auto"/>
        <w:bottom w:val="none" w:sz="0" w:space="0" w:color="auto"/>
        <w:right w:val="none" w:sz="0" w:space="0" w:color="auto"/>
      </w:divBdr>
    </w:div>
    <w:div w:id="430249365">
      <w:bodyDiv w:val="1"/>
      <w:marLeft w:val="0"/>
      <w:marRight w:val="0"/>
      <w:marTop w:val="0"/>
      <w:marBottom w:val="0"/>
      <w:divBdr>
        <w:top w:val="none" w:sz="0" w:space="0" w:color="auto"/>
        <w:left w:val="none" w:sz="0" w:space="0" w:color="auto"/>
        <w:bottom w:val="none" w:sz="0" w:space="0" w:color="auto"/>
        <w:right w:val="none" w:sz="0" w:space="0" w:color="auto"/>
      </w:divBdr>
      <w:divsChild>
        <w:div w:id="1155099719">
          <w:marLeft w:val="0"/>
          <w:marRight w:val="0"/>
          <w:marTop w:val="0"/>
          <w:marBottom w:val="0"/>
          <w:divBdr>
            <w:top w:val="none" w:sz="0" w:space="0" w:color="auto"/>
            <w:left w:val="none" w:sz="0" w:space="0" w:color="auto"/>
            <w:bottom w:val="none" w:sz="0" w:space="0" w:color="auto"/>
            <w:right w:val="none" w:sz="0" w:space="0" w:color="auto"/>
          </w:divBdr>
          <w:divsChild>
            <w:div w:id="196702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306938">
      <w:bodyDiv w:val="1"/>
      <w:marLeft w:val="0"/>
      <w:marRight w:val="0"/>
      <w:marTop w:val="0"/>
      <w:marBottom w:val="0"/>
      <w:divBdr>
        <w:top w:val="none" w:sz="0" w:space="0" w:color="auto"/>
        <w:left w:val="none" w:sz="0" w:space="0" w:color="auto"/>
        <w:bottom w:val="none" w:sz="0" w:space="0" w:color="auto"/>
        <w:right w:val="none" w:sz="0" w:space="0" w:color="auto"/>
      </w:divBdr>
      <w:divsChild>
        <w:div w:id="1243297489">
          <w:marLeft w:val="0"/>
          <w:marRight w:val="0"/>
          <w:marTop w:val="0"/>
          <w:marBottom w:val="0"/>
          <w:divBdr>
            <w:top w:val="none" w:sz="0" w:space="0" w:color="auto"/>
            <w:left w:val="none" w:sz="0" w:space="0" w:color="auto"/>
            <w:bottom w:val="none" w:sz="0" w:space="0" w:color="auto"/>
            <w:right w:val="none" w:sz="0" w:space="0" w:color="auto"/>
          </w:divBdr>
          <w:divsChild>
            <w:div w:id="509099081">
              <w:marLeft w:val="0"/>
              <w:marRight w:val="0"/>
              <w:marTop w:val="0"/>
              <w:marBottom w:val="0"/>
              <w:divBdr>
                <w:top w:val="none" w:sz="0" w:space="0" w:color="auto"/>
                <w:left w:val="none" w:sz="0" w:space="0" w:color="auto"/>
                <w:bottom w:val="none" w:sz="0" w:space="0" w:color="auto"/>
                <w:right w:val="none" w:sz="0" w:space="0" w:color="auto"/>
              </w:divBdr>
              <w:divsChild>
                <w:div w:id="1584949846">
                  <w:marLeft w:val="0"/>
                  <w:marRight w:val="0"/>
                  <w:marTop w:val="0"/>
                  <w:marBottom w:val="0"/>
                  <w:divBdr>
                    <w:top w:val="none" w:sz="0" w:space="0" w:color="auto"/>
                    <w:left w:val="none" w:sz="0" w:space="0" w:color="auto"/>
                    <w:bottom w:val="none" w:sz="0" w:space="0" w:color="auto"/>
                    <w:right w:val="none" w:sz="0" w:space="0" w:color="auto"/>
                  </w:divBdr>
                  <w:divsChild>
                    <w:div w:id="161894211">
                      <w:marLeft w:val="0"/>
                      <w:marRight w:val="0"/>
                      <w:marTop w:val="0"/>
                      <w:marBottom w:val="0"/>
                      <w:divBdr>
                        <w:top w:val="none" w:sz="0" w:space="0" w:color="auto"/>
                        <w:left w:val="none" w:sz="0" w:space="0" w:color="auto"/>
                        <w:bottom w:val="none" w:sz="0" w:space="0" w:color="auto"/>
                        <w:right w:val="none" w:sz="0" w:space="0" w:color="auto"/>
                      </w:divBdr>
                      <w:divsChild>
                        <w:div w:id="1443527328">
                          <w:marLeft w:val="0"/>
                          <w:marRight w:val="0"/>
                          <w:marTop w:val="0"/>
                          <w:marBottom w:val="0"/>
                          <w:divBdr>
                            <w:top w:val="none" w:sz="0" w:space="0" w:color="auto"/>
                            <w:left w:val="none" w:sz="0" w:space="0" w:color="auto"/>
                            <w:bottom w:val="none" w:sz="0" w:space="0" w:color="auto"/>
                            <w:right w:val="none" w:sz="0" w:space="0" w:color="auto"/>
                          </w:divBdr>
                          <w:divsChild>
                            <w:div w:id="1591962347">
                              <w:marLeft w:val="0"/>
                              <w:marRight w:val="0"/>
                              <w:marTop w:val="0"/>
                              <w:marBottom w:val="0"/>
                              <w:divBdr>
                                <w:top w:val="none" w:sz="0" w:space="0" w:color="auto"/>
                                <w:left w:val="none" w:sz="0" w:space="0" w:color="auto"/>
                                <w:bottom w:val="none" w:sz="0" w:space="0" w:color="auto"/>
                                <w:right w:val="none" w:sz="0" w:space="0" w:color="auto"/>
                              </w:divBdr>
                              <w:divsChild>
                                <w:div w:id="220560692">
                                  <w:marLeft w:val="0"/>
                                  <w:marRight w:val="0"/>
                                  <w:marTop w:val="180"/>
                                  <w:marBottom w:val="0"/>
                                  <w:divBdr>
                                    <w:top w:val="none" w:sz="0" w:space="0" w:color="auto"/>
                                    <w:left w:val="none" w:sz="0" w:space="0" w:color="auto"/>
                                    <w:bottom w:val="none" w:sz="0" w:space="0" w:color="auto"/>
                                    <w:right w:val="none" w:sz="0" w:space="0" w:color="auto"/>
                                  </w:divBdr>
                                  <w:divsChild>
                                    <w:div w:id="701635236">
                                      <w:marLeft w:val="0"/>
                                      <w:marRight w:val="0"/>
                                      <w:marTop w:val="0"/>
                                      <w:marBottom w:val="0"/>
                                      <w:divBdr>
                                        <w:top w:val="none" w:sz="0" w:space="0" w:color="auto"/>
                                        <w:left w:val="none" w:sz="0" w:space="0" w:color="auto"/>
                                        <w:bottom w:val="none" w:sz="0" w:space="0" w:color="auto"/>
                                        <w:right w:val="none" w:sz="0" w:space="0" w:color="auto"/>
                                      </w:divBdr>
                                      <w:divsChild>
                                        <w:div w:id="914246942">
                                          <w:marLeft w:val="0"/>
                                          <w:marRight w:val="0"/>
                                          <w:marTop w:val="0"/>
                                          <w:marBottom w:val="0"/>
                                          <w:divBdr>
                                            <w:top w:val="none" w:sz="0" w:space="0" w:color="auto"/>
                                            <w:left w:val="none" w:sz="0" w:space="0" w:color="auto"/>
                                            <w:bottom w:val="none" w:sz="0" w:space="0" w:color="auto"/>
                                            <w:right w:val="none" w:sz="0" w:space="0" w:color="auto"/>
                                          </w:divBdr>
                                          <w:divsChild>
                                            <w:div w:id="1674258536">
                                              <w:marLeft w:val="0"/>
                                              <w:marRight w:val="0"/>
                                              <w:marTop w:val="0"/>
                                              <w:marBottom w:val="0"/>
                                              <w:divBdr>
                                                <w:top w:val="none" w:sz="0" w:space="0" w:color="auto"/>
                                                <w:left w:val="none" w:sz="0" w:space="0" w:color="auto"/>
                                                <w:bottom w:val="none" w:sz="0" w:space="0" w:color="auto"/>
                                                <w:right w:val="none" w:sz="0" w:space="0" w:color="auto"/>
                                              </w:divBdr>
                                              <w:divsChild>
                                                <w:div w:id="950094075">
                                                  <w:marLeft w:val="0"/>
                                                  <w:marRight w:val="0"/>
                                                  <w:marTop w:val="0"/>
                                                  <w:marBottom w:val="240"/>
                                                  <w:divBdr>
                                                    <w:top w:val="none" w:sz="0" w:space="0" w:color="auto"/>
                                                    <w:left w:val="none" w:sz="0" w:space="0" w:color="auto"/>
                                                    <w:bottom w:val="none" w:sz="0" w:space="0" w:color="auto"/>
                                                    <w:right w:val="none" w:sz="0" w:space="0" w:color="auto"/>
                                                  </w:divBdr>
                                                  <w:divsChild>
                                                    <w:div w:id="1341545486">
                                                      <w:marLeft w:val="0"/>
                                                      <w:marRight w:val="0"/>
                                                      <w:marTop w:val="0"/>
                                                      <w:marBottom w:val="0"/>
                                                      <w:divBdr>
                                                        <w:top w:val="none" w:sz="0" w:space="0" w:color="auto"/>
                                                        <w:left w:val="none" w:sz="0" w:space="0" w:color="auto"/>
                                                        <w:bottom w:val="none" w:sz="0" w:space="0" w:color="auto"/>
                                                        <w:right w:val="none" w:sz="0" w:space="0" w:color="auto"/>
                                                      </w:divBdr>
                                                      <w:divsChild>
                                                        <w:div w:id="20056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521210232">
      <w:bodyDiv w:val="1"/>
      <w:marLeft w:val="0"/>
      <w:marRight w:val="0"/>
      <w:marTop w:val="0"/>
      <w:marBottom w:val="0"/>
      <w:divBdr>
        <w:top w:val="none" w:sz="0" w:space="0" w:color="auto"/>
        <w:left w:val="none" w:sz="0" w:space="0" w:color="auto"/>
        <w:bottom w:val="none" w:sz="0" w:space="0" w:color="auto"/>
        <w:right w:val="none" w:sz="0" w:space="0" w:color="auto"/>
      </w:divBdr>
    </w:div>
    <w:div w:id="745803154">
      <w:bodyDiv w:val="1"/>
      <w:marLeft w:val="0"/>
      <w:marRight w:val="0"/>
      <w:marTop w:val="0"/>
      <w:marBottom w:val="0"/>
      <w:divBdr>
        <w:top w:val="none" w:sz="0" w:space="0" w:color="auto"/>
        <w:left w:val="none" w:sz="0" w:space="0" w:color="auto"/>
        <w:bottom w:val="none" w:sz="0" w:space="0" w:color="auto"/>
        <w:right w:val="none" w:sz="0" w:space="0" w:color="auto"/>
      </w:divBdr>
    </w:div>
    <w:div w:id="822938136">
      <w:bodyDiv w:val="1"/>
      <w:marLeft w:val="0"/>
      <w:marRight w:val="0"/>
      <w:marTop w:val="0"/>
      <w:marBottom w:val="0"/>
      <w:divBdr>
        <w:top w:val="none" w:sz="0" w:space="0" w:color="auto"/>
        <w:left w:val="none" w:sz="0" w:space="0" w:color="auto"/>
        <w:bottom w:val="none" w:sz="0" w:space="0" w:color="auto"/>
        <w:right w:val="none" w:sz="0" w:space="0" w:color="auto"/>
      </w:divBdr>
      <w:divsChild>
        <w:div w:id="177742481">
          <w:marLeft w:val="0"/>
          <w:marRight w:val="0"/>
          <w:marTop w:val="0"/>
          <w:marBottom w:val="0"/>
          <w:divBdr>
            <w:top w:val="none" w:sz="0" w:space="0" w:color="auto"/>
            <w:left w:val="none" w:sz="0" w:space="0" w:color="auto"/>
            <w:bottom w:val="none" w:sz="0" w:space="0" w:color="auto"/>
            <w:right w:val="none" w:sz="0" w:space="0" w:color="auto"/>
          </w:divBdr>
          <w:divsChild>
            <w:div w:id="1177579211">
              <w:marLeft w:val="0"/>
              <w:marRight w:val="0"/>
              <w:marTop w:val="0"/>
              <w:marBottom w:val="0"/>
              <w:divBdr>
                <w:top w:val="none" w:sz="0" w:space="0" w:color="auto"/>
                <w:left w:val="none" w:sz="0" w:space="0" w:color="auto"/>
                <w:bottom w:val="none" w:sz="0" w:space="0" w:color="auto"/>
                <w:right w:val="none" w:sz="0" w:space="0" w:color="auto"/>
              </w:divBdr>
              <w:divsChild>
                <w:div w:id="2103067104">
                  <w:marLeft w:val="0"/>
                  <w:marRight w:val="0"/>
                  <w:marTop w:val="0"/>
                  <w:marBottom w:val="0"/>
                  <w:divBdr>
                    <w:top w:val="none" w:sz="0" w:space="0" w:color="auto"/>
                    <w:left w:val="none" w:sz="0" w:space="0" w:color="auto"/>
                    <w:bottom w:val="none" w:sz="0" w:space="0" w:color="auto"/>
                    <w:right w:val="none" w:sz="0" w:space="0" w:color="auto"/>
                  </w:divBdr>
                  <w:divsChild>
                    <w:div w:id="163667337">
                      <w:marLeft w:val="0"/>
                      <w:marRight w:val="0"/>
                      <w:marTop w:val="0"/>
                      <w:marBottom w:val="0"/>
                      <w:divBdr>
                        <w:top w:val="none" w:sz="0" w:space="0" w:color="auto"/>
                        <w:left w:val="none" w:sz="0" w:space="0" w:color="auto"/>
                        <w:bottom w:val="none" w:sz="0" w:space="0" w:color="auto"/>
                        <w:right w:val="none" w:sz="0" w:space="0" w:color="auto"/>
                      </w:divBdr>
                      <w:divsChild>
                        <w:div w:id="507984433">
                          <w:marLeft w:val="0"/>
                          <w:marRight w:val="0"/>
                          <w:marTop w:val="0"/>
                          <w:marBottom w:val="0"/>
                          <w:divBdr>
                            <w:top w:val="none" w:sz="0" w:space="0" w:color="auto"/>
                            <w:left w:val="none" w:sz="0" w:space="0" w:color="auto"/>
                            <w:bottom w:val="none" w:sz="0" w:space="0" w:color="auto"/>
                            <w:right w:val="none" w:sz="0" w:space="0" w:color="auto"/>
                          </w:divBdr>
                          <w:divsChild>
                            <w:div w:id="1574125603">
                              <w:marLeft w:val="0"/>
                              <w:marRight w:val="0"/>
                              <w:marTop w:val="0"/>
                              <w:marBottom w:val="0"/>
                              <w:divBdr>
                                <w:top w:val="none" w:sz="0" w:space="0" w:color="auto"/>
                                <w:left w:val="none" w:sz="0" w:space="0" w:color="auto"/>
                                <w:bottom w:val="none" w:sz="0" w:space="0" w:color="auto"/>
                                <w:right w:val="none" w:sz="0" w:space="0" w:color="auto"/>
                              </w:divBdr>
                              <w:divsChild>
                                <w:div w:id="1869562206">
                                  <w:marLeft w:val="0"/>
                                  <w:marRight w:val="0"/>
                                  <w:marTop w:val="180"/>
                                  <w:marBottom w:val="0"/>
                                  <w:divBdr>
                                    <w:top w:val="none" w:sz="0" w:space="0" w:color="auto"/>
                                    <w:left w:val="none" w:sz="0" w:space="0" w:color="auto"/>
                                    <w:bottom w:val="none" w:sz="0" w:space="0" w:color="auto"/>
                                    <w:right w:val="none" w:sz="0" w:space="0" w:color="auto"/>
                                  </w:divBdr>
                                  <w:divsChild>
                                    <w:div w:id="1112358512">
                                      <w:marLeft w:val="0"/>
                                      <w:marRight w:val="0"/>
                                      <w:marTop w:val="0"/>
                                      <w:marBottom w:val="0"/>
                                      <w:divBdr>
                                        <w:top w:val="none" w:sz="0" w:space="0" w:color="auto"/>
                                        <w:left w:val="none" w:sz="0" w:space="0" w:color="auto"/>
                                        <w:bottom w:val="none" w:sz="0" w:space="0" w:color="auto"/>
                                        <w:right w:val="none" w:sz="0" w:space="0" w:color="auto"/>
                                      </w:divBdr>
                                      <w:divsChild>
                                        <w:div w:id="353459869">
                                          <w:marLeft w:val="0"/>
                                          <w:marRight w:val="0"/>
                                          <w:marTop w:val="0"/>
                                          <w:marBottom w:val="0"/>
                                          <w:divBdr>
                                            <w:top w:val="none" w:sz="0" w:space="0" w:color="auto"/>
                                            <w:left w:val="none" w:sz="0" w:space="0" w:color="auto"/>
                                            <w:bottom w:val="none" w:sz="0" w:space="0" w:color="auto"/>
                                            <w:right w:val="none" w:sz="0" w:space="0" w:color="auto"/>
                                          </w:divBdr>
                                          <w:divsChild>
                                            <w:div w:id="318659374">
                                              <w:marLeft w:val="0"/>
                                              <w:marRight w:val="0"/>
                                              <w:marTop w:val="0"/>
                                              <w:marBottom w:val="0"/>
                                              <w:divBdr>
                                                <w:top w:val="none" w:sz="0" w:space="0" w:color="auto"/>
                                                <w:left w:val="none" w:sz="0" w:space="0" w:color="auto"/>
                                                <w:bottom w:val="none" w:sz="0" w:space="0" w:color="auto"/>
                                                <w:right w:val="none" w:sz="0" w:space="0" w:color="auto"/>
                                              </w:divBdr>
                                              <w:divsChild>
                                                <w:div w:id="989021820">
                                                  <w:marLeft w:val="0"/>
                                                  <w:marRight w:val="0"/>
                                                  <w:marTop w:val="0"/>
                                                  <w:marBottom w:val="240"/>
                                                  <w:divBdr>
                                                    <w:top w:val="none" w:sz="0" w:space="0" w:color="auto"/>
                                                    <w:left w:val="none" w:sz="0" w:space="0" w:color="auto"/>
                                                    <w:bottom w:val="none" w:sz="0" w:space="0" w:color="auto"/>
                                                    <w:right w:val="none" w:sz="0" w:space="0" w:color="auto"/>
                                                  </w:divBdr>
                                                  <w:divsChild>
                                                    <w:div w:id="299500022">
                                                      <w:marLeft w:val="0"/>
                                                      <w:marRight w:val="0"/>
                                                      <w:marTop w:val="0"/>
                                                      <w:marBottom w:val="0"/>
                                                      <w:divBdr>
                                                        <w:top w:val="none" w:sz="0" w:space="0" w:color="auto"/>
                                                        <w:left w:val="none" w:sz="0" w:space="0" w:color="auto"/>
                                                        <w:bottom w:val="none" w:sz="0" w:space="0" w:color="auto"/>
                                                        <w:right w:val="none" w:sz="0" w:space="0" w:color="auto"/>
                                                      </w:divBdr>
                                                      <w:divsChild>
                                                        <w:div w:id="266620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826437119">
      <w:bodyDiv w:val="1"/>
      <w:marLeft w:val="0"/>
      <w:marRight w:val="0"/>
      <w:marTop w:val="0"/>
      <w:marBottom w:val="0"/>
      <w:divBdr>
        <w:top w:val="none" w:sz="0" w:space="0" w:color="auto"/>
        <w:left w:val="none" w:sz="0" w:space="0" w:color="auto"/>
        <w:bottom w:val="none" w:sz="0" w:space="0" w:color="auto"/>
        <w:right w:val="none" w:sz="0" w:space="0" w:color="auto"/>
      </w:divBdr>
      <w:divsChild>
        <w:div w:id="1990017684">
          <w:marLeft w:val="0"/>
          <w:marRight w:val="0"/>
          <w:marTop w:val="0"/>
          <w:marBottom w:val="0"/>
          <w:divBdr>
            <w:top w:val="none" w:sz="0" w:space="0" w:color="auto"/>
            <w:left w:val="none" w:sz="0" w:space="0" w:color="auto"/>
            <w:bottom w:val="none" w:sz="0" w:space="0" w:color="auto"/>
            <w:right w:val="none" w:sz="0" w:space="0" w:color="auto"/>
          </w:divBdr>
          <w:divsChild>
            <w:div w:id="1294480287">
              <w:marLeft w:val="0"/>
              <w:marRight w:val="0"/>
              <w:marTop w:val="0"/>
              <w:marBottom w:val="0"/>
              <w:divBdr>
                <w:top w:val="none" w:sz="0" w:space="0" w:color="auto"/>
                <w:left w:val="none" w:sz="0" w:space="0" w:color="auto"/>
                <w:bottom w:val="none" w:sz="0" w:space="0" w:color="auto"/>
                <w:right w:val="none" w:sz="0" w:space="0" w:color="auto"/>
              </w:divBdr>
              <w:divsChild>
                <w:div w:id="178664457">
                  <w:marLeft w:val="0"/>
                  <w:marRight w:val="0"/>
                  <w:marTop w:val="0"/>
                  <w:marBottom w:val="0"/>
                  <w:divBdr>
                    <w:top w:val="none" w:sz="0" w:space="0" w:color="auto"/>
                    <w:left w:val="none" w:sz="0" w:space="0" w:color="auto"/>
                    <w:bottom w:val="none" w:sz="0" w:space="0" w:color="auto"/>
                    <w:right w:val="none" w:sz="0" w:space="0" w:color="auto"/>
                  </w:divBdr>
                  <w:divsChild>
                    <w:div w:id="1960260759">
                      <w:marLeft w:val="0"/>
                      <w:marRight w:val="0"/>
                      <w:marTop w:val="0"/>
                      <w:marBottom w:val="0"/>
                      <w:divBdr>
                        <w:top w:val="none" w:sz="0" w:space="0" w:color="auto"/>
                        <w:left w:val="none" w:sz="0" w:space="0" w:color="auto"/>
                        <w:bottom w:val="none" w:sz="0" w:space="0" w:color="auto"/>
                        <w:right w:val="none" w:sz="0" w:space="0" w:color="auto"/>
                      </w:divBdr>
                      <w:divsChild>
                        <w:div w:id="1541046067">
                          <w:marLeft w:val="0"/>
                          <w:marRight w:val="0"/>
                          <w:marTop w:val="0"/>
                          <w:marBottom w:val="0"/>
                          <w:divBdr>
                            <w:top w:val="none" w:sz="0" w:space="0" w:color="auto"/>
                            <w:left w:val="none" w:sz="0" w:space="0" w:color="auto"/>
                            <w:bottom w:val="none" w:sz="0" w:space="0" w:color="auto"/>
                            <w:right w:val="none" w:sz="0" w:space="0" w:color="auto"/>
                          </w:divBdr>
                          <w:divsChild>
                            <w:div w:id="973490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57038755">
      <w:bodyDiv w:val="1"/>
      <w:marLeft w:val="0"/>
      <w:marRight w:val="0"/>
      <w:marTop w:val="0"/>
      <w:marBottom w:val="0"/>
      <w:divBdr>
        <w:top w:val="none" w:sz="0" w:space="0" w:color="auto"/>
        <w:left w:val="none" w:sz="0" w:space="0" w:color="auto"/>
        <w:bottom w:val="none" w:sz="0" w:space="0" w:color="auto"/>
        <w:right w:val="none" w:sz="0" w:space="0" w:color="auto"/>
      </w:divBdr>
    </w:div>
    <w:div w:id="971523274">
      <w:bodyDiv w:val="1"/>
      <w:marLeft w:val="0"/>
      <w:marRight w:val="0"/>
      <w:marTop w:val="0"/>
      <w:marBottom w:val="0"/>
      <w:divBdr>
        <w:top w:val="none" w:sz="0" w:space="0" w:color="auto"/>
        <w:left w:val="none" w:sz="0" w:space="0" w:color="auto"/>
        <w:bottom w:val="none" w:sz="0" w:space="0" w:color="auto"/>
        <w:right w:val="none" w:sz="0" w:space="0" w:color="auto"/>
      </w:divBdr>
      <w:divsChild>
        <w:div w:id="1143231061">
          <w:marLeft w:val="0"/>
          <w:marRight w:val="0"/>
          <w:marTop w:val="0"/>
          <w:marBottom w:val="0"/>
          <w:divBdr>
            <w:top w:val="none" w:sz="0" w:space="0" w:color="auto"/>
            <w:left w:val="none" w:sz="0" w:space="0" w:color="auto"/>
            <w:bottom w:val="none" w:sz="0" w:space="0" w:color="auto"/>
            <w:right w:val="none" w:sz="0" w:space="0" w:color="auto"/>
          </w:divBdr>
          <w:divsChild>
            <w:div w:id="167449797">
              <w:marLeft w:val="0"/>
              <w:marRight w:val="0"/>
              <w:marTop w:val="0"/>
              <w:marBottom w:val="0"/>
              <w:divBdr>
                <w:top w:val="none" w:sz="0" w:space="0" w:color="auto"/>
                <w:left w:val="none" w:sz="0" w:space="0" w:color="auto"/>
                <w:bottom w:val="none" w:sz="0" w:space="0" w:color="auto"/>
                <w:right w:val="none" w:sz="0" w:space="0" w:color="auto"/>
              </w:divBdr>
            </w:div>
            <w:div w:id="176165890">
              <w:marLeft w:val="0"/>
              <w:marRight w:val="0"/>
              <w:marTop w:val="0"/>
              <w:marBottom w:val="0"/>
              <w:divBdr>
                <w:top w:val="none" w:sz="0" w:space="0" w:color="auto"/>
                <w:left w:val="none" w:sz="0" w:space="0" w:color="auto"/>
                <w:bottom w:val="none" w:sz="0" w:space="0" w:color="auto"/>
                <w:right w:val="none" w:sz="0" w:space="0" w:color="auto"/>
              </w:divBdr>
            </w:div>
            <w:div w:id="210922819">
              <w:marLeft w:val="0"/>
              <w:marRight w:val="0"/>
              <w:marTop w:val="0"/>
              <w:marBottom w:val="0"/>
              <w:divBdr>
                <w:top w:val="none" w:sz="0" w:space="0" w:color="auto"/>
                <w:left w:val="none" w:sz="0" w:space="0" w:color="auto"/>
                <w:bottom w:val="none" w:sz="0" w:space="0" w:color="auto"/>
                <w:right w:val="none" w:sz="0" w:space="0" w:color="auto"/>
              </w:divBdr>
            </w:div>
            <w:div w:id="258803882">
              <w:marLeft w:val="0"/>
              <w:marRight w:val="0"/>
              <w:marTop w:val="0"/>
              <w:marBottom w:val="0"/>
              <w:divBdr>
                <w:top w:val="none" w:sz="0" w:space="0" w:color="auto"/>
                <w:left w:val="none" w:sz="0" w:space="0" w:color="auto"/>
                <w:bottom w:val="none" w:sz="0" w:space="0" w:color="auto"/>
                <w:right w:val="none" w:sz="0" w:space="0" w:color="auto"/>
              </w:divBdr>
            </w:div>
            <w:div w:id="261959894">
              <w:marLeft w:val="0"/>
              <w:marRight w:val="0"/>
              <w:marTop w:val="0"/>
              <w:marBottom w:val="0"/>
              <w:divBdr>
                <w:top w:val="none" w:sz="0" w:space="0" w:color="auto"/>
                <w:left w:val="none" w:sz="0" w:space="0" w:color="auto"/>
                <w:bottom w:val="none" w:sz="0" w:space="0" w:color="auto"/>
                <w:right w:val="none" w:sz="0" w:space="0" w:color="auto"/>
              </w:divBdr>
            </w:div>
            <w:div w:id="369377185">
              <w:marLeft w:val="0"/>
              <w:marRight w:val="0"/>
              <w:marTop w:val="0"/>
              <w:marBottom w:val="0"/>
              <w:divBdr>
                <w:top w:val="none" w:sz="0" w:space="0" w:color="auto"/>
                <w:left w:val="none" w:sz="0" w:space="0" w:color="auto"/>
                <w:bottom w:val="none" w:sz="0" w:space="0" w:color="auto"/>
                <w:right w:val="none" w:sz="0" w:space="0" w:color="auto"/>
              </w:divBdr>
            </w:div>
            <w:div w:id="393357006">
              <w:marLeft w:val="0"/>
              <w:marRight w:val="0"/>
              <w:marTop w:val="0"/>
              <w:marBottom w:val="0"/>
              <w:divBdr>
                <w:top w:val="none" w:sz="0" w:space="0" w:color="auto"/>
                <w:left w:val="none" w:sz="0" w:space="0" w:color="auto"/>
                <w:bottom w:val="none" w:sz="0" w:space="0" w:color="auto"/>
                <w:right w:val="none" w:sz="0" w:space="0" w:color="auto"/>
              </w:divBdr>
            </w:div>
            <w:div w:id="393432915">
              <w:marLeft w:val="0"/>
              <w:marRight w:val="0"/>
              <w:marTop w:val="0"/>
              <w:marBottom w:val="0"/>
              <w:divBdr>
                <w:top w:val="none" w:sz="0" w:space="0" w:color="auto"/>
                <w:left w:val="none" w:sz="0" w:space="0" w:color="auto"/>
                <w:bottom w:val="none" w:sz="0" w:space="0" w:color="auto"/>
                <w:right w:val="none" w:sz="0" w:space="0" w:color="auto"/>
              </w:divBdr>
            </w:div>
            <w:div w:id="407768137">
              <w:marLeft w:val="0"/>
              <w:marRight w:val="0"/>
              <w:marTop w:val="0"/>
              <w:marBottom w:val="0"/>
              <w:divBdr>
                <w:top w:val="none" w:sz="0" w:space="0" w:color="auto"/>
                <w:left w:val="none" w:sz="0" w:space="0" w:color="auto"/>
                <w:bottom w:val="none" w:sz="0" w:space="0" w:color="auto"/>
                <w:right w:val="none" w:sz="0" w:space="0" w:color="auto"/>
              </w:divBdr>
            </w:div>
            <w:div w:id="516430255">
              <w:marLeft w:val="0"/>
              <w:marRight w:val="0"/>
              <w:marTop w:val="0"/>
              <w:marBottom w:val="0"/>
              <w:divBdr>
                <w:top w:val="none" w:sz="0" w:space="0" w:color="auto"/>
                <w:left w:val="none" w:sz="0" w:space="0" w:color="auto"/>
                <w:bottom w:val="none" w:sz="0" w:space="0" w:color="auto"/>
                <w:right w:val="none" w:sz="0" w:space="0" w:color="auto"/>
              </w:divBdr>
            </w:div>
            <w:div w:id="555972289">
              <w:marLeft w:val="0"/>
              <w:marRight w:val="0"/>
              <w:marTop w:val="0"/>
              <w:marBottom w:val="0"/>
              <w:divBdr>
                <w:top w:val="none" w:sz="0" w:space="0" w:color="auto"/>
                <w:left w:val="none" w:sz="0" w:space="0" w:color="auto"/>
                <w:bottom w:val="none" w:sz="0" w:space="0" w:color="auto"/>
                <w:right w:val="none" w:sz="0" w:space="0" w:color="auto"/>
              </w:divBdr>
            </w:div>
            <w:div w:id="862982378">
              <w:marLeft w:val="0"/>
              <w:marRight w:val="0"/>
              <w:marTop w:val="0"/>
              <w:marBottom w:val="0"/>
              <w:divBdr>
                <w:top w:val="none" w:sz="0" w:space="0" w:color="auto"/>
                <w:left w:val="none" w:sz="0" w:space="0" w:color="auto"/>
                <w:bottom w:val="none" w:sz="0" w:space="0" w:color="auto"/>
                <w:right w:val="none" w:sz="0" w:space="0" w:color="auto"/>
              </w:divBdr>
            </w:div>
            <w:div w:id="868490369">
              <w:marLeft w:val="0"/>
              <w:marRight w:val="0"/>
              <w:marTop w:val="0"/>
              <w:marBottom w:val="0"/>
              <w:divBdr>
                <w:top w:val="none" w:sz="0" w:space="0" w:color="auto"/>
                <w:left w:val="none" w:sz="0" w:space="0" w:color="auto"/>
                <w:bottom w:val="none" w:sz="0" w:space="0" w:color="auto"/>
                <w:right w:val="none" w:sz="0" w:space="0" w:color="auto"/>
              </w:divBdr>
            </w:div>
            <w:div w:id="939333813">
              <w:marLeft w:val="0"/>
              <w:marRight w:val="0"/>
              <w:marTop w:val="0"/>
              <w:marBottom w:val="0"/>
              <w:divBdr>
                <w:top w:val="none" w:sz="0" w:space="0" w:color="auto"/>
                <w:left w:val="none" w:sz="0" w:space="0" w:color="auto"/>
                <w:bottom w:val="none" w:sz="0" w:space="0" w:color="auto"/>
                <w:right w:val="none" w:sz="0" w:space="0" w:color="auto"/>
              </w:divBdr>
            </w:div>
            <w:div w:id="956986690">
              <w:marLeft w:val="0"/>
              <w:marRight w:val="0"/>
              <w:marTop w:val="0"/>
              <w:marBottom w:val="0"/>
              <w:divBdr>
                <w:top w:val="none" w:sz="0" w:space="0" w:color="auto"/>
                <w:left w:val="none" w:sz="0" w:space="0" w:color="auto"/>
                <w:bottom w:val="none" w:sz="0" w:space="0" w:color="auto"/>
                <w:right w:val="none" w:sz="0" w:space="0" w:color="auto"/>
              </w:divBdr>
            </w:div>
            <w:div w:id="967857728">
              <w:marLeft w:val="0"/>
              <w:marRight w:val="0"/>
              <w:marTop w:val="0"/>
              <w:marBottom w:val="0"/>
              <w:divBdr>
                <w:top w:val="none" w:sz="0" w:space="0" w:color="auto"/>
                <w:left w:val="none" w:sz="0" w:space="0" w:color="auto"/>
                <w:bottom w:val="none" w:sz="0" w:space="0" w:color="auto"/>
                <w:right w:val="none" w:sz="0" w:space="0" w:color="auto"/>
              </w:divBdr>
            </w:div>
            <w:div w:id="1067999013">
              <w:marLeft w:val="0"/>
              <w:marRight w:val="0"/>
              <w:marTop w:val="0"/>
              <w:marBottom w:val="0"/>
              <w:divBdr>
                <w:top w:val="none" w:sz="0" w:space="0" w:color="auto"/>
                <w:left w:val="none" w:sz="0" w:space="0" w:color="auto"/>
                <w:bottom w:val="none" w:sz="0" w:space="0" w:color="auto"/>
                <w:right w:val="none" w:sz="0" w:space="0" w:color="auto"/>
              </w:divBdr>
            </w:div>
            <w:div w:id="1095590140">
              <w:marLeft w:val="0"/>
              <w:marRight w:val="0"/>
              <w:marTop w:val="0"/>
              <w:marBottom w:val="0"/>
              <w:divBdr>
                <w:top w:val="none" w:sz="0" w:space="0" w:color="auto"/>
                <w:left w:val="none" w:sz="0" w:space="0" w:color="auto"/>
                <w:bottom w:val="none" w:sz="0" w:space="0" w:color="auto"/>
                <w:right w:val="none" w:sz="0" w:space="0" w:color="auto"/>
              </w:divBdr>
            </w:div>
            <w:div w:id="1126896418">
              <w:marLeft w:val="0"/>
              <w:marRight w:val="0"/>
              <w:marTop w:val="0"/>
              <w:marBottom w:val="0"/>
              <w:divBdr>
                <w:top w:val="none" w:sz="0" w:space="0" w:color="auto"/>
                <w:left w:val="none" w:sz="0" w:space="0" w:color="auto"/>
                <w:bottom w:val="none" w:sz="0" w:space="0" w:color="auto"/>
                <w:right w:val="none" w:sz="0" w:space="0" w:color="auto"/>
              </w:divBdr>
            </w:div>
            <w:div w:id="1153253139">
              <w:marLeft w:val="0"/>
              <w:marRight w:val="0"/>
              <w:marTop w:val="0"/>
              <w:marBottom w:val="0"/>
              <w:divBdr>
                <w:top w:val="none" w:sz="0" w:space="0" w:color="auto"/>
                <w:left w:val="none" w:sz="0" w:space="0" w:color="auto"/>
                <w:bottom w:val="none" w:sz="0" w:space="0" w:color="auto"/>
                <w:right w:val="none" w:sz="0" w:space="0" w:color="auto"/>
              </w:divBdr>
            </w:div>
            <w:div w:id="1170102401">
              <w:marLeft w:val="0"/>
              <w:marRight w:val="0"/>
              <w:marTop w:val="0"/>
              <w:marBottom w:val="0"/>
              <w:divBdr>
                <w:top w:val="none" w:sz="0" w:space="0" w:color="auto"/>
                <w:left w:val="none" w:sz="0" w:space="0" w:color="auto"/>
                <w:bottom w:val="none" w:sz="0" w:space="0" w:color="auto"/>
                <w:right w:val="none" w:sz="0" w:space="0" w:color="auto"/>
              </w:divBdr>
            </w:div>
            <w:div w:id="1180117387">
              <w:marLeft w:val="0"/>
              <w:marRight w:val="0"/>
              <w:marTop w:val="0"/>
              <w:marBottom w:val="0"/>
              <w:divBdr>
                <w:top w:val="none" w:sz="0" w:space="0" w:color="auto"/>
                <w:left w:val="none" w:sz="0" w:space="0" w:color="auto"/>
                <w:bottom w:val="none" w:sz="0" w:space="0" w:color="auto"/>
                <w:right w:val="none" w:sz="0" w:space="0" w:color="auto"/>
              </w:divBdr>
            </w:div>
            <w:div w:id="1231964459">
              <w:marLeft w:val="0"/>
              <w:marRight w:val="0"/>
              <w:marTop w:val="0"/>
              <w:marBottom w:val="0"/>
              <w:divBdr>
                <w:top w:val="none" w:sz="0" w:space="0" w:color="auto"/>
                <w:left w:val="none" w:sz="0" w:space="0" w:color="auto"/>
                <w:bottom w:val="none" w:sz="0" w:space="0" w:color="auto"/>
                <w:right w:val="none" w:sz="0" w:space="0" w:color="auto"/>
              </w:divBdr>
            </w:div>
            <w:div w:id="1237400525">
              <w:marLeft w:val="0"/>
              <w:marRight w:val="0"/>
              <w:marTop w:val="0"/>
              <w:marBottom w:val="0"/>
              <w:divBdr>
                <w:top w:val="none" w:sz="0" w:space="0" w:color="auto"/>
                <w:left w:val="none" w:sz="0" w:space="0" w:color="auto"/>
                <w:bottom w:val="none" w:sz="0" w:space="0" w:color="auto"/>
                <w:right w:val="none" w:sz="0" w:space="0" w:color="auto"/>
              </w:divBdr>
            </w:div>
            <w:div w:id="1238322165">
              <w:marLeft w:val="0"/>
              <w:marRight w:val="0"/>
              <w:marTop w:val="0"/>
              <w:marBottom w:val="0"/>
              <w:divBdr>
                <w:top w:val="none" w:sz="0" w:space="0" w:color="auto"/>
                <w:left w:val="none" w:sz="0" w:space="0" w:color="auto"/>
                <w:bottom w:val="none" w:sz="0" w:space="0" w:color="auto"/>
                <w:right w:val="none" w:sz="0" w:space="0" w:color="auto"/>
              </w:divBdr>
            </w:div>
            <w:div w:id="1252011007">
              <w:marLeft w:val="0"/>
              <w:marRight w:val="0"/>
              <w:marTop w:val="0"/>
              <w:marBottom w:val="0"/>
              <w:divBdr>
                <w:top w:val="none" w:sz="0" w:space="0" w:color="auto"/>
                <w:left w:val="none" w:sz="0" w:space="0" w:color="auto"/>
                <w:bottom w:val="none" w:sz="0" w:space="0" w:color="auto"/>
                <w:right w:val="none" w:sz="0" w:space="0" w:color="auto"/>
              </w:divBdr>
            </w:div>
            <w:div w:id="1296523762">
              <w:marLeft w:val="0"/>
              <w:marRight w:val="0"/>
              <w:marTop w:val="0"/>
              <w:marBottom w:val="0"/>
              <w:divBdr>
                <w:top w:val="none" w:sz="0" w:space="0" w:color="auto"/>
                <w:left w:val="none" w:sz="0" w:space="0" w:color="auto"/>
                <w:bottom w:val="none" w:sz="0" w:space="0" w:color="auto"/>
                <w:right w:val="none" w:sz="0" w:space="0" w:color="auto"/>
              </w:divBdr>
            </w:div>
            <w:div w:id="1322586595">
              <w:marLeft w:val="0"/>
              <w:marRight w:val="0"/>
              <w:marTop w:val="0"/>
              <w:marBottom w:val="0"/>
              <w:divBdr>
                <w:top w:val="none" w:sz="0" w:space="0" w:color="auto"/>
                <w:left w:val="none" w:sz="0" w:space="0" w:color="auto"/>
                <w:bottom w:val="none" w:sz="0" w:space="0" w:color="auto"/>
                <w:right w:val="none" w:sz="0" w:space="0" w:color="auto"/>
              </w:divBdr>
            </w:div>
            <w:div w:id="1493332488">
              <w:marLeft w:val="0"/>
              <w:marRight w:val="0"/>
              <w:marTop w:val="0"/>
              <w:marBottom w:val="0"/>
              <w:divBdr>
                <w:top w:val="none" w:sz="0" w:space="0" w:color="auto"/>
                <w:left w:val="none" w:sz="0" w:space="0" w:color="auto"/>
                <w:bottom w:val="none" w:sz="0" w:space="0" w:color="auto"/>
                <w:right w:val="none" w:sz="0" w:space="0" w:color="auto"/>
              </w:divBdr>
            </w:div>
            <w:div w:id="1516962188">
              <w:marLeft w:val="0"/>
              <w:marRight w:val="0"/>
              <w:marTop w:val="0"/>
              <w:marBottom w:val="0"/>
              <w:divBdr>
                <w:top w:val="none" w:sz="0" w:space="0" w:color="auto"/>
                <w:left w:val="none" w:sz="0" w:space="0" w:color="auto"/>
                <w:bottom w:val="none" w:sz="0" w:space="0" w:color="auto"/>
                <w:right w:val="none" w:sz="0" w:space="0" w:color="auto"/>
              </w:divBdr>
            </w:div>
            <w:div w:id="1574776377">
              <w:marLeft w:val="0"/>
              <w:marRight w:val="0"/>
              <w:marTop w:val="0"/>
              <w:marBottom w:val="0"/>
              <w:divBdr>
                <w:top w:val="none" w:sz="0" w:space="0" w:color="auto"/>
                <w:left w:val="none" w:sz="0" w:space="0" w:color="auto"/>
                <w:bottom w:val="none" w:sz="0" w:space="0" w:color="auto"/>
                <w:right w:val="none" w:sz="0" w:space="0" w:color="auto"/>
              </w:divBdr>
            </w:div>
            <w:div w:id="1580284600">
              <w:marLeft w:val="0"/>
              <w:marRight w:val="0"/>
              <w:marTop w:val="0"/>
              <w:marBottom w:val="0"/>
              <w:divBdr>
                <w:top w:val="none" w:sz="0" w:space="0" w:color="auto"/>
                <w:left w:val="none" w:sz="0" w:space="0" w:color="auto"/>
                <w:bottom w:val="none" w:sz="0" w:space="0" w:color="auto"/>
                <w:right w:val="none" w:sz="0" w:space="0" w:color="auto"/>
              </w:divBdr>
            </w:div>
            <w:div w:id="1588030506">
              <w:marLeft w:val="0"/>
              <w:marRight w:val="0"/>
              <w:marTop w:val="0"/>
              <w:marBottom w:val="0"/>
              <w:divBdr>
                <w:top w:val="none" w:sz="0" w:space="0" w:color="auto"/>
                <w:left w:val="none" w:sz="0" w:space="0" w:color="auto"/>
                <w:bottom w:val="none" w:sz="0" w:space="0" w:color="auto"/>
                <w:right w:val="none" w:sz="0" w:space="0" w:color="auto"/>
              </w:divBdr>
            </w:div>
            <w:div w:id="1595556274">
              <w:marLeft w:val="0"/>
              <w:marRight w:val="0"/>
              <w:marTop w:val="0"/>
              <w:marBottom w:val="0"/>
              <w:divBdr>
                <w:top w:val="none" w:sz="0" w:space="0" w:color="auto"/>
                <w:left w:val="none" w:sz="0" w:space="0" w:color="auto"/>
                <w:bottom w:val="none" w:sz="0" w:space="0" w:color="auto"/>
                <w:right w:val="none" w:sz="0" w:space="0" w:color="auto"/>
              </w:divBdr>
            </w:div>
            <w:div w:id="1681545786">
              <w:marLeft w:val="0"/>
              <w:marRight w:val="0"/>
              <w:marTop w:val="0"/>
              <w:marBottom w:val="0"/>
              <w:divBdr>
                <w:top w:val="none" w:sz="0" w:space="0" w:color="auto"/>
                <w:left w:val="none" w:sz="0" w:space="0" w:color="auto"/>
                <w:bottom w:val="none" w:sz="0" w:space="0" w:color="auto"/>
                <w:right w:val="none" w:sz="0" w:space="0" w:color="auto"/>
              </w:divBdr>
            </w:div>
            <w:div w:id="1736780701">
              <w:marLeft w:val="0"/>
              <w:marRight w:val="0"/>
              <w:marTop w:val="0"/>
              <w:marBottom w:val="0"/>
              <w:divBdr>
                <w:top w:val="none" w:sz="0" w:space="0" w:color="auto"/>
                <w:left w:val="none" w:sz="0" w:space="0" w:color="auto"/>
                <w:bottom w:val="none" w:sz="0" w:space="0" w:color="auto"/>
                <w:right w:val="none" w:sz="0" w:space="0" w:color="auto"/>
              </w:divBdr>
            </w:div>
            <w:div w:id="1737163570">
              <w:marLeft w:val="0"/>
              <w:marRight w:val="0"/>
              <w:marTop w:val="0"/>
              <w:marBottom w:val="0"/>
              <w:divBdr>
                <w:top w:val="none" w:sz="0" w:space="0" w:color="auto"/>
                <w:left w:val="none" w:sz="0" w:space="0" w:color="auto"/>
                <w:bottom w:val="none" w:sz="0" w:space="0" w:color="auto"/>
                <w:right w:val="none" w:sz="0" w:space="0" w:color="auto"/>
              </w:divBdr>
            </w:div>
            <w:div w:id="1747604749">
              <w:marLeft w:val="0"/>
              <w:marRight w:val="0"/>
              <w:marTop w:val="0"/>
              <w:marBottom w:val="0"/>
              <w:divBdr>
                <w:top w:val="none" w:sz="0" w:space="0" w:color="auto"/>
                <w:left w:val="none" w:sz="0" w:space="0" w:color="auto"/>
                <w:bottom w:val="none" w:sz="0" w:space="0" w:color="auto"/>
                <w:right w:val="none" w:sz="0" w:space="0" w:color="auto"/>
              </w:divBdr>
            </w:div>
            <w:div w:id="1749963405">
              <w:marLeft w:val="0"/>
              <w:marRight w:val="0"/>
              <w:marTop w:val="0"/>
              <w:marBottom w:val="0"/>
              <w:divBdr>
                <w:top w:val="none" w:sz="0" w:space="0" w:color="auto"/>
                <w:left w:val="none" w:sz="0" w:space="0" w:color="auto"/>
                <w:bottom w:val="none" w:sz="0" w:space="0" w:color="auto"/>
                <w:right w:val="none" w:sz="0" w:space="0" w:color="auto"/>
              </w:divBdr>
            </w:div>
            <w:div w:id="1760177778">
              <w:marLeft w:val="0"/>
              <w:marRight w:val="0"/>
              <w:marTop w:val="0"/>
              <w:marBottom w:val="0"/>
              <w:divBdr>
                <w:top w:val="none" w:sz="0" w:space="0" w:color="auto"/>
                <w:left w:val="none" w:sz="0" w:space="0" w:color="auto"/>
                <w:bottom w:val="none" w:sz="0" w:space="0" w:color="auto"/>
                <w:right w:val="none" w:sz="0" w:space="0" w:color="auto"/>
              </w:divBdr>
            </w:div>
            <w:div w:id="1794402930">
              <w:marLeft w:val="0"/>
              <w:marRight w:val="0"/>
              <w:marTop w:val="0"/>
              <w:marBottom w:val="0"/>
              <w:divBdr>
                <w:top w:val="none" w:sz="0" w:space="0" w:color="auto"/>
                <w:left w:val="none" w:sz="0" w:space="0" w:color="auto"/>
                <w:bottom w:val="none" w:sz="0" w:space="0" w:color="auto"/>
                <w:right w:val="none" w:sz="0" w:space="0" w:color="auto"/>
              </w:divBdr>
            </w:div>
            <w:div w:id="1948543799">
              <w:marLeft w:val="0"/>
              <w:marRight w:val="0"/>
              <w:marTop w:val="0"/>
              <w:marBottom w:val="0"/>
              <w:divBdr>
                <w:top w:val="none" w:sz="0" w:space="0" w:color="auto"/>
                <w:left w:val="none" w:sz="0" w:space="0" w:color="auto"/>
                <w:bottom w:val="none" w:sz="0" w:space="0" w:color="auto"/>
                <w:right w:val="none" w:sz="0" w:space="0" w:color="auto"/>
              </w:divBdr>
            </w:div>
            <w:div w:id="1986355206">
              <w:marLeft w:val="0"/>
              <w:marRight w:val="0"/>
              <w:marTop w:val="0"/>
              <w:marBottom w:val="0"/>
              <w:divBdr>
                <w:top w:val="none" w:sz="0" w:space="0" w:color="auto"/>
                <w:left w:val="none" w:sz="0" w:space="0" w:color="auto"/>
                <w:bottom w:val="none" w:sz="0" w:space="0" w:color="auto"/>
                <w:right w:val="none" w:sz="0" w:space="0" w:color="auto"/>
              </w:divBdr>
            </w:div>
            <w:div w:id="2023512906">
              <w:marLeft w:val="0"/>
              <w:marRight w:val="0"/>
              <w:marTop w:val="0"/>
              <w:marBottom w:val="0"/>
              <w:divBdr>
                <w:top w:val="none" w:sz="0" w:space="0" w:color="auto"/>
                <w:left w:val="none" w:sz="0" w:space="0" w:color="auto"/>
                <w:bottom w:val="none" w:sz="0" w:space="0" w:color="auto"/>
                <w:right w:val="none" w:sz="0" w:space="0" w:color="auto"/>
              </w:divBdr>
            </w:div>
            <w:div w:id="2024238592">
              <w:marLeft w:val="0"/>
              <w:marRight w:val="0"/>
              <w:marTop w:val="0"/>
              <w:marBottom w:val="0"/>
              <w:divBdr>
                <w:top w:val="none" w:sz="0" w:space="0" w:color="auto"/>
                <w:left w:val="none" w:sz="0" w:space="0" w:color="auto"/>
                <w:bottom w:val="none" w:sz="0" w:space="0" w:color="auto"/>
                <w:right w:val="none" w:sz="0" w:space="0" w:color="auto"/>
              </w:divBdr>
            </w:div>
            <w:div w:id="2094888163">
              <w:marLeft w:val="0"/>
              <w:marRight w:val="0"/>
              <w:marTop w:val="0"/>
              <w:marBottom w:val="0"/>
              <w:divBdr>
                <w:top w:val="none" w:sz="0" w:space="0" w:color="auto"/>
                <w:left w:val="none" w:sz="0" w:space="0" w:color="auto"/>
                <w:bottom w:val="none" w:sz="0" w:space="0" w:color="auto"/>
                <w:right w:val="none" w:sz="0" w:space="0" w:color="auto"/>
              </w:divBdr>
            </w:div>
            <w:div w:id="2102987698">
              <w:marLeft w:val="0"/>
              <w:marRight w:val="0"/>
              <w:marTop w:val="0"/>
              <w:marBottom w:val="0"/>
              <w:divBdr>
                <w:top w:val="none" w:sz="0" w:space="0" w:color="auto"/>
                <w:left w:val="none" w:sz="0" w:space="0" w:color="auto"/>
                <w:bottom w:val="none" w:sz="0" w:space="0" w:color="auto"/>
                <w:right w:val="none" w:sz="0" w:space="0" w:color="auto"/>
              </w:divBdr>
            </w:div>
            <w:div w:id="2108111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995683">
      <w:bodyDiv w:val="1"/>
      <w:marLeft w:val="0"/>
      <w:marRight w:val="0"/>
      <w:marTop w:val="0"/>
      <w:marBottom w:val="0"/>
      <w:divBdr>
        <w:top w:val="none" w:sz="0" w:space="0" w:color="auto"/>
        <w:left w:val="none" w:sz="0" w:space="0" w:color="auto"/>
        <w:bottom w:val="none" w:sz="0" w:space="0" w:color="auto"/>
        <w:right w:val="none" w:sz="0" w:space="0" w:color="auto"/>
      </w:divBdr>
      <w:divsChild>
        <w:div w:id="390541931">
          <w:marLeft w:val="0"/>
          <w:marRight w:val="0"/>
          <w:marTop w:val="0"/>
          <w:marBottom w:val="0"/>
          <w:divBdr>
            <w:top w:val="none" w:sz="0" w:space="0" w:color="auto"/>
            <w:left w:val="none" w:sz="0" w:space="0" w:color="auto"/>
            <w:bottom w:val="none" w:sz="0" w:space="0" w:color="auto"/>
            <w:right w:val="none" w:sz="0" w:space="0" w:color="auto"/>
          </w:divBdr>
          <w:divsChild>
            <w:div w:id="1581598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125256">
      <w:bodyDiv w:val="1"/>
      <w:marLeft w:val="0"/>
      <w:marRight w:val="0"/>
      <w:marTop w:val="0"/>
      <w:marBottom w:val="0"/>
      <w:divBdr>
        <w:top w:val="none" w:sz="0" w:space="0" w:color="auto"/>
        <w:left w:val="none" w:sz="0" w:space="0" w:color="auto"/>
        <w:bottom w:val="none" w:sz="0" w:space="0" w:color="auto"/>
        <w:right w:val="none" w:sz="0" w:space="0" w:color="auto"/>
      </w:divBdr>
    </w:div>
    <w:div w:id="1203130244">
      <w:bodyDiv w:val="1"/>
      <w:marLeft w:val="0"/>
      <w:marRight w:val="0"/>
      <w:marTop w:val="0"/>
      <w:marBottom w:val="0"/>
      <w:divBdr>
        <w:top w:val="none" w:sz="0" w:space="0" w:color="auto"/>
        <w:left w:val="none" w:sz="0" w:space="0" w:color="auto"/>
        <w:bottom w:val="none" w:sz="0" w:space="0" w:color="auto"/>
        <w:right w:val="none" w:sz="0" w:space="0" w:color="auto"/>
      </w:divBdr>
    </w:div>
    <w:div w:id="1347748652">
      <w:bodyDiv w:val="1"/>
      <w:marLeft w:val="0"/>
      <w:marRight w:val="0"/>
      <w:marTop w:val="0"/>
      <w:marBottom w:val="0"/>
      <w:divBdr>
        <w:top w:val="none" w:sz="0" w:space="0" w:color="auto"/>
        <w:left w:val="none" w:sz="0" w:space="0" w:color="auto"/>
        <w:bottom w:val="none" w:sz="0" w:space="0" w:color="auto"/>
        <w:right w:val="none" w:sz="0" w:space="0" w:color="auto"/>
      </w:divBdr>
      <w:divsChild>
        <w:div w:id="780534636">
          <w:marLeft w:val="0"/>
          <w:marRight w:val="0"/>
          <w:marTop w:val="0"/>
          <w:marBottom w:val="0"/>
          <w:divBdr>
            <w:top w:val="none" w:sz="0" w:space="0" w:color="auto"/>
            <w:left w:val="none" w:sz="0" w:space="0" w:color="auto"/>
            <w:bottom w:val="none" w:sz="0" w:space="0" w:color="auto"/>
            <w:right w:val="none" w:sz="0" w:space="0" w:color="auto"/>
          </w:divBdr>
          <w:divsChild>
            <w:div w:id="1041322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826586">
      <w:bodyDiv w:val="1"/>
      <w:marLeft w:val="0"/>
      <w:marRight w:val="0"/>
      <w:marTop w:val="0"/>
      <w:marBottom w:val="0"/>
      <w:divBdr>
        <w:top w:val="none" w:sz="0" w:space="0" w:color="auto"/>
        <w:left w:val="none" w:sz="0" w:space="0" w:color="auto"/>
        <w:bottom w:val="none" w:sz="0" w:space="0" w:color="auto"/>
        <w:right w:val="none" w:sz="0" w:space="0" w:color="auto"/>
      </w:divBdr>
      <w:divsChild>
        <w:div w:id="479343211">
          <w:marLeft w:val="0"/>
          <w:marRight w:val="0"/>
          <w:marTop w:val="0"/>
          <w:marBottom w:val="0"/>
          <w:divBdr>
            <w:top w:val="none" w:sz="0" w:space="0" w:color="auto"/>
            <w:left w:val="none" w:sz="0" w:space="0" w:color="auto"/>
            <w:bottom w:val="none" w:sz="0" w:space="0" w:color="auto"/>
            <w:right w:val="none" w:sz="0" w:space="0" w:color="auto"/>
          </w:divBdr>
        </w:div>
      </w:divsChild>
    </w:div>
    <w:div w:id="1647200721">
      <w:bodyDiv w:val="1"/>
      <w:marLeft w:val="0"/>
      <w:marRight w:val="0"/>
      <w:marTop w:val="0"/>
      <w:marBottom w:val="0"/>
      <w:divBdr>
        <w:top w:val="none" w:sz="0" w:space="0" w:color="auto"/>
        <w:left w:val="none" w:sz="0" w:space="0" w:color="auto"/>
        <w:bottom w:val="none" w:sz="0" w:space="0" w:color="auto"/>
        <w:right w:val="none" w:sz="0" w:space="0" w:color="auto"/>
      </w:divBdr>
      <w:divsChild>
        <w:div w:id="1732382100">
          <w:marLeft w:val="0"/>
          <w:marRight w:val="0"/>
          <w:marTop w:val="0"/>
          <w:marBottom w:val="0"/>
          <w:divBdr>
            <w:top w:val="none" w:sz="0" w:space="0" w:color="auto"/>
            <w:left w:val="none" w:sz="0" w:space="0" w:color="auto"/>
            <w:bottom w:val="none" w:sz="0" w:space="0" w:color="auto"/>
            <w:right w:val="none" w:sz="0" w:space="0" w:color="auto"/>
          </w:divBdr>
          <w:divsChild>
            <w:div w:id="528185095">
              <w:marLeft w:val="0"/>
              <w:marRight w:val="0"/>
              <w:marTop w:val="0"/>
              <w:marBottom w:val="0"/>
              <w:divBdr>
                <w:top w:val="none" w:sz="0" w:space="0" w:color="auto"/>
                <w:left w:val="none" w:sz="0" w:space="0" w:color="auto"/>
                <w:bottom w:val="none" w:sz="0" w:space="0" w:color="auto"/>
                <w:right w:val="none" w:sz="0" w:space="0" w:color="auto"/>
              </w:divBdr>
              <w:divsChild>
                <w:div w:id="1705129932">
                  <w:marLeft w:val="0"/>
                  <w:marRight w:val="0"/>
                  <w:marTop w:val="0"/>
                  <w:marBottom w:val="0"/>
                  <w:divBdr>
                    <w:top w:val="none" w:sz="0" w:space="0" w:color="auto"/>
                    <w:left w:val="none" w:sz="0" w:space="0" w:color="auto"/>
                    <w:bottom w:val="none" w:sz="0" w:space="0" w:color="auto"/>
                    <w:right w:val="none" w:sz="0" w:space="0" w:color="auto"/>
                  </w:divBdr>
                  <w:divsChild>
                    <w:div w:id="1910269491">
                      <w:marLeft w:val="0"/>
                      <w:marRight w:val="0"/>
                      <w:marTop w:val="0"/>
                      <w:marBottom w:val="0"/>
                      <w:divBdr>
                        <w:top w:val="none" w:sz="0" w:space="0" w:color="auto"/>
                        <w:left w:val="none" w:sz="0" w:space="0" w:color="auto"/>
                        <w:bottom w:val="none" w:sz="0" w:space="0" w:color="auto"/>
                        <w:right w:val="none" w:sz="0" w:space="0" w:color="auto"/>
                      </w:divBdr>
                      <w:divsChild>
                        <w:div w:id="626279065">
                          <w:marLeft w:val="0"/>
                          <w:marRight w:val="0"/>
                          <w:marTop w:val="0"/>
                          <w:marBottom w:val="0"/>
                          <w:divBdr>
                            <w:top w:val="none" w:sz="0" w:space="0" w:color="auto"/>
                            <w:left w:val="none" w:sz="0" w:space="0" w:color="auto"/>
                            <w:bottom w:val="none" w:sz="0" w:space="0" w:color="auto"/>
                            <w:right w:val="none" w:sz="0" w:space="0" w:color="auto"/>
                          </w:divBdr>
                          <w:divsChild>
                            <w:div w:id="572668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89870897">
      <w:bodyDiv w:val="1"/>
      <w:marLeft w:val="0"/>
      <w:marRight w:val="0"/>
      <w:marTop w:val="0"/>
      <w:marBottom w:val="0"/>
      <w:divBdr>
        <w:top w:val="none" w:sz="0" w:space="0" w:color="auto"/>
        <w:left w:val="none" w:sz="0" w:space="0" w:color="auto"/>
        <w:bottom w:val="none" w:sz="0" w:space="0" w:color="auto"/>
        <w:right w:val="none" w:sz="0" w:space="0" w:color="auto"/>
      </w:divBdr>
      <w:divsChild>
        <w:div w:id="1333795190">
          <w:marLeft w:val="0"/>
          <w:marRight w:val="0"/>
          <w:marTop w:val="0"/>
          <w:marBottom w:val="0"/>
          <w:divBdr>
            <w:top w:val="none" w:sz="0" w:space="0" w:color="auto"/>
            <w:left w:val="none" w:sz="0" w:space="0" w:color="auto"/>
            <w:bottom w:val="none" w:sz="0" w:space="0" w:color="auto"/>
            <w:right w:val="none" w:sz="0" w:space="0" w:color="auto"/>
          </w:divBdr>
          <w:divsChild>
            <w:div w:id="685517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642616">
      <w:bodyDiv w:val="1"/>
      <w:marLeft w:val="0"/>
      <w:marRight w:val="0"/>
      <w:marTop w:val="0"/>
      <w:marBottom w:val="0"/>
      <w:divBdr>
        <w:top w:val="none" w:sz="0" w:space="0" w:color="auto"/>
        <w:left w:val="none" w:sz="0" w:space="0" w:color="auto"/>
        <w:bottom w:val="none" w:sz="0" w:space="0" w:color="auto"/>
        <w:right w:val="none" w:sz="0" w:space="0" w:color="auto"/>
      </w:divBdr>
    </w:div>
    <w:div w:id="1765033068">
      <w:bodyDiv w:val="1"/>
      <w:marLeft w:val="0"/>
      <w:marRight w:val="0"/>
      <w:marTop w:val="0"/>
      <w:marBottom w:val="0"/>
      <w:divBdr>
        <w:top w:val="none" w:sz="0" w:space="0" w:color="auto"/>
        <w:left w:val="none" w:sz="0" w:space="0" w:color="auto"/>
        <w:bottom w:val="none" w:sz="0" w:space="0" w:color="auto"/>
        <w:right w:val="none" w:sz="0" w:space="0" w:color="auto"/>
      </w:divBdr>
      <w:divsChild>
        <w:div w:id="3828055">
          <w:marLeft w:val="0"/>
          <w:marRight w:val="0"/>
          <w:marTop w:val="0"/>
          <w:marBottom w:val="0"/>
          <w:divBdr>
            <w:top w:val="none" w:sz="0" w:space="0" w:color="auto"/>
            <w:left w:val="none" w:sz="0" w:space="0" w:color="auto"/>
            <w:bottom w:val="none" w:sz="0" w:space="0" w:color="auto"/>
            <w:right w:val="none" w:sz="0" w:space="0" w:color="auto"/>
          </w:divBdr>
          <w:divsChild>
            <w:div w:id="1186559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959223">
      <w:bodyDiv w:val="1"/>
      <w:marLeft w:val="0"/>
      <w:marRight w:val="0"/>
      <w:marTop w:val="0"/>
      <w:marBottom w:val="0"/>
      <w:divBdr>
        <w:top w:val="none" w:sz="0" w:space="0" w:color="auto"/>
        <w:left w:val="none" w:sz="0" w:space="0" w:color="auto"/>
        <w:bottom w:val="none" w:sz="0" w:space="0" w:color="auto"/>
        <w:right w:val="none" w:sz="0" w:space="0" w:color="auto"/>
      </w:divBdr>
      <w:divsChild>
        <w:div w:id="1947301933">
          <w:marLeft w:val="0"/>
          <w:marRight w:val="0"/>
          <w:marTop w:val="0"/>
          <w:marBottom w:val="0"/>
          <w:divBdr>
            <w:top w:val="none" w:sz="0" w:space="0" w:color="auto"/>
            <w:left w:val="none" w:sz="0" w:space="0" w:color="auto"/>
            <w:bottom w:val="none" w:sz="0" w:space="0" w:color="auto"/>
            <w:right w:val="none" w:sz="0" w:space="0" w:color="auto"/>
          </w:divBdr>
          <w:divsChild>
            <w:div w:id="1415316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031001">
      <w:bodyDiv w:val="1"/>
      <w:marLeft w:val="0"/>
      <w:marRight w:val="0"/>
      <w:marTop w:val="0"/>
      <w:marBottom w:val="0"/>
      <w:divBdr>
        <w:top w:val="none" w:sz="0" w:space="0" w:color="auto"/>
        <w:left w:val="none" w:sz="0" w:space="0" w:color="auto"/>
        <w:bottom w:val="none" w:sz="0" w:space="0" w:color="auto"/>
        <w:right w:val="none" w:sz="0" w:space="0" w:color="auto"/>
      </w:divBdr>
      <w:divsChild>
        <w:div w:id="365444523">
          <w:marLeft w:val="0"/>
          <w:marRight w:val="0"/>
          <w:marTop w:val="0"/>
          <w:marBottom w:val="0"/>
          <w:divBdr>
            <w:top w:val="none" w:sz="0" w:space="0" w:color="auto"/>
            <w:left w:val="none" w:sz="0" w:space="0" w:color="auto"/>
            <w:bottom w:val="none" w:sz="0" w:space="0" w:color="auto"/>
            <w:right w:val="none" w:sz="0" w:space="0" w:color="auto"/>
          </w:divBdr>
          <w:divsChild>
            <w:div w:id="550658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371004">
      <w:bodyDiv w:val="1"/>
      <w:marLeft w:val="0"/>
      <w:marRight w:val="0"/>
      <w:marTop w:val="0"/>
      <w:marBottom w:val="0"/>
      <w:divBdr>
        <w:top w:val="none" w:sz="0" w:space="0" w:color="auto"/>
        <w:left w:val="none" w:sz="0" w:space="0" w:color="auto"/>
        <w:bottom w:val="none" w:sz="0" w:space="0" w:color="auto"/>
        <w:right w:val="none" w:sz="0" w:space="0" w:color="auto"/>
      </w:divBdr>
      <w:divsChild>
        <w:div w:id="1546983916">
          <w:marLeft w:val="0"/>
          <w:marRight w:val="0"/>
          <w:marTop w:val="0"/>
          <w:marBottom w:val="0"/>
          <w:divBdr>
            <w:top w:val="none" w:sz="0" w:space="0" w:color="auto"/>
            <w:left w:val="none" w:sz="0" w:space="0" w:color="auto"/>
            <w:bottom w:val="none" w:sz="0" w:space="0" w:color="auto"/>
            <w:right w:val="none" w:sz="0" w:space="0" w:color="auto"/>
          </w:divBdr>
          <w:divsChild>
            <w:div w:id="329213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293406">
      <w:bodyDiv w:val="1"/>
      <w:marLeft w:val="0"/>
      <w:marRight w:val="0"/>
      <w:marTop w:val="0"/>
      <w:marBottom w:val="0"/>
      <w:divBdr>
        <w:top w:val="none" w:sz="0" w:space="0" w:color="auto"/>
        <w:left w:val="none" w:sz="0" w:space="0" w:color="auto"/>
        <w:bottom w:val="none" w:sz="0" w:space="0" w:color="auto"/>
        <w:right w:val="none" w:sz="0" w:space="0" w:color="auto"/>
      </w:divBdr>
      <w:divsChild>
        <w:div w:id="1443845739">
          <w:marLeft w:val="0"/>
          <w:marRight w:val="0"/>
          <w:marTop w:val="0"/>
          <w:marBottom w:val="0"/>
          <w:divBdr>
            <w:top w:val="none" w:sz="0" w:space="0" w:color="auto"/>
            <w:left w:val="none" w:sz="0" w:space="0" w:color="auto"/>
            <w:bottom w:val="none" w:sz="0" w:space="0" w:color="auto"/>
            <w:right w:val="none" w:sz="0" w:space="0" w:color="auto"/>
          </w:divBdr>
          <w:divsChild>
            <w:div w:id="1252201659">
              <w:marLeft w:val="0"/>
              <w:marRight w:val="0"/>
              <w:marTop w:val="0"/>
              <w:marBottom w:val="0"/>
              <w:divBdr>
                <w:top w:val="none" w:sz="0" w:space="0" w:color="auto"/>
                <w:left w:val="none" w:sz="0" w:space="0" w:color="auto"/>
                <w:bottom w:val="none" w:sz="0" w:space="0" w:color="auto"/>
                <w:right w:val="none" w:sz="0" w:space="0" w:color="auto"/>
              </w:divBdr>
              <w:divsChild>
                <w:div w:id="1363288655">
                  <w:marLeft w:val="0"/>
                  <w:marRight w:val="0"/>
                  <w:marTop w:val="0"/>
                  <w:marBottom w:val="0"/>
                  <w:divBdr>
                    <w:top w:val="none" w:sz="0" w:space="0" w:color="auto"/>
                    <w:left w:val="none" w:sz="0" w:space="0" w:color="auto"/>
                    <w:bottom w:val="none" w:sz="0" w:space="0" w:color="auto"/>
                    <w:right w:val="none" w:sz="0" w:space="0" w:color="auto"/>
                  </w:divBdr>
                  <w:divsChild>
                    <w:div w:id="1870412886">
                      <w:marLeft w:val="0"/>
                      <w:marRight w:val="0"/>
                      <w:marTop w:val="0"/>
                      <w:marBottom w:val="0"/>
                      <w:divBdr>
                        <w:top w:val="none" w:sz="0" w:space="0" w:color="auto"/>
                        <w:left w:val="none" w:sz="0" w:space="0" w:color="auto"/>
                        <w:bottom w:val="none" w:sz="0" w:space="0" w:color="auto"/>
                        <w:right w:val="none" w:sz="0" w:space="0" w:color="auto"/>
                      </w:divBdr>
                      <w:divsChild>
                        <w:div w:id="1809977058">
                          <w:marLeft w:val="0"/>
                          <w:marRight w:val="0"/>
                          <w:marTop w:val="0"/>
                          <w:marBottom w:val="0"/>
                          <w:divBdr>
                            <w:top w:val="none" w:sz="0" w:space="0" w:color="auto"/>
                            <w:left w:val="none" w:sz="0" w:space="0" w:color="auto"/>
                            <w:bottom w:val="none" w:sz="0" w:space="0" w:color="auto"/>
                            <w:right w:val="none" w:sz="0" w:space="0" w:color="auto"/>
                          </w:divBdr>
                          <w:divsChild>
                            <w:div w:id="1549537531">
                              <w:marLeft w:val="0"/>
                              <w:marRight w:val="0"/>
                              <w:marTop w:val="0"/>
                              <w:marBottom w:val="0"/>
                              <w:divBdr>
                                <w:top w:val="none" w:sz="0" w:space="0" w:color="auto"/>
                                <w:left w:val="none" w:sz="0" w:space="0" w:color="auto"/>
                                <w:bottom w:val="none" w:sz="0" w:space="0" w:color="auto"/>
                                <w:right w:val="none" w:sz="0" w:space="0" w:color="auto"/>
                              </w:divBdr>
                              <w:divsChild>
                                <w:div w:id="1316495795">
                                  <w:marLeft w:val="0"/>
                                  <w:marRight w:val="0"/>
                                  <w:marTop w:val="180"/>
                                  <w:marBottom w:val="0"/>
                                  <w:divBdr>
                                    <w:top w:val="none" w:sz="0" w:space="0" w:color="auto"/>
                                    <w:left w:val="none" w:sz="0" w:space="0" w:color="auto"/>
                                    <w:bottom w:val="none" w:sz="0" w:space="0" w:color="auto"/>
                                    <w:right w:val="none" w:sz="0" w:space="0" w:color="auto"/>
                                  </w:divBdr>
                                  <w:divsChild>
                                    <w:div w:id="645471966">
                                      <w:marLeft w:val="0"/>
                                      <w:marRight w:val="0"/>
                                      <w:marTop w:val="0"/>
                                      <w:marBottom w:val="0"/>
                                      <w:divBdr>
                                        <w:top w:val="none" w:sz="0" w:space="0" w:color="auto"/>
                                        <w:left w:val="none" w:sz="0" w:space="0" w:color="auto"/>
                                        <w:bottom w:val="none" w:sz="0" w:space="0" w:color="auto"/>
                                        <w:right w:val="none" w:sz="0" w:space="0" w:color="auto"/>
                                      </w:divBdr>
                                      <w:divsChild>
                                        <w:div w:id="1965841796">
                                          <w:marLeft w:val="0"/>
                                          <w:marRight w:val="0"/>
                                          <w:marTop w:val="0"/>
                                          <w:marBottom w:val="0"/>
                                          <w:divBdr>
                                            <w:top w:val="none" w:sz="0" w:space="0" w:color="auto"/>
                                            <w:left w:val="none" w:sz="0" w:space="0" w:color="auto"/>
                                            <w:bottom w:val="none" w:sz="0" w:space="0" w:color="auto"/>
                                            <w:right w:val="none" w:sz="0" w:space="0" w:color="auto"/>
                                          </w:divBdr>
                                          <w:divsChild>
                                            <w:div w:id="1415736140">
                                              <w:marLeft w:val="60"/>
                                              <w:marRight w:val="0"/>
                                              <w:marTop w:val="0"/>
                                              <w:marBottom w:val="0"/>
                                              <w:divBdr>
                                                <w:top w:val="none" w:sz="0" w:space="0" w:color="auto"/>
                                                <w:left w:val="none" w:sz="0" w:space="0" w:color="auto"/>
                                                <w:bottom w:val="none" w:sz="0" w:space="0" w:color="auto"/>
                                                <w:right w:val="none" w:sz="0" w:space="0" w:color="auto"/>
                                              </w:divBdr>
                                              <w:divsChild>
                                                <w:div w:id="1232545160">
                                                  <w:marLeft w:val="0"/>
                                                  <w:marRight w:val="0"/>
                                                  <w:marTop w:val="0"/>
                                                  <w:marBottom w:val="240"/>
                                                  <w:divBdr>
                                                    <w:top w:val="none" w:sz="0" w:space="0" w:color="auto"/>
                                                    <w:left w:val="none" w:sz="0" w:space="0" w:color="auto"/>
                                                    <w:bottom w:val="none" w:sz="0" w:space="0" w:color="auto"/>
                                                    <w:right w:val="none" w:sz="0" w:space="0" w:color="auto"/>
                                                  </w:divBdr>
                                                  <w:divsChild>
                                                    <w:div w:id="220753052">
                                                      <w:marLeft w:val="0"/>
                                                      <w:marRight w:val="0"/>
                                                      <w:marTop w:val="0"/>
                                                      <w:marBottom w:val="0"/>
                                                      <w:divBdr>
                                                        <w:top w:val="none" w:sz="0" w:space="0" w:color="auto"/>
                                                        <w:left w:val="none" w:sz="0" w:space="0" w:color="auto"/>
                                                        <w:bottom w:val="none" w:sz="0" w:space="0" w:color="auto"/>
                                                        <w:right w:val="none" w:sz="0" w:space="0" w:color="auto"/>
                                                      </w:divBdr>
                                                      <w:divsChild>
                                                        <w:div w:id="1026171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emf"/><Relationship Id="rId18" Type="http://schemas.openxmlformats.org/officeDocument/2006/relationships/image" Target="media/image9.emf"/><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2.emf"/><Relationship Id="rId7" Type="http://schemas.openxmlformats.org/officeDocument/2006/relationships/footnotes" Target="footnotes.xml"/><Relationship Id="rId12" Type="http://schemas.openxmlformats.org/officeDocument/2006/relationships/image" Target="media/image3.emf"/><Relationship Id="rId17" Type="http://schemas.openxmlformats.org/officeDocument/2006/relationships/image" Target="media/image8.emf"/><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7.emf"/><Relationship Id="rId20" Type="http://schemas.openxmlformats.org/officeDocument/2006/relationships/image" Target="media/image11.emf"/><Relationship Id="rId29" Type="http://schemas.microsoft.com/office/2011/relationships/people" Target="peop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6.emf"/><Relationship Id="rId23" Type="http://schemas.openxmlformats.org/officeDocument/2006/relationships/header" Target="header1.xml"/><Relationship Id="rId28" Type="http://schemas.microsoft.com/office/2011/relationships/commentsExtended" Target="commentsExtended.xml"/><Relationship Id="rId10" Type="http://schemas.openxmlformats.org/officeDocument/2006/relationships/image" Target="media/image1.png"/><Relationship Id="rId19" Type="http://schemas.openxmlformats.org/officeDocument/2006/relationships/image" Target="media/image10.emf"/><Relationship Id="rId4" Type="http://schemas.microsoft.com/office/2007/relationships/stylesWithEffects" Target="stylesWithEffects.xml"/><Relationship Id="rId9" Type="http://schemas.openxmlformats.org/officeDocument/2006/relationships/comments" Target="comments.xml"/><Relationship Id="rId14" Type="http://schemas.openxmlformats.org/officeDocument/2006/relationships/image" Target="media/image5.emf"/><Relationship Id="rId22" Type="http://schemas.openxmlformats.org/officeDocument/2006/relationships/image" Target="media/image13.emf"/><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4.wmf"/></Relationships>
</file>

<file path=word/_rels/header2.xml.rels><?xml version="1.0" encoding="UTF-8" standalone="yes"?>
<Relationships xmlns="http://schemas.openxmlformats.org/package/2006/relationships"><Relationship Id="rId2" Type="http://schemas.openxmlformats.org/officeDocument/2006/relationships/image" Target="media/image14.wmf"/><Relationship Id="rId1" Type="http://schemas.openxmlformats.org/officeDocument/2006/relationships/image" Target="media/image15.wmf"/></Relationships>
</file>

<file path=word/_rels/settings.xml.rels><?xml version="1.0" encoding="UTF-8" standalone="yes"?>
<Relationships xmlns="http://schemas.openxmlformats.org/package/2006/relationships"><Relationship Id="rId1" Type="http://schemas.openxmlformats.org/officeDocument/2006/relationships/attachedTemplate" Target="file:///P:\SOFTWARE\bfh_vorlagen\FBS\FBS_FB_de_Forschungsbericht_ohne_Titelbild.dot"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3E07CE-8A42-4882-82DA-AE5EED8100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FBS_FB_de_Forschungsbericht_ohne_Titelbild.dot</Template>
  <TotalTime>0</TotalTime>
  <Pages>28</Pages>
  <Words>9981</Words>
  <Characters>62886</Characters>
  <Application>Microsoft Office Word</Application>
  <DocSecurity>0</DocSecurity>
  <Lines>524</Lines>
  <Paragraphs>145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Adresse</vt:lpstr>
      <vt:lpstr>Adresse</vt:lpstr>
    </vt:vector>
  </TitlesOfParts>
  <Company>Mediaviso AG</Company>
  <LinksUpToDate>false</LinksUpToDate>
  <CharactersWithSpaces>72722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Adresse</dc:title>
  <dc:creator>Hümbelin Oliver</dc:creator>
  <cp:lastModifiedBy>Hümbelin Oliver</cp:lastModifiedBy>
  <cp:revision>3</cp:revision>
  <cp:lastPrinted>2015-11-17T16:21:00Z</cp:lastPrinted>
  <dcterms:created xsi:type="dcterms:W3CDTF">2015-11-17T16:38:00Z</dcterms:created>
  <dcterms:modified xsi:type="dcterms:W3CDTF">2015-11-17T17:25:00Z</dcterms:modified>
</cp:coreProperties>
</file>