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6C6C8D"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2D435CAB" w:rsidR="00B57CCB" w:rsidRPr="00D044CF" w:rsidRDefault="00B57CCB" w:rsidP="00B57CCB">
            <w:pPr>
              <w:pStyle w:val="Untertitel"/>
              <w:jc w:val="center"/>
              <w:rPr>
                <w:lang w:val="en-US"/>
              </w:rPr>
            </w:pPr>
            <w:bookmarkStart w:id="0" w:name="_Toc406505782"/>
            <w:commentRangeStart w:id="1"/>
            <w:r>
              <w:rPr>
                <w:lang w:val="en-US"/>
              </w:rPr>
              <w:t xml:space="preserve">Income Inequality </w:t>
            </w:r>
            <w:del w:id="2" w:author="Hümbelin Oliver" w:date="2015-04-10T14:40:00Z">
              <w:r w:rsidDel="00F35129">
                <w:rPr>
                  <w:lang w:val="en-US"/>
                </w:rPr>
                <w:delText xml:space="preserve">in </w:delText>
              </w:r>
            </w:del>
            <w:ins w:id="3" w:author="Hümbelin Oliver" w:date="2015-04-10T17:35:00Z">
              <w:r w:rsidR="007C46DB">
                <w:rPr>
                  <w:lang w:val="en-US"/>
                </w:rPr>
                <w:t>t</w:t>
              </w:r>
            </w:ins>
            <w:ins w:id="4" w:author="Hümbelin Oliver" w:date="2015-04-10T14:40:00Z">
              <w:r w:rsidR="007C46DB">
                <w:rPr>
                  <w:lang w:val="en-US"/>
                </w:rPr>
                <w:t>rend</w:t>
              </w:r>
              <w:r w:rsidR="00F35129">
                <w:rPr>
                  <w:lang w:val="en-US"/>
                </w:rPr>
                <w:t xml:space="preserve"> in </w:t>
              </w:r>
            </w:ins>
            <w:r w:rsidRPr="00D044CF">
              <w:rPr>
                <w:lang w:val="en-US"/>
              </w:rPr>
              <w:t>Switzerland</w:t>
            </w:r>
            <w:ins w:id="5" w:author="Hümbelin Oliver" w:date="2015-04-10T17:35:00Z">
              <w:r w:rsidR="007C46DB">
                <w:rPr>
                  <w:lang w:val="en-US"/>
                </w:rPr>
                <w:t xml:space="preserve"> with tax data</w:t>
              </w:r>
            </w:ins>
            <w:commentRangeEnd w:id="1"/>
            <w:r w:rsidR="006C6C8D">
              <w:rPr>
                <w:rStyle w:val="Kommentarzeichen"/>
                <w:rFonts w:cs="Times New Roman"/>
              </w:rPr>
              <w:commentReference w:id="1"/>
            </w:r>
            <w:r w:rsidRPr="00D044CF">
              <w:rPr>
                <w:lang w:val="en-US"/>
              </w:rPr>
              <w:t xml:space="preserve"> </w:t>
            </w:r>
            <w:del w:id="6" w:author="Hümbelin Oliver" w:date="2015-04-10T14:40:00Z">
              <w:r w:rsidRPr="00D044CF" w:rsidDel="00F35129">
                <w:rPr>
                  <w:lang w:val="en-US"/>
                </w:rPr>
                <w:delText>from 19</w:delText>
              </w:r>
              <w:r w:rsidDel="00F35129">
                <w:rPr>
                  <w:lang w:val="en-US"/>
                </w:rPr>
                <w:delText>45</w:delText>
              </w:r>
              <w:r w:rsidRPr="00D044CF" w:rsidDel="00F35129">
                <w:rPr>
                  <w:lang w:val="en-US"/>
                </w:rPr>
                <w:delText xml:space="preserve"> to 201</w:delText>
              </w:r>
              <w:r w:rsidDel="00F35129">
                <w:rPr>
                  <w:lang w:val="en-US"/>
                </w:rPr>
                <w:delText>1</w:delText>
              </w:r>
            </w:del>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272F0CA" w:rsidR="00B57CCB" w:rsidRDefault="00B57CCB" w:rsidP="00C368ED">
            <w:pPr>
              <w:jc w:val="center"/>
              <w:rPr>
                <w:b/>
                <w:lang w:val="en-US"/>
              </w:rPr>
            </w:pPr>
            <w:r>
              <w:rPr>
                <w:lang w:val="en-US"/>
              </w:rPr>
              <w:t>January</w:t>
            </w:r>
            <w:r w:rsidRPr="00EF5168">
              <w:rPr>
                <w:lang w:val="en-US"/>
              </w:rPr>
              <w:t xml:space="preserve"> 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6B9F9DE6"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(income, statistical unit, population coverage)</w:t>
            </w:r>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r w:rsidR="00F35129">
              <w:rPr>
                <w:lang w:val="en-US"/>
              </w:rPr>
              <w:t>Then</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93785D">
              <w:rPr>
                <w:lang w:val="en-US"/>
              </w:rPr>
              <w:t xml:space="preserve"> with aggregated tax statistics from the </w:t>
            </w:r>
            <w:commentRangeStart w:id="7"/>
            <w:r w:rsidR="0093785D">
              <w:rPr>
                <w:lang w:val="en-US"/>
              </w:rPr>
              <w:t xml:space="preserve">Swiss Federal Tax Administration (FTA). </w:t>
            </w:r>
            <w:commentRangeEnd w:id="7"/>
            <w:r w:rsidR="00F35129">
              <w:rPr>
                <w:rStyle w:val="Kommentarzeichen"/>
              </w:rPr>
              <w:commentReference w:id="7"/>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8"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8"/>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9"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9"/>
    <w:p w14:paraId="53B554C3" w14:textId="77777777" w:rsidR="006312CC" w:rsidRPr="00DE7DE7" w:rsidRDefault="006312CC" w:rsidP="00D044CF">
      <w:pPr>
        <w:pStyle w:val="berschrift1"/>
        <w:rPr>
          <w:lang w:val="en-US"/>
        </w:rPr>
      </w:pPr>
      <w:r>
        <w:br w:type="page"/>
      </w:r>
      <w:bookmarkStart w:id="10" w:name="_Toc406505784"/>
      <w:r w:rsidR="00D044CF" w:rsidRPr="00DE7DE7">
        <w:rPr>
          <w:lang w:val="en-US"/>
        </w:rPr>
        <w:lastRenderedPageBreak/>
        <w:t>Introduction</w:t>
      </w:r>
      <w:bookmarkEnd w:id="10"/>
    </w:p>
    <w:p w14:paraId="6E81AE81" w14:textId="1154283F"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central 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ins w:id="11" w:author="Hümbelin Oliver" w:date="2015-04-10T14:43:00Z">
        <w:del w:id="12" w:author="rudi" w:date="2015-04-13T02:50:00Z">
          <w:r w:rsidR="00F35129" w:rsidDel="00087411">
            <w:rPr>
              <w:lang w:val="en-US"/>
            </w:rPr>
            <w:delText xml:space="preserve">availability of </w:delText>
          </w:r>
        </w:del>
      </w:ins>
      <w:r w:rsidRPr="00D044CF">
        <w:rPr>
          <w:lang w:val="en-US"/>
        </w:rPr>
        <w:t xml:space="preserve">health </w:t>
      </w:r>
      <w:ins w:id="13" w:author="rudi" w:date="2015-04-13T02:50:00Z">
        <w:r w:rsidR="00087411">
          <w:rPr>
            <w:lang w:val="en-US"/>
          </w:rPr>
          <w:t xml:space="preserve">status </w:t>
        </w:r>
      </w:ins>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6EE333B6"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 Today, all existing top income tax statistics based time series are collected and accessible through the world top income</w:t>
      </w:r>
      <w:r w:rsidR="009D3628">
        <w:rPr>
          <w:lang w:val="en-US"/>
        </w:rPr>
        <w:t>s</w:t>
      </w:r>
      <w:r w:rsidRPr="00D044CF">
        <w:rPr>
          <w:lang w:val="en-US"/>
        </w:rPr>
        <w:t xml:space="preserve">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0ACFD304"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 xml:space="preserve">we analyze the theoretical advantages and shortcoming of tax data with a comparison of tax data </w:t>
      </w:r>
      <w:r w:rsidR="005F4AC2">
        <w:rPr>
          <w:lang w:val="en-US"/>
        </w:rPr>
        <w:t xml:space="preserve">and </w:t>
      </w:r>
      <w:r w:rsidR="00594AAC">
        <w:rPr>
          <w:lang w:val="en-US"/>
        </w:rPr>
        <w:t xml:space="preserve">survey data. </w:t>
      </w:r>
      <w:del w:id="14" w:author="Hümbelin Oliver" w:date="2015-04-10T14:52:00Z">
        <w:r w:rsidR="00594AAC" w:rsidRPr="00D044CF" w:rsidDel="0081469D">
          <w:rPr>
            <w:lang w:val="en-US"/>
          </w:rPr>
          <w:delText xml:space="preserve">In section 4 we introduce Switzerland as an interesting </w:delText>
        </w:r>
        <w:r w:rsidR="00594AAC" w:rsidDel="0081469D">
          <w:rPr>
            <w:lang w:val="en-US"/>
          </w:rPr>
          <w:delText>example</w:delText>
        </w:r>
        <w:r w:rsidR="00594AAC" w:rsidRPr="00D044CF" w:rsidDel="0081469D">
          <w:rPr>
            <w:lang w:val="en-US"/>
          </w:rPr>
          <w:delText xml:space="preserve"> for </w:delText>
        </w:r>
        <w:r w:rsidR="00594AAC" w:rsidDel="0081469D">
          <w:rPr>
            <w:lang w:val="en-US"/>
          </w:rPr>
          <w:delText>the</w:delText>
        </w:r>
        <w:r w:rsidR="00594AAC" w:rsidRPr="00D044CF" w:rsidDel="0081469D">
          <w:rPr>
            <w:lang w:val="en-US"/>
          </w:rPr>
          <w:delText xml:space="preserve"> </w:delText>
        </w:r>
        <w:r w:rsidR="00594AAC" w:rsidDel="0081469D">
          <w:rPr>
            <w:lang w:val="en-US"/>
          </w:rPr>
          <w:delText>empirical section</w:delText>
        </w:r>
        <w:r w:rsidR="00FA53EC" w:rsidDel="0081469D">
          <w:rPr>
            <w:lang w:val="en-US"/>
          </w:rPr>
          <w:delText xml:space="preserve"> 5</w:delText>
        </w:r>
        <w:r w:rsidR="00594AAC" w:rsidRPr="00D044CF" w:rsidDel="0081469D">
          <w:rPr>
            <w:lang w:val="en-US"/>
          </w:rPr>
          <w:delText>.</w:delText>
        </w:r>
      </w:del>
      <w:ins w:id="15" w:author="Hümbelin Oliver" w:date="2015-04-10T14:53:00Z">
        <w:r w:rsidR="0081469D">
          <w:rPr>
            <w:lang w:val="en-US"/>
          </w:rPr>
          <w:t xml:space="preserve"> </w:t>
        </w:r>
      </w:ins>
      <w:ins w:id="16" w:author="Hümbelin Oliver" w:date="2015-04-10T15:01:00Z">
        <w:r w:rsidR="00D6259B">
          <w:rPr>
            <w:lang w:val="en-US"/>
          </w:rPr>
          <w:t xml:space="preserve">To get a feeling of </w:t>
        </w:r>
      </w:ins>
      <w:ins w:id="17" w:author="Hümbelin Oliver" w:date="2015-04-10T15:02:00Z">
        <w:r w:rsidR="00D6259B">
          <w:rPr>
            <w:lang w:val="en-US"/>
          </w:rPr>
          <w:t xml:space="preserve">significance for </w:t>
        </w:r>
      </w:ins>
      <w:ins w:id="18" w:author="Hümbelin Oliver" w:date="2015-04-10T15:01:00Z">
        <w:r w:rsidR="00D6259B">
          <w:rPr>
            <w:lang w:val="en-US"/>
          </w:rPr>
          <w:t xml:space="preserve">tax data specific advantages and shortcomings, we examine the impact of tax data </w:t>
        </w:r>
        <w:commentRangeStart w:id="19"/>
        <w:r w:rsidR="00D6259B">
          <w:rPr>
            <w:lang w:val="en-US"/>
          </w:rPr>
          <w:t xml:space="preserve">options </w:t>
        </w:r>
      </w:ins>
      <w:commentRangeEnd w:id="19"/>
      <w:r w:rsidR="006C6C8D">
        <w:rPr>
          <w:rStyle w:val="Kommentarzeichen"/>
        </w:rPr>
        <w:commentReference w:id="19"/>
      </w:r>
      <w:ins w:id="20" w:author="Hümbelin Oliver" w:date="2015-04-10T15:01:00Z">
        <w:r w:rsidR="00D6259B">
          <w:rPr>
            <w:lang w:val="en-US"/>
          </w:rPr>
          <w:t>on inequality measures</w:t>
        </w:r>
      </w:ins>
      <w:ins w:id="21" w:author="Hümbelin Oliver" w:date="2015-04-10T15:04:00Z">
        <w:r w:rsidR="00EA5B4E">
          <w:rPr>
            <w:lang w:val="en-US"/>
          </w:rPr>
          <w:t xml:space="preserve"> empirically</w:t>
        </w:r>
      </w:ins>
      <w:ins w:id="22" w:author="Hümbelin Oliver" w:date="2015-04-10T15:07:00Z">
        <w:r w:rsidR="00EA5B4E">
          <w:rPr>
            <w:lang w:val="en-US"/>
          </w:rPr>
          <w:t xml:space="preserve"> in section 4</w:t>
        </w:r>
      </w:ins>
      <w:ins w:id="23" w:author="Hümbelin Oliver" w:date="2015-04-10T15:01:00Z">
        <w:r w:rsidR="00D6259B">
          <w:rPr>
            <w:lang w:val="en-US"/>
          </w:rPr>
          <w:t xml:space="preserve">. </w:t>
        </w:r>
      </w:ins>
      <w:ins w:id="24" w:author="Hümbelin Oliver" w:date="2015-04-10T15:03:00Z">
        <w:r w:rsidR="00D6259B">
          <w:rPr>
            <w:lang w:val="en-US"/>
          </w:rPr>
          <w:t xml:space="preserve">We do this with </w:t>
        </w:r>
      </w:ins>
      <w:ins w:id="25" w:author="Hümbelin Oliver" w:date="2015-04-10T15:11:00Z">
        <w:r w:rsidR="00EA5B4E">
          <w:rPr>
            <w:lang w:val="en-US"/>
          </w:rPr>
          <w:t xml:space="preserve">federal and cantonal </w:t>
        </w:r>
      </w:ins>
      <w:ins w:id="26" w:author="Hümbelin Oliver" w:date="2015-04-10T15:03:00Z">
        <w:r w:rsidR="00D6259B">
          <w:rPr>
            <w:lang w:val="en-US"/>
          </w:rPr>
          <w:t>tax statistic from Switzerland</w:t>
        </w:r>
      </w:ins>
      <w:ins w:id="27" w:author="Hümbelin Oliver" w:date="2015-04-10T15:07:00Z">
        <w:r w:rsidR="00EA5B4E">
          <w:rPr>
            <w:lang w:val="en-US"/>
          </w:rPr>
          <w:t xml:space="preserve">, which we </w:t>
        </w:r>
      </w:ins>
      <w:ins w:id="28" w:author="Hümbelin Oliver" w:date="2015-04-10T15:08:00Z">
        <w:r w:rsidR="00EA5B4E">
          <w:rPr>
            <w:lang w:val="en-US"/>
          </w:rPr>
          <w:t xml:space="preserve">compare to results from </w:t>
        </w:r>
      </w:ins>
      <w:ins w:id="29" w:author="Hümbelin Oliver" w:date="2015-04-10T15:12:00Z">
        <w:r w:rsidR="00EA5B4E">
          <w:rPr>
            <w:lang w:val="en-US"/>
          </w:rPr>
          <w:t>surveys</w:t>
        </w:r>
      </w:ins>
      <w:ins w:id="30" w:author="Hümbelin Oliver" w:date="2015-04-10T15:08:00Z">
        <w:r w:rsidR="00EA5B4E">
          <w:rPr>
            <w:lang w:val="en-US"/>
          </w:rPr>
          <w:t xml:space="preserve">, whenever possible and </w:t>
        </w:r>
      </w:ins>
      <w:ins w:id="31" w:author="Hümbelin Oliver" w:date="2015-04-10T15:09:00Z">
        <w:r w:rsidR="00EA5B4E" w:rsidRPr="00EA5B4E">
          <w:rPr>
            <w:lang w:val="en-US"/>
          </w:rPr>
          <w:t>meaningful</w:t>
        </w:r>
      </w:ins>
      <w:ins w:id="32" w:author="Hümbelin Oliver" w:date="2015-04-10T15:08:00Z">
        <w:r w:rsidR="00EA5B4E">
          <w:rPr>
            <w:lang w:val="en-US"/>
          </w:rPr>
          <w:t>.</w:t>
        </w:r>
      </w:ins>
      <w:ins w:id="33" w:author="rudi" w:date="2015-04-13T00:17:00Z">
        <w:r w:rsidR="006C6C8D">
          <w:rPr>
            <w:lang w:val="en-US"/>
          </w:rPr>
          <w:t xml:space="preserve"> </w:t>
        </w:r>
      </w:ins>
      <w:del w:id="34" w:author="Hümbelin Oliver" w:date="2015-04-10T14:52:00Z">
        <w:r w:rsidDel="0081469D">
          <w:rPr>
            <w:lang w:val="en-US"/>
          </w:rPr>
          <w:delText xml:space="preserve"> </w:delText>
        </w:r>
      </w:del>
      <w:del w:id="35"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r>
        <w:rPr>
          <w:lang w:val="en-US"/>
        </w:rPr>
        <w:t xml:space="preserve">This allows us to distinguish major from minor methodological issues which are summarized in </w:t>
      </w:r>
      <w:r w:rsidRPr="00D044CF">
        <w:rPr>
          <w:lang w:val="en-US"/>
        </w:rPr>
        <w:t>section 6</w:t>
      </w:r>
      <w:r w:rsidR="00EA5B4E">
        <w:rPr>
          <w:lang w:val="en-US"/>
        </w:rPr>
        <w:t>. We can</w:t>
      </w:r>
      <w:r w:rsidR="003D2183">
        <w:rPr>
          <w:lang w:val="en-US"/>
        </w:rPr>
        <w:t xml:space="preserve"> show which methodological aspects inequality researchers working with tax data should treat with care</w:t>
      </w:r>
      <w:ins w:id="36" w:author="Hümbelin Oliver" w:date="2015-04-10T15:10:00Z">
        <w:r w:rsidR="00EA5B4E">
          <w:rPr>
            <w:lang w:val="en-US"/>
          </w:rPr>
          <w:t xml:space="preserve"> and which yield gain</w:t>
        </w:r>
      </w:ins>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7" w:name="_Ref399330537"/>
      <w:bookmarkStart w:id="38" w:name="_Toc406505785"/>
      <w:commentRangeStart w:id="39"/>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7"/>
      <w:bookmarkEnd w:id="38"/>
      <w:commentRangeEnd w:id="39"/>
      <w:r w:rsidR="003174A7">
        <w:rPr>
          <w:rStyle w:val="Kommentarzeichen"/>
          <w:rFonts w:eastAsia="Lucida Sans"/>
          <w:bCs w:val="0"/>
        </w:rPr>
        <w:commentReference w:id="39"/>
      </w:r>
    </w:p>
    <w:p w14:paraId="5ED15EFB" w14:textId="3EAB1B60" w:rsidR="00594AAC" w:rsidRPr="008973D6" w:rsidRDefault="00AD06A6" w:rsidP="002D6E2A">
      <w:pPr>
        <w:pStyle w:val="berschrift2"/>
        <w:rPr>
          <w:lang w:val="en-US"/>
        </w:rPr>
      </w:pPr>
      <w:r>
        <w:rPr>
          <w:lang w:val="en-US"/>
        </w:rPr>
        <w:t>Income concepts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225CF1FC" w:rsidR="00036871" w:rsidRDefault="00D044CF" w:rsidP="009B2515">
      <w:pPr>
        <w:pStyle w:val="Beschriftung"/>
        <w:rPr>
          <w:sz w:val="19"/>
          <w:szCs w:val="19"/>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FE7E83">
        <w:rPr>
          <w:sz w:val="19"/>
          <w:szCs w:val="19"/>
          <w:lang w:val="en-US"/>
        </w:rPr>
        <w:t xml:space="preserve">In </w:t>
      </w:r>
      <w:commentRangeStart w:id="40"/>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ins w:id="41" w:author="Hümbelin Oliver" w:date="2015-04-10T15:49:00Z">
        <w:r w:rsidR="00B748B5" w:rsidRPr="00F22AFC">
          <w:rPr>
            <w:sz w:val="19"/>
            <w:szCs w:val="19"/>
            <w:lang w:val="en-US"/>
          </w:rPr>
          <w:t>Figure 2</w:t>
        </w:r>
      </w:ins>
      <w:del w:id="42" w:author="Hümbelin Oliver" w:date="2015-04-10T15:49:00Z">
        <w:r w:rsidR="005B4A5D" w:rsidRPr="005B4A5D" w:rsidDel="00B748B5">
          <w:rPr>
            <w:sz w:val="19"/>
            <w:szCs w:val="19"/>
            <w:lang w:val="en-US"/>
          </w:rPr>
          <w:delText>Figure 1</w:delText>
        </w:r>
      </w:del>
      <w:r w:rsidR="005B4A5D">
        <w:rPr>
          <w:sz w:val="19"/>
          <w:szCs w:val="19"/>
          <w:lang w:val="en-US"/>
        </w:rPr>
        <w:fldChar w:fldCharType="end"/>
      </w:r>
      <w:commentRangeEnd w:id="40"/>
      <w:r w:rsidR="00F22AFC">
        <w:rPr>
          <w:rStyle w:val="Kommentarzeichen"/>
          <w:bCs w:val="0"/>
          <w:lang w:val="de-CH"/>
        </w:rPr>
        <w:commentReference w:id="40"/>
      </w:r>
      <w:r w:rsidR="000F3F69" w:rsidRPr="006A2614">
        <w:rPr>
          <w:sz w:val="19"/>
          <w:szCs w:val="19"/>
          <w:lang w:val="en-US"/>
        </w:rPr>
        <w:t xml:space="preserve"> </w:t>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r w:rsidR="00AD06A6">
        <w:rPr>
          <w:sz w:val="19"/>
          <w:szCs w:val="19"/>
          <w:lang w:val="en-US"/>
        </w:rPr>
        <w:t>to be accounted for as well</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AD06A6">
        <w:rPr>
          <w:sz w:val="19"/>
          <w:szCs w:val="19"/>
          <w:lang w:val="en-US"/>
        </w:rPr>
        <w:t>For instance, p</w:t>
      </w:r>
      <w:r w:rsidR="00AD06A6" w:rsidRPr="006A2614">
        <w:rPr>
          <w:sz w:val="19"/>
          <w:szCs w:val="19"/>
          <w:lang w:val="en-US"/>
        </w:rPr>
        <w:t xml:space="preserve">rimary </w:t>
      </w:r>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income 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r w:rsidR="00AD06A6">
        <w:rPr>
          <w:sz w:val="19"/>
          <w:szCs w:val="19"/>
          <w:lang w:val="en-US"/>
        </w:rPr>
        <w:t>which has been</w:t>
      </w:r>
      <w:r w:rsidR="008973D6">
        <w:rPr>
          <w:sz w:val="19"/>
          <w:szCs w:val="19"/>
          <w:lang w:val="en-US"/>
        </w:rPr>
        <w:t xml:space="preserve"> </w:t>
      </w:r>
      <w:r w:rsidR="00AD06A6">
        <w:rPr>
          <w:sz w:val="19"/>
          <w:szCs w:val="19"/>
          <w:lang w:val="en-US"/>
        </w:rPr>
        <w:t>reshaped by redistribution through taxes and direct social transfers</w:t>
      </w:r>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Beschriftung"/>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AD06A6">
        <w:rPr>
          <w:bCs w:val="0"/>
          <w:sz w:val="19"/>
          <w:szCs w:val="19"/>
          <w:lang w:val="en-US"/>
        </w:rPr>
        <w:t>s</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6F192C39" w:rsidR="009B2515" w:rsidRPr="00DD5282" w:rsidRDefault="00DD5282" w:rsidP="006A2614">
      <w:pPr>
        <w:pStyle w:val="Beschriftung"/>
        <w:rPr>
          <w:sz w:val="24"/>
          <w:szCs w:val="24"/>
          <w:lang w:val="en-US"/>
        </w:rPr>
      </w:pPr>
      <w:bookmarkStart w:id="43" w:name="_Ref406511993"/>
      <w:bookmarkStart w:id="44"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00B748B5">
        <w:rPr>
          <w:noProof/>
          <w:sz w:val="24"/>
          <w:szCs w:val="24"/>
          <w:lang w:val="en-US"/>
        </w:rPr>
        <w:t>1</w:t>
      </w:r>
      <w:r w:rsidRPr="00DD5282">
        <w:rPr>
          <w:sz w:val="24"/>
          <w:szCs w:val="24"/>
          <w:lang w:val="en-US"/>
        </w:rPr>
        <w:fldChar w:fldCharType="end"/>
      </w:r>
      <w:bookmarkEnd w:id="43"/>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44"/>
    </w:p>
    <w:p w14:paraId="0A79EC9B" w14:textId="2F46A6F3" w:rsidR="00676E3F" w:rsidRPr="008B734B" w:rsidRDefault="00346DD3" w:rsidP="00676E3F">
      <w:pPr>
        <w:pStyle w:val="berschrift2"/>
        <w:rPr>
          <w:lang w:val="en-US"/>
        </w:rPr>
      </w:pPr>
      <w:commentRangeStart w:id="45"/>
      <w:r>
        <w:rPr>
          <w:lang w:val="en-US"/>
        </w:rPr>
        <w:t xml:space="preserve">Inequality </w:t>
      </w:r>
      <w:r w:rsidR="002B69C3">
        <w:rPr>
          <w:lang w:val="en-US"/>
        </w:rPr>
        <w:t>m</w:t>
      </w:r>
      <w:del w:id="46" w:author="rudi" w:date="2015-04-13T01:06:00Z">
        <w:r w:rsidDel="002B69C3">
          <w:rPr>
            <w:lang w:val="en-US"/>
          </w:rPr>
          <w:delText>M</w:delText>
        </w:r>
      </w:del>
      <w:r>
        <w:rPr>
          <w:lang w:val="en-US"/>
        </w:rPr>
        <w:t>easures</w:t>
      </w:r>
      <w:commentRangeEnd w:id="45"/>
      <w:r w:rsidR="003174A7">
        <w:rPr>
          <w:rStyle w:val="Kommentarzeichen"/>
          <w:rFonts w:eastAsia="Lucida Sans"/>
          <w:b w:val="0"/>
          <w:bCs w:val="0"/>
        </w:rPr>
        <w:commentReference w:id="45"/>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Pr="00676E3F">
        <w:rPr>
          <w:lang w:val="en-US"/>
        </w:rPr>
        <w:t>provide  good</w:t>
      </w:r>
      <w:proofErr w:type="gramEnd"/>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E619DBF"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673DA2A0" w14:textId="77777777" w:rsidR="00676E3F" w:rsidRPr="00676E3F" w:rsidRDefault="00676E3F" w:rsidP="00676E3F">
      <w:pPr>
        <w:rPr>
          <w:lang w:val="en-US"/>
        </w:rPr>
      </w:pP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enabsatz"/>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enabsatz"/>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enabsatz"/>
        <w:numPr>
          <w:ilvl w:val="0"/>
          <w:numId w:val="28"/>
        </w:numPr>
        <w:rPr>
          <w:lang w:val="en-US"/>
        </w:rPr>
      </w:pPr>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7D8CDE10"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t>Given this plethora of inequality measure</w:t>
      </w:r>
      <w:ins w:id="47" w:author="rudi" w:date="2015-04-13T00:23:00Z">
        <w:r w:rsidR="006D7D09">
          <w:rPr>
            <w:lang w:val="en-US"/>
          </w:rPr>
          <w:t>s</w:t>
        </w:r>
      </w:ins>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ins w:id="48" w:author="Hümbelin Oliver" w:date="2015-04-10T16:39:00Z">
        <w:r w:rsidR="0087445A">
          <w:rPr>
            <w:lang w:val="en-US"/>
          </w:rPr>
          <w:t xml:space="preserve">be taken with respect to </w:t>
        </w:r>
      </w:ins>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proofErr w:type="gramStart"/>
      <w:r w:rsidR="0087445A">
        <w:rPr>
          <w:lang w:val="en-US"/>
        </w:rPr>
        <w:t>.</w:t>
      </w:r>
      <w:r w:rsidR="004F4785">
        <w:rPr>
          <w:lang w:val="en-US"/>
        </w:rPr>
        <w:t>.</w:t>
      </w:r>
      <w:proofErr w:type="gramEnd"/>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0DBF808B" w:rsidR="001D27D7" w:rsidRDefault="001D27D7" w:rsidP="001D27D7">
      <w:pPr>
        <w:pStyle w:val="berschrift2"/>
      </w:pPr>
      <w:bookmarkStart w:id="49" w:name="_Ref406405239"/>
      <w:bookmarkStart w:id="50" w:name="_Toc406505788"/>
      <w:r w:rsidRPr="00A04E33">
        <w:rPr>
          <w:lang w:val="en-US"/>
        </w:rPr>
        <w:t xml:space="preserve">Statistical </w:t>
      </w:r>
      <w:ins w:id="51" w:author="rudi" w:date="2015-04-13T01:06:00Z">
        <w:r w:rsidR="002B69C3">
          <w:rPr>
            <w:lang w:val="en-US"/>
          </w:rPr>
          <w:t>u</w:t>
        </w:r>
      </w:ins>
      <w:del w:id="52" w:author="rudi" w:date="2015-04-13T01:06:00Z">
        <w:r w:rsidRPr="00A04E33" w:rsidDel="002B69C3">
          <w:rPr>
            <w:lang w:val="en-US"/>
          </w:rPr>
          <w:delText>U</w:delText>
        </w:r>
      </w:del>
      <w:r w:rsidRPr="00A04E33">
        <w:rPr>
          <w:lang w:val="en-US"/>
        </w:rPr>
        <w:t>nits</w:t>
      </w:r>
      <w:bookmarkEnd w:id="49"/>
      <w:bookmarkEnd w:id="50"/>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474A51A" w:rsidR="00676E3F" w:rsidRDefault="003174A7" w:rsidP="00676E3F">
      <w:pPr>
        <w:pStyle w:val="berschrift2"/>
        <w:rPr>
          <w:lang w:val="en-US"/>
        </w:rPr>
      </w:pPr>
      <w:r>
        <w:rPr>
          <w:lang w:val="en-US"/>
        </w:rPr>
        <w:t xml:space="preserve">Population </w:t>
      </w:r>
      <w:ins w:id="53" w:author="rudi" w:date="2015-04-13T01:06:00Z">
        <w:r w:rsidR="002B69C3">
          <w:rPr>
            <w:lang w:val="en-US"/>
          </w:rPr>
          <w:t>c</w:t>
        </w:r>
      </w:ins>
      <w:del w:id="54" w:author="rudi" w:date="2015-04-13T01:06:00Z">
        <w:r w:rsidDel="002B69C3">
          <w:rPr>
            <w:lang w:val="en-US"/>
          </w:rPr>
          <w:delText>C</w:delText>
        </w:r>
      </w:del>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berschrift1"/>
        <w:rPr>
          <w:lang w:val="en-US"/>
        </w:rPr>
      </w:pPr>
      <w:bookmarkStart w:id="55" w:name="_Ref399330540"/>
      <w:bookmarkStart w:id="56" w:name="_Toc406505790"/>
      <w:r w:rsidRPr="00B14648">
        <w:rPr>
          <w:lang w:val="en-US"/>
        </w:rPr>
        <w:t>Comparison of tax data and survey data – overview of advantages and shortcomings</w:t>
      </w:r>
      <w:bookmarkEnd w:id="55"/>
      <w:bookmarkEnd w:id="56"/>
    </w:p>
    <w:p w14:paraId="09876D70" w14:textId="668CAB80"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ins w:id="57" w:author="Hümbelin Oliver" w:date="2015-04-10T16:51:00Z">
        <w:r w:rsidR="003174A7">
          <w:rPr>
            <w:rFonts w:ascii="Lucida Sans" w:hAnsi="Lucida Sans"/>
            <w:sz w:val="19"/>
            <w:szCs w:val="19"/>
            <w:lang w:val="en-US"/>
          </w:rPr>
          <w:t xml:space="preserve"> </w:t>
        </w:r>
      </w:ins>
      <w:ins w:id="58" w:author="Hümbelin Oliver" w:date="2015-04-10T16:54:00Z">
        <w:r w:rsidR="00F52BB6">
          <w:rPr>
            <w:rFonts w:ascii="Lucida Sans" w:hAnsi="Lucida Sans"/>
            <w:sz w:val="19"/>
            <w:szCs w:val="19"/>
            <w:lang w:val="en-US"/>
          </w:rPr>
          <w:t>We separate</w:t>
        </w:r>
      </w:ins>
      <w:ins w:id="59" w:author="Hümbelin Oliver" w:date="2015-04-10T16:51:00Z">
        <w:r w:rsidR="003174A7">
          <w:rPr>
            <w:rFonts w:ascii="Lucida Sans" w:hAnsi="Lucida Sans"/>
            <w:sz w:val="19"/>
            <w:szCs w:val="19"/>
            <w:lang w:val="en-US"/>
          </w:rPr>
          <w:t xml:space="preserve"> tax data </w:t>
        </w:r>
      </w:ins>
      <w:ins w:id="60" w:author="Hümbelin Oliver" w:date="2015-04-10T16:54:00Z">
        <w:r w:rsidR="00F52BB6">
          <w:rPr>
            <w:rFonts w:ascii="Lucida Sans" w:hAnsi="Lucida Sans"/>
            <w:sz w:val="19"/>
            <w:szCs w:val="19"/>
            <w:lang w:val="en-US"/>
          </w:rPr>
          <w:t>between</w:t>
        </w:r>
      </w:ins>
      <w:ins w:id="61" w:author="Hümbelin Oliver" w:date="2015-04-10T16:51:00Z">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w:t>
        </w:r>
      </w:ins>
      <w:ins w:id="62" w:author="Hümbelin Oliver" w:date="2015-04-10T17:15:00Z">
        <w:r w:rsidR="00D5668A">
          <w:rPr>
            <w:rFonts w:ascii="Lucida Sans" w:hAnsi="Lucida Sans"/>
            <w:sz w:val="19"/>
            <w:szCs w:val="19"/>
            <w:lang w:val="en-US"/>
          </w:rPr>
          <w:t>a</w:t>
        </w:r>
      </w:ins>
      <w:ins w:id="63" w:author="Hümbelin Oliver" w:date="2015-04-10T16:51:00Z">
        <w:r w:rsidR="003174A7">
          <w:rPr>
            <w:rFonts w:ascii="Lucida Sans" w:hAnsi="Lucida Sans"/>
            <w:sz w:val="19"/>
            <w:szCs w:val="19"/>
            <w:lang w:val="en-US"/>
          </w:rPr>
          <w:t xml:space="preserve"> </w:t>
        </w:r>
      </w:ins>
      <w:ins w:id="64" w:author="Hümbelin Oliver" w:date="2015-04-10T16:59:00Z">
        <w:r w:rsidR="00F52BB6">
          <w:rPr>
            <w:rFonts w:ascii="Lucida Sans" w:hAnsi="Lucida Sans"/>
            <w:sz w:val="19"/>
            <w:szCs w:val="19"/>
            <w:lang w:val="en-US"/>
          </w:rPr>
          <w:t xml:space="preserve">because </w:t>
        </w:r>
      </w:ins>
      <w:ins w:id="65" w:author="Hümbelin Oliver" w:date="2015-04-10T17:00:00Z">
        <w:r w:rsidR="00F52BB6">
          <w:rPr>
            <w:rFonts w:ascii="Lucida Sans" w:hAnsi="Lucida Sans"/>
            <w:sz w:val="19"/>
            <w:szCs w:val="19"/>
            <w:lang w:val="en-US"/>
          </w:rPr>
          <w:t xml:space="preserve">the </w:t>
        </w:r>
      </w:ins>
      <w:ins w:id="66" w:author="Hümbelin Oliver" w:date="2015-04-10T17:17:00Z">
        <w:r w:rsidR="00D5668A">
          <w:rPr>
            <w:rFonts w:ascii="Lucida Sans" w:hAnsi="Lucida Sans"/>
            <w:sz w:val="19"/>
            <w:szCs w:val="19"/>
            <w:lang w:val="en-US"/>
          </w:rPr>
          <w:t>possibilities to meet the formulated requirements differ</w:t>
        </w:r>
      </w:ins>
      <w:ins w:id="67" w:author="Hümbelin Oliver" w:date="2015-04-10T17:00:00Z">
        <w:r w:rsidR="00F52BB6">
          <w:rPr>
            <w:rFonts w:ascii="Lucida Sans" w:hAnsi="Lucida Sans"/>
            <w:sz w:val="19"/>
            <w:szCs w:val="19"/>
            <w:lang w:val="en-US"/>
          </w:rPr>
          <w:t xml:space="preserve"> substantially</w:t>
        </w:r>
      </w:ins>
      <w:ins w:id="68" w:author="Hümbelin Oliver" w:date="2015-04-10T17:15:00Z">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 reported by taxing authorities by showing numbers of tax subjects by income</w:t>
        </w:r>
      </w:ins>
      <w:ins w:id="69" w:author="Hümbelin Oliver" w:date="2015-04-10T17:17:00Z">
        <w:r w:rsidR="00D5668A">
          <w:rPr>
            <w:rFonts w:ascii="Lucida Sans" w:hAnsi="Lucida Sans"/>
            <w:sz w:val="19"/>
            <w:szCs w:val="19"/>
            <w:lang w:val="en-US"/>
          </w:rPr>
          <w:t>/wealth</w:t>
        </w:r>
      </w:ins>
      <w:ins w:id="70" w:author="Hümbelin Oliver" w:date="2015-04-10T17:15:00Z">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ins>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71" w:name="_Ref399323828"/>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71"/>
    </w:p>
    <w:tbl>
      <w:tblPr>
        <w:tblW w:w="7780" w:type="dxa"/>
        <w:tblInd w:w="55" w:type="dxa"/>
        <w:tblCellMar>
          <w:left w:w="70" w:type="dxa"/>
          <w:right w:w="70" w:type="dxa"/>
        </w:tblCellMar>
        <w:tblLook w:val="04A0" w:firstRow="1" w:lastRow="0" w:firstColumn="1" w:lastColumn="0" w:noHBand="0" w:noVBand="1"/>
      </w:tblPr>
      <w:tblGrid>
        <w:gridCol w:w="3820"/>
        <w:gridCol w:w="1212"/>
        <w:gridCol w:w="1320"/>
        <w:gridCol w:w="1320"/>
        <w:gridCol w:w="185"/>
      </w:tblGrid>
      <w:tr w:rsidR="003174A7" w:rsidRPr="007C1C84" w14:paraId="5BE8F8F1" w14:textId="77777777" w:rsidTr="00F22AFC">
        <w:trPr>
          <w:trHeight w:val="270"/>
        </w:trPr>
        <w:tc>
          <w:tcPr>
            <w:tcW w:w="3820" w:type="dxa"/>
            <w:tcBorders>
              <w:top w:val="double" w:sz="4" w:space="0" w:color="auto"/>
              <w:left w:val="nil"/>
              <w:right w:val="nil"/>
            </w:tcBorders>
            <w:shd w:val="clear" w:color="auto" w:fill="auto"/>
            <w:noWrap/>
            <w:vAlign w:val="bottom"/>
            <w:hideMark/>
          </w:tcPr>
          <w:p w14:paraId="13F79210" w14:textId="77777777" w:rsidR="003174A7" w:rsidRPr="007C1C84" w:rsidRDefault="003174A7"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2640" w:type="dxa"/>
            <w:gridSpan w:val="2"/>
            <w:tcBorders>
              <w:top w:val="double" w:sz="4" w:space="0" w:color="auto"/>
              <w:left w:val="nil"/>
              <w:right w:val="nil"/>
            </w:tcBorders>
          </w:tcPr>
          <w:p w14:paraId="1BAB1D26" w14:textId="631F7D04" w:rsidR="003174A7" w:rsidRPr="007C1C84" w:rsidRDefault="003174A7" w:rsidP="00F22AFC">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gridSpan w:val="2"/>
            <w:vMerge w:val="restart"/>
            <w:tcBorders>
              <w:top w:val="double" w:sz="4" w:space="0" w:color="auto"/>
              <w:left w:val="nil"/>
              <w:right w:val="nil"/>
            </w:tcBorders>
            <w:shd w:val="clear" w:color="auto" w:fill="auto"/>
            <w:noWrap/>
            <w:vAlign w:val="center"/>
            <w:hideMark/>
          </w:tcPr>
          <w:p w14:paraId="0E89EA2A" w14:textId="77777777" w:rsidR="003174A7" w:rsidRPr="007C1C84" w:rsidRDefault="003174A7" w:rsidP="003174A7">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3174A7" w:rsidRPr="007C1C84" w14:paraId="46742A4A" w14:textId="77777777" w:rsidTr="006C6C8D">
        <w:trPr>
          <w:trHeight w:val="525"/>
        </w:trPr>
        <w:tc>
          <w:tcPr>
            <w:tcW w:w="3820" w:type="dxa"/>
            <w:tcBorders>
              <w:top w:val="nil"/>
              <w:left w:val="nil"/>
              <w:bottom w:val="single" w:sz="4" w:space="0" w:color="auto"/>
              <w:right w:val="nil"/>
            </w:tcBorders>
            <w:shd w:val="clear" w:color="auto" w:fill="auto"/>
            <w:vAlign w:val="center"/>
          </w:tcPr>
          <w:p w14:paraId="2F1F5911" w14:textId="77777777" w:rsidR="003174A7" w:rsidRPr="00763E00" w:rsidRDefault="003174A7" w:rsidP="00070C65">
            <w:pPr>
              <w:spacing w:line="240" w:lineRule="auto"/>
              <w:rPr>
                <w:rFonts w:eastAsia="Times New Roman"/>
                <w:color w:val="000000"/>
                <w:szCs w:val="19"/>
                <w:lang w:val="en-US" w:eastAsia="de-CH"/>
              </w:rPr>
            </w:pPr>
          </w:p>
        </w:tc>
        <w:tc>
          <w:tcPr>
            <w:tcW w:w="1320" w:type="dxa"/>
            <w:tcBorders>
              <w:top w:val="nil"/>
              <w:left w:val="nil"/>
              <w:bottom w:val="single" w:sz="4" w:space="0" w:color="auto"/>
              <w:right w:val="nil"/>
            </w:tcBorders>
          </w:tcPr>
          <w:p w14:paraId="60A8A044" w14:textId="11D4945F" w:rsidR="003174A7" w:rsidRPr="00763E00" w:rsidRDefault="003174A7" w:rsidP="003174A7">
            <w:pPr>
              <w:spacing w:line="240" w:lineRule="auto"/>
              <w:jc w:val="center"/>
              <w:rPr>
                <w:rFonts w:eastAsia="Times New Roman"/>
                <w:color w:val="000000"/>
                <w:szCs w:val="19"/>
                <w:lang w:val="en-US" w:eastAsia="de-CH"/>
              </w:rPr>
            </w:pPr>
            <w:r>
              <w:rPr>
                <w:rFonts w:eastAsia="Times New Roman"/>
                <w:color w:val="000000"/>
                <w:szCs w:val="19"/>
                <w:lang w:val="en-US" w:eastAsia="de-CH"/>
              </w:rPr>
              <w:t>Aggregated statistics</w:t>
            </w:r>
          </w:p>
        </w:tc>
        <w:tc>
          <w:tcPr>
            <w:tcW w:w="1320" w:type="dxa"/>
            <w:tcBorders>
              <w:top w:val="nil"/>
              <w:left w:val="nil"/>
              <w:bottom w:val="single" w:sz="4" w:space="0" w:color="auto"/>
              <w:right w:val="nil"/>
            </w:tcBorders>
            <w:shd w:val="clear" w:color="auto" w:fill="auto"/>
            <w:noWrap/>
            <w:vAlign w:val="center"/>
          </w:tcPr>
          <w:p w14:paraId="4019284B" w14:textId="3381C8B9" w:rsidR="003174A7" w:rsidRPr="00763E00" w:rsidRDefault="003174A7" w:rsidP="000F66A6">
            <w:pPr>
              <w:spacing w:line="240" w:lineRule="auto"/>
              <w:jc w:val="center"/>
              <w:rPr>
                <w:rFonts w:eastAsia="Times New Roman"/>
                <w:color w:val="000000"/>
                <w:szCs w:val="19"/>
                <w:lang w:val="en-US" w:eastAsia="de-CH"/>
              </w:rPr>
            </w:pPr>
            <w:r>
              <w:rPr>
                <w:rFonts w:eastAsia="Times New Roman"/>
                <w:color w:val="000000"/>
                <w:szCs w:val="19"/>
                <w:lang w:val="en-US" w:eastAsia="de-CH"/>
              </w:rPr>
              <w:t>Micro data</w:t>
            </w:r>
          </w:p>
        </w:tc>
        <w:tc>
          <w:tcPr>
            <w:tcW w:w="1320" w:type="dxa"/>
            <w:gridSpan w:val="2"/>
            <w:vMerge/>
            <w:tcBorders>
              <w:left w:val="nil"/>
              <w:bottom w:val="single" w:sz="4" w:space="0" w:color="auto"/>
              <w:right w:val="nil"/>
            </w:tcBorders>
            <w:shd w:val="clear" w:color="auto" w:fill="auto"/>
            <w:noWrap/>
            <w:vAlign w:val="center"/>
          </w:tcPr>
          <w:p w14:paraId="202BAC0D" w14:textId="77777777" w:rsidR="003174A7" w:rsidRPr="00763E00" w:rsidRDefault="003174A7" w:rsidP="000F66A6">
            <w:pPr>
              <w:spacing w:line="240" w:lineRule="auto"/>
              <w:jc w:val="center"/>
              <w:rPr>
                <w:rFonts w:eastAsia="Times New Roman"/>
                <w:color w:val="000000"/>
                <w:szCs w:val="19"/>
                <w:lang w:val="en-US" w:eastAsia="de-CH"/>
              </w:rPr>
            </w:pPr>
          </w:p>
        </w:tc>
      </w:tr>
      <w:tr w:rsidR="003174A7" w:rsidRPr="007C1C84" w14:paraId="4D020DCE" w14:textId="77777777" w:rsidTr="00F22AFC">
        <w:trPr>
          <w:trHeight w:val="525"/>
        </w:trPr>
        <w:tc>
          <w:tcPr>
            <w:tcW w:w="3820"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320" w:type="dxa"/>
            <w:tcBorders>
              <w:top w:val="single" w:sz="4" w:space="0" w:color="auto"/>
              <w:left w:val="nil"/>
              <w:bottom w:val="nil"/>
              <w:right w:val="nil"/>
            </w:tcBorders>
            <w:vAlign w:val="center"/>
          </w:tcPr>
          <w:p w14:paraId="5A77047F" w14:textId="5CF757EC"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 driven</w:t>
            </w:r>
          </w:p>
        </w:tc>
        <w:tc>
          <w:tcPr>
            <w:tcW w:w="1320" w:type="dxa"/>
            <w:tcBorders>
              <w:top w:val="single" w:sz="4" w:space="0" w:color="auto"/>
              <w:left w:val="nil"/>
              <w:bottom w:val="nil"/>
              <w:right w:val="nil"/>
            </w:tcBorders>
            <w:shd w:val="clear" w:color="auto" w:fill="auto"/>
            <w:noWrap/>
            <w:vAlign w:val="center"/>
            <w:hideMark/>
          </w:tcPr>
          <w:p w14:paraId="70F9E7DA" w14:textId="6C88C6A2" w:rsidR="003174A7" w:rsidRPr="00763E00" w:rsidRDefault="00D5668A"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Partly </w:t>
            </w:r>
            <w:r w:rsidR="003174A7" w:rsidRPr="00763E00">
              <w:rPr>
                <w:rFonts w:eastAsia="Times New Roman"/>
                <w:color w:val="000000"/>
                <w:szCs w:val="19"/>
                <w:lang w:val="en-US" w:eastAsia="de-CH"/>
              </w:rPr>
              <w:t>data-driven</w:t>
            </w:r>
          </w:p>
        </w:tc>
        <w:tc>
          <w:tcPr>
            <w:tcW w:w="1320" w:type="dxa"/>
            <w:gridSpan w:val="2"/>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F22AFC">
        <w:trPr>
          <w:trHeight w:val="525"/>
        </w:trPr>
        <w:tc>
          <w:tcPr>
            <w:tcW w:w="3820"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320" w:type="dxa"/>
            <w:gridSpan w:val="2"/>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F22AFC">
        <w:trPr>
          <w:trHeight w:val="525"/>
        </w:trPr>
        <w:tc>
          <w:tcPr>
            <w:tcW w:w="3820"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gridSpan w:val="2"/>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F22AFC">
        <w:trPr>
          <w:trHeight w:val="525"/>
        </w:trPr>
        <w:tc>
          <w:tcPr>
            <w:tcW w:w="3820"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vAlign w:val="center"/>
          </w:tcPr>
          <w:p w14:paraId="629999B5" w14:textId="214AA8D2"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320" w:type="dxa"/>
            <w:gridSpan w:val="2"/>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F22AFC">
        <w:trPr>
          <w:gridAfter w:val="1"/>
          <w:wAfter w:w="458" w:type="dxa"/>
          <w:trHeight w:val="525"/>
        </w:trPr>
        <w:tc>
          <w:tcPr>
            <w:tcW w:w="3820" w:type="dxa"/>
            <w:tcBorders>
              <w:top w:val="nil"/>
              <w:left w:val="nil"/>
              <w:bottom w:val="double" w:sz="6" w:space="0" w:color="auto"/>
              <w:right w:val="nil"/>
            </w:tcBorders>
            <w:shd w:val="clear" w:color="auto" w:fill="auto"/>
            <w:vAlign w:val="center"/>
            <w:hideMark/>
          </w:tcPr>
          <w:p w14:paraId="2BAD6B94" w14:textId="64923A60"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vAlign w:val="center"/>
          </w:tcPr>
          <w:p w14:paraId="61AFA206" w14:textId="58D66617" w:rsidR="003174A7" w:rsidRPr="00763E00" w:rsidRDefault="00F52BB6"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long</w:t>
            </w:r>
          </w:p>
        </w:tc>
        <w:tc>
          <w:tcPr>
            <w:tcW w:w="1320" w:type="dxa"/>
            <w:tcBorders>
              <w:top w:val="nil"/>
              <w:left w:val="nil"/>
              <w:bottom w:val="double" w:sz="6" w:space="0" w:color="auto"/>
              <w:right w:val="nil"/>
            </w:tcBorders>
            <w:shd w:val="clear" w:color="auto" w:fill="auto"/>
            <w:noWrap/>
            <w:vAlign w:val="center"/>
            <w:hideMark/>
          </w:tcPr>
          <w:p w14:paraId="3704CCE8" w14:textId="41816D1E" w:rsidR="003174A7" w:rsidRPr="00763E00" w:rsidRDefault="00F52BB6"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320" w:type="dxa"/>
            <w:tcBorders>
              <w:top w:val="nil"/>
              <w:left w:val="nil"/>
              <w:bottom w:val="double" w:sz="6" w:space="0" w:color="auto"/>
              <w:right w:val="nil"/>
            </w:tcBorders>
            <w:shd w:val="clear" w:color="auto" w:fill="auto"/>
            <w:noWrap/>
            <w:vAlign w:val="center"/>
            <w:hideMark/>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4465D7AD"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ins w:id="72" w:author="Hümbelin Oliver" w:date="2015-04-10T17:16:00Z">
        <w:r w:rsidR="00D5668A">
          <w:rPr>
            <w:rFonts w:ascii="Lucida Sans" w:hAnsi="Lucida Sans"/>
            <w:sz w:val="19"/>
            <w:szCs w:val="19"/>
            <w:lang w:val="en-US"/>
          </w:rPr>
          <w:t>often eas</w:t>
        </w:r>
      </w:ins>
      <w:ins w:id="73" w:author="rudi" w:date="2015-04-13T00:27:00Z">
        <w:r w:rsidR="006D7D09">
          <w:rPr>
            <w:rFonts w:ascii="Lucida Sans" w:hAnsi="Lucida Sans"/>
            <w:sz w:val="19"/>
            <w:szCs w:val="19"/>
            <w:lang w:val="en-US"/>
          </w:rPr>
          <w:t>il</w:t>
        </w:r>
      </w:ins>
      <w:ins w:id="74" w:author="Hümbelin Oliver" w:date="2015-04-10T17:16:00Z">
        <w:r w:rsidR="00D5668A">
          <w:rPr>
            <w:rFonts w:ascii="Lucida Sans" w:hAnsi="Lucida Sans"/>
            <w:sz w:val="19"/>
            <w:szCs w:val="19"/>
            <w:lang w:val="en-US"/>
          </w:rPr>
          <w:t>y</w:t>
        </w:r>
        <w:r w:rsidR="00D5668A" w:rsidRPr="00B14648">
          <w:rPr>
            <w:rFonts w:ascii="Lucida Sans" w:hAnsi="Lucida Sans"/>
            <w:sz w:val="19"/>
            <w:szCs w:val="19"/>
            <w:lang w:val="en-US"/>
          </w:rPr>
          <w:t xml:space="preserve"> </w:t>
        </w:r>
      </w:ins>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w:t>
      </w:r>
      <w:commentRangeStart w:id="75"/>
      <w:r w:rsidR="00D5668A">
        <w:rPr>
          <w:rFonts w:ascii="Lucida Sans" w:hAnsi="Lucida Sans"/>
          <w:sz w:val="19"/>
          <w:szCs w:val="19"/>
          <w:lang w:val="en-US"/>
        </w:rPr>
        <w:t xml:space="preserve">micro </w:t>
      </w:r>
      <w:commentRangeEnd w:id="75"/>
      <w:r w:rsidR="006D7D09">
        <w:rPr>
          <w:rStyle w:val="Kommentarzeichen"/>
          <w:rFonts w:ascii="Lucida Sans" w:eastAsia="Lucida Sans" w:hAnsi="Lucida Sans"/>
          <w:lang w:eastAsia="en-US"/>
        </w:rPr>
        <w:commentReference w:id="75"/>
      </w:r>
      <w:r w:rsidR="00D5668A">
        <w:rPr>
          <w:rFonts w:ascii="Lucida Sans" w:hAnsi="Lucida Sans"/>
          <w:sz w:val="19"/>
          <w:szCs w:val="19"/>
          <w:lang w:val="en-US"/>
        </w:rPr>
        <w:t>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ins w:id="76" w:author="rudi" w:date="2015-04-13T00:31:00Z">
        <w:r w:rsidR="009B0176">
          <w:rPr>
            <w:rFonts w:ascii="Lucida Sans" w:hAnsi="Lucida Sans"/>
            <w:sz w:val="19"/>
            <w:szCs w:val="19"/>
            <w:lang w:val="en-US"/>
          </w:rPr>
          <w:t xml:space="preserve">individual tax data contains </w:t>
        </w:r>
      </w:ins>
      <w:ins w:id="77" w:author="Hümbelin Oliver" w:date="2015-04-10T17:24:00Z">
        <w:del w:id="78" w:author="rudi" w:date="2015-04-13T00:30:00Z">
          <w:r w:rsidR="00D5668A" w:rsidDel="006D7D09">
            <w:rPr>
              <w:rFonts w:ascii="Lucida Sans" w:hAnsi="Lucida Sans"/>
              <w:sz w:val="19"/>
              <w:szCs w:val="19"/>
              <w:lang w:val="en-US"/>
            </w:rPr>
            <w:delText xml:space="preserve">pre-taxing </w:delText>
          </w:r>
        </w:del>
        <w:r w:rsidR="007864B9">
          <w:rPr>
            <w:rFonts w:ascii="Lucida Sans" w:hAnsi="Lucida Sans"/>
            <w:sz w:val="19"/>
            <w:szCs w:val="19"/>
            <w:lang w:val="en-US"/>
          </w:rPr>
          <w:t>information</w:t>
        </w:r>
        <w:del w:id="79" w:author="rudi" w:date="2015-04-13T00:30:00Z">
          <w:r w:rsidR="007864B9" w:rsidDel="006D7D09">
            <w:rPr>
              <w:rFonts w:ascii="Lucida Sans" w:hAnsi="Lucida Sans"/>
              <w:sz w:val="19"/>
              <w:szCs w:val="19"/>
              <w:lang w:val="en-US"/>
            </w:rPr>
            <w:delText>’s</w:delText>
          </w:r>
        </w:del>
      </w:ins>
      <w:ins w:id="80" w:author="rudi" w:date="2015-04-13T00:30:00Z">
        <w:r w:rsidR="006D7D09">
          <w:rPr>
            <w:rFonts w:ascii="Lucida Sans" w:hAnsi="Lucida Sans"/>
            <w:sz w:val="19"/>
            <w:szCs w:val="19"/>
            <w:lang w:val="en-US"/>
          </w:rPr>
          <w:t xml:space="preserve"> on pre-tax income</w:t>
        </w:r>
      </w:ins>
      <w:ins w:id="81" w:author="Hümbelin Oliver" w:date="2015-04-10T17:24:00Z">
        <w:r w:rsidR="00D5668A">
          <w:rPr>
            <w:rFonts w:ascii="Lucida Sans" w:hAnsi="Lucida Sans"/>
            <w:sz w:val="19"/>
            <w:szCs w:val="19"/>
            <w:lang w:val="en-US"/>
          </w:rPr>
          <w:t xml:space="preserve"> </w:t>
        </w:r>
      </w:ins>
      <w:ins w:id="82" w:author="Hümbelin Oliver" w:date="2015-04-10T17:26:00Z">
        <w:del w:id="83" w:author="rudi" w:date="2015-04-13T00:32:00Z">
          <w:r w:rsidR="007864B9" w:rsidDel="009B0176">
            <w:rPr>
              <w:rFonts w:ascii="Lucida Sans" w:hAnsi="Lucida Sans"/>
              <w:sz w:val="19"/>
              <w:szCs w:val="19"/>
              <w:lang w:val="en-US"/>
            </w:rPr>
            <w:delText xml:space="preserve">exist </w:delText>
          </w:r>
        </w:del>
        <w:r w:rsidR="007864B9">
          <w:rPr>
            <w:rFonts w:ascii="Lucida Sans" w:hAnsi="Lucida Sans"/>
            <w:sz w:val="19"/>
            <w:szCs w:val="19"/>
            <w:lang w:val="en-US"/>
          </w:rPr>
          <w:t>(before deductions)</w:t>
        </w:r>
      </w:ins>
      <w:ins w:id="84" w:author="Hümbelin Oliver" w:date="2015-04-10T17:28:00Z">
        <w:r w:rsidR="007864B9">
          <w:rPr>
            <w:rFonts w:ascii="Lucida Sans" w:hAnsi="Lucida Sans"/>
            <w:sz w:val="19"/>
            <w:szCs w:val="19"/>
            <w:lang w:val="en-US"/>
          </w:rPr>
          <w:t xml:space="preserve"> </w:t>
        </w:r>
        <w:proofErr w:type="gramStart"/>
        <w:r w:rsidR="007864B9">
          <w:rPr>
            <w:rFonts w:ascii="Lucida Sans" w:hAnsi="Lucida Sans"/>
            <w:sz w:val="19"/>
            <w:szCs w:val="19"/>
            <w:lang w:val="en-US"/>
          </w:rPr>
          <w:t>a</w:t>
        </w:r>
        <w:proofErr w:type="gramEnd"/>
        <w:del w:id="85" w:author="rudi" w:date="2015-04-13T00:31:00Z">
          <w:r w:rsidR="007864B9" w:rsidDel="006D7D09">
            <w:rPr>
              <w:rFonts w:ascii="Lucida Sans" w:hAnsi="Lucida Sans"/>
              <w:sz w:val="19"/>
              <w:szCs w:val="19"/>
              <w:lang w:val="en-US"/>
            </w:rPr>
            <w:delText>nd the</w:delText>
          </w:r>
        </w:del>
      </w:ins>
      <w:ins w:id="86" w:author="rudi" w:date="2015-04-13T00:31:00Z">
        <w:r w:rsidR="006D7D09">
          <w:rPr>
            <w:rFonts w:ascii="Lucida Sans" w:hAnsi="Lucida Sans"/>
            <w:sz w:val="19"/>
            <w:szCs w:val="19"/>
            <w:lang w:val="en-US"/>
          </w:rPr>
          <w:t>s well as</w:t>
        </w:r>
      </w:ins>
      <w:ins w:id="87" w:author="Hümbelin Oliver" w:date="2015-04-10T17:28:00Z">
        <w:r w:rsidR="007864B9">
          <w:rPr>
            <w:rFonts w:ascii="Lucida Sans" w:hAnsi="Lucida Sans"/>
            <w:sz w:val="19"/>
            <w:szCs w:val="19"/>
            <w:lang w:val="en-US"/>
          </w:rPr>
          <w:t xml:space="preserve"> most important</w:t>
        </w:r>
      </w:ins>
      <w:ins w:id="88" w:author="Hümbelin Oliver" w:date="2015-04-10T17:25:00Z">
        <w:r w:rsidR="007864B9">
          <w:rPr>
            <w:rFonts w:ascii="Lucida Sans" w:hAnsi="Lucida Sans"/>
            <w:sz w:val="19"/>
            <w:szCs w:val="19"/>
            <w:lang w:val="en-US"/>
          </w:rPr>
          <w:t xml:space="preserve"> </w:t>
        </w:r>
      </w:ins>
      <w:ins w:id="89" w:author="Hümbelin Oliver" w:date="2015-04-10T17:28:00Z">
        <w:r w:rsidR="007864B9">
          <w:rPr>
            <w:rFonts w:ascii="Lucida Sans" w:hAnsi="Lucida Sans"/>
            <w:sz w:val="19"/>
            <w:szCs w:val="19"/>
            <w:lang w:val="en-US"/>
          </w:rPr>
          <w:t>e</w:t>
        </w:r>
      </w:ins>
      <w:ins w:id="90" w:author="Hümbelin Oliver" w:date="2015-04-10T17:27:00Z">
        <w:r w:rsidR="007864B9">
          <w:rPr>
            <w:rFonts w:ascii="Lucida Sans" w:hAnsi="Lucida Sans"/>
            <w:sz w:val="19"/>
            <w:szCs w:val="19"/>
            <w:lang w:val="en-US"/>
          </w:rPr>
          <w:t xml:space="preserve">xpenditures </w:t>
        </w:r>
      </w:ins>
      <w:ins w:id="91" w:author="Hümbelin Oliver" w:date="2015-04-10T17:28:00Z">
        <w:r w:rsidR="007864B9">
          <w:rPr>
            <w:rFonts w:ascii="Lucida Sans" w:hAnsi="Lucida Sans"/>
            <w:sz w:val="19"/>
            <w:szCs w:val="19"/>
            <w:lang w:val="en-US"/>
          </w:rPr>
          <w:t>like taxes</w:t>
        </w:r>
      </w:ins>
      <w:ins w:id="92" w:author="rudi" w:date="2015-04-13T00:32:00Z">
        <w:r w:rsidR="009B0176">
          <w:rPr>
            <w:rFonts w:ascii="Lucida Sans" w:hAnsi="Lucida Sans"/>
            <w:sz w:val="19"/>
            <w:szCs w:val="19"/>
            <w:lang w:val="en-US"/>
          </w:rPr>
          <w:t>.</w:t>
        </w:r>
      </w:ins>
      <w:ins w:id="93" w:author="Hümbelin Oliver" w:date="2015-04-10T17:28:00Z">
        <w:del w:id="94" w:author="rudi" w:date="2015-04-13T00:32:00Z">
          <w:r w:rsidR="007864B9" w:rsidDel="009B0176">
            <w:rPr>
              <w:rFonts w:ascii="Lucida Sans" w:hAnsi="Lucida Sans"/>
              <w:sz w:val="19"/>
              <w:szCs w:val="19"/>
              <w:lang w:val="en-US"/>
            </w:rPr>
            <w:delText xml:space="preserve"> </w:delText>
          </w:r>
        </w:del>
      </w:ins>
      <w:ins w:id="95" w:author="Hümbelin Oliver" w:date="2015-04-10T17:27:00Z">
        <w:del w:id="96" w:author="rudi" w:date="2015-04-13T00:32:00Z">
          <w:r w:rsidR="007864B9" w:rsidDel="009B0176">
            <w:rPr>
              <w:rFonts w:ascii="Lucida Sans" w:hAnsi="Lucida Sans"/>
              <w:sz w:val="19"/>
              <w:szCs w:val="19"/>
              <w:lang w:val="en-US"/>
            </w:rPr>
            <w:delText>are present,</w:delText>
          </w:r>
        </w:del>
        <w:r w:rsidR="007864B9">
          <w:rPr>
            <w:rFonts w:ascii="Lucida Sans" w:hAnsi="Lucida Sans"/>
            <w:sz w:val="19"/>
            <w:szCs w:val="19"/>
            <w:lang w:val="en-US"/>
          </w:rPr>
          <w:t xml:space="preserve"> </w:t>
        </w:r>
      </w:ins>
      <w:ins w:id="97" w:author="Hümbelin Oliver" w:date="2015-04-10T17:28:00Z">
        <w:del w:id="98" w:author="rudi" w:date="2015-04-13T00:32:00Z">
          <w:r w:rsidR="007864B9" w:rsidDel="009B0176">
            <w:rPr>
              <w:rFonts w:ascii="Lucida Sans" w:hAnsi="Lucida Sans"/>
              <w:sz w:val="19"/>
              <w:szCs w:val="19"/>
              <w:lang w:val="en-US"/>
            </w:rPr>
            <w:delText>while d</w:delText>
          </w:r>
        </w:del>
      </w:ins>
      <w:ins w:id="99" w:author="rudi" w:date="2015-04-13T00:32:00Z">
        <w:r w:rsidR="009B0176">
          <w:rPr>
            <w:rFonts w:ascii="Lucida Sans" w:hAnsi="Lucida Sans"/>
            <w:sz w:val="19"/>
            <w:szCs w:val="19"/>
            <w:lang w:val="en-US"/>
          </w:rPr>
          <w:t>However, d</w:t>
        </w:r>
      </w:ins>
      <w:ins w:id="100" w:author="Hümbelin Oliver" w:date="2015-04-10T17:28:00Z">
        <w:r w:rsidR="007864B9">
          <w:rPr>
            <w:rFonts w:ascii="Lucida Sans" w:hAnsi="Lucida Sans"/>
            <w:sz w:val="19"/>
            <w:szCs w:val="19"/>
            <w:lang w:val="en-US"/>
          </w:rPr>
          <w:t>etailed information</w:t>
        </w:r>
        <w:del w:id="101" w:author="rudi" w:date="2015-04-13T00:32:00Z">
          <w:r w:rsidR="007864B9" w:rsidDel="009B0176">
            <w:rPr>
              <w:rFonts w:ascii="Lucida Sans" w:hAnsi="Lucida Sans"/>
              <w:sz w:val="19"/>
              <w:szCs w:val="19"/>
              <w:lang w:val="en-US"/>
            </w:rPr>
            <w:delText>s</w:delText>
          </w:r>
        </w:del>
        <w:r w:rsidR="007864B9">
          <w:rPr>
            <w:rFonts w:ascii="Lucida Sans" w:hAnsi="Lucida Sans"/>
            <w:sz w:val="19"/>
            <w:szCs w:val="19"/>
            <w:lang w:val="en-US"/>
          </w:rPr>
          <w:t xml:space="preserve"> on consumptions is still missing</w:t>
        </w:r>
      </w:ins>
      <w:ins w:id="102" w:author="Hümbelin Oliver" w:date="2015-04-10T17:27:00Z">
        <w:r w:rsidR="007864B9">
          <w:rPr>
            <w:rFonts w:ascii="Lucida Sans" w:hAnsi="Lucida Sans"/>
            <w:sz w:val="19"/>
            <w:szCs w:val="19"/>
            <w:lang w:val="en-US"/>
          </w:rPr>
          <w:t>.</w:t>
        </w:r>
      </w:ins>
      <w:ins w:id="103" w:author="Hümbelin Oliver" w:date="2015-04-10T17:29:00Z">
        <w:r w:rsidR="007864B9">
          <w:rPr>
            <w:rFonts w:ascii="Lucida Sans" w:hAnsi="Lucida Sans"/>
            <w:sz w:val="19"/>
            <w:szCs w:val="19"/>
            <w:lang w:val="en-US"/>
          </w:rPr>
          <w:t xml:space="preserve"> </w:t>
        </w:r>
      </w:ins>
      <w:del w:id="104" w:author="Hümbelin Oliver" w:date="2015-04-10T17:29:00Z">
        <w:r w:rsidRPr="00B14648" w:rsidDel="007864B9">
          <w:rPr>
            <w:rFonts w:ascii="Lucida Sans" w:hAnsi="Lucida Sans"/>
            <w:sz w:val="19"/>
            <w:szCs w:val="19"/>
            <w:lang w:val="en-US"/>
          </w:rPr>
          <w:delText xml:space="preserve"> Concerning </w:delText>
        </w:r>
      </w:del>
      <w:r w:rsidR="007864B9">
        <w:rPr>
          <w:rFonts w:ascii="Lucida Sans" w:hAnsi="Lucida Sans"/>
          <w:sz w:val="19"/>
          <w:szCs w:val="19"/>
          <w:lang w:val="en-US"/>
        </w:rPr>
        <w:t>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649FF6CC"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ins w:id="105" w:author="rudi" w:date="2015-04-13T00:33:00Z">
        <w:r w:rsidR="009B0176">
          <w:rPr>
            <w:rFonts w:ascii="Lucida Sans" w:hAnsi="Lucida Sans"/>
            <w:sz w:val="19"/>
            <w:szCs w:val="19"/>
            <w:lang w:val="en-US"/>
          </w:rPr>
          <w:t xml:space="preserve"> - </w:t>
        </w:r>
      </w:ins>
      <w:ins w:id="106" w:author="Hümbelin Oliver" w:date="2015-04-10T17:30:00Z">
        <w:del w:id="107" w:author="rudi" w:date="2015-04-13T00:33:00Z">
          <w:r w:rsidR="007864B9" w:rsidDel="009B0176">
            <w:rPr>
              <w:rFonts w:ascii="Lucida Sans" w:hAnsi="Lucida Sans"/>
              <w:sz w:val="19"/>
              <w:szCs w:val="19"/>
              <w:lang w:val="en-US"/>
            </w:rPr>
            <w:delText>,</w:delText>
          </w:r>
        </w:del>
      </w:ins>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6E5ED42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108" w:author="Hümbelin Oliver" w:date="2015-04-10T17:32:00Z">
        <w:r w:rsidR="007864B9">
          <w:rPr>
            <w:rFonts w:ascii="Lucida Sans" w:hAnsi="Lucida Sans"/>
            <w:sz w:val="19"/>
            <w:szCs w:val="19"/>
            <w:lang w:val="en-US"/>
          </w:rPr>
          <w:t xml:space="preserve"> Sometimes micro tax data can be enriched with a</w:t>
        </w:r>
        <w:del w:id="109" w:author="rudi" w:date="2015-04-13T00:34:00Z">
          <w:r w:rsidR="007864B9" w:rsidDel="009B0176">
            <w:rPr>
              <w:rFonts w:ascii="Lucida Sans" w:hAnsi="Lucida Sans"/>
              <w:sz w:val="19"/>
              <w:szCs w:val="19"/>
              <w:lang w:val="en-US"/>
            </w:rPr>
            <w:delText>n</w:delText>
          </w:r>
        </w:del>
        <w:r w:rsidR="007864B9">
          <w:rPr>
            <w:rFonts w:ascii="Lucida Sans" w:hAnsi="Lucida Sans"/>
            <w:sz w:val="19"/>
            <w:szCs w:val="19"/>
            <w:lang w:val="en-US"/>
          </w:rPr>
          <w:t xml:space="preserve"> household id based on housing codes.</w:t>
        </w:r>
      </w:ins>
      <w:ins w:id="110" w:author="rudi" w:date="2015-04-13T00:34:00Z">
        <w:r w:rsidR="009B0176">
          <w:rPr>
            <w:rFonts w:ascii="Lucida Sans" w:hAnsi="Lucida Sans"/>
            <w:sz w:val="19"/>
            <w:szCs w:val="19"/>
            <w:lang w:val="en-US"/>
          </w:rPr>
          <w:t xml:space="preserve"> </w:t>
        </w:r>
      </w:ins>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5EAB724B" w14:textId="14C0D9A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w:t>
      </w:r>
      <w:del w:id="111" w:author="rudi" w:date="2015-04-13T00:34:00Z">
        <w:r w:rsidR="000F66A6" w:rsidRPr="000F66A6" w:rsidDel="009B0176">
          <w:rPr>
            <w:rFonts w:ascii="Lucida Sans" w:hAnsi="Lucida Sans"/>
            <w:sz w:val="19"/>
            <w:szCs w:val="19"/>
            <w:lang w:val="en-US"/>
          </w:rPr>
          <w:delText xml:space="preserve"> ,</w:delText>
        </w:r>
      </w:del>
      <w:r w:rsidR="000F66A6" w:rsidRPr="000F66A6">
        <w:rPr>
          <w:rFonts w:ascii="Lucida Sans" w:hAnsi="Lucida Sans"/>
          <w:sz w:val="19"/>
          <w:szCs w:val="19"/>
          <w:lang w:val="en-US"/>
        </w:rPr>
        <w:t xml:space="preserve">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 xml:space="preserve">a register with information on the </w:t>
      </w:r>
      <w:r w:rsidR="006F4E8F">
        <w:rPr>
          <w:rFonts w:ascii="Lucida Sans" w:hAnsi="Lucida Sans"/>
          <w:sz w:val="19"/>
          <w:szCs w:val="19"/>
          <w:lang w:val="en-US"/>
        </w:rPr>
        <w:lastRenderedPageBreak/>
        <w:t>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086BBAA3" w:rsidR="00B14648" w:rsidRPr="00B14648" w:rsidRDefault="000E654E" w:rsidP="00B14648">
      <w:pPr>
        <w:pStyle w:val="berschrift1"/>
        <w:rPr>
          <w:lang w:val="en-US"/>
        </w:rPr>
      </w:pPr>
      <w:bookmarkStart w:id="112" w:name="_Toc406505791"/>
      <w:bookmarkStart w:id="113" w:name="_Ref406677101"/>
      <w:bookmarkStart w:id="114" w:name="_Ref406686090"/>
      <w:del w:id="115" w:author="rudi" w:date="2015-04-13T00:37:00Z">
        <w:r w:rsidDel="009B0176">
          <w:rPr>
            <w:lang w:val="en-US"/>
          </w:rPr>
          <w:delText>Different trends for income inequality in Switzerland</w:delText>
        </w:r>
        <w:r w:rsidR="00A440C5" w:rsidDel="009B0176">
          <w:rPr>
            <w:lang w:val="en-US"/>
          </w:rPr>
          <w:delText xml:space="preserve"> due to methodological differences?</w:delText>
        </w:r>
      </w:del>
      <w:bookmarkEnd w:id="112"/>
      <w:bookmarkEnd w:id="113"/>
      <w:bookmarkEnd w:id="114"/>
      <w:ins w:id="116" w:author="rudi" w:date="2015-04-13T00:37:00Z">
        <w:r w:rsidR="009B0176">
          <w:rPr>
            <w:lang w:val="en-US"/>
          </w:rPr>
          <w:t>Case study: Switzerland</w:t>
        </w:r>
      </w:ins>
    </w:p>
    <w:p w14:paraId="462D907A" w14:textId="770FECB0"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ins w:id="117" w:author="rudi" w:date="2015-04-13T00:37:00Z">
        <w:r w:rsidR="009B0176">
          <w:rPr>
            <w:lang w:val="en-US"/>
          </w:rPr>
          <w:t xml:space="preserve"> an</w:t>
        </w:r>
      </w:ins>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118" w:author="Hümbelin Oliver" w:date="2015-04-10T15:49:00Z">
        <w:r w:rsidR="00B748B5" w:rsidRPr="00B748B5">
          <w:rPr>
            <w:lang w:val="en-US"/>
            <w:rPrChange w:id="119" w:author="Hümbelin Oliver" w:date="2015-04-10T15:49:00Z">
              <w:rPr>
                <w:sz w:val="24"/>
                <w:szCs w:val="24"/>
                <w:lang w:val="en-US"/>
              </w:rPr>
            </w:rPrChange>
          </w:rPr>
          <w:t>Figure 2</w:t>
        </w:r>
      </w:ins>
      <w:del w:id="120"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ins w:id="121" w:author="rudi" w:date="2015-04-13T00:39:00Z">
        <w:r w:rsidR="009B0176">
          <w:rPr>
            <w:lang w:val="en-US"/>
          </w:rPr>
          <w:t xml:space="preserve"> plus a time series we calculated on the base of federal tax data</w:t>
        </w:r>
      </w:ins>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bookmarkStart w:id="122" w:name="_GoBack"/>
      <w:ins w:id="123" w:author="Hümbelin Oliver" w:date="2015-04-10T15:49:00Z">
        <w:r w:rsidR="00B748B5" w:rsidRPr="00B748B5">
          <w:rPr>
            <w:lang w:val="en-US"/>
            <w:rPrChange w:id="124" w:author="Hümbelin Oliver" w:date="2015-04-10T15:49:00Z">
              <w:rPr>
                <w:sz w:val="24"/>
                <w:szCs w:val="24"/>
                <w:lang w:val="en-US"/>
              </w:rPr>
            </w:rPrChange>
          </w:rPr>
          <w:t>Figure 2</w:t>
        </w:r>
      </w:ins>
      <w:bookmarkEnd w:id="122"/>
      <w:del w:id="125"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 xml:space="preserve">2004). </w:t>
      </w:r>
      <w:del w:id="126" w:author="rudi" w:date="2015-04-13T00:40:00Z">
        <w:r w:rsidR="00B14648" w:rsidRPr="00B14648" w:rsidDel="009B0176">
          <w:rPr>
            <w:lang w:val="en-US"/>
          </w:rPr>
          <w:delText>All in all</w:delText>
        </w:r>
      </w:del>
      <w:ins w:id="127" w:author="rudi" w:date="2015-04-13T00:40:00Z">
        <w:r w:rsidR="009B0176">
          <w:rPr>
            <w:lang w:val="en-US"/>
          </w:rPr>
          <w:t>Amongst the official data</w:t>
        </w:r>
      </w:ins>
      <w:r w:rsidR="00B14648" w:rsidRPr="00B14648">
        <w:rPr>
          <w:lang w:val="en-US"/>
        </w:rPr>
        <w:t xml:space="preserve">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B14648" w:rsidRPr="00B14648">
        <w:rPr>
          <w:lang w:val="en-US"/>
        </w:rPr>
        <w:t xml:space="preserve">the Swiss Household Panel (2000-2009). </w:t>
      </w:r>
      <w:ins w:id="128" w:author="rudi" w:date="2015-04-13T00:40:00Z">
        <w:r w:rsidR="009B0176">
          <w:rPr>
            <w:lang w:val="en-US"/>
          </w:rPr>
          <w:t>The time series we constructed from federal tax data however suggests a slight increase in inequality</w:t>
        </w:r>
      </w:ins>
      <w:ins w:id="129" w:author="rudi" w:date="2015-04-13T00:41:00Z">
        <w:r w:rsidR="009B0176">
          <w:rPr>
            <w:lang w:val="en-US"/>
          </w:rPr>
          <w:t xml:space="preserve"> in recent years. </w:t>
        </w:r>
      </w:ins>
    </w:p>
    <w:p w14:paraId="5D0C7CF3" w14:textId="77777777" w:rsidR="00B14648" w:rsidRPr="00B14648" w:rsidRDefault="00B14648" w:rsidP="00B14648">
      <w:pPr>
        <w:rPr>
          <w:lang w:val="en-US"/>
        </w:rPr>
      </w:pPr>
    </w:p>
    <w:p w14:paraId="43224DF2" w14:textId="78C35E44" w:rsidR="00B14648" w:rsidRPr="00B14648" w:rsidRDefault="000D7C16" w:rsidP="00B14648">
      <w:pPr>
        <w:rPr>
          <w:lang w:val="en-US"/>
        </w:rPr>
      </w:pPr>
      <w:r>
        <w:rPr>
          <w:noProof/>
          <w:lang w:eastAsia="de-CH"/>
        </w:rPr>
        <w:lastRenderedPageBreak/>
        <w:drawing>
          <wp:inline distT="0" distB="0" distL="0" distR="0" wp14:anchorId="0A5FE27E" wp14:editId="79C71D2D">
            <wp:extent cx="6034087" cy="3195638"/>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del w:id="130" w:author="rudi" w:date="2015-04-13T00:47:00Z">
        <w:r w:rsidDel="00AF000C">
          <w:rPr>
            <w:noProof/>
            <w:lang w:eastAsia="de-CH"/>
          </w:rPr>
          <w:drawing>
            <wp:inline distT="0" distB="0" distL="0" distR="0" wp14:anchorId="6019ECC0" wp14:editId="7A04490A">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0E45DDA2" w14:textId="18C9365F" w:rsidR="005E7BD6" w:rsidRPr="005E7BD6" w:rsidRDefault="00616B27" w:rsidP="005E7BD6">
      <w:pPr>
        <w:pStyle w:val="Beschriftung"/>
        <w:rPr>
          <w:sz w:val="24"/>
          <w:szCs w:val="24"/>
          <w:lang w:val="en-US"/>
        </w:rPr>
      </w:pPr>
      <w:bookmarkStart w:id="131" w:name="_Ref406511415"/>
      <w:bookmarkStart w:id="132"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2</w:t>
      </w:r>
      <w:r w:rsidRPr="00616B27">
        <w:rPr>
          <w:sz w:val="24"/>
          <w:szCs w:val="24"/>
          <w:lang w:val="en-US"/>
        </w:rPr>
        <w:fldChar w:fldCharType="end"/>
      </w:r>
      <w:bookmarkEnd w:id="131"/>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132"/>
    </w:p>
    <w:p w14:paraId="3F539B9A" w14:textId="3BB8C0B1" w:rsidR="00B14648" w:rsidDel="00AF000C" w:rsidRDefault="00B14648" w:rsidP="00B14648">
      <w:pPr>
        <w:rPr>
          <w:del w:id="133" w:author="rudi" w:date="2015-04-13T00:43:00Z"/>
          <w:lang w:val="en-US"/>
        </w:rPr>
      </w:pPr>
      <w:del w:id="134" w:author="rudi" w:date="2015-04-13T00:43:00Z">
        <w:r w:rsidRPr="00B14648" w:rsidDel="00AF000C">
          <w:rPr>
            <w:lang w:val="en-US"/>
          </w:rPr>
          <w:delTex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w:delText>
        </w:r>
        <w:r w:rsidR="008D059A" w:rsidDel="00AF000C">
          <w:rPr>
            <w:lang w:val="en-US"/>
          </w:rPr>
          <w:delText>how the</w:delText>
        </w:r>
        <w:r w:rsidRPr="00B14648" w:rsidDel="00AF000C">
          <w:rPr>
            <w:lang w:val="en-US"/>
          </w:rPr>
          <w:delText xml:space="preserve"> concentration of the highest incomes (top-shares)</w:delText>
        </w:r>
        <w:r w:rsidR="008D059A" w:rsidDel="00AF000C">
          <w:rPr>
            <w:lang w:val="en-US"/>
          </w:rPr>
          <w:delText xml:space="preserve"> developed between </w:delText>
        </w:r>
        <w:r w:rsidR="00D44DAF" w:rsidDel="00AF000C">
          <w:rPr>
            <w:lang w:val="en-US"/>
          </w:rPr>
          <w:delText xml:space="preserve">1913 </w:delText>
        </w:r>
        <w:r w:rsidR="008D059A" w:rsidDel="00AF000C">
          <w:rPr>
            <w:lang w:val="en-US"/>
          </w:rPr>
          <w:delText xml:space="preserve">and </w:delText>
        </w:r>
        <w:r w:rsidR="00D44DAF" w:rsidDel="00AF000C">
          <w:rPr>
            <w:lang w:val="en-US"/>
          </w:rPr>
          <w:delText>1996</w:delText>
        </w:r>
        <w:r w:rsidRPr="00B14648" w:rsidDel="00AF000C">
          <w:rPr>
            <w:lang w:val="en-US"/>
          </w:rPr>
          <w:delText xml:space="preserve">. In contrast to most other examined countries, Switzerland did not experience a reduction in income and wealth concentration from the pre-First World War period to the decades following the </w:delText>
        </w:r>
        <w:r w:rsidR="00104646" w:rsidDel="00AF000C">
          <w:rPr>
            <w:lang w:val="en-US"/>
          </w:rPr>
          <w:delText>S</w:delText>
        </w:r>
        <w:r w:rsidRPr="00B14648" w:rsidDel="00AF000C">
          <w:rPr>
            <w:lang w:val="en-US"/>
          </w:rPr>
          <w:delText>econd World War (up to 1996). Using the same approach</w:delText>
        </w:r>
        <w:r w:rsidR="00741F1F" w:rsidDel="00AF000C">
          <w:rPr>
            <w:lang w:val="en-US"/>
          </w:rPr>
          <w:delText>,</w:delText>
        </w:r>
        <w:r w:rsidRPr="00B14648" w:rsidDel="00AF000C">
          <w:rPr>
            <w:lang w:val="en-US"/>
          </w:rPr>
          <w:delText xml:space="preserve"> Foellmi and Martínez (2013) expand the Dell et al. time series</w:delText>
        </w:r>
        <w:r w:rsidR="00741F1F" w:rsidDel="00AF000C">
          <w:rPr>
            <w:lang w:val="en-US"/>
          </w:rPr>
          <w:delText xml:space="preserve"> up</w:delText>
        </w:r>
        <w:r w:rsidRPr="00B14648" w:rsidDel="00AF000C">
          <w:rPr>
            <w:lang w:val="en-US"/>
          </w:rPr>
          <w:delText xml:space="preserve"> to 2008 </w:delText>
        </w:r>
        <w:r w:rsidR="00741F1F" w:rsidDel="00AF000C">
          <w:rPr>
            <w:lang w:val="en-US"/>
          </w:rPr>
          <w:delText>and found out</w:delText>
        </w:r>
        <w:r w:rsidR="00741F1F" w:rsidRPr="00B14648" w:rsidDel="00AF000C">
          <w:rPr>
            <w:lang w:val="en-US"/>
          </w:rPr>
          <w:delText xml:space="preserve"> </w:delText>
        </w:r>
        <w:r w:rsidRPr="00B14648" w:rsidDel="00AF000C">
          <w:rPr>
            <w:lang w:val="en-US"/>
          </w:rPr>
          <w:delText>that the share of top income</w:delText>
        </w:r>
        <w:r w:rsidR="00104646" w:rsidDel="00AF000C">
          <w:rPr>
            <w:lang w:val="en-US"/>
          </w:rPr>
          <w:delText>s</w:delText>
        </w:r>
        <w:r w:rsidRPr="00B14648" w:rsidDel="00AF000C">
          <w:rPr>
            <w:lang w:val="en-US"/>
          </w:rPr>
          <w:delText xml:space="preserve"> </w:delText>
        </w:r>
        <w:r w:rsidR="003B431B" w:rsidDel="00AF000C">
          <w:rPr>
            <w:lang w:val="en-US"/>
          </w:rPr>
          <w:delText>did</w:delText>
        </w:r>
        <w:r w:rsidR="00741F1F" w:rsidDel="00AF000C">
          <w:rPr>
            <w:lang w:val="en-US"/>
          </w:rPr>
          <w:delText xml:space="preserve"> </w:delText>
        </w:r>
        <w:r w:rsidR="008E67B1" w:rsidDel="00AF000C">
          <w:rPr>
            <w:lang w:val="en-US"/>
          </w:rPr>
          <w:delText>rise</w:delText>
        </w:r>
        <w:r w:rsidR="001119D4" w:rsidDel="00AF000C">
          <w:rPr>
            <w:lang w:val="en-US"/>
          </w:rPr>
          <w:delText>.</w:delText>
        </w:r>
        <w:r w:rsidRPr="00B14648" w:rsidDel="00AF000C">
          <w:rPr>
            <w:lang w:val="en-US"/>
          </w:rPr>
          <w:delText xml:space="preserve"> </w:delText>
        </w:r>
        <w:r w:rsidR="001119D4" w:rsidDel="00AF000C">
          <w:rPr>
            <w:lang w:val="en-US"/>
          </w:rPr>
          <w:delText>T</w:delText>
        </w:r>
        <w:r w:rsidRPr="00B14648" w:rsidDel="00AF000C">
          <w:rPr>
            <w:lang w:val="en-US"/>
          </w:rPr>
          <w:delText xml:space="preserve">he top 0.01% share even doubled in the last observed 20 years. </w:delText>
        </w:r>
        <w:r w:rsidR="00126FF4" w:rsidDel="00AF000C">
          <w:rPr>
            <w:lang w:val="en-US"/>
          </w:rPr>
          <w:delText>These result</w:delText>
        </w:r>
        <w:r w:rsidR="000421B2" w:rsidDel="00AF000C">
          <w:rPr>
            <w:lang w:val="en-US"/>
          </w:rPr>
          <w:delText>s</w:delText>
        </w:r>
        <w:r w:rsidR="00126FF4" w:rsidDel="00AF000C">
          <w:rPr>
            <w:lang w:val="en-US"/>
          </w:rPr>
          <w:delText xml:space="preserve"> from the top income studies seem to </w:delText>
        </w:r>
        <w:r w:rsidRPr="00B14648" w:rsidDel="00AF000C">
          <w:rPr>
            <w:lang w:val="en-US"/>
          </w:rPr>
          <w:delText>oppos</w:delText>
        </w:r>
        <w:r w:rsidR="001232D9" w:rsidDel="00AF000C">
          <w:rPr>
            <w:lang w:val="en-US"/>
          </w:rPr>
          <w:delText xml:space="preserve">e the </w:delText>
        </w:r>
        <w:r w:rsidR="007D7C93" w:rsidDel="00AF000C">
          <w:rPr>
            <w:lang w:val="en-US"/>
          </w:rPr>
          <w:delText>figures</w:delText>
        </w:r>
        <w:r w:rsidR="001232D9" w:rsidDel="00AF000C">
          <w:rPr>
            <w:lang w:val="en-US"/>
          </w:rPr>
          <w:delText xml:space="preserve"> of official data.</w:delText>
        </w:r>
      </w:del>
    </w:p>
    <w:p w14:paraId="0585264F" w14:textId="39C51666" w:rsidR="00B14648" w:rsidRPr="00B14648" w:rsidDel="00AF000C" w:rsidRDefault="00B14648" w:rsidP="00B14648">
      <w:pPr>
        <w:rPr>
          <w:del w:id="135" w:author="rudi" w:date="2015-04-13T00:43:00Z"/>
          <w:lang w:val="en-US"/>
        </w:rPr>
      </w:pPr>
    </w:p>
    <w:p w14:paraId="255DF811" w14:textId="2222929D" w:rsidR="00851D35" w:rsidRDefault="00B14648" w:rsidP="00B14648">
      <w:pPr>
        <w:rPr>
          <w:lang w:val="en-US"/>
        </w:rPr>
      </w:pPr>
      <w:del w:id="136" w:author="rudi" w:date="2015-04-13T00:43:00Z">
        <w:r w:rsidRPr="00B14648" w:rsidDel="00AF000C">
          <w:rPr>
            <w:lang w:val="en-US"/>
          </w:rPr>
          <w:delText xml:space="preserve">To sum it up: </w:delText>
        </w:r>
        <w:r w:rsidR="006943AC" w:rsidDel="00AF000C">
          <w:rPr>
            <w:lang w:val="en-US"/>
          </w:rPr>
          <w:delText>survey</w:delText>
        </w:r>
        <w:r w:rsidRPr="00B14648" w:rsidDel="00AF000C">
          <w:rPr>
            <w:lang w:val="en-US"/>
          </w:rPr>
          <w:delText xml:space="preserve"> studies suggest a declining trend in income inequality while top-share studies argue that the concentration of income at the to</w:delText>
        </w:r>
        <w:r w:rsidR="00126FF4" w:rsidDel="00AF000C">
          <w:rPr>
            <w:lang w:val="en-US"/>
          </w:rPr>
          <w:delText xml:space="preserve">p of the distribution is rising, suggesting that inequality indeed </w:delText>
        </w:r>
        <w:r w:rsidR="00D14D9A" w:rsidDel="00AF000C">
          <w:rPr>
            <w:lang w:val="en-US"/>
          </w:rPr>
          <w:delText xml:space="preserve">did </w:delText>
        </w:r>
        <w:r w:rsidR="00126FF4" w:rsidDel="00AF000C">
          <w:rPr>
            <w:lang w:val="en-US"/>
          </w:rPr>
          <w:delText>ris</w:delText>
        </w:r>
        <w:r w:rsidR="00D14D9A" w:rsidDel="00AF000C">
          <w:rPr>
            <w:lang w:val="en-US"/>
          </w:rPr>
          <w:delText>e</w:delText>
        </w:r>
        <w:r w:rsidR="00126FF4" w:rsidDel="00AF000C">
          <w:rPr>
            <w:lang w:val="en-US"/>
          </w:rPr>
          <w:delText xml:space="preserve">. </w:delText>
        </w:r>
      </w:del>
      <w:r w:rsidR="00860C48">
        <w:rPr>
          <w:lang w:val="en-US"/>
        </w:rPr>
        <w:t xml:space="preserve">Differences </w:t>
      </w:r>
      <w:del w:id="137" w:author="rudi" w:date="2015-04-13T00:45:00Z">
        <w:r w:rsidR="00860C48" w:rsidRPr="00B14648" w:rsidDel="00AF000C">
          <w:rPr>
            <w:lang w:val="en-US"/>
          </w:rPr>
          <w:delText xml:space="preserve">can </w:delText>
        </w:r>
      </w:del>
      <w:ins w:id="138" w:author="rudi" w:date="2015-04-13T00:45:00Z">
        <w:r w:rsidR="00AF000C">
          <w:rPr>
            <w:lang w:val="en-US"/>
          </w:rPr>
          <w:t>might</w:t>
        </w:r>
        <w:r w:rsidR="00AF000C" w:rsidRPr="00B14648">
          <w:rPr>
            <w:lang w:val="en-US"/>
          </w:rPr>
          <w:t xml:space="preserve"> </w:t>
        </w:r>
      </w:ins>
      <w:r w:rsidR="00860C48" w:rsidRPr="00B14648">
        <w:rPr>
          <w:lang w:val="en-US"/>
        </w:rPr>
        <w:t>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B748B5">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w:t>
      </w:r>
      <w:del w:id="139" w:author="rudi" w:date="2015-04-13T00:46:00Z">
        <w:r w:rsidR="00FA3485" w:rsidDel="00AF000C">
          <w:rPr>
            <w:lang w:val="en-US"/>
          </w:rPr>
          <w:delText xml:space="preserve"> not only </w:delText>
        </w:r>
        <w:r w:rsidR="00F64764" w:rsidDel="00AF000C">
          <w:rPr>
            <w:lang w:val="en-US"/>
          </w:rPr>
          <w:delText xml:space="preserve">regarding </w:delText>
        </w:r>
        <w:r w:rsidR="00FA3485" w:rsidDel="00AF000C">
          <w:rPr>
            <w:lang w:val="en-US"/>
          </w:rPr>
          <w:delText>top income shares</w:delText>
        </w:r>
      </w:del>
      <w:r w:rsidR="00FA3485">
        <w:rPr>
          <w:lang w:val="en-US"/>
        </w:rPr>
        <w:t>.</w:t>
      </w:r>
      <w:r w:rsidR="000F66A6" w:rsidRPr="00B14648">
        <w:rPr>
          <w:lang w:val="en-US"/>
        </w:rPr>
        <w:t xml:space="preserve"> </w:t>
      </w:r>
      <w:del w:id="140" w:author="rudi" w:date="2015-04-13T00:49:00Z">
        <w:r w:rsidR="004923FF" w:rsidDel="00AF000C">
          <w:rPr>
            <w:lang w:val="en-US"/>
          </w:rPr>
          <w:delText>Second, different measures of inequality h</w:delText>
        </w:r>
        <w:r w:rsidR="003B431B" w:rsidDel="00AF000C">
          <w:rPr>
            <w:lang w:val="en-US"/>
          </w:rPr>
          <w:delText>amper comparability.</w:delText>
        </w:r>
        <w:r w:rsidR="00FA3485" w:rsidDel="00AF000C">
          <w:rPr>
            <w:lang w:val="en-US"/>
          </w:rPr>
          <w:delText xml:space="preserve"> While some argue that top income shares are an appropriate proxy for overall inequality</w:delText>
        </w:r>
        <w:r w:rsidR="000E061E" w:rsidDel="00AF000C">
          <w:rPr>
            <w:lang w:val="en-US"/>
          </w:rPr>
          <w:delText>,</w:delText>
        </w:r>
        <w:r w:rsidR="00FA3485" w:rsidDel="00AF000C">
          <w:rPr>
            <w:lang w:val="en-US"/>
          </w:rPr>
          <w:delText xml:space="preserve"> others disagree. Following Leigh (2007:600) “top income shares are far from perfect as a measure of distribution of income across </w:delText>
        </w:r>
        <w:r w:rsidR="00126FF4" w:rsidDel="00AF000C">
          <w:rPr>
            <w:lang w:val="en-US"/>
          </w:rPr>
          <w:delText>society</w:delText>
        </w:r>
        <w:r w:rsidR="00FA3485" w:rsidDel="00AF000C">
          <w:rPr>
            <w:lang w:val="en-US"/>
          </w:rPr>
          <w:delText xml:space="preserve">”, although he finds a strong positive correlation with other inequality measures. </w:delText>
        </w:r>
        <w:r w:rsidR="000F66A6" w:rsidRPr="00B14648" w:rsidDel="00AF000C">
          <w:rPr>
            <w:lang w:val="en-US"/>
          </w:rPr>
          <w:delText>Third</w:delText>
        </w:r>
      </w:del>
      <w:ins w:id="141" w:author="rudi" w:date="2015-04-13T00:49:00Z">
        <w:r w:rsidR="00AF000C">
          <w:rPr>
            <w:lang w:val="en-US"/>
          </w:rPr>
          <w:t>Second</w:t>
        </w:r>
      </w:ins>
      <w:r w:rsidR="000F66A6" w:rsidRPr="00B14648">
        <w:rPr>
          <w:lang w:val="en-US"/>
        </w:rPr>
        <w:t>, different income concepts were used.</w:t>
      </w:r>
      <w:r w:rsidR="00126FF4">
        <w:rPr>
          <w:lang w:val="en-US"/>
        </w:rPr>
        <w:t xml:space="preserve"> </w:t>
      </w:r>
      <w:del w:id="142" w:author="rudi" w:date="2015-04-13T00:50:00Z">
        <w:r w:rsidR="00126FF4" w:rsidDel="00AF000C">
          <w:rPr>
            <w:lang w:val="en-US"/>
          </w:rPr>
          <w:delText>The top income studies work with</w:delText>
        </w:r>
      </w:del>
      <w:ins w:id="143" w:author="rudi" w:date="2015-04-13T00:50:00Z">
        <w:r w:rsidR="00AF000C">
          <w:rPr>
            <w:lang w:val="en-US"/>
          </w:rPr>
          <w:t>The tax data time series is based on</w:t>
        </w:r>
      </w:ins>
      <w:r w:rsidR="00126FF4">
        <w:rPr>
          <w:lang w:val="en-US"/>
        </w:rPr>
        <w:t xml:space="preserve"> taxable incomes while the surveys rely on disposable income.</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xml:space="preserve">. </w:t>
      </w:r>
      <w:del w:id="144" w:author="rudi" w:date="2015-04-13T00:50:00Z">
        <w:r w:rsidR="000F66A6" w:rsidRPr="00B14648" w:rsidDel="00AF000C">
          <w:rPr>
            <w:lang w:val="en-US"/>
          </w:rPr>
          <w:delText>Fourth</w:delText>
        </w:r>
      </w:del>
      <w:ins w:id="145" w:author="rudi" w:date="2015-04-13T00:50:00Z">
        <w:r w:rsidR="00AF000C">
          <w:rPr>
            <w:lang w:val="en-US"/>
          </w:rPr>
          <w:t>Third</w:t>
        </w:r>
      </w:ins>
      <w:r w:rsidR="000F66A6" w:rsidRPr="00B14648">
        <w:rPr>
          <w:lang w:val="en-US"/>
        </w:rPr>
        <w:t>,</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235F5C1E" w:rsidR="009C0F72" w:rsidDel="00AF000C" w:rsidRDefault="009C0F72" w:rsidP="00FD406E">
      <w:pPr>
        <w:rPr>
          <w:del w:id="146" w:author="rudi" w:date="2015-04-13T00:51:00Z"/>
          <w:lang w:val="en-US"/>
        </w:rPr>
      </w:pPr>
    </w:p>
    <w:p w14:paraId="7CBCE9CF" w14:textId="77777777" w:rsidR="00AF000C" w:rsidRDefault="00AF000C" w:rsidP="00B14648">
      <w:pPr>
        <w:rPr>
          <w:ins w:id="147" w:author="rudi" w:date="2015-04-13T00:51:00Z"/>
          <w:lang w:val="en-US"/>
        </w:rPr>
      </w:pPr>
    </w:p>
    <w:p w14:paraId="4EB36B19" w14:textId="1774F3E2" w:rsidR="00860C48" w:rsidRPr="00B92879" w:rsidDel="00AF000C" w:rsidRDefault="00C85409" w:rsidP="00154023">
      <w:pPr>
        <w:pStyle w:val="berschrift1"/>
        <w:rPr>
          <w:del w:id="148" w:author="rudi" w:date="2015-04-13T00:51:00Z"/>
          <w:lang w:val="en-US"/>
        </w:rPr>
      </w:pPr>
      <w:del w:id="149" w:author="rudi" w:date="2015-04-13T00:51:00Z">
        <w:r w:rsidDel="00AF000C">
          <w:rPr>
            <w:lang w:val="en-US"/>
          </w:rPr>
          <w:delText>Testing the stability of income inequality</w:delText>
        </w:r>
        <w:r w:rsidR="003D2183" w:rsidDel="00AF000C">
          <w:rPr>
            <w:lang w:val="en-US"/>
          </w:rPr>
          <w:delText xml:space="preserve"> measures</w:delText>
        </w:r>
        <w:r w:rsidDel="00AF000C">
          <w:rPr>
            <w:lang w:val="en-US"/>
          </w:rPr>
          <w:delText xml:space="preserve"> with tax data from Switzerland</w:delText>
        </w:r>
      </w:del>
    </w:p>
    <w:p w14:paraId="074247D4" w14:textId="77777777" w:rsidR="00196156" w:rsidRDefault="006943AC" w:rsidP="00FD406E">
      <w:pPr>
        <w:rPr>
          <w:ins w:id="150" w:author="rudi" w:date="2015-04-13T01:04:00Z"/>
          <w:lang w:val="en-US"/>
        </w:rPr>
      </w:pPr>
      <w:del w:id="151" w:author="rudi" w:date="2015-04-13T00:51:00Z">
        <w:r w:rsidDel="00AF000C">
          <w:rPr>
            <w:lang w:val="en-US"/>
          </w:rPr>
          <w:delText xml:space="preserve">As </w:delText>
        </w:r>
        <w:r w:rsidR="008E3753" w:rsidDel="00AF000C">
          <w:rPr>
            <w:lang w:val="en-US"/>
          </w:rPr>
          <w:delText>discussed above</w:delText>
        </w:r>
        <w:r w:rsidDel="00AF000C">
          <w:rPr>
            <w:lang w:val="en-US"/>
          </w:rPr>
          <w:delText xml:space="preserve">, </w:delText>
        </w:r>
        <w:r w:rsidR="008E67B1" w:rsidDel="00AF000C">
          <w:rPr>
            <w:lang w:val="en-US"/>
          </w:rPr>
          <w:delText>using different</w:delText>
        </w:r>
        <w:r w:rsidDel="00AF000C">
          <w:rPr>
            <w:lang w:val="en-US"/>
          </w:rPr>
          <w:delText xml:space="preserve"> data sources</w:delText>
        </w:r>
        <w:r w:rsidR="001F533F" w:rsidDel="00AF000C">
          <w:rPr>
            <w:lang w:val="en-US"/>
          </w:rPr>
          <w:delText xml:space="preserve"> and different concepts</w:delText>
        </w:r>
        <w:r w:rsidDel="00AF000C">
          <w:rPr>
            <w:lang w:val="en-US"/>
          </w:rPr>
          <w:delText xml:space="preserve"> lead</w:delText>
        </w:r>
        <w:r w:rsidR="008E3753" w:rsidDel="00AF000C">
          <w:rPr>
            <w:lang w:val="en-US"/>
          </w:rPr>
          <w:delText>s</w:delText>
        </w:r>
        <w:r w:rsidDel="00AF000C">
          <w:rPr>
            <w:lang w:val="en-US"/>
          </w:rPr>
          <w:delText xml:space="preserve"> to </w:delText>
        </w:r>
        <w:r w:rsidR="00B701BC" w:rsidDel="00AF000C">
          <w:rPr>
            <w:lang w:val="en-US"/>
          </w:rPr>
          <w:delText xml:space="preserve">substantially </w:delText>
        </w:r>
        <w:r w:rsidDel="00AF000C">
          <w:rPr>
            <w:lang w:val="en-US"/>
          </w:rPr>
          <w:delText>different</w:delText>
        </w:r>
        <w:r w:rsidR="001119D4" w:rsidDel="00AF000C">
          <w:rPr>
            <w:lang w:val="en-US"/>
          </w:rPr>
          <w:delText xml:space="preserve"> </w:delText>
        </w:r>
        <w:r w:rsidR="00C92257" w:rsidDel="00AF000C">
          <w:rPr>
            <w:lang w:val="en-US"/>
          </w:rPr>
          <w:delText>conclusions</w:delText>
        </w:r>
        <w:r w:rsidR="001F533F" w:rsidDel="00AF000C">
          <w:rPr>
            <w:lang w:val="en-US"/>
          </w:rPr>
          <w:delText>.</w:delText>
        </w:r>
        <w:r w:rsidR="00A47D1F" w:rsidDel="00AF000C">
          <w:rPr>
            <w:lang w:val="en-US"/>
          </w:rPr>
          <w:delText xml:space="preserve"> </w:delText>
        </w:r>
      </w:del>
      <w:r>
        <w:rPr>
          <w:lang w:val="en-US"/>
        </w:rPr>
        <w:t>In this section we have a closer look at</w:t>
      </w:r>
      <w:r w:rsidR="001F533F">
        <w:rPr>
          <w:lang w:val="en-US"/>
        </w:rPr>
        <w:t xml:space="preserve"> </w:t>
      </w:r>
      <w:r w:rsidR="00A47D1F">
        <w:rPr>
          <w:lang w:val="en-US"/>
        </w:rPr>
        <w:t xml:space="preserve">methodical </w:t>
      </w:r>
      <w:del w:id="152" w:author="rudi" w:date="2015-04-13T00:52:00Z">
        <w:r w:rsidR="003D2183" w:rsidDel="00C14148">
          <w:rPr>
            <w:lang w:val="en-US"/>
          </w:rPr>
          <w:delText xml:space="preserve">options </w:delText>
        </w:r>
      </w:del>
      <w:ins w:id="153" w:author="rudi" w:date="2015-04-13T00:52:00Z">
        <w:r w:rsidR="00C14148">
          <w:rPr>
            <w:lang w:val="en-US"/>
          </w:rPr>
          <w:t xml:space="preserve">issues </w:t>
        </w:r>
      </w:ins>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del w:id="154" w:author="rudi" w:date="2015-04-13T00:52:00Z">
        <w:r w:rsidR="00B35EEB" w:rsidDel="00C14148">
          <w:rPr>
            <w:lang w:val="en-US"/>
          </w:rPr>
          <w:delText xml:space="preserve">provide </w:delText>
        </w:r>
      </w:del>
      <w:ins w:id="155" w:author="rudi" w:date="2015-04-13T00:52:00Z">
        <w:r w:rsidR="00C14148">
          <w:rPr>
            <w:lang w:val="en-US"/>
          </w:rPr>
          <w:t xml:space="preserve">quantify </w:t>
        </w:r>
      </w:ins>
      <w:r w:rsidR="00B35EEB">
        <w:rPr>
          <w:lang w:val="en-US"/>
        </w:rPr>
        <w:t>empirical</w:t>
      </w:r>
      <w:ins w:id="156" w:author="rudi" w:date="2015-04-13T00:52:00Z">
        <w:r w:rsidR="00C14148">
          <w:rPr>
            <w:lang w:val="en-US"/>
          </w:rPr>
          <w:t>ly,</w:t>
        </w:r>
      </w:ins>
      <w:del w:id="157" w:author="rudi" w:date="2015-04-13T00:53:00Z">
        <w:r w:rsidR="00B35EEB" w:rsidDel="00C14148">
          <w:rPr>
            <w:lang w:val="en-US"/>
          </w:rPr>
          <w:delText xml:space="preserve"> </w:delText>
        </w:r>
        <w:r w:rsidR="003D2183" w:rsidDel="00C14148">
          <w:rPr>
            <w:lang w:val="en-US"/>
          </w:rPr>
          <w:delText xml:space="preserve">stability tests </w:delText>
        </w:r>
        <w:r w:rsidR="00851D35" w:rsidDel="00C14148">
          <w:rPr>
            <w:lang w:val="en-US"/>
          </w:rPr>
          <w:delText>to sort out</w:delText>
        </w:r>
        <w:r w:rsidR="00B35EEB" w:rsidDel="00C14148">
          <w:rPr>
            <w:lang w:val="en-US"/>
          </w:rPr>
          <w:delText xml:space="preserve"> </w:delText>
        </w:r>
      </w:del>
      <w:ins w:id="158" w:author="rudi" w:date="2015-04-13T00:53:00Z">
        <w:r w:rsidR="00C14148">
          <w:rPr>
            <w:lang w:val="en-US"/>
          </w:rPr>
          <w:t xml:space="preserve"> which </w:t>
        </w:r>
      </w:ins>
      <w:ins w:id="159" w:author="rudi" w:date="2015-04-13T00:54:00Z">
        <w:r w:rsidR="00C14148">
          <w:rPr>
            <w:lang w:val="en-US"/>
          </w:rPr>
          <w:t xml:space="preserve">of the issues </w:t>
        </w:r>
      </w:ins>
      <w:ins w:id="160" w:author="rudi" w:date="2015-04-13T00:53:00Z">
        <w:r w:rsidR="00C14148">
          <w:rPr>
            <w:lang w:val="en-US"/>
          </w:rPr>
          <w:t xml:space="preserve">are </w:t>
        </w:r>
      </w:ins>
      <w:ins w:id="161" w:author="rudi" w:date="2015-04-13T00:54:00Z">
        <w:r w:rsidR="00C14148">
          <w:rPr>
            <w:lang w:val="en-US"/>
          </w:rPr>
          <w:t>the most</w:t>
        </w:r>
      </w:ins>
      <w:del w:id="162" w:author="rudi" w:date="2015-04-13T00:54:00Z">
        <w:r w:rsidR="00851D35" w:rsidDel="00C14148">
          <w:rPr>
            <w:lang w:val="en-US"/>
          </w:rPr>
          <w:delText>the</w:delText>
        </w:r>
      </w:del>
      <w:r w:rsidR="00851D35">
        <w:rPr>
          <w:lang w:val="en-US"/>
        </w:rPr>
        <w:t xml:space="preserve"> </w:t>
      </w:r>
      <w:r w:rsidR="00B35EEB">
        <w:rPr>
          <w:lang w:val="en-US"/>
        </w:rPr>
        <w:t>crucial</w:t>
      </w:r>
      <w:ins w:id="163" w:author="rudi" w:date="2015-04-13T00:54:00Z">
        <w:r w:rsidR="00C14148">
          <w:rPr>
            <w:lang w:val="en-US"/>
          </w:rPr>
          <w:t xml:space="preserve"> ones.</w:t>
        </w:r>
      </w:ins>
      <w:del w:id="164" w:author="rudi" w:date="2015-04-13T00:54:00Z">
        <w:r w:rsidR="00B35EEB" w:rsidDel="00C14148">
          <w:rPr>
            <w:lang w:val="en-US"/>
          </w:rPr>
          <w:delText xml:space="preserve"> topics within the</w:delText>
        </w:r>
        <w:r w:rsidR="00CC65B7" w:rsidDel="00C14148">
          <w:rPr>
            <w:lang w:val="en-US"/>
          </w:rPr>
          <w:delText xml:space="preserve"> four</w:delText>
        </w:r>
        <w:r w:rsidR="00B35EEB" w:rsidDel="00C14148">
          <w:rPr>
            <w:lang w:val="en-US"/>
          </w:rPr>
          <w:delText xml:space="preserve"> introduced </w:delText>
        </w:r>
        <w:r w:rsidR="003968F9" w:rsidDel="00C14148">
          <w:rPr>
            <w:lang w:val="en-US"/>
          </w:rPr>
          <w:delText>methodical</w:delText>
        </w:r>
        <w:r w:rsidR="00B35EEB" w:rsidDel="00C14148">
          <w:rPr>
            <w:lang w:val="en-US"/>
          </w:rPr>
          <w:delText xml:space="preserve"> relevant areas.</w:delText>
        </w:r>
      </w:del>
      <w:r w:rsidR="00126FF4">
        <w:rPr>
          <w:lang w:val="en-US"/>
        </w:rPr>
        <w:t xml:space="preserve"> </w:t>
      </w:r>
      <w:ins w:id="165" w:author="rudi" w:date="2015-04-13T00:54:00Z">
        <w:r w:rsidR="00C14148">
          <w:rPr>
            <w:lang w:val="en-US"/>
          </w:rPr>
          <w:t>The results serve as a guideline, which</w:t>
        </w:r>
      </w:ins>
      <w:del w:id="166" w:author="rudi" w:date="2015-04-13T00:55:00Z">
        <w:r w:rsidR="00126FF4" w:rsidDel="00C14148">
          <w:rPr>
            <w:lang w:val="en-US"/>
          </w:rPr>
          <w:delText xml:space="preserve">By doing </w:delText>
        </w:r>
        <w:r w:rsidR="000453A5" w:rsidDel="00C14148">
          <w:rPr>
            <w:lang w:val="en-US"/>
          </w:rPr>
          <w:delText xml:space="preserve">so, </w:delText>
        </w:r>
        <w:r w:rsidR="00126FF4" w:rsidDel="00C14148">
          <w:rPr>
            <w:lang w:val="en-US"/>
          </w:rPr>
          <w:delText>we show which</w:delText>
        </w:r>
      </w:del>
      <w:r w:rsidR="00126FF4">
        <w:rPr>
          <w:lang w:val="en-US"/>
        </w:rPr>
        <w:t xml:space="preserve"> issues are relevant when working with tax data </w:t>
      </w:r>
      <w:del w:id="167" w:author="rudi" w:date="2015-04-13T00:55:00Z">
        <w:r w:rsidR="000453A5" w:rsidDel="00C14148">
          <w:rPr>
            <w:lang w:val="en-US"/>
          </w:rPr>
          <w:delText xml:space="preserve">within a </w:delText>
        </w:r>
        <w:r w:rsidR="00126FF4" w:rsidDel="00C14148">
          <w:rPr>
            <w:lang w:val="en-US"/>
          </w:rPr>
          <w:delText>more general perspective</w:delText>
        </w:r>
      </w:del>
      <w:ins w:id="168" w:author="rudi" w:date="2015-04-13T00:55:00Z">
        <w:r w:rsidR="00C14148">
          <w:rPr>
            <w:lang w:val="en-US"/>
          </w:rPr>
          <w:t>in general</w:t>
        </w:r>
      </w:ins>
      <w:r w:rsidR="00126FF4">
        <w:rPr>
          <w:lang w:val="en-US"/>
        </w:rPr>
        <w:t xml:space="preserve"> </w:t>
      </w:r>
      <w:r w:rsidR="000453A5">
        <w:rPr>
          <w:lang w:val="en-US"/>
        </w:rPr>
        <w:t xml:space="preserve">while at </w:t>
      </w:r>
      <w:r w:rsidR="00887475">
        <w:rPr>
          <w:lang w:val="en-US"/>
        </w:rPr>
        <w:t xml:space="preserve">the same time </w:t>
      </w:r>
      <w:del w:id="169" w:author="rudi" w:date="2015-04-13T00:55:00Z">
        <w:r w:rsidR="00126FF4" w:rsidDel="00C14148">
          <w:rPr>
            <w:lang w:val="en-US"/>
          </w:rPr>
          <w:delText>we try to</w:delText>
        </w:r>
      </w:del>
      <w:ins w:id="170" w:author="rudi" w:date="2015-04-13T00:55:00Z">
        <w:r w:rsidR="00C14148">
          <w:rPr>
            <w:lang w:val="en-US"/>
          </w:rPr>
          <w:t>they</w:t>
        </w:r>
      </w:ins>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del w:id="171" w:author="rudi" w:date="2015-04-13T00:56:00Z">
        <w:r w:rsidR="00126FF4" w:rsidDel="00C14148">
          <w:rPr>
            <w:lang w:val="en-US"/>
          </w:rPr>
          <w:delText xml:space="preserve">section </w:delText>
        </w:r>
        <w:r w:rsidR="00126FF4" w:rsidDel="00C14148">
          <w:rPr>
            <w:lang w:val="en-US"/>
          </w:rPr>
          <w:fldChar w:fldCharType="begin"/>
        </w:r>
        <w:r w:rsidR="00126FF4" w:rsidDel="00C14148">
          <w:rPr>
            <w:lang w:val="en-US"/>
          </w:rPr>
          <w:delInstrText xml:space="preserve"> REF _Ref406686090 \r \h </w:delInstrText>
        </w:r>
        <w:r w:rsidR="00126FF4" w:rsidDel="00C14148">
          <w:rPr>
            <w:lang w:val="en-US"/>
          </w:rPr>
        </w:r>
        <w:r w:rsidR="00126FF4" w:rsidDel="00C14148">
          <w:rPr>
            <w:lang w:val="en-US"/>
          </w:rPr>
          <w:fldChar w:fldCharType="separate"/>
        </w:r>
        <w:r w:rsidR="00B748B5" w:rsidDel="00C14148">
          <w:rPr>
            <w:lang w:val="en-US"/>
          </w:rPr>
          <w:delText>4</w:delText>
        </w:r>
        <w:r w:rsidR="00126FF4" w:rsidDel="00C14148">
          <w:rPr>
            <w:lang w:val="en-US"/>
          </w:rPr>
          <w:fldChar w:fldCharType="end"/>
        </w:r>
      </w:del>
      <w:ins w:id="172" w:author="rudi" w:date="2015-04-13T00:56:00Z">
        <w:r w:rsidR="00C14148">
          <w:rPr>
            <w:lang w:val="en-US"/>
          </w:rPr>
          <w:t>figure 2</w:t>
        </w:r>
      </w:ins>
      <w:r w:rsidR="00126FF4">
        <w:rPr>
          <w:lang w:val="en-US"/>
        </w:rPr>
        <w:t xml:space="preserve">. </w:t>
      </w:r>
    </w:p>
    <w:p w14:paraId="4420DAA2" w14:textId="77777777" w:rsidR="002B69C3" w:rsidRDefault="002B69C3" w:rsidP="00FD406E">
      <w:pPr>
        <w:rPr>
          <w:ins w:id="173" w:author="rudi" w:date="2015-04-13T01:04:00Z"/>
          <w:lang w:val="en-US"/>
        </w:rPr>
      </w:pPr>
    </w:p>
    <w:p w14:paraId="3B705FCE" w14:textId="729FE9C8" w:rsidR="002B69C3" w:rsidRDefault="002B69C3" w:rsidP="00FD406E">
      <w:pPr>
        <w:rPr>
          <w:ins w:id="174" w:author="rudi" w:date="2015-04-13T01:05:00Z"/>
          <w:lang w:val="en-US"/>
        </w:rPr>
      </w:pPr>
      <w:ins w:id="175" w:author="rudi" w:date="2015-04-13T01:04:00Z">
        <w:r>
          <w:rPr>
            <w:lang w:val="en-US"/>
          </w:rPr>
          <w:t xml:space="preserve">Within the four areas we </w:t>
        </w:r>
      </w:ins>
      <w:ins w:id="176" w:author="rudi" w:date="2015-04-13T01:05:00Z">
        <w:r>
          <w:rPr>
            <w:lang w:val="en-US"/>
          </w:rPr>
          <w:t>quantified the importance of the following methodological and/or data specific aspects:</w:t>
        </w:r>
      </w:ins>
    </w:p>
    <w:p w14:paraId="029EC6A9" w14:textId="77777777" w:rsidR="002B69C3" w:rsidRDefault="002B69C3" w:rsidP="00FD406E">
      <w:pPr>
        <w:rPr>
          <w:ins w:id="177" w:author="rudi" w:date="2015-04-13T01:05:00Z"/>
          <w:lang w:val="en-US"/>
        </w:rPr>
      </w:pPr>
    </w:p>
    <w:p w14:paraId="494D3A3B" w14:textId="36A16EC7" w:rsidR="002B69C3" w:rsidRDefault="002B69C3" w:rsidP="002B69C3">
      <w:pPr>
        <w:rPr>
          <w:ins w:id="178" w:author="rudi" w:date="2015-04-13T01:08:00Z"/>
          <w:b/>
          <w:lang w:val="en-US"/>
        </w:rPr>
      </w:pPr>
      <w:ins w:id="179" w:author="rudi" w:date="2015-04-13T01:07:00Z">
        <w:r w:rsidRPr="002B69C3">
          <w:rPr>
            <w:b/>
            <w:lang w:val="en-US"/>
            <w:rPrChange w:id="180" w:author="rudi" w:date="2015-04-13T01:08:00Z">
              <w:rPr>
                <w:lang w:val="en-US"/>
              </w:rPr>
            </w:rPrChange>
          </w:rPr>
          <w:t>Income concepts</w:t>
        </w:r>
      </w:ins>
    </w:p>
    <w:p w14:paraId="64F7CDC0" w14:textId="77777777" w:rsidR="002B69C3" w:rsidRDefault="002B69C3" w:rsidP="002B69C3">
      <w:pPr>
        <w:rPr>
          <w:ins w:id="181" w:author="rudi" w:date="2015-04-13T01:10:00Z"/>
          <w:b/>
          <w:lang w:val="en-US"/>
        </w:rPr>
      </w:pPr>
    </w:p>
    <w:p w14:paraId="65A3A8E3" w14:textId="01043D64" w:rsidR="002B69C3" w:rsidRPr="002C16F4" w:rsidRDefault="002B69C3" w:rsidP="002B69C3">
      <w:pPr>
        <w:pStyle w:val="Listenabsatz"/>
        <w:numPr>
          <w:ilvl w:val="0"/>
          <w:numId w:val="31"/>
        </w:numPr>
        <w:rPr>
          <w:ins w:id="182" w:author="rudi" w:date="2015-04-13T01:12:00Z"/>
          <w:lang w:val="en-US"/>
          <w:rPrChange w:id="183" w:author="rudi" w:date="2015-04-13T01:14:00Z">
            <w:rPr>
              <w:ins w:id="184" w:author="rudi" w:date="2015-04-13T01:12:00Z"/>
              <w:b/>
              <w:lang w:val="en-US"/>
            </w:rPr>
          </w:rPrChange>
        </w:rPr>
        <w:pPrChange w:id="185" w:author="rudi" w:date="2015-04-13T01:10:00Z">
          <w:pPr/>
        </w:pPrChange>
      </w:pPr>
      <w:ins w:id="186" w:author="rudi" w:date="2015-04-13T01:11:00Z">
        <w:r w:rsidRPr="002C16F4">
          <w:rPr>
            <w:lang w:val="en-US"/>
            <w:rPrChange w:id="187" w:author="rudi" w:date="2015-04-13T01:14:00Z">
              <w:rPr>
                <w:b/>
                <w:lang w:val="en-US"/>
              </w:rPr>
            </w:rPrChange>
          </w:rPr>
          <w:t xml:space="preserve">How does </w:t>
        </w:r>
      </w:ins>
      <w:ins w:id="188" w:author="rudi" w:date="2015-04-13T01:12:00Z">
        <w:r w:rsidRPr="002C16F4">
          <w:rPr>
            <w:lang w:val="en-US"/>
            <w:rPrChange w:id="189" w:author="rudi" w:date="2015-04-13T01:14:00Z">
              <w:rPr>
                <w:b/>
                <w:lang w:val="en-US"/>
              </w:rPr>
            </w:rPrChange>
          </w:rPr>
          <w:t xml:space="preserve">varying the income definition alter </w:t>
        </w:r>
        <w:r w:rsidR="002C16F4" w:rsidRPr="002C16F4">
          <w:rPr>
            <w:lang w:val="en-US"/>
            <w:rPrChange w:id="190" w:author="rudi" w:date="2015-04-13T01:14:00Z">
              <w:rPr>
                <w:b/>
                <w:lang w:val="en-US"/>
              </w:rPr>
            </w:rPrChange>
          </w:rPr>
          <w:t>inequality measurement?</w:t>
        </w:r>
      </w:ins>
    </w:p>
    <w:p w14:paraId="3E2A8A31" w14:textId="5EDF9BEA" w:rsidR="002C16F4" w:rsidRPr="002C16F4" w:rsidRDefault="002C16F4" w:rsidP="002B69C3">
      <w:pPr>
        <w:pStyle w:val="Listenabsatz"/>
        <w:numPr>
          <w:ilvl w:val="0"/>
          <w:numId w:val="31"/>
        </w:numPr>
        <w:rPr>
          <w:ins w:id="191" w:author="rudi" w:date="2015-04-13T01:14:00Z"/>
          <w:lang w:val="en-US"/>
          <w:rPrChange w:id="192" w:author="rudi" w:date="2015-04-13T01:14:00Z">
            <w:rPr>
              <w:ins w:id="193" w:author="rudi" w:date="2015-04-13T01:14:00Z"/>
              <w:b/>
              <w:lang w:val="en-US"/>
            </w:rPr>
          </w:rPrChange>
        </w:rPr>
        <w:pPrChange w:id="194" w:author="rudi" w:date="2015-04-13T01:10:00Z">
          <w:pPr/>
        </w:pPrChange>
      </w:pPr>
      <w:ins w:id="195" w:author="rudi" w:date="2015-04-13T01:14:00Z">
        <w:r w:rsidRPr="002C16F4">
          <w:rPr>
            <w:lang w:val="en-US"/>
            <w:rPrChange w:id="196" w:author="rudi" w:date="2015-04-13T01:14:00Z">
              <w:rPr>
                <w:b/>
                <w:lang w:val="en-US"/>
              </w:rPr>
            </w:rPrChange>
          </w:rPr>
          <w:t>What is the impact of using an equivalence scale?</w:t>
        </w:r>
      </w:ins>
    </w:p>
    <w:p w14:paraId="52803CEE" w14:textId="77777777" w:rsidR="002B69C3" w:rsidRDefault="002B69C3" w:rsidP="00FD406E">
      <w:pPr>
        <w:rPr>
          <w:ins w:id="197" w:author="rudi" w:date="2015-04-13T01:05:00Z"/>
          <w:lang w:val="en-US"/>
        </w:rPr>
      </w:pPr>
    </w:p>
    <w:p w14:paraId="1CAE4A02" w14:textId="5FC39126" w:rsidR="002B69C3" w:rsidRPr="002C16F4" w:rsidRDefault="002B69C3" w:rsidP="00FD406E">
      <w:pPr>
        <w:rPr>
          <w:ins w:id="198" w:author="rudi" w:date="2015-04-13T01:06:00Z"/>
          <w:b/>
          <w:lang w:val="en-US"/>
          <w:rPrChange w:id="199" w:author="rudi" w:date="2015-04-13T01:14:00Z">
            <w:rPr>
              <w:ins w:id="200" w:author="rudi" w:date="2015-04-13T01:06:00Z"/>
              <w:lang w:val="en-US"/>
            </w:rPr>
          </w:rPrChange>
        </w:rPr>
      </w:pPr>
      <w:ins w:id="201" w:author="rudi" w:date="2015-04-13T01:07:00Z">
        <w:r w:rsidRPr="002C16F4">
          <w:rPr>
            <w:b/>
            <w:lang w:val="en-US"/>
            <w:rPrChange w:id="202" w:author="rudi" w:date="2015-04-13T01:14:00Z">
              <w:rPr>
                <w:lang w:val="en-US"/>
              </w:rPr>
            </w:rPrChange>
          </w:rPr>
          <w:t>Inequality measures</w:t>
        </w:r>
      </w:ins>
    </w:p>
    <w:p w14:paraId="0F0C5E8C" w14:textId="77777777" w:rsidR="002B69C3" w:rsidRDefault="002B69C3" w:rsidP="00FD406E">
      <w:pPr>
        <w:rPr>
          <w:ins w:id="203" w:author="rudi" w:date="2015-04-13T01:14:00Z"/>
          <w:lang w:val="en-US"/>
        </w:rPr>
      </w:pPr>
    </w:p>
    <w:p w14:paraId="721E7D63" w14:textId="7728F843" w:rsidR="002C16F4" w:rsidRDefault="002C16F4" w:rsidP="002C16F4">
      <w:pPr>
        <w:pStyle w:val="Listenabsatz"/>
        <w:numPr>
          <w:ilvl w:val="0"/>
          <w:numId w:val="32"/>
        </w:numPr>
        <w:rPr>
          <w:ins w:id="204" w:author="rudi" w:date="2015-04-13T01:16:00Z"/>
          <w:lang w:val="en-US"/>
        </w:rPr>
        <w:pPrChange w:id="205" w:author="rudi" w:date="2015-04-13T01:15:00Z">
          <w:pPr/>
        </w:pPrChange>
      </w:pPr>
      <w:ins w:id="206" w:author="rudi" w:date="2015-04-13T01:15:00Z">
        <w:r>
          <w:rPr>
            <w:lang w:val="en-US"/>
          </w:rPr>
          <w:t xml:space="preserve">Do different measures </w:t>
        </w:r>
      </w:ins>
      <w:ins w:id="207" w:author="rudi" w:date="2015-04-13T01:16:00Z">
        <w:r>
          <w:rPr>
            <w:lang w:val="en-US"/>
          </w:rPr>
          <w:t xml:space="preserve">(Gini, Theil, </w:t>
        </w:r>
        <w:proofErr w:type="gramStart"/>
        <w:r>
          <w:rPr>
            <w:lang w:val="en-US"/>
          </w:rPr>
          <w:t>Atkinson</w:t>
        </w:r>
        <w:proofErr w:type="gramEnd"/>
        <w:r>
          <w:rPr>
            <w:lang w:val="en-US"/>
          </w:rPr>
          <w:t xml:space="preserve">) </w:t>
        </w:r>
      </w:ins>
      <w:ins w:id="208" w:author="rudi" w:date="2015-04-13T01:15:00Z">
        <w:r>
          <w:rPr>
            <w:lang w:val="en-US"/>
          </w:rPr>
          <w:t>report different t</w:t>
        </w:r>
      </w:ins>
      <w:ins w:id="209" w:author="rudi" w:date="2015-04-13T01:16:00Z">
        <w:r>
          <w:rPr>
            <w:lang w:val="en-US"/>
          </w:rPr>
          <w:t>rends?</w:t>
        </w:r>
      </w:ins>
    </w:p>
    <w:p w14:paraId="1D8FDF87" w14:textId="004EBF38" w:rsidR="002C16F4" w:rsidRPr="002C16F4" w:rsidRDefault="002C16F4" w:rsidP="002C16F4">
      <w:pPr>
        <w:pStyle w:val="Listenabsatz"/>
        <w:numPr>
          <w:ilvl w:val="0"/>
          <w:numId w:val="32"/>
        </w:numPr>
        <w:rPr>
          <w:ins w:id="210" w:author="rudi" w:date="2015-04-13T01:06:00Z"/>
          <w:lang w:val="en-US"/>
        </w:rPr>
        <w:pPrChange w:id="211" w:author="rudi" w:date="2015-04-13T01:15:00Z">
          <w:pPr/>
        </w:pPrChange>
      </w:pPr>
      <w:ins w:id="212" w:author="rudi" w:date="2015-04-13T01:20:00Z">
        <w:r>
          <w:rPr>
            <w:lang w:val="en-US"/>
          </w:rPr>
          <w:t>On top of population measures, what can we learn from comparing full income distributions?</w:t>
        </w:r>
      </w:ins>
    </w:p>
    <w:p w14:paraId="2703236A" w14:textId="77777777" w:rsidR="002C16F4" w:rsidRDefault="002C16F4" w:rsidP="00FD406E">
      <w:pPr>
        <w:rPr>
          <w:ins w:id="213" w:author="rudi" w:date="2015-04-13T01:20:00Z"/>
          <w:lang w:val="en-US"/>
        </w:rPr>
      </w:pPr>
    </w:p>
    <w:p w14:paraId="5F81C263" w14:textId="6A7785D6" w:rsidR="002B69C3" w:rsidRPr="002C16F4" w:rsidRDefault="002B69C3" w:rsidP="002C16F4">
      <w:pPr>
        <w:jc w:val="both"/>
        <w:rPr>
          <w:ins w:id="214" w:author="rudi" w:date="2015-04-13T01:20:00Z"/>
          <w:b/>
          <w:lang w:val="en-US"/>
          <w:rPrChange w:id="215" w:author="rudi" w:date="2015-04-13T01:21:00Z">
            <w:rPr>
              <w:ins w:id="216" w:author="rudi" w:date="2015-04-13T01:20:00Z"/>
              <w:lang w:val="en-US"/>
            </w:rPr>
          </w:rPrChange>
        </w:rPr>
        <w:pPrChange w:id="217" w:author="rudi" w:date="2015-04-13T01:20:00Z">
          <w:pPr/>
        </w:pPrChange>
      </w:pPr>
      <w:ins w:id="218" w:author="rudi" w:date="2015-04-13T01:06:00Z">
        <w:r w:rsidRPr="002C16F4">
          <w:rPr>
            <w:b/>
            <w:lang w:val="en-US"/>
            <w:rPrChange w:id="219" w:author="rudi" w:date="2015-04-13T01:21:00Z">
              <w:rPr>
                <w:lang w:val="en-US"/>
              </w:rPr>
            </w:rPrChange>
          </w:rPr>
          <w:t>Statistical units</w:t>
        </w:r>
      </w:ins>
    </w:p>
    <w:p w14:paraId="53F00622" w14:textId="537D354D" w:rsidR="002C16F4" w:rsidRPr="002C16F4" w:rsidRDefault="002C16F4" w:rsidP="002C16F4">
      <w:pPr>
        <w:pStyle w:val="Listenabsatz"/>
        <w:numPr>
          <w:ilvl w:val="0"/>
          <w:numId w:val="33"/>
        </w:numPr>
        <w:rPr>
          <w:ins w:id="220" w:author="rudi" w:date="2015-04-13T01:06:00Z"/>
          <w:lang w:val="en-US"/>
        </w:rPr>
        <w:pPrChange w:id="221" w:author="rudi" w:date="2015-04-13T01:23:00Z">
          <w:pPr/>
        </w:pPrChange>
      </w:pPr>
      <w:ins w:id="222" w:author="rudi" w:date="2015-04-13T01:22:00Z">
        <w:r>
          <w:rPr>
            <w:lang w:val="en-US"/>
          </w:rPr>
          <w:lastRenderedPageBreak/>
          <w:t>How important is observing real households instead of tax units?</w:t>
        </w:r>
      </w:ins>
    </w:p>
    <w:p w14:paraId="499DE47E" w14:textId="77777777" w:rsidR="002B69C3" w:rsidRDefault="002B69C3" w:rsidP="00FD406E">
      <w:pPr>
        <w:rPr>
          <w:ins w:id="223" w:author="rudi" w:date="2015-04-13T01:06:00Z"/>
          <w:lang w:val="en-US"/>
        </w:rPr>
      </w:pPr>
    </w:p>
    <w:p w14:paraId="49539D40" w14:textId="2001DBC3" w:rsidR="002B69C3" w:rsidRDefault="002B69C3" w:rsidP="00FD406E">
      <w:pPr>
        <w:rPr>
          <w:ins w:id="224" w:author="rudi" w:date="2015-04-13T01:23:00Z"/>
          <w:b/>
          <w:lang w:val="en-US"/>
        </w:rPr>
      </w:pPr>
      <w:ins w:id="225" w:author="rudi" w:date="2015-04-13T01:06:00Z">
        <w:r w:rsidRPr="002C16F4">
          <w:rPr>
            <w:b/>
            <w:lang w:val="en-US"/>
            <w:rPrChange w:id="226" w:author="rudi" w:date="2015-04-13T01:23:00Z">
              <w:rPr>
                <w:lang w:val="en-US"/>
              </w:rPr>
            </w:rPrChange>
          </w:rPr>
          <w:t>Population coverage</w:t>
        </w:r>
      </w:ins>
    </w:p>
    <w:p w14:paraId="0CDEA804" w14:textId="77777777" w:rsidR="002C16F4" w:rsidRDefault="002C16F4" w:rsidP="00FD406E">
      <w:pPr>
        <w:rPr>
          <w:ins w:id="227" w:author="rudi" w:date="2015-04-13T01:23:00Z"/>
          <w:b/>
          <w:lang w:val="en-US"/>
        </w:rPr>
      </w:pPr>
    </w:p>
    <w:p w14:paraId="68E9AAA8" w14:textId="179EA598" w:rsidR="002C16F4" w:rsidRDefault="00B2591C" w:rsidP="002C16F4">
      <w:pPr>
        <w:pStyle w:val="Listenabsatz"/>
        <w:numPr>
          <w:ilvl w:val="0"/>
          <w:numId w:val="33"/>
        </w:numPr>
        <w:rPr>
          <w:ins w:id="228" w:author="rudi" w:date="2015-04-13T01:24:00Z"/>
          <w:lang w:val="en-US"/>
        </w:rPr>
        <w:pPrChange w:id="229" w:author="rudi" w:date="2015-04-13T01:23:00Z">
          <w:pPr/>
        </w:pPrChange>
      </w:pPr>
      <w:ins w:id="230" w:author="rudi" w:date="2015-04-13T01:24:00Z">
        <w:r>
          <w:rPr>
            <w:lang w:val="en-US"/>
          </w:rPr>
          <w:t>How do survey and tax data differ with regard to coverage?</w:t>
        </w:r>
      </w:ins>
    </w:p>
    <w:p w14:paraId="2D5561B5" w14:textId="2A12AA0D" w:rsidR="00B2591C" w:rsidRDefault="00B2591C" w:rsidP="002C16F4">
      <w:pPr>
        <w:pStyle w:val="Listenabsatz"/>
        <w:numPr>
          <w:ilvl w:val="0"/>
          <w:numId w:val="33"/>
        </w:numPr>
        <w:rPr>
          <w:ins w:id="231" w:author="rudi" w:date="2015-04-13T01:27:00Z"/>
          <w:lang w:val="en-US"/>
        </w:rPr>
        <w:pPrChange w:id="232" w:author="rudi" w:date="2015-04-13T01:23:00Z">
          <w:pPr/>
        </w:pPrChange>
      </w:pPr>
      <w:ins w:id="233" w:author="rudi" w:date="2015-04-13T01:26:00Z">
        <w:r>
          <w:rPr>
            <w:lang w:val="en-US"/>
          </w:rPr>
          <w:t xml:space="preserve">Do we have to worry about </w:t>
        </w:r>
      </w:ins>
      <w:ins w:id="234" w:author="rudi" w:date="2015-04-13T01:27:00Z">
        <w:r>
          <w:rPr>
            <w:lang w:val="en-US"/>
          </w:rPr>
          <w:t>so called “special cases”?</w:t>
        </w:r>
      </w:ins>
    </w:p>
    <w:p w14:paraId="33AB5E64" w14:textId="2D5005F5" w:rsidR="00B2591C" w:rsidRDefault="00B2591C" w:rsidP="002C16F4">
      <w:pPr>
        <w:pStyle w:val="Listenabsatz"/>
        <w:numPr>
          <w:ilvl w:val="0"/>
          <w:numId w:val="33"/>
        </w:numPr>
        <w:rPr>
          <w:ins w:id="235" w:author="rudi" w:date="2015-04-13T01:28:00Z"/>
          <w:lang w:val="en-US"/>
        </w:rPr>
        <w:pPrChange w:id="236" w:author="rudi" w:date="2015-04-13T01:23:00Z">
          <w:pPr/>
        </w:pPrChange>
      </w:pPr>
      <w:ins w:id="237" w:author="rudi" w:date="2015-04-13T01:27:00Z">
        <w:r>
          <w:rPr>
            <w:lang w:val="en-US"/>
          </w:rPr>
          <w:t xml:space="preserve">How large </w:t>
        </w:r>
      </w:ins>
      <w:ins w:id="238" w:author="rudi" w:date="2015-04-13T01:28:00Z">
        <w:r>
          <w:rPr>
            <w:lang w:val="en-US"/>
          </w:rPr>
          <w:t>is the bias due to not observing non-taxed?</w:t>
        </w:r>
      </w:ins>
    </w:p>
    <w:p w14:paraId="43E2BA59" w14:textId="77777777" w:rsidR="00B2591C" w:rsidRDefault="00B2591C" w:rsidP="00B2591C">
      <w:pPr>
        <w:rPr>
          <w:ins w:id="239" w:author="rudi" w:date="2015-04-13T01:28:00Z"/>
          <w:lang w:val="en-US"/>
        </w:rPr>
      </w:pPr>
    </w:p>
    <w:p w14:paraId="1B2BAD3F" w14:textId="1B46E485" w:rsidR="00C92257" w:rsidRPr="00CC65B7" w:rsidRDefault="00B2591C" w:rsidP="00FD406E">
      <w:pPr>
        <w:rPr>
          <w:lang w:val="en-US"/>
        </w:rPr>
      </w:pPr>
      <w:ins w:id="240" w:author="rudi" w:date="2015-04-13T01:31:00Z">
        <w:r>
          <w:rPr>
            <w:lang w:val="en-US"/>
          </w:rPr>
          <w:t xml:space="preserve">In general </w:t>
        </w:r>
      </w:ins>
      <w:del w:id="241" w:author="rudi" w:date="2015-04-13T00:59:00Z">
        <w:r w:rsidR="00C92257" w:rsidDel="00196156">
          <w:rPr>
            <w:lang w:val="en-US"/>
          </w:rPr>
          <w:fldChar w:fldCharType="begin"/>
        </w:r>
        <w:r w:rsidR="00C92257" w:rsidDel="00196156">
          <w:rPr>
            <w:lang w:val="en-US"/>
          </w:rPr>
          <w:delInstrText xml:space="preserve"> REF _Ref404613128 \h  \* MERGEFORMAT </w:delInstrText>
        </w:r>
        <w:r w:rsidR="00C92257" w:rsidDel="00196156">
          <w:rPr>
            <w:lang w:val="en-US"/>
          </w:rPr>
        </w:r>
        <w:r w:rsidR="00C92257" w:rsidDel="00196156">
          <w:rPr>
            <w:lang w:val="en-US"/>
          </w:rPr>
          <w:fldChar w:fldCharType="separate"/>
        </w:r>
      </w:del>
      <w:ins w:id="242" w:author="Hümbelin Oliver" w:date="2015-04-10T15:49:00Z">
        <w:del w:id="243" w:author="rudi" w:date="2015-04-13T00:56:00Z">
          <w:r w:rsidR="00B748B5" w:rsidDel="00C14148">
            <w:rPr>
              <w:b/>
              <w:bCs/>
              <w:lang w:val="en-US"/>
            </w:rPr>
            <w:delText>Error! Reference source not found</w:delText>
          </w:r>
        </w:del>
        <w:del w:id="244" w:author="rudi" w:date="2015-04-13T00:59:00Z">
          <w:r w:rsidR="00B748B5" w:rsidDel="00196156">
            <w:rPr>
              <w:b/>
              <w:bCs/>
              <w:lang w:val="en-US"/>
            </w:rPr>
            <w:delText>.</w:delText>
          </w:r>
        </w:del>
      </w:ins>
      <w:del w:id="245" w:author="rudi" w:date="2015-04-13T00:59:00Z">
        <w:r w:rsidR="00047D7A" w:rsidRPr="003F51DE" w:rsidDel="00196156">
          <w:rPr>
            <w:lang w:val="en-US"/>
          </w:rPr>
          <w:delText>Table 1</w:delText>
        </w:r>
        <w:r w:rsidR="00C92257" w:rsidDel="00196156">
          <w:rPr>
            <w:lang w:val="en-US"/>
          </w:rPr>
          <w:fldChar w:fldCharType="end"/>
        </w:r>
        <w:r w:rsidR="00C92257" w:rsidDel="00196156">
          <w:rPr>
            <w:lang w:val="en-US"/>
          </w:rPr>
          <w:delText xml:space="preserve"> </w:delText>
        </w:r>
      </w:del>
      <w:del w:id="246" w:author="rudi" w:date="2015-04-13T01:31:00Z">
        <w:r w:rsidR="00C92257" w:rsidDel="00B2591C">
          <w:rPr>
            <w:lang w:val="en-US"/>
          </w:rPr>
          <w:delText xml:space="preserve">gives an overview on </w:delText>
        </w:r>
        <w:r w:rsidR="001119D4" w:rsidDel="00B2591C">
          <w:rPr>
            <w:lang w:val="en-US"/>
          </w:rPr>
          <w:delText>tests</w:delText>
        </w:r>
        <w:r w:rsidR="00403B2F" w:rsidDel="00B2591C">
          <w:rPr>
            <w:lang w:val="en-US"/>
          </w:rPr>
          <w:delText xml:space="preserve"> that we</w:delText>
        </w:r>
        <w:r w:rsidR="001119D4" w:rsidDel="00B2591C">
          <w:rPr>
            <w:lang w:val="en-US"/>
          </w:rPr>
          <w:delText xml:space="preserve"> </w:delText>
        </w:r>
        <w:r w:rsidR="00403B2F" w:rsidDel="00B2591C">
          <w:rPr>
            <w:lang w:val="en-US"/>
          </w:rPr>
          <w:delText>present</w:delText>
        </w:r>
        <w:r w:rsidR="00C92257" w:rsidDel="00B2591C">
          <w:rPr>
            <w:lang w:val="en-US"/>
          </w:rPr>
          <w:delText xml:space="preserve"> in the rest of this paper</w:delText>
        </w:r>
        <w:r w:rsidR="00B35EEB" w:rsidDel="00B2591C">
          <w:rPr>
            <w:lang w:val="en-US"/>
          </w:rPr>
          <w:delText xml:space="preserve">. </w:delText>
        </w:r>
        <w:r w:rsidR="00887475" w:rsidDel="00B2591C">
          <w:rPr>
            <w:lang w:val="en-US"/>
          </w:rPr>
          <w:delText>For each test w</w:delText>
        </w:r>
      </w:del>
      <w:ins w:id="247" w:author="rudi" w:date="2015-04-13T01:31:00Z">
        <w:r>
          <w:rPr>
            <w:lang w:val="en-US"/>
          </w:rPr>
          <w:t>w</w:t>
        </w:r>
      </w:ins>
      <w:r w:rsidR="00887475">
        <w:rPr>
          <w:lang w:val="en-US"/>
        </w:rPr>
        <w:t>e</w:t>
      </w:r>
      <w:r w:rsidR="00455473">
        <w:rPr>
          <w:lang w:val="en-US"/>
        </w:rPr>
        <w:t xml:space="preserve"> try to </w:t>
      </w:r>
      <w:del w:id="248" w:author="rudi" w:date="2015-04-13T01:32:00Z">
        <w:r w:rsidR="00455473" w:rsidDel="00B2591C">
          <w:rPr>
            <w:lang w:val="en-US"/>
          </w:rPr>
          <w:delText xml:space="preserve">calculate </w:delText>
        </w:r>
      </w:del>
      <w:ins w:id="249" w:author="rudi" w:date="2015-04-13T01:32:00Z">
        <w:r>
          <w:rPr>
            <w:lang w:val="en-US"/>
          </w:rPr>
          <w:t xml:space="preserve">base the analyses on </w:t>
        </w:r>
      </w:ins>
      <w:r w:rsidR="00455473">
        <w:rPr>
          <w:lang w:val="en-US"/>
        </w:rPr>
        <w:t>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ins w:id="250" w:author="rudi" w:date="2015-04-13T01:32:00Z">
        <w:r>
          <w:rPr>
            <w:lang w:val="en-US"/>
          </w:rPr>
          <w:t>e</w:t>
        </w:r>
      </w:ins>
      <w:del w:id="251" w:author="rudi" w:date="2015-04-13T01:32:00Z">
        <w:r w:rsidR="00B35EEB" w:rsidDel="00B2591C">
          <w:rPr>
            <w:lang w:val="en-US"/>
          </w:rPr>
          <w:delText>i</w:delText>
        </w:r>
      </w:del>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ins w:id="252" w:author="rudi" w:date="2015-04-13T01:32:00Z">
        <w:r>
          <w:rPr>
            <w:lang w:val="en-US"/>
          </w:rPr>
          <w:t xml:space="preserve">Table 2 in the appendix gives more detailed and standardized information about which data source, population, time frame, income concept and </w:t>
        </w:r>
      </w:ins>
      <w:ins w:id="253" w:author="rudi" w:date="2015-04-13T01:33:00Z">
        <w:r>
          <w:rPr>
            <w:lang w:val="en-US"/>
          </w:rPr>
          <w:t>method</w:t>
        </w:r>
      </w:ins>
      <w:ins w:id="254" w:author="rudi" w:date="2015-04-13T01:32:00Z">
        <w:r>
          <w:rPr>
            <w:lang w:val="en-US"/>
          </w:rPr>
          <w:t xml:space="preserve"> was used to conduct the analyses.</w:t>
        </w:r>
      </w:ins>
    </w:p>
    <w:p w14:paraId="2638EC91" w14:textId="77777777" w:rsidR="00C92257" w:rsidRDefault="00C92257" w:rsidP="00FD406E">
      <w:pPr>
        <w:rPr>
          <w:lang w:val="en-US"/>
        </w:rPr>
      </w:pPr>
    </w:p>
    <w:p w14:paraId="54206F27" w14:textId="6D86E12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255" w:author="Hümbelin Oliver" w:date="2015-04-10T15:49:00Z">
        <w:r w:rsidR="00B748B5" w:rsidRPr="00B748B5">
          <w:rPr>
            <w:lang w:val="en-US"/>
            <w:rPrChange w:id="256" w:author="Hümbelin Oliver" w:date="2015-04-10T15:49:00Z">
              <w:rPr>
                <w:sz w:val="24"/>
                <w:szCs w:val="24"/>
                <w:lang w:val="en-US"/>
              </w:rPr>
            </w:rPrChange>
          </w:rPr>
          <w:t>Table 2</w:t>
        </w:r>
      </w:ins>
      <w:del w:id="257" w:author="Hümbelin Oliver" w:date="2015-04-10T15:49:00Z">
        <w:r w:rsidR="005B4A5D" w:rsidRPr="000572D1" w:rsidDel="00B748B5">
          <w:rPr>
            <w:lang w:val="en-US"/>
          </w:rPr>
          <w:delText>Table 2</w:delText>
        </w:r>
      </w:del>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12472589" w:rsidR="00EA6430" w:rsidRDefault="00EA6430" w:rsidP="00EA6430">
      <w:pPr>
        <w:rPr>
          <w:lang w:val="en-US"/>
        </w:rPr>
      </w:pPr>
      <w:r>
        <w:rPr>
          <w:lang w:val="en-US"/>
        </w:rPr>
        <w:t xml:space="preserve">For the </w:t>
      </w:r>
      <w:del w:id="258" w:author="rudi" w:date="2015-04-13T01:33:00Z">
        <w:r w:rsidDel="00B2591C">
          <w:rPr>
            <w:lang w:val="en-US"/>
          </w:rPr>
          <w:delText>empirical tests</w:delText>
        </w:r>
      </w:del>
      <w:ins w:id="259" w:author="rudi" w:date="2015-04-13T01:33:00Z">
        <w:r w:rsidR="00B2591C">
          <w:rPr>
            <w:lang w:val="en-US"/>
          </w:rPr>
          <w:t>analyses</w:t>
        </w:r>
      </w:ins>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260" w:author="Hümbelin Oliver" w:date="2015-04-10T15:49:00Z">
        <w:r w:rsidR="00B748B5" w:rsidRPr="00B748B5">
          <w:rPr>
            <w:lang w:val="en-US"/>
            <w:rPrChange w:id="261" w:author="Hümbelin Oliver" w:date="2015-04-10T15:49:00Z">
              <w:rPr>
                <w:sz w:val="24"/>
                <w:szCs w:val="24"/>
                <w:lang w:val="en-US"/>
              </w:rPr>
            </w:rPrChange>
          </w:rPr>
          <w:t>Table 2</w:t>
        </w:r>
      </w:ins>
      <w:del w:id="262"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ins w:id="263" w:author="rudi" w:date="2015-04-13T01:03:00Z">
        <w:r w:rsidR="002B69C3">
          <w:rPr>
            <w:lang w:val="en-US"/>
          </w:rPr>
          <w:t>4</w:t>
        </w:r>
      </w:ins>
      <w:del w:id="264" w:author="rudi" w:date="2015-04-13T01:03:00Z">
        <w:r w:rsidR="00B748B5" w:rsidDel="002B69C3">
          <w:rPr>
            <w:lang w:val="en-US"/>
          </w:rPr>
          <w:delText>5</w:delText>
        </w:r>
      </w:del>
      <w:r w:rsidR="00B748B5">
        <w:rPr>
          <w:lang w:val="en-US"/>
        </w:rPr>
        <w:t>.2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2F9EB57A" w:rsidR="00F06E77" w:rsidRPr="000E2F6C" w:rsidDel="00196156" w:rsidRDefault="00763E00" w:rsidP="00763E00">
      <w:pPr>
        <w:pStyle w:val="Beschriftung"/>
        <w:rPr>
          <w:sz w:val="24"/>
          <w:szCs w:val="24"/>
          <w:lang w:val="en-US"/>
        </w:rPr>
      </w:pPr>
      <w:bookmarkStart w:id="265" w:name="_Ref406507901"/>
      <w:bookmarkStart w:id="266" w:name="_Ref406507897"/>
      <w:moveFromRangeStart w:id="267" w:author="rudi" w:date="2015-04-13T01:01:00Z" w:name="move416650221"/>
      <w:moveFrom w:id="268" w:author="rudi" w:date="2015-04-13T01:01:00Z">
        <w:r w:rsidRPr="00763E00" w:rsidDel="00196156">
          <w:rPr>
            <w:sz w:val="24"/>
            <w:szCs w:val="24"/>
            <w:lang w:val="en-US"/>
          </w:rPr>
          <w:t xml:space="preserve">Table </w:t>
        </w:r>
        <w:r w:rsidRPr="00763E00" w:rsidDel="00196156">
          <w:rPr>
            <w:sz w:val="24"/>
            <w:szCs w:val="24"/>
            <w:lang w:val="en-US"/>
          </w:rPr>
          <w:fldChar w:fldCharType="begin"/>
        </w:r>
        <w:r w:rsidRPr="00763E00" w:rsidDel="00196156">
          <w:rPr>
            <w:sz w:val="24"/>
            <w:szCs w:val="24"/>
            <w:lang w:val="en-US"/>
          </w:rPr>
          <w:instrText xml:space="preserve"> SEQ Table \* ARABIC </w:instrText>
        </w:r>
        <w:r w:rsidRPr="00763E00" w:rsidDel="00196156">
          <w:rPr>
            <w:sz w:val="24"/>
            <w:szCs w:val="24"/>
            <w:lang w:val="en-US"/>
          </w:rPr>
          <w:fldChar w:fldCharType="separate"/>
        </w:r>
        <w:r w:rsidR="00B748B5" w:rsidDel="00196156">
          <w:rPr>
            <w:noProof/>
            <w:sz w:val="24"/>
            <w:szCs w:val="24"/>
            <w:lang w:val="en-US"/>
          </w:rPr>
          <w:t>2</w:t>
        </w:r>
        <w:r w:rsidRPr="00763E00" w:rsidDel="00196156">
          <w:rPr>
            <w:sz w:val="24"/>
            <w:szCs w:val="24"/>
            <w:lang w:val="en-US"/>
          </w:rPr>
          <w:fldChar w:fldCharType="end"/>
        </w:r>
        <w:bookmarkEnd w:id="265"/>
        <w:r w:rsidRPr="000E2F6C" w:rsidDel="00196156">
          <w:rPr>
            <w:sz w:val="24"/>
            <w:szCs w:val="24"/>
            <w:lang w:val="en-US"/>
          </w:rPr>
          <w:t xml:space="preserve">: Overview on empirical </w:t>
        </w:r>
        <w:r w:rsidDel="00196156">
          <w:rPr>
            <w:sz w:val="24"/>
            <w:szCs w:val="24"/>
            <w:lang w:val="en-US"/>
          </w:rPr>
          <w:t>tests</w:t>
        </w:r>
        <w:r w:rsidRPr="00C92257" w:rsidDel="00196156">
          <w:rPr>
            <w:sz w:val="24"/>
            <w:szCs w:val="24"/>
            <w:lang w:val="en-US"/>
          </w:rPr>
          <w:t xml:space="preserve"> </w:t>
        </w:r>
        <w:r w:rsidDel="00196156">
          <w:rPr>
            <w:sz w:val="24"/>
            <w:szCs w:val="24"/>
            <w:lang w:val="en-US"/>
          </w:rPr>
          <w:t>within</w:t>
        </w:r>
        <w:r w:rsidRPr="00C92257" w:rsidDel="00196156">
          <w:rPr>
            <w:sz w:val="24"/>
            <w:szCs w:val="24"/>
            <w:lang w:val="en-US"/>
          </w:rPr>
          <w:t xml:space="preserve"> inequality related methodological </w:t>
        </w:r>
        <w:r w:rsidDel="00196156">
          <w:rPr>
            <w:sz w:val="24"/>
            <w:szCs w:val="24"/>
            <w:lang w:val="en-US"/>
          </w:rPr>
          <w:t>areas</w:t>
        </w:r>
        <w:bookmarkEnd w:id="266"/>
      </w:moveFrom>
    </w:p>
    <w:tbl>
      <w:tblPr>
        <w:tblW w:w="9590" w:type="dxa"/>
        <w:tblInd w:w="93" w:type="dxa"/>
        <w:tblLook w:val="04A0" w:firstRow="1" w:lastRow="0" w:firstColumn="1" w:lastColumn="0" w:noHBand="0" w:noVBand="1"/>
      </w:tblPr>
      <w:tblGrid>
        <w:gridCol w:w="1716"/>
        <w:gridCol w:w="2977"/>
        <w:gridCol w:w="2693"/>
        <w:gridCol w:w="2204"/>
      </w:tblGrid>
      <w:tr w:rsidR="008F5BBC" w:rsidRPr="002B69C3" w:rsidDel="00196156" w14:paraId="31C6C427" w14:textId="5255F6A3"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007E017A" w:rsidR="008F5BBC" w:rsidRPr="00F06E77" w:rsidDel="00196156" w:rsidRDefault="007C2893" w:rsidP="005D423D">
            <w:pPr>
              <w:spacing w:line="240" w:lineRule="auto"/>
              <w:jc w:val="center"/>
              <w:rPr>
                <w:rFonts w:eastAsia="Times New Roman"/>
                <w:b/>
                <w:bCs/>
                <w:color w:val="000000"/>
                <w:szCs w:val="19"/>
                <w:lang w:val="en-US"/>
              </w:rPr>
            </w:pPr>
            <w:moveFrom w:id="269" w:author="rudi" w:date="2015-04-13T01:01:00Z">
              <w:r w:rsidDel="00196156">
                <w:rPr>
                  <w:rFonts w:eastAsia="Times New Roman"/>
                  <w:b/>
                  <w:bCs/>
                  <w:color w:val="000000"/>
                  <w:szCs w:val="19"/>
                  <w:lang w:val="en-US"/>
                </w:rPr>
                <w:t xml:space="preserve">Methodological </w:t>
              </w:r>
              <w:r w:rsidR="005D423D" w:rsidDel="00196156">
                <w:rPr>
                  <w:rFonts w:eastAsia="Times New Roman"/>
                  <w:b/>
                  <w:bCs/>
                  <w:color w:val="000000"/>
                  <w:szCs w:val="19"/>
                  <w:lang w:val="en-US"/>
                </w:rPr>
                <w:t>Area</w:t>
              </w:r>
            </w:moveFrom>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36746621" w:rsidR="008F5BBC" w:rsidRPr="00F06E77" w:rsidDel="00196156" w:rsidRDefault="005D423D" w:rsidP="005D423D">
            <w:pPr>
              <w:spacing w:line="240" w:lineRule="auto"/>
              <w:jc w:val="center"/>
              <w:rPr>
                <w:rFonts w:eastAsia="Times New Roman"/>
                <w:b/>
                <w:bCs/>
                <w:color w:val="000000"/>
                <w:szCs w:val="19"/>
                <w:lang w:val="en-US"/>
              </w:rPr>
            </w:pPr>
            <w:moveFrom w:id="270" w:author="rudi" w:date="2015-04-13T01:01:00Z">
              <w:r w:rsidDel="00196156">
                <w:rPr>
                  <w:rFonts w:eastAsia="Times New Roman"/>
                  <w:b/>
                  <w:bCs/>
                  <w:color w:val="000000"/>
                  <w:szCs w:val="19"/>
                  <w:lang w:val="en-US"/>
                </w:rPr>
                <w:t>E</w:t>
              </w:r>
              <w:r w:rsidR="008F5BBC" w:rsidRPr="00F06E77" w:rsidDel="00196156">
                <w:rPr>
                  <w:rFonts w:eastAsia="Times New Roman"/>
                  <w:b/>
                  <w:bCs/>
                  <w:color w:val="000000"/>
                  <w:szCs w:val="19"/>
                  <w:lang w:val="en-US"/>
                </w:rPr>
                <w:t>mpirical test</w:t>
              </w:r>
            </w:moveFrom>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5ECAF372" w:rsidR="008F5BBC" w:rsidRPr="00F06E77" w:rsidDel="00196156" w:rsidRDefault="005D423D" w:rsidP="005D423D">
            <w:pPr>
              <w:spacing w:line="240" w:lineRule="auto"/>
              <w:jc w:val="center"/>
              <w:rPr>
                <w:rFonts w:eastAsia="Times New Roman"/>
                <w:b/>
                <w:bCs/>
                <w:color w:val="000000"/>
                <w:szCs w:val="19"/>
                <w:lang w:val="en-US"/>
              </w:rPr>
            </w:pPr>
            <w:moveFrom w:id="271" w:author="rudi" w:date="2015-04-13T01:01:00Z">
              <w:r w:rsidRPr="006E6A93" w:rsidDel="00196156">
                <w:rPr>
                  <w:rFonts w:eastAsia="Times New Roman"/>
                  <w:b/>
                  <w:bCs/>
                  <w:color w:val="000000" w:themeColor="text1"/>
                  <w:szCs w:val="19"/>
                  <w:lang w:val="en-US"/>
                </w:rPr>
                <w:t xml:space="preserve">Method </w:t>
              </w:r>
            </w:moveFrom>
          </w:p>
        </w:tc>
        <w:tc>
          <w:tcPr>
            <w:tcW w:w="2204" w:type="dxa"/>
            <w:tcBorders>
              <w:top w:val="double" w:sz="6" w:space="0" w:color="auto"/>
              <w:left w:val="nil"/>
              <w:bottom w:val="single" w:sz="4" w:space="0" w:color="auto"/>
              <w:right w:val="nil"/>
            </w:tcBorders>
            <w:vAlign w:val="center"/>
          </w:tcPr>
          <w:p w14:paraId="5D5560EA" w14:textId="78AE5092" w:rsidR="008F5BBC" w:rsidRPr="00F06E77" w:rsidDel="00196156" w:rsidRDefault="008F5BBC" w:rsidP="008F5BBC">
            <w:pPr>
              <w:spacing w:line="240" w:lineRule="auto"/>
              <w:jc w:val="center"/>
              <w:rPr>
                <w:rFonts w:eastAsia="Times New Roman"/>
                <w:b/>
                <w:bCs/>
                <w:color w:val="000000"/>
                <w:szCs w:val="19"/>
                <w:lang w:val="en-US"/>
              </w:rPr>
            </w:pPr>
            <w:moveFrom w:id="272" w:author="rudi" w:date="2015-04-13T01:01:00Z">
              <w:r w:rsidDel="00196156">
                <w:rPr>
                  <w:rFonts w:eastAsia="Times New Roman"/>
                  <w:b/>
                  <w:bCs/>
                  <w:color w:val="000000"/>
                  <w:szCs w:val="19"/>
                  <w:lang w:val="en-US"/>
                </w:rPr>
                <w:t>Data</w:t>
              </w:r>
            </w:moveFrom>
          </w:p>
        </w:tc>
      </w:tr>
      <w:tr w:rsidR="008F5BBC" w:rsidRPr="006C6C8D" w:rsidDel="00196156" w14:paraId="55272871" w14:textId="635DA379" w:rsidTr="00EA6430">
        <w:trPr>
          <w:trHeight w:val="1143"/>
        </w:trPr>
        <w:tc>
          <w:tcPr>
            <w:tcW w:w="1716" w:type="dxa"/>
            <w:tcBorders>
              <w:top w:val="nil"/>
              <w:left w:val="nil"/>
              <w:bottom w:val="nil"/>
              <w:right w:val="nil"/>
            </w:tcBorders>
            <w:shd w:val="clear" w:color="auto" w:fill="auto"/>
            <w:vAlign w:val="center"/>
            <w:hideMark/>
          </w:tcPr>
          <w:p w14:paraId="315FEB7A" w14:textId="46E39FF5" w:rsidR="008F5BBC" w:rsidRPr="00F06E77" w:rsidDel="00196156" w:rsidRDefault="008F5BBC" w:rsidP="00F06E77">
            <w:pPr>
              <w:spacing w:line="240" w:lineRule="auto"/>
              <w:jc w:val="center"/>
              <w:rPr>
                <w:rFonts w:eastAsia="Times New Roman"/>
                <w:color w:val="000000"/>
                <w:szCs w:val="19"/>
                <w:lang w:val="en-US"/>
              </w:rPr>
            </w:pPr>
            <w:moveFrom w:id="273" w:author="rudi" w:date="2015-04-13T01:01:00Z">
              <w:r w:rsidRPr="00F06E77" w:rsidDel="00196156">
                <w:rPr>
                  <w:rFonts w:eastAsia="Times New Roman"/>
                  <w:color w:val="000000"/>
                  <w:szCs w:val="19"/>
                  <w:lang w:val="en-US"/>
                </w:rPr>
                <w:t>Defining economic resources</w:t>
              </w:r>
            </w:moveFrom>
          </w:p>
        </w:tc>
        <w:tc>
          <w:tcPr>
            <w:tcW w:w="2977" w:type="dxa"/>
            <w:tcBorders>
              <w:top w:val="nil"/>
              <w:left w:val="nil"/>
              <w:bottom w:val="nil"/>
              <w:right w:val="nil"/>
            </w:tcBorders>
            <w:shd w:val="clear" w:color="auto" w:fill="auto"/>
            <w:vAlign w:val="center"/>
            <w:hideMark/>
          </w:tcPr>
          <w:p w14:paraId="47D982F5" w14:textId="4D9D7C09"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74" w:author="rudi" w:date="2015-04-13T01:01:00Z">
              <w:r w:rsidDel="00196156">
                <w:rPr>
                  <w:rFonts w:eastAsia="Times New Roman"/>
                  <w:color w:val="000000"/>
                  <w:szCs w:val="19"/>
                  <w:lang w:val="en-US"/>
                </w:rPr>
                <w:t>I</w:t>
              </w:r>
              <w:r w:rsidRPr="000E2F6C" w:rsidDel="00196156">
                <w:rPr>
                  <w:rFonts w:eastAsia="Times New Roman"/>
                  <w:color w:val="000000"/>
                  <w:szCs w:val="19"/>
                  <w:lang w:val="en-US"/>
                </w:rPr>
                <w:t>ncome definitions</w:t>
              </w:r>
              <w:r w:rsidDel="00196156">
                <w:rPr>
                  <w:rFonts w:eastAsia="Times New Roman"/>
                  <w:color w:val="000000"/>
                  <w:szCs w:val="19"/>
                  <w:lang w:val="en-US"/>
                </w:rPr>
                <w:t xml:space="preserve"> within tax data</w:t>
              </w:r>
            </w:moveFrom>
          </w:p>
        </w:tc>
        <w:tc>
          <w:tcPr>
            <w:tcW w:w="2693" w:type="dxa"/>
            <w:tcBorders>
              <w:top w:val="nil"/>
              <w:left w:val="nil"/>
              <w:bottom w:val="nil"/>
              <w:right w:val="nil"/>
            </w:tcBorders>
            <w:shd w:val="clear" w:color="auto" w:fill="auto"/>
            <w:vAlign w:val="center"/>
            <w:hideMark/>
          </w:tcPr>
          <w:p w14:paraId="7E81D076" w14:textId="1E5AA32A" w:rsidR="008F5BBC" w:rsidRPr="00F06E77" w:rsidDel="00196156" w:rsidRDefault="00DB328E" w:rsidP="005D423D">
            <w:pPr>
              <w:spacing w:line="240" w:lineRule="auto"/>
              <w:jc w:val="center"/>
              <w:rPr>
                <w:rFonts w:eastAsia="Times New Roman"/>
                <w:color w:val="000000"/>
                <w:szCs w:val="19"/>
                <w:lang w:val="en-US"/>
              </w:rPr>
            </w:pPr>
            <w:moveFrom w:id="275" w:author="rudi" w:date="2015-04-13T01:01:00Z">
              <w:r w:rsidDel="00196156">
                <w:rPr>
                  <w:rFonts w:eastAsia="Times New Roman"/>
                  <w:color w:val="000000"/>
                  <w:szCs w:val="19"/>
                  <w:lang w:val="en-US"/>
                </w:rPr>
                <w:t>Time series of Gini</w:t>
              </w:r>
              <w:r w:rsidR="000572D1" w:rsidDel="00196156">
                <w:rPr>
                  <w:rFonts w:eastAsia="Times New Roman"/>
                  <w:color w:val="000000"/>
                  <w:szCs w:val="19"/>
                  <w:lang w:val="en-US"/>
                </w:rPr>
                <w:t xml:space="preserve"> </w:t>
              </w:r>
              <w:r w:rsidR="005D423D" w:rsidDel="00196156">
                <w:rPr>
                  <w:rFonts w:eastAsia="Times New Roman"/>
                  <w:color w:val="000000"/>
                  <w:szCs w:val="19"/>
                  <w:lang w:val="en-US"/>
                </w:rPr>
                <w:t>c</w:t>
              </w:r>
              <w:r w:rsidDel="00196156">
                <w:rPr>
                  <w:rFonts w:eastAsia="Times New Roman"/>
                  <w:color w:val="000000"/>
                  <w:szCs w:val="19"/>
                  <w:lang w:val="en-US"/>
                </w:rPr>
                <w:t>oefficients (own calculation)</w:t>
              </w:r>
            </w:moveFrom>
          </w:p>
        </w:tc>
        <w:tc>
          <w:tcPr>
            <w:tcW w:w="2204" w:type="dxa"/>
            <w:tcBorders>
              <w:top w:val="nil"/>
              <w:left w:val="nil"/>
              <w:bottom w:val="nil"/>
              <w:right w:val="nil"/>
            </w:tcBorders>
          </w:tcPr>
          <w:p w14:paraId="07ACDED8" w14:textId="4F96B2FE" w:rsidR="008F5BBC" w:rsidDel="00196156" w:rsidRDefault="008F5BBC" w:rsidP="00DB328E">
            <w:pPr>
              <w:spacing w:line="240" w:lineRule="auto"/>
              <w:jc w:val="center"/>
              <w:rPr>
                <w:rFonts w:eastAsia="Times New Roman"/>
                <w:color w:val="000000"/>
                <w:szCs w:val="19"/>
                <w:lang w:val="en-US"/>
              </w:rPr>
            </w:pPr>
            <w:moveFrom w:id="276" w:author="rudi" w:date="2015-04-13T01:01:00Z">
              <w:r w:rsidDel="00196156">
                <w:rPr>
                  <w:rFonts w:eastAsia="Times New Roman"/>
                  <w:color w:val="000000"/>
                  <w:szCs w:val="19"/>
                  <w:lang w:val="en-US"/>
                </w:rPr>
                <w:t xml:space="preserve">Aggregated FTA tax statistic </w:t>
              </w:r>
              <w:r w:rsidR="00EA6430" w:rsidDel="00196156">
                <w:rPr>
                  <w:rFonts w:eastAsia="Times New Roman"/>
                  <w:color w:val="000000" w:themeColor="text1"/>
                  <w:szCs w:val="19"/>
                  <w:lang w:val="en-US"/>
                </w:rPr>
                <w:t>–</w:t>
              </w:r>
              <w:r w:rsidR="00DB328E" w:rsidRPr="00F06E77" w:rsidDel="00196156">
                <w:rPr>
                  <w:rFonts w:eastAsia="Times New Roman"/>
                  <w:color w:val="FF0000"/>
                  <w:szCs w:val="19"/>
                  <w:lang w:val="en-US"/>
                </w:rPr>
                <w:t xml:space="preserve"> </w:t>
              </w:r>
              <w:r w:rsidR="00EA6430" w:rsidRPr="00EA6430" w:rsidDel="00196156">
                <w:rPr>
                  <w:rFonts w:eastAsia="Times New Roman"/>
                  <w:color w:val="000000" w:themeColor="text1"/>
                  <w:szCs w:val="19"/>
                  <w:lang w:val="en-US"/>
                </w:rPr>
                <w:t>normal</w:t>
              </w:r>
              <w:r w:rsidR="00EA6430" w:rsidDel="00196156">
                <w:rPr>
                  <w:rFonts w:eastAsia="Times New Roman"/>
                  <w:color w:val="000000" w:themeColor="text1"/>
                  <w:szCs w:val="19"/>
                  <w:lang w:val="en-US"/>
                </w:rPr>
                <w:t xml:space="preserve"> cases</w:t>
              </w:r>
              <w:r w:rsidR="00EA6430" w:rsidRPr="00EA6430" w:rsidDel="00196156">
                <w:rPr>
                  <w:rFonts w:eastAsia="Times New Roman"/>
                  <w:color w:val="000000" w:themeColor="text1"/>
                  <w:szCs w:val="19"/>
                  <w:lang w:val="en-US"/>
                </w:rPr>
                <w:t xml:space="preserve"> </w:t>
              </w:r>
              <w:r w:rsidR="00DB328E" w:rsidRPr="00F06E77" w:rsidDel="00196156">
                <w:rPr>
                  <w:rFonts w:eastAsia="Times New Roman"/>
                  <w:color w:val="000000"/>
                  <w:szCs w:val="19"/>
                  <w:lang w:val="en-US"/>
                </w:rPr>
                <w:t>without non-taxed</w:t>
              </w:r>
              <w:r w:rsidR="005D423D" w:rsidDel="00196156">
                <w:rPr>
                  <w:rFonts w:eastAsia="Times New Roman"/>
                  <w:color w:val="000000"/>
                  <w:szCs w:val="19"/>
                  <w:lang w:val="en-US"/>
                </w:rPr>
                <w:t xml:space="preserve"> – different income measures</w:t>
              </w:r>
            </w:moveFrom>
          </w:p>
        </w:tc>
      </w:tr>
      <w:tr w:rsidR="008F5BBC" w:rsidRPr="006C6C8D" w:rsidDel="00196156" w14:paraId="3C8D493C" w14:textId="26464FC0" w:rsidTr="005E7BD6">
        <w:trPr>
          <w:trHeight w:val="1260"/>
        </w:trPr>
        <w:tc>
          <w:tcPr>
            <w:tcW w:w="1716" w:type="dxa"/>
            <w:tcBorders>
              <w:top w:val="nil"/>
              <w:left w:val="nil"/>
              <w:bottom w:val="nil"/>
              <w:right w:val="nil"/>
            </w:tcBorders>
            <w:shd w:val="clear" w:color="auto" w:fill="auto"/>
            <w:noWrap/>
            <w:vAlign w:val="center"/>
            <w:hideMark/>
          </w:tcPr>
          <w:p w14:paraId="5A474E57" w14:textId="1A5533B3" w:rsidR="008F5BBC" w:rsidRPr="00F06E77" w:rsidDel="00196156"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165CF3AD"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77" w:author="rudi" w:date="2015-04-13T01:01:00Z">
              <w:r w:rsidDel="00196156">
                <w:rPr>
                  <w:rFonts w:eastAsia="Times New Roman"/>
                  <w:color w:val="000000"/>
                  <w:szCs w:val="19"/>
                  <w:lang w:val="en-US"/>
                </w:rPr>
                <w:t xml:space="preserve">Using income corrected with an </w:t>
              </w:r>
              <w:r w:rsidRPr="000E2F6C" w:rsidDel="00196156">
                <w:rPr>
                  <w:rFonts w:eastAsia="Times New Roman"/>
                  <w:color w:val="000000"/>
                  <w:szCs w:val="19"/>
                  <w:lang w:val="en-US"/>
                </w:rPr>
                <w:t>equivalence scale</w:t>
              </w:r>
              <w:r w:rsidDel="00196156">
                <w:rPr>
                  <w:rFonts w:eastAsia="Times New Roman"/>
                  <w:color w:val="000000"/>
                  <w:szCs w:val="19"/>
                  <w:lang w:val="en-US"/>
                </w:rPr>
                <w:t xml:space="preserve"> based on tax information</w:t>
              </w:r>
            </w:moveFrom>
          </w:p>
        </w:tc>
        <w:tc>
          <w:tcPr>
            <w:tcW w:w="2693" w:type="dxa"/>
            <w:tcBorders>
              <w:top w:val="nil"/>
              <w:left w:val="nil"/>
              <w:bottom w:val="nil"/>
              <w:right w:val="nil"/>
            </w:tcBorders>
            <w:shd w:val="clear" w:color="auto" w:fill="auto"/>
            <w:vAlign w:val="center"/>
            <w:hideMark/>
          </w:tcPr>
          <w:p w14:paraId="074D539C" w14:textId="3CB31ECC" w:rsidR="008F5BBC" w:rsidRPr="00F06E77" w:rsidDel="00196156" w:rsidRDefault="008F5BBC" w:rsidP="00DB328E">
            <w:pPr>
              <w:spacing w:line="240" w:lineRule="auto"/>
              <w:jc w:val="center"/>
              <w:rPr>
                <w:rFonts w:eastAsia="Times New Roman"/>
                <w:color w:val="000000"/>
                <w:szCs w:val="19"/>
                <w:lang w:val="en-US"/>
              </w:rPr>
            </w:pPr>
            <w:moveFrom w:id="278" w:author="rudi" w:date="2015-04-13T01:01:00Z">
              <w:r w:rsidDel="00196156">
                <w:rPr>
                  <w:rFonts w:eastAsia="Times New Roman"/>
                  <w:color w:val="000000"/>
                  <w:szCs w:val="19"/>
                  <w:lang w:val="en-US"/>
                </w:rPr>
                <w:t>T</w:t>
              </w:r>
              <w:r w:rsidRPr="00F06E77" w:rsidDel="00196156">
                <w:rPr>
                  <w:rFonts w:eastAsia="Times New Roman"/>
                  <w:color w:val="000000"/>
                  <w:szCs w:val="19"/>
                  <w:lang w:val="en-US"/>
                </w:rPr>
                <w:t xml:space="preserve">ime series of </w:t>
              </w:r>
              <w:r w:rsidDel="00196156">
                <w:rPr>
                  <w:rFonts w:eastAsia="Times New Roman"/>
                  <w:color w:val="000000"/>
                  <w:szCs w:val="19"/>
                  <w:lang w:val="en-US"/>
                </w:rPr>
                <w:t>G</w:t>
              </w:r>
              <w:r w:rsidRPr="00F06E77" w:rsidDel="00196156">
                <w:rPr>
                  <w:rFonts w:eastAsia="Times New Roman"/>
                  <w:color w:val="000000"/>
                  <w:szCs w:val="19"/>
                  <w:lang w:val="en-US"/>
                </w:rPr>
                <w:t>ini</w:t>
              </w:r>
              <w:r w:rsidDel="00196156">
                <w:rPr>
                  <w:rFonts w:eastAsia="Times New Roman"/>
                  <w:color w:val="000000"/>
                  <w:szCs w:val="19"/>
                  <w:lang w:val="en-US"/>
                </w:rPr>
                <w:t xml:space="preserve"> </w:t>
              </w:r>
              <w:r w:rsidR="00DB328E" w:rsidDel="00196156">
                <w:rPr>
                  <w:rFonts w:eastAsia="Times New Roman"/>
                  <w:color w:val="000000"/>
                  <w:szCs w:val="19"/>
                  <w:lang w:val="en-US"/>
                </w:rPr>
                <w:t>coefficient (provided)</w:t>
              </w:r>
            </w:moveFrom>
          </w:p>
        </w:tc>
        <w:tc>
          <w:tcPr>
            <w:tcW w:w="2204" w:type="dxa"/>
            <w:tcBorders>
              <w:top w:val="nil"/>
              <w:left w:val="nil"/>
              <w:bottom w:val="nil"/>
              <w:right w:val="nil"/>
            </w:tcBorders>
            <w:vAlign w:val="center"/>
          </w:tcPr>
          <w:p w14:paraId="75295FE6" w14:textId="2900FF13" w:rsidR="008F5BBC" w:rsidDel="00196156" w:rsidRDefault="00DB328E" w:rsidP="005E7BD6">
            <w:pPr>
              <w:spacing w:line="240" w:lineRule="auto"/>
              <w:jc w:val="center"/>
              <w:rPr>
                <w:rFonts w:eastAsia="Times New Roman"/>
                <w:color w:val="000000"/>
                <w:szCs w:val="19"/>
                <w:lang w:val="en-US"/>
              </w:rPr>
            </w:pPr>
            <w:moveFrom w:id="279" w:author="rudi" w:date="2015-04-13T01:01:00Z">
              <w:r w:rsidDel="00196156">
                <w:rPr>
                  <w:rFonts w:eastAsia="Times New Roman"/>
                  <w:color w:val="000000"/>
                  <w:szCs w:val="19"/>
                  <w:lang w:val="en-US"/>
                </w:rPr>
                <w:t xml:space="preserve">FTA Key figures – all tax units and without non-taxed </w:t>
              </w:r>
              <w:r w:rsidR="007C2893" w:rsidDel="00196156">
                <w:rPr>
                  <w:rFonts w:eastAsia="Times New Roman"/>
                  <w:color w:val="000000"/>
                  <w:szCs w:val="19"/>
                  <w:lang w:val="en-US"/>
                </w:rPr>
                <w:t xml:space="preserve">– </w:t>
              </w:r>
              <w:r w:rsidR="003E642F" w:rsidDel="00196156">
                <w:rPr>
                  <w:rFonts w:eastAsia="Times New Roman"/>
                  <w:color w:val="000000"/>
                  <w:szCs w:val="19"/>
                  <w:lang w:val="en-US"/>
                </w:rPr>
                <w:t>taxable income</w:t>
              </w:r>
            </w:moveFrom>
          </w:p>
        </w:tc>
      </w:tr>
      <w:tr w:rsidR="008F5BBC" w:rsidRPr="006C6C8D" w:rsidDel="00196156" w14:paraId="1BC1AF01" w14:textId="0CC0EC44" w:rsidTr="00EA6430">
        <w:trPr>
          <w:trHeight w:val="765"/>
        </w:trPr>
        <w:tc>
          <w:tcPr>
            <w:tcW w:w="1716" w:type="dxa"/>
            <w:tcBorders>
              <w:top w:val="nil"/>
              <w:left w:val="nil"/>
              <w:bottom w:val="nil"/>
              <w:right w:val="nil"/>
            </w:tcBorders>
            <w:shd w:val="clear" w:color="auto" w:fill="auto"/>
            <w:noWrap/>
            <w:vAlign w:val="center"/>
          </w:tcPr>
          <w:p w14:paraId="5424652C" w14:textId="091C0DCE" w:rsidR="008F5BBC" w:rsidRPr="00F06E77" w:rsidDel="00196156" w:rsidRDefault="008F5BBC" w:rsidP="00F06E77">
            <w:pPr>
              <w:spacing w:line="240" w:lineRule="auto"/>
              <w:jc w:val="center"/>
              <w:rPr>
                <w:rFonts w:eastAsia="Times New Roman"/>
                <w:color w:val="000000"/>
                <w:szCs w:val="19"/>
                <w:lang w:val="en-US"/>
              </w:rPr>
            </w:pPr>
            <w:moveFrom w:id="280" w:author="rudi" w:date="2015-04-13T01:01:00Z">
              <w:r w:rsidDel="00196156">
                <w:rPr>
                  <w:rFonts w:eastAsia="Times New Roman"/>
                  <w:color w:val="000000"/>
                  <w:szCs w:val="19"/>
                  <w:lang w:val="en-US"/>
                </w:rPr>
                <w:t>Measuring inequality</w:t>
              </w:r>
            </w:moveFrom>
          </w:p>
        </w:tc>
        <w:tc>
          <w:tcPr>
            <w:tcW w:w="2977" w:type="dxa"/>
            <w:tcBorders>
              <w:top w:val="nil"/>
              <w:left w:val="nil"/>
              <w:bottom w:val="nil"/>
              <w:right w:val="nil"/>
            </w:tcBorders>
            <w:shd w:val="clear" w:color="auto" w:fill="auto"/>
            <w:vAlign w:val="center"/>
          </w:tcPr>
          <w:p w14:paraId="134A2CCB" w14:textId="46E65F47" w:rsidR="008F5BBC" w:rsidRPr="001D27D7"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81" w:author="rudi" w:date="2015-04-13T01:01:00Z">
              <w:r w:rsidRPr="000E2F6C" w:rsidDel="00196156">
                <w:rPr>
                  <w:rFonts w:eastAsia="Times New Roman"/>
                  <w:color w:val="000000"/>
                  <w:szCs w:val="19"/>
                  <w:lang w:val="en-US"/>
                </w:rPr>
                <w:t>C</w:t>
              </w:r>
              <w:r w:rsidDel="00196156">
                <w:rPr>
                  <w:rFonts w:eastAsia="Times New Roman"/>
                  <w:color w:val="000000"/>
                  <w:szCs w:val="19"/>
                  <w:lang w:val="en-US"/>
                </w:rPr>
                <w:t>hange over time: difference between one population measures</w:t>
              </w:r>
            </w:moveFrom>
          </w:p>
        </w:tc>
        <w:tc>
          <w:tcPr>
            <w:tcW w:w="2693" w:type="dxa"/>
            <w:tcBorders>
              <w:top w:val="nil"/>
              <w:left w:val="nil"/>
              <w:bottom w:val="nil"/>
              <w:right w:val="nil"/>
            </w:tcBorders>
            <w:shd w:val="clear" w:color="auto" w:fill="auto"/>
            <w:vAlign w:val="center"/>
          </w:tcPr>
          <w:p w14:paraId="1FA51920" w14:textId="113D251F" w:rsidR="008F5BBC" w:rsidRPr="00F06E77" w:rsidDel="00196156" w:rsidRDefault="00EA6430" w:rsidP="00DB328E">
            <w:pPr>
              <w:spacing w:line="240" w:lineRule="auto"/>
              <w:jc w:val="center"/>
              <w:rPr>
                <w:rFonts w:eastAsia="Times New Roman"/>
                <w:color w:val="000000"/>
                <w:szCs w:val="19"/>
                <w:lang w:val="en-US"/>
              </w:rPr>
            </w:pPr>
            <w:moveFrom w:id="282" w:author="rudi" w:date="2015-04-13T01:01:00Z">
              <w:r w:rsidDel="00196156">
                <w:rPr>
                  <w:rFonts w:eastAsia="Times New Roman"/>
                  <w:color w:val="000000"/>
                  <w:szCs w:val="19"/>
                  <w:lang w:val="en-US"/>
                </w:rPr>
                <w:t xml:space="preserve">Time series of </w:t>
              </w:r>
              <w:r w:rsidR="008F5BBC" w:rsidDel="00196156">
                <w:rPr>
                  <w:rFonts w:eastAsia="Times New Roman"/>
                  <w:color w:val="000000"/>
                  <w:szCs w:val="19"/>
                  <w:lang w:val="en-US"/>
                </w:rPr>
                <w:t>G</w:t>
              </w:r>
              <w:r w:rsidR="008F5BBC" w:rsidRPr="00F06E77" w:rsidDel="00196156">
                <w:rPr>
                  <w:rFonts w:eastAsia="Times New Roman"/>
                  <w:color w:val="000000"/>
                  <w:szCs w:val="19"/>
                  <w:lang w:val="en-US"/>
                </w:rPr>
                <w:t>ini</w:t>
              </w:r>
              <w:r w:rsidR="003E642F" w:rsidDel="00196156">
                <w:rPr>
                  <w:rFonts w:eastAsia="Times New Roman"/>
                  <w:color w:val="000000"/>
                  <w:szCs w:val="19"/>
                  <w:lang w:val="en-US"/>
                </w:rPr>
                <w:t xml:space="preserve"> </w:t>
              </w:r>
              <w:r w:rsidR="008F5BBC" w:rsidRPr="00F06E77" w:rsidDel="00196156">
                <w:rPr>
                  <w:rFonts w:eastAsia="Times New Roman"/>
                  <w:color w:val="000000"/>
                  <w:szCs w:val="19"/>
                  <w:lang w:val="en-US"/>
                </w:rPr>
                <w:t>coefficient</w:t>
              </w:r>
              <w:r w:rsidDel="00196156">
                <w:rPr>
                  <w:rFonts w:eastAsia="Times New Roman"/>
                  <w:color w:val="000000"/>
                  <w:szCs w:val="19"/>
                  <w:lang w:val="en-US"/>
                </w:rPr>
                <w:t>s</w:t>
              </w:r>
              <w:r w:rsidR="008F5BBC" w:rsidRPr="00F06E77" w:rsidDel="00196156">
                <w:rPr>
                  <w:rFonts w:eastAsia="Times New Roman"/>
                  <w:color w:val="000000"/>
                  <w:szCs w:val="19"/>
                  <w:lang w:val="en-US"/>
                </w:rPr>
                <w:t xml:space="preserve">, </w:t>
              </w:r>
              <w:r w:rsidDel="00196156">
                <w:rPr>
                  <w:rFonts w:eastAsia="Times New Roman"/>
                  <w:color w:val="000000"/>
                  <w:szCs w:val="19"/>
                  <w:lang w:val="en-US"/>
                </w:rPr>
                <w:t>Theil and</w:t>
              </w:r>
              <w:r w:rsidR="00DB328E" w:rsidDel="00196156">
                <w:rPr>
                  <w:rFonts w:eastAsia="Times New Roman"/>
                  <w:color w:val="000000"/>
                  <w:szCs w:val="19"/>
                  <w:lang w:val="en-US"/>
                </w:rPr>
                <w:t xml:space="preserve"> Atkinson</w:t>
              </w:r>
              <w:r w:rsidR="000572D1" w:rsidDel="00196156">
                <w:rPr>
                  <w:rFonts w:eastAsia="Times New Roman"/>
                  <w:color w:val="000000"/>
                  <w:szCs w:val="19"/>
                  <w:lang w:val="en-US"/>
                </w:rPr>
                <w:t xml:space="preserve"> </w:t>
              </w:r>
              <w:r w:rsidDel="00196156">
                <w:rPr>
                  <w:rFonts w:eastAsia="Times New Roman"/>
                  <w:color w:val="000000"/>
                  <w:szCs w:val="19"/>
                  <w:lang w:val="en-US"/>
                </w:rPr>
                <w:t>index</w:t>
              </w:r>
              <w:r w:rsidR="00DB328E" w:rsidDel="00196156">
                <w:rPr>
                  <w:rFonts w:eastAsia="Times New Roman"/>
                  <w:color w:val="000000"/>
                  <w:szCs w:val="19"/>
                  <w:lang w:val="en-US"/>
                </w:rPr>
                <w:t xml:space="preserve"> (own calculation)</w:t>
              </w:r>
            </w:moveFrom>
          </w:p>
        </w:tc>
        <w:tc>
          <w:tcPr>
            <w:tcW w:w="2204" w:type="dxa"/>
            <w:tcBorders>
              <w:top w:val="nil"/>
              <w:left w:val="nil"/>
              <w:bottom w:val="nil"/>
              <w:right w:val="nil"/>
            </w:tcBorders>
          </w:tcPr>
          <w:p w14:paraId="71714D7B" w14:textId="34E9E9F3" w:rsidR="008F5BBC" w:rsidDel="00196156" w:rsidRDefault="00DB328E" w:rsidP="00406373">
            <w:pPr>
              <w:spacing w:line="240" w:lineRule="auto"/>
              <w:jc w:val="center"/>
              <w:rPr>
                <w:rFonts w:eastAsia="Times New Roman"/>
                <w:color w:val="000000"/>
                <w:szCs w:val="19"/>
                <w:lang w:val="en-US"/>
              </w:rPr>
            </w:pPr>
            <w:moveFrom w:id="283" w:author="rudi" w:date="2015-04-13T01:01:00Z">
              <w:r w:rsidDel="00196156">
                <w:rPr>
                  <w:rFonts w:eastAsia="Times New Roman"/>
                  <w:color w:val="000000"/>
                  <w:szCs w:val="19"/>
                  <w:lang w:val="en-US"/>
                </w:rPr>
                <w:t xml:space="preserve">Aggregated FTA tax statistic </w:t>
              </w:r>
              <w:r w:rsidRPr="008F5BBC" w:rsidDel="00196156">
                <w:rPr>
                  <w:rFonts w:eastAsia="Times New Roman"/>
                  <w:color w:val="000000" w:themeColor="text1"/>
                  <w:szCs w:val="19"/>
                  <w:lang w:val="en-US"/>
                </w:rPr>
                <w:t>-</w:t>
              </w:r>
              <w:r w:rsidRPr="00F06E77" w:rsidDel="00196156">
                <w:rPr>
                  <w:rFonts w:eastAsia="Times New Roman"/>
                  <w:color w:val="FF0000"/>
                  <w:szCs w:val="19"/>
                  <w:lang w:val="en-US"/>
                </w:rPr>
                <w:t xml:space="preserve"> </w:t>
              </w:r>
              <w:r w:rsidR="00EA6430" w:rsidRPr="00EA6430" w:rsidDel="00196156">
                <w:rPr>
                  <w:rFonts w:eastAsia="Times New Roman"/>
                  <w:color w:val="000000" w:themeColor="text1"/>
                  <w:szCs w:val="19"/>
                  <w:lang w:val="en-US"/>
                </w:rPr>
                <w:t>normal</w:t>
              </w:r>
              <w:r w:rsidR="00EA6430" w:rsidDel="00196156">
                <w:rPr>
                  <w:rFonts w:eastAsia="Times New Roman"/>
                  <w:color w:val="000000" w:themeColor="text1"/>
                  <w:szCs w:val="19"/>
                  <w:lang w:val="en-US"/>
                </w:rPr>
                <w:t xml:space="preserve"> cases</w:t>
              </w:r>
              <w:r w:rsidR="00EA6430" w:rsidRPr="00EA6430" w:rsidDel="00196156">
                <w:rPr>
                  <w:rFonts w:eastAsia="Times New Roman"/>
                  <w:color w:val="000000" w:themeColor="text1"/>
                  <w:szCs w:val="19"/>
                  <w:lang w:val="en-US"/>
                </w:rPr>
                <w:t xml:space="preserve"> </w:t>
              </w:r>
              <w:r w:rsidRPr="00F06E77" w:rsidDel="00196156">
                <w:rPr>
                  <w:rFonts w:eastAsia="Times New Roman"/>
                  <w:color w:val="000000"/>
                  <w:szCs w:val="19"/>
                  <w:lang w:val="en-US"/>
                </w:rPr>
                <w:t>without non-taxed</w:t>
              </w:r>
              <w:r w:rsidDel="00196156">
                <w:rPr>
                  <w:rFonts w:eastAsia="Times New Roman"/>
                  <w:color w:val="000000"/>
                  <w:szCs w:val="19"/>
                  <w:lang w:val="en-US"/>
                </w:rPr>
                <w:t xml:space="preserve"> – taxable income</w:t>
              </w:r>
            </w:moveFrom>
          </w:p>
        </w:tc>
      </w:tr>
      <w:tr w:rsidR="008F5BBC" w:rsidRPr="006C6C8D" w:rsidDel="00196156" w14:paraId="5DA13776" w14:textId="5869F7F4" w:rsidTr="00EA6430">
        <w:trPr>
          <w:trHeight w:val="765"/>
        </w:trPr>
        <w:tc>
          <w:tcPr>
            <w:tcW w:w="1716" w:type="dxa"/>
            <w:tcBorders>
              <w:top w:val="nil"/>
              <w:left w:val="nil"/>
              <w:bottom w:val="nil"/>
              <w:right w:val="nil"/>
            </w:tcBorders>
            <w:shd w:val="clear" w:color="auto" w:fill="auto"/>
            <w:noWrap/>
            <w:vAlign w:val="center"/>
          </w:tcPr>
          <w:p w14:paraId="49689D39" w14:textId="6034B023" w:rsidR="008F5BBC" w:rsidRPr="00F06E77" w:rsidDel="00196156"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1B45EDA4" w:rsidR="008F5BBC" w:rsidDel="00196156" w:rsidRDefault="008F5BBC" w:rsidP="007C2893">
            <w:pPr>
              <w:pStyle w:val="Listenabsatz"/>
              <w:numPr>
                <w:ilvl w:val="0"/>
                <w:numId w:val="10"/>
              </w:numPr>
              <w:spacing w:line="240" w:lineRule="auto"/>
              <w:jc w:val="center"/>
              <w:rPr>
                <w:rFonts w:eastAsia="Times New Roman"/>
                <w:color w:val="000000"/>
                <w:szCs w:val="19"/>
                <w:lang w:val="en-US"/>
              </w:rPr>
            </w:pPr>
            <w:moveFrom w:id="284" w:author="rudi" w:date="2015-04-13T01:01:00Z">
              <w:r w:rsidRPr="000E2F6C" w:rsidDel="00196156">
                <w:rPr>
                  <w:rFonts w:eastAsia="Times New Roman"/>
                  <w:color w:val="000000"/>
                  <w:szCs w:val="19"/>
                  <w:lang w:val="en-US"/>
                </w:rPr>
                <w:t>Change over time</w:t>
              </w:r>
              <w:r w:rsidDel="00196156">
                <w:rPr>
                  <w:rFonts w:eastAsia="Times New Roman"/>
                  <w:color w:val="000000"/>
                  <w:szCs w:val="19"/>
                  <w:lang w:val="en-US"/>
                </w:rPr>
                <w:t>:</w:t>
              </w:r>
              <w:r w:rsidRPr="000E2F6C" w:rsidDel="00196156">
                <w:rPr>
                  <w:rFonts w:eastAsia="Times New Roman"/>
                  <w:color w:val="000000"/>
                  <w:szCs w:val="19"/>
                  <w:lang w:val="en-US"/>
                </w:rPr>
                <w:t xml:space="preserve"> </w:t>
              </w:r>
              <w:r w:rsidDel="00196156">
                <w:rPr>
                  <w:rFonts w:eastAsia="Times New Roman"/>
                  <w:color w:val="000000"/>
                  <w:szCs w:val="19"/>
                  <w:lang w:val="en-US"/>
                </w:rPr>
                <w:t>one population m</w:t>
              </w:r>
              <w:r w:rsidR="00DB328E" w:rsidDel="00196156">
                <w:rPr>
                  <w:rFonts w:eastAsia="Times New Roman"/>
                  <w:color w:val="000000"/>
                  <w:szCs w:val="19"/>
                  <w:lang w:val="en-US"/>
                </w:rPr>
                <w:t>easure vs relative distribution</w:t>
              </w:r>
            </w:moveFrom>
          </w:p>
        </w:tc>
        <w:tc>
          <w:tcPr>
            <w:tcW w:w="2693" w:type="dxa"/>
            <w:tcBorders>
              <w:top w:val="nil"/>
              <w:left w:val="nil"/>
              <w:bottom w:val="nil"/>
              <w:right w:val="nil"/>
            </w:tcBorders>
            <w:shd w:val="clear" w:color="auto" w:fill="auto"/>
            <w:vAlign w:val="center"/>
          </w:tcPr>
          <w:p w14:paraId="1F6415B3" w14:textId="3B562278" w:rsidR="008F5BBC" w:rsidRPr="00F06E77" w:rsidDel="00196156" w:rsidRDefault="008F5BBC" w:rsidP="00DB328E">
            <w:pPr>
              <w:spacing w:line="240" w:lineRule="auto"/>
              <w:jc w:val="center"/>
              <w:rPr>
                <w:rFonts w:eastAsia="Times New Roman"/>
                <w:color w:val="000000"/>
                <w:szCs w:val="19"/>
                <w:lang w:val="en-US"/>
              </w:rPr>
            </w:pPr>
            <w:moveFrom w:id="285" w:author="rudi" w:date="2015-04-13T01:01:00Z">
              <w:r w:rsidDel="00196156">
                <w:rPr>
                  <w:rFonts w:eastAsia="Times New Roman"/>
                  <w:color w:val="000000"/>
                  <w:szCs w:val="19"/>
                  <w:lang w:val="en-US"/>
                </w:rPr>
                <w:t>G</w:t>
              </w:r>
              <w:r w:rsidRPr="00F06E77" w:rsidDel="00196156">
                <w:rPr>
                  <w:rFonts w:eastAsia="Times New Roman"/>
                  <w:color w:val="000000"/>
                  <w:szCs w:val="19"/>
                  <w:lang w:val="en-US"/>
                </w:rPr>
                <w:t>ini</w:t>
              </w:r>
              <w:r w:rsidR="003E642F" w:rsidDel="00196156">
                <w:rPr>
                  <w:rFonts w:eastAsia="Times New Roman"/>
                  <w:color w:val="000000"/>
                  <w:szCs w:val="19"/>
                  <w:lang w:val="en-US"/>
                </w:rPr>
                <w:t xml:space="preserve"> </w:t>
              </w:r>
              <w:r w:rsidR="00EA6430" w:rsidRPr="00F06E77" w:rsidDel="00196156">
                <w:rPr>
                  <w:rFonts w:eastAsia="Times New Roman"/>
                  <w:color w:val="000000"/>
                  <w:szCs w:val="19"/>
                  <w:lang w:val="en-US"/>
                </w:rPr>
                <w:t>differences</w:t>
              </w:r>
              <w:r w:rsidR="00EA6430" w:rsidDel="00196156">
                <w:rPr>
                  <w:rFonts w:eastAsia="Times New Roman"/>
                  <w:color w:val="000000"/>
                  <w:szCs w:val="19"/>
                  <w:lang w:val="en-US"/>
                </w:rPr>
                <w:t xml:space="preserve"> </w:t>
              </w:r>
              <w:r w:rsidR="00DB328E" w:rsidDel="00196156">
                <w:rPr>
                  <w:rFonts w:eastAsia="Times New Roman"/>
                  <w:color w:val="000000"/>
                  <w:szCs w:val="19"/>
                  <w:lang w:val="en-US"/>
                </w:rPr>
                <w:t>(provided)</w:t>
              </w:r>
              <w:r w:rsidR="00EA6430" w:rsidDel="00196156">
                <w:rPr>
                  <w:rFonts w:eastAsia="Times New Roman"/>
                  <w:color w:val="000000"/>
                  <w:szCs w:val="19"/>
                  <w:lang w:val="en-US"/>
                </w:rPr>
                <w:t>,</w:t>
              </w:r>
              <w:r w:rsidRPr="00F06E77" w:rsidDel="00196156">
                <w:rPr>
                  <w:rFonts w:eastAsia="Times New Roman"/>
                  <w:color w:val="000000"/>
                  <w:szCs w:val="19"/>
                  <w:lang w:val="en-US"/>
                </w:rPr>
                <w:t xml:space="preserve"> relative distribution</w:t>
              </w:r>
              <w:r w:rsidR="00EA6430" w:rsidDel="00196156">
                <w:rPr>
                  <w:rFonts w:eastAsia="Times New Roman"/>
                  <w:color w:val="000000"/>
                  <w:szCs w:val="19"/>
                  <w:lang w:val="en-US"/>
                </w:rPr>
                <w:t xml:space="preserve"> and polarization index</w:t>
              </w:r>
              <w:r w:rsidRPr="00F06E77" w:rsidDel="00196156">
                <w:rPr>
                  <w:rFonts w:eastAsia="Times New Roman"/>
                  <w:color w:val="000000"/>
                  <w:szCs w:val="19"/>
                  <w:lang w:val="en-US"/>
                </w:rPr>
                <w:t xml:space="preserve"> (own calculation</w:t>
              </w:r>
              <w:r w:rsidR="00DB328E" w:rsidDel="00196156">
                <w:rPr>
                  <w:rFonts w:eastAsia="Times New Roman"/>
                  <w:color w:val="000000"/>
                  <w:szCs w:val="19"/>
                  <w:lang w:val="en-US"/>
                </w:rPr>
                <w:t xml:space="preserve"> based on provided percentiles), polarization index</w:t>
              </w:r>
              <w:r w:rsidR="00C77373" w:rsidDel="00196156">
                <w:rPr>
                  <w:rFonts w:eastAsia="Times New Roman"/>
                  <w:color w:val="000000"/>
                  <w:szCs w:val="19"/>
                  <w:lang w:val="en-US"/>
                </w:rPr>
                <w:t xml:space="preserve"> (own calculation)</w:t>
              </w:r>
            </w:moveFrom>
          </w:p>
        </w:tc>
        <w:tc>
          <w:tcPr>
            <w:tcW w:w="2204" w:type="dxa"/>
            <w:tcBorders>
              <w:top w:val="nil"/>
              <w:left w:val="nil"/>
              <w:bottom w:val="nil"/>
              <w:right w:val="nil"/>
            </w:tcBorders>
            <w:vAlign w:val="center"/>
          </w:tcPr>
          <w:p w14:paraId="4988AEF9" w14:textId="1FAA040C" w:rsidR="008F5BBC" w:rsidDel="00196156" w:rsidRDefault="00DB328E" w:rsidP="00DB328E">
            <w:pPr>
              <w:spacing w:line="240" w:lineRule="auto"/>
              <w:jc w:val="center"/>
              <w:rPr>
                <w:rFonts w:eastAsia="Times New Roman"/>
                <w:color w:val="000000"/>
                <w:szCs w:val="19"/>
                <w:lang w:val="en-US"/>
              </w:rPr>
            </w:pPr>
            <w:moveFrom w:id="286" w:author="rudi" w:date="2015-04-13T01:01:00Z">
              <w:r w:rsidDel="00196156">
                <w:rPr>
                  <w:rFonts w:eastAsia="Times New Roman"/>
                  <w:color w:val="000000"/>
                  <w:szCs w:val="19"/>
                  <w:lang w:val="en-US"/>
                </w:rPr>
                <w:t>FTA Key figures – all tax units – taxable income</w:t>
              </w:r>
            </w:moveFrom>
          </w:p>
        </w:tc>
      </w:tr>
      <w:tr w:rsidR="008F5BBC" w:rsidRPr="006C6C8D" w:rsidDel="00196156" w14:paraId="484C0C18" w14:textId="2621BCD1" w:rsidTr="00EA6430">
        <w:trPr>
          <w:trHeight w:val="765"/>
        </w:trPr>
        <w:tc>
          <w:tcPr>
            <w:tcW w:w="1716" w:type="dxa"/>
            <w:tcBorders>
              <w:top w:val="nil"/>
              <w:left w:val="nil"/>
              <w:bottom w:val="nil"/>
              <w:right w:val="nil"/>
            </w:tcBorders>
            <w:shd w:val="clear" w:color="auto" w:fill="auto"/>
            <w:noWrap/>
            <w:vAlign w:val="center"/>
            <w:hideMark/>
          </w:tcPr>
          <w:p w14:paraId="133F5A2B" w14:textId="0D8569EF" w:rsidR="008F5BBC" w:rsidRPr="00F06E77" w:rsidDel="00196156" w:rsidRDefault="00455473" w:rsidP="00F06E77">
            <w:pPr>
              <w:spacing w:line="240" w:lineRule="auto"/>
              <w:jc w:val="center"/>
              <w:rPr>
                <w:rFonts w:eastAsia="Times New Roman"/>
                <w:color w:val="000000"/>
                <w:szCs w:val="19"/>
                <w:lang w:val="en-US"/>
              </w:rPr>
            </w:pPr>
            <w:moveFrom w:id="287" w:author="rudi" w:date="2015-04-13T01:01:00Z">
              <w:r w:rsidDel="00196156">
                <w:rPr>
                  <w:rFonts w:eastAsia="Times New Roman"/>
                  <w:color w:val="000000"/>
                  <w:szCs w:val="19"/>
                  <w:lang w:val="en-US"/>
                </w:rPr>
                <w:t>S</w:t>
              </w:r>
              <w:r w:rsidRPr="00F06E77" w:rsidDel="00196156">
                <w:rPr>
                  <w:rFonts w:eastAsia="Times New Roman"/>
                  <w:color w:val="000000"/>
                  <w:szCs w:val="19"/>
                  <w:lang w:val="en-US"/>
                </w:rPr>
                <w:t xml:space="preserve">tatistical </w:t>
              </w:r>
              <w:r w:rsidR="008F5BBC" w:rsidRPr="00F06E77" w:rsidDel="00196156">
                <w:rPr>
                  <w:rFonts w:eastAsia="Times New Roman"/>
                  <w:color w:val="000000"/>
                  <w:szCs w:val="19"/>
                  <w:lang w:val="en-US"/>
                </w:rPr>
                <w:t>units</w:t>
              </w:r>
            </w:moveFrom>
          </w:p>
        </w:tc>
        <w:tc>
          <w:tcPr>
            <w:tcW w:w="2977" w:type="dxa"/>
            <w:tcBorders>
              <w:top w:val="nil"/>
              <w:left w:val="nil"/>
              <w:bottom w:val="nil"/>
              <w:right w:val="nil"/>
            </w:tcBorders>
            <w:shd w:val="clear" w:color="auto" w:fill="auto"/>
            <w:vAlign w:val="center"/>
            <w:hideMark/>
          </w:tcPr>
          <w:p w14:paraId="0072CF29" w14:textId="25F039FA"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88" w:author="rudi" w:date="2015-04-13T01:01:00Z">
              <w:r w:rsidDel="00196156">
                <w:rPr>
                  <w:rFonts w:eastAsia="Times New Roman"/>
                  <w:color w:val="000000"/>
                  <w:szCs w:val="19"/>
                  <w:lang w:val="en-US"/>
                </w:rPr>
                <w:t>T</w:t>
              </w:r>
              <w:r w:rsidRPr="000E2F6C" w:rsidDel="00196156">
                <w:rPr>
                  <w:rFonts w:eastAsia="Times New Roman"/>
                  <w:color w:val="000000"/>
                  <w:szCs w:val="19"/>
                  <w:lang w:val="en-US"/>
                </w:rPr>
                <w:t>ax units vs households</w:t>
              </w:r>
            </w:moveFrom>
          </w:p>
        </w:tc>
        <w:tc>
          <w:tcPr>
            <w:tcW w:w="2693" w:type="dxa"/>
            <w:tcBorders>
              <w:top w:val="nil"/>
              <w:left w:val="nil"/>
              <w:bottom w:val="nil"/>
              <w:right w:val="nil"/>
            </w:tcBorders>
            <w:shd w:val="clear" w:color="auto" w:fill="auto"/>
            <w:vAlign w:val="center"/>
            <w:hideMark/>
          </w:tcPr>
          <w:p w14:paraId="4F81F976" w14:textId="470CCBBB" w:rsidR="008F5BBC" w:rsidRPr="00F06E77" w:rsidDel="00196156" w:rsidRDefault="008F5BBC" w:rsidP="00DB328E">
            <w:pPr>
              <w:spacing w:line="240" w:lineRule="auto"/>
              <w:jc w:val="center"/>
              <w:rPr>
                <w:rFonts w:eastAsia="Times New Roman"/>
                <w:color w:val="000000"/>
                <w:szCs w:val="19"/>
                <w:lang w:val="en-US"/>
              </w:rPr>
            </w:pPr>
            <w:moveFrom w:id="289" w:author="rudi" w:date="2015-04-13T01:01:00Z">
              <w:r w:rsidDel="00196156">
                <w:rPr>
                  <w:rFonts w:eastAsia="Times New Roman"/>
                  <w:color w:val="000000"/>
                  <w:szCs w:val="19"/>
                  <w:lang w:val="en-US"/>
                </w:rPr>
                <w:t>G</w:t>
              </w:r>
              <w:r w:rsidRPr="00F06E77" w:rsidDel="00196156">
                <w:rPr>
                  <w:rFonts w:eastAsia="Times New Roman"/>
                  <w:color w:val="000000"/>
                  <w:szCs w:val="19"/>
                  <w:lang w:val="en-US"/>
                </w:rPr>
                <w:t>ini differences,</w:t>
              </w:r>
              <w:r w:rsidRPr="00F06E77" w:rsidDel="00196156">
                <w:rPr>
                  <w:rFonts w:eastAsia="Times New Roman"/>
                  <w:color w:val="FF0000"/>
                  <w:szCs w:val="19"/>
                  <w:lang w:val="en-US"/>
                </w:rPr>
                <w:t xml:space="preserve"> </w:t>
              </w:r>
              <w:r w:rsidRPr="008F5BBC" w:rsidDel="00196156">
                <w:rPr>
                  <w:rFonts w:eastAsia="Times New Roman"/>
                  <w:color w:val="000000" w:themeColor="text1"/>
                  <w:szCs w:val="19"/>
                  <w:lang w:val="en-US"/>
                </w:rPr>
                <w:t xml:space="preserve">relative distribution </w:t>
              </w:r>
              <w:r w:rsidR="00EA6430" w:rsidDel="00196156">
                <w:rPr>
                  <w:rFonts w:eastAsia="Times New Roman"/>
                  <w:color w:val="000000"/>
                  <w:szCs w:val="19"/>
                  <w:lang w:val="en-US"/>
                </w:rPr>
                <w:t>(own calculation)</w:t>
              </w:r>
            </w:moveFrom>
          </w:p>
        </w:tc>
        <w:tc>
          <w:tcPr>
            <w:tcW w:w="2204" w:type="dxa"/>
            <w:tcBorders>
              <w:top w:val="nil"/>
              <w:left w:val="nil"/>
              <w:bottom w:val="nil"/>
              <w:right w:val="nil"/>
            </w:tcBorders>
          </w:tcPr>
          <w:p w14:paraId="681A1556" w14:textId="77B2EC57" w:rsidR="008F5BBC" w:rsidDel="00196156" w:rsidRDefault="005B4A5D" w:rsidP="00DB328E">
            <w:pPr>
              <w:spacing w:line="240" w:lineRule="auto"/>
              <w:jc w:val="center"/>
              <w:rPr>
                <w:rFonts w:eastAsia="Times New Roman"/>
                <w:color w:val="000000"/>
                <w:szCs w:val="19"/>
                <w:lang w:val="en-US"/>
              </w:rPr>
            </w:pPr>
            <w:moveFrom w:id="290" w:author="rudi" w:date="2015-04-13T01:01:00Z">
              <w:r w:rsidDel="00196156">
                <w:rPr>
                  <w:rFonts w:eastAsia="Times New Roman"/>
                  <w:color w:val="000000"/>
                  <w:szCs w:val="19"/>
                  <w:lang w:val="en-US"/>
                </w:rPr>
                <w:t>Micro</w:t>
              </w:r>
              <w:r w:rsidR="00DB328E" w:rsidRPr="00F06E77" w:rsidDel="00196156">
                <w:rPr>
                  <w:rFonts w:eastAsia="Times New Roman"/>
                  <w:color w:val="000000"/>
                  <w:szCs w:val="19"/>
                  <w:lang w:val="en-US"/>
                </w:rPr>
                <w:t xml:space="preserve"> tax data from Canton Berne</w:t>
              </w:r>
              <w:r w:rsidR="005D423D" w:rsidDel="00196156">
                <w:rPr>
                  <w:rFonts w:eastAsia="Times New Roman"/>
                  <w:color w:val="000000"/>
                  <w:szCs w:val="19"/>
                  <w:lang w:val="en-US"/>
                </w:rPr>
                <w:t xml:space="preserve"> –all tax units - taxable income</w:t>
              </w:r>
            </w:moveFrom>
          </w:p>
        </w:tc>
      </w:tr>
      <w:tr w:rsidR="008F5BBC" w:rsidRPr="006C6C8D" w:rsidDel="00196156" w14:paraId="44DDBDAD" w14:textId="1B213DC2" w:rsidTr="00EA6430">
        <w:trPr>
          <w:trHeight w:val="1530"/>
        </w:trPr>
        <w:tc>
          <w:tcPr>
            <w:tcW w:w="1716" w:type="dxa"/>
            <w:tcBorders>
              <w:top w:val="nil"/>
              <w:left w:val="nil"/>
              <w:bottom w:val="nil"/>
              <w:right w:val="nil"/>
            </w:tcBorders>
            <w:shd w:val="clear" w:color="auto" w:fill="auto"/>
            <w:noWrap/>
            <w:vAlign w:val="center"/>
            <w:hideMark/>
          </w:tcPr>
          <w:p w14:paraId="42DFA710" w14:textId="177DA25B" w:rsidR="008F5BBC" w:rsidRPr="00F06E77" w:rsidDel="00196156" w:rsidRDefault="00455473" w:rsidP="00F06E77">
            <w:pPr>
              <w:spacing w:line="240" w:lineRule="auto"/>
              <w:jc w:val="center"/>
              <w:rPr>
                <w:rFonts w:eastAsia="Times New Roman"/>
                <w:color w:val="000000"/>
                <w:szCs w:val="19"/>
                <w:lang w:val="en-US"/>
              </w:rPr>
            </w:pPr>
            <w:moveFrom w:id="291" w:author="rudi" w:date="2015-04-13T01:01:00Z">
              <w:r w:rsidDel="00196156">
                <w:rPr>
                  <w:rFonts w:eastAsia="Times New Roman"/>
                  <w:color w:val="000000"/>
                  <w:szCs w:val="19"/>
                  <w:lang w:val="en-US"/>
                </w:rPr>
                <w:t>C</w:t>
              </w:r>
              <w:r w:rsidRPr="00F06E77" w:rsidDel="00196156">
                <w:rPr>
                  <w:rFonts w:eastAsia="Times New Roman"/>
                  <w:color w:val="000000"/>
                  <w:szCs w:val="19"/>
                  <w:lang w:val="en-US"/>
                </w:rPr>
                <w:t xml:space="preserve">overage </w:t>
              </w:r>
              <w:r w:rsidR="008F5BBC" w:rsidRPr="00F06E77" w:rsidDel="00196156">
                <w:rPr>
                  <w:rFonts w:eastAsia="Times New Roman"/>
                  <w:color w:val="000000"/>
                  <w:szCs w:val="19"/>
                  <w:lang w:val="en-US"/>
                </w:rPr>
                <w:t>issues</w:t>
              </w:r>
            </w:moveFrom>
          </w:p>
        </w:tc>
        <w:tc>
          <w:tcPr>
            <w:tcW w:w="2977" w:type="dxa"/>
            <w:tcBorders>
              <w:top w:val="nil"/>
              <w:left w:val="nil"/>
              <w:bottom w:val="nil"/>
              <w:right w:val="nil"/>
            </w:tcBorders>
            <w:shd w:val="clear" w:color="auto" w:fill="auto"/>
            <w:vAlign w:val="center"/>
          </w:tcPr>
          <w:p w14:paraId="1918F944" w14:textId="2BA75A3D"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92" w:author="rudi" w:date="2015-04-13T01:01:00Z">
              <w:r w:rsidDel="00196156">
                <w:rPr>
                  <w:rFonts w:eastAsia="Times New Roman"/>
                  <w:color w:val="000000"/>
                  <w:szCs w:val="19"/>
                  <w:lang w:val="en-US"/>
                </w:rPr>
                <w:t>Superior coverage with tax data compared to survey data</w:t>
              </w:r>
            </w:moveFrom>
          </w:p>
        </w:tc>
        <w:tc>
          <w:tcPr>
            <w:tcW w:w="2693" w:type="dxa"/>
            <w:tcBorders>
              <w:top w:val="nil"/>
              <w:left w:val="nil"/>
              <w:bottom w:val="nil"/>
              <w:right w:val="nil"/>
            </w:tcBorders>
            <w:shd w:val="clear" w:color="auto" w:fill="auto"/>
            <w:vAlign w:val="center"/>
          </w:tcPr>
          <w:p w14:paraId="6E1F611E" w14:textId="0BB25FD0" w:rsidR="008F5BBC" w:rsidRPr="00F06E77" w:rsidDel="00196156" w:rsidRDefault="008F5BBC" w:rsidP="00DB328E">
            <w:pPr>
              <w:spacing w:line="240" w:lineRule="auto"/>
              <w:jc w:val="center"/>
              <w:rPr>
                <w:rFonts w:eastAsia="Times New Roman"/>
                <w:color w:val="000000"/>
                <w:szCs w:val="19"/>
                <w:lang w:val="en-US"/>
              </w:rPr>
            </w:pPr>
            <w:moveFrom w:id="293" w:author="rudi" w:date="2015-04-13T01:01:00Z">
              <w:r w:rsidRPr="00F06E77" w:rsidDel="00196156">
                <w:rPr>
                  <w:rFonts w:eastAsia="Times New Roman"/>
                  <w:color w:val="000000"/>
                  <w:szCs w:val="19"/>
                  <w:lang w:val="en-US"/>
                </w:rPr>
                <w:t xml:space="preserve">Gini differences, relative </w:t>
              </w:r>
              <w:r w:rsidR="00DB328E" w:rsidDel="00196156">
                <w:rPr>
                  <w:rFonts w:eastAsia="Times New Roman"/>
                  <w:color w:val="000000"/>
                  <w:szCs w:val="19"/>
                  <w:lang w:val="en-US"/>
                </w:rPr>
                <w:t>distribution (own calculation)</w:t>
              </w:r>
            </w:moveFrom>
          </w:p>
        </w:tc>
        <w:tc>
          <w:tcPr>
            <w:tcW w:w="2204" w:type="dxa"/>
            <w:tcBorders>
              <w:top w:val="nil"/>
              <w:left w:val="nil"/>
              <w:bottom w:val="nil"/>
              <w:right w:val="nil"/>
            </w:tcBorders>
          </w:tcPr>
          <w:p w14:paraId="7110DF2A" w14:textId="021FDB00" w:rsidR="008F5BBC" w:rsidRPr="00F06E77" w:rsidDel="00196156" w:rsidRDefault="005B4A5D" w:rsidP="005D423D">
            <w:pPr>
              <w:spacing w:line="240" w:lineRule="auto"/>
              <w:jc w:val="center"/>
              <w:rPr>
                <w:rFonts w:eastAsia="Times New Roman"/>
                <w:color w:val="000000"/>
                <w:szCs w:val="19"/>
                <w:lang w:val="en-US"/>
              </w:rPr>
            </w:pPr>
            <w:moveFrom w:id="294" w:author="rudi" w:date="2015-04-13T01:01:00Z">
              <w:r w:rsidDel="00196156">
                <w:rPr>
                  <w:rFonts w:eastAsia="Times New Roman"/>
                  <w:color w:val="000000"/>
                  <w:szCs w:val="19"/>
                  <w:lang w:val="en-US"/>
                </w:rPr>
                <w:t>Micro</w:t>
              </w:r>
              <w:r w:rsidRPr="00F06E77" w:rsidDel="00196156">
                <w:rPr>
                  <w:rFonts w:eastAsia="Times New Roman"/>
                  <w:color w:val="000000"/>
                  <w:szCs w:val="19"/>
                  <w:lang w:val="en-US"/>
                </w:rPr>
                <w:t xml:space="preserve"> </w:t>
              </w:r>
              <w:r w:rsidR="00DB328E" w:rsidRPr="00F06E77" w:rsidDel="00196156">
                <w:rPr>
                  <w:rFonts w:eastAsia="Times New Roman"/>
                  <w:color w:val="000000"/>
                  <w:szCs w:val="19"/>
                  <w:lang w:val="en-US"/>
                </w:rPr>
                <w:t xml:space="preserve">tax data from Canton Berne and </w:t>
              </w:r>
              <w:r w:rsidR="00DB328E" w:rsidDel="00196156">
                <w:rPr>
                  <w:rFonts w:eastAsia="Times New Roman"/>
                  <w:color w:val="000000"/>
                  <w:szCs w:val="19"/>
                  <w:lang w:val="en-US"/>
                </w:rPr>
                <w:t>subsample for Bern</w:t>
              </w:r>
              <w:r w:rsidR="005D423D" w:rsidDel="00196156">
                <w:rPr>
                  <w:rFonts w:eastAsia="Times New Roman"/>
                  <w:color w:val="000000"/>
                  <w:szCs w:val="19"/>
                  <w:lang w:val="en-US"/>
                </w:rPr>
                <w:t>e</w:t>
              </w:r>
              <w:r w:rsidR="00DB328E" w:rsidDel="00196156">
                <w:rPr>
                  <w:rFonts w:eastAsia="Times New Roman"/>
                  <w:color w:val="000000"/>
                  <w:szCs w:val="19"/>
                  <w:lang w:val="en-US"/>
                </w:rPr>
                <w:t xml:space="preserve"> </w:t>
              </w:r>
              <w:r w:rsidR="005D423D" w:rsidDel="00196156">
                <w:rPr>
                  <w:rFonts w:eastAsia="Times New Roman"/>
                  <w:color w:val="000000"/>
                  <w:szCs w:val="19"/>
                  <w:lang w:val="en-US"/>
                </w:rPr>
                <w:t>from</w:t>
              </w:r>
              <w:r w:rsidR="00DB328E" w:rsidDel="00196156">
                <w:rPr>
                  <w:rFonts w:eastAsia="Times New Roman"/>
                  <w:color w:val="000000"/>
                  <w:szCs w:val="19"/>
                  <w:lang w:val="en-US"/>
                </w:rPr>
                <w:t xml:space="preserve"> Household Budget Survey</w:t>
              </w:r>
              <w:r w:rsidR="005D423D" w:rsidDel="00196156">
                <w:rPr>
                  <w:rFonts w:eastAsia="Times New Roman"/>
                  <w:color w:val="000000"/>
                  <w:szCs w:val="19"/>
                  <w:lang w:val="en-US"/>
                </w:rPr>
                <w:t xml:space="preserve"> – primary income</w:t>
              </w:r>
              <w:r w:rsidR="00DB328E" w:rsidDel="00196156">
                <w:rPr>
                  <w:rFonts w:eastAsia="Times New Roman"/>
                  <w:color w:val="000000"/>
                  <w:szCs w:val="19"/>
                  <w:lang w:val="en-US"/>
                </w:rPr>
                <w:t xml:space="preserve"> </w:t>
              </w:r>
            </w:moveFrom>
          </w:p>
        </w:tc>
      </w:tr>
      <w:tr w:rsidR="008F5BBC" w:rsidRPr="006C6C8D" w:rsidDel="00196156" w14:paraId="1B7B00AD" w14:textId="46A2684A" w:rsidTr="005E7BD6">
        <w:trPr>
          <w:trHeight w:val="1320"/>
        </w:trPr>
        <w:tc>
          <w:tcPr>
            <w:tcW w:w="1716" w:type="dxa"/>
            <w:tcBorders>
              <w:top w:val="nil"/>
              <w:left w:val="nil"/>
              <w:bottom w:val="nil"/>
              <w:right w:val="nil"/>
            </w:tcBorders>
            <w:shd w:val="clear" w:color="auto" w:fill="auto"/>
            <w:noWrap/>
            <w:vAlign w:val="bottom"/>
            <w:hideMark/>
          </w:tcPr>
          <w:p w14:paraId="09C26068" w14:textId="654AFC24" w:rsidR="008F5BBC" w:rsidRPr="00F06E77" w:rsidDel="00196156"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343DCF18"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95" w:author="rudi" w:date="2015-04-13T01:01:00Z">
              <w:r w:rsidDel="00196156">
                <w:rPr>
                  <w:rFonts w:eastAsia="Times New Roman"/>
                  <w:color w:val="000000"/>
                  <w:szCs w:val="19"/>
                  <w:lang w:val="en-US"/>
                </w:rPr>
                <w:t>Influence of s</w:t>
              </w:r>
              <w:r w:rsidRPr="000E2F6C" w:rsidDel="00196156">
                <w:rPr>
                  <w:rFonts w:eastAsia="Times New Roman"/>
                  <w:color w:val="000000"/>
                  <w:szCs w:val="19"/>
                  <w:lang w:val="en-US"/>
                </w:rPr>
                <w:t xml:space="preserve">pecial </w:t>
              </w:r>
              <w:r w:rsidRPr="00694009" w:rsidDel="00196156">
                <w:rPr>
                  <w:rFonts w:eastAsia="Times New Roman"/>
                  <w:color w:val="000000"/>
                  <w:szCs w:val="19"/>
                  <w:lang w:val="en-US"/>
                </w:rPr>
                <w:t>tax subjects</w:t>
              </w:r>
            </w:moveFrom>
          </w:p>
        </w:tc>
        <w:tc>
          <w:tcPr>
            <w:tcW w:w="2693" w:type="dxa"/>
            <w:tcBorders>
              <w:top w:val="nil"/>
              <w:left w:val="nil"/>
              <w:bottom w:val="nil"/>
              <w:right w:val="nil"/>
            </w:tcBorders>
            <w:shd w:val="clear" w:color="auto" w:fill="auto"/>
            <w:vAlign w:val="center"/>
            <w:hideMark/>
          </w:tcPr>
          <w:p w14:paraId="7026CC5D" w14:textId="3563A1A2" w:rsidR="008F5BBC" w:rsidRPr="00F06E77" w:rsidDel="00196156" w:rsidRDefault="00DB328E" w:rsidP="003E642F">
            <w:pPr>
              <w:spacing w:line="240" w:lineRule="auto"/>
              <w:jc w:val="center"/>
              <w:rPr>
                <w:rFonts w:eastAsia="Times New Roman"/>
                <w:color w:val="000000"/>
                <w:szCs w:val="19"/>
                <w:lang w:val="en-US"/>
              </w:rPr>
            </w:pPr>
            <w:moveFrom w:id="296" w:author="rudi" w:date="2015-04-13T01:01:00Z">
              <w:r w:rsidRPr="00F06E77" w:rsidDel="00196156">
                <w:rPr>
                  <w:rFonts w:eastAsia="Times New Roman"/>
                  <w:color w:val="000000"/>
                  <w:szCs w:val="19"/>
                  <w:lang w:val="en-US"/>
                </w:rPr>
                <w:t xml:space="preserve">Gini differences, </w:t>
              </w:r>
              <w:r w:rsidDel="00196156">
                <w:rPr>
                  <w:rFonts w:eastAsia="Times New Roman"/>
                  <w:color w:val="000000"/>
                  <w:szCs w:val="19"/>
                  <w:lang w:val="en-US"/>
                </w:rPr>
                <w:t>r</w:t>
              </w:r>
              <w:r w:rsidR="008F5BBC" w:rsidRPr="00F06E77" w:rsidDel="00196156">
                <w:rPr>
                  <w:rFonts w:eastAsia="Times New Roman"/>
                  <w:color w:val="000000"/>
                  <w:szCs w:val="19"/>
                  <w:lang w:val="en-US"/>
                </w:rPr>
                <w:t>elative distribution</w:t>
              </w:r>
              <w:r w:rsidDel="00196156">
                <w:rPr>
                  <w:rFonts w:eastAsia="Times New Roman"/>
                  <w:color w:val="000000"/>
                  <w:szCs w:val="19"/>
                  <w:lang w:val="en-US"/>
                </w:rPr>
                <w:t xml:space="preserve"> (own calculation</w:t>
              </w:r>
              <w:r w:rsidR="008F5BBC" w:rsidRPr="00F06E77" w:rsidDel="00196156">
                <w:rPr>
                  <w:rFonts w:eastAsia="Times New Roman"/>
                  <w:color w:val="000000"/>
                  <w:szCs w:val="19"/>
                  <w:lang w:val="en-US"/>
                </w:rPr>
                <w:t xml:space="preserve"> </w:t>
              </w:r>
              <w:r w:rsidR="003E642F" w:rsidDel="00196156">
                <w:rPr>
                  <w:rFonts w:eastAsia="Times New Roman"/>
                  <w:color w:val="000000"/>
                  <w:szCs w:val="19"/>
                  <w:lang w:val="en-US"/>
                </w:rPr>
                <w:t xml:space="preserve">partly </w:t>
              </w:r>
              <w:r w:rsidR="008F5BBC" w:rsidRPr="00F06E77" w:rsidDel="00196156">
                <w:rPr>
                  <w:rFonts w:eastAsia="Times New Roman"/>
                  <w:color w:val="000000"/>
                  <w:szCs w:val="19"/>
                  <w:lang w:val="en-US"/>
                </w:rPr>
                <w:t>based on</w:t>
              </w:r>
              <w:r w:rsidDel="00196156">
                <w:rPr>
                  <w:rFonts w:eastAsia="Times New Roman"/>
                  <w:color w:val="000000"/>
                  <w:szCs w:val="19"/>
                  <w:lang w:val="en-US"/>
                </w:rPr>
                <w:t xml:space="preserve"> provided</w:t>
              </w:r>
              <w:r w:rsidR="008F5BBC" w:rsidRPr="00F06E77" w:rsidDel="00196156">
                <w:rPr>
                  <w:rFonts w:eastAsia="Times New Roman"/>
                  <w:color w:val="000000"/>
                  <w:szCs w:val="19"/>
                  <w:lang w:val="en-US"/>
                </w:rPr>
                <w:t xml:space="preserve"> percentiles</w:t>
              </w:r>
              <w:r w:rsidDel="00196156">
                <w:rPr>
                  <w:rFonts w:eastAsia="Times New Roman"/>
                  <w:color w:val="000000"/>
                  <w:szCs w:val="19"/>
                  <w:lang w:val="en-US"/>
                </w:rPr>
                <w:t>)</w:t>
              </w:r>
              <w:r w:rsidR="008F5BBC" w:rsidRPr="00F06E77" w:rsidDel="00196156">
                <w:rPr>
                  <w:rFonts w:eastAsia="Times New Roman"/>
                  <w:color w:val="000000"/>
                  <w:szCs w:val="19"/>
                  <w:lang w:val="en-US"/>
                </w:rPr>
                <w:t xml:space="preserve"> </w:t>
              </w:r>
            </w:moveFrom>
          </w:p>
        </w:tc>
        <w:tc>
          <w:tcPr>
            <w:tcW w:w="2204" w:type="dxa"/>
            <w:tcBorders>
              <w:top w:val="nil"/>
              <w:left w:val="nil"/>
              <w:bottom w:val="nil"/>
              <w:right w:val="nil"/>
            </w:tcBorders>
            <w:vAlign w:val="center"/>
          </w:tcPr>
          <w:p w14:paraId="69E87941" w14:textId="71578BFD" w:rsidR="008F5BBC" w:rsidDel="00196156" w:rsidRDefault="00DB328E" w:rsidP="005E7BD6">
            <w:pPr>
              <w:spacing w:line="240" w:lineRule="auto"/>
              <w:jc w:val="center"/>
              <w:rPr>
                <w:rFonts w:eastAsia="Times New Roman"/>
                <w:color w:val="000000"/>
                <w:szCs w:val="19"/>
                <w:lang w:val="en-US"/>
              </w:rPr>
            </w:pPr>
            <w:moveFrom w:id="297" w:author="rudi" w:date="2015-04-13T01:01:00Z">
              <w:r w:rsidDel="00196156">
                <w:rPr>
                  <w:rFonts w:eastAsia="Times New Roman"/>
                  <w:color w:val="000000"/>
                  <w:szCs w:val="19"/>
                  <w:lang w:val="en-US"/>
                </w:rPr>
                <w:t xml:space="preserve">Aggregated FTA tax statistics and FTA Key figures – </w:t>
              </w:r>
              <w:r w:rsidR="005D423D" w:rsidDel="00196156">
                <w:rPr>
                  <w:rFonts w:eastAsia="Times New Roman"/>
                  <w:color w:val="000000"/>
                  <w:szCs w:val="19"/>
                  <w:lang w:val="en-US"/>
                </w:rPr>
                <w:t>all tax units –</w:t>
              </w:r>
              <w:r w:rsidR="00EA6430" w:rsidDel="00196156">
                <w:rPr>
                  <w:rFonts w:eastAsia="Times New Roman"/>
                  <w:color w:val="000000"/>
                  <w:szCs w:val="19"/>
                  <w:lang w:val="en-US"/>
                </w:rPr>
                <w:t xml:space="preserve"> </w:t>
              </w:r>
              <w:r w:rsidR="005D423D" w:rsidDel="00196156">
                <w:rPr>
                  <w:rFonts w:eastAsia="Times New Roman"/>
                  <w:color w:val="000000"/>
                  <w:szCs w:val="19"/>
                  <w:lang w:val="en-US"/>
                </w:rPr>
                <w:t>taxable income</w:t>
              </w:r>
            </w:moveFrom>
          </w:p>
        </w:tc>
      </w:tr>
      <w:tr w:rsidR="008F5BBC" w:rsidRPr="006C6C8D" w:rsidDel="00196156" w14:paraId="5AC519C1" w14:textId="6D153E6F"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F87B0A1" w:rsidR="008F5BBC" w:rsidRPr="00F06E77" w:rsidDel="00196156"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74177EEF" w:rsidR="008F5BBC" w:rsidRPr="000E2F6C" w:rsidDel="00196156" w:rsidRDefault="008F5BBC" w:rsidP="00DB328E">
            <w:pPr>
              <w:pStyle w:val="Listenabsatz"/>
              <w:numPr>
                <w:ilvl w:val="0"/>
                <w:numId w:val="10"/>
              </w:numPr>
              <w:spacing w:line="240" w:lineRule="auto"/>
              <w:jc w:val="center"/>
              <w:rPr>
                <w:rFonts w:eastAsia="Times New Roman"/>
                <w:color w:val="000000"/>
                <w:szCs w:val="19"/>
                <w:lang w:val="en-US"/>
              </w:rPr>
            </w:pPr>
            <w:moveFrom w:id="298" w:author="rudi" w:date="2015-04-13T01:01:00Z">
              <w:r w:rsidDel="00196156">
                <w:rPr>
                  <w:rFonts w:eastAsia="Times New Roman"/>
                  <w:color w:val="000000"/>
                  <w:szCs w:val="19"/>
                  <w:lang w:val="en-US"/>
                </w:rPr>
                <w:t>Influence of n</w:t>
              </w:r>
              <w:r w:rsidRPr="000E2F6C" w:rsidDel="00196156">
                <w:rPr>
                  <w:rFonts w:eastAsia="Times New Roman"/>
                  <w:color w:val="000000"/>
                  <w:szCs w:val="19"/>
                  <w:lang w:val="en-US"/>
                </w:rPr>
                <w:t>on-taxed</w:t>
              </w:r>
            </w:moveFrom>
          </w:p>
        </w:tc>
        <w:tc>
          <w:tcPr>
            <w:tcW w:w="2693" w:type="dxa"/>
            <w:tcBorders>
              <w:top w:val="nil"/>
              <w:left w:val="nil"/>
              <w:bottom w:val="double" w:sz="6" w:space="0" w:color="auto"/>
              <w:right w:val="nil"/>
            </w:tcBorders>
            <w:shd w:val="clear" w:color="auto" w:fill="auto"/>
            <w:vAlign w:val="center"/>
          </w:tcPr>
          <w:p w14:paraId="22D18417" w14:textId="6EE39F75" w:rsidR="008F5BBC" w:rsidRPr="00A4433C" w:rsidDel="00196156" w:rsidRDefault="007C2893" w:rsidP="00F06E77">
            <w:pPr>
              <w:spacing w:line="240" w:lineRule="auto"/>
              <w:jc w:val="center"/>
              <w:rPr>
                <w:rFonts w:eastAsia="Times New Roman"/>
                <w:color w:val="000000"/>
                <w:szCs w:val="19"/>
                <w:lang w:val="en-US"/>
              </w:rPr>
            </w:pPr>
            <w:moveFrom w:id="299" w:author="rudi" w:date="2015-04-13T01:01:00Z">
              <w:r w:rsidDel="00196156">
                <w:rPr>
                  <w:rFonts w:eastAsia="Times New Roman"/>
                  <w:color w:val="000000"/>
                  <w:szCs w:val="19"/>
                  <w:lang w:val="en-US"/>
                </w:rPr>
                <w:t>Time series of Gini</w:t>
              </w:r>
              <w:r w:rsidR="003E642F" w:rsidDel="00196156">
                <w:rPr>
                  <w:rFonts w:eastAsia="Times New Roman"/>
                  <w:color w:val="000000"/>
                  <w:szCs w:val="19"/>
                  <w:lang w:val="en-US"/>
                </w:rPr>
                <w:t xml:space="preserve"> </w:t>
              </w:r>
              <w:r w:rsidR="005D423D" w:rsidDel="00196156">
                <w:rPr>
                  <w:rFonts w:eastAsia="Times New Roman"/>
                  <w:color w:val="000000"/>
                  <w:szCs w:val="19"/>
                  <w:lang w:val="en-US"/>
                </w:rPr>
                <w:t>c</w:t>
              </w:r>
              <w:r w:rsidDel="00196156">
                <w:rPr>
                  <w:rFonts w:eastAsia="Times New Roman"/>
                  <w:color w:val="000000"/>
                  <w:szCs w:val="19"/>
                  <w:lang w:val="en-US"/>
                </w:rPr>
                <w:t>oefficients (own calculation)</w:t>
              </w:r>
            </w:moveFrom>
          </w:p>
        </w:tc>
        <w:tc>
          <w:tcPr>
            <w:tcW w:w="2204" w:type="dxa"/>
            <w:tcBorders>
              <w:top w:val="nil"/>
              <w:left w:val="nil"/>
              <w:bottom w:val="double" w:sz="6" w:space="0" w:color="auto"/>
              <w:right w:val="nil"/>
            </w:tcBorders>
            <w:vAlign w:val="center"/>
          </w:tcPr>
          <w:p w14:paraId="5E005FA5" w14:textId="18401293" w:rsidR="008F5BBC" w:rsidDel="00196156" w:rsidRDefault="007C2893" w:rsidP="005E7BD6">
            <w:pPr>
              <w:spacing w:line="240" w:lineRule="auto"/>
              <w:jc w:val="center"/>
              <w:rPr>
                <w:rFonts w:eastAsia="Times New Roman"/>
                <w:color w:val="000000"/>
                <w:szCs w:val="19"/>
                <w:lang w:val="en-US"/>
              </w:rPr>
            </w:pPr>
            <w:moveFrom w:id="300" w:author="rudi" w:date="2015-04-13T01:01:00Z">
              <w:r w:rsidDel="00196156">
                <w:rPr>
                  <w:rFonts w:eastAsia="Times New Roman"/>
                  <w:color w:val="000000"/>
                  <w:szCs w:val="19"/>
                  <w:lang w:val="en-US"/>
                </w:rPr>
                <w:t xml:space="preserve">Aggregated FTA tax statistics – </w:t>
              </w:r>
              <w:r w:rsidR="00EA6430" w:rsidDel="00196156">
                <w:rPr>
                  <w:rFonts w:eastAsia="Times New Roman"/>
                  <w:color w:val="000000"/>
                  <w:szCs w:val="19"/>
                  <w:lang w:val="en-US"/>
                </w:rPr>
                <w:t xml:space="preserve">normal cases with and without non-taxed </w:t>
              </w:r>
              <w:r w:rsidDel="00196156">
                <w:rPr>
                  <w:rFonts w:eastAsia="Times New Roman"/>
                  <w:color w:val="000000"/>
                  <w:szCs w:val="19"/>
                  <w:lang w:val="en-US"/>
                </w:rPr>
                <w:t>– taxable income</w:t>
              </w:r>
            </w:moveFrom>
          </w:p>
        </w:tc>
      </w:tr>
      <w:moveFromRangeEnd w:id="267"/>
    </w:tbl>
    <w:p w14:paraId="1EDD9F9E" w14:textId="77777777" w:rsidR="00F06E77" w:rsidRDefault="00F06E77" w:rsidP="00FD406E">
      <w:pPr>
        <w:rPr>
          <w:lang w:val="en-US"/>
        </w:rPr>
      </w:pPr>
    </w:p>
    <w:p w14:paraId="3E234B7C" w14:textId="2CAE8997" w:rsidR="00154023" w:rsidRDefault="00154023" w:rsidP="00154023">
      <w:pPr>
        <w:pStyle w:val="berschrift2"/>
        <w:rPr>
          <w:lang w:val="en-US"/>
        </w:rPr>
      </w:pPr>
      <w:bookmarkStart w:id="301" w:name="_Toc406505793"/>
      <w:del w:id="302" w:author="rudi" w:date="2015-04-13T01:09:00Z">
        <w:r w:rsidRPr="00154023" w:rsidDel="002B69C3">
          <w:rPr>
            <w:lang w:val="en-US"/>
          </w:rPr>
          <w:delText>Defining Economic resources</w:delText>
        </w:r>
      </w:del>
      <w:bookmarkEnd w:id="301"/>
      <w:ins w:id="303" w:author="rudi" w:date="2015-04-13T01:09:00Z">
        <w:r w:rsidR="002B69C3">
          <w:rPr>
            <w:lang w:val="en-US"/>
          </w:rPr>
          <w:t>Income concepts</w:t>
        </w:r>
      </w:ins>
    </w:p>
    <w:p w14:paraId="6B13BC32" w14:textId="3130AD8E"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ins w:id="304" w:author="Hümbelin Oliver" w:date="2015-04-10T15:49:00Z">
        <w:del w:id="305" w:author="rudi" w:date="2015-04-13T01:34:00Z">
          <w:r w:rsidR="00B748B5" w:rsidDel="003A0B2F">
            <w:rPr>
              <w:b/>
              <w:bCs/>
              <w:lang w:val="en-US"/>
            </w:rPr>
            <w:delText>Error! Reference source not found</w:delText>
          </w:r>
        </w:del>
      </w:ins>
      <w:ins w:id="306" w:author="rudi" w:date="2015-04-13T01:34:00Z">
        <w:r w:rsidR="003A0B2F">
          <w:rPr>
            <w:b/>
            <w:bCs/>
            <w:lang w:val="en-US"/>
          </w:rPr>
          <w:t>2.1</w:t>
        </w:r>
      </w:ins>
      <w:ins w:id="307" w:author="Hümbelin Oliver" w:date="2015-04-10T15:49:00Z">
        <w:r w:rsidR="00B748B5">
          <w:rPr>
            <w:b/>
            <w:bCs/>
            <w:lang w:val="en-US"/>
          </w:rPr>
          <w:t>.</w:t>
        </w:r>
      </w:ins>
      <w:del w:id="308"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del w:id="309" w:author="rudi" w:date="2015-04-13T01:35:00Z">
        <w:r w:rsidR="008E67B1" w:rsidDel="003A0B2F">
          <w:rPr>
            <w:lang w:val="en-US"/>
          </w:rPr>
          <w:lastRenderedPageBreak/>
          <w:delText xml:space="preserve"> </w:delText>
        </w:r>
      </w:del>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ins w:id="310" w:author="rudi" w:date="2015-04-13T01:03:00Z">
        <w:r w:rsidR="002B69C3">
          <w:rPr>
            <w:lang w:val="en-US"/>
          </w:rPr>
          <w:t>4</w:t>
        </w:r>
      </w:ins>
      <w:del w:id="311" w:author="rudi" w:date="2015-04-13T01:03:00Z">
        <w:r w:rsidR="00B748B5" w:rsidDel="002B69C3">
          <w:rPr>
            <w:lang w:val="en-US"/>
          </w:rPr>
          <w:delText>5</w:delText>
        </w:r>
      </w:del>
      <w:r w:rsidR="00B748B5">
        <w:rPr>
          <w:lang w:val="en-US"/>
        </w:rPr>
        <w:t>.1.1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ins w:id="312" w:author="rudi" w:date="2015-04-13T01:03:00Z">
        <w:r w:rsidR="002B69C3">
          <w:rPr>
            <w:lang w:val="en-US"/>
          </w:rPr>
          <w:t>4</w:t>
        </w:r>
      </w:ins>
      <w:del w:id="313" w:author="rudi" w:date="2015-04-13T01:03:00Z">
        <w:r w:rsidR="00B748B5" w:rsidDel="002B69C3">
          <w:rPr>
            <w:lang w:val="en-US"/>
          </w:rPr>
          <w:delText>5</w:delText>
        </w:r>
      </w:del>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berschrift3"/>
        <w:rPr>
          <w:i/>
          <w:lang w:val="en-US"/>
        </w:rPr>
      </w:pPr>
      <w:bookmarkStart w:id="314" w:name="_Ref404961105"/>
      <w:bookmarkStart w:id="315" w:name="_Toc406505794"/>
      <w:r>
        <w:rPr>
          <w:i/>
          <w:lang w:val="en-US"/>
        </w:rPr>
        <w:t>Income definitions within tax data</w:t>
      </w:r>
      <w:bookmarkEnd w:id="314"/>
      <w:bookmarkEnd w:id="315"/>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1BE26F78" w:rsidR="00190B1B" w:rsidRDefault="00190B1B" w:rsidP="004F0BEB">
      <w:pPr>
        <w:pStyle w:val="Listenabsatz"/>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6"/>
      </w:r>
      <w:r>
        <w:rPr>
          <w:lang w:val="en-US"/>
        </w:rPr>
        <w:t xml:space="preserve"> </w:t>
      </w:r>
    </w:p>
    <w:p w14:paraId="4C859343" w14:textId="65B19549"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7"/>
      </w:r>
    </w:p>
    <w:p w14:paraId="3B6F4962" w14:textId="0D9049DB"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8"/>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317" w:author="Hümbelin Oliver" w:date="2015-04-10T15:49:00Z">
        <w:r w:rsidR="00B748B5" w:rsidRPr="00B748B5">
          <w:rPr>
            <w:lang w:val="en-US"/>
            <w:rPrChange w:id="318" w:author="Hümbelin Oliver" w:date="2015-04-10T15:49:00Z">
              <w:rPr>
                <w:sz w:val="24"/>
                <w:szCs w:val="24"/>
                <w:lang w:val="en-US"/>
              </w:rPr>
            </w:rPrChange>
          </w:rPr>
          <w:t>Figure 1</w:t>
        </w:r>
      </w:ins>
      <w:del w:id="319"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3A3DDD2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320" w:author="Hümbelin Oliver" w:date="2015-04-10T15:49:00Z">
        <w:r w:rsidR="00B748B5" w:rsidRPr="00B748B5">
          <w:rPr>
            <w:lang w:val="en-US"/>
            <w:rPrChange w:id="321" w:author="Hümbelin Oliver" w:date="2015-04-10T15:49:00Z">
              <w:rPr>
                <w:sz w:val="24"/>
                <w:szCs w:val="24"/>
                <w:lang w:val="en-US"/>
              </w:rPr>
            </w:rPrChange>
          </w:rPr>
          <w:t>Figure 3</w:t>
        </w:r>
      </w:ins>
      <w:del w:id="322"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385BF9BE" w:rsidR="00902218" w:rsidRPr="00616B27" w:rsidRDefault="00E90501" w:rsidP="00154023">
      <w:pPr>
        <w:pStyle w:val="berschrift3"/>
        <w:rPr>
          <w:i/>
          <w:lang w:val="en-US"/>
        </w:rPr>
      </w:pPr>
      <w:bookmarkStart w:id="323" w:name="_Ref404961181"/>
      <w:bookmarkStart w:id="324" w:name="_Toc406505795"/>
      <w:r>
        <w:rPr>
          <w:i/>
          <w:lang w:val="en-US"/>
        </w:rPr>
        <w:t xml:space="preserve">Using </w:t>
      </w:r>
      <w:r w:rsidR="0040615D" w:rsidRPr="0040615D">
        <w:rPr>
          <w:i/>
          <w:lang w:val="en-US"/>
        </w:rPr>
        <w:t>Income corrected with an equivalence scale based on tax information</w:t>
      </w:r>
      <w:bookmarkEnd w:id="323"/>
      <w:bookmarkEnd w:id="324"/>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lastRenderedPageBreak/>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325" w:author="Hümbelin Oliver" w:date="2015-04-10T15:49:00Z">
        <w:r w:rsidR="00B748B5" w:rsidRPr="00B748B5">
          <w:rPr>
            <w:lang w:val="en-US"/>
            <w:rPrChange w:id="326" w:author="Hümbelin Oliver" w:date="2015-04-10T15:49:00Z">
              <w:rPr>
                <w:sz w:val="24"/>
                <w:szCs w:val="24"/>
                <w:lang w:val="en-US"/>
              </w:rPr>
            </w:rPrChange>
          </w:rPr>
          <w:t>Figure 3</w:t>
        </w:r>
      </w:ins>
      <w:del w:id="327"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eastAsia="de-CH"/>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Beschriftung"/>
        <w:rPr>
          <w:sz w:val="24"/>
          <w:szCs w:val="24"/>
          <w:lang w:val="en-US"/>
        </w:rPr>
      </w:pPr>
      <w:bookmarkStart w:id="328"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3</w:t>
      </w:r>
      <w:r w:rsidRPr="00616B27">
        <w:rPr>
          <w:sz w:val="24"/>
          <w:szCs w:val="24"/>
          <w:lang w:val="en-US"/>
        </w:rPr>
        <w:fldChar w:fldCharType="end"/>
      </w:r>
      <w:bookmarkEnd w:id="328"/>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5A3A4A2D" w:rsidR="00154023" w:rsidRDefault="00154023" w:rsidP="00154023">
      <w:pPr>
        <w:pStyle w:val="berschrift2"/>
        <w:rPr>
          <w:lang w:val="en-US"/>
        </w:rPr>
      </w:pPr>
      <w:bookmarkStart w:id="329" w:name="_Ref399518083"/>
      <w:bookmarkStart w:id="330" w:name="_Toc406505796"/>
      <w:del w:id="331" w:author="rudi" w:date="2015-04-13T01:10:00Z">
        <w:r w:rsidRPr="00154023" w:rsidDel="002B69C3">
          <w:rPr>
            <w:lang w:val="en-US"/>
          </w:rPr>
          <w:delText>Measuring i</w:delText>
        </w:r>
      </w:del>
      <w:ins w:id="332" w:author="rudi" w:date="2015-04-13T01:10:00Z">
        <w:r w:rsidR="002B69C3">
          <w:rPr>
            <w:lang w:val="en-US"/>
          </w:rPr>
          <w:t>I</w:t>
        </w:r>
      </w:ins>
      <w:r w:rsidRPr="00154023">
        <w:rPr>
          <w:lang w:val="en-US"/>
        </w:rPr>
        <w:t>nequality</w:t>
      </w:r>
      <w:bookmarkEnd w:id="329"/>
      <w:bookmarkEnd w:id="330"/>
      <w:ins w:id="333" w:author="rudi" w:date="2015-04-13T01:10:00Z">
        <w:r w:rsidR="002B69C3">
          <w:rPr>
            <w:lang w:val="en-US"/>
          </w:rPr>
          <w:t xml:space="preserve"> measures</w:t>
        </w:r>
      </w:ins>
    </w:p>
    <w:p w14:paraId="20A0A822" w14:textId="36F5F7C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ins w:id="334" w:author="rudi" w:date="2015-04-13T01:35:00Z">
        <w:r w:rsidR="003A0B2F">
          <w:rPr>
            <w:lang w:val="en-US"/>
          </w:rPr>
          <w:t>4</w:t>
        </w:r>
      </w:ins>
      <w:del w:id="335" w:author="rudi" w:date="2015-04-13T01:35:00Z">
        <w:r w:rsidR="00B748B5" w:rsidDel="003A0B2F">
          <w:rPr>
            <w:lang w:val="en-US"/>
          </w:rPr>
          <w:delText>5</w:delText>
        </w:r>
      </w:del>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ins w:id="336" w:author="rudi" w:date="2015-04-13T01:35:00Z">
        <w:r w:rsidR="003A0B2F">
          <w:rPr>
            <w:lang w:val="en-US"/>
          </w:rPr>
          <w:t>4</w:t>
        </w:r>
      </w:ins>
      <w:del w:id="337" w:author="rudi" w:date="2015-04-13T01:35:00Z">
        <w:r w:rsidR="00B748B5" w:rsidDel="003A0B2F">
          <w:rPr>
            <w:lang w:val="en-US"/>
          </w:rPr>
          <w:delText>5</w:delText>
        </w:r>
      </w:del>
      <w:r w:rsidR="00B748B5">
        <w:rPr>
          <w:lang w:val="en-US"/>
        </w:rPr>
        <w:t>.2.2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berschrift3"/>
        <w:rPr>
          <w:i/>
          <w:lang w:val="en-US"/>
        </w:rPr>
      </w:pPr>
      <w:bookmarkStart w:id="338" w:name="_Ref405912025"/>
      <w:bookmarkStart w:id="339" w:name="_Toc406505797"/>
      <w:r w:rsidRPr="00E90501">
        <w:rPr>
          <w:i/>
          <w:lang w:val="en-US"/>
        </w:rPr>
        <w:t>Change over time: difference between one population measures</w:t>
      </w:r>
      <w:bookmarkEnd w:id="338"/>
      <w:bookmarkEnd w:id="339"/>
    </w:p>
    <w:p w14:paraId="5765C286" w14:textId="290B6BE4"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6C6C8D"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09B9CE43"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xml:space="preserve">) are the same </w:t>
      </w:r>
      <w:r w:rsidR="00BE2873">
        <w:rPr>
          <w:lang w:val="en-US"/>
        </w:rPr>
        <w:t xml:space="preserve">and </w:t>
      </w:r>
      <w:r w:rsidR="00096BB2">
        <w:rPr>
          <w:lang w:val="en-US"/>
        </w:rPr>
        <w:t>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w:t>
      </w:r>
      <w:r w:rsidR="006C38EE">
        <w:rPr>
          <w:lang w:val="en-US"/>
        </w:rPr>
        <w:t>Furthermore</w:t>
      </w:r>
      <w:r w:rsidR="000F40DC">
        <w:rPr>
          <w:lang w:val="en-US"/>
        </w:rPr>
        <w:t xml:space="preserve">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6C6C8D"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5E3D862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w:t>
      </w:r>
      <w:r w:rsidR="006C38EE">
        <w:rPr>
          <w:lang w:val="en-US"/>
        </w:rPr>
        <w:t>the GE measure gets more sensitive</w:t>
      </w:r>
      <w:r w:rsidR="00136B09">
        <w:rPr>
          <w:lang w:val="en-US"/>
        </w:rPr>
        <w:t xml:space="preserve">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3869D163"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w:t>
      </w:r>
      <w:r w:rsidR="004C1B9D">
        <w:rPr>
          <w:lang w:val="en-US"/>
        </w:rPr>
        <w:t xml:space="preserve">do not </w:t>
      </w:r>
      <w:r w:rsidR="008A44AD">
        <w:rPr>
          <w:lang w:val="en-US"/>
        </w:rPr>
        <w:t xml:space="preserve">want to focus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340" w:author="Hümbelin Oliver" w:date="2015-04-10T15:49:00Z">
        <w:r w:rsidR="00B748B5" w:rsidRPr="00B748B5">
          <w:rPr>
            <w:lang w:val="en-US"/>
            <w:rPrChange w:id="341" w:author="Hümbelin Oliver" w:date="2015-04-10T15:49:00Z">
              <w:rPr>
                <w:sz w:val="24"/>
                <w:szCs w:val="24"/>
                <w:lang w:val="en-US"/>
              </w:rPr>
            </w:rPrChange>
          </w:rPr>
          <w:t>Figure 3</w:t>
        </w:r>
      </w:ins>
      <w:del w:id="342"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del w:id="343" w:author="rudi" w:date="2015-04-13T01:35:00Z">
        <w:r w:rsidR="00687574" w:rsidDel="003A0B2F">
          <w:rPr>
            <w:lang w:val="en-US"/>
          </w:rPr>
          <w:delText xml:space="preserve"> </w:delText>
        </w:r>
      </w:del>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this </w:t>
      </w:r>
      <w:r w:rsidR="00A00BCD">
        <w:rPr>
          <w:lang w:val="en-US"/>
        </w:rPr>
        <w:t>periods.</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berschrift3"/>
        <w:rPr>
          <w:i/>
          <w:lang w:val="en-US"/>
        </w:rPr>
      </w:pPr>
      <w:bookmarkStart w:id="344" w:name="_Ref405912071"/>
      <w:bookmarkStart w:id="345" w:name="_Toc406505798"/>
      <w:r w:rsidRPr="00E90501">
        <w:rPr>
          <w:i/>
          <w:lang w:val="en-US"/>
        </w:rPr>
        <w:t xml:space="preserve">Change over time: </w:t>
      </w:r>
      <w:r>
        <w:rPr>
          <w:i/>
          <w:lang w:val="en-US"/>
        </w:rPr>
        <w:t>One population measures vs relative distribution</w:t>
      </w:r>
      <w:bookmarkEnd w:id="344"/>
      <w:bookmarkEnd w:id="345"/>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w:t>
      </w:r>
      <w:r w:rsidR="00497AAC" w:rsidRPr="00497AAC">
        <w:rPr>
          <w:lang w:val="en-US"/>
        </w:rPr>
        <w:lastRenderedPageBreak/>
        <w:t>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unotenzeichen"/>
          <w:lang w:val="en-US"/>
        </w:rPr>
        <w:t xml:space="preserve"> </w:t>
      </w:r>
      <w:r w:rsidR="00092448">
        <w:rPr>
          <w:rStyle w:val="Funotenzeichen"/>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2E94AF6E" w:rsidR="00154023" w:rsidRPr="00154023" w:rsidRDefault="00AC0437" w:rsidP="00154023">
      <w:pPr>
        <w:rPr>
          <w:lang w:val="en-US"/>
        </w:rPr>
      </w:pPr>
      <w:r w:rsidRPr="005767DB">
        <w:rPr>
          <w:lang w:val="en-US"/>
        </w:rPr>
        <w:t>To construct</w:t>
      </w:r>
      <w:r>
        <w:rPr>
          <w:lang w:val="en-US"/>
        </w:rPr>
        <w:t xml:space="preserve">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proofErr w:type="gramStart"/>
      <w:r w:rsidR="00471BDB">
        <w:rPr>
          <w:lang w:val="en-US"/>
        </w:rPr>
        <w:t xml:space="preserve">distribution </w:t>
      </w:r>
      <w:proofErr w:type="gramEnd"/>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w:t>
      </w:r>
      <w:r w:rsidR="00CE4C08">
        <w:rPr>
          <w:lang w:val="en-US"/>
        </w:rPr>
        <w:t>is</w:t>
      </w:r>
      <w:r w:rsidR="00CE4C08" w:rsidRPr="00154023">
        <w:rPr>
          <w:lang w:val="en-US"/>
        </w:rPr>
        <w:t xml:space="preserve"> </w:t>
      </w:r>
      <w:r w:rsidR="00154023" w:rsidRPr="00154023">
        <w:rPr>
          <w:lang w:val="en-US"/>
        </w:rPr>
        <w:t xml:space="preserve">characterized by its cumulative distribution function (CDF). The CDF </w:t>
      </w:r>
      <w:r w:rsidR="00CE4C08">
        <w:rPr>
          <w:lang w:val="en-US"/>
        </w:rPr>
        <w:t>is</w:t>
      </w:r>
      <w:r w:rsidR="00154023" w:rsidRPr="00154023">
        <w:rPr>
          <w:lang w:val="en-US"/>
        </w:rPr>
        <w:t xml:space="preserv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Beschriftung"/>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Beschriftung"/>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191AE668"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00FE6F8A">
        <w:rPr>
          <w:lang w:val="en-US"/>
        </w:rPr>
        <w:t>might</w:t>
      </w:r>
      <w:proofErr w:type="gramEnd"/>
      <w:r w:rsidR="00FE6F8A" w:rsidRPr="00154023">
        <w:rPr>
          <w:lang w:val="en-US"/>
        </w:rPr>
        <w:t xml:space="preserve"> </w:t>
      </w:r>
      <w:r w:rsidRPr="00154023">
        <w:rPr>
          <w:lang w:val="en-US"/>
        </w:rPr>
        <w:t xml:space="preserve">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1A8A7B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46" w:author="Hümbelin Oliver" w:date="2015-04-10T15:49:00Z">
        <w:r w:rsidR="00B748B5" w:rsidRPr="00B748B5">
          <w:rPr>
            <w:lang w:val="en-US"/>
            <w:rPrChange w:id="347" w:author="Hümbelin Oliver" w:date="2015-04-10T15:49:00Z">
              <w:rPr>
                <w:sz w:val="24"/>
                <w:szCs w:val="24"/>
                <w:lang w:val="en-US"/>
              </w:rPr>
            </w:rPrChange>
          </w:rPr>
          <w:t>Figure 4</w:t>
        </w:r>
      </w:ins>
      <w:del w:id="348"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ins w:id="349" w:author="rudi" w:date="2015-04-13T02:13:00Z">
        <w:r w:rsidR="00CB25C4">
          <w:rPr>
            <w:rStyle w:val="Funotenzeichen"/>
            <w:lang w:val="en-US"/>
          </w:rPr>
          <w:footnoteReference w:id="12"/>
        </w:r>
      </w:ins>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w:t>
      </w:r>
      <w:r w:rsidR="00154023" w:rsidRPr="00154023">
        <w:rPr>
          <w:lang w:val="en-US"/>
        </w:rPr>
        <w:lastRenderedPageBreak/>
        <w:t xml:space="preserve">the distribution). The measure catches only differences in distributional shape (not location). </w:t>
      </w:r>
      <w:r w:rsidR="00C36ADE">
        <w:rPr>
          <w:lang w:val="en-US"/>
        </w:rPr>
        <w:t>Further, 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26540A">
        <w:rPr>
          <w:lang w:val="en-US"/>
        </w:rPr>
        <w:t>.</w:t>
      </w:r>
      <w:r w:rsidR="00A54E56" w:rsidRPr="00497AAC">
        <w:rPr>
          <w:lang w:val="en-US"/>
        </w:rPr>
        <w:t xml:space="preserve"> </w:t>
      </w:r>
      <w:r w:rsidR="0026540A">
        <w:rPr>
          <w:lang w:val="en-US"/>
        </w:rPr>
        <w:t>When comparing</w:t>
      </w:r>
      <w:r w:rsidR="0026540A" w:rsidRPr="00497AAC">
        <w:rPr>
          <w:lang w:val="en-US"/>
        </w:rPr>
        <w:t xml:space="preserve"> </w:t>
      </w:r>
      <w:r w:rsidR="00902218" w:rsidRPr="00497AAC">
        <w:rPr>
          <w:lang w:val="en-US"/>
        </w:rPr>
        <w:t>the lower and the upper index</w:t>
      </w:r>
      <w:r w:rsidR="0026540A">
        <w:rPr>
          <w:lang w:val="en-US"/>
        </w:rPr>
        <w:t xml:space="preserve">, we see </w:t>
      </w:r>
      <w:r w:rsidR="00902218" w:rsidRPr="00497AAC">
        <w:rPr>
          <w:lang w:val="en-US"/>
        </w:rPr>
        <w:t xml:space="preserve">that the polarization is slightly </w:t>
      </w:r>
      <w:r w:rsidR="00902218">
        <w:rPr>
          <w:lang w:val="en-US"/>
        </w:rPr>
        <w:t>more</w:t>
      </w:r>
      <w:r w:rsidR="00902218" w:rsidRPr="00497AAC">
        <w:rPr>
          <w:lang w:val="en-US"/>
        </w:rPr>
        <w:t xml:space="preserve"> driven by the downgrading </w:t>
      </w:r>
      <w:r w:rsidR="00902218">
        <w:rPr>
          <w:lang w:val="en-US"/>
        </w:rPr>
        <w:t>of the 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Beschriftung"/>
        <w:rPr>
          <w:rStyle w:val="Kommentarzeichen"/>
          <w:bCs w:val="0"/>
          <w:lang w:val="en-US"/>
        </w:rPr>
      </w:pPr>
      <w:bookmarkStart w:id="369" w:name="_Ref406511075"/>
      <w:bookmarkStart w:id="370"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B748B5">
        <w:rPr>
          <w:noProof/>
          <w:sz w:val="24"/>
          <w:szCs w:val="24"/>
          <w:lang w:val="en-US"/>
        </w:rPr>
        <w:t>4</w:t>
      </w:r>
      <w:r w:rsidRPr="00616B27">
        <w:rPr>
          <w:sz w:val="24"/>
          <w:szCs w:val="24"/>
          <w:lang w:val="en-US"/>
        </w:rPr>
        <w:fldChar w:fldCharType="end"/>
      </w:r>
      <w:bookmarkEnd w:id="369"/>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370"/>
      <w:r w:rsidRPr="005E7BD6">
        <w:rPr>
          <w:rStyle w:val="Kommentarzeichen"/>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berschrift2"/>
        <w:rPr>
          <w:lang w:val="en-US"/>
        </w:rPr>
      </w:pPr>
      <w:bookmarkStart w:id="371" w:name="_Toc406505799"/>
      <w:r w:rsidRPr="00154023">
        <w:rPr>
          <w:lang w:val="en-US"/>
        </w:rPr>
        <w:t>Statistical units</w:t>
      </w:r>
      <w:bookmarkEnd w:id="371"/>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lastRenderedPageBreak/>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6C1DA15"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w:t>
      </w:r>
      <w:r w:rsidR="00972A12">
        <w:rPr>
          <w:lang w:val="en-US"/>
        </w:rPr>
        <w:t>s</w:t>
      </w:r>
      <w:r w:rsidR="00B04FEA">
        <w:rPr>
          <w:lang w:val="en-US"/>
        </w:rPr>
        <w:t xml:space="preserve"> effectively living alone decreases drastically. </w:t>
      </w:r>
      <w:r w:rsidR="00D05B64">
        <w:rPr>
          <w:lang w:val="en-US"/>
        </w:rPr>
        <w:t xml:space="preserve">This results in pooling of income and </w:t>
      </w:r>
      <w:r w:rsidR="005573E2">
        <w:rPr>
          <w:lang w:val="en-US"/>
        </w:rPr>
        <w:t xml:space="preserve">an </w:t>
      </w:r>
      <w:r w:rsidR="00D05B64">
        <w:rPr>
          <w:lang w:val="en-US"/>
        </w:rPr>
        <w:t>upward shift.</w:t>
      </w:r>
      <w:r w:rsidR="00B544D2">
        <w:rPr>
          <w:lang w:val="en-US"/>
        </w:rPr>
        <w:t xml:space="preserve"> In other words; a lot of units with low income are replaced with less units with higher incomes,  </w:t>
      </w:r>
      <w:r w:rsidR="00AE18D1">
        <w:rPr>
          <w:lang w:val="en-US"/>
        </w:rPr>
        <w:t xml:space="preserve"> </w:t>
      </w:r>
      <w:proofErr w:type="gramStart"/>
      <w:r w:rsidR="00AE18D1">
        <w:rPr>
          <w:lang w:val="en-US"/>
        </w:rPr>
        <w:t>The</w:t>
      </w:r>
      <w:proofErr w:type="gramEnd"/>
      <w:r w:rsidR="00AE18D1">
        <w:rPr>
          <w:lang w:val="en-US"/>
        </w:rPr>
        <w:t xml:space="preserv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372" w:author="Hümbelin Oliver" w:date="2015-04-10T15:49:00Z">
        <w:r w:rsidR="00B748B5" w:rsidRPr="00B748B5">
          <w:rPr>
            <w:lang w:val="en-US"/>
            <w:rPrChange w:id="373" w:author="Hümbelin Oliver" w:date="2015-04-10T15:49:00Z">
              <w:rPr>
                <w:sz w:val="24"/>
                <w:szCs w:val="24"/>
                <w:lang w:val="en-US"/>
              </w:rPr>
            </w:rPrChange>
          </w:rPr>
          <w:t>Figure 4</w:t>
        </w:r>
      </w:ins>
      <w:del w:id="374"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00DB87CE" w:rsidR="00154023" w:rsidRPr="00616B27" w:rsidRDefault="00154023" w:rsidP="00154023">
      <w:pPr>
        <w:pStyle w:val="berschrift2"/>
        <w:rPr>
          <w:lang w:val="en-US"/>
        </w:rPr>
      </w:pPr>
      <w:bookmarkStart w:id="375" w:name="_Toc406505800"/>
      <w:bookmarkStart w:id="376" w:name="_Ref408579088"/>
      <w:del w:id="377" w:author="rudi" w:date="2015-04-13T01:10:00Z">
        <w:r w:rsidRPr="006C3A86" w:rsidDel="002B69C3">
          <w:rPr>
            <w:lang w:val="en-US"/>
          </w:rPr>
          <w:delText>Coverage issues</w:delText>
        </w:r>
      </w:del>
      <w:bookmarkEnd w:id="375"/>
      <w:bookmarkEnd w:id="376"/>
      <w:ins w:id="378" w:author="rudi" w:date="2015-04-13T01:10:00Z">
        <w:r w:rsidR="002B69C3">
          <w:rPr>
            <w:lang w:val="en-US"/>
          </w:rPr>
          <w:t>Population coverage</w:t>
        </w:r>
      </w:ins>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DE5266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3"/>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w:t>
      </w:r>
      <w:r w:rsidR="00464308">
        <w:rPr>
          <w:lang w:val="en-US"/>
        </w:rPr>
        <w:t xml:space="preserve">An important bias, </w:t>
      </w:r>
      <w:proofErr w:type="spellStart"/>
      <w:r w:rsidR="00464308">
        <w:rPr>
          <w:lang w:val="en-US"/>
        </w:rPr>
        <w:t>however</w:t>
      </w:r>
      <w:proofErr w:type="gramStart"/>
      <w:r w:rsidR="00464308">
        <w:rPr>
          <w:lang w:val="en-US"/>
        </w:rPr>
        <w:t>,are</w:t>
      </w:r>
      <w:proofErr w:type="spellEnd"/>
      <w:proofErr w:type="gramEnd"/>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0D59140F" w:rsidR="00236B84" w:rsidRDefault="00E65112" w:rsidP="00154023">
      <w:pPr>
        <w:rPr>
          <w:lang w:val="en-US"/>
        </w:rPr>
      </w:pPr>
      <w:r>
        <w:rPr>
          <w:lang w:val="en-US"/>
        </w:rPr>
        <w:lastRenderedPageBreak/>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ins w:id="379" w:author="Hümbelin Oliver" w:date="2015-04-10T15:49:00Z">
        <w:del w:id="380" w:author="rudi" w:date="2015-04-13T02:39:00Z">
          <w:r w:rsidR="00B748B5" w:rsidDel="00F22AFC">
            <w:rPr>
              <w:b/>
              <w:bCs/>
              <w:lang w:val="en-US"/>
            </w:rPr>
            <w:delText>Error! Reference source not found.</w:delText>
          </w:r>
        </w:del>
      </w:ins>
      <w:del w:id="381" w:author="rudi" w:date="2015-04-13T02:39:00Z">
        <w:r w:rsidR="00AD73C6" w:rsidDel="00F22AFC">
          <w:rPr>
            <w:lang w:val="en-US"/>
          </w:rPr>
          <w:delText>5.4.1</w:delText>
        </w:r>
      </w:del>
      <w:ins w:id="382" w:author="rudi" w:date="2015-04-13T02:39:00Z">
        <w:r w:rsidR="00F22AFC">
          <w:rPr>
            <w:b/>
            <w:bCs/>
            <w:lang w:val="en-US"/>
          </w:rPr>
          <w:t>4.4.1</w:t>
        </w:r>
      </w:ins>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ins w:id="383" w:author="rudi" w:date="2015-04-13T02:39:00Z">
        <w:r w:rsidR="00F22AFC">
          <w:rPr>
            <w:lang w:val="en-US"/>
          </w:rPr>
          <w:t>4.4.2</w:t>
        </w:r>
      </w:ins>
      <w:del w:id="384" w:author="rudi" w:date="2015-04-13T02:39:00Z">
        <w:r w:rsidR="00AD73C6" w:rsidDel="00F22AFC">
          <w:rPr>
            <w:lang w:val="en-US"/>
          </w:rPr>
          <w:fldChar w:fldCharType="begin"/>
        </w:r>
        <w:r w:rsidR="00AD73C6" w:rsidDel="00F22AFC">
          <w:rPr>
            <w:lang w:val="en-US"/>
          </w:rPr>
          <w:delInstrText xml:space="preserve"> REF _Ref399855595 \n \h </w:delInstrText>
        </w:r>
        <w:r w:rsidR="00AD73C6" w:rsidDel="00F22AFC">
          <w:rPr>
            <w:lang w:val="en-US"/>
          </w:rPr>
        </w:r>
        <w:r w:rsidR="00AD73C6" w:rsidDel="00F22AFC">
          <w:rPr>
            <w:lang w:val="en-US"/>
          </w:rPr>
          <w:fldChar w:fldCharType="separate"/>
        </w:r>
      </w:del>
      <w:ins w:id="385" w:author="Hümbelin Oliver" w:date="2015-04-10T15:49:00Z">
        <w:del w:id="386" w:author="rudi" w:date="2015-04-13T02:39:00Z">
          <w:r w:rsidR="00B748B5" w:rsidDel="00F22AFC">
            <w:rPr>
              <w:b/>
              <w:bCs/>
              <w:lang w:val="en-US"/>
            </w:rPr>
            <w:delText>Error! Reference source not found.</w:delText>
          </w:r>
        </w:del>
      </w:ins>
      <w:del w:id="387" w:author="rudi" w:date="2015-04-13T02:39:00Z">
        <w:r w:rsidR="00AD73C6" w:rsidDel="00F22AFC">
          <w:rPr>
            <w:lang w:val="en-US"/>
          </w:rPr>
          <w:delText>5.4.2</w:delText>
        </w:r>
        <w:r w:rsidR="00AD73C6" w:rsidDel="00F22AFC">
          <w:rPr>
            <w:lang w:val="en-US"/>
          </w:rPr>
          <w:fldChar w:fldCharType="end"/>
        </w:r>
      </w:del>
      <w:r w:rsidR="00AD73C6">
        <w:rPr>
          <w:lang w:val="en-US"/>
        </w:rPr>
        <w:t xml:space="preserve">). </w:t>
      </w:r>
      <w:r w:rsidR="002A41F5">
        <w:rPr>
          <w:lang w:val="en-US"/>
        </w:rPr>
        <w:t xml:space="preserve">Third, </w:t>
      </w:r>
      <w:r w:rsidR="00AD73C6">
        <w:rPr>
          <w:lang w:val="en-US"/>
        </w:rPr>
        <w:t>(</w:t>
      </w:r>
      <w:del w:id="388" w:author="rudi" w:date="2015-04-13T02:39:00Z">
        <w:r w:rsidR="00AD73C6" w:rsidDel="00F22AFC">
          <w:rPr>
            <w:lang w:val="en-US"/>
          </w:rPr>
          <w:fldChar w:fldCharType="begin"/>
        </w:r>
        <w:r w:rsidR="00AD73C6" w:rsidDel="00F22AFC">
          <w:rPr>
            <w:lang w:val="en-US"/>
          </w:rPr>
          <w:delInstrText xml:space="preserve"> REF _Ref399856134 \n \h </w:delInstrText>
        </w:r>
        <w:r w:rsidR="00AD73C6" w:rsidDel="00F22AFC">
          <w:rPr>
            <w:lang w:val="en-US"/>
          </w:rPr>
        </w:r>
        <w:r w:rsidR="00AD73C6" w:rsidDel="00F22AFC">
          <w:rPr>
            <w:lang w:val="en-US"/>
          </w:rPr>
          <w:fldChar w:fldCharType="separate"/>
        </w:r>
      </w:del>
      <w:ins w:id="389" w:author="Hümbelin Oliver" w:date="2015-04-10T15:49:00Z">
        <w:del w:id="390" w:author="rudi" w:date="2015-04-13T02:39:00Z">
          <w:r w:rsidR="00B748B5" w:rsidDel="00F22AFC">
            <w:rPr>
              <w:b/>
              <w:bCs/>
              <w:lang w:val="en-US"/>
            </w:rPr>
            <w:delText>Error! Reference source not found.</w:delText>
          </w:r>
        </w:del>
      </w:ins>
      <w:del w:id="391" w:author="rudi" w:date="2015-04-13T02:39:00Z">
        <w:r w:rsidR="00AD73C6" w:rsidDel="00F22AFC">
          <w:rPr>
            <w:lang w:val="en-US"/>
          </w:rPr>
          <w:delText>5.4.3</w:delText>
        </w:r>
        <w:r w:rsidR="00AD73C6" w:rsidDel="00F22AFC">
          <w:rPr>
            <w:lang w:val="en-US"/>
          </w:rPr>
          <w:fldChar w:fldCharType="end"/>
        </w:r>
      </w:del>
      <w:ins w:id="392" w:author="rudi" w:date="2015-04-13T02:39:00Z">
        <w:r w:rsidR="00F22AFC">
          <w:rPr>
            <w:lang w:val="en-US"/>
          </w:rPr>
          <w:t>4.4.3</w:t>
        </w:r>
      </w:ins>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93" w:name="_Toc406505801"/>
      <w:r>
        <w:rPr>
          <w:i/>
          <w:lang w:val="en-US"/>
        </w:rPr>
        <w:t>Superior</w:t>
      </w:r>
      <w:r w:rsidR="00902D03">
        <w:rPr>
          <w:i/>
          <w:lang w:val="en-US"/>
        </w:rPr>
        <w:t xml:space="preserve"> coverage with tax data than with survey data</w:t>
      </w:r>
      <w:bookmarkEnd w:id="393"/>
    </w:p>
    <w:p w14:paraId="61A07356" w14:textId="6261D055"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B84F7E">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2A7108B3"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94" w:author="Hümbelin Oliver" w:date="2015-04-10T15:49:00Z">
        <w:r w:rsidR="00B748B5" w:rsidRPr="00B748B5">
          <w:rPr>
            <w:lang w:val="en-US"/>
            <w:rPrChange w:id="395" w:author="Hümbelin Oliver" w:date="2015-04-10T15:49:00Z">
              <w:rPr>
                <w:sz w:val="24"/>
                <w:szCs w:val="24"/>
                <w:lang w:val="en-US"/>
              </w:rPr>
            </w:rPrChange>
          </w:rPr>
          <w:t>Figure 4</w:t>
        </w:r>
      </w:ins>
      <w:del w:id="396"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lastRenderedPageBreak/>
        <w:t xml:space="preserve"> </w:t>
      </w:r>
      <w:bookmarkStart w:id="397" w:name="_Toc406505802"/>
      <w:r>
        <w:rPr>
          <w:i/>
          <w:lang w:val="en-US"/>
        </w:rPr>
        <w:t>Influence of special tax subjects</w:t>
      </w:r>
      <w:bookmarkEnd w:id="397"/>
    </w:p>
    <w:p w14:paraId="7BF7B66A" w14:textId="610D23A5"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special cases. To test</w:t>
      </w:r>
      <w:r w:rsidR="00D23F5F">
        <w:rPr>
          <w:lang w:val="en-US"/>
        </w:rPr>
        <w:t xml:space="preserve"> what</w:t>
      </w:r>
      <w:r w:rsidR="00497AAC" w:rsidRPr="00497AAC">
        <w:rPr>
          <w:lang w:val="en-US"/>
        </w:rPr>
        <w:t xml:space="preserve"> </w:t>
      </w:r>
      <w:r w:rsidR="00B04FEA">
        <w:rPr>
          <w:lang w:val="en-US"/>
        </w:rPr>
        <w:t xml:space="preserve">influence </w:t>
      </w:r>
      <w:r w:rsidR="00D23F5F">
        <w:rPr>
          <w:lang w:val="en-US"/>
        </w:rPr>
        <w:t xml:space="preserve">has </w:t>
      </w:r>
      <w:r w:rsidR="00B04FEA">
        <w:rPr>
          <w:lang w:val="en-US"/>
        </w:rPr>
        <w:t xml:space="preserve">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398" w:author="Hümbelin Oliver" w:date="2015-04-10T15:49:00Z">
        <w:r w:rsidR="00B748B5" w:rsidRPr="00B748B5">
          <w:rPr>
            <w:lang w:val="en-US"/>
            <w:rPrChange w:id="399" w:author="Hümbelin Oliver" w:date="2015-04-10T15:49:00Z">
              <w:rPr>
                <w:sz w:val="24"/>
                <w:szCs w:val="24"/>
                <w:lang w:val="en-US"/>
              </w:rPr>
            </w:rPrChange>
          </w:rPr>
          <w:t>Figure 4</w:t>
        </w:r>
      </w:ins>
      <w:del w:id="400"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401" w:author="Hümbelin Oliver" w:date="2015-04-10T15:49:00Z">
        <w:r w:rsidR="00B748B5" w:rsidRPr="00B748B5">
          <w:rPr>
            <w:lang w:val="en-US"/>
            <w:rPrChange w:id="402" w:author="Hümbelin Oliver" w:date="2015-04-10T15:49:00Z">
              <w:rPr>
                <w:sz w:val="24"/>
                <w:szCs w:val="24"/>
                <w:lang w:val="en-US"/>
              </w:rPr>
            </w:rPrChange>
          </w:rPr>
          <w:t>Figure 4</w:t>
        </w:r>
      </w:ins>
      <w:del w:id="403"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404" w:author="Hümbelin Oliver" w:date="2015-04-10T15:49:00Z">
        <w:r w:rsidR="00B748B5" w:rsidRPr="00B748B5">
          <w:rPr>
            <w:lang w:val="en-US"/>
            <w:rPrChange w:id="405" w:author="Hümbelin Oliver" w:date="2015-04-10T15:49:00Z">
              <w:rPr>
                <w:sz w:val="24"/>
                <w:szCs w:val="24"/>
                <w:lang w:val="en-US"/>
              </w:rPr>
            </w:rPrChange>
          </w:rPr>
          <w:t>Figure 4</w:t>
        </w:r>
      </w:ins>
      <w:del w:id="406"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407" w:author="Hümbelin Oliver" w:date="2015-04-10T15:49:00Z">
        <w:r w:rsidR="00B748B5" w:rsidRPr="00B748B5">
          <w:rPr>
            <w:lang w:val="en-US"/>
            <w:rPrChange w:id="408" w:author="Hümbelin Oliver" w:date="2015-04-10T15:49:00Z">
              <w:rPr>
                <w:sz w:val="24"/>
                <w:szCs w:val="24"/>
                <w:lang w:val="en-US"/>
              </w:rPr>
            </w:rPrChange>
          </w:rPr>
          <w:t>Table 3</w:t>
        </w:r>
      </w:ins>
      <w:del w:id="409"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Beschriftung"/>
        <w:rPr>
          <w:sz w:val="24"/>
          <w:szCs w:val="24"/>
          <w:lang w:val="en-US"/>
        </w:rPr>
      </w:pPr>
      <w:bookmarkStart w:id="410" w:name="_Ref408824189"/>
      <w:bookmarkStart w:id="411"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410"/>
      <w:r>
        <w:rPr>
          <w:sz w:val="24"/>
          <w:szCs w:val="24"/>
          <w:lang w:val="en-US"/>
        </w:rPr>
        <w:t>: Numbers of taxed normal and special cases 1993/1994 and 2011</w:t>
      </w:r>
      <w:bookmarkEnd w:id="411"/>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439A2E6"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lastRenderedPageBreak/>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412" w:name="_Ref405910412"/>
      <w:bookmarkStart w:id="413" w:name="_Toc406505803"/>
      <w:r>
        <w:rPr>
          <w:i/>
          <w:lang w:val="en-US"/>
        </w:rPr>
        <w:t>Influence of non-taxed</w:t>
      </w:r>
      <w:bookmarkEnd w:id="412"/>
      <w:bookmarkEnd w:id="413"/>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414" w:author="Hümbelin Oliver" w:date="2015-04-10T15:49:00Z">
        <w:r w:rsidR="00B748B5" w:rsidRPr="00B748B5">
          <w:rPr>
            <w:lang w:val="en-US"/>
            <w:rPrChange w:id="415" w:author="Hümbelin Oliver" w:date="2015-04-10T15:49:00Z">
              <w:rPr>
                <w:sz w:val="24"/>
                <w:szCs w:val="24"/>
                <w:lang w:val="en-US"/>
              </w:rPr>
            </w:rPrChange>
          </w:rPr>
          <w:t>Figure 3</w:t>
        </w:r>
      </w:ins>
      <w:del w:id="416"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05F85B72" w:rsidR="00497AAC" w:rsidRPr="00B36635" w:rsidRDefault="0042665B" w:rsidP="00497AAC">
      <w:pPr>
        <w:pStyle w:val="berschrift1"/>
        <w:rPr>
          <w:lang w:val="en-US"/>
        </w:rPr>
      </w:pPr>
      <w:bookmarkStart w:id="417" w:name="_Toc406505804"/>
      <w:del w:id="418" w:author="rudi" w:date="2015-04-13T02:23:00Z">
        <w:r w:rsidDel="005D54DB">
          <w:rPr>
            <w:lang w:val="en-US"/>
          </w:rPr>
          <w:delText xml:space="preserve">Summary </w:delText>
        </w:r>
      </w:del>
      <w:ins w:id="419" w:author="rudi" w:date="2015-04-13T02:23:00Z">
        <w:r w:rsidR="005D54DB">
          <w:rPr>
            <w:lang w:val="en-US"/>
          </w:rPr>
          <w:t>Disc</w:t>
        </w:r>
      </w:ins>
      <w:ins w:id="420" w:author="rudi" w:date="2015-04-13T02:24:00Z">
        <w:r w:rsidR="005D54DB">
          <w:rPr>
            <w:lang w:val="en-US"/>
          </w:rPr>
          <w:t>ussion</w:t>
        </w:r>
      </w:ins>
      <w:ins w:id="421" w:author="rudi" w:date="2015-04-13T02:23:00Z">
        <w:r w:rsidR="005D54DB">
          <w:rPr>
            <w:lang w:val="en-US"/>
          </w:rPr>
          <w:t xml:space="preserve"> </w:t>
        </w:r>
      </w:ins>
      <w:r>
        <w:rPr>
          <w:lang w:val="en-US"/>
        </w:rPr>
        <w:t xml:space="preserve">and </w:t>
      </w:r>
      <w:r w:rsidR="00154023">
        <w:rPr>
          <w:lang w:val="en-US"/>
        </w:rPr>
        <w:t>Conclusion</w:t>
      </w:r>
      <w:bookmarkEnd w:id="417"/>
    </w:p>
    <w:p w14:paraId="4E5BF984" w14:textId="13DC4159"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del w:id="422" w:author="rudi" w:date="2015-04-13T02:23:00Z">
        <w:r w:rsidR="00264D81" w:rsidDel="005D54DB">
          <w:rPr>
            <w:rFonts w:ascii="Lucida Sans" w:hAnsi="Lucida Sans"/>
            <w:sz w:val="19"/>
            <w:szCs w:val="19"/>
            <w:lang w:val="en-US"/>
          </w:rPr>
          <w:delText>solid population coverage</w:delText>
        </w:r>
      </w:del>
      <w:ins w:id="423" w:author="rudi" w:date="2015-04-13T02:23:00Z">
        <w:r w:rsidR="005D54DB">
          <w:rPr>
            <w:rFonts w:ascii="Lucida Sans" w:hAnsi="Lucida Sans"/>
            <w:sz w:val="19"/>
            <w:szCs w:val="19"/>
            <w:lang w:val="en-US"/>
          </w:rPr>
          <w:t>not suffering a middle class bias like survey data</w:t>
        </w:r>
      </w:ins>
      <w:r w:rsidR="00264D81">
        <w:rPr>
          <w:rFonts w:ascii="Lucida Sans" w:hAnsi="Lucida Sans"/>
          <w:sz w:val="19"/>
          <w:szCs w:val="19"/>
          <w:lang w:val="en-US"/>
        </w:rPr>
        <w:t xml:space="preserve">, but in the same time 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w:t>
      </w:r>
      <w:r w:rsidR="00A263CD">
        <w:rPr>
          <w:rFonts w:ascii="Lucida Sans" w:hAnsi="Lucida Sans"/>
          <w:sz w:val="19"/>
          <w:szCs w:val="19"/>
          <w:lang w:val="en-US"/>
        </w:rPr>
        <w:t>advantages and disadvantages</w:t>
      </w:r>
      <w:r w:rsidR="00A263CD" w:rsidRPr="008B2031">
        <w:rPr>
          <w:rFonts w:ascii="Lucida Sans" w:hAnsi="Lucida Sans"/>
          <w:sz w:val="19"/>
          <w:szCs w:val="19"/>
          <w:lang w:val="en-US"/>
        </w:rPr>
        <w:t xml:space="preserve"> </w:t>
      </w:r>
      <w:r w:rsidRPr="008B2031">
        <w:rPr>
          <w:rFonts w:ascii="Lucida Sans" w:hAnsi="Lucida Sans"/>
          <w:sz w:val="19"/>
          <w:szCs w:val="19"/>
          <w:lang w:val="en-US"/>
        </w:rPr>
        <w:t xml:space="preserve">of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by</w:t>
      </w:r>
      <w:r w:rsidRPr="008B2031">
        <w:rPr>
          <w:rFonts w:ascii="Lucida Sans" w:hAnsi="Lucida Sans"/>
          <w:sz w:val="19"/>
          <w:szCs w:val="19"/>
          <w:lang w:val="en-US"/>
        </w:rPr>
        <w:t xml:space="preserve">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w:t>
      </w:r>
      <w:r w:rsidR="00736B6F">
        <w:rPr>
          <w:rFonts w:ascii="Lucida Sans" w:hAnsi="Lucida Sans"/>
          <w:sz w:val="19"/>
          <w:szCs w:val="19"/>
          <w:lang w:val="en-US"/>
        </w:rPr>
        <w:lastRenderedPageBreak/>
        <w:t xml:space="preserve">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05149F3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central</w:t>
      </w:r>
      <w:r w:rsidR="005C4E90">
        <w:rPr>
          <w:rFonts w:ascii="Lucida Sans" w:hAnsi="Lucida Sans"/>
          <w:sz w:val="19"/>
          <w:szCs w:val="19"/>
          <w:lang w:val="en-US"/>
        </w:rPr>
        <w:t xml:space="preserve"> 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1974D18B"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unotenzeichen"/>
          <w:rFonts w:ascii="Lucida Sans" w:hAnsi="Lucida Sans"/>
          <w:sz w:val="19"/>
          <w:szCs w:val="19"/>
          <w:lang w:val="en-US"/>
        </w:rPr>
        <w:footnoteReference w:id="15"/>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4D55AB9"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an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w:t>
      </w:r>
      <w:r w:rsidR="00182BEB">
        <w:rPr>
          <w:rFonts w:ascii="Lucida Sans" w:hAnsi="Lucida Sans"/>
          <w:sz w:val="19"/>
          <w:szCs w:val="19"/>
          <w:lang w:val="en-US"/>
        </w:rPr>
        <w:lastRenderedPageBreak/>
        <w:t>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577EAF3E" w:rsidR="007A5603" w:rsidRDefault="00D77118" w:rsidP="005350F7">
      <w:pPr>
        <w:pStyle w:val="Standard1"/>
        <w:rPr>
          <w:rFonts w:ascii="Lucida Sans" w:hAnsi="Lucida Sans"/>
          <w:sz w:val="19"/>
          <w:szCs w:val="19"/>
          <w:lang w:val="en-US"/>
        </w:rPr>
      </w:pPr>
      <w:r>
        <w:rPr>
          <w:rFonts w:ascii="Lucida Sans" w:hAnsi="Lucida Sans"/>
          <w:sz w:val="19"/>
          <w:szCs w:val="19"/>
          <w:lang w:val="en-US"/>
        </w:rPr>
        <w:t>Measurement issues are especially crucial</w:t>
      </w:r>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14860512"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r w:rsidR="00CB3D24">
        <w:rPr>
          <w:rStyle w:val="Funotenzeichen"/>
          <w:rFonts w:ascii="Lucida Sans" w:hAnsi="Lucida Sans"/>
          <w:sz w:val="19"/>
          <w:szCs w:val="19"/>
          <w:lang w:val="en-US"/>
        </w:rPr>
        <w:footnoteReference w:id="16"/>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Beschriftung"/>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424" w:author="Hümbelin Oliver" w:date="2015-04-10T15:49:00Z">
        <w:r w:rsidR="00B748B5" w:rsidRPr="00B748B5">
          <w:rPr>
            <w:rFonts w:ascii="Lucida Sans" w:hAnsi="Lucida Sans"/>
            <w:sz w:val="19"/>
            <w:szCs w:val="19"/>
            <w:lang w:val="en-US"/>
            <w:rPrChange w:id="425" w:author="Hümbelin Oliver" w:date="2015-04-10T15:49:00Z">
              <w:rPr>
                <w:lang w:val="en-US"/>
              </w:rPr>
            </w:rPrChange>
          </w:rPr>
          <w:t>Figure 4</w:t>
        </w:r>
      </w:ins>
      <w:del w:id="426"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67FF4C98" w14:textId="338A84BF" w:rsidR="00196156" w:rsidRPr="00196156" w:rsidRDefault="002B69C3" w:rsidP="002B69C3">
      <w:pPr>
        <w:pStyle w:val="berschrift1"/>
        <w:rPr>
          <w:ins w:id="427" w:author="rudi" w:date="2015-04-13T01:02:00Z"/>
          <w:lang w:val="en-US"/>
        </w:rPr>
        <w:pPrChange w:id="428" w:author="rudi" w:date="2015-04-13T01:02:00Z">
          <w:pPr>
            <w:pStyle w:val="berschrift1"/>
            <w:numPr>
              <w:numId w:val="30"/>
            </w:numPr>
          </w:pPr>
        </w:pPrChange>
      </w:pPr>
      <w:ins w:id="429" w:author="rudi" w:date="2015-04-13T01:02:00Z">
        <w:r>
          <w:rPr>
            <w:lang w:val="en-US"/>
          </w:rPr>
          <w:t>Appendix</w:t>
        </w:r>
      </w:ins>
    </w:p>
    <w:p w14:paraId="50C910FD" w14:textId="1FC5877F" w:rsidR="00B14648" w:rsidRDefault="00B14648">
      <w:pPr>
        <w:spacing w:line="240" w:lineRule="auto"/>
        <w:rPr>
          <w:ins w:id="430" w:author="rudi" w:date="2015-04-13T01:01:00Z"/>
          <w:lang w:val="en-US"/>
        </w:rPr>
      </w:pPr>
    </w:p>
    <w:p w14:paraId="38CEE567" w14:textId="77777777" w:rsidR="00196156" w:rsidRDefault="00196156">
      <w:pPr>
        <w:spacing w:line="240" w:lineRule="auto"/>
        <w:rPr>
          <w:ins w:id="431" w:author="rudi" w:date="2015-04-13T01:01:00Z"/>
          <w:lang w:val="en-US"/>
        </w:rPr>
      </w:pPr>
    </w:p>
    <w:p w14:paraId="703BD14A" w14:textId="77777777" w:rsidR="00196156" w:rsidRPr="000E2F6C" w:rsidRDefault="00196156" w:rsidP="00196156">
      <w:pPr>
        <w:pStyle w:val="Beschriftung"/>
        <w:rPr>
          <w:sz w:val="24"/>
          <w:szCs w:val="24"/>
          <w:lang w:val="en-US"/>
        </w:rPr>
      </w:pPr>
      <w:moveToRangeStart w:id="432" w:author="rudi" w:date="2015-04-13T01:01:00Z" w:name="move416650221"/>
      <w:moveTo w:id="433" w:author="rudi" w:date="2015-04-13T01:01:00Z">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moveTo>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moveTo w:id="434" w:author="rudi" w:date="2015-04-13T01:01:00Z">
              <w:r>
                <w:rPr>
                  <w:rFonts w:eastAsia="Times New Roman"/>
                  <w:b/>
                  <w:bCs/>
                  <w:color w:val="000000"/>
                  <w:szCs w:val="19"/>
                  <w:lang w:val="en-US"/>
                </w:rPr>
                <w:t>Methodological Area</w:t>
              </w:r>
            </w:moveTo>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moveTo w:id="435" w:author="rudi" w:date="2015-04-13T01:01:00Z">
              <w:r>
                <w:rPr>
                  <w:rFonts w:eastAsia="Times New Roman"/>
                  <w:b/>
                  <w:bCs/>
                  <w:color w:val="000000"/>
                  <w:szCs w:val="19"/>
                  <w:lang w:val="en-US"/>
                </w:rPr>
                <w:t>E</w:t>
              </w:r>
              <w:r w:rsidRPr="00F06E77">
                <w:rPr>
                  <w:rFonts w:eastAsia="Times New Roman"/>
                  <w:b/>
                  <w:bCs/>
                  <w:color w:val="000000"/>
                  <w:szCs w:val="19"/>
                  <w:lang w:val="en-US"/>
                </w:rPr>
                <w:t>mpirical test</w:t>
              </w:r>
            </w:moveTo>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moveTo w:id="436" w:author="rudi" w:date="2015-04-13T01:01:00Z">
              <w:r w:rsidRPr="006E6A93">
                <w:rPr>
                  <w:rFonts w:eastAsia="Times New Roman"/>
                  <w:b/>
                  <w:bCs/>
                  <w:color w:val="000000" w:themeColor="text1"/>
                  <w:szCs w:val="19"/>
                  <w:lang w:val="en-US"/>
                </w:rPr>
                <w:t xml:space="preserve">Method </w:t>
              </w:r>
            </w:moveTo>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moveTo w:id="437" w:author="rudi" w:date="2015-04-13T01:01:00Z">
              <w:r>
                <w:rPr>
                  <w:rFonts w:eastAsia="Times New Roman"/>
                  <w:b/>
                  <w:bCs/>
                  <w:color w:val="000000"/>
                  <w:szCs w:val="19"/>
                  <w:lang w:val="en-US"/>
                </w:rPr>
                <w:t>Data</w:t>
              </w:r>
            </w:moveTo>
          </w:p>
        </w:tc>
      </w:tr>
      <w:tr w:rsidR="00196156" w:rsidRPr="0073745A"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77777777" w:rsidR="00196156" w:rsidRPr="00F06E77" w:rsidRDefault="00196156" w:rsidP="00F22AFC">
            <w:pPr>
              <w:spacing w:line="240" w:lineRule="auto"/>
              <w:jc w:val="center"/>
              <w:rPr>
                <w:rFonts w:eastAsia="Times New Roman"/>
                <w:color w:val="000000"/>
                <w:szCs w:val="19"/>
                <w:lang w:val="en-US"/>
              </w:rPr>
            </w:pPr>
            <w:moveTo w:id="438" w:author="rudi" w:date="2015-04-13T01:01:00Z">
              <w:r w:rsidRPr="00F06E77">
                <w:rPr>
                  <w:rFonts w:eastAsia="Times New Roman"/>
                  <w:color w:val="000000"/>
                  <w:szCs w:val="19"/>
                  <w:lang w:val="en-US"/>
                </w:rPr>
                <w:t>Defining economic resources</w:t>
              </w:r>
            </w:moveTo>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moveTo w:id="439" w:author="rudi" w:date="2015-04-13T01:01: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moveTo>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moveTo w:id="440" w:author="rudi" w:date="2015-04-13T01:01:00Z">
              <w:r>
                <w:rPr>
                  <w:rFonts w:eastAsia="Times New Roman"/>
                  <w:color w:val="000000"/>
                  <w:szCs w:val="19"/>
                  <w:lang w:val="en-US"/>
                </w:rPr>
                <w:t>Time series of Gini coefficients (own calculation)</w:t>
              </w:r>
            </w:moveTo>
          </w:p>
        </w:tc>
        <w:tc>
          <w:tcPr>
            <w:tcW w:w="2204" w:type="dxa"/>
            <w:tcBorders>
              <w:top w:val="nil"/>
              <w:left w:val="nil"/>
              <w:bottom w:val="nil"/>
              <w:right w:val="nil"/>
            </w:tcBorders>
          </w:tcPr>
          <w:p w14:paraId="23AD314D" w14:textId="77777777" w:rsidR="00196156" w:rsidRDefault="00196156" w:rsidP="00F22AFC">
            <w:pPr>
              <w:spacing w:line="240" w:lineRule="auto"/>
              <w:jc w:val="center"/>
              <w:rPr>
                <w:rFonts w:eastAsia="Times New Roman"/>
                <w:color w:val="000000"/>
                <w:szCs w:val="19"/>
                <w:lang w:val="en-US"/>
              </w:rPr>
            </w:pPr>
            <w:moveTo w:id="441" w:author="rudi" w:date="2015-04-13T01:01:00Z">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moveTo>
          </w:p>
        </w:tc>
      </w:tr>
      <w:tr w:rsidR="00196156" w:rsidRPr="0073745A"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moveTo w:id="442" w:author="rudi" w:date="2015-04-13T01:01: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moveTo>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moveTo w:id="443" w:author="rudi" w:date="2015-04-13T01:01:00Z">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moveTo>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moveTo w:id="444" w:author="rudi" w:date="2015-04-13T01:01:00Z">
              <w:r>
                <w:rPr>
                  <w:rFonts w:eastAsia="Times New Roman"/>
                  <w:color w:val="000000"/>
                  <w:szCs w:val="19"/>
                  <w:lang w:val="en-US"/>
                </w:rPr>
                <w:t>FTA Key figures – all tax units and without non-taxed – taxable income</w:t>
              </w:r>
            </w:moveTo>
          </w:p>
        </w:tc>
      </w:tr>
      <w:tr w:rsidR="00196156" w:rsidRPr="0073745A"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77777777" w:rsidR="00196156" w:rsidRPr="00F06E77" w:rsidRDefault="00196156" w:rsidP="00F22AFC">
            <w:pPr>
              <w:spacing w:line="240" w:lineRule="auto"/>
              <w:jc w:val="center"/>
              <w:rPr>
                <w:rFonts w:eastAsia="Times New Roman"/>
                <w:color w:val="000000"/>
                <w:szCs w:val="19"/>
                <w:lang w:val="en-US"/>
              </w:rPr>
            </w:pPr>
            <w:moveTo w:id="445" w:author="rudi" w:date="2015-04-13T01:01:00Z">
              <w:r>
                <w:rPr>
                  <w:rFonts w:eastAsia="Times New Roman"/>
                  <w:color w:val="000000"/>
                  <w:szCs w:val="19"/>
                  <w:lang w:val="en-US"/>
                </w:rPr>
                <w:t>Measuring inequality</w:t>
              </w:r>
            </w:moveTo>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moveTo w:id="446" w:author="rudi" w:date="2015-04-13T01:01: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moveTo>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moveTo w:id="447" w:author="rudi" w:date="2015-04-13T01:01:00Z">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moveTo>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moveTo w:id="448" w:author="rudi" w:date="2015-04-13T01:01:00Z">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moveTo>
          </w:p>
        </w:tc>
      </w:tr>
      <w:tr w:rsidR="00196156" w:rsidRPr="0073745A"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moveTo w:id="449" w:author="rudi" w:date="2015-04-13T01:01:00Z">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moveTo>
          </w:p>
        </w:tc>
        <w:tc>
          <w:tcPr>
            <w:tcW w:w="2693" w:type="dxa"/>
            <w:tcBorders>
              <w:top w:val="nil"/>
              <w:left w:val="nil"/>
              <w:bottom w:val="nil"/>
              <w:right w:val="nil"/>
            </w:tcBorders>
            <w:shd w:val="clear" w:color="auto" w:fill="auto"/>
            <w:vAlign w:val="center"/>
          </w:tcPr>
          <w:p w14:paraId="61E5EC38" w14:textId="77777777" w:rsidR="00196156" w:rsidRPr="00F06E77" w:rsidRDefault="00196156" w:rsidP="00F22AFC">
            <w:pPr>
              <w:spacing w:line="240" w:lineRule="auto"/>
              <w:jc w:val="center"/>
              <w:rPr>
                <w:rFonts w:eastAsia="Times New Roman"/>
                <w:color w:val="000000"/>
                <w:szCs w:val="19"/>
                <w:lang w:val="en-US"/>
              </w:rPr>
            </w:pPr>
            <w:moveTo w:id="450" w:author="rudi" w:date="2015-04-13T01:01:00Z">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based on provided percentiles), polarization index (own calculation)</w:t>
              </w:r>
            </w:moveTo>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moveTo w:id="451" w:author="rudi" w:date="2015-04-13T01:01:00Z">
              <w:r>
                <w:rPr>
                  <w:rFonts w:eastAsia="Times New Roman"/>
                  <w:color w:val="000000"/>
                  <w:szCs w:val="19"/>
                  <w:lang w:val="en-US"/>
                </w:rPr>
                <w:t>FTA Key figures – all tax units – taxable income</w:t>
              </w:r>
            </w:moveTo>
          </w:p>
        </w:tc>
      </w:tr>
      <w:tr w:rsidR="00196156" w:rsidRPr="0073745A"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moveTo w:id="452" w:author="rudi" w:date="2015-04-13T01:01:00Z">
              <w:r>
                <w:rPr>
                  <w:rFonts w:eastAsia="Times New Roman"/>
                  <w:color w:val="000000"/>
                  <w:szCs w:val="19"/>
                  <w:lang w:val="en-US"/>
                </w:rPr>
                <w:t>S</w:t>
              </w:r>
              <w:r w:rsidRPr="00F06E77">
                <w:rPr>
                  <w:rFonts w:eastAsia="Times New Roman"/>
                  <w:color w:val="000000"/>
                  <w:szCs w:val="19"/>
                  <w:lang w:val="en-US"/>
                </w:rPr>
                <w:t>tatistical units</w:t>
              </w:r>
            </w:moveTo>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moveTo w:id="453" w:author="rudi" w:date="2015-04-13T01:01:00Z">
              <w:r>
                <w:rPr>
                  <w:rFonts w:eastAsia="Times New Roman"/>
                  <w:color w:val="000000"/>
                  <w:szCs w:val="19"/>
                  <w:lang w:val="en-US"/>
                </w:rPr>
                <w:t>T</w:t>
              </w:r>
              <w:r w:rsidRPr="000E2F6C">
                <w:rPr>
                  <w:rFonts w:eastAsia="Times New Roman"/>
                  <w:color w:val="000000"/>
                  <w:szCs w:val="19"/>
                  <w:lang w:val="en-US"/>
                </w:rPr>
                <w:t>ax units vs households</w:t>
              </w:r>
            </w:moveTo>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moveTo w:id="454" w:author="rudi" w:date="2015-04-13T01:01:00Z">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moveTo>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moveTo w:id="455" w:author="rudi" w:date="2015-04-13T01:01:00Z">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moveTo>
          </w:p>
        </w:tc>
      </w:tr>
      <w:tr w:rsidR="00196156" w:rsidRPr="0073745A"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7777777" w:rsidR="00196156" w:rsidRPr="00F06E77" w:rsidRDefault="00196156" w:rsidP="00F22AFC">
            <w:pPr>
              <w:spacing w:line="240" w:lineRule="auto"/>
              <w:jc w:val="center"/>
              <w:rPr>
                <w:rFonts w:eastAsia="Times New Roman"/>
                <w:color w:val="000000"/>
                <w:szCs w:val="19"/>
                <w:lang w:val="en-US"/>
              </w:rPr>
            </w:pPr>
            <w:moveTo w:id="456" w:author="rudi" w:date="2015-04-13T01:01:00Z">
              <w:r>
                <w:rPr>
                  <w:rFonts w:eastAsia="Times New Roman"/>
                  <w:color w:val="000000"/>
                  <w:szCs w:val="19"/>
                  <w:lang w:val="en-US"/>
                </w:rPr>
                <w:t>C</w:t>
              </w:r>
              <w:r w:rsidRPr="00F06E77">
                <w:rPr>
                  <w:rFonts w:eastAsia="Times New Roman"/>
                  <w:color w:val="000000"/>
                  <w:szCs w:val="19"/>
                  <w:lang w:val="en-US"/>
                </w:rPr>
                <w:t>overage issues</w:t>
              </w:r>
            </w:moveTo>
          </w:p>
        </w:tc>
        <w:tc>
          <w:tcPr>
            <w:tcW w:w="2977" w:type="dxa"/>
            <w:tcBorders>
              <w:top w:val="nil"/>
              <w:left w:val="nil"/>
              <w:bottom w:val="nil"/>
              <w:right w:val="nil"/>
            </w:tcBorders>
            <w:shd w:val="clear" w:color="auto" w:fill="auto"/>
            <w:vAlign w:val="center"/>
          </w:tcPr>
          <w:p w14:paraId="4C65DE10"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moveTo w:id="457" w:author="rudi" w:date="2015-04-13T01:01:00Z">
              <w:r>
                <w:rPr>
                  <w:rFonts w:eastAsia="Times New Roman"/>
                  <w:color w:val="000000"/>
                  <w:szCs w:val="19"/>
                  <w:lang w:val="en-US"/>
                </w:rPr>
                <w:t>Superior coverage with tax data compared to survey data</w:t>
              </w:r>
            </w:moveTo>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moveTo w:id="458" w:author="rudi" w:date="2015-04-13T01:01:00Z">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moveTo>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moveTo w:id="459" w:author="rudi" w:date="2015-04-13T01:01:00Z">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moveTo>
          </w:p>
        </w:tc>
      </w:tr>
      <w:tr w:rsidR="00196156" w:rsidRPr="0073745A"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moveTo w:id="460" w:author="rudi" w:date="2015-04-13T01:01: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moveTo>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moveTo w:id="461" w:author="rudi" w:date="2015-04-13T01:01:00Z">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moveTo>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moveTo w:id="462" w:author="rudi" w:date="2015-04-13T01:01:00Z">
              <w:r>
                <w:rPr>
                  <w:rFonts w:eastAsia="Times New Roman"/>
                  <w:color w:val="000000"/>
                  <w:szCs w:val="19"/>
                  <w:lang w:val="en-US"/>
                </w:rPr>
                <w:t>Aggregated FTA tax statistics and FTA Key figures – all tax units – taxable income</w:t>
              </w:r>
            </w:moveTo>
          </w:p>
        </w:tc>
      </w:tr>
      <w:tr w:rsidR="00196156" w:rsidRPr="0073745A"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moveTo w:id="463" w:author="rudi" w:date="2015-04-13T01:01:00Z">
              <w:r>
                <w:rPr>
                  <w:rFonts w:eastAsia="Times New Roman"/>
                  <w:color w:val="000000"/>
                  <w:szCs w:val="19"/>
                  <w:lang w:val="en-US"/>
                </w:rPr>
                <w:t>Influence of n</w:t>
              </w:r>
              <w:r w:rsidRPr="000E2F6C">
                <w:rPr>
                  <w:rFonts w:eastAsia="Times New Roman"/>
                  <w:color w:val="000000"/>
                  <w:szCs w:val="19"/>
                  <w:lang w:val="en-US"/>
                </w:rPr>
                <w:t>on-taxed</w:t>
              </w:r>
            </w:moveTo>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moveTo w:id="464" w:author="rudi" w:date="2015-04-13T01:01:00Z">
              <w:r>
                <w:rPr>
                  <w:rFonts w:eastAsia="Times New Roman"/>
                  <w:color w:val="000000"/>
                  <w:szCs w:val="19"/>
                  <w:lang w:val="en-US"/>
                </w:rPr>
                <w:t>Time series of Gini coefficients (own calculation)</w:t>
              </w:r>
            </w:moveTo>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moveTo w:id="465" w:author="rudi" w:date="2015-04-13T01:01:00Z">
              <w:r>
                <w:rPr>
                  <w:rFonts w:eastAsia="Times New Roman"/>
                  <w:color w:val="000000"/>
                  <w:szCs w:val="19"/>
                  <w:lang w:val="en-US"/>
                </w:rPr>
                <w:t>Aggregated FTA tax statistics – normal cases with and without non-taxed – taxable income</w:t>
              </w:r>
            </w:moveTo>
          </w:p>
        </w:tc>
      </w:tr>
      <w:moveToRangeEnd w:id="432"/>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466" w:name="_Toc406505805"/>
      <w:r w:rsidRPr="00511D21">
        <w:lastRenderedPageBreak/>
        <w:t>Literaturverzeichnis</w:t>
      </w:r>
      <w:bookmarkEnd w:id="466"/>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B812CC">
        <w:rPr>
          <w:rFonts w:ascii="Times New Roman" w:eastAsia="Times New Roman" w:hAnsi="Times New Roman"/>
          <w:sz w:val="24"/>
          <w:szCs w:val="24"/>
        </w:rPr>
        <w:t xml:space="preserve">Bethlehem, J., </w:t>
      </w:r>
      <w:proofErr w:type="spellStart"/>
      <w:r w:rsidRPr="00B812CC">
        <w:rPr>
          <w:rFonts w:ascii="Times New Roman" w:eastAsia="Times New Roman" w:hAnsi="Times New Roman"/>
          <w:sz w:val="24"/>
          <w:szCs w:val="24"/>
        </w:rPr>
        <w:t>Cobben</w:t>
      </w:r>
      <w:proofErr w:type="spellEnd"/>
      <w:r w:rsidRPr="00B812CC">
        <w:rPr>
          <w:rFonts w:ascii="Times New Roman" w:eastAsia="Times New Roman" w:hAnsi="Times New Roman"/>
          <w:sz w:val="24"/>
          <w:szCs w:val="24"/>
        </w:rPr>
        <w:t xml:space="preserve">, F., &amp; </w:t>
      </w:r>
      <w:proofErr w:type="spellStart"/>
      <w:r w:rsidRPr="00B812CC">
        <w:rPr>
          <w:rFonts w:ascii="Times New Roman" w:eastAsia="Times New Roman" w:hAnsi="Times New Roman"/>
          <w:sz w:val="24"/>
          <w:szCs w:val="24"/>
        </w:rPr>
        <w:t>Schouten</w:t>
      </w:r>
      <w:proofErr w:type="spellEnd"/>
      <w:r w:rsidRPr="00B812CC">
        <w:rPr>
          <w:rFonts w:ascii="Times New Roman" w:eastAsia="Times New Roman" w:hAnsi="Times New Roman"/>
          <w:sz w:val="24"/>
          <w:szCs w:val="24"/>
        </w:rPr>
        <w:t xml:space="preserve">,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xml:space="preserve">,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xml:space="preserve">, I. (2013).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Handcock, M., &amp; Morris, M. (1999). </w:t>
      </w:r>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xml:space="preserve">,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xml:space="preserve">, S.-C., &amp; others.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xml:space="preserve">,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xml:space="preserve">,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xml:space="preserve">,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xml:space="preserve">,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xml:space="preserv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udi" w:date="2015-04-13T00:11:00Z" w:initials="r">
    <w:p w14:paraId="73286161" w14:textId="125FA7A5" w:rsidR="00F22AFC" w:rsidRDefault="00F22AFC">
      <w:pPr>
        <w:pStyle w:val="Kommentartext"/>
      </w:pPr>
      <w:r>
        <w:rPr>
          <w:rStyle w:val="Kommentarzeichen"/>
        </w:rPr>
        <w:annotationRef/>
      </w:r>
      <w:r>
        <w:t>Klingt komisch. Könnten wir das nicht generell einfacher halten (oben steht ja schon „</w:t>
      </w:r>
      <w:proofErr w:type="spellStart"/>
      <w:r>
        <w:t>inequaity</w:t>
      </w:r>
      <w:proofErr w:type="spellEnd"/>
      <w:r>
        <w:t xml:space="preserve"> </w:t>
      </w:r>
      <w:proofErr w:type="spellStart"/>
      <w:r>
        <w:t>trend</w:t>
      </w:r>
      <w:proofErr w:type="spellEnd"/>
      <w:r>
        <w:t>“ und „</w:t>
      </w:r>
      <w:proofErr w:type="spellStart"/>
      <w:r>
        <w:t>tax</w:t>
      </w:r>
      <w:proofErr w:type="spellEnd"/>
      <w:r>
        <w:t xml:space="preserve"> </w:t>
      </w:r>
      <w:proofErr w:type="spellStart"/>
      <w:r>
        <w:t>data</w:t>
      </w:r>
      <w:proofErr w:type="spellEnd"/>
      <w:r>
        <w:t xml:space="preserve">“. Einfach „The </w:t>
      </w:r>
      <w:proofErr w:type="spellStart"/>
      <w:r>
        <w:t>case</w:t>
      </w:r>
      <w:proofErr w:type="spellEnd"/>
      <w:r>
        <w:t xml:space="preserve"> </w:t>
      </w:r>
      <w:proofErr w:type="spellStart"/>
      <w:r>
        <w:t>of</w:t>
      </w:r>
      <w:proofErr w:type="spellEnd"/>
      <w:r>
        <w:t xml:space="preserve"> </w:t>
      </w:r>
      <w:proofErr w:type="spellStart"/>
      <w:r>
        <w:t>Switzerland</w:t>
      </w:r>
      <w:proofErr w:type="spellEnd"/>
      <w:r>
        <w:t>“ ?</w:t>
      </w:r>
    </w:p>
  </w:comment>
  <w:comment w:id="7" w:author="Hümbelin Oliver" w:date="2015-04-10T17:35:00Z" w:initials="HO">
    <w:p w14:paraId="28E9B1E8" w14:textId="2B3EA539" w:rsidR="00F22AFC" w:rsidRDefault="00F22AFC">
      <w:pPr>
        <w:pStyle w:val="Kommentartext"/>
      </w:pPr>
      <w:r>
        <w:rPr>
          <w:rStyle w:val="Kommentarzeichen"/>
        </w:rPr>
        <w:annotationRef/>
      </w:r>
      <w:r>
        <w:t xml:space="preserve">Die Berner Daten sind auch dabei. </w:t>
      </w:r>
      <w:proofErr w:type="spellStart"/>
      <w:r>
        <w:t>Allenfans</w:t>
      </w:r>
      <w:proofErr w:type="spellEnd"/>
    </w:p>
  </w:comment>
  <w:comment w:id="19" w:author="rudi" w:date="2015-04-13T00:13:00Z" w:initials="r">
    <w:p w14:paraId="7A0949D7" w14:textId="6D26CC04" w:rsidR="00F22AFC" w:rsidRPr="006C6C8D" w:rsidRDefault="00F22AFC">
      <w:pPr>
        <w:pStyle w:val="Kommentartext"/>
        <w:rPr>
          <w:lang w:val="en-US"/>
        </w:rPr>
      </w:pPr>
      <w:r>
        <w:rPr>
          <w:rStyle w:val="Kommentarzeichen"/>
        </w:rPr>
        <w:annotationRef/>
      </w:r>
      <w:r>
        <w:t xml:space="preserve">Options klingt komisch. </w:t>
      </w:r>
      <w:proofErr w:type="spellStart"/>
      <w:r w:rsidRPr="006C6C8D">
        <w:rPr>
          <w:lang w:val="en-US"/>
        </w:rPr>
        <w:t>Könnten</w:t>
      </w:r>
      <w:proofErr w:type="spellEnd"/>
      <w:r w:rsidRPr="006C6C8D">
        <w:rPr>
          <w:lang w:val="en-US"/>
        </w:rPr>
        <w:t xml:space="preserve"> </w:t>
      </w:r>
      <w:proofErr w:type="spellStart"/>
      <w:r w:rsidRPr="006C6C8D">
        <w:rPr>
          <w:lang w:val="en-US"/>
        </w:rPr>
        <w:t>wir</w:t>
      </w:r>
      <w:proofErr w:type="spellEnd"/>
      <w:r w:rsidRPr="006C6C8D">
        <w:rPr>
          <w:lang w:val="en-US"/>
        </w:rPr>
        <w:t xml:space="preserve"> </w:t>
      </w:r>
      <w:proofErr w:type="spellStart"/>
      <w:r w:rsidRPr="006C6C8D">
        <w:rPr>
          <w:lang w:val="en-US"/>
        </w:rPr>
        <w:t>auch</w:t>
      </w:r>
      <w:proofErr w:type="spellEnd"/>
      <w:r w:rsidRPr="006C6C8D">
        <w:rPr>
          <w:lang w:val="en-US"/>
        </w:rPr>
        <w:t xml:space="preserve"> </w:t>
      </w:r>
      <w:proofErr w:type="spellStart"/>
      <w:r w:rsidRPr="006C6C8D">
        <w:rPr>
          <w:lang w:val="en-US"/>
        </w:rPr>
        <w:t>sowas</w:t>
      </w:r>
      <w:proofErr w:type="spellEnd"/>
      <w:r w:rsidRPr="006C6C8D">
        <w:rPr>
          <w:lang w:val="en-US"/>
        </w:rPr>
        <w:t xml:space="preserve"> </w:t>
      </w:r>
      <w:proofErr w:type="spellStart"/>
      <w:r w:rsidRPr="006C6C8D">
        <w:rPr>
          <w:lang w:val="en-US"/>
        </w:rPr>
        <w:t>schreiben</w:t>
      </w:r>
      <w:proofErr w:type="spellEnd"/>
      <w:r w:rsidRPr="006C6C8D">
        <w:rPr>
          <w:lang w:val="en-US"/>
        </w:rPr>
        <w:t>: In section 4 we empirically test, how much tax data deviate from theoretically ideal data to measure inequality.</w:t>
      </w:r>
    </w:p>
  </w:comment>
  <w:comment w:id="39" w:author="Hümbelin Oliver" w:date="2015-04-10T17:35:00Z" w:initials="HO">
    <w:p w14:paraId="14A2EC08" w14:textId="118A0339" w:rsidR="00F22AFC" w:rsidRDefault="00F22AFC">
      <w:pPr>
        <w:pStyle w:val="Kommentartext"/>
      </w:pPr>
      <w:r>
        <w:rPr>
          <w:rStyle w:val="Kommentarzeichen"/>
        </w:rPr>
        <w:annotationRef/>
      </w:r>
      <w:r>
        <w:t>Allenfalls trotzdem mal probieren, die Abschnitte 2 und 3 zusammenzulegen.</w:t>
      </w:r>
    </w:p>
  </w:comment>
  <w:comment w:id="40" w:author="rudi" w:date="2015-04-13T02:42:00Z" w:initials="r">
    <w:p w14:paraId="3F73A877" w14:textId="62995B54" w:rsidR="00F22AFC" w:rsidRDefault="00F22AFC">
      <w:pPr>
        <w:pStyle w:val="Kommentartext"/>
      </w:pPr>
      <w:r>
        <w:rPr>
          <w:rStyle w:val="Kommentarzeichen"/>
        </w:rPr>
        <w:annotationRef/>
      </w:r>
      <w:r>
        <w:t xml:space="preserve">Das sollte weiterhin </w:t>
      </w:r>
      <w:proofErr w:type="spellStart"/>
      <w:r>
        <w:t>figure</w:t>
      </w:r>
      <w:proofErr w:type="spellEnd"/>
      <w:r>
        <w:t xml:space="preserve"> 1 heissen oder gibt es einen grösseren Plan dahinter? Unten ist die Grafik weiter als „1“ geführt.</w:t>
      </w:r>
    </w:p>
  </w:comment>
  <w:comment w:id="45" w:author="Hümbelin Oliver" w:date="2015-04-10T17:35:00Z" w:initials="HO">
    <w:p w14:paraId="76AA557B" w14:textId="346FAAE8" w:rsidR="00F22AFC" w:rsidRDefault="00F22AFC">
      <w:pPr>
        <w:pStyle w:val="Kommentartext"/>
      </w:pPr>
      <w:r>
        <w:rPr>
          <w:rStyle w:val="Kommentarzeichen"/>
        </w:rPr>
        <w:annotationRef/>
      </w:r>
      <w:r>
        <w:t>Nicht doch zu ausführlich?</w:t>
      </w:r>
    </w:p>
  </w:comment>
  <w:comment w:id="75" w:author="rudi" w:date="2015-04-13T00:28:00Z" w:initials="r">
    <w:p w14:paraId="4708506A" w14:textId="3D02A518" w:rsidR="00F22AFC" w:rsidRDefault="00F22AFC">
      <w:pPr>
        <w:pStyle w:val="Kommentartext"/>
      </w:pPr>
      <w:r>
        <w:rPr>
          <w:rStyle w:val="Kommentarzeichen"/>
        </w:rPr>
        <w:annotationRef/>
      </w:r>
      <w:r>
        <w:t xml:space="preserve">Wollen wir das nicht generell „individual“ nennen? Auch in der </w:t>
      </w:r>
      <w:proofErr w:type="spellStart"/>
      <w:r>
        <w:t>tabelle</w:t>
      </w:r>
      <w:proofErr w:type="spellEnd"/>
      <w:r>
        <w:t xml:space="preserv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86161" w15:done="0"/>
  <w15:commentEx w15:paraId="28E9B1E8" w15:done="0"/>
  <w15:commentEx w15:paraId="7A0949D7" w15:done="0"/>
  <w15:commentEx w15:paraId="14A2EC08" w15:done="0"/>
  <w15:commentEx w15:paraId="3F73A877" w15:done="0"/>
  <w15:commentEx w15:paraId="76AA557B" w15:done="0"/>
  <w15:commentEx w15:paraId="47085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A0003" w14:textId="77777777" w:rsidR="007A7F9F" w:rsidRDefault="007A7F9F" w:rsidP="006312E0">
      <w:pPr>
        <w:spacing w:line="240" w:lineRule="auto"/>
      </w:pPr>
      <w:r>
        <w:separator/>
      </w:r>
    </w:p>
  </w:endnote>
  <w:endnote w:type="continuationSeparator" w:id="0">
    <w:p w14:paraId="78C79482" w14:textId="77777777" w:rsidR="007A7F9F" w:rsidRDefault="007A7F9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F22AFC" w:rsidRPr="007407D3" w:rsidRDefault="00F22AFC"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F22AFC" w:rsidRPr="003B1648" w:rsidRDefault="00F22AF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87411">
                            <w:rPr>
                              <w:noProof/>
                              <w:sz w:val="16"/>
                              <w:szCs w:val="16"/>
                            </w:rPr>
                            <w:t>21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F22AFC" w:rsidRPr="003B1648" w:rsidRDefault="00F22AF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87411">
                      <w:rPr>
                        <w:noProof/>
                        <w:sz w:val="16"/>
                        <w:szCs w:val="16"/>
                      </w:rPr>
                      <w:t>21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D2196" w14:textId="77777777" w:rsidR="007A7F9F" w:rsidRDefault="007A7F9F" w:rsidP="006312E0">
      <w:pPr>
        <w:spacing w:line="240" w:lineRule="auto"/>
      </w:pPr>
    </w:p>
  </w:footnote>
  <w:footnote w:type="continuationSeparator" w:id="0">
    <w:p w14:paraId="346FCF10" w14:textId="77777777" w:rsidR="007A7F9F" w:rsidRDefault="007A7F9F" w:rsidP="006312E0">
      <w:pPr>
        <w:spacing w:line="240" w:lineRule="auto"/>
      </w:pPr>
      <w:r>
        <w:continuationSeparator/>
      </w:r>
    </w:p>
  </w:footnote>
  <w:footnote w:id="1">
    <w:p w14:paraId="49571FB3" w14:textId="3487E576" w:rsidR="00F22AFC" w:rsidRPr="006A2614" w:rsidRDefault="00F22AFC">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F22AFC" w:rsidRDefault="00F22AFC" w:rsidP="005353A7">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7777777" w:rsidR="00F22AFC" w:rsidRDefault="00F22AFC" w:rsidP="005353A7">
      <w:pPr>
        <w:pStyle w:val="Funotentext"/>
        <w:rPr>
          <w:lang w:val="en-US"/>
        </w:rPr>
      </w:pPr>
      <w:r w:rsidRPr="00763E00">
        <w:rPr>
          <w:lang w:val="en-US"/>
        </w:rPr>
        <w:t>(2)</w:t>
      </w:r>
      <w:r>
        <w:rPr>
          <w:lang w:val="en-US"/>
        </w:rPr>
        <w:t xml:space="preserve"> strong principle of transfers,</w:t>
      </w:r>
    </w:p>
    <w:p w14:paraId="043E2700" w14:textId="77777777" w:rsidR="00F22AFC" w:rsidRDefault="00F22AFC" w:rsidP="005353A7">
      <w:pPr>
        <w:pStyle w:val="Funotentext"/>
        <w:rPr>
          <w:lang w:val="en-US"/>
        </w:rPr>
      </w:pPr>
      <w:r w:rsidRPr="00763E00">
        <w:rPr>
          <w:lang w:val="en-US"/>
        </w:rPr>
        <w:t xml:space="preserve">(3) scale invariance, </w:t>
      </w:r>
    </w:p>
    <w:p w14:paraId="5F6AEC30" w14:textId="77777777" w:rsidR="00F22AFC" w:rsidRDefault="00F22AFC" w:rsidP="005353A7">
      <w:pPr>
        <w:pStyle w:val="Funotentext"/>
        <w:rPr>
          <w:lang w:val="en-US"/>
        </w:rPr>
      </w:pPr>
      <w:r w:rsidRPr="00763E00">
        <w:rPr>
          <w:lang w:val="en-US"/>
        </w:rPr>
        <w:t xml:space="preserve">(4) the principle of population and </w:t>
      </w:r>
    </w:p>
    <w:p w14:paraId="23F3C854" w14:textId="77777777" w:rsidR="00F22AFC" w:rsidRPr="00763E00" w:rsidRDefault="00F22AFC" w:rsidP="005353A7">
      <w:pPr>
        <w:pStyle w:val="Funotentext"/>
        <w:rPr>
          <w:lang w:val="en-US"/>
        </w:rPr>
      </w:pPr>
      <w:r w:rsidRPr="00763E00">
        <w:rPr>
          <w:lang w:val="en-US"/>
        </w:rPr>
        <w:t>(5) Decomposability.</w:t>
      </w:r>
    </w:p>
  </w:footnote>
  <w:footnote w:id="3">
    <w:p w14:paraId="23F29DAE" w14:textId="19236006" w:rsidR="00F22AFC" w:rsidRPr="00406373" w:rsidRDefault="00F22AFC">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7803212C" w14:textId="31C6CAA1" w:rsidR="00F22AFC" w:rsidRPr="006003AB" w:rsidRDefault="00F22AFC"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F22AFC" w:rsidRPr="008C2F1A" w:rsidRDefault="00F22AFC"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F22AFC" w:rsidRPr="00190B1B" w:rsidRDefault="00F22AFC">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w:t>
      </w:r>
      <w:ins w:id="316" w:author="rudi" w:date="2015-04-13T02:09:00Z">
        <w:r>
          <w:rPr>
            <w:lang w:val="en-US"/>
          </w:rPr>
          <w:t xml:space="preserve"> over 5% of income</w:t>
        </w:r>
      </w:ins>
      <w:r>
        <w:rPr>
          <w:lang w:val="en-US"/>
        </w:rPr>
        <w:t xml:space="preserve"> and charitable donations</w:t>
      </w:r>
    </w:p>
  </w:footnote>
  <w:footnote w:id="7">
    <w:p w14:paraId="25AC8419" w14:textId="55D209C8" w:rsidR="00F22AFC" w:rsidRPr="00190B1B" w:rsidRDefault="00F22AFC">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1449DC0D" w14:textId="5E5198EF" w:rsidR="00F22AFC" w:rsidRDefault="00F22AFC"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0E795560" w:rsidR="00F22AFC" w:rsidRPr="00190B1B" w:rsidRDefault="00F22AFC" w:rsidP="00C81B23">
      <w:pPr>
        <w:pStyle w:val="Funoten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Also the cost of health insurance are not covered</w:t>
      </w:r>
      <w:r w:rsidRPr="00154023">
        <w:rPr>
          <w:lang w:val="en-US"/>
        </w:rPr>
        <w:t>.</w:t>
      </w:r>
    </w:p>
  </w:footnote>
  <w:footnote w:id="9">
    <w:p w14:paraId="6B9AC6AF" w14:textId="05A15427" w:rsidR="00F22AFC" w:rsidRPr="00783DA9" w:rsidRDefault="00F22AFC">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F22AFC" w:rsidRPr="00497AAC" w:rsidRDefault="00F22AFC"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F22AFC" w:rsidRPr="008B734B" w:rsidRDefault="00F22AFC" w:rsidP="00092448">
      <w:pPr>
        <w:pStyle w:val="Funotentext"/>
        <w:rPr>
          <w:lang w:val="en-US"/>
        </w:rPr>
      </w:pPr>
      <w:r>
        <w:rPr>
          <w:rStyle w:val="Funotenzeichen"/>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4DB064D8" w14:textId="0883563F" w:rsidR="00F22AFC" w:rsidRPr="00CB25C4" w:rsidRDefault="00F22AFC">
      <w:pPr>
        <w:pStyle w:val="Funotentext"/>
        <w:rPr>
          <w:lang w:val="en-US"/>
          <w:rPrChange w:id="350" w:author="rudi" w:date="2015-04-13T02:16:00Z">
            <w:rPr/>
          </w:rPrChange>
        </w:rPr>
      </w:pPr>
      <w:ins w:id="351" w:author="rudi" w:date="2015-04-13T02:13:00Z">
        <w:r>
          <w:rPr>
            <w:rStyle w:val="Funotenzeichen"/>
          </w:rPr>
          <w:footnoteRef/>
        </w:r>
        <w:r w:rsidRPr="00CB25C4">
          <w:rPr>
            <w:lang w:val="en-US"/>
            <w:rPrChange w:id="352" w:author="rudi" w:date="2015-04-13T02:14:00Z">
              <w:rPr/>
            </w:rPrChange>
          </w:rPr>
          <w:t xml:space="preserve"> </w:t>
        </w:r>
      </w:ins>
      <w:ins w:id="353" w:author="rudi" w:date="2015-04-13T02:14:00Z">
        <w:r w:rsidRPr="00CB25C4">
          <w:rPr>
            <w:lang w:val="en-US"/>
            <w:rPrChange w:id="354" w:author="rudi" w:date="2015-04-13T02:14:00Z">
              <w:rPr/>
            </w:rPrChange>
          </w:rPr>
          <w:t xml:space="preserve">We compare </w:t>
        </w:r>
      </w:ins>
      <w:ins w:id="355" w:author="rudi" w:date="2015-04-13T02:15:00Z">
        <w:r>
          <w:rPr>
            <w:lang w:val="en-US"/>
          </w:rPr>
          <w:t xml:space="preserve">full </w:t>
        </w:r>
      </w:ins>
      <w:ins w:id="356" w:author="rudi" w:date="2015-04-13T02:14:00Z">
        <w:r w:rsidRPr="00CB25C4">
          <w:rPr>
            <w:lang w:val="en-US"/>
            <w:rPrChange w:id="357" w:author="rudi" w:date="2015-04-13T02:14:00Z">
              <w:rPr/>
            </w:rPrChange>
          </w:rPr>
          <w:t>distributions althou</w:t>
        </w:r>
        <w:r>
          <w:rPr>
            <w:lang w:val="en-US"/>
          </w:rPr>
          <w:t>g</w:t>
        </w:r>
        <w:r w:rsidRPr="00CB25C4">
          <w:rPr>
            <w:lang w:val="en-US"/>
            <w:rPrChange w:id="358" w:author="rudi" w:date="2015-04-13T02:14:00Z">
              <w:rPr/>
            </w:rPrChange>
          </w:rPr>
          <w:t xml:space="preserve">h we work with aggregated data. </w:t>
        </w:r>
      </w:ins>
      <w:ins w:id="359" w:author="rudi" w:date="2015-04-13T02:15:00Z">
        <w:r w:rsidRPr="00CB25C4">
          <w:rPr>
            <w:lang w:val="en-US"/>
          </w:rPr>
          <w:t xml:space="preserve">To </w:t>
        </w:r>
        <w:r w:rsidRPr="00CB25C4">
          <w:rPr>
            <w:lang w:val="en-US"/>
            <w:rPrChange w:id="360" w:author="rudi" w:date="2015-04-13T02:16:00Z">
              <w:rPr/>
            </w:rPrChange>
          </w:rPr>
          <w:t>achieve this</w:t>
        </w:r>
      </w:ins>
      <w:ins w:id="361" w:author="rudi" w:date="2015-04-13T02:16:00Z">
        <w:r w:rsidRPr="00CB25C4">
          <w:rPr>
            <w:lang w:val="en-US"/>
            <w:rPrChange w:id="362" w:author="rudi" w:date="2015-04-13T02:16:00Z">
              <w:rPr/>
            </w:rPrChange>
          </w:rPr>
          <w:t xml:space="preserve">, </w:t>
        </w:r>
        <w:r>
          <w:rPr>
            <w:lang w:val="en-US"/>
          </w:rPr>
          <w:t xml:space="preserve">we calculated many single percentiles using </w:t>
        </w:r>
      </w:ins>
      <w:ins w:id="363" w:author="rudi" w:date="2015-04-13T02:17:00Z">
        <w:r>
          <w:rPr>
            <w:lang w:val="en-US"/>
          </w:rPr>
          <w:t>P</w:t>
        </w:r>
      </w:ins>
      <w:ins w:id="364" w:author="rudi" w:date="2015-04-13T02:16:00Z">
        <w:r>
          <w:rPr>
            <w:lang w:val="en-US"/>
          </w:rPr>
          <w:t>areto interpolation</w:t>
        </w:r>
      </w:ins>
      <w:ins w:id="365" w:author="rudi" w:date="2015-04-13T02:17:00Z">
        <w:r>
          <w:rPr>
            <w:lang w:val="en-US"/>
          </w:rPr>
          <w:t xml:space="preserve"> and </w:t>
        </w:r>
      </w:ins>
      <w:ins w:id="366" w:author="rudi" w:date="2015-04-13T02:19:00Z">
        <w:r>
          <w:rPr>
            <w:lang w:val="en-US"/>
          </w:rPr>
          <w:t xml:space="preserve">created data </w:t>
        </w:r>
      </w:ins>
      <w:ins w:id="367" w:author="rudi" w:date="2015-04-13T02:20:00Z">
        <w:r>
          <w:rPr>
            <w:lang w:val="en-US"/>
          </w:rPr>
          <w:t xml:space="preserve">which resemble these percentiles by linearly interpolating between </w:t>
        </w:r>
      </w:ins>
      <w:ins w:id="368" w:author="rudi" w:date="2015-04-13T02:21:00Z">
        <w:r>
          <w:rPr>
            <w:lang w:val="en-US"/>
          </w:rPr>
          <w:t xml:space="preserve">adjacent </w:t>
        </w:r>
        <w:proofErr w:type="spellStart"/>
        <w:r>
          <w:rPr>
            <w:lang w:val="en-US"/>
          </w:rPr>
          <w:t>pertenctiles</w:t>
        </w:r>
        <w:proofErr w:type="spellEnd"/>
        <w:r>
          <w:rPr>
            <w:lang w:val="en-US"/>
          </w:rPr>
          <w:t>.</w:t>
        </w:r>
      </w:ins>
    </w:p>
  </w:footnote>
  <w:footnote w:id="13">
    <w:p w14:paraId="79B2738E" w14:textId="045750F6" w:rsidR="00F22AFC" w:rsidRPr="00CB25C4" w:rsidRDefault="00F22AFC">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4">
    <w:p w14:paraId="4C8F18C9" w14:textId="77777777" w:rsidR="00F22AFC" w:rsidRPr="006956E1" w:rsidRDefault="00F22AFC"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5">
    <w:p w14:paraId="0B79CBF4" w14:textId="6CEC25C9" w:rsidR="00F22AFC" w:rsidRPr="00BD6E58" w:rsidRDefault="00F22AFC">
      <w:pPr>
        <w:pStyle w:val="Funotentext"/>
        <w:rPr>
          <w:lang w:val="en-US"/>
        </w:rPr>
      </w:pPr>
      <w:r>
        <w:rPr>
          <w:rStyle w:val="Funotenzeichen"/>
        </w:rPr>
        <w:footnoteRef/>
      </w:r>
      <w:r w:rsidRPr="00BD6E58">
        <w:rPr>
          <w:lang w:val="en-US"/>
        </w:rPr>
        <w:t xml:space="preserve"> </w:t>
      </w:r>
      <w:r>
        <w:rPr>
          <w:lang w:val="en-US"/>
        </w:rPr>
        <w:t>Difference to the imputed series.</w:t>
      </w:r>
    </w:p>
  </w:footnote>
  <w:footnote w:id="16">
    <w:p w14:paraId="1B170EF4" w14:textId="77777777" w:rsidR="00F22AFC" w:rsidRPr="00005884" w:rsidRDefault="00F22AFC" w:rsidP="00CB3D24">
      <w:pPr>
        <w:pStyle w:val="Funotentext"/>
        <w:rPr>
          <w:lang w:val="en-US"/>
        </w:rPr>
      </w:pPr>
      <w:r>
        <w:rPr>
          <w:rStyle w:val="Funotenzeichen"/>
        </w:rPr>
        <w:footnoteRef/>
      </w:r>
      <w:r w:rsidRPr="00005884">
        <w:rPr>
          <w:lang w:val="en-US"/>
        </w:rPr>
        <w:t xml:space="preserve"> We </w:t>
      </w:r>
      <w:r>
        <w:rPr>
          <w:lang w:val="en-US"/>
        </w:rPr>
        <w:t>do not</w:t>
      </w:r>
      <w:r w:rsidRPr="00005884">
        <w:rPr>
          <w:lang w:val="en-US"/>
        </w:rPr>
        <w:t xml:space="preserve"> show time points before</w:t>
      </w:r>
      <w:r>
        <w:rPr>
          <w:lang w:val="en-US"/>
        </w:rPr>
        <w:t xml:space="preserve"> 1943/44</w:t>
      </w:r>
      <w:r w:rsidRPr="00005884">
        <w:rPr>
          <w:lang w:val="en-US"/>
        </w:rPr>
        <w:t xml:space="preserve">, </w:t>
      </w:r>
      <w:r>
        <w:rPr>
          <w:lang w:val="en-US"/>
        </w:rPr>
        <w:t>although</w:t>
      </w:r>
      <w:r w:rsidRPr="00005884">
        <w:rPr>
          <w:lang w:val="en-US"/>
        </w:rPr>
        <w:t xml:space="preserve"> theoretically</w:t>
      </w:r>
      <w:r>
        <w:rPr>
          <w:lang w:val="en-US"/>
        </w:rPr>
        <w:t xml:space="preserve"> information is available, because in this period only small fraction of potential tax units are covered in the tax 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F22AFC" w:rsidRPr="001F1B9C" w:rsidRDefault="00F22AFC"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F22AFC" w:rsidRDefault="00F22AFC"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9">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8"/>
  </w:num>
  <w:num w:numId="8">
    <w:abstractNumId w:val="11"/>
  </w:num>
  <w:num w:numId="9">
    <w:abstractNumId w:val="22"/>
  </w:num>
  <w:num w:numId="10">
    <w:abstractNumId w:val="10"/>
  </w:num>
  <w:num w:numId="11">
    <w:abstractNumId w:val="16"/>
  </w:num>
  <w:num w:numId="12">
    <w:abstractNumId w:val="27"/>
  </w:num>
  <w:num w:numId="13">
    <w:abstractNumId w:val="20"/>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24"/>
  </w:num>
  <w:num w:numId="20">
    <w:abstractNumId w:val="17"/>
  </w:num>
  <w:num w:numId="21">
    <w:abstractNumId w:val="26"/>
  </w:num>
  <w:num w:numId="22">
    <w:abstractNumId w:val="6"/>
  </w:num>
  <w:num w:numId="23">
    <w:abstractNumId w:val="9"/>
  </w:num>
  <w:num w:numId="24">
    <w:abstractNumId w:val="15"/>
  </w:num>
  <w:num w:numId="25">
    <w:abstractNumId w:val="7"/>
  </w:num>
  <w:num w:numId="26">
    <w:abstractNumId w:val="14"/>
  </w:num>
  <w:num w:numId="27">
    <w:abstractNumId w:val="5"/>
  </w:num>
  <w:num w:numId="28">
    <w:abstractNumId w:val="13"/>
  </w:num>
  <w:num w:numId="29">
    <w:abstractNumId w:val="21"/>
  </w:num>
  <w:num w:numId="30">
    <w:abstractNumId w:val="15"/>
    <w:lvlOverride w:ilvl="0"/>
    <w:lvlOverride w:ilvl="1"/>
    <w:lvlOverride w:ilvl="2"/>
    <w:lvlOverride w:ilvl="3"/>
    <w:lvlOverride w:ilvl="4"/>
    <w:lvlOverride w:ilvl="5"/>
    <w:lvlOverride w:ilvl="6"/>
    <w:lvlOverride w:ilvl="7"/>
    <w:lvlOverride w:ilvl="8"/>
  </w:num>
  <w:num w:numId="31">
    <w:abstractNumId w:val="19"/>
  </w:num>
  <w:num w:numId="32">
    <w:abstractNumId w:val="12"/>
  </w:num>
  <w:num w:numId="33">
    <w:abstractNumId w:val="2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26DB"/>
    <w:rsid w:val="00053EF3"/>
    <w:rsid w:val="00054AC8"/>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64F6A"/>
    <w:rsid w:val="00165621"/>
    <w:rsid w:val="00165CC1"/>
    <w:rsid w:val="00170D9E"/>
    <w:rsid w:val="00176DF1"/>
    <w:rsid w:val="00182BEB"/>
    <w:rsid w:val="00182FF6"/>
    <w:rsid w:val="00190924"/>
    <w:rsid w:val="00190B1B"/>
    <w:rsid w:val="00196156"/>
    <w:rsid w:val="00197504"/>
    <w:rsid w:val="00197E91"/>
    <w:rsid w:val="001B0DB9"/>
    <w:rsid w:val="001B0F1A"/>
    <w:rsid w:val="001B176D"/>
    <w:rsid w:val="001B21ED"/>
    <w:rsid w:val="001B7282"/>
    <w:rsid w:val="001C3F58"/>
    <w:rsid w:val="001C4B4E"/>
    <w:rsid w:val="001C4E8F"/>
    <w:rsid w:val="001C61A3"/>
    <w:rsid w:val="001D27D7"/>
    <w:rsid w:val="001D3B0D"/>
    <w:rsid w:val="001D4982"/>
    <w:rsid w:val="001E0263"/>
    <w:rsid w:val="001E0286"/>
    <w:rsid w:val="001E1FA3"/>
    <w:rsid w:val="001E7D72"/>
    <w:rsid w:val="001F0F2A"/>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6F24"/>
    <w:rsid w:val="004B34FA"/>
    <w:rsid w:val="004B5CEC"/>
    <w:rsid w:val="004C1B9D"/>
    <w:rsid w:val="004C7482"/>
    <w:rsid w:val="004D3611"/>
    <w:rsid w:val="004D362F"/>
    <w:rsid w:val="004D7D20"/>
    <w:rsid w:val="004E4D6D"/>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E27"/>
    <w:rsid w:val="005573E2"/>
    <w:rsid w:val="00566C1C"/>
    <w:rsid w:val="00572F02"/>
    <w:rsid w:val="005767DB"/>
    <w:rsid w:val="00580CC4"/>
    <w:rsid w:val="005857BE"/>
    <w:rsid w:val="00586CE1"/>
    <w:rsid w:val="00594AAC"/>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E00"/>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340E"/>
    <w:rsid w:val="00806DA3"/>
    <w:rsid w:val="008075D1"/>
    <w:rsid w:val="00812462"/>
    <w:rsid w:val="0081469D"/>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660F"/>
    <w:rsid w:val="008D059A"/>
    <w:rsid w:val="008D21A3"/>
    <w:rsid w:val="008D3A9F"/>
    <w:rsid w:val="008D61F6"/>
    <w:rsid w:val="008E19F9"/>
    <w:rsid w:val="008E1D60"/>
    <w:rsid w:val="008E2F97"/>
    <w:rsid w:val="008E3753"/>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3C46"/>
    <w:rsid w:val="00AD5DC9"/>
    <w:rsid w:val="00AD73C6"/>
    <w:rsid w:val="00AE18D1"/>
    <w:rsid w:val="00AE4567"/>
    <w:rsid w:val="00AE5A74"/>
    <w:rsid w:val="00AF000C"/>
    <w:rsid w:val="00AF47A8"/>
    <w:rsid w:val="00AF5313"/>
    <w:rsid w:val="00AF6366"/>
    <w:rsid w:val="00AF78B9"/>
    <w:rsid w:val="00B001E3"/>
    <w:rsid w:val="00B0382B"/>
    <w:rsid w:val="00B04FEA"/>
    <w:rsid w:val="00B05E3A"/>
    <w:rsid w:val="00B14648"/>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E08"/>
    <w:rsid w:val="00BD4150"/>
    <w:rsid w:val="00BD6DED"/>
    <w:rsid w:val="00BD6E58"/>
    <w:rsid w:val="00BD7B32"/>
    <w:rsid w:val="00BE27BD"/>
    <w:rsid w:val="00BE2873"/>
    <w:rsid w:val="00BE44E9"/>
    <w:rsid w:val="00BF1E3F"/>
    <w:rsid w:val="00BF20AE"/>
    <w:rsid w:val="00BF2D5F"/>
    <w:rsid w:val="00C12A89"/>
    <w:rsid w:val="00C14148"/>
    <w:rsid w:val="00C26CB0"/>
    <w:rsid w:val="00C30550"/>
    <w:rsid w:val="00C368ED"/>
    <w:rsid w:val="00C36ADE"/>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7BBA"/>
    <w:rsid w:val="00CC7CD1"/>
    <w:rsid w:val="00CD3C7E"/>
    <w:rsid w:val="00CD4DFE"/>
    <w:rsid w:val="00CE2631"/>
    <w:rsid w:val="00CE4C08"/>
    <w:rsid w:val="00CE5BE4"/>
    <w:rsid w:val="00CF5E64"/>
    <w:rsid w:val="00CF5EC2"/>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7118"/>
    <w:rsid w:val="00D772C1"/>
    <w:rsid w:val="00D77EF2"/>
    <w:rsid w:val="00D8398E"/>
    <w:rsid w:val="00D8426B"/>
    <w:rsid w:val="00D85FDF"/>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6430"/>
    <w:rsid w:val="00EB0AD3"/>
    <w:rsid w:val="00EB2518"/>
    <w:rsid w:val="00EB3FB9"/>
    <w:rsid w:val="00EC1FA7"/>
    <w:rsid w:val="00EC268E"/>
    <w:rsid w:val="00EC6A99"/>
    <w:rsid w:val="00EC7885"/>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53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47554EF5-DA6B-4C81-A436-2A4D46D1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854338912"/>
        <c:axId val="-1854335648"/>
      </c:lineChart>
      <c:catAx>
        <c:axId val="-1854338912"/>
        <c:scaling>
          <c:orientation val="minMax"/>
        </c:scaling>
        <c:delete val="0"/>
        <c:axPos val="b"/>
        <c:numFmt formatCode="General" sourceLinked="1"/>
        <c:majorTickMark val="out"/>
        <c:minorTickMark val="none"/>
        <c:tickLblPos val="nextTo"/>
        <c:crossAx val="-1854335648"/>
        <c:crosses val="autoZero"/>
        <c:auto val="1"/>
        <c:lblAlgn val="ctr"/>
        <c:lblOffset val="100"/>
        <c:noMultiLvlLbl val="0"/>
      </c:catAx>
      <c:valAx>
        <c:axId val="-1854335648"/>
        <c:scaling>
          <c:orientation val="minMax"/>
          <c:max val="0.4"/>
          <c:min val="0.2"/>
        </c:scaling>
        <c:delete val="0"/>
        <c:axPos val="l"/>
        <c:majorGridlines/>
        <c:numFmt formatCode="General" sourceLinked="1"/>
        <c:majorTickMark val="out"/>
        <c:minorTickMark val="none"/>
        <c:tickLblPos val="nextTo"/>
        <c:crossAx val="-1854338912"/>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2"/>
          <c:order val="1"/>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854333472"/>
        <c:axId val="-1854332928"/>
      </c:lineChart>
      <c:catAx>
        <c:axId val="-1854333472"/>
        <c:scaling>
          <c:orientation val="minMax"/>
        </c:scaling>
        <c:delete val="0"/>
        <c:axPos val="b"/>
        <c:numFmt formatCode="General" sourceLinked="1"/>
        <c:majorTickMark val="out"/>
        <c:minorTickMark val="none"/>
        <c:tickLblPos val="nextTo"/>
        <c:txPr>
          <a:bodyPr rot="-5400000" vert="horz"/>
          <a:lstStyle/>
          <a:p>
            <a:pPr>
              <a:defRPr/>
            </a:pPr>
            <a:endParaRPr lang="de-DE"/>
          </a:p>
        </c:txPr>
        <c:crossAx val="-1854332928"/>
        <c:crosses val="autoZero"/>
        <c:auto val="1"/>
        <c:lblAlgn val="ctr"/>
        <c:lblOffset val="100"/>
        <c:noMultiLvlLbl val="0"/>
      </c:catAx>
      <c:valAx>
        <c:axId val="-1854332928"/>
        <c:scaling>
          <c:orientation val="minMax"/>
        </c:scaling>
        <c:delete val="0"/>
        <c:axPos val="l"/>
        <c:majorGridlines/>
        <c:numFmt formatCode="General" sourceLinked="1"/>
        <c:majorTickMark val="out"/>
        <c:minorTickMark val="none"/>
        <c:tickLblPos val="nextTo"/>
        <c:crossAx val="-1854333472"/>
        <c:crosses val="autoZero"/>
        <c:crossBetween val="between"/>
      </c:valAx>
      <c:spPr>
        <a:noFill/>
        <a:ln w="25400">
          <a:noFill/>
        </a:ln>
      </c:spPr>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67DFC-C8F4-4812-AC7A-958339F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27</Pages>
  <Words>11741</Words>
  <Characters>73975</Characters>
  <Application>Microsoft Office Word</Application>
  <DocSecurity>0</DocSecurity>
  <Lines>616</Lines>
  <Paragraphs>171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4</cp:revision>
  <cp:lastPrinted>2014-11-28T15:51:00Z</cp:lastPrinted>
  <dcterms:created xsi:type="dcterms:W3CDTF">2015-04-12T22:57:00Z</dcterms:created>
  <dcterms:modified xsi:type="dcterms:W3CDTF">2015-04-13T00:55:00Z</dcterms:modified>
</cp:coreProperties>
</file>