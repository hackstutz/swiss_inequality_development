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F17D15" w14:paraId="66F2ABB3" w14:textId="77777777" w:rsidTr="008A1B90">
        <w:trPr>
          <w:trHeight w:hRule="exact" w:val="11997"/>
        </w:trPr>
        <w:tc>
          <w:tcPr>
            <w:tcW w:w="8392" w:type="dxa"/>
            <w:shd w:val="clear" w:color="auto" w:fill="auto"/>
            <w:tcMar>
              <w:top w:w="284" w:type="dxa"/>
            </w:tcMar>
          </w:tcPr>
          <w:p w14:paraId="76886E46" w14:textId="1C0C2CDE" w:rsidR="009F5BCC" w:rsidRPr="00D044CF" w:rsidRDefault="00D044CF" w:rsidP="00D044CF">
            <w:pPr>
              <w:pStyle w:val="Title"/>
              <w:jc w:val="center"/>
              <w:rPr>
                <w:lang w:val="en-US"/>
              </w:rPr>
            </w:pPr>
            <w:r w:rsidRPr="00D044CF">
              <w:rPr>
                <w:lang w:val="en-US"/>
              </w:rPr>
              <w:t>Assessing inequality</w:t>
            </w:r>
            <w:ins w:id="0" w:author="Hümbelin Oliver" w:date="2014-12-22T11:27:00Z">
              <w:r w:rsidR="00F17D15">
                <w:rPr>
                  <w:lang w:val="en-US"/>
                </w:rPr>
                <w:t xml:space="preserve"> trends</w:t>
              </w:r>
            </w:ins>
            <w:r w:rsidRPr="00D044CF">
              <w:rPr>
                <w:lang w:val="en-US"/>
              </w:rPr>
              <w:t xml:space="preserve"> with ta</w:t>
            </w:r>
            <w:r w:rsidRPr="00EF5168">
              <w:rPr>
                <w:lang w:val="en-US"/>
              </w:rPr>
              <w:t>x</w:t>
            </w:r>
            <w:r w:rsidR="00E82313">
              <w:rPr>
                <w:lang w:val="en-US"/>
              </w:rPr>
              <w:t xml:space="preserve"> data</w:t>
            </w:r>
          </w:p>
          <w:p w14:paraId="6AFB6F65" w14:textId="681F5404" w:rsidR="009F5BCC" w:rsidRPr="00D044CF" w:rsidRDefault="003757F4" w:rsidP="00D044CF">
            <w:pPr>
              <w:pStyle w:val="Subtitle"/>
              <w:jc w:val="center"/>
              <w:rPr>
                <w:lang w:val="en-US"/>
              </w:rPr>
            </w:pPr>
            <w:bookmarkStart w:id="1"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1"/>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2865BC1F" w:rsidR="009F5BCC" w:rsidRPr="00EF5168" w:rsidRDefault="00D242C0" w:rsidP="00D044CF">
            <w:pPr>
              <w:jc w:val="center"/>
              <w:rPr>
                <w:lang w:val="en-US"/>
              </w:rPr>
            </w:pPr>
            <w:r>
              <w:rPr>
                <w:lang w:val="en-US"/>
              </w:rPr>
              <w:t>December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52B995A3" w14:textId="4D170F6F" w:rsidR="00DA1130" w:rsidRDefault="00154023" w:rsidP="00ED1A08">
            <w:pPr>
              <w:rPr>
                <w:ins w:id="2" w:author="Hümbelin Oliver" w:date="2014-12-22T11:43: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del w:id="3" w:author="Hümbelin Oliver" w:date="2014-12-22T11:45:00Z">
              <w:r w:rsidR="008C20AA" w:rsidRPr="008C20AA" w:rsidDel="00DA1130">
                <w:rPr>
                  <w:lang w:val="en-US"/>
                </w:rPr>
                <w:delText>scarce</w:delText>
              </w:r>
            </w:del>
            <w:ins w:id="4" w:author="Hümbelin Oliver" w:date="2014-12-22T11:45:00Z">
              <w:r w:rsidR="00DA1130">
                <w:rPr>
                  <w:lang w:val="en-US"/>
                </w:rPr>
                <w:t>not at hand</w:t>
              </w:r>
            </w:ins>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tax data is suitable </w:t>
            </w:r>
            <w:ins w:id="5" w:author="Hümbelin Oliver" w:date="2014-12-22T11:36:00Z">
              <w:r w:rsidR="00EF5092">
                <w:rPr>
                  <w:lang w:val="en-US"/>
                </w:rPr>
                <w:t xml:space="preserve">to address this gap. </w:t>
              </w:r>
            </w:ins>
            <w:ins w:id="6" w:author="Hümbelin Oliver" w:date="2014-12-22T11:37:00Z">
              <w:r w:rsidR="00EF5092">
                <w:rPr>
                  <w:lang w:val="en-US"/>
                </w:rPr>
                <w:t>While concepts used to assess inequality</w:t>
              </w:r>
            </w:ins>
            <w:ins w:id="7" w:author="Hümbelin Oliver" w:date="2014-12-22T11:43:00Z">
              <w:r w:rsidR="00DA1130">
                <w:rPr>
                  <w:lang w:val="en-US"/>
                </w:rPr>
                <w:t xml:space="preserve"> with tax data</w:t>
              </w:r>
            </w:ins>
            <w:ins w:id="8" w:author="Hümbelin Oliver" w:date="2014-12-22T11:37:00Z">
              <w:r w:rsidR="00EF5092">
                <w:rPr>
                  <w:lang w:val="en-US"/>
                </w:rPr>
                <w:t xml:space="preserve"> are strongly data-driven and therefore often don</w:t>
              </w:r>
            </w:ins>
            <w:ins w:id="9" w:author="Hümbelin Oliver" w:date="2014-12-22T11:38:00Z">
              <w:r w:rsidR="00EF5092">
                <w:rPr>
                  <w:lang w:val="en-US"/>
                </w:rPr>
                <w:t xml:space="preserve">’t </w:t>
              </w:r>
            </w:ins>
            <w:ins w:id="10" w:author="Hümbelin Oliver" w:date="2014-12-22T11:55:00Z">
              <w:r w:rsidR="00B944D9">
                <w:rPr>
                  <w:lang w:val="en-US"/>
                </w:rPr>
                <w:t>correspond to</w:t>
              </w:r>
            </w:ins>
            <w:ins w:id="11" w:author="Hümbelin Oliver" w:date="2014-12-22T11:38:00Z">
              <w:r w:rsidR="00EF5092">
                <w:rPr>
                  <w:lang w:val="en-US"/>
                </w:rPr>
                <w:t xml:space="preserve"> theoretical </w:t>
              </w:r>
            </w:ins>
            <w:ins w:id="12" w:author="Hümbelin Oliver" w:date="2014-12-22T11:55:00Z">
              <w:r w:rsidR="00B944D9">
                <w:rPr>
                  <w:lang w:val="en-US"/>
                </w:rPr>
                <w:t xml:space="preserve">defined ideal </w:t>
              </w:r>
            </w:ins>
            <w:ins w:id="13" w:author="Hümbelin Oliver" w:date="2014-12-22T11:38:00Z">
              <w:r w:rsidR="00EF5092">
                <w:rPr>
                  <w:lang w:val="en-US"/>
                </w:rPr>
                <w:t xml:space="preserve">concepts, the main advantage of tax data </w:t>
              </w:r>
            </w:ins>
            <w:ins w:id="14" w:author="Hümbelin Oliver" w:date="2014-12-22T11:40:00Z">
              <w:r w:rsidR="00DA1130">
                <w:rPr>
                  <w:lang w:val="en-US"/>
                </w:rPr>
                <w:t>is it’s</w:t>
              </w:r>
            </w:ins>
            <w:ins w:id="15" w:author="Hümbelin Oliver" w:date="2014-12-22T11:39:00Z">
              <w:r w:rsidR="00EF5092">
                <w:rPr>
                  <w:lang w:val="en-US"/>
                </w:rPr>
                <w:t xml:space="preserve"> availability </w:t>
              </w:r>
            </w:ins>
            <w:ins w:id="16" w:author="Hümbelin Oliver" w:date="2014-12-22T12:05:00Z">
              <w:r w:rsidR="009E437A">
                <w:rPr>
                  <w:lang w:val="en-US"/>
                </w:rPr>
                <w:t>in regard to</w:t>
              </w:r>
            </w:ins>
            <w:ins w:id="17" w:author="Hümbelin Oliver" w:date="2014-12-22T11:40:00Z">
              <w:r w:rsidR="00DA1130">
                <w:rPr>
                  <w:lang w:val="en-US"/>
                </w:rPr>
                <w:t xml:space="preserve"> long </w:t>
              </w:r>
            </w:ins>
            <w:ins w:id="18" w:author="Hümbelin Oliver" w:date="2014-12-22T12:06:00Z">
              <w:r w:rsidR="009E437A">
                <w:rPr>
                  <w:lang w:val="en-US"/>
                </w:rPr>
                <w:t>time series</w:t>
              </w:r>
            </w:ins>
            <w:ins w:id="19" w:author="Hümbelin Oliver" w:date="2014-12-22T11:40:00Z">
              <w:r w:rsidR="00DA1130">
                <w:rPr>
                  <w:lang w:val="en-US"/>
                </w:rPr>
                <w:t>.</w:t>
              </w:r>
            </w:ins>
            <w:ins w:id="20" w:author="Hümbelin Oliver" w:date="2014-12-22T11:43:00Z">
              <w:r w:rsidR="00DA1130">
                <w:rPr>
                  <w:lang w:val="en-US"/>
                </w:rPr>
                <w:t xml:space="preserve"> To sort out major from minor </w:t>
              </w:r>
            </w:ins>
            <w:ins w:id="21" w:author="Hümbelin Oliver" w:date="2014-12-22T11:46:00Z">
              <w:r w:rsidR="00DA1130">
                <w:rPr>
                  <w:lang w:val="en-US"/>
                </w:rPr>
                <w:t>advantages and drawbacks</w:t>
              </w:r>
            </w:ins>
            <w:ins w:id="22" w:author="Hümbelin Oliver" w:date="2014-12-22T11:43:00Z">
              <w:r w:rsidR="00DA1130">
                <w:rPr>
                  <w:lang w:val="en-US"/>
                </w:rPr>
                <w:t xml:space="preserve"> we perform several empirical tests with aggregated tax statistics from the Swiss Fed</w:t>
              </w:r>
              <w:r w:rsidR="00B944D9">
                <w:rPr>
                  <w:lang w:val="en-US"/>
                </w:rPr>
                <w:t>eral Tax Administration</w:t>
              </w:r>
            </w:ins>
            <w:ins w:id="23" w:author="Hümbelin Oliver" w:date="2014-12-22T11:51:00Z">
              <w:r w:rsidR="00B944D9">
                <w:rPr>
                  <w:lang w:val="en-US"/>
                </w:rPr>
                <w:t xml:space="preserve">. </w:t>
              </w:r>
            </w:ins>
            <w:ins w:id="24" w:author="Hümbelin Oliver" w:date="2014-12-22T11:48:00Z">
              <w:r w:rsidR="00DA1130">
                <w:rPr>
                  <w:lang w:val="en-US"/>
                </w:rPr>
                <w:t>Besides it’s availability</w:t>
              </w:r>
            </w:ins>
            <w:ins w:id="25" w:author="Hümbelin Oliver" w:date="2014-12-22T11:51:00Z">
              <w:r w:rsidR="00B944D9">
                <w:rPr>
                  <w:lang w:val="en-US"/>
                </w:rPr>
                <w:t xml:space="preserve"> of long time </w:t>
              </w:r>
            </w:ins>
            <w:ins w:id="26" w:author="Hümbelin Oliver" w:date="2014-12-22T11:52:00Z">
              <w:r w:rsidR="00B944D9">
                <w:rPr>
                  <w:lang w:val="en-US"/>
                </w:rPr>
                <w:t>information’s</w:t>
              </w:r>
            </w:ins>
            <w:ins w:id="27" w:author="Hümbelin Oliver" w:date="2014-12-22T11:49:00Z">
              <w:r w:rsidR="00DA1130">
                <w:rPr>
                  <w:lang w:val="en-US"/>
                </w:rPr>
                <w:t>, we can show that</w:t>
              </w:r>
            </w:ins>
            <w:ins w:id="28" w:author="Hümbelin Oliver" w:date="2014-12-22T11:48:00Z">
              <w:r w:rsidR="00DA1130">
                <w:rPr>
                  <w:lang w:val="en-US"/>
                </w:rPr>
                <w:t xml:space="preserve"> the main advantage of tax data is</w:t>
              </w:r>
            </w:ins>
            <w:ins w:id="29" w:author="Hümbelin Oliver" w:date="2014-12-22T11:52:00Z">
              <w:r w:rsidR="00B944D9">
                <w:rPr>
                  <w:lang w:val="en-US"/>
                </w:rPr>
                <w:t xml:space="preserve"> its superior coverage compared to survey data.</w:t>
              </w:r>
            </w:ins>
            <w:ins w:id="30" w:author="Hümbelin Oliver" w:date="2014-12-22T11:53:00Z">
              <w:r w:rsidR="00B944D9">
                <w:rPr>
                  <w:lang w:val="en-US"/>
                </w:rPr>
                <w:t xml:space="preserve"> Compared to</w:t>
              </w:r>
            </w:ins>
            <w:ins w:id="31" w:author="Hümbelin Oliver" w:date="2014-12-22T12:06:00Z">
              <w:r w:rsidR="009E437A">
                <w:rPr>
                  <w:lang w:val="en-US"/>
                </w:rPr>
                <w:t xml:space="preserve"> a widely used Swiss </w:t>
              </w:r>
            </w:ins>
            <w:ins w:id="32" w:author="Hümbelin Oliver" w:date="2014-12-22T12:07:00Z">
              <w:r w:rsidR="009E437A">
                <w:rPr>
                  <w:lang w:val="en-US"/>
                </w:rPr>
                <w:t xml:space="preserve">Household </w:t>
              </w:r>
            </w:ins>
            <w:ins w:id="33" w:author="Hümbelin Oliver" w:date="2014-12-22T12:06:00Z">
              <w:r w:rsidR="009E437A">
                <w:rPr>
                  <w:lang w:val="en-US"/>
                </w:rPr>
                <w:t xml:space="preserve">Survey </w:t>
              </w:r>
            </w:ins>
            <w:ins w:id="34" w:author="Hümbelin Oliver" w:date="2014-12-22T11:53:00Z">
              <w:r w:rsidR="00B944D9">
                <w:rPr>
                  <w:lang w:val="en-US"/>
                </w:rPr>
                <w:t>lower and very high incomes are better represented</w:t>
              </w:r>
            </w:ins>
            <w:ins w:id="35" w:author="Hümbelin Oliver" w:date="2014-12-22T12:07:00Z">
              <w:r w:rsidR="009E437A">
                <w:rPr>
                  <w:lang w:val="en-US"/>
                </w:rPr>
                <w:t xml:space="preserve"> within tax data</w:t>
              </w:r>
            </w:ins>
            <w:ins w:id="36" w:author="Hümbelin Oliver" w:date="2014-12-22T11:58:00Z">
              <w:r w:rsidR="00B944D9">
                <w:rPr>
                  <w:lang w:val="en-US"/>
                </w:rPr>
                <w:t xml:space="preserve">, leading to higher </w:t>
              </w:r>
            </w:ins>
            <w:ins w:id="37" w:author="Hümbelin Oliver" w:date="2014-12-22T12:07:00Z">
              <w:r w:rsidR="009E437A">
                <w:rPr>
                  <w:lang w:val="en-US"/>
                </w:rPr>
                <w:t>inequality. Then</w:t>
              </w:r>
            </w:ins>
            <w:ins w:id="38" w:author="Hümbelin Oliver" w:date="2014-12-22T11:56:00Z">
              <w:r w:rsidR="00B944D9">
                <w:rPr>
                  <w:lang w:val="en-US"/>
                </w:rPr>
                <w:t xml:space="preserve"> we </w:t>
              </w:r>
            </w:ins>
            <w:ins w:id="39" w:author="Hümbelin Oliver" w:date="2014-12-22T12:07:00Z">
              <w:r w:rsidR="009E437A">
                <w:rPr>
                  <w:lang w:val="en-US"/>
                </w:rPr>
                <w:t>see</w:t>
              </w:r>
            </w:ins>
            <w:ins w:id="40" w:author="Hümbelin Oliver" w:date="2014-12-22T11:56:00Z">
              <w:r w:rsidR="00B944D9">
                <w:rPr>
                  <w:lang w:val="en-US"/>
                </w:rPr>
                <w:t xml:space="preserve"> that concepts used </w:t>
              </w:r>
            </w:ins>
            <w:ins w:id="41" w:author="Hümbelin Oliver" w:date="2014-12-22T11:59:00Z">
              <w:r w:rsidR="00B944D9">
                <w:rPr>
                  <w:lang w:val="en-US"/>
                </w:rPr>
                <w:t xml:space="preserve">within tax data also lead to an overestimation of income inequality. </w:t>
              </w:r>
            </w:ins>
            <w:ins w:id="42" w:author="Hümbelin Oliver" w:date="2014-12-22T12:01:00Z">
              <w:r w:rsidR="009E437A">
                <w:rPr>
                  <w:lang w:val="en-US"/>
                </w:rPr>
                <w:t xml:space="preserve">First, we show that </w:t>
              </w:r>
            </w:ins>
            <w:ins w:id="43" w:author="Hümbelin Oliver" w:date="2014-12-22T11:59:00Z">
              <w:r w:rsidR="00B944D9">
                <w:rPr>
                  <w:lang w:val="en-US"/>
                </w:rPr>
                <w:t xml:space="preserve">inequality </w:t>
              </w:r>
            </w:ins>
            <w:ins w:id="44" w:author="Hümbelin Oliver" w:date="2014-12-22T12:01:00Z">
              <w:r w:rsidR="00B944D9">
                <w:rPr>
                  <w:lang w:val="en-US"/>
                </w:rPr>
                <w:t xml:space="preserve">is </w:t>
              </w:r>
            </w:ins>
            <w:ins w:id="45" w:author="Hümbelin Oliver" w:date="2014-12-22T12:07:00Z">
              <w:r w:rsidR="009E437A">
                <w:rPr>
                  <w:lang w:val="en-US"/>
                </w:rPr>
                <w:t>higher</w:t>
              </w:r>
            </w:ins>
            <w:ins w:id="46" w:author="Hümbelin Oliver" w:date="2014-12-22T12:01:00Z">
              <w:r w:rsidR="00B944D9">
                <w:rPr>
                  <w:lang w:val="en-US"/>
                </w:rPr>
                <w:t xml:space="preserve"> among</w:t>
              </w:r>
            </w:ins>
            <w:ins w:id="47" w:author="Hümbelin Oliver" w:date="2014-12-22T11:59:00Z">
              <w:r w:rsidR="00B944D9">
                <w:rPr>
                  <w:lang w:val="en-US"/>
                </w:rPr>
                <w:t xml:space="preserve"> </w:t>
              </w:r>
            </w:ins>
            <w:ins w:id="48" w:author="Hümbelin Oliver" w:date="2014-12-22T12:00:00Z">
              <w:r w:rsidR="00B944D9">
                <w:rPr>
                  <w:lang w:val="en-US"/>
                </w:rPr>
                <w:t>fiscal households</w:t>
              </w:r>
            </w:ins>
            <w:ins w:id="49" w:author="Hümbelin Oliver" w:date="2014-12-22T12:01:00Z">
              <w:r w:rsidR="00B944D9">
                <w:rPr>
                  <w:lang w:val="en-US"/>
                </w:rPr>
                <w:t xml:space="preserve"> </w:t>
              </w:r>
              <w:r w:rsidR="009E437A">
                <w:rPr>
                  <w:lang w:val="en-US"/>
                </w:rPr>
                <w:t>than among real households</w:t>
              </w:r>
            </w:ins>
            <w:ins w:id="50" w:author="Hümbelin Oliver" w:date="2014-12-22T12:02:00Z">
              <w:r w:rsidR="009E437A">
                <w:rPr>
                  <w:lang w:val="en-US"/>
                </w:rPr>
                <w:t xml:space="preserve">. Second, inequality assessed with taxable income is higher than with disposable income, because the former does not account for redistribution through taxes </w:t>
              </w:r>
            </w:ins>
            <w:ins w:id="51" w:author="Hümbelin Oliver" w:date="2014-12-22T12:03:00Z">
              <w:r w:rsidR="009E437A">
                <w:rPr>
                  <w:lang w:val="en-US"/>
                </w:rPr>
                <w:t xml:space="preserve">adequately. Finally we show that </w:t>
              </w:r>
            </w:ins>
            <w:ins w:id="52" w:author="Hümbelin Oliver" w:date="2014-12-22T12:08:00Z">
              <w:r w:rsidR="009E437A">
                <w:rPr>
                  <w:lang w:val="en-US"/>
                </w:rPr>
                <w:t>the missing information on</w:t>
              </w:r>
            </w:ins>
            <w:ins w:id="53" w:author="Hümbelin Oliver" w:date="2014-12-22T12:03:00Z">
              <w:r w:rsidR="009E437A">
                <w:rPr>
                  <w:lang w:val="en-US"/>
                </w:rPr>
                <w:t xml:space="preserve"> non-taxed</w:t>
              </w:r>
            </w:ins>
            <w:ins w:id="54" w:author="Hümbelin Oliver" w:date="2014-12-22T12:04:00Z">
              <w:r w:rsidR="009E437A">
                <w:rPr>
                  <w:lang w:val="en-US"/>
                </w:rPr>
                <w:t xml:space="preserve"> subjects</w:t>
              </w:r>
            </w:ins>
            <w:ins w:id="55" w:author="Hümbelin Oliver" w:date="2014-12-22T12:03:00Z">
              <w:r w:rsidR="009E437A">
                <w:rPr>
                  <w:lang w:val="en-US"/>
                </w:rPr>
                <w:t xml:space="preserve"> </w:t>
              </w:r>
            </w:ins>
            <w:ins w:id="56" w:author="Hümbelin Oliver" w:date="2014-12-22T12:04:00Z">
              <w:r w:rsidR="009E437A">
                <w:rPr>
                  <w:lang w:val="en-US"/>
                </w:rPr>
                <w:t>can hinder the interpretation of long-time trends substantially.</w:t>
              </w:r>
            </w:ins>
          </w:p>
          <w:p w14:paraId="25E2A455" w14:textId="77777777" w:rsidR="00DA1130" w:rsidRDefault="00DA1130" w:rsidP="00ED1A08">
            <w:pPr>
              <w:rPr>
                <w:ins w:id="57" w:author="Hümbelin Oliver" w:date="2014-12-22T11:43:00Z"/>
                <w:lang w:val="en-US"/>
              </w:rPr>
            </w:pPr>
          </w:p>
          <w:p w14:paraId="754158A5" w14:textId="4E7386EC" w:rsidR="00D044CF" w:rsidRPr="002F06DC" w:rsidRDefault="00D044CF" w:rsidP="00ED1A08">
            <w:pPr>
              <w:rPr>
                <w:b/>
                <w:szCs w:val="19"/>
                <w:lang w:val="en-US"/>
              </w:rPr>
            </w:pP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58"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58"/>
          </w:p>
        </w:tc>
      </w:tr>
    </w:tbl>
    <w:p w14:paraId="6A889872" w14:textId="77777777" w:rsidR="008D61F6" w:rsidRDefault="008D61F6" w:rsidP="004F7B96">
      <w:pPr>
        <w:pStyle w:val="Inhaltsverzeichnis"/>
        <w:spacing w:line="100" w:lineRule="atLeast"/>
      </w:pPr>
      <w:bookmarkStart w:id="59" w:name="_Toc406505783"/>
      <w:r w:rsidRPr="008D61F6">
        <w:t>Inhaltsverzeichnis</w:t>
      </w:r>
      <w:bookmarkEnd w:id="59"/>
    </w:p>
    <w:p w14:paraId="154D4A8C" w14:textId="77777777" w:rsidR="00796682" w:rsidRDefault="00796682"/>
    <w:p w14:paraId="51319D5F" w14:textId="77777777" w:rsidR="004F7B96" w:rsidRPr="008D61F6" w:rsidRDefault="004F7B96"/>
    <w:p w14:paraId="77A1CF7C" w14:textId="3AA04F8F" w:rsidR="008D21A3" w:rsidRDefault="008D21A3">
      <w:pPr>
        <w:pStyle w:val="TOC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EF5092">
      <w:pPr>
        <w:pStyle w:val="TOC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EF5092">
      <w:pPr>
        <w:pStyle w:val="TOC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EF5092">
      <w:pPr>
        <w:pStyle w:val="TOC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EF5092">
      <w:pPr>
        <w:pStyle w:val="TOC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EF5092">
      <w:pPr>
        <w:pStyle w:val="TOC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EF5092">
      <w:pPr>
        <w:pStyle w:val="TOC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EF5092">
      <w:pPr>
        <w:pStyle w:val="TOC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EF5092">
      <w:pPr>
        <w:pStyle w:val="TOC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EF5092">
      <w:pPr>
        <w:pStyle w:val="TOC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EF5092">
      <w:pPr>
        <w:pStyle w:val="TOC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EF5092">
      <w:pPr>
        <w:pStyle w:val="TOC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EF5092">
      <w:pPr>
        <w:pStyle w:val="TOC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EF5092">
      <w:pPr>
        <w:pStyle w:val="TOC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EF5092">
      <w:pPr>
        <w:pStyle w:val="TOC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EF5092">
      <w:pPr>
        <w:pStyle w:val="TOC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Heading1"/>
        <w:rPr>
          <w:lang w:val="en-US"/>
        </w:rPr>
      </w:pPr>
      <w:r>
        <w:br w:type="page"/>
      </w:r>
      <w:bookmarkStart w:id="60" w:name="_Toc406505784"/>
      <w:r w:rsidR="00D044CF" w:rsidRPr="00DE7DE7">
        <w:rPr>
          <w:lang w:val="en-US"/>
        </w:rPr>
        <w:lastRenderedPageBreak/>
        <w:t>Introduction</w:t>
      </w:r>
      <w:bookmarkEnd w:id="60"/>
    </w:p>
    <w:p w14:paraId="6E81AE81" w14:textId="4A62C08A"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 xml:space="preserve">s </w:t>
      </w:r>
      <w:r w:rsidR="00B545E6">
        <w:rPr>
          <w:lang w:val="en-US"/>
        </w:rPr>
        <w:t>from</w:t>
      </w:r>
      <w:r w:rsidRPr="00D044CF">
        <w:rPr>
          <w:lang w:val="en-US"/>
        </w:rPr>
        <w:t xml:space="preserve"> the </w:t>
      </w:r>
      <w:r w:rsidR="00B545E6">
        <w:rPr>
          <w:lang w:val="en-US"/>
        </w:rPr>
        <w:t>perspective of individuals</w:t>
      </w:r>
      <w:r w:rsidRPr="00D044CF">
        <w:rPr>
          <w:lang w:val="en-US"/>
        </w:rPr>
        <w:t xml:space="preserve">, it is rather an issue concerning the whole society. Inequality matters for societies, because it </w:t>
      </w:r>
      <w:r w:rsidR="00B545E6">
        <w:rPr>
          <w:lang w:val="en-US"/>
        </w:rPr>
        <w:t>seems to be</w:t>
      </w:r>
      <w:r w:rsidRPr="00D044CF">
        <w:rPr>
          <w:lang w:val="en-US"/>
        </w:rPr>
        <w:t xml:space="preserve"> related to negative outcomes like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w:t>
      </w:r>
      <w:r w:rsidR="00B545E6" w:rsidRPr="00D044CF">
        <w:rPr>
          <w:lang w:val="en-US"/>
        </w:rPr>
        <w:t>dimension</w:t>
      </w:r>
      <w:r w:rsidRPr="00D044CF">
        <w:rPr>
          <w:lang w:val="en-US"/>
        </w:rPr>
        <w:t xml:space="preserve">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61" w:name="_Ref399330537"/>
      <w:bookmarkStart w:id="62"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61"/>
      <w:bookmarkEnd w:id="62"/>
    </w:p>
    <w:p w14:paraId="16B4FAF7" w14:textId="4000157C" w:rsidR="00D3790B" w:rsidRPr="00D3790B" w:rsidRDefault="00D3790B" w:rsidP="00D3790B">
      <w:pPr>
        <w:rPr>
          <w:lang w:val="en-US"/>
        </w:rPr>
      </w:pPr>
      <w:r>
        <w:rPr>
          <w:lang w:val="en-US"/>
        </w:rPr>
        <w:t xml:space="preserve">We identify four </w:t>
      </w:r>
      <w:r w:rsidR="00B545E6">
        <w:rPr>
          <w:lang w:val="en-US"/>
        </w:rPr>
        <w:t xml:space="preserve">crucial areas </w:t>
      </w:r>
      <w:r>
        <w:rPr>
          <w:lang w:val="en-US"/>
        </w:rPr>
        <w:t>concerning the assessment of economic inequality. First of all</w:t>
      </w:r>
      <w:r w:rsidR="00B545E6">
        <w:rPr>
          <w:lang w:val="en-US"/>
        </w:rPr>
        <w:t>,</w:t>
      </w:r>
      <w:r>
        <w:rPr>
          <w:lang w:val="en-US"/>
        </w:rPr>
        <w:t xml:space="preserve"> one has to </w:t>
      </w:r>
      <w:r w:rsidR="00B545E6">
        <w:rPr>
          <w:lang w:val="en-US"/>
        </w:rPr>
        <w:t xml:space="preserve">specify the </w:t>
      </w:r>
      <w:r>
        <w:rPr>
          <w:lang w:val="en-US"/>
        </w:rPr>
        <w:t>type of economic resources</w:t>
      </w:r>
      <w:r w:rsidR="00B545E6">
        <w:rPr>
          <w:lang w:val="en-US"/>
        </w:rPr>
        <w:t xml:space="preserve"> the analysis is focused on </w:t>
      </w:r>
      <w:r>
        <w:rPr>
          <w:lang w:val="en-US"/>
        </w:rPr>
        <w:t xml:space="preserve">(section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w:t>
      </w:r>
      <w:r w:rsidR="00B545E6">
        <w:rPr>
          <w:lang w:val="en-US"/>
        </w:rPr>
        <w:t xml:space="preserve">Then one has to decide, how inequality should be measured. </w:t>
      </w:r>
      <w:r w:rsidR="00EB3FB9">
        <w:rPr>
          <w:lang w:val="en-US"/>
        </w:rPr>
        <w:t xml:space="preserve">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B545E6">
        <w:rPr>
          <w:lang w:val="en-US"/>
        </w:rPr>
        <w:t xml:space="preserve">To be clear among </w:t>
      </w:r>
      <w:proofErr w:type="gramStart"/>
      <w:r w:rsidR="00B545E6">
        <w:rPr>
          <w:lang w:val="en-US"/>
        </w:rPr>
        <w:t>who</w:t>
      </w:r>
      <w:proofErr w:type="gramEnd"/>
      <w:r w:rsidR="00B545E6">
        <w:rPr>
          <w:lang w:val="en-US"/>
        </w:rPr>
        <w:t xml:space="preserve"> inequality occurs one </w:t>
      </w:r>
      <w:r w:rsidR="00B545E6">
        <w:rPr>
          <w:lang w:val="en-US"/>
        </w:rPr>
        <w:lastRenderedPageBreak/>
        <w:t>has to be</w:t>
      </w:r>
      <w:r w:rsidR="00ED60EF">
        <w:rPr>
          <w:lang w:val="en-US"/>
        </w:rPr>
        <w:t xml:space="preserve"> </w:t>
      </w:r>
      <w:r w:rsidR="00036871">
        <w:rPr>
          <w:lang w:val="en-US"/>
        </w:rPr>
        <w:t xml:space="preserve">define the statistical unit </w:t>
      </w:r>
      <w:r w:rsidR="009B1D7B">
        <w:rPr>
          <w:lang w:val="en-US"/>
        </w:rPr>
        <w:t xml:space="preserve">(see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036871">
        <w:rPr>
          <w:lang w:val="en-US"/>
        </w:rPr>
        <w:t xml:space="preserve">finally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Heading2"/>
        <w:rPr>
          <w:lang w:val="en-US"/>
        </w:rPr>
      </w:pPr>
      <w:bookmarkStart w:id="63" w:name="_Ref399337302"/>
      <w:bookmarkStart w:id="64" w:name="_Ref399337312"/>
      <w:bookmarkStart w:id="65" w:name="_Toc406505786"/>
      <w:r w:rsidRPr="00763E00">
        <w:rPr>
          <w:lang w:val="en-US"/>
        </w:rPr>
        <w:t>Concepts on measuring economic resources</w:t>
      </w:r>
      <w:bookmarkEnd w:id="63"/>
      <w:bookmarkEnd w:id="64"/>
      <w:bookmarkEnd w:id="65"/>
    </w:p>
    <w:p w14:paraId="630322AC" w14:textId="27CD1E24"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an internationally agreed framework on micro-level statistics</w:t>
      </w:r>
      <w:r w:rsidR="0054558E">
        <w:rPr>
          <w:rStyle w:val="FootnoteReference"/>
          <w:lang w:val="en-US"/>
        </w:rPr>
        <w:footnoteReference w:id="1"/>
      </w:r>
      <w:r w:rsidRPr="00D044CF">
        <w:rPr>
          <w:lang w:val="en-US"/>
        </w:rPr>
        <w:t>.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vice-versa. </w:t>
      </w:r>
    </w:p>
    <w:p w14:paraId="5AE1D0E4" w14:textId="77777777" w:rsidR="00036871" w:rsidRDefault="00D044CF" w:rsidP="009B2515">
      <w:pPr>
        <w:pStyle w:val="Caption"/>
        <w:rPr>
          <w:sz w:val="19"/>
          <w:szCs w:val="19"/>
          <w:lang w:val="en-US"/>
        </w:rPr>
      </w:pPr>
      <w:r w:rsidRPr="006A2614">
        <w:rPr>
          <w:sz w:val="19"/>
          <w:szCs w:val="19"/>
          <w:lang w:val="en-US"/>
        </w:rPr>
        <w:t xml:space="preserve">Because inequality in income is by far the </w:t>
      </w:r>
      <w:r w:rsidR="00036871">
        <w:rPr>
          <w:sz w:val="19"/>
          <w:szCs w:val="19"/>
          <w:lang w:val="en-US"/>
        </w:rPr>
        <w:t>dimension</w:t>
      </w:r>
      <w:r w:rsidR="001232D9" w:rsidRPr="006A2614">
        <w:rPr>
          <w:sz w:val="19"/>
          <w:szCs w:val="19"/>
          <w:lang w:val="en-US"/>
        </w:rPr>
        <w: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0F3F69" w:rsidRPr="006A2614">
        <w:rPr>
          <w:sz w:val="19"/>
          <w:szCs w:val="19"/>
          <w:lang w:val="en-US"/>
        </w:rPr>
        <w:t>: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p>
    <w:p w14:paraId="514E71FA" w14:textId="39EB3C0F" w:rsidR="009B2515" w:rsidRPr="005E4140" w:rsidRDefault="009B2515" w:rsidP="009B2515">
      <w:pPr>
        <w:pStyle w:val="Caption"/>
        <w:rPr>
          <w:bCs w:val="0"/>
          <w:sz w:val="19"/>
          <w:szCs w:val="19"/>
          <w:lang w:val="en-US"/>
        </w:rPr>
      </w:pPr>
      <w:r w:rsidRPr="005E4140">
        <w:rPr>
          <w:bCs w:val="0"/>
          <w:sz w:val="19"/>
          <w:szCs w:val="19"/>
          <w:lang w:val="en-US"/>
        </w:rPr>
        <w:t xml:space="preserve">Additionally,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p>
    <w:p w14:paraId="672B86C8" w14:textId="6F192C39" w:rsidR="009B2515" w:rsidRPr="00DD5282" w:rsidRDefault="00DD5282" w:rsidP="006A2614">
      <w:pPr>
        <w:pStyle w:val="Caption"/>
        <w:rPr>
          <w:sz w:val="24"/>
          <w:szCs w:val="24"/>
          <w:lang w:val="en-US"/>
        </w:rPr>
      </w:pPr>
      <w:bookmarkStart w:id="66" w:name="_Ref406511993"/>
      <w:bookmarkStart w:id="67"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66"/>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67"/>
    </w:p>
    <w:p w14:paraId="0A79EC9B" w14:textId="77777777" w:rsidR="00676E3F" w:rsidRPr="008D21A3" w:rsidRDefault="00676E3F" w:rsidP="00676E3F">
      <w:pPr>
        <w:pStyle w:val="Heading2"/>
      </w:pPr>
      <w:bookmarkStart w:id="68" w:name="_Ref399841803"/>
      <w:bookmarkStart w:id="69" w:name="_Ref399849930"/>
      <w:bookmarkStart w:id="70" w:name="_Toc406505787"/>
      <w:proofErr w:type="spellStart"/>
      <w:r w:rsidRPr="008D21A3">
        <w:t>Measuring</w:t>
      </w:r>
      <w:proofErr w:type="spellEnd"/>
      <w:r w:rsidRPr="008D21A3">
        <w:t xml:space="preserve"> </w:t>
      </w:r>
      <w:proofErr w:type="spellStart"/>
      <w:r w:rsidRPr="008D21A3">
        <w:t>inequality</w:t>
      </w:r>
      <w:bookmarkEnd w:id="68"/>
      <w:bookmarkEnd w:id="69"/>
      <w:bookmarkEnd w:id="70"/>
      <w:proofErr w:type="spellEnd"/>
    </w:p>
    <w:p w14:paraId="0276AC69" w14:textId="7B2F1295"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57E8E885"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2F29857"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3E5DE2A2" w:rsidR="001D27D7" w:rsidRDefault="00361A2D" w:rsidP="00B14648">
      <w:pPr>
        <w:rPr>
          <w:lang w:val="en-US"/>
        </w:rPr>
      </w:pPr>
      <w:r>
        <w:rPr>
          <w:lang w:val="en-US"/>
        </w:rPr>
        <w:t xml:space="preserve">Given this plethora of inequality measure, how do we choose the right one? In general this has to be decided </w:t>
      </w:r>
      <w:r w:rsidR="00091514">
        <w:rPr>
          <w:lang w:val="en-US"/>
        </w:rPr>
        <w:t>considering</w:t>
      </w:r>
      <w:r>
        <w:rPr>
          <w:lang w:val="en-US"/>
        </w:rPr>
        <w:t xml:space="preserve">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73" w:name="_Ref406405239"/>
      <w:bookmarkStart w:id="74" w:name="_Toc406505788"/>
      <w:r w:rsidRPr="00676E3F">
        <w:t>Statistical Units</w:t>
      </w:r>
      <w:bookmarkEnd w:id="73"/>
      <w:bookmarkEnd w:id="74"/>
    </w:p>
    <w:p w14:paraId="47E640C9" w14:textId="5CD64CA9"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proofErr w:type="gramStart"/>
      <w:r>
        <w:rPr>
          <w:lang w:val="en-US"/>
        </w:rPr>
        <w:t>are</w:t>
      </w:r>
      <w:proofErr w:type="gramEnd"/>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Heading2"/>
        <w:rPr>
          <w:lang w:val="en-US"/>
        </w:rPr>
      </w:pPr>
      <w:bookmarkStart w:id="75" w:name="_Ref399841861"/>
      <w:bookmarkStart w:id="76" w:name="_Toc406505789"/>
      <w:r w:rsidRPr="00676E3F">
        <w:rPr>
          <w:lang w:val="en-US"/>
        </w:rPr>
        <w:t>Coverage Issues</w:t>
      </w:r>
      <w:bookmarkEnd w:id="75"/>
      <w:bookmarkEnd w:id="76"/>
    </w:p>
    <w:p w14:paraId="0001B184" w14:textId="3F425864"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w:t>
      </w:r>
      <w:r w:rsidR="00091514">
        <w:rPr>
          <w:lang w:val="en-US"/>
        </w:rPr>
        <w:t xml:space="preserve"> and/or options</w:t>
      </w:r>
      <w:r w:rsidR="00CA0F26" w:rsidRPr="00406373">
        <w:rPr>
          <w:lang w:val="en-US"/>
        </w:rPr>
        <w:t xml:space="preserve">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w:t>
      </w:r>
      <w:r w:rsidR="00091514">
        <w:rPr>
          <w:lang w:val="en-US"/>
        </w:rPr>
        <w:t>to</w:t>
      </w:r>
      <w:r w:rsidR="00CA0F26" w:rsidRPr="001D27D7">
        <w:rPr>
          <w:lang w:val="en-US"/>
        </w:rPr>
        <w:t xml:space="preserve">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77" w:name="_Ref399330540"/>
      <w:bookmarkStart w:id="78" w:name="_Toc406505790"/>
      <w:r w:rsidRPr="00B14648">
        <w:rPr>
          <w:lang w:val="en-US"/>
        </w:rPr>
        <w:t>Comparison of tax data and survey data – overview of advantages and shortcomings</w:t>
      </w:r>
      <w:bookmarkEnd w:id="77"/>
      <w:bookmarkEnd w:id="78"/>
    </w:p>
    <w:p w14:paraId="09876D70" w14:textId="7811E773"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w:t>
      </w:r>
      <w:del w:id="79" w:author="rudi" w:date="2014-12-21T01:23:00Z">
        <w:r w:rsidR="00091514" w:rsidDel="000421B2">
          <w:rPr>
            <w:rFonts w:ascii="Lucida Sans" w:hAnsi="Lucida Sans"/>
            <w:sz w:val="19"/>
            <w:szCs w:val="19"/>
            <w:lang w:val="en-US"/>
          </w:rPr>
          <w:delText>o</w:delText>
        </w:r>
      </w:del>
      <w:r w:rsidR="00091514">
        <w:rPr>
          <w:rFonts w:ascii="Lucida Sans" w:hAnsi="Lucida Sans"/>
          <w:sz w:val="19"/>
          <w:szCs w:val="19"/>
          <w:lang w:val="en-US"/>
        </w:rPr>
        <w:t xml:space="preserve">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80"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Pr="00763E00">
        <w:rPr>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80"/>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71C71974"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proofErr w:type="gramStart"/>
      <w:r w:rsidR="00122E28">
        <w:rPr>
          <w:rFonts w:ascii="Lucida Sans" w:hAnsi="Lucida Sans"/>
          <w:sz w:val="19"/>
          <w:szCs w:val="19"/>
          <w:lang w:val="en-US"/>
        </w:rPr>
        <w:t>.</w:t>
      </w:r>
      <w:proofErr w:type="gramEnd"/>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447152D"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0C356E50"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0B7BDA1D"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is tax evasion, which definitely can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can occur, when individuals try not to fill tax returns</w:t>
      </w:r>
      <w:r w:rsidR="005D2E6C">
        <w:rPr>
          <w:rFonts w:ascii="Lucida Sans" w:hAnsi="Lucida Sans"/>
          <w:sz w:val="19"/>
          <w:szCs w:val="19"/>
          <w:lang w:val="en-US"/>
        </w:rPr>
        <w:t xml:space="preserve"> or by misreporting of incomes.</w:t>
      </w:r>
    </w:p>
    <w:p w14:paraId="724C8CC5" w14:textId="23F39553"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 xml:space="preserve">the comparability </w:t>
      </w:r>
      <w:r w:rsidRPr="00B14648">
        <w:rPr>
          <w:rFonts w:ascii="Lucida Sans" w:hAnsi="Lucida Sans"/>
          <w:sz w:val="19"/>
          <w:szCs w:val="19"/>
          <w:lang w:val="en-US"/>
        </w:rPr>
        <w:t>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81" w:name="_Toc406505791"/>
      <w:bookmarkStart w:id="82" w:name="_Ref406677101"/>
      <w:bookmarkStart w:id="83" w:name="_Ref406686090"/>
      <w:r>
        <w:rPr>
          <w:lang w:val="en-US"/>
        </w:rPr>
        <w:t>Different trends for income inequality in Switzerland</w:t>
      </w:r>
      <w:r w:rsidR="00A440C5">
        <w:rPr>
          <w:lang w:val="en-US"/>
        </w:rPr>
        <w:t xml:space="preserve"> due to methodological differences?</w:t>
      </w:r>
      <w:bookmarkEnd w:id="81"/>
      <w:bookmarkEnd w:id="82"/>
      <w:bookmarkEnd w:id="83"/>
    </w:p>
    <w:p w14:paraId="462D907A" w14:textId="07610820"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w:t>
      </w:r>
      <w:r w:rsidR="00B14648" w:rsidRPr="00B14648">
        <w:rPr>
          <w:lang w:val="en-US"/>
        </w:rPr>
        <w:lastRenderedPageBreak/>
        <w:t xml:space="preserve">“framework” 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92879" w:rsidRPr="008E19F9">
        <w:rPr>
          <w:noProof/>
          <w:lang w:val="en-US" w:eastAsia="de-CH"/>
        </w:rPr>
        <w:t xml:space="preserve"> </w:t>
      </w:r>
      <w:r>
        <w:rPr>
          <w:noProof/>
          <w:lang w:val="en-US"/>
        </w:rPr>
        <w:drawing>
          <wp:inline distT="0" distB="0" distL="0" distR="0" wp14:anchorId="6019ECC0" wp14:editId="4461C634">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45DDA2" w14:textId="18C9365F" w:rsidR="005E7BD6" w:rsidRPr="005E7BD6" w:rsidRDefault="00616B27" w:rsidP="005E7BD6">
      <w:pPr>
        <w:pStyle w:val="Caption"/>
        <w:rPr>
          <w:sz w:val="24"/>
          <w:szCs w:val="24"/>
          <w:lang w:val="en-US"/>
        </w:rPr>
      </w:pPr>
      <w:bookmarkStart w:id="84" w:name="_Ref406511415"/>
      <w:bookmarkStart w:id="85"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84"/>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85"/>
    </w:p>
    <w:p w14:paraId="3F539B9A" w14:textId="7B1A1190"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 xml:space="preserve">econd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w:t>
      </w:r>
      <w:r w:rsidR="00104646">
        <w:rPr>
          <w:lang w:val="en-US"/>
        </w:rPr>
        <w:t>s</w:t>
      </w:r>
      <w:r w:rsidRPr="00B14648">
        <w:rPr>
          <w:lang w:val="en-US"/>
        </w:rPr>
        <w:t xml:space="preserve"> </w:t>
      </w:r>
      <w:r w:rsidR="003B431B">
        <w:rPr>
          <w:lang w:val="en-US"/>
        </w:rPr>
        <w:t xml:space="preserve">did </w:t>
      </w:r>
      <w:proofErr w:type="gramStart"/>
      <w:r w:rsidR="003B431B">
        <w:rPr>
          <w:lang w:val="en-US"/>
        </w:rPr>
        <w:t>rise</w:t>
      </w:r>
      <w:proofErr w:type="gramEnd"/>
      <w:r w:rsidRPr="00B14648">
        <w:rPr>
          <w:lang w:val="en-US"/>
        </w:rPr>
        <w:t xml:space="preserve">, the top 0.01% share even doubled in the last observed 20 years. </w:t>
      </w:r>
      <w:r w:rsidR="00126FF4">
        <w:rPr>
          <w:lang w:val="en-US"/>
        </w:rPr>
        <w:t>These result</w:t>
      </w:r>
      <w:ins w:id="86" w:author="rudi" w:date="2014-12-21T01:23:00Z">
        <w:r w:rsidR="000421B2">
          <w:rPr>
            <w:lang w:val="en-US"/>
          </w:rPr>
          <w:t>s</w:t>
        </w:r>
      </w:ins>
      <w:r w:rsidR="00126FF4">
        <w:rPr>
          <w:lang w:val="en-US"/>
        </w:rPr>
        <w:t xml:space="preserve"> from the top income studies seem</w:t>
      </w:r>
      <w:del w:id="87" w:author="rudi" w:date="2014-12-21T01:24:00Z">
        <w:r w:rsidR="00126FF4" w:rsidDel="000421B2">
          <w:rPr>
            <w:lang w:val="en-US"/>
          </w:rPr>
          <w:delText>s</w:delText>
        </w:r>
      </w:del>
      <w:r w:rsidR="00126FF4">
        <w:rPr>
          <w:lang w:val="en-US"/>
        </w:rPr>
        <w:t xml:space="preserve"> to </w:t>
      </w:r>
      <w:r w:rsidRPr="00B14648">
        <w:rPr>
          <w:lang w:val="en-US"/>
        </w:rPr>
        <w:t>oppos</w:t>
      </w:r>
      <w:r w:rsidR="001232D9">
        <w:rPr>
          <w:lang w:val="en-US"/>
        </w:rPr>
        <w:t>e</w:t>
      </w:r>
      <w:del w:id="88" w:author="rudi" w:date="2014-12-21T01:24:00Z">
        <w:r w:rsidR="001232D9" w:rsidDel="000421B2">
          <w:rPr>
            <w:lang w:val="en-US"/>
          </w:rPr>
          <w:delText>s</w:delText>
        </w:r>
      </w:del>
      <w:r w:rsidR="001232D9">
        <w:rPr>
          <w:lang w:val="en-US"/>
        </w:rPr>
        <w:t xml:space="preserv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51E0EBF"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is rising. </w:t>
      </w:r>
      <w:r w:rsidR="00860C48">
        <w:rPr>
          <w:lang w:val="en-US"/>
        </w:rPr>
        <w:t xml:space="preserve">Differences </w:t>
      </w:r>
      <w:r w:rsidR="00860C48" w:rsidRPr="00B14648">
        <w:rPr>
          <w:lang w:val="en-US"/>
        </w:rPr>
        <w:t>can be explained with several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w:t>
      </w:r>
      <w:proofErr w:type="gramStart"/>
      <w:r w:rsidR="00FA3485">
        <w:rPr>
          <w:lang w:val="en-US"/>
        </w:rPr>
        <w:t xml:space="preserve">Following Leigh (2007:600) “top income shares are far from perfect as a measure of distribution of income across </w:t>
      </w:r>
      <w:r w:rsidR="00126FF4">
        <w:rPr>
          <w:lang w:val="en-US"/>
        </w:rPr>
        <w:t>society</w:t>
      </w:r>
      <w:r w:rsidR="00FA3485">
        <w:rPr>
          <w:lang w:val="en-US"/>
        </w:rPr>
        <w:t>”, although he finds a strong positive correlation with other inequality measures.</w:t>
      </w:r>
      <w:proofErr w:type="gramEnd"/>
      <w:r w:rsidR="00FA3485">
        <w:rPr>
          <w:lang w:val="en-US"/>
        </w:rPr>
        <w:t xml:space="preserve"> </w:t>
      </w:r>
      <w:r w:rsidR="000F66A6" w:rsidRPr="00B14648">
        <w:rPr>
          <w:lang w:val="en-US"/>
        </w:rPr>
        <w:t xml:space="preserve">Third, </w:t>
      </w:r>
      <w:r w:rsidR="000F66A6" w:rsidRPr="00B14648">
        <w:rPr>
          <w:lang w:val="en-US"/>
        </w:rPr>
        <w:lastRenderedPageBreak/>
        <w:t>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As it is shown by </w:t>
      </w:r>
      <w:proofErr w:type="spellStart"/>
      <w:r w:rsidR="000F66A6" w:rsidRPr="00B14648">
        <w:rPr>
          <w:lang w:val="en-US"/>
        </w:rPr>
        <w:t>Modetta</w:t>
      </w:r>
      <w:proofErr w:type="spellEnd"/>
      <w:r w:rsidR="000F66A6" w:rsidRPr="00B14648">
        <w:rPr>
          <w:lang w:val="en-US"/>
        </w:rPr>
        <w:t xml:space="preserve"> and Müller (2012) income distribution </w:t>
      </w:r>
      <w:r w:rsidR="00126FF4">
        <w:rPr>
          <w:lang w:val="en-US"/>
        </w:rPr>
        <w:t>can</w:t>
      </w:r>
      <w:r w:rsidR="000F66A6" w:rsidRPr="00B14648">
        <w:rPr>
          <w:lang w:val="en-US"/>
        </w:rPr>
        <w:t xml:space="preserve"> strongly </w:t>
      </w:r>
      <w:r w:rsidR="00126FF4">
        <w:rPr>
          <w:lang w:val="en-US"/>
        </w:rPr>
        <w:t xml:space="preserve">be </w:t>
      </w:r>
      <w:r w:rsidR="000F66A6" w:rsidRPr="00B14648">
        <w:rPr>
          <w:lang w:val="en-US"/>
        </w:rPr>
        <w:t>affected by governmental redistribution through social transfers and taxes, red</w:t>
      </w:r>
      <w:r w:rsidR="00126FF4">
        <w:rPr>
          <w:lang w:val="en-US"/>
        </w:rPr>
        <w:t>ucing inequality substantially, but 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Heading1"/>
        <w:rPr>
          <w:lang w:val="en-US"/>
        </w:rPr>
      </w:pPr>
      <w:bookmarkStart w:id="89" w:name="_Toc406505792"/>
      <w:commentRangeStart w:id="90"/>
      <w:commentRangeStart w:id="91"/>
      <w:r w:rsidRPr="00B14648">
        <w:rPr>
          <w:lang w:val="en-US"/>
        </w:rPr>
        <w:t>Assessing income inequality trend</w:t>
      </w:r>
      <w:r w:rsidR="00341DAB">
        <w:rPr>
          <w:lang w:val="en-US"/>
        </w:rPr>
        <w:t>s</w:t>
      </w:r>
      <w:r w:rsidRPr="00B14648">
        <w:rPr>
          <w:lang w:val="en-US"/>
        </w:rPr>
        <w:t xml:space="preserve"> with tax data for Switzerland</w:t>
      </w:r>
      <w:bookmarkEnd w:id="89"/>
      <w:commentRangeEnd w:id="90"/>
      <w:r w:rsidR="005E7BD6">
        <w:rPr>
          <w:rStyle w:val="CommentReference"/>
          <w:rFonts w:eastAsia="Lucida Sans"/>
          <w:bCs w:val="0"/>
        </w:rPr>
        <w:commentReference w:id="90"/>
      </w:r>
      <w:commentRangeEnd w:id="91"/>
      <w:r w:rsidR="000421B2">
        <w:rPr>
          <w:rStyle w:val="CommentReference"/>
          <w:rFonts w:eastAsia="Lucida Sans"/>
          <w:bCs w:val="0"/>
        </w:rPr>
        <w:commentReference w:id="91"/>
      </w:r>
    </w:p>
    <w:p w14:paraId="1B2BAD3F" w14:textId="214E8219"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this we show which issues are relevant when working with tax data in more general perspective and</w:t>
      </w:r>
      <w:r w:rsidR="00887475">
        <w:rPr>
          <w:lang w:val="en-US"/>
        </w:rPr>
        <w:t xml:space="preserve"> in 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5439D8F7"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but nonetheless shall provide us information</w:t>
      </w:r>
      <w:del w:id="93" w:author="rudi" w:date="2014-12-21T01:25:00Z">
        <w:r w:rsidR="00887475" w:rsidDel="000421B2">
          <w:rPr>
            <w:lang w:val="en-US"/>
          </w:rPr>
          <w:delText>s</w:delText>
        </w:r>
      </w:del>
      <w:r w:rsidR="00887475">
        <w:rPr>
          <w:lang w:val="en-US"/>
        </w:rPr>
        <w:t xml:space="preserve">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w:t>
      </w:r>
      <w:r>
        <w:rPr>
          <w:lang w:val="en-US"/>
        </w:rPr>
        <w:lastRenderedPageBreak/>
        <w:t xml:space="preserve">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Caption"/>
        <w:rPr>
          <w:sz w:val="24"/>
          <w:szCs w:val="24"/>
          <w:lang w:val="en-US"/>
        </w:rPr>
      </w:pPr>
      <w:bookmarkStart w:id="94" w:name="_Ref406507901"/>
      <w:bookmarkStart w:id="95" w:name="_Ref406507897"/>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bookmarkEnd w:id="94"/>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r w:rsidRPr="00C92257">
        <w:rPr>
          <w:sz w:val="24"/>
          <w:szCs w:val="24"/>
          <w:lang w:val="en-US"/>
        </w:rPr>
        <w:t>.</w:t>
      </w:r>
      <w:bookmarkEnd w:id="95"/>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F17D15"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F17D15"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F17D15"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F17D15"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7590822F"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F17D15"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F17D15"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F17D15"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F17D15"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96" w:name="_Toc406505793"/>
      <w:r w:rsidRPr="00154023">
        <w:rPr>
          <w:lang w:val="en-US"/>
        </w:rPr>
        <w:t>Defining Economic resources</w:t>
      </w:r>
      <w:bookmarkEnd w:id="96"/>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xml:space="preserve">[...] integrated analysis at the household level has significant data requirements that go beyond the measurement efforts currently undertaken in </w:t>
      </w:r>
      <w:r w:rsidRPr="00154023">
        <w:rPr>
          <w:lang w:val="en-US"/>
        </w:rPr>
        <w:lastRenderedPageBreak/>
        <w:t>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97" w:name="_Ref404961105"/>
      <w:bookmarkStart w:id="98" w:name="_Toc406505794"/>
      <w:r>
        <w:rPr>
          <w:i/>
          <w:lang w:val="en-US"/>
        </w:rPr>
        <w:t>Income definitions within tax data</w:t>
      </w:r>
      <w:bookmarkEnd w:id="97"/>
      <w:bookmarkEnd w:id="98"/>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6"/>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7"/>
      </w:r>
    </w:p>
    <w:p w14:paraId="3B6F4962" w14:textId="2133DB54"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Heading3"/>
        <w:rPr>
          <w:i/>
          <w:lang w:val="en-US"/>
        </w:rPr>
      </w:pPr>
      <w:bookmarkStart w:id="99" w:name="_Ref404961181"/>
      <w:bookmarkStart w:id="100" w:name="_Toc406505795"/>
      <w:r>
        <w:rPr>
          <w:i/>
          <w:lang w:val="en-US"/>
        </w:rPr>
        <w:t xml:space="preserve">Using </w:t>
      </w:r>
      <w:r w:rsidR="0040615D" w:rsidRPr="0040615D">
        <w:rPr>
          <w:i/>
          <w:lang w:val="en-US"/>
        </w:rPr>
        <w:t>Income corrected with an equivalence scale based on tax information</w:t>
      </w:r>
      <w:bookmarkEnd w:id="99"/>
      <w:bookmarkEnd w:id="100"/>
    </w:p>
    <w:p w14:paraId="42C46ED0" w14:textId="192609A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w:t>
      </w:r>
      <w:r w:rsidR="007B5DDD">
        <w:rPr>
          <w:lang w:val="en-US"/>
        </w:rPr>
        <w:lastRenderedPageBreak/>
        <w:t>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implements</w:t>
      </w:r>
      <w:r w:rsidR="00634342">
        <w:rPr>
          <w:lang w:val="en-US"/>
        </w:rPr>
        <w:t xml:space="preserve"> </w:t>
      </w:r>
      <w:r w:rsidR="007B5DDD">
        <w:rPr>
          <w:lang w:val="en-US"/>
        </w:rPr>
        <w:t>(OECD,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w:t>
      </w:r>
      <w:del w:id="101" w:author="rudi" w:date="2014-12-21T01:26:00Z">
        <w:r w:rsidR="00B410D9" w:rsidRPr="003B2B0A" w:rsidDel="000421B2">
          <w:rPr>
            <w:lang w:val="en-US"/>
          </w:rPr>
          <w:delText xml:space="preserve"> </w:delText>
        </w:r>
      </w:del>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77777777" w:rsidR="009C0F72" w:rsidRDefault="009C0F72" w:rsidP="009C0F72">
      <w:pPr>
        <w:keepNext/>
      </w:pPr>
      <w:r>
        <w:rPr>
          <w:noProof/>
          <w:lang w:val="en-US"/>
        </w:rPr>
        <w:drawing>
          <wp:inline distT="0" distB="0" distL="0" distR="0" wp14:anchorId="34F33A3A" wp14:editId="720D91E4">
            <wp:extent cx="6011545" cy="3382037"/>
            <wp:effectExtent l="0" t="0" r="8255" b="8890"/>
            <wp:docPr id="19" name="Picture 19" descr="C:\Users\hlo1\swiss_inequality_development\paper\figure\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1\swiss_inequality_development\paper\figure\figure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82037"/>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102"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102"/>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103" w:name="_Ref399518083"/>
      <w:bookmarkStart w:id="104" w:name="_Toc406505796"/>
      <w:r w:rsidRPr="00154023">
        <w:rPr>
          <w:lang w:val="en-US"/>
        </w:rPr>
        <w:t>Measuring inequality</w:t>
      </w:r>
      <w:bookmarkEnd w:id="103"/>
      <w:bookmarkEnd w:id="104"/>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105" w:name="_Ref405912025"/>
      <w:bookmarkStart w:id="106" w:name="_Toc406505797"/>
      <w:r w:rsidRPr="00E90501">
        <w:rPr>
          <w:i/>
          <w:lang w:val="en-US"/>
        </w:rPr>
        <w:lastRenderedPageBreak/>
        <w:t>Change over time: difference between one population measures</w:t>
      </w:r>
      <w:bookmarkEnd w:id="105"/>
      <w:bookmarkEnd w:id="106"/>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EF5092"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EF5092"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 xml:space="preserve">Similar to the Atkinson index the measure is driven by the ratio </w:t>
      </w:r>
      <w:proofErr w:type="gramStart"/>
      <w:r>
        <w:rPr>
          <w:lang w:val="en-US"/>
        </w:rPr>
        <w:t>of</w:t>
      </w:r>
      <w:r w:rsidR="0010571E">
        <w:rPr>
          <w:lang w:val="en-US"/>
        </w:rPr>
        <w:t xml:space="preserve"> </w:t>
      </w:r>
      <w:r>
        <w:rPr>
          <w:lang w:val="en-US"/>
        </w:rPr>
        <w:t xml:space="preserve"> </w:t>
      </w:r>
      <w:proofErr w:type="gramEnd"/>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r w:rsidR="004A6F24">
        <w:rPr>
          <w:lang w:val="en-US"/>
        </w:rPr>
        <w:t>ly</w:t>
      </w:r>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don’t want to focus only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Heading3"/>
        <w:rPr>
          <w:i/>
          <w:lang w:val="en-US"/>
        </w:rPr>
      </w:pPr>
      <w:bookmarkStart w:id="107" w:name="_Ref405912071"/>
      <w:bookmarkStart w:id="108" w:name="_Toc406505798"/>
      <w:r w:rsidRPr="00E90501">
        <w:rPr>
          <w:i/>
          <w:lang w:val="en-US"/>
        </w:rPr>
        <w:lastRenderedPageBreak/>
        <w:t xml:space="preserve">Change over time: </w:t>
      </w:r>
      <w:r>
        <w:rPr>
          <w:i/>
          <w:lang w:val="en-US"/>
        </w:rPr>
        <w:t>One population measures vs relative distribution</w:t>
      </w:r>
      <w:bookmarkEnd w:id="107"/>
      <w:bookmarkEnd w:id="108"/>
    </w:p>
    <w:p w14:paraId="394641CA" w14:textId="18E42332"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w:t>
      </w:r>
      <w:r w:rsidR="00154023" w:rsidRPr="00154023">
        <w:rPr>
          <w:lang w:val="en-US"/>
        </w:rPr>
        <w:lastRenderedPageBreak/>
        <w:t>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109" w:name="_Ref406511075"/>
      <w:bookmarkStart w:id="110"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109"/>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110"/>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111" w:name="_Toc406505799"/>
      <w:r w:rsidRPr="00154023">
        <w:rPr>
          <w:lang w:val="en-US"/>
        </w:rPr>
        <w:t>Statistical units</w:t>
      </w:r>
      <w:bookmarkEnd w:id="111"/>
    </w:p>
    <w:p w14:paraId="7DE741DD" w14:textId="28A9E6E4" w:rsidR="00634342" w:rsidRDefault="00634342" w:rsidP="00634342">
      <w:pPr>
        <w:rPr>
          <w:lang w:val="en-US"/>
        </w:rPr>
      </w:pPr>
      <w:r w:rsidRPr="00154023">
        <w:rPr>
          <w:lang w:val="en-US"/>
        </w:rPr>
        <w:t xml:space="preserve">The usual units to assess inequality are </w:t>
      </w:r>
      <w:proofErr w:type="gramStart"/>
      <w:r w:rsidRPr="00154023">
        <w:rPr>
          <w:lang w:val="en-US"/>
        </w:rPr>
        <w:t>households,</w:t>
      </w:r>
      <w:proofErr w:type="gramEnd"/>
      <w:r w:rsidRPr="00154023">
        <w:rPr>
          <w:lang w:val="en-US"/>
        </w:rPr>
        <w:t xml:space="preserve">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72DEE4AD" w:rsidR="00AE18D1" w:rsidRDefault="00822DA7" w:rsidP="00634342">
      <w:pPr>
        <w:rPr>
          <w:lang w:val="en-US"/>
        </w:rPr>
      </w:pPr>
      <w:commentRangeStart w:id="112"/>
      <w:r>
        <w:rPr>
          <w:lang w:val="en-US"/>
        </w:rPr>
        <w:t>Our</w:t>
      </w:r>
      <w:r w:rsidR="003C14BB">
        <w:rPr>
          <w:lang w:val="en-US"/>
        </w:rPr>
        <w:t xml:space="preserve"> test shows</w:t>
      </w:r>
      <w:del w:id="113" w:author="Hümbelin Oliver" w:date="2014-12-22T11:31:00Z">
        <w:r w:rsidR="003C14BB" w:rsidDel="00EF5092">
          <w:rPr>
            <w:lang w:val="en-US"/>
          </w:rPr>
          <w:delText>, that</w:delText>
        </w:r>
      </w:del>
      <w:ins w:id="114" w:author="Hümbelin Oliver" w:date="2014-12-22T11:31:00Z">
        <w:r w:rsidR="00EF5092">
          <w:rPr>
            <w:lang w:val="en-US"/>
          </w:rPr>
          <w:t xml:space="preserve"> substantial higher</w:t>
        </w:r>
      </w:ins>
      <w:r w:rsidR="003C14BB">
        <w:rPr>
          <w:lang w:val="en-US"/>
        </w:rPr>
        <w:t xml:space="preserve"> inequality </w:t>
      </w:r>
      <w:del w:id="115" w:author="Hümbelin Oliver" w:date="2014-12-22T11:31:00Z">
        <w:r w:rsidR="003C14BB" w:rsidDel="00EF5092">
          <w:rPr>
            <w:lang w:val="en-US"/>
          </w:rPr>
          <w:delText xml:space="preserve">is </w:delText>
        </w:r>
        <w:r w:rsidR="00AE18D1" w:rsidDel="00EF5092">
          <w:rPr>
            <w:lang w:val="en-US"/>
          </w:rPr>
          <w:delText xml:space="preserve">substantially </w:delText>
        </w:r>
        <w:r w:rsidR="003C14BB" w:rsidDel="00EF5092">
          <w:rPr>
            <w:lang w:val="en-US"/>
          </w:rPr>
          <w:delText xml:space="preserve">higher </w:delText>
        </w:r>
      </w:del>
      <w:r w:rsidR="003C14BB">
        <w:rPr>
          <w:lang w:val="en-US"/>
        </w:rPr>
        <w:t xml:space="preserve">among tax units (Gini=0.48) than among households (Gini=0.44). </w:t>
      </w:r>
      <w:r w:rsidR="00523ECE">
        <w:rPr>
          <w:lang w:val="en-US"/>
        </w:rPr>
        <w:t xml:space="preserve">This </w:t>
      </w:r>
      <w:commentRangeEnd w:id="112"/>
      <w:r w:rsidR="00EF5092">
        <w:rPr>
          <w:rStyle w:val="CommentReference"/>
        </w:rPr>
        <w:commentReference w:id="112"/>
      </w:r>
      <w:r w:rsidR="00523ECE">
        <w:rPr>
          <w:lang w:val="en-US"/>
        </w:rPr>
        <w:t>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116" w:name="_Toc406505800"/>
      <w:r w:rsidRPr="006C3A86">
        <w:rPr>
          <w:lang w:val="en-US"/>
        </w:rPr>
        <w:t>Coverage issues</w:t>
      </w:r>
      <w:bookmarkEnd w:id="116"/>
    </w:p>
    <w:p w14:paraId="10889638" w14:textId="70674FA5"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xml:space="preserve">, tax statistic separate between those who actually pay taxes and those with an income below a certain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w:t>
      </w:r>
      <w:del w:id="117" w:author="rudi" w:date="2014-12-21T01:27:00Z">
        <w:r w:rsidR="00865714" w:rsidDel="000421B2">
          <w:rPr>
            <w:lang w:val="en-US"/>
          </w:rPr>
          <w:delText>e</w:delText>
        </w:r>
      </w:del>
      <w:r w:rsidR="00865714">
        <w:rPr>
          <w:lang w:val="en-US"/>
        </w:rPr>
        <w:t>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1"/>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w:t>
      </w:r>
      <w:r w:rsidR="00154023" w:rsidRPr="00154023">
        <w:rPr>
          <w:lang w:val="en-US"/>
        </w:rPr>
        <w:lastRenderedPageBreak/>
        <w:t>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466771B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w:t>
      </w:r>
      <w:r w:rsidR="00865714">
        <w:rPr>
          <w:lang w:val="en-US"/>
        </w:rPr>
        <w:t xml:space="preserve"> for us</w:t>
      </w:r>
      <w:r w:rsidR="006C3A86">
        <w:rPr>
          <w:lang w:val="en-US"/>
        </w:rPr>
        <w:t>, to see 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1B4A5DA7" w:rsidR="00236B84" w:rsidRPr="005E7BD6" w:rsidRDefault="00A40C08" w:rsidP="005E7BD6">
      <w:pPr>
        <w:pStyle w:val="Heading3"/>
        <w:rPr>
          <w:i/>
          <w:lang w:val="en-US"/>
        </w:rPr>
      </w:pPr>
      <w:bookmarkStart w:id="118" w:name="_Toc406505801"/>
      <w:proofErr w:type="gramStart"/>
      <w:r>
        <w:rPr>
          <w:i/>
          <w:lang w:val="en-US"/>
        </w:rPr>
        <w:t>Superior</w:t>
      </w:r>
      <w:r w:rsidR="00902D03">
        <w:rPr>
          <w:i/>
          <w:lang w:val="en-US"/>
        </w:rPr>
        <w:t xml:space="preserve"> coverage with tax data than with survey data.</w:t>
      </w:r>
      <w:bookmarkEnd w:id="118"/>
      <w:proofErr w:type="gramEnd"/>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1DE00C79"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spellStart"/>
      <w:r w:rsidR="000C7DD6">
        <w:rPr>
          <w:lang w:val="en-US"/>
        </w:rPr>
        <w:t>an</w:t>
      </w:r>
      <w:del w:id="119" w:author="Hümbelin Oliver" w:date="2014-12-22T11:29:00Z">
        <w:r w:rsidR="000C7DD6" w:rsidDel="00EF5092">
          <w:rPr>
            <w:lang w:val="en-US"/>
          </w:rPr>
          <w:delText xml:space="preserve"> </w:delText>
        </w:r>
      </w:del>
      <w:r w:rsidR="000C7DD6">
        <w:rPr>
          <w:lang w:val="en-US"/>
        </w:rPr>
        <w:t>”</w:t>
      </w:r>
      <w:r w:rsidR="005F735C">
        <w:rPr>
          <w:lang w:val="en-US"/>
        </w:rPr>
        <w:t>upper</w:t>
      </w:r>
      <w:proofErr w:type="spellEnd"/>
      <w:r w:rsidR="005F735C">
        <w:rPr>
          <w:lang w:val="en-US"/>
        </w:rPr>
        <w:t xml:space="preserve">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 xml:space="preserve">nequality. </w:t>
      </w:r>
      <w:commentRangeStart w:id="120"/>
      <w:r w:rsidR="005B4A5D">
        <w:rPr>
          <w:lang w:val="en-US"/>
        </w:rPr>
        <w:t>The Gini coefficient</w:t>
      </w:r>
      <w:r w:rsidR="000C7DD6">
        <w:rPr>
          <w:lang w:val="en-US"/>
        </w:rPr>
        <w:t xml:space="preserve"> for Bern </w:t>
      </w:r>
      <w:r w:rsidR="00F44D4C">
        <w:rPr>
          <w:lang w:val="en-US"/>
        </w:rPr>
        <w:t>is</w:t>
      </w:r>
      <w:r w:rsidR="009722A6">
        <w:rPr>
          <w:lang w:val="en-US"/>
        </w:rPr>
        <w:t xml:space="preserve"> +0.08 </w:t>
      </w:r>
      <w:r w:rsidR="005B4A5D">
        <w:rPr>
          <w:lang w:val="en-US"/>
        </w:rPr>
        <w:t>higher</w:t>
      </w:r>
      <w:r w:rsidR="00F44D4C">
        <w:rPr>
          <w:lang w:val="en-US"/>
        </w:rPr>
        <w:t xml:space="preserve"> in tax data than in the HBS</w:t>
      </w:r>
      <w:r w:rsidR="000C7DD6">
        <w:rPr>
          <w:lang w:val="en-US"/>
        </w:rPr>
        <w:t xml:space="preserve">. A comparison of the Gini coefficients for the tax data </w:t>
      </w:r>
      <w:r w:rsidR="000C7DD6">
        <w:rPr>
          <w:lang w:val="en-US"/>
        </w:rPr>
        <w:lastRenderedPageBreak/>
        <w:t xml:space="preserve">and HBS for the married results in +0.19 higher coefficient, which is explained by the upper middle class bias and the missing social welfare incomes.  </w:t>
      </w:r>
      <w:commentRangeEnd w:id="120"/>
      <w:r w:rsidR="00EF5092">
        <w:rPr>
          <w:rStyle w:val="CommentReference"/>
        </w:rPr>
        <w:commentReference w:id="120"/>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Heading3"/>
        <w:rPr>
          <w:i/>
          <w:lang w:val="en-US"/>
        </w:rPr>
      </w:pPr>
      <w:r w:rsidRPr="008E2F97">
        <w:rPr>
          <w:i/>
          <w:lang w:val="en-US"/>
        </w:rPr>
        <w:t xml:space="preserve"> </w:t>
      </w:r>
      <w:bookmarkStart w:id="121" w:name="_Toc406505802"/>
      <w:r>
        <w:rPr>
          <w:i/>
          <w:lang w:val="en-US"/>
        </w:rPr>
        <w:t>Influence of special tax subjects</w:t>
      </w:r>
      <w:bookmarkEnd w:id="121"/>
    </w:p>
    <w:p w14:paraId="7BF7B66A" w14:textId="08811AA1" w:rsidR="00497AAC" w:rsidRDefault="00497AAC" w:rsidP="000B1BAB">
      <w:pPr>
        <w:rPr>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Pr="00497AAC">
        <w:rPr>
          <w:lang w:val="en-US"/>
        </w:rPr>
        <w:t xml:space="preserve">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79D5950E" w14:textId="7C45553B" w:rsidR="00455C52" w:rsidRDefault="00497AAC" w:rsidP="00497AA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r w:rsidR="008F4037">
        <w:rPr>
          <w:lang w:val="en-US"/>
        </w:rPr>
        <w:t xml:space="preserve"> </w:t>
      </w:r>
      <w:r w:rsidR="00835FA1">
        <w:rPr>
          <w:lang w:val="en-US"/>
        </w:rPr>
        <w:t>Put simply: the population of special cases 1993/94 hold considerably more tax units with low incomes than does the population of normal cases.</w:t>
      </w:r>
      <w:r w:rsidR="00865714">
        <w:rPr>
          <w:lang w:val="en-US"/>
        </w:rPr>
        <w:t xml:space="preserve"> </w:t>
      </w: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right</w:t>
      </w:r>
      <w:r w:rsidR="00A8628A">
        <w:rPr>
          <w:lang w:val="en-US"/>
        </w:rPr>
        <w:t>)</w:t>
      </w:r>
      <w:r w:rsidRPr="00497AAC">
        <w:rPr>
          <w:lang w:val="en-US"/>
        </w:rPr>
        <w:t>.</w:t>
      </w:r>
      <w:r w:rsidR="00865714">
        <w:rPr>
          <w:lang w:val="en-US"/>
        </w:rPr>
        <w:t xml:space="preserve"> </w:t>
      </w: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distribution</w:t>
      </w:r>
      <w:del w:id="122" w:author="rudi" w:date="2014-12-21T01:28:00Z">
        <w:r w:rsidRPr="00497AAC" w:rsidDel="000421B2">
          <w:rPr>
            <w:lang w:val="en-US"/>
          </w:rPr>
          <w:delText xml:space="preserve"> )</w:delText>
        </w:r>
      </w:del>
      <w:proofErr w:type="gramStart"/>
      <w:r w:rsidRPr="00497AAC">
        <w:rPr>
          <w:lang w:val="en-US"/>
        </w:rPr>
        <w:t>,</w:t>
      </w:r>
      <w:proofErr w:type="gramEnd"/>
      <w:r w:rsidRPr="00497AAC">
        <w:rPr>
          <w:lang w:val="en-US"/>
        </w:rPr>
        <w:t xml:space="preserve">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5D74B477" w14:textId="77777777" w:rsidR="0069494D" w:rsidRDefault="0069494D" w:rsidP="000B1BAB">
      <w:pPr>
        <w:rPr>
          <w:lang w:val="en-US"/>
        </w:rPr>
      </w:pPr>
    </w:p>
    <w:p w14:paraId="733C6FE7" w14:textId="77777777" w:rsidR="005B4A5D" w:rsidRPr="000B1BAB" w:rsidRDefault="005B4A5D" w:rsidP="000B1BAB">
      <w:pPr>
        <w:rPr>
          <w:lang w:val="en-US"/>
        </w:rPr>
      </w:pPr>
    </w:p>
    <w:p w14:paraId="11C42576" w14:textId="6FE9C133" w:rsidR="00455C52" w:rsidRPr="00616B27" w:rsidRDefault="00902D03" w:rsidP="00616B27">
      <w:pPr>
        <w:pStyle w:val="Heading3"/>
        <w:rPr>
          <w:i/>
          <w:lang w:val="en-US"/>
        </w:rPr>
      </w:pPr>
      <w:bookmarkStart w:id="123" w:name="_Ref405910412"/>
      <w:bookmarkStart w:id="124" w:name="_Toc406505803"/>
      <w:r>
        <w:rPr>
          <w:i/>
          <w:lang w:val="en-US"/>
        </w:rPr>
        <w:t>Influence of non-taxed</w:t>
      </w:r>
      <w:bookmarkEnd w:id="123"/>
      <w:bookmarkEnd w:id="124"/>
    </w:p>
    <w:p w14:paraId="096F9DF3" w14:textId="2DFE1DFF" w:rsidR="00E05C8B" w:rsidRPr="00846DC4" w:rsidRDefault="00E05C8B" w:rsidP="001232D9">
      <w:pPr>
        <w:rPr>
          <w:lang w:val="en-US"/>
        </w:rPr>
      </w:pPr>
      <w:commentRangeStart w:id="125"/>
      <w:commentRangeStart w:id="126"/>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commentRangeEnd w:id="125"/>
      <w:r w:rsidR="0042665B">
        <w:rPr>
          <w:rStyle w:val="CommentReference"/>
        </w:rPr>
        <w:commentReference w:id="125"/>
      </w:r>
      <w:commentRangeEnd w:id="126"/>
      <w:r w:rsidR="000421B2">
        <w:rPr>
          <w:rStyle w:val="CommentReference"/>
        </w:rPr>
        <w:commentReference w:id="126"/>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ootnoteReference"/>
          <w:lang w:val="en-US"/>
        </w:rPr>
        <w:footnoteReference w:id="12"/>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43A1C9AC" w:rsidR="006956E1" w:rsidRDefault="006956E1" w:rsidP="001232D9">
      <w:pPr>
        <w:rPr>
          <w:lang w:val="en-US"/>
        </w:rPr>
      </w:pPr>
      <w:proofErr w:type="gramStart"/>
      <w:r>
        <w:rPr>
          <w:lang w:val="en-US"/>
        </w:rPr>
        <w:t xml:space="preserve">As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w:t>
      </w:r>
      <w:proofErr w:type="gramEnd"/>
      <w:r w:rsidR="000E5BD4">
        <w:rPr>
          <w:lang w:val="en-US"/>
        </w:rPr>
        <w:t xml:space="preserve">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876D58">
        <w:rPr>
          <w:lang w:val="en-US"/>
        </w:rPr>
        <w:t>It 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72C6CC0E" w:rsidR="00497AAC" w:rsidRDefault="00AF6366" w:rsidP="001232D9">
      <w:pPr>
        <w:rPr>
          <w:lang w:val="en-US"/>
        </w:rPr>
      </w:pPr>
      <w:r>
        <w:rPr>
          <w:lang w:val="en-US"/>
        </w:rPr>
        <w:lastRenderedPageBreak/>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as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questionable if </w:t>
      </w:r>
      <w:proofErr w:type="gramStart"/>
      <w:r w:rsidR="006A2614">
        <w:rPr>
          <w:lang w:val="en-US"/>
        </w:rPr>
        <w:t>analys</w:t>
      </w:r>
      <w:r w:rsidR="00A14ACB">
        <w:rPr>
          <w:lang w:val="en-US"/>
        </w:rPr>
        <w:t>e</w:t>
      </w:r>
      <w:r w:rsidR="006A2614">
        <w:rPr>
          <w:lang w:val="en-US"/>
        </w:rPr>
        <w:t xml:space="preserve">s </w:t>
      </w:r>
      <w:r w:rsidR="007572D8">
        <w:rPr>
          <w:lang w:val="en-US"/>
        </w:rPr>
        <w:t>based on only a small fraction of the population is</w:t>
      </w:r>
      <w:proofErr w:type="gramEnd"/>
      <w:r w:rsidR="007572D8">
        <w:rPr>
          <w:lang w:val="en-US"/>
        </w:rPr>
        <w:t xml:space="preserve"> appropriate.</w:t>
      </w:r>
    </w:p>
    <w:p w14:paraId="5EDE6949" w14:textId="77777777" w:rsidR="008F4037" w:rsidRDefault="008F4037" w:rsidP="001232D9">
      <w:pPr>
        <w:rPr>
          <w:lang w:val="en-US"/>
        </w:rPr>
      </w:pPr>
    </w:p>
    <w:p w14:paraId="743F023D" w14:textId="2760B1AE" w:rsidR="00497AAC" w:rsidRPr="00B36635" w:rsidRDefault="0042665B" w:rsidP="00497AAC">
      <w:pPr>
        <w:pStyle w:val="Heading1"/>
        <w:rPr>
          <w:lang w:val="en-US"/>
        </w:rPr>
      </w:pPr>
      <w:bookmarkStart w:id="127" w:name="_Toc406505804"/>
      <w:r>
        <w:rPr>
          <w:lang w:val="en-US"/>
        </w:rPr>
        <w:t xml:space="preserve">Summary and </w:t>
      </w:r>
      <w:r w:rsidR="00154023">
        <w:rPr>
          <w:lang w:val="en-US"/>
        </w:rPr>
        <w:t>Conclusion</w:t>
      </w:r>
      <w:bookmarkEnd w:id="127"/>
    </w:p>
    <w:p w14:paraId="4E5BF984" w14:textId="25A7D0B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w:t>
      </w:r>
      <w:r w:rsidR="00887475">
        <w:rPr>
          <w:rFonts w:ascii="Lucida Sans" w:hAnsi="Lucida Sans"/>
          <w:sz w:val="19"/>
          <w:szCs w:val="19"/>
          <w:lang w:val="en-US"/>
        </w:rPr>
        <w:t xml:space="preserve">real </w:t>
      </w:r>
      <w:r w:rsidRPr="008B2031">
        <w:rPr>
          <w:rFonts w:ascii="Lucida Sans" w:hAnsi="Lucida Sans"/>
          <w:sz w:val="19"/>
          <w:szCs w:val="19"/>
          <w:lang w:val="en-US"/>
        </w:rPr>
        <w:t xml:space="preserve">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this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887475">
        <w:rPr>
          <w:rFonts w:ascii="Lucida Sans" w:hAnsi="Lucida Sans"/>
          <w:sz w:val="19"/>
          <w:szCs w:val="19"/>
          <w:lang w:val="en-US"/>
        </w:rPr>
        <w:t>, to show how</w:t>
      </w:r>
      <w:del w:id="128" w:author="rudi" w:date="2014-12-21T01:36:00Z">
        <w:r w:rsidR="00887475" w:rsidDel="00351473">
          <w:rPr>
            <w:rFonts w:ascii="Lucida Sans" w:hAnsi="Lucida Sans"/>
            <w:sz w:val="19"/>
            <w:szCs w:val="19"/>
            <w:lang w:val="en-US"/>
          </w:rPr>
          <w:delText>,</w:delText>
        </w:r>
      </w:del>
      <w:r w:rsidR="00887475">
        <w:rPr>
          <w:rFonts w:ascii="Lucida Sans" w:hAnsi="Lucida Sans"/>
          <w:sz w:val="19"/>
          <w:szCs w:val="19"/>
          <w:lang w:val="en-US"/>
        </w:rPr>
        <w:t xml:space="preserve"> methodological issues can influence substantial conclusion.</w:t>
      </w:r>
    </w:p>
    <w:p w14:paraId="364C892C" w14:textId="1C16C784" w:rsidR="007E29BC" w:rsidRDefault="007E29BC" w:rsidP="005350F7">
      <w:pPr>
        <w:pStyle w:val="Standard1"/>
        <w:rPr>
          <w:rFonts w:ascii="Lucida Sans" w:hAnsi="Lucida Sans"/>
          <w:sz w:val="19"/>
          <w:szCs w:val="19"/>
          <w:lang w:val="en-US"/>
        </w:rPr>
      </w:pPr>
      <w:r>
        <w:rPr>
          <w:rFonts w:ascii="Lucida Sans" w:hAnsi="Lucida Sans"/>
          <w:sz w:val="19"/>
          <w:szCs w:val="19"/>
          <w:lang w:val="en-US"/>
        </w:rPr>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 xml:space="preserve">mentioned. While the </w:t>
      </w:r>
      <w:del w:id="129" w:author="rudi" w:date="2014-12-21T01:37:00Z">
        <w:r w:rsidDel="00351473">
          <w:rPr>
            <w:rFonts w:ascii="Lucida Sans" w:hAnsi="Lucida Sans"/>
            <w:sz w:val="19"/>
            <w:szCs w:val="19"/>
            <w:lang w:val="en-US"/>
          </w:rPr>
          <w:delText xml:space="preserve">current </w:delText>
        </w:r>
      </w:del>
      <w:r>
        <w:rPr>
          <w:rFonts w:ascii="Lucida Sans" w:hAnsi="Lucida Sans"/>
          <w:sz w:val="19"/>
          <w:szCs w:val="19"/>
          <w:lang w:val="en-US"/>
        </w:rPr>
        <w:t xml:space="preserve">state of the art </w:t>
      </w:r>
      <w:ins w:id="130" w:author="rudi" w:date="2014-12-21T01:37:00Z">
        <w:r w:rsidR="00351473">
          <w:rPr>
            <w:rFonts w:ascii="Lucida Sans" w:hAnsi="Lucida Sans"/>
            <w:sz w:val="19"/>
            <w:szCs w:val="19"/>
            <w:lang w:val="en-US"/>
          </w:rPr>
          <w:t xml:space="preserve">concepts </w:t>
        </w:r>
      </w:ins>
      <w:r>
        <w:rPr>
          <w:rFonts w:ascii="Lucida Sans" w:hAnsi="Lucida Sans"/>
          <w:sz w:val="19"/>
          <w:szCs w:val="19"/>
          <w:lang w:val="en-US"/>
        </w:rPr>
        <w:t>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del w:id="131" w:author="rudi" w:date="2014-12-21T01:37:00Z">
        <w:r w:rsidR="005C4E90" w:rsidRPr="005C4E90" w:rsidDel="00351473">
          <w:rPr>
            <w:rFonts w:ascii="Lucida Sans" w:hAnsi="Lucida Sans"/>
            <w:sz w:val="19"/>
            <w:szCs w:val="19"/>
            <w:lang w:val="en-US"/>
          </w:rPr>
          <w:delText>ally</w:delText>
        </w:r>
      </w:del>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Additionally</w:t>
      </w:r>
      <w:ins w:id="132" w:author="rudi" w:date="2014-12-21T01:39:00Z">
        <w:r w:rsidR="00351473">
          <w:rPr>
            <w:rFonts w:ascii="Lucida Sans" w:hAnsi="Lucida Sans"/>
            <w:sz w:val="19"/>
            <w:szCs w:val="19"/>
            <w:lang w:val="en-US"/>
          </w:rPr>
          <w:t>,</w:t>
        </w:r>
      </w:ins>
      <w:r w:rsidR="00806DA3">
        <w:rPr>
          <w:rFonts w:ascii="Lucida Sans" w:hAnsi="Lucida Sans"/>
          <w:sz w:val="19"/>
          <w:szCs w:val="19"/>
          <w:lang w:val="en-US"/>
        </w:rPr>
        <w:t xml:space="preserve">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del w:id="133" w:author="rudi" w:date="2014-12-21T01:40:00Z">
        <w:r w:rsidR="002C5517" w:rsidDel="00351473">
          <w:rPr>
            <w:rFonts w:ascii="Lucida Sans" w:hAnsi="Lucida Sans"/>
            <w:sz w:val="19"/>
            <w:szCs w:val="19"/>
            <w:lang w:val="en-US"/>
          </w:rPr>
          <w:delText>that have</w:delText>
        </w:r>
      </w:del>
      <w:ins w:id="134" w:author="rudi" w:date="2014-12-21T01:40:00Z">
        <w:r w:rsidR="00351473">
          <w:rPr>
            <w:rFonts w:ascii="Lucida Sans" w:hAnsi="Lucida Sans"/>
            <w:sz w:val="19"/>
            <w:szCs w:val="19"/>
            <w:lang w:val="en-US"/>
          </w:rPr>
          <w:t>which has</w:t>
        </w:r>
      </w:ins>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1C899D4A"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del w:id="135" w:author="rudi" w:date="2014-12-21T01:44:00Z">
        <w:r w:rsidDel="0096162E">
          <w:rPr>
            <w:rFonts w:ascii="Lucida Sans" w:hAnsi="Lucida Sans"/>
            <w:sz w:val="19"/>
            <w:szCs w:val="19"/>
            <w:lang w:val="en-US"/>
          </w:rPr>
          <w:delText xml:space="preserve"> a</w:delText>
        </w:r>
      </w:del>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ins w:id="136" w:author="rudi" w:date="2014-12-21T01:44:00Z">
        <w:r w:rsidR="0096162E">
          <w:rPr>
            <w:rFonts w:ascii="Lucida Sans" w:hAnsi="Lucida Sans"/>
            <w:sz w:val="19"/>
            <w:szCs w:val="19"/>
            <w:lang w:val="en-US"/>
          </w:rPr>
          <w:t>r</w:t>
        </w:r>
      </w:ins>
      <w:del w:id="137" w:author="rudi" w:date="2014-12-21T01:44:00Z">
        <w:r w:rsidR="00AB4D97" w:rsidDel="0096162E">
          <w:rPr>
            <w:rFonts w:ascii="Lucida Sans" w:hAnsi="Lucida Sans"/>
            <w:sz w:val="19"/>
            <w:szCs w:val="19"/>
            <w:lang w:val="en-US"/>
          </w:rPr>
          <w:delText>R</w:delText>
        </w:r>
      </w:del>
      <w:r w:rsidR="00AB4D97">
        <w:rPr>
          <w:rFonts w:ascii="Lucida Sans" w:hAnsi="Lucida Sans"/>
          <w:sz w:val="19"/>
          <w:szCs w:val="19"/>
          <w:lang w:val="en-US"/>
        </w:rPr>
        <w:t>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6663E94F"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w:t>
      </w:r>
      <w:commentRangeStart w:id="138"/>
      <w:r w:rsidR="001D4982">
        <w:rPr>
          <w:rFonts w:ascii="Lucida Sans" w:hAnsi="Lucida Sans"/>
          <w:sz w:val="19"/>
          <w:szCs w:val="19"/>
          <w:lang w:val="en-US"/>
        </w:rPr>
        <w:t>0.1</w:t>
      </w:r>
      <w:ins w:id="139" w:author="rudi" w:date="2014-12-21T01:46:00Z">
        <w:r w:rsidR="0096162E">
          <w:rPr>
            <w:rFonts w:ascii="Lucida Sans" w:hAnsi="Lucida Sans"/>
            <w:sz w:val="19"/>
            <w:szCs w:val="19"/>
            <w:lang w:val="en-US"/>
          </w:rPr>
          <w:t>2</w:t>
        </w:r>
      </w:ins>
      <w:del w:id="140" w:author="rudi" w:date="2014-12-21T01:46:00Z">
        <w:r w:rsidR="001D4982" w:rsidDel="0096162E">
          <w:rPr>
            <w:rFonts w:ascii="Lucida Sans" w:hAnsi="Lucida Sans"/>
            <w:sz w:val="19"/>
            <w:szCs w:val="19"/>
            <w:lang w:val="en-US"/>
          </w:rPr>
          <w:delText>8</w:delText>
        </w:r>
      </w:del>
      <w:r>
        <w:rPr>
          <w:rFonts w:ascii="Lucida Sans" w:hAnsi="Lucida Sans"/>
          <w:sz w:val="19"/>
          <w:szCs w:val="19"/>
          <w:lang w:val="en-US"/>
        </w:rPr>
        <w:t>)</w:t>
      </w:r>
      <w:commentRangeEnd w:id="138"/>
      <w:r w:rsidR="0096162E">
        <w:rPr>
          <w:rStyle w:val="CommentReference"/>
          <w:rFonts w:ascii="Lucida Sans" w:eastAsia="Lucida Sans" w:hAnsi="Lucida Sans" w:cs="Times New Roman"/>
          <w:color w:val="auto"/>
          <w:lang w:val="de-CH" w:eastAsia="en-US" w:bidi="ar-SA"/>
        </w:rPr>
        <w:commentReference w:id="138"/>
      </w:r>
    </w:p>
    <w:p w14:paraId="71DA2383" w14:textId="10B16A24"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w:t>
      </w:r>
      <w:commentRangeStart w:id="141"/>
      <w:r>
        <w:rPr>
          <w:rFonts w:ascii="Lucida Sans" w:hAnsi="Lucida Sans"/>
          <w:sz w:val="19"/>
          <w:szCs w:val="19"/>
          <w:lang w:val="en-US"/>
        </w:rPr>
        <w:t>0.0</w:t>
      </w:r>
      <w:ins w:id="142" w:author="rudi" w:date="2014-12-21T01:48:00Z">
        <w:r w:rsidR="0096162E">
          <w:rPr>
            <w:rFonts w:ascii="Lucida Sans" w:hAnsi="Lucida Sans"/>
            <w:sz w:val="19"/>
            <w:szCs w:val="19"/>
            <w:lang w:val="en-US"/>
          </w:rPr>
          <w:t>7</w:t>
        </w:r>
      </w:ins>
      <w:del w:id="143" w:author="rudi" w:date="2014-12-21T01:48:00Z">
        <w:r w:rsidDel="0096162E">
          <w:rPr>
            <w:rFonts w:ascii="Lucida Sans" w:hAnsi="Lucida Sans"/>
            <w:sz w:val="19"/>
            <w:szCs w:val="19"/>
            <w:lang w:val="en-US"/>
          </w:rPr>
          <w:delText>8</w:delText>
        </w:r>
      </w:del>
      <w:r>
        <w:rPr>
          <w:rFonts w:ascii="Lucida Sans" w:hAnsi="Lucida Sans"/>
          <w:sz w:val="19"/>
          <w:szCs w:val="19"/>
          <w:lang w:val="en-US"/>
        </w:rPr>
        <w:t>)</w:t>
      </w:r>
      <w:commentRangeEnd w:id="141"/>
      <w:r w:rsidR="0096162E">
        <w:rPr>
          <w:rStyle w:val="CommentReference"/>
          <w:rFonts w:ascii="Lucida Sans" w:eastAsia="Lucida Sans" w:hAnsi="Lucida Sans" w:cs="Times New Roman"/>
          <w:color w:val="auto"/>
          <w:lang w:val="de-CH" w:eastAsia="en-US" w:bidi="ar-SA"/>
        </w:rPr>
        <w:commentReference w:id="141"/>
      </w:r>
    </w:p>
    <w:p w14:paraId="5AF14D74" w14:textId="054DBED0"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Tax units vs households </w:t>
      </w:r>
      <w:commentRangeStart w:id="144"/>
      <w:r>
        <w:rPr>
          <w:rFonts w:ascii="Lucida Sans" w:hAnsi="Lucida Sans"/>
          <w:sz w:val="19"/>
          <w:szCs w:val="19"/>
          <w:lang w:val="en-US"/>
        </w:rPr>
        <w:t>(0.0</w:t>
      </w:r>
      <w:ins w:id="145" w:author="rudi" w:date="2014-12-21T01:48:00Z">
        <w:r w:rsidR="0096162E">
          <w:rPr>
            <w:rFonts w:ascii="Lucida Sans" w:hAnsi="Lucida Sans"/>
            <w:sz w:val="19"/>
            <w:szCs w:val="19"/>
            <w:lang w:val="en-US"/>
          </w:rPr>
          <w:t>6</w:t>
        </w:r>
      </w:ins>
      <w:del w:id="146" w:author="rudi" w:date="2014-12-21T01:48:00Z">
        <w:r w:rsidDel="0096162E">
          <w:rPr>
            <w:rFonts w:ascii="Lucida Sans" w:hAnsi="Lucida Sans"/>
            <w:sz w:val="19"/>
            <w:szCs w:val="19"/>
            <w:lang w:val="en-US"/>
          </w:rPr>
          <w:delText>4</w:delText>
        </w:r>
      </w:del>
      <w:r>
        <w:rPr>
          <w:rFonts w:ascii="Lucida Sans" w:hAnsi="Lucida Sans"/>
          <w:sz w:val="19"/>
          <w:szCs w:val="19"/>
          <w:lang w:val="en-US"/>
        </w:rPr>
        <w:t>)</w:t>
      </w:r>
      <w:commentRangeEnd w:id="144"/>
      <w:r w:rsidR="0096162E">
        <w:rPr>
          <w:rStyle w:val="CommentReference"/>
          <w:rFonts w:ascii="Lucida Sans" w:eastAsia="Lucida Sans" w:hAnsi="Lucida Sans" w:cs="Times New Roman"/>
          <w:color w:val="auto"/>
          <w:lang w:val="de-CH" w:eastAsia="en-US" w:bidi="ar-SA"/>
        </w:rPr>
        <w:commentReference w:id="144"/>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 xml:space="preserve">Influence of special tax subjects </w:t>
      </w:r>
      <w:commentRangeStart w:id="147"/>
      <w:r>
        <w:rPr>
          <w:rFonts w:ascii="Lucida Sans" w:hAnsi="Lucida Sans"/>
          <w:sz w:val="19"/>
          <w:szCs w:val="19"/>
          <w:lang w:val="en-US"/>
        </w:rPr>
        <w:t>(0.02)</w:t>
      </w:r>
      <w:commentRangeEnd w:id="147"/>
      <w:r w:rsidR="0096162E">
        <w:rPr>
          <w:rStyle w:val="CommentReference"/>
          <w:rFonts w:ascii="Lucida Sans" w:eastAsia="Lucida Sans" w:hAnsi="Lucida Sans" w:cs="Times New Roman"/>
          <w:color w:val="auto"/>
          <w:lang w:val="de-CH" w:eastAsia="en-US" w:bidi="ar-SA"/>
        </w:rPr>
        <w:commentReference w:id="147"/>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46575C00" w:rsidR="00C60F23" w:rsidRPr="00C60F23" w:rsidRDefault="00A06AD6" w:rsidP="005350F7">
      <w:pPr>
        <w:pStyle w:val="Standard1"/>
        <w:rPr>
          <w:rFonts w:ascii="Lucida Sans" w:hAnsi="Lucida Sans"/>
          <w:sz w:val="19"/>
          <w:szCs w:val="19"/>
          <w:lang w:val="en-US"/>
        </w:rPr>
      </w:pPr>
      <w:r>
        <w:rPr>
          <w:rFonts w:ascii="Lucida Sans" w:hAnsi="Lucida Sans"/>
          <w:sz w:val="19"/>
          <w:szCs w:val="19"/>
          <w:lang w:val="en-US"/>
        </w:rPr>
        <w:t xml:space="preserve">Following this list,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ins w:id="148" w:author="rudi" w:date="2014-12-21T01:55:00Z">
        <w:r w:rsidR="007008D6">
          <w:rPr>
            <w:rFonts w:ascii="Lucida Sans" w:hAnsi="Lucida Sans"/>
            <w:sz w:val="19"/>
            <w:szCs w:val="19"/>
            <w:lang w:val="en-US"/>
          </w:rPr>
          <w:t>after</w:t>
        </w:r>
      </w:ins>
      <w:del w:id="149" w:author="rudi" w:date="2014-12-21T01:55:00Z">
        <w:r w:rsidR="00DE39E9" w:rsidDel="007008D6">
          <w:rPr>
            <w:rFonts w:ascii="Lucida Sans" w:hAnsi="Lucida Sans"/>
            <w:sz w:val="19"/>
            <w:szCs w:val="19"/>
            <w:lang w:val="en-US"/>
          </w:rPr>
          <w:delText>until</w:delText>
        </w:r>
      </w:del>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t>
      </w:r>
      <w:del w:id="150" w:author="rudi" w:date="2014-12-21T01:55:00Z">
        <w:r w:rsidR="00B36635" w:rsidDel="007008D6">
          <w:rPr>
            <w:rFonts w:ascii="Lucida Sans" w:hAnsi="Lucida Sans"/>
            <w:sz w:val="19"/>
            <w:szCs w:val="19"/>
            <w:lang w:val="en-US"/>
          </w:rPr>
          <w:delText xml:space="preserve">back only </w:delText>
        </w:r>
      </w:del>
      <w:r w:rsidR="00B36635">
        <w:rPr>
          <w:rFonts w:ascii="Lucida Sans" w:hAnsi="Lucida Sans"/>
          <w:sz w:val="19"/>
          <w:szCs w:val="19"/>
          <w:lang w:val="en-US"/>
        </w:rPr>
        <w:t xml:space="preserve">with </w:t>
      </w:r>
      <w:ins w:id="151" w:author="rudi" w:date="2014-12-21T01:55:00Z">
        <w:r w:rsidR="007008D6">
          <w:rPr>
            <w:rFonts w:ascii="Lucida Sans" w:hAnsi="Lucida Sans"/>
            <w:sz w:val="19"/>
            <w:szCs w:val="19"/>
            <w:lang w:val="en-US"/>
          </w:rPr>
          <w:t xml:space="preserve">only </w:t>
        </w:r>
      </w:ins>
      <w:r w:rsidR="00B36635">
        <w:rPr>
          <w:rFonts w:ascii="Lucida Sans" w:hAnsi="Lucida Sans"/>
          <w:sz w:val="19"/>
          <w:szCs w:val="19"/>
          <w:lang w:val="en-US"/>
        </w:rPr>
        <w:t xml:space="preserve">information on taxed. </w:t>
      </w:r>
      <w:commentRangeStart w:id="152"/>
      <w:r w:rsidR="00B36635">
        <w:rPr>
          <w:rFonts w:ascii="Lucida Sans" w:hAnsi="Lucida Sans"/>
          <w:sz w:val="19"/>
          <w:szCs w:val="19"/>
          <w:lang w:val="en-US"/>
        </w:rPr>
        <w:t>Here an adequate method is needed to correct the inequality measure in regard to this missing information.</w:t>
      </w:r>
      <w:commentRangeEnd w:id="152"/>
      <w:r w:rsidR="007008D6">
        <w:rPr>
          <w:rStyle w:val="CommentReference"/>
          <w:rFonts w:ascii="Lucida Sans" w:eastAsia="Lucida Sans" w:hAnsi="Lucida Sans" w:cs="Times New Roman"/>
          <w:color w:val="auto"/>
          <w:lang w:val="de-CH" w:eastAsia="en-US" w:bidi="ar-SA"/>
        </w:rPr>
        <w:commentReference w:id="152"/>
      </w:r>
      <w:r w:rsidR="00B36635">
        <w:rPr>
          <w:rFonts w:ascii="Lucida Sans" w:hAnsi="Lucida Sans"/>
          <w:sz w:val="19"/>
          <w:szCs w:val="19"/>
          <w:lang w:val="en-US"/>
        </w:rPr>
        <w:t xml:space="preserve"> 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w:t>
      </w:r>
      <w:r w:rsidR="00B36635">
        <w:rPr>
          <w:rFonts w:ascii="Lucida Sans" w:hAnsi="Lucida Sans"/>
          <w:sz w:val="19"/>
          <w:szCs w:val="19"/>
          <w:lang w:val="en-US"/>
        </w:rPr>
        <w:lastRenderedPageBreak/>
        <w:t xml:space="preserve">distributions </w:t>
      </w:r>
      <w:del w:id="153" w:author="rudi" w:date="2014-12-21T01:57:00Z">
        <w:r w:rsidR="00B36635" w:rsidDel="007008D6">
          <w:rPr>
            <w:rFonts w:ascii="Lucida Sans" w:hAnsi="Lucida Sans"/>
            <w:sz w:val="19"/>
            <w:szCs w:val="19"/>
            <w:lang w:val="en-US"/>
          </w:rPr>
          <w:delText xml:space="preserve">from </w:delText>
        </w:r>
      </w:del>
      <w:ins w:id="154" w:author="rudi" w:date="2014-12-21T01:57:00Z">
        <w:r w:rsidR="007008D6">
          <w:rPr>
            <w:rFonts w:ascii="Lucida Sans" w:hAnsi="Lucida Sans"/>
            <w:sz w:val="19"/>
            <w:szCs w:val="19"/>
            <w:lang w:val="en-US"/>
          </w:rPr>
          <w:t xml:space="preserve">of </w:t>
        </w:r>
      </w:ins>
      <w:r w:rsidR="00B36635">
        <w:rPr>
          <w:rFonts w:ascii="Lucida Sans" w:hAnsi="Lucida Sans"/>
          <w:sz w:val="19"/>
          <w:szCs w:val="19"/>
          <w:lang w:val="en-US"/>
        </w:rPr>
        <w:t>tax and survey data differ substantially.</w:t>
      </w:r>
      <w:r w:rsidR="00C60F23">
        <w:rPr>
          <w:rFonts w:ascii="Lucida Sans" w:hAnsi="Lucida Sans"/>
          <w:sz w:val="19"/>
          <w:szCs w:val="19"/>
          <w:lang w:val="en-US"/>
        </w:rPr>
        <w:t xml:space="preserve"> This difference ste</w:t>
      </w:r>
      <w:del w:id="155" w:author="rudi" w:date="2014-12-21T01:57:00Z">
        <w:r w:rsidR="00C60F23" w:rsidDel="007008D6">
          <w:rPr>
            <w:rFonts w:ascii="Lucida Sans" w:hAnsi="Lucida Sans"/>
            <w:sz w:val="19"/>
            <w:szCs w:val="19"/>
            <w:lang w:val="en-US"/>
          </w:rPr>
          <w:delText>a</w:delText>
        </w:r>
      </w:del>
      <w:r w:rsidR="00C60F23">
        <w:rPr>
          <w:rFonts w:ascii="Lucida Sans" w:hAnsi="Lucida Sans"/>
          <w:sz w:val="19"/>
          <w:szCs w:val="19"/>
          <w:lang w:val="en-US"/>
        </w:rPr>
        <w:t>ms mainly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C60F23">
        <w:rPr>
          <w:rFonts w:ascii="Lucida Sans" w:hAnsi="Lucida Sans"/>
          <w:sz w:val="19"/>
          <w:szCs w:val="19"/>
          <w:lang w:val="en-US"/>
        </w:rPr>
        <w:t xml:space="preserve"> as two single tax units. </w:t>
      </w:r>
      <w:r w:rsidR="00C60F23" w:rsidRPr="001D4982">
        <w:rPr>
          <w:rFonts w:ascii="Lucida Sans" w:hAnsi="Lucida Sans"/>
          <w:sz w:val="19"/>
          <w:szCs w:val="19"/>
          <w:lang w:val="en-US"/>
        </w:rPr>
        <w:t xml:space="preserve">This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biases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mind, that aggregated tax data do not give the possibility to</w:t>
      </w:r>
      <w:r w:rsidR="00182BEB">
        <w:rPr>
          <w:rFonts w:ascii="Lucida Sans" w:hAnsi="Lucida Sans"/>
          <w:sz w:val="19"/>
          <w:szCs w:val="19"/>
          <w:lang w:val="en-US"/>
        </w:rPr>
        <w:t xml:space="preserve"> construct disposable </w:t>
      </w:r>
      <w:proofErr w:type="gramStart"/>
      <w:r w:rsidR="00182BEB">
        <w:rPr>
          <w:rFonts w:ascii="Lucida Sans" w:hAnsi="Lucida Sans"/>
          <w:sz w:val="19"/>
          <w:szCs w:val="19"/>
          <w:lang w:val="en-US"/>
        </w:rPr>
        <w:t>incomes,</w:t>
      </w:r>
      <w:proofErr w:type="gramEnd"/>
      <w:r w:rsidR="00182BEB">
        <w:rPr>
          <w:rFonts w:ascii="Lucida Sans" w:hAnsi="Lucida Sans"/>
          <w:sz w:val="19"/>
          <w:szCs w:val="19"/>
          <w:lang w:val="en-US"/>
        </w:rPr>
        <w:t xml:space="preserve"> e</w:t>
      </w:r>
      <w:ins w:id="156" w:author="rudi" w:date="2014-12-21T01:59:00Z">
        <w:r w:rsidR="007008D6">
          <w:rPr>
            <w:rFonts w:ascii="Lucida Sans" w:hAnsi="Lucida Sans"/>
            <w:sz w:val="19"/>
            <w:szCs w:val="19"/>
            <w:lang w:val="en-US"/>
          </w:rPr>
          <w:t>s</w:t>
        </w:r>
      </w:ins>
      <w:r w:rsidR="00182BEB">
        <w:rPr>
          <w:rFonts w:ascii="Lucida Sans" w:hAnsi="Lucida Sans"/>
          <w:sz w:val="19"/>
          <w:szCs w:val="19"/>
          <w:lang w:val="en-US"/>
        </w:rPr>
        <w:t>p</w:t>
      </w:r>
      <w:ins w:id="157" w:author="rudi" w:date="2014-12-21T02:00:00Z">
        <w:r w:rsidR="007008D6">
          <w:rPr>
            <w:rFonts w:ascii="Lucida Sans" w:hAnsi="Lucida Sans"/>
            <w:sz w:val="19"/>
            <w:szCs w:val="19"/>
            <w:lang w:val="en-US"/>
          </w:rPr>
          <w:t>ec</w:t>
        </w:r>
      </w:ins>
      <w:r w:rsidR="00182BEB">
        <w:rPr>
          <w:rFonts w:ascii="Lucida Sans" w:hAnsi="Lucida Sans"/>
          <w:sz w:val="19"/>
          <w:szCs w:val="19"/>
          <w:lang w:val="en-US"/>
        </w:rPr>
        <w:t>i</w:t>
      </w:r>
      <w:del w:id="158" w:author="rudi" w:date="2014-12-21T02:00:00Z">
        <w:r w:rsidR="00182BEB" w:rsidDel="007008D6">
          <w:rPr>
            <w:rFonts w:ascii="Lucida Sans" w:hAnsi="Lucida Sans"/>
            <w:sz w:val="19"/>
            <w:szCs w:val="19"/>
            <w:lang w:val="en-US"/>
          </w:rPr>
          <w:delText>c</w:delText>
        </w:r>
      </w:del>
      <w:r w:rsidR="00182BEB">
        <w:rPr>
          <w:rFonts w:ascii="Lucida Sans" w:hAnsi="Lucida Sans"/>
          <w:sz w:val="19"/>
          <w:szCs w:val="19"/>
          <w:lang w:val="en-US"/>
        </w:rPr>
        <w:t xml:space="preserve">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 the influence of special tax subjects and the implementation of the equivalence concept tailored to tax data are rather minor issues.</w:t>
      </w:r>
    </w:p>
    <w:p w14:paraId="50A5E082" w14:textId="34773BF1"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strongly tied </w:t>
      </w:r>
      <w:ins w:id="159" w:author="rudi" w:date="2014-12-21T02:02:00Z">
        <w:r w:rsidR="007008D6">
          <w:rPr>
            <w:rFonts w:ascii="Lucida Sans" w:hAnsi="Lucida Sans"/>
            <w:sz w:val="19"/>
            <w:szCs w:val="19"/>
            <w:lang w:val="en-US"/>
          </w:rPr>
          <w:t xml:space="preserve">to </w:t>
        </w:r>
      </w:ins>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ins w:id="160" w:author="rudi" w:date="2014-12-21T02:02:00Z">
        <w:r w:rsidR="007008D6">
          <w:rPr>
            <w:rFonts w:ascii="Lucida Sans" w:hAnsi="Lucida Sans"/>
            <w:sz w:val="19"/>
            <w:szCs w:val="19"/>
            <w:lang w:val="en-US"/>
          </w:rPr>
          <w:t>e</w:t>
        </w:r>
      </w:ins>
      <w:del w:id="161" w:author="rudi" w:date="2014-12-21T02:02:00Z">
        <w:r w:rsidR="009C0F72" w:rsidDel="007008D6">
          <w:rPr>
            <w:rFonts w:ascii="Lucida Sans" w:hAnsi="Lucida Sans"/>
            <w:sz w:val="19"/>
            <w:szCs w:val="19"/>
            <w:lang w:val="en-US"/>
          </w:rPr>
          <w:delText>i</w:delText>
        </w:r>
      </w:del>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9C0F72">
        <w:rPr>
          <w:rFonts w:ascii="Lucida Sans" w:hAnsi="Lucida Sans"/>
          <w:sz w:val="19"/>
          <w:szCs w:val="19"/>
          <w:lang w:val="en-US"/>
        </w:rPr>
        <w:t xml:space="preserve">are used. </w:t>
      </w:r>
      <w:r w:rsidR="005D678C">
        <w:rPr>
          <w:rFonts w:ascii="Lucida Sans" w:hAnsi="Lucida Sans"/>
          <w:sz w:val="19"/>
          <w:szCs w:val="19"/>
          <w:lang w:val="en-US"/>
        </w:rPr>
        <w:t xml:space="preserve"> </w:t>
      </w:r>
    </w:p>
    <w:p w14:paraId="0B2249C6" w14:textId="609B705C"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presented contradiction in regard to the current state of research concerning the income inequality trend in Switzerland?</w:t>
      </w:r>
      <w:r w:rsidR="00CE5BE4" w:rsidRPr="009C0F72">
        <w:rPr>
          <w:rFonts w:ascii="Lucida Sans" w:hAnsi="Lucida Sans"/>
          <w:sz w:val="19"/>
          <w:szCs w:val="19"/>
          <w:lang w:val="en-US"/>
        </w:rPr>
        <w:t xml:space="preserve"> Figure 5 displays </w:t>
      </w:r>
      <w:commentRangeStart w:id="162"/>
      <w:r w:rsidR="00CE5BE4" w:rsidRPr="009C0F72">
        <w:rPr>
          <w:rFonts w:ascii="Lucida Sans" w:hAnsi="Lucida Sans"/>
          <w:sz w:val="19"/>
          <w:szCs w:val="19"/>
          <w:lang w:val="en-US"/>
        </w:rPr>
        <w:t xml:space="preserve">the </w:t>
      </w:r>
      <w:r w:rsidR="00CE5BE4">
        <w:rPr>
          <w:rFonts w:ascii="Lucida Sans" w:hAnsi="Lucida Sans"/>
          <w:sz w:val="19"/>
          <w:szCs w:val="19"/>
          <w:lang w:val="en-US"/>
        </w:rPr>
        <w:t xml:space="preserve">longest </w:t>
      </w:r>
      <w:r w:rsidR="0075707F">
        <w:rPr>
          <w:rFonts w:ascii="Lucida Sans" w:hAnsi="Lucida Sans"/>
          <w:sz w:val="19"/>
          <w:szCs w:val="19"/>
          <w:lang w:val="en-US"/>
        </w:rPr>
        <w:t xml:space="preserve">possible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commentRangeEnd w:id="162"/>
      <w:r w:rsidR="007008D6">
        <w:rPr>
          <w:rStyle w:val="CommentReference"/>
          <w:rFonts w:ascii="Lucida Sans" w:eastAsia="Lucida Sans" w:hAnsi="Lucida Sans" w:cs="Times New Roman"/>
          <w:color w:val="auto"/>
          <w:lang w:val="de-CH" w:eastAsia="en-US" w:bidi="ar-SA"/>
        </w:rPr>
        <w:commentReference w:id="162"/>
      </w:r>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ins w:id="163" w:author="rudi" w:date="2014-12-21T02:04:00Z">
        <w:r w:rsidR="00506A38">
          <w:rPr>
            <w:rFonts w:ascii="Lucida Sans" w:hAnsi="Lucida Sans"/>
            <w:sz w:val="19"/>
            <w:szCs w:val="19"/>
            <w:lang w:val="en-US"/>
          </w:rPr>
          <w:t>n</w:t>
        </w:r>
      </w:ins>
      <w:del w:id="164" w:author="rudi" w:date="2014-12-21T02:04:00Z">
        <w:r w:rsidR="002A672D" w:rsidDel="00506A38">
          <w:rPr>
            <w:rFonts w:ascii="Lucida Sans" w:hAnsi="Lucida Sans"/>
            <w:sz w:val="19"/>
            <w:szCs w:val="19"/>
            <w:lang w:val="en-US"/>
          </w:rPr>
          <w:delText>ed</w:delText>
        </w:r>
      </w:del>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ins w:id="165" w:author="rudi" w:date="2014-12-21T02:05:00Z">
        <w:r w:rsidR="00506A38">
          <w:rPr>
            <w:rFonts w:ascii="Lucida Sans" w:hAnsi="Lucida Sans"/>
            <w:sz w:val="19"/>
            <w:szCs w:val="19"/>
            <w:lang w:val="en-US"/>
          </w:rPr>
          <w:t xml:space="preserve"> </w:t>
        </w:r>
      </w:ins>
      <w:del w:id="166" w:author="rudi" w:date="2014-12-21T02:05:00Z">
        <w:r w:rsidR="00CE5BE4" w:rsidRPr="009C0F72" w:rsidDel="00506A38">
          <w:rPr>
            <w:rFonts w:ascii="Lucida Sans" w:hAnsi="Lucida Sans"/>
            <w:sz w:val="19"/>
            <w:szCs w:val="19"/>
            <w:lang w:val="en-US"/>
          </w:rPr>
          <w:delText>-</w:delText>
        </w:r>
      </w:del>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ins w:id="167" w:author="rudi" w:date="2014-12-21T02:05:00Z">
        <w:r w:rsidR="00506A38">
          <w:rPr>
            <w:rFonts w:ascii="Lucida Sans" w:hAnsi="Lucida Sans"/>
            <w:sz w:val="19"/>
            <w:szCs w:val="19"/>
            <w:lang w:val="en-US"/>
          </w:rPr>
          <w:t>hen using</w:t>
        </w:r>
      </w:ins>
      <w:del w:id="168" w:author="rudi" w:date="2014-12-21T02:05:00Z">
        <w:r w:rsidR="00B978E7" w:rsidDel="00506A38">
          <w:rPr>
            <w:rFonts w:ascii="Lucida Sans" w:hAnsi="Lucida Sans"/>
            <w:sz w:val="19"/>
            <w:szCs w:val="19"/>
            <w:lang w:val="en-US"/>
          </w:rPr>
          <w:delText>ith</w:delText>
        </w:r>
      </w:del>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del w:id="169" w:author="rudi" w:date="2014-12-21T02:05:00Z">
        <w:r w:rsidDel="00506A38">
          <w:rPr>
            <w:rFonts w:ascii="Lucida Sans" w:hAnsi="Lucida Sans"/>
            <w:sz w:val="19"/>
            <w:szCs w:val="19"/>
            <w:lang w:val="en-US"/>
          </w:rPr>
          <w:delText xml:space="preserve">with </w:delText>
        </w:r>
      </w:del>
      <w:ins w:id="170" w:author="rudi" w:date="2014-12-21T02:05:00Z">
        <w:r w:rsidR="00506A38">
          <w:rPr>
            <w:rFonts w:ascii="Lucida Sans" w:hAnsi="Lucida Sans"/>
            <w:sz w:val="19"/>
            <w:szCs w:val="19"/>
            <w:lang w:val="en-US"/>
          </w:rPr>
          <w:t xml:space="preserve">when using </w:t>
        </w:r>
      </w:ins>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inequality trends? </w:t>
      </w:r>
    </w:p>
    <w:p w14:paraId="5DBDA9C1" w14:textId="36781675" w:rsidR="0075707F" w:rsidRPr="003A7EE5" w:rsidRDefault="0075707F" w:rsidP="0075707F">
      <w:pPr>
        <w:pStyle w:val="Caption"/>
        <w:rPr>
          <w:sz w:val="24"/>
          <w:szCs w:val="24"/>
          <w:lang w:val="en-US"/>
        </w:rPr>
      </w:pPr>
      <w:r>
        <w:rPr>
          <w:noProof/>
          <w:lang w:val="en-US"/>
        </w:rPr>
        <w:drawing>
          <wp:inline distT="0" distB="0" distL="0" distR="0" wp14:anchorId="5026415B" wp14:editId="66A61DA4">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Pr>
          <w:sz w:val="24"/>
          <w:szCs w:val="24"/>
          <w:lang w:val="en-US"/>
        </w:rPr>
        <w:t>Figure</w:t>
      </w:r>
      <w:r w:rsidRPr="00525346">
        <w:rPr>
          <w:sz w:val="24"/>
          <w:szCs w:val="24"/>
          <w:lang w:val="en-US"/>
        </w:rPr>
        <w:t xml:space="preserve"> </w:t>
      </w:r>
      <w:r>
        <w:rPr>
          <w:sz w:val="24"/>
          <w:szCs w:val="24"/>
          <w:lang w:val="en-US"/>
        </w:rPr>
        <w:t>5: Income inequality trends in Switzerland</w:t>
      </w:r>
      <w:r w:rsidR="001B176D">
        <w:rPr>
          <w:sz w:val="24"/>
          <w:szCs w:val="24"/>
          <w:lang w:val="en-US"/>
        </w:rPr>
        <w:t>: Tax Data vs Surveys</w:t>
      </w:r>
      <w:r>
        <w:rPr>
          <w:sz w:val="24"/>
          <w:szCs w:val="24"/>
          <w:lang w:val="en-US"/>
        </w:rPr>
        <w:br/>
      </w:r>
      <w:r w:rsidRPr="007A5603">
        <w:rPr>
          <w:i/>
          <w:lang w:val="en-US"/>
        </w:rPr>
        <w:lastRenderedPageBreak/>
        <w:t xml:space="preserve">Source: </w:t>
      </w:r>
      <w:r>
        <w:rPr>
          <w:i/>
          <w:lang w:val="en-US"/>
        </w:rPr>
        <w:t xml:space="preserve">Aggregated Tax Statistics Federal Tax Administration (FTA), </w:t>
      </w:r>
      <w:r w:rsidRPr="007A5603">
        <w:rPr>
          <w:i/>
          <w:lang w:val="en-US"/>
        </w:rPr>
        <w:t>Luxembourg Income Study (LIS), Household Budget Survey (HBS), European Union Statistics on Income a</w:t>
      </w:r>
      <w:r>
        <w:rPr>
          <w:i/>
          <w:lang w:val="en-US"/>
        </w:rPr>
        <w:t>nd Living Conditions (EU.SILC)</w:t>
      </w:r>
    </w:p>
    <w:p w14:paraId="42A5BF57" w14:textId="31AF7263"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2A672D">
        <w:rPr>
          <w:rFonts w:ascii="Lucida Sans" w:hAnsi="Lucida Sans"/>
          <w:sz w:val="19"/>
          <w:szCs w:val="19"/>
          <w:lang w:val="en-US"/>
        </w:rPr>
        <w:t xml:space="preserve">Following the estimations of the share of taxed (Dell et al.; 2007) it is somehow reasonable to start interpreting the series </w:t>
      </w:r>
      <w:r w:rsidR="00F72F58">
        <w:rPr>
          <w:rFonts w:ascii="Lucida Sans" w:hAnsi="Lucida Sans"/>
          <w:sz w:val="19"/>
          <w:szCs w:val="19"/>
          <w:lang w:val="en-US"/>
        </w:rPr>
        <w:t xml:space="preserve">not </w:t>
      </w:r>
      <w:del w:id="171" w:author="rudi" w:date="2014-12-21T02:07:00Z">
        <w:r w:rsidR="00F72F58" w:rsidDel="00506A38">
          <w:rPr>
            <w:rFonts w:ascii="Lucida Sans" w:hAnsi="Lucida Sans"/>
            <w:sz w:val="19"/>
            <w:szCs w:val="19"/>
            <w:lang w:val="en-US"/>
          </w:rPr>
          <w:delText>until</w:delText>
        </w:r>
        <w:r w:rsidR="002A672D" w:rsidDel="00506A38">
          <w:rPr>
            <w:rFonts w:ascii="Lucida Sans" w:hAnsi="Lucida Sans"/>
            <w:sz w:val="19"/>
            <w:szCs w:val="19"/>
            <w:lang w:val="en-US"/>
          </w:rPr>
          <w:delText xml:space="preserve"> </w:delText>
        </w:r>
      </w:del>
      <w:ins w:id="172" w:author="rudi" w:date="2014-12-21T02:07:00Z">
        <w:r w:rsidR="00506A38">
          <w:rPr>
            <w:rFonts w:ascii="Lucida Sans" w:hAnsi="Lucida Sans"/>
            <w:sz w:val="19"/>
            <w:szCs w:val="19"/>
            <w:lang w:val="en-US"/>
          </w:rPr>
          <w:t xml:space="preserve">before </w:t>
        </w:r>
      </w:ins>
      <w:r w:rsidR="002A672D">
        <w:rPr>
          <w:rFonts w:ascii="Lucida Sans" w:hAnsi="Lucida Sans"/>
          <w:sz w:val="19"/>
          <w:szCs w:val="19"/>
          <w:lang w:val="en-US"/>
        </w:rPr>
        <w:t>1973</w:t>
      </w:r>
      <w:del w:id="173" w:author="rudi" w:date="2014-12-21T02:07:00Z">
        <w:r w:rsidR="002A672D" w:rsidDel="00506A38">
          <w:rPr>
            <w:rFonts w:ascii="Lucida Sans" w:hAnsi="Lucida Sans"/>
            <w:sz w:val="19"/>
            <w:szCs w:val="19"/>
            <w:lang w:val="en-US"/>
          </w:rPr>
          <w:delText xml:space="preserve"> on</w:delText>
        </w:r>
      </w:del>
      <w:r w:rsidR="002A672D">
        <w:rPr>
          <w:rFonts w:ascii="Lucida Sans" w:hAnsi="Lucida Sans"/>
          <w:sz w:val="19"/>
          <w:szCs w:val="19"/>
          <w:lang w:val="en-US"/>
        </w:rPr>
        <w:t>.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ins w:id="174" w:author="rudi" w:date="2014-12-21T02:07:00Z">
        <w:r w:rsidR="00506A38">
          <w:rPr>
            <w:rFonts w:ascii="Lucida Sans" w:hAnsi="Lucida Sans"/>
            <w:sz w:val="19"/>
            <w:szCs w:val="19"/>
            <w:lang w:val="en-US"/>
          </w:rPr>
          <w:t>75%</w:t>
        </w:r>
      </w:ins>
      <w:del w:id="175" w:author="rudi" w:date="2014-12-21T02:07:00Z">
        <w:r w:rsidR="002A672D" w:rsidDel="00506A38">
          <w:rPr>
            <w:rFonts w:ascii="Lucida Sans" w:hAnsi="Lucida Sans"/>
            <w:sz w:val="19"/>
            <w:szCs w:val="19"/>
            <w:lang w:val="en-US"/>
          </w:rPr>
          <w:delText>¾</w:delText>
        </w:r>
      </w:del>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ins w:id="176" w:author="rudi" w:date="2014-12-21T02:08:00Z">
        <w:r w:rsidR="00506A38">
          <w:rPr>
            <w:rFonts w:ascii="Lucida Sans" w:hAnsi="Lucida Sans"/>
            <w:sz w:val="19"/>
            <w:szCs w:val="19"/>
            <w:lang w:val="en-US"/>
          </w:rPr>
          <w:t>ose</w:t>
        </w:r>
      </w:ins>
      <w:del w:id="177" w:author="rudi" w:date="2014-12-21T02:08:00Z">
        <w:r w:rsidR="00912FE0" w:rsidDel="00506A38">
          <w:rPr>
            <w:rFonts w:ascii="Lucida Sans" w:hAnsi="Lucida Sans"/>
            <w:sz w:val="19"/>
            <w:szCs w:val="19"/>
            <w:lang w:val="en-US"/>
          </w:rPr>
          <w:delText>at</w:delText>
        </w:r>
      </w:del>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del w:id="178" w:author="rudi" w:date="2014-12-21T02:08:00Z">
        <w:r w:rsidR="00CE5BE4" w:rsidRPr="009C0F72" w:rsidDel="00506A38">
          <w:rPr>
            <w:rFonts w:ascii="Lucida Sans" w:hAnsi="Lucida Sans"/>
            <w:sz w:val="19"/>
            <w:szCs w:val="19"/>
            <w:lang w:val="en-US"/>
          </w:rPr>
          <w:delText xml:space="preserve">the </w:delText>
        </w:r>
      </w:del>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del w:id="179" w:author="rudi" w:date="2014-12-21T02:08:00Z">
        <w:r w:rsidR="00725A05" w:rsidDel="00506A38">
          <w:rPr>
            <w:rFonts w:ascii="Lucida Sans" w:hAnsi="Lucida Sans"/>
            <w:sz w:val="19"/>
            <w:szCs w:val="19"/>
            <w:lang w:val="en-US"/>
          </w:rPr>
          <w:delText xml:space="preserve">at least </w:delText>
        </w:r>
      </w:del>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del w:id="180" w:author="rudi" w:date="2014-12-21T02:08:00Z">
        <w:r w:rsidR="00F72F58" w:rsidDel="00506A38">
          <w:rPr>
            <w:rFonts w:ascii="Lucida Sans" w:hAnsi="Lucida Sans"/>
            <w:sz w:val="19"/>
            <w:szCs w:val="19"/>
            <w:lang w:val="en-US"/>
          </w:rPr>
          <w:delText>An</w:delText>
        </w:r>
        <w:r w:rsidR="00CE5BE4" w:rsidRPr="009C0F72" w:rsidDel="00506A38">
          <w:rPr>
            <w:rFonts w:ascii="Lucida Sans" w:hAnsi="Lucida Sans"/>
            <w:sz w:val="19"/>
            <w:szCs w:val="19"/>
            <w:lang w:val="en-US"/>
          </w:rPr>
          <w:delText xml:space="preserve"> </w:delText>
        </w:r>
      </w:del>
      <w:ins w:id="181" w:author="rudi" w:date="2014-12-21T02:08:00Z">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ins>
      <w:r w:rsidR="00CE5BE4" w:rsidRPr="009C0F72">
        <w:rPr>
          <w:rFonts w:ascii="Lucida Sans" w:hAnsi="Lucida Sans"/>
          <w:sz w:val="19"/>
          <w:szCs w:val="19"/>
          <w:lang w:val="en-US"/>
        </w:rPr>
        <w:t xml:space="preserve">interpretation is that high income percentiles </w:t>
      </w:r>
      <w:proofErr w:type="spellStart"/>
      <w:r w:rsidR="00CE5BE4" w:rsidRPr="009C0F72">
        <w:rPr>
          <w:rFonts w:ascii="Lucida Sans" w:hAnsi="Lucida Sans"/>
          <w:sz w:val="19"/>
          <w:szCs w:val="19"/>
          <w:lang w:val="en-US"/>
        </w:rPr>
        <w:t>overproportionally</w:t>
      </w:r>
      <w:proofErr w:type="spellEnd"/>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w:t>
      </w:r>
      <w:del w:id="182" w:author="rudi" w:date="2014-12-21T02:09:00Z">
        <w:r w:rsidR="00725A05" w:rsidDel="00506A38">
          <w:rPr>
            <w:rFonts w:ascii="Lucida Sans" w:hAnsi="Lucida Sans"/>
            <w:sz w:val="19"/>
            <w:szCs w:val="19"/>
            <w:lang w:val="en-US"/>
          </w:rPr>
          <w:delText xml:space="preserve"> the</w:delText>
        </w:r>
      </w:del>
      <w:r w:rsidR="00725A05">
        <w:rPr>
          <w:rFonts w:ascii="Lucida Sans" w:hAnsi="Lucida Sans"/>
          <w:sz w:val="19"/>
          <w:szCs w:val="19"/>
          <w:lang w:val="en-US"/>
        </w:rPr>
        <w:t xml:space="preserve"> survey data suggest</w:t>
      </w:r>
      <w:del w:id="183" w:author="rudi" w:date="2014-12-21T02:09:00Z">
        <w:r w:rsidR="00725A05" w:rsidDel="00506A38">
          <w:rPr>
            <w:rFonts w:ascii="Lucida Sans" w:hAnsi="Lucida Sans"/>
            <w:sz w:val="19"/>
            <w:szCs w:val="19"/>
            <w:lang w:val="en-US"/>
          </w:rPr>
          <w:delText>s</w:delText>
        </w:r>
      </w:del>
      <w:r w:rsidR="00725A05">
        <w:rPr>
          <w:rFonts w:ascii="Lucida Sans" w:hAnsi="Lucida Sans"/>
          <w:sz w:val="19"/>
          <w:szCs w:val="19"/>
          <w:lang w:val="en-US"/>
        </w:rPr>
        <w:t xml:space="preserve">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 xml:space="preserve">t seems </w:t>
      </w:r>
      <w:commentRangeStart w:id="184"/>
      <w:del w:id="185" w:author="rudi" w:date="2014-12-21T02:15:00Z">
        <w:r w:rsidR="004F32F8" w:rsidDel="00100231">
          <w:rPr>
            <w:rFonts w:ascii="Lucida Sans" w:hAnsi="Lucida Sans"/>
            <w:sz w:val="19"/>
            <w:szCs w:val="19"/>
            <w:lang w:val="en-US"/>
          </w:rPr>
          <w:delText xml:space="preserve">feasible </w:delText>
        </w:r>
      </w:del>
      <w:ins w:id="186" w:author="rudi" w:date="2014-12-21T02:15:00Z">
        <w:r w:rsidR="00100231">
          <w:rPr>
            <w:rFonts w:ascii="Lucida Sans" w:hAnsi="Lucida Sans"/>
            <w:sz w:val="19"/>
            <w:szCs w:val="19"/>
            <w:lang w:val="en-US"/>
          </w:rPr>
          <w:t xml:space="preserve">plausible </w:t>
        </w:r>
      </w:ins>
      <w:commentRangeStart w:id="187"/>
      <w:r w:rsidR="004F32F8">
        <w:rPr>
          <w:rFonts w:ascii="Lucida Sans" w:hAnsi="Lucida Sans"/>
          <w:sz w:val="19"/>
          <w:szCs w:val="19"/>
          <w:lang w:val="en-US"/>
        </w:rPr>
        <w:t>that the recent trend is an increasing</w:t>
      </w:r>
      <w:ins w:id="188" w:author="rudi" w:date="2014-12-21T02:15:00Z">
        <w:r w:rsidR="00100231">
          <w:rPr>
            <w:rFonts w:ascii="Lucida Sans" w:hAnsi="Lucida Sans"/>
            <w:sz w:val="19"/>
            <w:szCs w:val="19"/>
            <w:lang w:val="en-US"/>
          </w:rPr>
          <w:t xml:space="preserve"> one</w:t>
        </w:r>
      </w:ins>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commentRangeEnd w:id="187"/>
      <w:r w:rsidR="00100231">
        <w:rPr>
          <w:rStyle w:val="CommentReference"/>
          <w:rFonts w:ascii="Lucida Sans" w:eastAsia="Lucida Sans" w:hAnsi="Lucida Sans" w:cs="Times New Roman"/>
          <w:color w:val="auto"/>
          <w:lang w:val="de-CH" w:eastAsia="en-US" w:bidi="ar-SA"/>
        </w:rPr>
        <w:commentReference w:id="187"/>
      </w:r>
      <w:commentRangeEnd w:id="184"/>
      <w:r w:rsidR="00EF5092">
        <w:rPr>
          <w:rStyle w:val="CommentReference"/>
          <w:rFonts w:ascii="Lucida Sans" w:eastAsia="Lucida Sans" w:hAnsi="Lucida Sans" w:cs="Times New Roman"/>
          <w:color w:val="auto"/>
          <w:lang w:val="de-CH" w:eastAsia="en-US" w:bidi="ar-SA"/>
        </w:rPr>
        <w:commentReference w:id="184"/>
      </w:r>
    </w:p>
    <w:p w14:paraId="65A313E8" w14:textId="1582E45D" w:rsidR="0075707F" w:rsidRPr="009C0F72" w:rsidRDefault="004F32F8" w:rsidP="0075707F">
      <w:pPr>
        <w:pStyle w:val="Standard1"/>
        <w:rPr>
          <w:rFonts w:ascii="Lucida Sans" w:hAnsi="Lucida Sans"/>
          <w:sz w:val="19"/>
          <w:szCs w:val="19"/>
          <w:lang w:val="en-US"/>
        </w:rPr>
      </w:pPr>
      <w:commentRangeStart w:id="189"/>
      <w:r>
        <w:rPr>
          <w:rFonts w:ascii="Lucida Sans" w:hAnsi="Lucida Sans"/>
          <w:sz w:val="19"/>
          <w:szCs w:val="19"/>
          <w:lang w:val="en-US"/>
        </w:rPr>
        <w:t>To sum it up: tax data does deviate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t>
      </w:r>
      <w:commentRangeEnd w:id="189"/>
      <w:r w:rsidR="00100231">
        <w:rPr>
          <w:rStyle w:val="CommentReference"/>
          <w:rFonts w:ascii="Lucida Sans" w:eastAsia="Lucida Sans" w:hAnsi="Lucida Sans" w:cs="Times New Roman"/>
          <w:color w:val="auto"/>
          <w:lang w:val="de-CH" w:eastAsia="en-US" w:bidi="ar-SA"/>
        </w:rPr>
        <w:commentReference w:id="189"/>
      </w:r>
      <w:r w:rsidR="00912FE0">
        <w:rPr>
          <w:rFonts w:ascii="Lucida Sans" w:hAnsi="Lucida Sans"/>
          <w:sz w:val="19"/>
          <w:szCs w:val="19"/>
          <w:lang w:val="en-US"/>
        </w:rPr>
        <w:t>We recommend researchers to check t</w:t>
      </w:r>
      <w:ins w:id="190" w:author="rudi" w:date="2014-12-21T02:17:00Z">
        <w:r w:rsidR="00100231">
          <w:rPr>
            <w:rFonts w:ascii="Lucida Sans" w:hAnsi="Lucida Sans"/>
            <w:sz w:val="19"/>
            <w:szCs w:val="19"/>
            <w:lang w:val="en-US"/>
          </w:rPr>
          <w:t>he</w:t>
        </w:r>
      </w:ins>
      <w:del w:id="191" w:author="rudi" w:date="2014-12-21T02:17:00Z">
        <w:r w:rsidR="00912FE0" w:rsidDel="00100231">
          <w:rPr>
            <w:rFonts w:ascii="Lucida Sans" w:hAnsi="Lucida Sans"/>
            <w:sz w:val="19"/>
            <w:szCs w:val="19"/>
            <w:lang w:val="en-US"/>
          </w:rPr>
          <w:delText>o</w:delText>
        </w:r>
      </w:del>
      <w:r w:rsidR="00912FE0">
        <w:rPr>
          <w:rFonts w:ascii="Lucida Sans" w:hAnsi="Lucida Sans"/>
          <w:sz w:val="19"/>
          <w:szCs w:val="19"/>
          <w:lang w:val="en-US"/>
        </w:rPr>
        <w:t xml:space="preserve"> availability of such data in their country. </w:t>
      </w:r>
      <w:r w:rsidR="0075707F">
        <w:rPr>
          <w:rFonts w:ascii="Lucida Sans" w:hAnsi="Lucida Sans"/>
          <w:sz w:val="19"/>
          <w:szCs w:val="19"/>
          <w:lang w:val="en-US"/>
        </w:rPr>
        <w:t xml:space="preserve">The research project: </w:t>
      </w:r>
      <w:r w:rsidR="0075707F" w:rsidRPr="00806DA3">
        <w:rPr>
          <w:rFonts w:ascii="Lucida Sans" w:hAnsi="Lucida Sans"/>
          <w:i/>
          <w:sz w:val="19"/>
          <w:szCs w:val="19"/>
          <w:lang w:val="en-US"/>
        </w:rPr>
        <w:t>Inequality of incomes and wealth in Switzerland</w:t>
      </w:r>
      <w:r w:rsidR="0075707F">
        <w:rPr>
          <w:rStyle w:val="FootnoteReference"/>
          <w:rFonts w:ascii="Lucida Sans" w:hAnsi="Lucida Sans"/>
          <w:i/>
          <w:sz w:val="19"/>
          <w:szCs w:val="19"/>
          <w:lang w:val="en-US"/>
        </w:rPr>
        <w:footnoteReference w:id="13"/>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ins w:id="193" w:author="rudi" w:date="2014-12-21T02:19:00Z">
        <w:r w:rsidR="00100231">
          <w:rPr>
            <w:rFonts w:ascii="Lucida Sans" w:hAnsi="Lucida Sans"/>
            <w:sz w:val="19"/>
            <w:szCs w:val="19"/>
            <w:lang w:val="en-US"/>
          </w:rPr>
          <w:t>:</w:t>
        </w:r>
      </w:ins>
      <w:del w:id="194" w:author="rudi" w:date="2014-12-21T02:19:00Z">
        <w:r w:rsidR="0075707F" w:rsidDel="00100231">
          <w:rPr>
            <w:rFonts w:ascii="Lucida Sans" w:hAnsi="Lucida Sans"/>
            <w:sz w:val="19"/>
            <w:szCs w:val="19"/>
            <w:lang w:val="en-US"/>
          </w:rPr>
          <w:delText xml:space="preserve">. </w:delText>
        </w:r>
        <w:r w:rsidR="00912FE0" w:rsidDel="00100231">
          <w:rPr>
            <w:rFonts w:ascii="Lucida Sans" w:hAnsi="Lucida Sans"/>
            <w:sz w:val="19"/>
            <w:szCs w:val="19"/>
            <w:lang w:val="en-US"/>
          </w:rPr>
          <w:delText>T</w:delText>
        </w:r>
        <w:r w:rsidR="0075707F" w:rsidDel="00100231">
          <w:rPr>
            <w:rFonts w:ascii="Lucida Sans" w:hAnsi="Lucida Sans"/>
            <w:sz w:val="19"/>
            <w:szCs w:val="19"/>
            <w:lang w:val="en-US"/>
          </w:rPr>
          <w:delText>hese are</w:delText>
        </w:r>
      </w:del>
      <w:r w:rsidR="0075707F">
        <w:rPr>
          <w:rFonts w:ascii="Lucida Sans" w:hAnsi="Lucida Sans"/>
          <w:sz w:val="19"/>
          <w:szCs w:val="19"/>
          <w:lang w:val="en-US"/>
        </w:rPr>
        <w:t xml:space="preserve"> the cantons. But budget </w:t>
      </w:r>
      <w:ins w:id="195" w:author="Hümbelin Oliver" w:date="2014-12-22T12:10:00Z">
        <w:r w:rsidR="00B40657">
          <w:rPr>
            <w:rFonts w:ascii="Lucida Sans" w:hAnsi="Lucida Sans"/>
            <w:sz w:val="19"/>
            <w:szCs w:val="19"/>
            <w:lang w:val="en-US"/>
          </w:rPr>
          <w:t xml:space="preserve">and technological </w:t>
        </w:r>
      </w:ins>
      <w:r w:rsidR="0075707F">
        <w:rPr>
          <w:rFonts w:ascii="Lucida Sans" w:hAnsi="Lucida Sans"/>
          <w:sz w:val="19"/>
          <w:szCs w:val="19"/>
          <w:lang w:val="en-US"/>
        </w:rPr>
        <w:t xml:space="preserve">restrictions </w:t>
      </w:r>
      <w:bookmarkStart w:id="196" w:name="_GoBack"/>
      <w:bookmarkEnd w:id="196"/>
      <w:del w:id="197" w:author="Hümbelin Oliver" w:date="2014-12-22T12:10:00Z">
        <w:r w:rsidR="0075707F" w:rsidDel="00B40657">
          <w:rPr>
            <w:rFonts w:ascii="Lucida Sans" w:hAnsi="Lucida Sans"/>
            <w:sz w:val="19"/>
            <w:szCs w:val="19"/>
            <w:lang w:val="en-US"/>
          </w:rPr>
          <w:delText xml:space="preserve">and </w:delText>
        </w:r>
        <w:commentRangeStart w:id="198"/>
        <w:r w:rsidR="0075707F" w:rsidDel="00B40657">
          <w:rPr>
            <w:rFonts w:ascii="Lucida Sans" w:hAnsi="Lucida Sans"/>
            <w:sz w:val="19"/>
            <w:szCs w:val="19"/>
            <w:lang w:val="en-US"/>
          </w:rPr>
          <w:delText>technological development</w:delText>
        </w:r>
        <w:commentRangeEnd w:id="198"/>
        <w:r w:rsidR="00100231" w:rsidDel="00B40657">
          <w:rPr>
            <w:rStyle w:val="CommentReference"/>
            <w:rFonts w:ascii="Lucida Sans" w:eastAsia="Lucida Sans" w:hAnsi="Lucida Sans" w:cs="Times New Roman"/>
            <w:color w:val="auto"/>
            <w:lang w:val="de-CH" w:eastAsia="en-US" w:bidi="ar-SA"/>
          </w:rPr>
          <w:commentReference w:id="198"/>
        </w:r>
        <w:r w:rsidR="0075707F" w:rsidDel="00B40657">
          <w:rPr>
            <w:rFonts w:ascii="Lucida Sans" w:hAnsi="Lucida Sans"/>
            <w:sz w:val="19"/>
            <w:szCs w:val="19"/>
            <w:lang w:val="en-US"/>
          </w:rPr>
          <w:delText xml:space="preserve"> </w:delText>
        </w:r>
      </w:del>
      <w:r w:rsidR="0075707F">
        <w:rPr>
          <w:rFonts w:ascii="Lucida Sans" w:hAnsi="Lucida Sans"/>
          <w:sz w:val="19"/>
          <w:szCs w:val="19"/>
          <w:lang w:val="en-US"/>
        </w:rPr>
        <w:t>reduce the possibility to archive such data. Furthermore privacy regulations differ on the federal level and sometimes prohibit the use of micro tax data for scientific purpose completely. Hence, for Switzerland it is only possible to get information</w:t>
      </w:r>
      <w:del w:id="199" w:author="rudi" w:date="2014-12-21T02:20:00Z">
        <w:r w:rsidR="0075707F" w:rsidDel="00100231">
          <w:rPr>
            <w:rFonts w:ascii="Lucida Sans" w:hAnsi="Lucida Sans"/>
            <w:sz w:val="19"/>
            <w:szCs w:val="19"/>
            <w:lang w:val="en-US"/>
          </w:rPr>
          <w:delText>’s</w:delText>
        </w:r>
      </w:del>
      <w:r w:rsidR="0075707F">
        <w:rPr>
          <w:rFonts w:ascii="Lucida Sans" w:hAnsi="Lucida Sans"/>
          <w:sz w:val="19"/>
          <w:szCs w:val="19"/>
          <w:lang w:val="en-US"/>
        </w:rPr>
        <w:t xml:space="preserve"> starting </w:t>
      </w:r>
      <w:del w:id="200" w:author="rudi" w:date="2014-12-21T02:20:00Z">
        <w:r w:rsidR="0075707F" w:rsidDel="00100231">
          <w:rPr>
            <w:rFonts w:ascii="Lucida Sans" w:hAnsi="Lucida Sans"/>
            <w:sz w:val="19"/>
            <w:szCs w:val="19"/>
            <w:lang w:val="en-US"/>
          </w:rPr>
          <w:delText xml:space="preserve">from </w:delText>
        </w:r>
      </w:del>
      <w:ins w:id="201" w:author="rudi" w:date="2014-12-21T02:20:00Z">
        <w:r w:rsidR="00100231">
          <w:rPr>
            <w:rFonts w:ascii="Lucida Sans" w:hAnsi="Lucida Sans"/>
            <w:sz w:val="19"/>
            <w:szCs w:val="19"/>
            <w:lang w:val="en-US"/>
          </w:rPr>
          <w:t xml:space="preserve">in the </w:t>
        </w:r>
      </w:ins>
      <w:r w:rsidR="0075707F">
        <w:rPr>
          <w:rFonts w:ascii="Lucida Sans" w:hAnsi="Lucida Sans"/>
          <w:sz w:val="19"/>
          <w:szCs w:val="19"/>
          <w:lang w:val="en-US"/>
        </w:rPr>
        <w:t>1990i</w:t>
      </w:r>
      <w:ins w:id="202" w:author="rudi" w:date="2014-12-21T02:20:00Z">
        <w:r w:rsidR="00100231">
          <w:rPr>
            <w:rFonts w:ascii="Lucida Sans" w:hAnsi="Lucida Sans"/>
            <w:sz w:val="19"/>
            <w:szCs w:val="19"/>
            <w:lang w:val="en-US"/>
          </w:rPr>
          <w:t>e</w:t>
        </w:r>
      </w:ins>
      <w:r w:rsidR="0075707F">
        <w:rPr>
          <w:rFonts w:ascii="Lucida Sans" w:hAnsi="Lucida Sans"/>
          <w:sz w:val="19"/>
          <w:szCs w:val="19"/>
          <w:lang w:val="en-US"/>
        </w:rPr>
        <w:t xml:space="preserve">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xml:space="preserve">. The aggregated tax statistics from the FTA </w:t>
      </w:r>
      <w:ins w:id="203" w:author="rudi" w:date="2014-12-21T02:21:00Z">
        <w:r w:rsidR="00100231">
          <w:rPr>
            <w:rFonts w:ascii="Lucida Sans" w:hAnsi="Lucida Sans"/>
            <w:sz w:val="19"/>
            <w:szCs w:val="19"/>
            <w:lang w:val="en-US"/>
          </w:rPr>
          <w:t>are</w:t>
        </w:r>
      </w:ins>
      <w:del w:id="204" w:author="rudi" w:date="2014-12-21T02:21:00Z">
        <w:r w:rsidR="0075707F" w:rsidDel="00100231">
          <w:rPr>
            <w:rFonts w:ascii="Lucida Sans" w:hAnsi="Lucida Sans"/>
            <w:sz w:val="19"/>
            <w:szCs w:val="19"/>
            <w:lang w:val="en-US"/>
          </w:rPr>
          <w:delText>is</w:delText>
        </w:r>
      </w:del>
      <w:r w:rsidR="0075707F">
        <w:rPr>
          <w:rFonts w:ascii="Lucida Sans" w:hAnsi="Lucida Sans"/>
          <w:sz w:val="19"/>
          <w:szCs w:val="19"/>
          <w:lang w:val="en-US"/>
        </w:rPr>
        <w:t xml:space="preserve"> therefore the source with the longest </w:t>
      </w:r>
      <w:del w:id="205" w:author="rudi" w:date="2014-12-21T02:22:00Z">
        <w:r w:rsidR="0075707F" w:rsidDel="00100231">
          <w:rPr>
            <w:rFonts w:ascii="Lucida Sans" w:hAnsi="Lucida Sans"/>
            <w:sz w:val="19"/>
            <w:szCs w:val="19"/>
            <w:lang w:val="en-US"/>
          </w:rPr>
          <w:delText>reaching time coverage</w:delText>
        </w:r>
      </w:del>
      <w:ins w:id="206" w:author="rudi" w:date="2014-12-21T02:22:00Z">
        <w:r w:rsidR="00100231">
          <w:rPr>
            <w:rFonts w:ascii="Lucida Sans" w:hAnsi="Lucida Sans"/>
            <w:sz w:val="19"/>
            <w:szCs w:val="19"/>
            <w:lang w:val="en-US"/>
          </w:rPr>
          <w:t>record</w:t>
        </w:r>
      </w:ins>
      <w:r w:rsidR="0075707F">
        <w:rPr>
          <w:rFonts w:ascii="Lucida Sans" w:hAnsi="Lucida Sans"/>
          <w:sz w:val="19"/>
          <w:szCs w:val="19"/>
          <w:lang w:val="en-US"/>
        </w:rPr>
        <w:t xml:space="preserv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207" w:name="_Toc406505805"/>
      <w:r w:rsidRPr="00511D21">
        <w:lastRenderedPageBreak/>
        <w:t>Literaturverzeichnis</w:t>
      </w:r>
      <w:bookmarkEnd w:id="207"/>
    </w:p>
    <w:p w14:paraId="4CA39DBA" w14:textId="5738BE60" w:rsidR="00B14648" w:rsidRPr="00325FDE" w:rsidRDefault="00B14648" w:rsidP="00325FDE">
      <w:pPr>
        <w:spacing w:line="240" w:lineRule="auto"/>
        <w:rPr>
          <w:rFonts w:eastAsia="Times New Roman"/>
          <w:bCs/>
          <w:sz w:val="28"/>
          <w:szCs w:val="28"/>
        </w:rPr>
      </w:pPr>
    </w:p>
    <w:sectPr w:rsidR="00B14648" w:rsidRPr="00325FDE"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0" w:author="Hümbelin Oliver" w:date="2014-12-16T16:12:00Z" w:initials="HO">
    <w:p w14:paraId="09D6CA31" w14:textId="6E690738" w:rsidR="00EF5092" w:rsidRDefault="00EF5092">
      <w:pPr>
        <w:pStyle w:val="CommentText"/>
      </w:pPr>
      <w:r>
        <w:rPr>
          <w:rStyle w:val="CommentReference"/>
        </w:rPr>
        <w:annotationRef/>
      </w:r>
      <w:r>
        <w:t>Hier Trends oder nicht?</w:t>
      </w:r>
    </w:p>
  </w:comment>
  <w:comment w:id="91" w:author="rudi" w:date="2014-12-21T01:24:00Z" w:initials="r">
    <w:p w14:paraId="3220ACC3" w14:textId="7BE81E9C" w:rsidR="00EF5092" w:rsidRDefault="00EF5092">
      <w:pPr>
        <w:pStyle w:val="CommentText"/>
      </w:pPr>
      <w:r>
        <w:rPr>
          <w:rStyle w:val="CommentReference"/>
        </w:rPr>
        <w:annotationRef/>
      </w:r>
      <w:r>
        <w:t xml:space="preserve">Korrespondierend zum </w:t>
      </w:r>
      <w:proofErr w:type="spellStart"/>
      <w:r>
        <w:t>titel</w:t>
      </w:r>
      <w:proofErr w:type="spellEnd"/>
      <w:r>
        <w:t xml:space="preserve">. </w:t>
      </w:r>
      <w:proofErr w:type="spellStart"/>
      <w:r>
        <w:t>Tendenzeill</w:t>
      </w:r>
      <w:proofErr w:type="spellEnd"/>
      <w:r>
        <w:t xml:space="preserve"> würde ich „</w:t>
      </w:r>
      <w:proofErr w:type="spellStart"/>
      <w:r>
        <w:t>trends</w:t>
      </w:r>
      <w:proofErr w:type="spellEnd"/>
      <w:r>
        <w:t>“ reinnehmen</w:t>
      </w:r>
    </w:p>
  </w:comment>
  <w:comment w:id="112" w:author="Hümbelin Oliver" w:date="2014-12-22T11:32:00Z" w:initials="HO">
    <w:p w14:paraId="1DB9744C" w14:textId="05DFCEA6" w:rsidR="00EF5092" w:rsidRDefault="00EF5092">
      <w:pPr>
        <w:pStyle w:val="CommentText"/>
      </w:pPr>
      <w:r>
        <w:rPr>
          <w:rStyle w:val="CommentReference"/>
        </w:rPr>
        <w:annotationRef/>
      </w:r>
      <w:r>
        <w:t xml:space="preserve">Mit Zahlen in der </w:t>
      </w:r>
      <w:proofErr w:type="spellStart"/>
      <w:r>
        <w:t>Conclusion</w:t>
      </w:r>
      <w:proofErr w:type="spellEnd"/>
      <w:r>
        <w:t xml:space="preserve"> vergleichen</w:t>
      </w:r>
    </w:p>
  </w:comment>
  <w:comment w:id="120" w:author="Hümbelin Oliver" w:date="2014-12-22T11:31:00Z" w:initials="HO">
    <w:p w14:paraId="38DECCD9" w14:textId="3A1C11BD" w:rsidR="00EF5092" w:rsidRDefault="00EF5092">
      <w:pPr>
        <w:pStyle w:val="CommentText"/>
      </w:pPr>
      <w:r>
        <w:rPr>
          <w:rStyle w:val="CommentReference"/>
        </w:rPr>
        <w:annotationRef/>
      </w:r>
      <w:r>
        <w:t xml:space="preserve">Mit Zahlen in der </w:t>
      </w:r>
      <w:proofErr w:type="spellStart"/>
      <w:r>
        <w:t>Conclusion</w:t>
      </w:r>
      <w:proofErr w:type="spellEnd"/>
      <w:r>
        <w:t xml:space="preserve"> vergleichen</w:t>
      </w:r>
    </w:p>
  </w:comment>
  <w:comment w:id="125" w:author="Hümbelin Oliver" w:date="2014-12-18T12:10:00Z" w:initials="HO">
    <w:p w14:paraId="0632E3C1" w14:textId="37B32A2C" w:rsidR="00EF5092" w:rsidRDefault="00EF5092">
      <w:pPr>
        <w:pStyle w:val="CommentText"/>
      </w:pPr>
      <w:r>
        <w:rPr>
          <w:rStyle w:val="CommentReference"/>
        </w:rPr>
        <w:annotationRef/>
      </w:r>
      <w:r>
        <w:t>In den Grafiken zeigen wir erst ab 2003…</w:t>
      </w:r>
    </w:p>
  </w:comment>
  <w:comment w:id="126" w:author="rudi" w:date="2014-12-21T01:28:00Z" w:initials="r">
    <w:p w14:paraId="12EB380B" w14:textId="7B20C956" w:rsidR="00EF5092" w:rsidRDefault="00EF5092">
      <w:pPr>
        <w:pStyle w:val="CommentText"/>
      </w:pPr>
      <w:r>
        <w:rPr>
          <w:rStyle w:val="CommentReference"/>
        </w:rPr>
        <w:annotationRef/>
      </w:r>
      <w:r>
        <w:rPr>
          <w:rStyle w:val="CommentReference"/>
        </w:rPr>
        <w:t xml:space="preserve">Ja die punkte in der </w:t>
      </w:r>
      <w:proofErr w:type="spellStart"/>
      <w:r>
        <w:rPr>
          <w:rStyle w:val="CommentReference"/>
        </w:rPr>
        <w:t>grafik</w:t>
      </w:r>
      <w:proofErr w:type="spellEnd"/>
      <w:r>
        <w:rPr>
          <w:rStyle w:val="CommentReference"/>
        </w:rPr>
        <w:t xml:space="preserve"> haben wir rausgekickt weil das </w:t>
      </w:r>
      <w:proofErr w:type="spellStart"/>
      <w:r>
        <w:rPr>
          <w:rStyle w:val="CommentReference"/>
        </w:rPr>
        <w:t>gap</w:t>
      </w:r>
      <w:proofErr w:type="spellEnd"/>
      <w:r>
        <w:rPr>
          <w:rStyle w:val="CommentReference"/>
        </w:rPr>
        <w:t xml:space="preserve"> sonst so prominent kommt. Der </w:t>
      </w:r>
      <w:proofErr w:type="spellStart"/>
      <w:r>
        <w:rPr>
          <w:rStyle w:val="CommentReference"/>
        </w:rPr>
        <w:t>text</w:t>
      </w:r>
      <w:proofErr w:type="spellEnd"/>
      <w:r>
        <w:rPr>
          <w:rStyle w:val="CommentReference"/>
        </w:rPr>
        <w:t xml:space="preserve"> verlangt es aber fast die wieder reinzumachen oder? Also man könnte auch den </w:t>
      </w:r>
      <w:proofErr w:type="spellStart"/>
      <w:r>
        <w:rPr>
          <w:rStyle w:val="CommentReference"/>
        </w:rPr>
        <w:t>text</w:t>
      </w:r>
      <w:proofErr w:type="spellEnd"/>
      <w:r>
        <w:rPr>
          <w:rStyle w:val="CommentReference"/>
        </w:rPr>
        <w:t xml:space="preserve"> ändern aber das „ab 1995 </w:t>
      </w:r>
      <w:proofErr w:type="spellStart"/>
      <w:r>
        <w:rPr>
          <w:rStyle w:val="CommentReference"/>
        </w:rPr>
        <w:t>reported</w:t>
      </w:r>
      <w:proofErr w:type="spellEnd"/>
      <w:r>
        <w:rPr>
          <w:rStyle w:val="CommentReference"/>
        </w:rPr>
        <w:t xml:space="preserve"> FTA“ zwingt uns  fast die </w:t>
      </w:r>
      <w:proofErr w:type="spellStart"/>
      <w:r>
        <w:rPr>
          <w:rStyle w:val="CommentReference"/>
        </w:rPr>
        <w:t>grafik</w:t>
      </w:r>
      <w:proofErr w:type="spellEnd"/>
      <w:r>
        <w:rPr>
          <w:rStyle w:val="CommentReference"/>
        </w:rPr>
        <w:t xml:space="preserve"> </w:t>
      </w:r>
      <w:proofErr w:type="spellStart"/>
      <w:r>
        <w:rPr>
          <w:rStyle w:val="CommentReference"/>
        </w:rPr>
        <w:t>anzpassen</w:t>
      </w:r>
      <w:proofErr w:type="spellEnd"/>
      <w:r>
        <w:rPr>
          <w:rStyle w:val="CommentReference"/>
        </w:rPr>
        <w:t xml:space="preserve">, nicht den </w:t>
      </w:r>
      <w:proofErr w:type="spellStart"/>
      <w:r>
        <w:rPr>
          <w:rStyle w:val="CommentReference"/>
        </w:rPr>
        <w:t>text</w:t>
      </w:r>
      <w:proofErr w:type="spellEnd"/>
      <w:r>
        <w:rPr>
          <w:rStyle w:val="CommentReference"/>
        </w:rPr>
        <w:t>, oder?</w:t>
      </w:r>
    </w:p>
  </w:comment>
  <w:comment w:id="138" w:author="rudi" w:date="2014-12-21T01:46:00Z" w:initials="r">
    <w:p w14:paraId="518FB221" w14:textId="77777777" w:rsidR="00EF5092" w:rsidRDefault="00EF5092">
      <w:pPr>
        <w:pStyle w:val="CommentText"/>
      </w:pPr>
      <w:r>
        <w:rPr>
          <w:rStyle w:val="CommentReference"/>
        </w:rPr>
        <w:annotationRef/>
      </w:r>
      <w:r>
        <w:t xml:space="preserve">Das ist jetzt </w:t>
      </w:r>
      <w:proofErr w:type="spellStart"/>
      <w:r>
        <w:t>steink</w:t>
      </w:r>
      <w:proofErr w:type="spellEnd"/>
      <w:r>
        <w:t xml:space="preserve"> </w:t>
      </w:r>
      <w:proofErr w:type="spellStart"/>
      <w:r>
        <w:t>vs</w:t>
      </w:r>
      <w:proofErr w:type="spellEnd"/>
      <w:r>
        <w:t xml:space="preserve"> </w:t>
      </w:r>
      <w:proofErr w:type="spellStart"/>
      <w:r>
        <w:t>steink_halb</w:t>
      </w:r>
      <w:proofErr w:type="spellEnd"/>
      <w:r>
        <w:t>.</w:t>
      </w:r>
    </w:p>
    <w:p w14:paraId="21FA7C34" w14:textId="7BF3C313" w:rsidR="00EF5092" w:rsidRDefault="00EF5092">
      <w:pPr>
        <w:pStyle w:val="CommentText"/>
      </w:pPr>
    </w:p>
  </w:comment>
  <w:comment w:id="141" w:author="rudi" w:date="2014-12-21T01:48:00Z" w:initials="r">
    <w:p w14:paraId="0141ABDE" w14:textId="7D461983" w:rsidR="00EF5092" w:rsidRDefault="00EF5092">
      <w:pPr>
        <w:pStyle w:val="CommentText"/>
      </w:pPr>
      <w:r>
        <w:rPr>
          <w:rStyle w:val="CommentReference"/>
        </w:rPr>
        <w:annotationRef/>
      </w:r>
      <w:r>
        <w:t xml:space="preserve">Als war 0.061. </w:t>
      </w:r>
      <w:proofErr w:type="spellStart"/>
      <w:r>
        <w:t>kA</w:t>
      </w:r>
      <w:proofErr w:type="spellEnd"/>
      <w:r>
        <w:t xml:space="preserve"> wieso wir mal 0.08 hatten </w:t>
      </w:r>
      <w:r>
        <w:sym w:font="Wingdings" w:char="F04A"/>
      </w:r>
      <w:r>
        <w:t>, neu ist 0.069</w:t>
      </w:r>
    </w:p>
  </w:comment>
  <w:comment w:id="144" w:author="rudi" w:date="2014-12-21T01:49:00Z" w:initials="r">
    <w:p w14:paraId="129DEDBC" w14:textId="12DEA86A" w:rsidR="00EF5092" w:rsidRDefault="00EF5092">
      <w:pPr>
        <w:pStyle w:val="CommentText"/>
      </w:pPr>
      <w:r>
        <w:rPr>
          <w:rStyle w:val="CommentReference"/>
        </w:rPr>
        <w:annotationRef/>
      </w:r>
      <w:r>
        <w:t>0.059</w:t>
      </w:r>
    </w:p>
  </w:comment>
  <w:comment w:id="147" w:author="rudi" w:date="2014-12-21T01:51:00Z" w:initials="r">
    <w:p w14:paraId="02EF984B" w14:textId="6B0A00AA" w:rsidR="00EF5092" w:rsidRDefault="00EF5092">
      <w:pPr>
        <w:pStyle w:val="CommentText"/>
      </w:pPr>
      <w:r>
        <w:rPr>
          <w:rStyle w:val="CommentReference"/>
        </w:rPr>
        <w:annotationRef/>
      </w:r>
      <w:r>
        <w:t xml:space="preserve">Mit den Interpolierten </w:t>
      </w:r>
      <w:proofErr w:type="spellStart"/>
      <w:r>
        <w:t>daten</w:t>
      </w:r>
      <w:proofErr w:type="spellEnd"/>
      <w:r>
        <w:t xml:space="preserve"> haben wir 1993/94: 0.013, 2001 0.02. mit den </w:t>
      </w:r>
      <w:proofErr w:type="spellStart"/>
      <w:r>
        <w:t>originaldaten</w:t>
      </w:r>
      <w:proofErr w:type="spellEnd"/>
      <w:r>
        <w:t xml:space="preserve"> (nicht interpoliert) haben wir 0.042 für 2011 (93/94 nicht berechnet). Denke die 0.02 gehen klar</w:t>
      </w:r>
    </w:p>
  </w:comment>
  <w:comment w:id="152" w:author="rudi" w:date="2014-12-21T01:56:00Z" w:initials="r">
    <w:p w14:paraId="39FA8AB0" w14:textId="0CDC7A48" w:rsidR="00EF5092" w:rsidRDefault="00EF5092">
      <w:pPr>
        <w:pStyle w:val="CommentText"/>
      </w:pPr>
      <w:r>
        <w:rPr>
          <w:rStyle w:val="CommentReference"/>
        </w:rPr>
        <w:annotationRef/>
      </w:r>
      <w:r>
        <w:t xml:space="preserve">Den </w:t>
      </w:r>
      <w:proofErr w:type="spellStart"/>
      <w:r>
        <w:t>satz</w:t>
      </w:r>
      <w:proofErr w:type="spellEnd"/>
      <w:r>
        <w:t xml:space="preserve"> könnte man </w:t>
      </w:r>
      <w:proofErr w:type="spellStart"/>
      <w:r>
        <w:t>evtl</w:t>
      </w:r>
      <w:proofErr w:type="spellEnd"/>
      <w:r>
        <w:t xml:space="preserve"> streichen</w:t>
      </w:r>
    </w:p>
  </w:comment>
  <w:comment w:id="162" w:author="rudi" w:date="2014-12-21T02:03:00Z" w:initials="r">
    <w:p w14:paraId="5D4364AA" w14:textId="26DBEA7E" w:rsidR="00EF5092" w:rsidRDefault="00EF5092">
      <w:pPr>
        <w:pStyle w:val="CommentText"/>
      </w:pPr>
      <w:r>
        <w:rPr>
          <w:rStyle w:val="CommentReference"/>
        </w:rPr>
        <w:annotationRef/>
      </w:r>
      <w:r>
        <w:t xml:space="preserve">The </w:t>
      </w:r>
      <w:proofErr w:type="spellStart"/>
      <w:r>
        <w:t>longest</w:t>
      </w:r>
      <w:proofErr w:type="spellEnd"/>
      <w:r>
        <w:t xml:space="preserve"> „</w:t>
      </w:r>
      <w:proofErr w:type="spellStart"/>
      <w:r>
        <w:t>meaningful</w:t>
      </w:r>
      <w:proofErr w:type="spellEnd"/>
      <w:r>
        <w:t xml:space="preserve">“. Sollen wir da nochmal erwähnen dass es ab 1918 gibt. Ben stolpert da </w:t>
      </w:r>
      <w:proofErr w:type="spellStart"/>
      <w:r>
        <w:t>evtl</w:t>
      </w:r>
      <w:proofErr w:type="spellEnd"/>
      <w:r>
        <w:t xml:space="preserve"> drüber.</w:t>
      </w:r>
    </w:p>
  </w:comment>
  <w:comment w:id="187" w:author="rudi" w:date="2014-12-21T02:23:00Z" w:initials="r">
    <w:p w14:paraId="58D8468B" w14:textId="40C8C5D1" w:rsidR="00EF5092" w:rsidRDefault="00EF5092">
      <w:pPr>
        <w:pStyle w:val="CommentText"/>
      </w:pPr>
      <w:r>
        <w:rPr>
          <w:rStyle w:val="CommentReference"/>
        </w:rPr>
        <w:annotationRef/>
      </w:r>
      <w:r>
        <w:t>Stark! BAM!</w:t>
      </w:r>
    </w:p>
  </w:comment>
  <w:comment w:id="184" w:author="Hümbelin Oliver" w:date="2014-12-22T11:34:00Z" w:initials="HO">
    <w:p w14:paraId="76076043" w14:textId="49D00C7C" w:rsidR="00EF5092" w:rsidRDefault="00EF5092">
      <w:pPr>
        <w:pStyle w:val="CommentText"/>
      </w:pPr>
      <w:r>
        <w:rPr>
          <w:rStyle w:val="CommentReference"/>
        </w:rPr>
        <w:annotationRef/>
      </w:r>
      <w:proofErr w:type="spellStart"/>
      <w:r>
        <w:t>Or</w:t>
      </w:r>
      <w:proofErr w:type="spellEnd"/>
      <w:r>
        <w:t xml:space="preserve"> </w:t>
      </w:r>
      <w:proofErr w:type="spellStart"/>
      <w:r>
        <w:t>redistribution</w:t>
      </w:r>
      <w:proofErr w:type="spellEnd"/>
    </w:p>
  </w:comment>
  <w:comment w:id="189" w:author="rudi" w:date="2014-12-21T02:17:00Z" w:initials="r">
    <w:p w14:paraId="32C40114" w14:textId="71BEA56D" w:rsidR="00EF5092" w:rsidRDefault="00EF5092">
      <w:pPr>
        <w:pStyle w:val="CommentText"/>
      </w:pPr>
      <w:r>
        <w:rPr>
          <w:rStyle w:val="CommentReference"/>
        </w:rPr>
        <w:annotationRef/>
      </w:r>
      <w:proofErr w:type="spellStart"/>
      <w:r>
        <w:t>Brauchts</w:t>
      </w:r>
      <w:proofErr w:type="spellEnd"/>
      <w:r>
        <w:t xml:space="preserve"> den teil? </w:t>
      </w:r>
      <w:proofErr w:type="spellStart"/>
      <w:r>
        <w:t>Bzw</w:t>
      </w:r>
      <w:proofErr w:type="spellEnd"/>
      <w:r>
        <w:t xml:space="preserve"> der müsste m.E. irgendwie kompakter sein. </w:t>
      </w:r>
    </w:p>
  </w:comment>
  <w:comment w:id="198" w:author="rudi" w:date="2014-12-21T02:19:00Z" w:initials="r">
    <w:p w14:paraId="764E7688" w14:textId="46B9261B" w:rsidR="00EF5092" w:rsidRDefault="00EF5092">
      <w:pPr>
        <w:pStyle w:val="CommentText"/>
      </w:pPr>
      <w:r>
        <w:rPr>
          <w:rStyle w:val="CommentReference"/>
        </w:rPr>
        <w:annotationRef/>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4DB79" w15:done="0"/>
  <w15:commentEx w15:paraId="091B6442" w15:done="0"/>
  <w15:commentEx w15:paraId="07A73C1C" w15:done="0"/>
  <w15:commentEx w15:paraId="027B40FB" w15:paraIdParent="07A73C1C" w15:done="0"/>
  <w15:commentEx w15:paraId="09D6CA31" w15:done="0"/>
  <w15:commentEx w15:paraId="3220ACC3" w15:paraIdParent="09D6CA31"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5A2F5" w14:textId="77777777" w:rsidR="00006923" w:rsidRDefault="00006923" w:rsidP="006312E0">
      <w:pPr>
        <w:spacing w:line="240" w:lineRule="auto"/>
      </w:pPr>
      <w:r>
        <w:separator/>
      </w:r>
    </w:p>
  </w:endnote>
  <w:endnote w:type="continuationSeparator" w:id="0">
    <w:p w14:paraId="093435C4" w14:textId="77777777" w:rsidR="00006923" w:rsidRDefault="00006923"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EF5092" w:rsidRPr="007407D3" w:rsidRDefault="00EF5092"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EF5092" w:rsidRPr="003B1648" w:rsidRDefault="00EF509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B40657">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EF5092" w:rsidRPr="003B1648" w:rsidRDefault="00EF509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B40657">
                      <w:rPr>
                        <w:noProof/>
                        <w:sz w:val="16"/>
                        <w:szCs w:val="16"/>
                      </w:rPr>
                      <w:t>2</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F8708" w14:textId="77777777" w:rsidR="00006923" w:rsidRDefault="00006923" w:rsidP="006312E0">
      <w:pPr>
        <w:spacing w:line="240" w:lineRule="auto"/>
      </w:pPr>
    </w:p>
  </w:footnote>
  <w:footnote w:type="continuationSeparator" w:id="0">
    <w:p w14:paraId="4003F995" w14:textId="77777777" w:rsidR="00006923" w:rsidRDefault="00006923" w:rsidP="006312E0">
      <w:pPr>
        <w:spacing w:line="240" w:lineRule="auto"/>
      </w:pPr>
      <w:r>
        <w:continuationSeparator/>
      </w:r>
    </w:p>
  </w:footnote>
  <w:footnote w:id="1">
    <w:p w14:paraId="49571FB3" w14:textId="3487E576" w:rsidR="00EF5092" w:rsidRPr="006A2614" w:rsidRDefault="00EF5092">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EF5092" w:rsidRDefault="00EF5092">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0B45F872" w14:textId="768AB48C" w:rsidR="00EF5092" w:rsidRDefault="00EF5092">
      <w:pPr>
        <w:pStyle w:val="FootnoteText"/>
        <w:rPr>
          <w:lang w:val="en-US"/>
        </w:rPr>
      </w:pPr>
      <w:del w:id="71" w:author="rudi" w:date="2014-12-21T01:21:00Z">
        <w:r w:rsidRPr="00763E00" w:rsidDel="000421B2">
          <w:rPr>
            <w:lang w:val="en-US"/>
          </w:rPr>
          <w:delText xml:space="preserve"> </w:delText>
        </w:r>
      </w:del>
      <w:r w:rsidRPr="00763E00">
        <w:rPr>
          <w:lang w:val="en-US"/>
        </w:rPr>
        <w:t>(2)</w:t>
      </w:r>
      <w:r>
        <w:rPr>
          <w:lang w:val="en-US"/>
        </w:rPr>
        <w:t xml:space="preserve"> strong principle of transfers,</w:t>
      </w:r>
    </w:p>
    <w:p w14:paraId="6928CE79" w14:textId="77777777" w:rsidR="00EF5092" w:rsidRDefault="00EF5092">
      <w:pPr>
        <w:pStyle w:val="FootnoteText"/>
        <w:rPr>
          <w:lang w:val="en-US"/>
        </w:rPr>
      </w:pPr>
      <w:del w:id="72" w:author="rudi" w:date="2014-12-21T01:21:00Z">
        <w:r w:rsidRPr="00763E00" w:rsidDel="000421B2">
          <w:rPr>
            <w:lang w:val="en-US"/>
          </w:rPr>
          <w:delText xml:space="preserve"> </w:delText>
        </w:r>
      </w:del>
      <w:r w:rsidRPr="00763E00">
        <w:rPr>
          <w:lang w:val="en-US"/>
        </w:rPr>
        <w:t xml:space="preserve">(3) scale invariance, </w:t>
      </w:r>
    </w:p>
    <w:p w14:paraId="423D4416" w14:textId="77777777" w:rsidR="00EF5092" w:rsidRDefault="00EF5092">
      <w:pPr>
        <w:pStyle w:val="FootnoteText"/>
        <w:rPr>
          <w:lang w:val="en-US"/>
        </w:rPr>
      </w:pPr>
      <w:r w:rsidRPr="00763E00">
        <w:rPr>
          <w:lang w:val="en-US"/>
        </w:rPr>
        <w:t xml:space="preserve">(4) the principle of population and </w:t>
      </w:r>
    </w:p>
    <w:p w14:paraId="4A0CADFD" w14:textId="4AE4787F" w:rsidR="00EF5092" w:rsidRPr="00763E00" w:rsidRDefault="00EF5092">
      <w:pPr>
        <w:pStyle w:val="FootnoteText"/>
        <w:rPr>
          <w:lang w:val="en-US"/>
        </w:rPr>
      </w:pPr>
      <w:r w:rsidRPr="00763E00">
        <w:rPr>
          <w:lang w:val="en-US"/>
        </w:rPr>
        <w:t>(5) Decomposability.</w:t>
      </w:r>
    </w:p>
  </w:footnote>
  <w:footnote w:id="3">
    <w:p w14:paraId="1B809DA9" w14:textId="1A305BA0" w:rsidR="00EF5092" w:rsidRPr="00406373" w:rsidRDefault="00EF5092">
      <w:pPr>
        <w:pStyle w:val="FootnoteText"/>
        <w:rPr>
          <w:lang w:val="en-US"/>
        </w:rPr>
      </w:pPr>
      <w:r>
        <w:rPr>
          <w:rStyle w:val="FootnoteReference"/>
        </w:rPr>
        <w:footnoteRef/>
      </w:r>
      <w:r w:rsidRPr="00406373">
        <w:rPr>
          <w:lang w:val="en-US"/>
        </w:rPr>
        <w:t xml:space="preserve"> </w:t>
      </w:r>
      <w:r>
        <w:fldChar w:fldCharType="begin"/>
      </w:r>
      <w:r w:rsidRPr="0086512F">
        <w:rPr>
          <w:lang w:val="en-US"/>
          <w:rPrChange w:id="92" w:author="rudi" w:date="2014-12-17T01:09: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footnote>
  <w:footnote w:id="4">
    <w:p w14:paraId="302D27B3" w14:textId="151B3EDB" w:rsidR="00EF5092" w:rsidRPr="006003AB" w:rsidRDefault="00EF5092" w:rsidP="00FD406E">
      <w:pPr>
        <w:pStyle w:val="FootnoteText"/>
        <w:rPr>
          <w:lang w:val="en-US"/>
        </w:rPr>
      </w:pPr>
      <w:r>
        <w:rPr>
          <w:rStyle w:val="FootnoteReference"/>
        </w:rPr>
        <w:footnoteRef/>
      </w:r>
      <w:r w:rsidRPr="006003AB">
        <w:rPr>
          <w:lang w:val="en-US"/>
        </w:rPr>
        <w:t xml:space="preserve"> </w:t>
      </w:r>
      <w:r>
        <w:rPr>
          <w:lang w:val="en-US"/>
        </w:rPr>
        <w:t>We didn’t use tax data before 1945 albeit it is accessible until 1917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4F58C68F" w14:textId="77777777" w:rsidR="00EF5092" w:rsidRPr="008C2F1A" w:rsidRDefault="00EF5092" w:rsidP="00FD406E">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4C37BDF3" w:rsidR="00EF5092" w:rsidRPr="00190B1B" w:rsidRDefault="00EF5092">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 two-earner deduction, 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 and sideline deductions</w:t>
      </w:r>
      <w:r>
        <w:rPr>
          <w:lang w:val="en-US"/>
        </w:rPr>
        <w:t>, medical expenses, charitable donations, tax-free amounts</w:t>
      </w:r>
    </w:p>
  </w:footnote>
  <w:footnote w:id="7">
    <w:p w14:paraId="25AC8419" w14:textId="5D71EA39" w:rsidR="00EF5092" w:rsidRPr="00190B1B" w:rsidRDefault="00EF5092">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726C0BEE" w14:textId="77777777" w:rsidR="00EF5092" w:rsidRDefault="00EF5092"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EF5092" w:rsidRDefault="00EF5092" w:rsidP="00C81B23">
      <w:pPr>
        <w:pStyle w:val="FootnoteText"/>
        <w:ind w:left="708" w:hanging="708"/>
        <w:rPr>
          <w:lang w:val="en-US"/>
        </w:rPr>
      </w:pPr>
      <w:proofErr w:type="gramStart"/>
      <w:r>
        <w:rPr>
          <w:lang w:val="en-US"/>
        </w:rPr>
        <w:t>federal</w:t>
      </w:r>
      <w:proofErr w:type="gramEnd"/>
      <w:r>
        <w:rPr>
          <w:lang w:val="en-US"/>
        </w:rPr>
        <w:t xml:space="preserve"> taxes, which is a sort of pseudo disposable income, if deductions are understood as obligatory expenses. But  its</w:t>
      </w:r>
    </w:p>
    <w:p w14:paraId="1449DC0D" w14:textId="77777777" w:rsidR="00EF5092" w:rsidRDefault="00EF5092" w:rsidP="00C81B23">
      <w:pPr>
        <w:pStyle w:val="Footnote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EF5092" w:rsidRPr="00190B1B" w:rsidRDefault="00EF5092"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EF5092" w:rsidRPr="00783DA9" w:rsidRDefault="00EF5092">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EF5092" w:rsidRPr="00497AAC" w:rsidRDefault="00EF5092"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79B2738E" w14:textId="045750F6" w:rsidR="00EF5092" w:rsidRPr="007108BA" w:rsidRDefault="00EF5092">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2">
    <w:p w14:paraId="4AC67833" w14:textId="743E26D6" w:rsidR="00EF5092" w:rsidRPr="006956E1" w:rsidRDefault="00EF5092">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3">
    <w:p w14:paraId="3C3FA50A" w14:textId="77777777" w:rsidR="00EF5092" w:rsidRDefault="00EF5092" w:rsidP="0075707F">
      <w:pPr>
        <w:pStyle w:val="FootnoteText"/>
        <w:rPr>
          <w:lang w:val="en-US"/>
        </w:rPr>
      </w:pPr>
      <w:r>
        <w:rPr>
          <w:rStyle w:val="FootnoteReference"/>
        </w:rPr>
        <w:footnoteRef/>
      </w:r>
      <w:r w:rsidRPr="00A06AD6">
        <w:rPr>
          <w:lang w:val="en-US"/>
        </w:rPr>
        <w:t xml:space="preserve"> </w:t>
      </w:r>
      <w:r>
        <w:fldChar w:fldCharType="begin"/>
      </w:r>
      <w:r w:rsidRPr="000421B2">
        <w:rPr>
          <w:lang w:val="en-US"/>
          <w:rPrChange w:id="192" w:author="rudi" w:date="2014-12-21T01:21:00Z">
            <w:rPr/>
          </w:rPrChange>
        </w:rPr>
        <w:instrText xml:space="preserve"> HYPERLINK "http://p3.snf.ch/Project-143399" </w:instrText>
      </w:r>
      <w:r>
        <w:fldChar w:fldCharType="separate"/>
      </w:r>
      <w:r w:rsidRPr="003A2F8E">
        <w:rPr>
          <w:rStyle w:val="Hyperlink"/>
          <w:lang w:val="en-US"/>
        </w:rPr>
        <w:t>http://p3.snf.ch/Project-143399</w:t>
      </w:r>
      <w:r>
        <w:rPr>
          <w:rStyle w:val="Hyperlink"/>
          <w:lang w:val="en-US"/>
        </w:rPr>
        <w:fldChar w:fldCharType="end"/>
      </w:r>
    </w:p>
    <w:p w14:paraId="70AB50D7" w14:textId="77777777" w:rsidR="00EF5092" w:rsidRPr="00A06AD6" w:rsidRDefault="00EF5092" w:rsidP="0075707F">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EF5092" w:rsidRPr="001F1B9C" w:rsidRDefault="00EF5092"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EF5092" w:rsidRDefault="00EF5092"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6923"/>
    <w:rsid w:val="000128C6"/>
    <w:rsid w:val="000179BB"/>
    <w:rsid w:val="00020500"/>
    <w:rsid w:val="00035727"/>
    <w:rsid w:val="000364D6"/>
    <w:rsid w:val="00036871"/>
    <w:rsid w:val="000421B2"/>
    <w:rsid w:val="00046D74"/>
    <w:rsid w:val="00047D7A"/>
    <w:rsid w:val="000526DB"/>
    <w:rsid w:val="00054AC8"/>
    <w:rsid w:val="000572D1"/>
    <w:rsid w:val="0006599C"/>
    <w:rsid w:val="000844EC"/>
    <w:rsid w:val="00087C85"/>
    <w:rsid w:val="00091514"/>
    <w:rsid w:val="00091C2D"/>
    <w:rsid w:val="00095C44"/>
    <w:rsid w:val="00096BB2"/>
    <w:rsid w:val="000A6849"/>
    <w:rsid w:val="000B1BAB"/>
    <w:rsid w:val="000B4338"/>
    <w:rsid w:val="000C3A69"/>
    <w:rsid w:val="000C5A90"/>
    <w:rsid w:val="000C7DD6"/>
    <w:rsid w:val="000D7C16"/>
    <w:rsid w:val="000E29F5"/>
    <w:rsid w:val="000E2F6C"/>
    <w:rsid w:val="000E484B"/>
    <w:rsid w:val="000E5BD4"/>
    <w:rsid w:val="000E654E"/>
    <w:rsid w:val="000F013A"/>
    <w:rsid w:val="000F0EA8"/>
    <w:rsid w:val="000F3789"/>
    <w:rsid w:val="000F3F69"/>
    <w:rsid w:val="000F40DC"/>
    <w:rsid w:val="000F66A6"/>
    <w:rsid w:val="00100231"/>
    <w:rsid w:val="00104646"/>
    <w:rsid w:val="0010571E"/>
    <w:rsid w:val="00107A0C"/>
    <w:rsid w:val="0011072C"/>
    <w:rsid w:val="001112B0"/>
    <w:rsid w:val="00112357"/>
    <w:rsid w:val="00112B6B"/>
    <w:rsid w:val="001215C7"/>
    <w:rsid w:val="00122E28"/>
    <w:rsid w:val="001232D9"/>
    <w:rsid w:val="00123364"/>
    <w:rsid w:val="00126FF4"/>
    <w:rsid w:val="001301A9"/>
    <w:rsid w:val="00136B09"/>
    <w:rsid w:val="00137073"/>
    <w:rsid w:val="00141B1B"/>
    <w:rsid w:val="00142EB7"/>
    <w:rsid w:val="0015023D"/>
    <w:rsid w:val="00154023"/>
    <w:rsid w:val="00164F6A"/>
    <w:rsid w:val="00170D9E"/>
    <w:rsid w:val="00176DF1"/>
    <w:rsid w:val="00182BEB"/>
    <w:rsid w:val="00182FF6"/>
    <w:rsid w:val="00190924"/>
    <w:rsid w:val="00190B1B"/>
    <w:rsid w:val="001B0F1A"/>
    <w:rsid w:val="001B176D"/>
    <w:rsid w:val="001B21ED"/>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52C5"/>
    <w:rsid w:val="00387B86"/>
    <w:rsid w:val="003968F9"/>
    <w:rsid w:val="003A6D89"/>
    <w:rsid w:val="003A7EE5"/>
    <w:rsid w:val="003B1648"/>
    <w:rsid w:val="003B2B0A"/>
    <w:rsid w:val="003B431B"/>
    <w:rsid w:val="003B4332"/>
    <w:rsid w:val="003B66F4"/>
    <w:rsid w:val="003C14BB"/>
    <w:rsid w:val="003C7BD0"/>
    <w:rsid w:val="003D4775"/>
    <w:rsid w:val="003D7B55"/>
    <w:rsid w:val="003E0F55"/>
    <w:rsid w:val="003E14BF"/>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62CB2"/>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06A38"/>
    <w:rsid w:val="00511D21"/>
    <w:rsid w:val="00523ECE"/>
    <w:rsid w:val="00525346"/>
    <w:rsid w:val="00530949"/>
    <w:rsid w:val="0053118D"/>
    <w:rsid w:val="005329E3"/>
    <w:rsid w:val="005334C5"/>
    <w:rsid w:val="005350F7"/>
    <w:rsid w:val="00541EB5"/>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2E6C"/>
    <w:rsid w:val="005D423D"/>
    <w:rsid w:val="005D678C"/>
    <w:rsid w:val="005E4140"/>
    <w:rsid w:val="005E7BD6"/>
    <w:rsid w:val="005F1CAF"/>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ADE"/>
    <w:rsid w:val="006E46AC"/>
    <w:rsid w:val="006E6A93"/>
    <w:rsid w:val="006F7567"/>
    <w:rsid w:val="007008D6"/>
    <w:rsid w:val="007108BA"/>
    <w:rsid w:val="00712BE2"/>
    <w:rsid w:val="00720853"/>
    <w:rsid w:val="00725A05"/>
    <w:rsid w:val="00730698"/>
    <w:rsid w:val="00733867"/>
    <w:rsid w:val="007407D3"/>
    <w:rsid w:val="00743774"/>
    <w:rsid w:val="0075707F"/>
    <w:rsid w:val="007572D8"/>
    <w:rsid w:val="00761683"/>
    <w:rsid w:val="00763E00"/>
    <w:rsid w:val="007726B5"/>
    <w:rsid w:val="00776E50"/>
    <w:rsid w:val="00783DA9"/>
    <w:rsid w:val="0079014F"/>
    <w:rsid w:val="00796682"/>
    <w:rsid w:val="007A367A"/>
    <w:rsid w:val="007A5603"/>
    <w:rsid w:val="007B4AC6"/>
    <w:rsid w:val="007B5DDD"/>
    <w:rsid w:val="007B68CF"/>
    <w:rsid w:val="007C2893"/>
    <w:rsid w:val="007D6F67"/>
    <w:rsid w:val="007D7C93"/>
    <w:rsid w:val="007E039D"/>
    <w:rsid w:val="007E29BC"/>
    <w:rsid w:val="007E4221"/>
    <w:rsid w:val="007E6849"/>
    <w:rsid w:val="00800BF2"/>
    <w:rsid w:val="00800CCA"/>
    <w:rsid w:val="0080340E"/>
    <w:rsid w:val="00806DA3"/>
    <w:rsid w:val="008075D1"/>
    <w:rsid w:val="008215A5"/>
    <w:rsid w:val="00822870"/>
    <w:rsid w:val="00822DA7"/>
    <w:rsid w:val="008359BB"/>
    <w:rsid w:val="00835FA1"/>
    <w:rsid w:val="00845A7E"/>
    <w:rsid w:val="00846DC4"/>
    <w:rsid w:val="00851D35"/>
    <w:rsid w:val="008528B7"/>
    <w:rsid w:val="00860C48"/>
    <w:rsid w:val="0086512F"/>
    <w:rsid w:val="00865714"/>
    <w:rsid w:val="00871EEF"/>
    <w:rsid w:val="00876D58"/>
    <w:rsid w:val="0088351B"/>
    <w:rsid w:val="00887475"/>
    <w:rsid w:val="0088753A"/>
    <w:rsid w:val="008913B8"/>
    <w:rsid w:val="00894E5B"/>
    <w:rsid w:val="008950D0"/>
    <w:rsid w:val="0089798D"/>
    <w:rsid w:val="008A1B90"/>
    <w:rsid w:val="008A23C4"/>
    <w:rsid w:val="008A44AD"/>
    <w:rsid w:val="008B2031"/>
    <w:rsid w:val="008B6910"/>
    <w:rsid w:val="008C20AA"/>
    <w:rsid w:val="008C2F1A"/>
    <w:rsid w:val="008D21A3"/>
    <w:rsid w:val="008D3A9F"/>
    <w:rsid w:val="008D61F6"/>
    <w:rsid w:val="008E19F9"/>
    <w:rsid w:val="008E2F97"/>
    <w:rsid w:val="008F2D88"/>
    <w:rsid w:val="008F4037"/>
    <w:rsid w:val="008F5BBC"/>
    <w:rsid w:val="00902218"/>
    <w:rsid w:val="00902D03"/>
    <w:rsid w:val="00912FE0"/>
    <w:rsid w:val="009161C4"/>
    <w:rsid w:val="00932C5C"/>
    <w:rsid w:val="0093695E"/>
    <w:rsid w:val="00941937"/>
    <w:rsid w:val="0094253E"/>
    <w:rsid w:val="009436BB"/>
    <w:rsid w:val="00945DA0"/>
    <w:rsid w:val="00951E7C"/>
    <w:rsid w:val="009546FD"/>
    <w:rsid w:val="009577BF"/>
    <w:rsid w:val="0096162E"/>
    <w:rsid w:val="009722A6"/>
    <w:rsid w:val="0097311D"/>
    <w:rsid w:val="00992DB1"/>
    <w:rsid w:val="009A592F"/>
    <w:rsid w:val="009A7E4E"/>
    <w:rsid w:val="009B0030"/>
    <w:rsid w:val="009B18B4"/>
    <w:rsid w:val="009B1D7B"/>
    <w:rsid w:val="009B2515"/>
    <w:rsid w:val="009B3063"/>
    <w:rsid w:val="009C0F72"/>
    <w:rsid w:val="009C1459"/>
    <w:rsid w:val="009C31C7"/>
    <w:rsid w:val="009C5D48"/>
    <w:rsid w:val="009C6EF1"/>
    <w:rsid w:val="009D5780"/>
    <w:rsid w:val="009D79DF"/>
    <w:rsid w:val="009E437A"/>
    <w:rsid w:val="009F2467"/>
    <w:rsid w:val="009F5BCC"/>
    <w:rsid w:val="00A00BCD"/>
    <w:rsid w:val="00A02C21"/>
    <w:rsid w:val="00A02D37"/>
    <w:rsid w:val="00A0309C"/>
    <w:rsid w:val="00A04487"/>
    <w:rsid w:val="00A05488"/>
    <w:rsid w:val="00A06AD6"/>
    <w:rsid w:val="00A14ACB"/>
    <w:rsid w:val="00A23BE2"/>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B4D97"/>
    <w:rsid w:val="00AC0437"/>
    <w:rsid w:val="00AC65FF"/>
    <w:rsid w:val="00AC6F10"/>
    <w:rsid w:val="00AD2490"/>
    <w:rsid w:val="00AD3C46"/>
    <w:rsid w:val="00AD73C6"/>
    <w:rsid w:val="00AE18D1"/>
    <w:rsid w:val="00AE4567"/>
    <w:rsid w:val="00AE5A74"/>
    <w:rsid w:val="00AF47A8"/>
    <w:rsid w:val="00AF6366"/>
    <w:rsid w:val="00AF78B9"/>
    <w:rsid w:val="00B001E3"/>
    <w:rsid w:val="00B05E3A"/>
    <w:rsid w:val="00B14648"/>
    <w:rsid w:val="00B218B0"/>
    <w:rsid w:val="00B21B86"/>
    <w:rsid w:val="00B2422D"/>
    <w:rsid w:val="00B25861"/>
    <w:rsid w:val="00B25A50"/>
    <w:rsid w:val="00B25DB1"/>
    <w:rsid w:val="00B35EEB"/>
    <w:rsid w:val="00B36635"/>
    <w:rsid w:val="00B40657"/>
    <w:rsid w:val="00B409AB"/>
    <w:rsid w:val="00B410D9"/>
    <w:rsid w:val="00B4292C"/>
    <w:rsid w:val="00B545B2"/>
    <w:rsid w:val="00B545E6"/>
    <w:rsid w:val="00B60265"/>
    <w:rsid w:val="00B6365F"/>
    <w:rsid w:val="00B664C3"/>
    <w:rsid w:val="00B807BC"/>
    <w:rsid w:val="00B80819"/>
    <w:rsid w:val="00B81287"/>
    <w:rsid w:val="00B833C0"/>
    <w:rsid w:val="00B84F7E"/>
    <w:rsid w:val="00B91FF4"/>
    <w:rsid w:val="00B92879"/>
    <w:rsid w:val="00B92F01"/>
    <w:rsid w:val="00B944D9"/>
    <w:rsid w:val="00B978E7"/>
    <w:rsid w:val="00B9795D"/>
    <w:rsid w:val="00B97C3D"/>
    <w:rsid w:val="00BB156C"/>
    <w:rsid w:val="00BC07A1"/>
    <w:rsid w:val="00BD2E08"/>
    <w:rsid w:val="00BD4150"/>
    <w:rsid w:val="00BD6DED"/>
    <w:rsid w:val="00BD7B32"/>
    <w:rsid w:val="00BE44E9"/>
    <w:rsid w:val="00BF2D5F"/>
    <w:rsid w:val="00C30550"/>
    <w:rsid w:val="00C453EC"/>
    <w:rsid w:val="00C55687"/>
    <w:rsid w:val="00C60F23"/>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4CF"/>
    <w:rsid w:val="00D05B64"/>
    <w:rsid w:val="00D13744"/>
    <w:rsid w:val="00D13F3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5FDF"/>
    <w:rsid w:val="00DA1130"/>
    <w:rsid w:val="00DA2973"/>
    <w:rsid w:val="00DA2CB4"/>
    <w:rsid w:val="00DA4F15"/>
    <w:rsid w:val="00DA68B5"/>
    <w:rsid w:val="00DB328E"/>
    <w:rsid w:val="00DB7ED7"/>
    <w:rsid w:val="00DC037E"/>
    <w:rsid w:val="00DC2C92"/>
    <w:rsid w:val="00DC37D8"/>
    <w:rsid w:val="00DD11C2"/>
    <w:rsid w:val="00DD3A93"/>
    <w:rsid w:val="00DD5282"/>
    <w:rsid w:val="00DE242C"/>
    <w:rsid w:val="00DE39E9"/>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092"/>
    <w:rsid w:val="00EF5168"/>
    <w:rsid w:val="00F06E77"/>
    <w:rsid w:val="00F12DBE"/>
    <w:rsid w:val="00F172CC"/>
    <w:rsid w:val="00F17D15"/>
    <w:rsid w:val="00F36316"/>
    <w:rsid w:val="00F4103D"/>
    <w:rsid w:val="00F44D4C"/>
    <w:rsid w:val="00F6130E"/>
    <w:rsid w:val="00F65446"/>
    <w:rsid w:val="00F65C09"/>
    <w:rsid w:val="00F72AE5"/>
    <w:rsid w:val="00F72F58"/>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157210880"/>
        <c:axId val="157216768"/>
      </c:lineChart>
      <c:catAx>
        <c:axId val="157210880"/>
        <c:scaling>
          <c:orientation val="minMax"/>
        </c:scaling>
        <c:delete val="0"/>
        <c:axPos val="b"/>
        <c:numFmt formatCode="General" sourceLinked="1"/>
        <c:majorTickMark val="out"/>
        <c:minorTickMark val="none"/>
        <c:tickLblPos val="nextTo"/>
        <c:crossAx val="157216768"/>
        <c:crosses val="autoZero"/>
        <c:auto val="1"/>
        <c:lblAlgn val="ctr"/>
        <c:lblOffset val="100"/>
        <c:noMultiLvlLbl val="0"/>
      </c:catAx>
      <c:valAx>
        <c:axId val="157216768"/>
        <c:scaling>
          <c:orientation val="minMax"/>
          <c:max val="0.4"/>
          <c:min val="0.2"/>
        </c:scaling>
        <c:delete val="0"/>
        <c:axPos val="l"/>
        <c:majorGridlines/>
        <c:numFmt formatCode="General" sourceLinked="1"/>
        <c:majorTickMark val="out"/>
        <c:minorTickMark val="none"/>
        <c:tickLblPos val="nextTo"/>
        <c:crossAx val="157210880"/>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157230208"/>
        <c:axId val="157231744"/>
      </c:lineChart>
      <c:catAx>
        <c:axId val="157230208"/>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157231744"/>
        <c:crosses val="autoZero"/>
        <c:auto val="1"/>
        <c:lblAlgn val="ctr"/>
        <c:lblOffset val="100"/>
        <c:noMultiLvlLbl val="0"/>
      </c:catAx>
      <c:valAx>
        <c:axId val="157231744"/>
        <c:scaling>
          <c:orientation val="minMax"/>
        </c:scaling>
        <c:delete val="0"/>
        <c:axPos val="l"/>
        <c:majorGridlines/>
        <c:numFmt formatCode="General" sourceLinked="1"/>
        <c:majorTickMark val="out"/>
        <c:minorTickMark val="none"/>
        <c:tickLblPos val="nextTo"/>
        <c:crossAx val="157230208"/>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E839C-6099-4077-BD7C-887F2888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23</Pages>
  <Words>11123</Words>
  <Characters>63405</Characters>
  <Application>Microsoft Office Word</Application>
  <DocSecurity>0</DocSecurity>
  <Lines>528</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4</cp:revision>
  <cp:lastPrinted>2014-11-28T15:51:00Z</cp:lastPrinted>
  <dcterms:created xsi:type="dcterms:W3CDTF">2014-12-22T10:28:00Z</dcterms:created>
  <dcterms:modified xsi:type="dcterms:W3CDTF">2014-12-22T11:11:00Z</dcterms:modified>
</cp:coreProperties>
</file>