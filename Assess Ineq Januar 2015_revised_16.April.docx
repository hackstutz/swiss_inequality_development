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8370AD"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2D435CAB" w:rsidR="00B57CCB" w:rsidRPr="00D044CF" w:rsidRDefault="00B57CCB" w:rsidP="00B57CCB">
            <w:pPr>
              <w:pStyle w:val="Subtitle"/>
              <w:jc w:val="center"/>
              <w:rPr>
                <w:lang w:val="en-US"/>
              </w:rPr>
            </w:pPr>
            <w:bookmarkStart w:id="0" w:name="_Toc406505782"/>
            <w:commentRangeStart w:id="1"/>
            <w:commentRangeStart w:id="2"/>
            <w:r>
              <w:rPr>
                <w:lang w:val="en-US"/>
              </w:rPr>
              <w:t xml:space="preserve">Income Inequality </w:t>
            </w:r>
            <w:del w:id="3" w:author="Hümbelin Oliver" w:date="2015-04-10T14:40:00Z">
              <w:r w:rsidDel="00F35129">
                <w:rPr>
                  <w:lang w:val="en-US"/>
                </w:rPr>
                <w:delText xml:space="preserve">in </w:delText>
              </w:r>
            </w:del>
            <w:ins w:id="4" w:author="Hümbelin Oliver" w:date="2015-04-10T17:35:00Z">
              <w:r w:rsidR="007C46DB">
                <w:rPr>
                  <w:lang w:val="en-US"/>
                </w:rPr>
                <w:t>t</w:t>
              </w:r>
            </w:ins>
            <w:ins w:id="5" w:author="Hümbelin Oliver" w:date="2015-04-10T14:40:00Z">
              <w:r w:rsidR="007C46DB">
                <w:rPr>
                  <w:lang w:val="en-US"/>
                </w:rPr>
                <w:t>rend</w:t>
              </w:r>
              <w:r w:rsidR="00F35129">
                <w:rPr>
                  <w:lang w:val="en-US"/>
                </w:rPr>
                <w:t xml:space="preserve"> in </w:t>
              </w:r>
            </w:ins>
            <w:r w:rsidRPr="00D044CF">
              <w:rPr>
                <w:lang w:val="en-US"/>
              </w:rPr>
              <w:t>Switzerland</w:t>
            </w:r>
            <w:ins w:id="6" w:author="Hümbelin Oliver" w:date="2015-04-10T17:35:00Z">
              <w:r w:rsidR="007C46DB">
                <w:rPr>
                  <w:lang w:val="en-US"/>
                </w:rPr>
                <w:t xml:space="preserve"> with tax data</w:t>
              </w:r>
            </w:ins>
            <w:commentRangeEnd w:id="1"/>
            <w:r w:rsidR="006C6C8D">
              <w:rPr>
                <w:rStyle w:val="CommentReference"/>
                <w:rFonts w:cs="Times New Roman"/>
              </w:rPr>
              <w:commentReference w:id="1"/>
            </w:r>
            <w:r w:rsidRPr="00D044CF">
              <w:rPr>
                <w:lang w:val="en-US"/>
              </w:rPr>
              <w:t xml:space="preserve"> </w:t>
            </w:r>
            <w:del w:id="7" w:author="Hümbelin Oliver" w:date="2015-04-10T14:40:00Z">
              <w:r w:rsidRPr="00D044CF" w:rsidDel="00F35129">
                <w:rPr>
                  <w:lang w:val="en-US"/>
                </w:rPr>
                <w:delText>from 19</w:delText>
              </w:r>
              <w:r w:rsidDel="00F35129">
                <w:rPr>
                  <w:lang w:val="en-US"/>
                </w:rPr>
                <w:delText>45</w:delText>
              </w:r>
              <w:r w:rsidRPr="00D044CF" w:rsidDel="00F35129">
                <w:rPr>
                  <w:lang w:val="en-US"/>
                </w:rPr>
                <w:delText xml:space="preserve"> to 201</w:delText>
              </w:r>
              <w:r w:rsidDel="00F35129">
                <w:rPr>
                  <w:lang w:val="en-US"/>
                </w:rPr>
                <w:delText>1</w:delText>
              </w:r>
            </w:del>
            <w:bookmarkEnd w:id="0"/>
            <w:commentRangeEnd w:id="2"/>
            <w:r w:rsidR="00763AD2">
              <w:rPr>
                <w:rStyle w:val="CommentReference"/>
                <w:rFonts w:cs="Times New Roman"/>
              </w:rPr>
              <w:commentReference w:id="2"/>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1CEA239C" w:rsidR="00B57CCB" w:rsidRDefault="00B57CCB" w:rsidP="00C368ED">
            <w:pPr>
              <w:jc w:val="center"/>
              <w:rPr>
                <w:b/>
                <w:lang w:val="en-US"/>
              </w:rPr>
            </w:pPr>
            <w:del w:id="8" w:author="Hümbelin Oliver" w:date="2015-04-13T16:23:00Z">
              <w:r w:rsidDel="00C1466B">
                <w:rPr>
                  <w:lang w:val="en-US"/>
                </w:rPr>
                <w:delText>January</w:delText>
              </w:r>
              <w:r w:rsidRPr="00EF5168" w:rsidDel="00C1466B">
                <w:rPr>
                  <w:lang w:val="en-US"/>
                </w:rPr>
                <w:delText xml:space="preserve"> </w:delText>
              </w:r>
            </w:del>
            <w:ins w:id="9" w:author="Hümbelin Oliver" w:date="2015-04-13T16:23:00Z">
              <w:r w:rsidR="00C1466B">
                <w:rPr>
                  <w:lang w:val="en-US"/>
                </w:rPr>
                <w:t>April</w:t>
              </w:r>
              <w:r w:rsidR="00C1466B" w:rsidRPr="00EF5168">
                <w:rPr>
                  <w:lang w:val="en-US"/>
                </w:rPr>
                <w:t xml:space="preserve"> </w:t>
              </w:r>
            </w:ins>
            <w:r w:rsidRPr="00EF5168">
              <w:rPr>
                <w:lang w:val="en-US"/>
              </w:rPr>
              <w:t>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2DBFCC23"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w:t>
            </w:r>
            <w:ins w:id="10" w:author="Oliver Hümbelin" w:date="2015-04-13T09:33:00Z">
              <w:r w:rsidR="00763AD2">
                <w:rPr>
                  <w:lang w:val="en-US"/>
                </w:rPr>
                <w:t xml:space="preserve">like </w:t>
              </w:r>
            </w:ins>
            <w:del w:id="11" w:author="Oliver Hümbelin" w:date="2015-04-13T09:33:00Z">
              <w:r w:rsidR="00F35129" w:rsidDel="00763AD2">
                <w:rPr>
                  <w:lang w:val="en-US"/>
                </w:rPr>
                <w:delText>(</w:delText>
              </w:r>
            </w:del>
            <w:r w:rsidR="00F35129">
              <w:rPr>
                <w:lang w:val="en-US"/>
              </w:rPr>
              <w:t>income</w:t>
            </w:r>
            <w:ins w:id="12" w:author="Oliver Hümbelin" w:date="2015-04-13T09:34:00Z">
              <w:r w:rsidR="00763AD2">
                <w:rPr>
                  <w:lang w:val="en-US"/>
                </w:rPr>
                <w:t xml:space="preserve"> definition</w:t>
              </w:r>
            </w:ins>
            <w:r w:rsidR="00F35129">
              <w:rPr>
                <w:lang w:val="en-US"/>
              </w:rPr>
              <w:t>, statistical unit</w:t>
            </w:r>
            <w:ins w:id="13" w:author="Oliver Hümbelin" w:date="2015-04-13T09:34:00Z">
              <w:r w:rsidR="00763AD2">
                <w:rPr>
                  <w:lang w:val="en-US"/>
                </w:rPr>
                <w:t xml:space="preserve"> and </w:t>
              </w:r>
            </w:ins>
            <w:del w:id="14" w:author="Oliver Hümbelin" w:date="2015-04-13T09:34:00Z">
              <w:r w:rsidR="00F35129" w:rsidDel="00763AD2">
                <w:rPr>
                  <w:lang w:val="en-US"/>
                </w:rPr>
                <w:delText xml:space="preserve">, </w:delText>
              </w:r>
            </w:del>
            <w:r w:rsidR="00F35129">
              <w:rPr>
                <w:lang w:val="en-US"/>
              </w:rPr>
              <w:t>population coverage</w:t>
            </w:r>
            <w:del w:id="15" w:author="Oliver Hümbelin" w:date="2015-04-13T09:34:00Z">
              <w:r w:rsidR="00F35129" w:rsidDel="00763AD2">
                <w:rPr>
                  <w:lang w:val="en-US"/>
                </w:rPr>
                <w:delText>)</w:delText>
              </w:r>
            </w:del>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del w:id="16" w:author="Hümbelin Oliver" w:date="2015-04-13T16:19:00Z">
              <w:r w:rsidR="00F35129" w:rsidDel="00AD2FE7">
                <w:rPr>
                  <w:lang w:val="en-US"/>
                </w:rPr>
                <w:delText>Then</w:delText>
              </w:r>
              <w:r w:rsidR="00713E40" w:rsidDel="00AD2FE7">
                <w:rPr>
                  <w:lang w:val="en-US"/>
                </w:rPr>
                <w:delText>,</w:delText>
              </w:r>
            </w:del>
            <w:ins w:id="17" w:author="Hümbelin Oliver" w:date="2015-04-13T16:19:00Z">
              <w:r w:rsidR="00AD2FE7">
                <w:rPr>
                  <w:lang w:val="en-US"/>
                </w:rPr>
                <w:t>To get a sense of direction and magnitude of potential biases</w:t>
              </w:r>
            </w:ins>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ins w:id="18" w:author="Hümbelin Oliver" w:date="2015-04-13T16:23:00Z">
              <w:r w:rsidR="00C1466B">
                <w:rPr>
                  <w:lang w:val="en-US"/>
                </w:rPr>
                <w:t xml:space="preserve"> measures</w:t>
              </w:r>
            </w:ins>
            <w:r w:rsidR="0093785D">
              <w:rPr>
                <w:lang w:val="en-US"/>
              </w:rPr>
              <w:t xml:space="preserve"> with aggregated tax statistics from the </w:t>
            </w:r>
            <w:commentRangeStart w:id="19"/>
            <w:r w:rsidR="0093785D">
              <w:rPr>
                <w:lang w:val="en-US"/>
              </w:rPr>
              <w:t xml:space="preserve">Swiss Federal Tax Administration (FTA). </w:t>
            </w:r>
            <w:commentRangeEnd w:id="19"/>
            <w:r w:rsidR="00F35129">
              <w:rPr>
                <w:rStyle w:val="CommentReference"/>
              </w:rPr>
              <w:commentReference w:id="19"/>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ins w:id="20" w:author="Hümbelin Oliver" w:date="2015-04-13T16:20:00Z">
              <w:r w:rsidR="00AD2FE7">
                <w:rPr>
                  <w:lang w:val="en-US"/>
                </w:rPr>
                <w:t xml:space="preserve"> in more recent years</w:t>
              </w:r>
            </w:ins>
            <w:r w:rsidR="00713E40">
              <w:rPr>
                <w:lang w:val="en-US"/>
              </w:rPr>
              <w:t>,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2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1"/>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2"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2"/>
    <w:p w14:paraId="53B554C3" w14:textId="77777777" w:rsidR="006312CC" w:rsidRPr="00DE7DE7" w:rsidRDefault="006312CC" w:rsidP="00D044CF">
      <w:pPr>
        <w:pStyle w:val="Heading1"/>
        <w:rPr>
          <w:lang w:val="en-US"/>
        </w:rPr>
      </w:pPr>
      <w:r>
        <w:br w:type="page"/>
      </w:r>
      <w:bookmarkStart w:id="23" w:name="_Toc406505784"/>
      <w:r w:rsidR="00D044CF" w:rsidRPr="00DE7DE7">
        <w:rPr>
          <w:lang w:val="en-US"/>
        </w:rPr>
        <w:lastRenderedPageBreak/>
        <w:t>Introduction</w:t>
      </w:r>
      <w:bookmarkEnd w:id="23"/>
    </w:p>
    <w:p w14:paraId="6E81AE81" w14:textId="2CA6C389"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w:t>
      </w:r>
      <w:del w:id="24" w:author="Hümbelin Oliver" w:date="2015-04-13T17:42:00Z">
        <w:r w:rsidRPr="00D044CF" w:rsidDel="00D70029">
          <w:rPr>
            <w:lang w:val="en-US"/>
          </w:rPr>
          <w:delText xml:space="preserve">central </w:delText>
        </w:r>
      </w:del>
      <w:ins w:id="25" w:author="Hümbelin Oliver" w:date="2015-04-13T17:42:00Z">
        <w:r w:rsidR="00D70029">
          <w:rPr>
            <w:lang w:val="en-US"/>
          </w:rPr>
          <w:t>key</w:t>
        </w:r>
        <w:r w:rsidR="00D70029" w:rsidRPr="00D044CF">
          <w:rPr>
            <w:lang w:val="en-US"/>
          </w:rPr>
          <w:t xml:space="preserve"> </w:t>
        </w:r>
      </w:ins>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4EE6D6CC"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w:t>
      </w:r>
      <w:ins w:id="26" w:author="Hümbelin Oliver" w:date="2015-04-13T14:33:00Z">
        <w:r w:rsidR="004A50B9">
          <w:rPr>
            <w:lang w:val="en-US"/>
          </w:rPr>
          <w:t xml:space="preserve"> Most countries experience</w:t>
        </w:r>
      </w:ins>
      <w:ins w:id="27" w:author="Hümbelin Oliver" w:date="2015-04-13T14:37:00Z">
        <w:r w:rsidR="004A50B9">
          <w:rPr>
            <w:lang w:val="en-US"/>
          </w:rPr>
          <w:t>d</w:t>
        </w:r>
      </w:ins>
      <w:ins w:id="28" w:author="Hümbelin Oliver" w:date="2015-04-13T14:33:00Z">
        <w:r w:rsidR="004A50B9">
          <w:rPr>
            <w:lang w:val="en-US"/>
          </w:rPr>
          <w:t xml:space="preserve"> a </w:t>
        </w:r>
      </w:ins>
      <w:ins w:id="29" w:author="Hümbelin Oliver" w:date="2015-04-13T15:40:00Z">
        <w:r w:rsidR="005E1EB2">
          <w:rPr>
            <w:lang w:val="en-US"/>
          </w:rPr>
          <w:t>sharp</w:t>
        </w:r>
      </w:ins>
      <w:ins w:id="30" w:author="Hümbelin Oliver" w:date="2015-04-13T14:33:00Z">
        <w:r w:rsidR="004A50B9">
          <w:rPr>
            <w:lang w:val="en-US"/>
          </w:rPr>
          <w:t xml:space="preserve"> drop in top inc</w:t>
        </w:r>
      </w:ins>
      <w:ins w:id="31" w:author="Hümbelin Oliver" w:date="2015-04-13T14:34:00Z">
        <w:r w:rsidR="004A50B9">
          <w:rPr>
            <w:lang w:val="en-US"/>
          </w:rPr>
          <w:t xml:space="preserve">ome shares in the first part of the twentieth century, mainly due to </w:t>
        </w:r>
      </w:ins>
      <w:ins w:id="32" w:author="Hümbelin Oliver" w:date="2015-04-13T14:35:00Z">
        <w:r w:rsidR="004A50B9">
          <w:rPr>
            <w:lang w:val="en-US"/>
          </w:rPr>
          <w:t xml:space="preserve">shocks to top capital incomes during the </w:t>
        </w:r>
      </w:ins>
      <w:ins w:id="33" w:author="Hümbelin Oliver" w:date="2015-04-13T15:41:00Z">
        <w:r w:rsidR="005E1EB2">
          <w:rPr>
            <w:lang w:val="en-US"/>
          </w:rPr>
          <w:t>World W</w:t>
        </w:r>
      </w:ins>
      <w:ins w:id="34" w:author="Hümbelin Oliver" w:date="2015-04-13T14:35:00Z">
        <w:r w:rsidR="004A50B9">
          <w:rPr>
            <w:lang w:val="en-US"/>
          </w:rPr>
          <w:t xml:space="preserve">ars and the </w:t>
        </w:r>
      </w:ins>
      <w:ins w:id="35" w:author="Hümbelin Oliver" w:date="2015-04-13T15:41:00Z">
        <w:r w:rsidR="005E1EB2">
          <w:rPr>
            <w:lang w:val="en-US"/>
          </w:rPr>
          <w:t>Great Depression</w:t>
        </w:r>
      </w:ins>
      <w:ins w:id="36" w:author="Hümbelin Oliver" w:date="2015-04-13T14:35:00Z">
        <w:r w:rsidR="004A50B9">
          <w:rPr>
            <w:lang w:val="en-US"/>
          </w:rPr>
          <w:t>. In the last thirty years, however, top income shares have incre</w:t>
        </w:r>
      </w:ins>
      <w:ins w:id="37" w:author="Hümbelin Oliver" w:date="2015-04-13T14:36:00Z">
        <w:r w:rsidR="004A50B9">
          <w:rPr>
            <w:lang w:val="en-US"/>
          </w:rPr>
          <w:t>ased substantially in English speaking countries, India and China but not in continental European cou</w:t>
        </w:r>
      </w:ins>
      <w:ins w:id="38" w:author="Hümbelin Oliver" w:date="2015-04-13T15:42:00Z">
        <w:r w:rsidR="005E1EB2">
          <w:rPr>
            <w:lang w:val="en-US"/>
          </w:rPr>
          <w:t>n</w:t>
        </w:r>
      </w:ins>
      <w:ins w:id="39" w:author="Hümbelin Oliver" w:date="2015-04-13T14:36:00Z">
        <w:r w:rsidR="004A50B9">
          <w:rPr>
            <w:lang w:val="en-US"/>
          </w:rPr>
          <w:t>tries or Japan</w:t>
        </w:r>
      </w:ins>
      <w:ins w:id="40" w:author="Hümbelin Oliver" w:date="2015-04-13T14:37:00Z">
        <w:r w:rsidR="004A50B9">
          <w:rPr>
            <w:lang w:val="en-US"/>
          </w:rPr>
          <w:t xml:space="preserve"> (Atkinson, Piketty and </w:t>
        </w:r>
        <w:proofErr w:type="spellStart"/>
        <w:r w:rsidR="004A50B9">
          <w:rPr>
            <w:lang w:val="en-US"/>
          </w:rPr>
          <w:t>Saez</w:t>
        </w:r>
        <w:proofErr w:type="spellEnd"/>
        <w:r w:rsidR="004A50B9">
          <w:rPr>
            <w:lang w:val="en-US"/>
          </w:rPr>
          <w:t>, 2011)</w:t>
        </w:r>
      </w:ins>
      <w:ins w:id="41" w:author="Hümbelin Oliver" w:date="2015-04-13T14:36:00Z">
        <w:r w:rsidR="004A50B9">
          <w:rPr>
            <w:lang w:val="en-US"/>
          </w:rPr>
          <w:t>.</w:t>
        </w:r>
      </w:ins>
      <w:r w:rsidRPr="00D044CF">
        <w:rPr>
          <w:lang w:val="en-US"/>
        </w:rPr>
        <w:t xml:space="preserve"> Today, all existing top income tax statistics based time series are collected and accessible through the world top income</w:t>
      </w:r>
      <w:r w:rsidR="009D3628">
        <w:rPr>
          <w:lang w:val="en-US"/>
        </w:rPr>
        <w:t>s</w:t>
      </w:r>
      <w:r w:rsidRPr="00D044CF">
        <w:rPr>
          <w:lang w:val="en-US"/>
        </w:rPr>
        <w:t xml:space="preserve"> database</w:t>
      </w:r>
      <w:del w:id="42" w:author="Hümbelin Oliver" w:date="2015-04-13T14:37:00Z">
        <w:r w:rsidR="00AE4567" w:rsidDel="004A50B9">
          <w:rPr>
            <w:lang w:val="en-US"/>
          </w:rPr>
          <w:delText>,</w:delText>
        </w:r>
        <w:r w:rsidRPr="00D044CF" w:rsidDel="004A50B9">
          <w:rPr>
            <w:lang w:val="en-US"/>
          </w:rPr>
          <w:delText xml:space="preserve"> some</w:delText>
        </w:r>
        <w:r w:rsidR="00AE4567" w:rsidDel="004A50B9">
          <w:rPr>
            <w:lang w:val="en-US"/>
          </w:rPr>
          <w:delText xml:space="preserve"> of which date back </w:delText>
        </w:r>
        <w:r w:rsidRPr="00D044CF" w:rsidDel="004A50B9">
          <w:rPr>
            <w:lang w:val="en-US"/>
          </w:rPr>
          <w:delText>to the beginning of the 20th century</w:delText>
        </w:r>
      </w:del>
      <w:r w:rsidRPr="00D044CF">
        <w:rPr>
          <w:lang w:val="en-US"/>
        </w:rPr>
        <w:t xml:space="preserve"> (</w:t>
      </w:r>
      <w:proofErr w:type="spellStart"/>
      <w:r w:rsidRPr="00D044CF">
        <w:rPr>
          <w:lang w:val="en-US"/>
        </w:rPr>
        <w:t>Alvaredo</w:t>
      </w:r>
      <w:proofErr w:type="spellEnd"/>
      <w:r w:rsidRPr="00D044CF">
        <w:rPr>
          <w:lang w:val="en-US"/>
        </w:rPr>
        <w:t xml:space="preserve"> et al., </w:t>
      </w:r>
      <w:r w:rsidR="00763E00">
        <w:rPr>
          <w:lang w:val="en-US"/>
        </w:rPr>
        <w:t>201</w:t>
      </w:r>
      <w:ins w:id="43" w:author="Hümbelin Oliver" w:date="2015-04-13T14:18:00Z">
        <w:r w:rsidR="00CC6FD0">
          <w:rPr>
            <w:lang w:val="en-US"/>
          </w:rPr>
          <w:t>5</w:t>
        </w:r>
      </w:ins>
      <w:del w:id="44" w:author="Hümbelin Oliver" w:date="2015-04-13T14:18:00Z">
        <w:r w:rsidR="00763E00" w:rsidDel="00CC6FD0">
          <w:rPr>
            <w:lang w:val="en-US"/>
          </w:rPr>
          <w:delText>4</w:delText>
        </w:r>
      </w:del>
      <w:r w:rsidR="00763E00">
        <w:rPr>
          <w:lang w:val="en-US"/>
        </w:rPr>
        <w:t xml:space="preserve">). </w:t>
      </w:r>
    </w:p>
    <w:p w14:paraId="658ECF60" w14:textId="77777777" w:rsidR="00763E00" w:rsidRPr="00D044CF" w:rsidRDefault="00763E00" w:rsidP="00D044CF">
      <w:pPr>
        <w:rPr>
          <w:lang w:val="en-US"/>
        </w:rPr>
      </w:pP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46CE3654"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ins w:id="45" w:author="Oliver Hümbelin" w:date="2015-04-13T09:37:00Z">
        <w:r w:rsidR="00763AD2">
          <w:rPr>
            <w:lang w:val="en-US"/>
          </w:rPr>
          <w:t>s</w:t>
        </w:r>
      </w:ins>
      <w:r w:rsidR="00594AAC">
        <w:rPr>
          <w:lang w:val="en-US"/>
        </w:rPr>
        <w:t xml:space="preserve"> of tax data with a comparison of tax data </w:t>
      </w:r>
      <w:r w:rsidR="005F4AC2">
        <w:rPr>
          <w:lang w:val="en-US"/>
        </w:rPr>
        <w:t xml:space="preserve">and </w:t>
      </w:r>
      <w:r w:rsidR="00594AAC">
        <w:rPr>
          <w:lang w:val="en-US"/>
        </w:rPr>
        <w:t xml:space="preserve">survey data. </w:t>
      </w:r>
      <w:del w:id="46" w:author="Hümbelin Oliver" w:date="2015-04-10T14:52:00Z">
        <w:r w:rsidR="00594AAC" w:rsidRPr="00D044CF" w:rsidDel="0081469D">
          <w:rPr>
            <w:lang w:val="en-US"/>
          </w:rPr>
          <w:delText xml:space="preserve">In section 4 we introduce Switzerland as an interesting </w:delText>
        </w:r>
        <w:r w:rsidR="00594AAC" w:rsidDel="0081469D">
          <w:rPr>
            <w:lang w:val="en-US"/>
          </w:rPr>
          <w:delText>example</w:delText>
        </w:r>
        <w:r w:rsidR="00594AAC" w:rsidRPr="00D044CF" w:rsidDel="0081469D">
          <w:rPr>
            <w:lang w:val="en-US"/>
          </w:rPr>
          <w:delText xml:space="preserve"> for </w:delText>
        </w:r>
        <w:r w:rsidR="00594AAC" w:rsidDel="0081469D">
          <w:rPr>
            <w:lang w:val="en-US"/>
          </w:rPr>
          <w:delText>the</w:delText>
        </w:r>
        <w:r w:rsidR="00594AAC" w:rsidRPr="00D044CF" w:rsidDel="0081469D">
          <w:rPr>
            <w:lang w:val="en-US"/>
          </w:rPr>
          <w:delText xml:space="preserve"> </w:delText>
        </w:r>
        <w:r w:rsidR="00594AAC" w:rsidDel="0081469D">
          <w:rPr>
            <w:lang w:val="en-US"/>
          </w:rPr>
          <w:delText>empirical section</w:delText>
        </w:r>
        <w:r w:rsidR="00FA53EC" w:rsidDel="0081469D">
          <w:rPr>
            <w:lang w:val="en-US"/>
          </w:rPr>
          <w:delText xml:space="preserve"> 5</w:delText>
        </w:r>
        <w:r w:rsidR="00594AAC" w:rsidRPr="00D044CF" w:rsidDel="0081469D">
          <w:rPr>
            <w:lang w:val="en-US"/>
          </w:rPr>
          <w:delText>.</w:delText>
        </w:r>
      </w:del>
      <w:ins w:id="47" w:author="Hümbelin Oliver" w:date="2015-04-10T14:53:00Z">
        <w:r w:rsidR="0081469D">
          <w:rPr>
            <w:lang w:val="en-US"/>
          </w:rPr>
          <w:t xml:space="preserve"> </w:t>
        </w:r>
      </w:ins>
      <w:ins w:id="48" w:author="Oliver Hümbelin" w:date="2015-04-13T09:40:00Z">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763AD2" w:rsidDel="00763AD2">
          <w:rPr>
            <w:lang w:val="en-US"/>
          </w:rPr>
          <w:t xml:space="preserve"> </w:t>
        </w:r>
      </w:ins>
      <w:ins w:id="49" w:author="Hümbelin Oliver" w:date="2015-04-10T15:01:00Z">
        <w:del w:id="50" w:author="Oliver Hümbelin" w:date="2015-04-13T09:40:00Z">
          <w:r w:rsidR="00D6259B" w:rsidDel="00763AD2">
            <w:rPr>
              <w:lang w:val="en-US"/>
            </w:rPr>
            <w:delText xml:space="preserve">To get a feeling of </w:delText>
          </w:r>
        </w:del>
      </w:ins>
      <w:ins w:id="51" w:author="Hümbelin Oliver" w:date="2015-04-10T15:02:00Z">
        <w:del w:id="52" w:author="Oliver Hümbelin" w:date="2015-04-13T09:40:00Z">
          <w:r w:rsidR="00D6259B" w:rsidDel="00763AD2">
            <w:rPr>
              <w:lang w:val="en-US"/>
            </w:rPr>
            <w:delText xml:space="preserve">significance for </w:delText>
          </w:r>
        </w:del>
      </w:ins>
      <w:ins w:id="53" w:author="Hümbelin Oliver" w:date="2015-04-10T15:01:00Z">
        <w:del w:id="54" w:author="Oliver Hümbelin" w:date="2015-04-13T09:40:00Z">
          <w:r w:rsidR="00D6259B" w:rsidDel="00763AD2">
            <w:rPr>
              <w:lang w:val="en-US"/>
            </w:rPr>
            <w:delText>tax data specific advantages and shortcomings, we examine the impact of tax data options on inequality measures</w:delText>
          </w:r>
        </w:del>
      </w:ins>
      <w:ins w:id="55" w:author="Hümbelin Oliver" w:date="2015-04-10T15:04:00Z">
        <w:del w:id="56" w:author="Oliver Hümbelin" w:date="2015-04-13T09:40:00Z">
          <w:r w:rsidR="00EA5B4E" w:rsidDel="00763AD2">
            <w:rPr>
              <w:lang w:val="en-US"/>
            </w:rPr>
            <w:delText xml:space="preserve"> empirically</w:delText>
          </w:r>
        </w:del>
      </w:ins>
      <w:ins w:id="57" w:author="Hümbelin Oliver" w:date="2015-04-10T15:07:00Z">
        <w:del w:id="58" w:author="Oliver Hümbelin" w:date="2015-04-13T09:40:00Z">
          <w:r w:rsidR="00EA5B4E" w:rsidDel="00763AD2">
            <w:rPr>
              <w:lang w:val="en-US"/>
            </w:rPr>
            <w:delText xml:space="preserve"> in section 4</w:delText>
          </w:r>
        </w:del>
      </w:ins>
      <w:ins w:id="59" w:author="Hümbelin Oliver" w:date="2015-04-10T15:01:00Z">
        <w:del w:id="60" w:author="Oliver Hümbelin" w:date="2015-04-13T09:40:00Z">
          <w:r w:rsidR="00D6259B" w:rsidDel="00763AD2">
            <w:rPr>
              <w:lang w:val="en-US"/>
            </w:rPr>
            <w:delText xml:space="preserve">. </w:delText>
          </w:r>
        </w:del>
      </w:ins>
      <w:ins w:id="61" w:author="Hümbelin Oliver" w:date="2015-04-10T15:03:00Z">
        <w:r w:rsidR="00D6259B">
          <w:rPr>
            <w:lang w:val="en-US"/>
          </w:rPr>
          <w:t xml:space="preserve">We do this with </w:t>
        </w:r>
      </w:ins>
      <w:ins w:id="62" w:author="Hümbelin Oliver" w:date="2015-04-10T15:11:00Z">
        <w:r w:rsidR="00EA5B4E">
          <w:rPr>
            <w:lang w:val="en-US"/>
          </w:rPr>
          <w:t xml:space="preserve">federal and cantonal </w:t>
        </w:r>
      </w:ins>
      <w:ins w:id="63" w:author="Hümbelin Oliver" w:date="2015-04-10T15:03:00Z">
        <w:r w:rsidR="00D6259B">
          <w:rPr>
            <w:lang w:val="en-US"/>
          </w:rPr>
          <w:t xml:space="preserve">tax </w:t>
        </w:r>
      </w:ins>
      <w:ins w:id="64" w:author="Hümbelin Oliver" w:date="2015-04-13T14:38:00Z">
        <w:r w:rsidR="004A50B9">
          <w:rPr>
            <w:lang w:val="en-US"/>
          </w:rPr>
          <w:t>data</w:t>
        </w:r>
      </w:ins>
      <w:ins w:id="65" w:author="Hümbelin Oliver" w:date="2015-04-10T15:03:00Z">
        <w:r w:rsidR="00D6259B">
          <w:rPr>
            <w:lang w:val="en-US"/>
          </w:rPr>
          <w:t xml:space="preserve"> from Switzerland</w:t>
        </w:r>
      </w:ins>
      <w:ins w:id="66" w:author="Hümbelin Oliver" w:date="2015-04-10T15:07:00Z">
        <w:r w:rsidR="00EA5B4E">
          <w:rPr>
            <w:lang w:val="en-US"/>
          </w:rPr>
          <w:t xml:space="preserve">, which we </w:t>
        </w:r>
      </w:ins>
      <w:ins w:id="67" w:author="Hümbelin Oliver" w:date="2015-04-10T15:08:00Z">
        <w:r w:rsidR="00EA5B4E">
          <w:rPr>
            <w:lang w:val="en-US"/>
          </w:rPr>
          <w:t xml:space="preserve">compare to results from </w:t>
        </w:r>
      </w:ins>
      <w:ins w:id="68" w:author="Hümbelin Oliver" w:date="2015-04-10T15:12:00Z">
        <w:r w:rsidR="00EA5B4E">
          <w:rPr>
            <w:lang w:val="en-US"/>
          </w:rPr>
          <w:t>surveys</w:t>
        </w:r>
      </w:ins>
      <w:ins w:id="69" w:author="Hümbelin Oliver" w:date="2015-04-10T15:08:00Z">
        <w:r w:rsidR="00EA5B4E">
          <w:rPr>
            <w:lang w:val="en-US"/>
          </w:rPr>
          <w:t xml:space="preserve">, whenever possible and </w:t>
        </w:r>
      </w:ins>
      <w:ins w:id="70" w:author="Hümbelin Oliver" w:date="2015-04-10T15:09:00Z">
        <w:r w:rsidR="00EA5B4E" w:rsidRPr="00EA5B4E">
          <w:rPr>
            <w:lang w:val="en-US"/>
          </w:rPr>
          <w:t>meaningful</w:t>
        </w:r>
      </w:ins>
      <w:ins w:id="71" w:author="Hümbelin Oliver" w:date="2015-04-10T15:08:00Z">
        <w:r w:rsidR="00EA5B4E">
          <w:rPr>
            <w:lang w:val="en-US"/>
          </w:rPr>
          <w:t>.</w:t>
        </w:r>
      </w:ins>
      <w:ins w:id="72" w:author="rudi" w:date="2015-04-13T00:17:00Z">
        <w:r w:rsidR="006C6C8D">
          <w:rPr>
            <w:lang w:val="en-US"/>
          </w:rPr>
          <w:t xml:space="preserve"> </w:t>
        </w:r>
      </w:ins>
      <w:del w:id="73" w:author="Hümbelin Oliver" w:date="2015-04-10T14:52:00Z">
        <w:r w:rsidDel="0081469D">
          <w:rPr>
            <w:lang w:val="en-US"/>
          </w:rPr>
          <w:delText xml:space="preserve"> </w:delText>
        </w:r>
      </w:del>
      <w:del w:id="74"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del w:id="75" w:author="Hümbelin Oliver" w:date="2015-04-13T14:39:00Z">
        <w:r w:rsidDel="004A50B9">
          <w:rPr>
            <w:lang w:val="en-US"/>
          </w:rPr>
          <w:delText xml:space="preserve">This </w:delText>
        </w:r>
      </w:del>
      <w:ins w:id="76" w:author="Hümbelin Oliver" w:date="2015-04-13T14:39:00Z">
        <w:r w:rsidR="004A50B9">
          <w:rPr>
            <w:lang w:val="en-US"/>
          </w:rPr>
          <w:t>We provide a summary of key findings that</w:t>
        </w:r>
      </w:ins>
      <w:del w:id="77" w:author="Hümbelin Oliver" w:date="2015-04-13T14:39:00Z">
        <w:r w:rsidDel="004A50B9">
          <w:rPr>
            <w:lang w:val="en-US"/>
          </w:rPr>
          <w:delText>allows us to</w:delText>
        </w:r>
      </w:del>
      <w:r>
        <w:rPr>
          <w:lang w:val="en-US"/>
        </w:rPr>
        <w:t xml:space="preserve"> distinguish major from minor methodological issues</w:t>
      </w:r>
      <w:ins w:id="78" w:author="Hümbelin Oliver" w:date="2015-04-13T15:54:00Z">
        <w:r w:rsidR="00635FED">
          <w:rPr>
            <w:lang w:val="en-US"/>
          </w:rPr>
          <w:t xml:space="preserve"> in regard to direction and magnitude of theoretical assumed biases</w:t>
        </w:r>
      </w:ins>
      <w:r>
        <w:rPr>
          <w:lang w:val="en-US"/>
        </w:rPr>
        <w:t xml:space="preserve"> </w:t>
      </w:r>
      <w:del w:id="79" w:author="Hümbelin Oliver" w:date="2015-04-13T14:39:00Z">
        <w:r w:rsidDel="004A50B9">
          <w:rPr>
            <w:lang w:val="en-US"/>
          </w:rPr>
          <w:delText xml:space="preserve">which are summarized </w:delText>
        </w:r>
      </w:del>
      <w:r>
        <w:rPr>
          <w:lang w:val="en-US"/>
        </w:rPr>
        <w:t xml:space="preserve">in </w:t>
      </w:r>
      <w:r w:rsidRPr="00D044CF">
        <w:rPr>
          <w:lang w:val="en-US"/>
        </w:rPr>
        <w:t>section 6</w:t>
      </w:r>
      <w:r w:rsidR="00EA5B4E">
        <w:rPr>
          <w:lang w:val="en-US"/>
        </w:rPr>
        <w:t>. We can</w:t>
      </w:r>
      <w:r w:rsidR="003D2183">
        <w:rPr>
          <w:lang w:val="en-US"/>
        </w:rPr>
        <w:t xml:space="preserve"> show which methodological aspects inequality researchers working with tax data should treat with care</w:t>
      </w:r>
      <w:ins w:id="80" w:author="Hümbelin Oliver" w:date="2015-04-10T15:10:00Z">
        <w:r w:rsidR="00EA5B4E">
          <w:rPr>
            <w:lang w:val="en-US"/>
          </w:rPr>
          <w:t xml:space="preserve"> and which yield gain</w:t>
        </w:r>
      </w:ins>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81" w:name="_Ref399330537"/>
      <w:bookmarkStart w:id="82" w:name="_Toc406505785"/>
      <w:commentRangeStart w:id="83"/>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81"/>
      <w:bookmarkEnd w:id="82"/>
      <w:commentRangeEnd w:id="83"/>
      <w:r w:rsidR="003174A7">
        <w:rPr>
          <w:rStyle w:val="CommentReference"/>
          <w:rFonts w:eastAsia="Lucida Sans"/>
          <w:bCs w:val="0"/>
        </w:rPr>
        <w:commentReference w:id="83"/>
      </w:r>
    </w:p>
    <w:p w14:paraId="5ED15EFB" w14:textId="3EAB1B60" w:rsidR="00594AAC" w:rsidRPr="008973D6" w:rsidRDefault="00AD06A6" w:rsidP="002D6E2A">
      <w:pPr>
        <w:pStyle w:val="Heading2"/>
        <w:rPr>
          <w:lang w:val="en-US"/>
        </w:rPr>
      </w:pPr>
      <w:r>
        <w:rPr>
          <w:lang w:val="en-US"/>
        </w:rPr>
        <w:t>Income concepts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18EFC6B6" w:rsidR="00036871" w:rsidRPr="00FA456A" w:rsidRDefault="00D044CF" w:rsidP="004A50B9">
      <w:pPr>
        <w:pStyle w:val="Caption"/>
        <w:keepNext/>
        <w:rPr>
          <w:lang w:val="en-US"/>
          <w:rPrChange w:id="84" w:author="Hümbelin Oliver" w:date="2015-04-13T19:20:00Z">
            <w:rPr/>
          </w:rPrChange>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4A50B9">
        <w:rPr>
          <w:sz w:val="19"/>
          <w:szCs w:val="19"/>
          <w:lang w:val="en-US"/>
        </w:rPr>
        <w:t>In F</w:t>
      </w:r>
      <w:r w:rsidR="004A50B9" w:rsidRPr="004A50B9">
        <w:rPr>
          <w:sz w:val="19"/>
          <w:szCs w:val="19"/>
          <w:lang w:val="en-US"/>
        </w:rPr>
        <w:t xml:space="preserve">igure </w:t>
      </w:r>
      <w:r w:rsidR="004A50B9" w:rsidRPr="004A50B9">
        <w:rPr>
          <w:sz w:val="19"/>
          <w:szCs w:val="19"/>
          <w:lang w:val="en-US"/>
        </w:rPr>
        <w:fldChar w:fldCharType="begin"/>
      </w:r>
      <w:r w:rsidR="004A50B9" w:rsidRPr="004A50B9">
        <w:rPr>
          <w:sz w:val="19"/>
          <w:szCs w:val="19"/>
          <w:lang w:val="en-US"/>
        </w:rPr>
        <w:instrText xml:space="preserve"> SEQ Figure \* ARABIC </w:instrText>
      </w:r>
      <w:r w:rsidR="004A50B9" w:rsidRPr="004A50B9">
        <w:rPr>
          <w:sz w:val="19"/>
          <w:szCs w:val="19"/>
          <w:lang w:val="en-US"/>
        </w:rPr>
        <w:fldChar w:fldCharType="separate"/>
      </w:r>
      <w:r w:rsidR="004A50B9" w:rsidRPr="004A50B9">
        <w:rPr>
          <w:sz w:val="19"/>
          <w:szCs w:val="19"/>
          <w:lang w:val="en-US"/>
        </w:rPr>
        <w:t>1</w:t>
      </w:r>
      <w:r w:rsidR="004A50B9" w:rsidRPr="004A50B9">
        <w:rPr>
          <w:sz w:val="19"/>
          <w:szCs w:val="19"/>
          <w:lang w:val="en-US"/>
        </w:rPr>
        <w:fldChar w:fldCharType="end"/>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r w:rsidR="00AD06A6">
        <w:rPr>
          <w:sz w:val="19"/>
          <w:szCs w:val="19"/>
          <w:lang w:val="en-US"/>
        </w:rPr>
        <w:t>to be accounted for as well</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AD06A6">
        <w:rPr>
          <w:sz w:val="19"/>
          <w:szCs w:val="19"/>
          <w:lang w:val="en-US"/>
        </w:rPr>
        <w:t>For instance, p</w:t>
      </w:r>
      <w:r w:rsidR="00AD06A6" w:rsidRPr="006A2614">
        <w:rPr>
          <w:sz w:val="19"/>
          <w:szCs w:val="19"/>
          <w:lang w:val="en-US"/>
        </w:rPr>
        <w:t xml:space="preserve">rimary </w:t>
      </w:r>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income 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r w:rsidR="00AD06A6">
        <w:rPr>
          <w:sz w:val="19"/>
          <w:szCs w:val="19"/>
          <w:lang w:val="en-US"/>
        </w:rPr>
        <w:t>which has been</w:t>
      </w:r>
      <w:r w:rsidR="008973D6">
        <w:rPr>
          <w:sz w:val="19"/>
          <w:szCs w:val="19"/>
          <w:lang w:val="en-US"/>
        </w:rPr>
        <w:t xml:space="preserve"> </w:t>
      </w:r>
      <w:r w:rsidR="00AD06A6">
        <w:rPr>
          <w:sz w:val="19"/>
          <w:szCs w:val="19"/>
          <w:lang w:val="en-US"/>
        </w:rPr>
        <w:t>reshaped by redistribution through taxes and direct social transfers</w:t>
      </w:r>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AD06A6">
        <w:rPr>
          <w:bCs w:val="0"/>
          <w:sz w:val="19"/>
          <w:szCs w:val="19"/>
          <w:lang w:val="en-US"/>
        </w:rPr>
        <w:t>s</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85"/>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85"/>
      <w:r w:rsidR="00C1466B">
        <w:rPr>
          <w:rStyle w:val="CommentReference"/>
        </w:rPr>
        <w:commentReference w:id="85"/>
      </w:r>
    </w:p>
    <w:p w14:paraId="672B86C8" w14:textId="6F192C39" w:rsidR="009B2515" w:rsidRPr="00DD5282" w:rsidRDefault="00DD5282" w:rsidP="006A2614">
      <w:pPr>
        <w:pStyle w:val="Caption"/>
        <w:rPr>
          <w:sz w:val="24"/>
          <w:szCs w:val="24"/>
          <w:lang w:val="en-US"/>
        </w:rPr>
      </w:pPr>
      <w:bookmarkStart w:id="86" w:name="_Ref406511993"/>
      <w:bookmarkStart w:id="87"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004A50B9">
        <w:rPr>
          <w:noProof/>
          <w:sz w:val="24"/>
          <w:szCs w:val="24"/>
          <w:lang w:val="en-US"/>
        </w:rPr>
        <w:t>2</w:t>
      </w:r>
      <w:r w:rsidRPr="00DD5282">
        <w:rPr>
          <w:sz w:val="24"/>
          <w:szCs w:val="24"/>
          <w:lang w:val="en-US"/>
        </w:rPr>
        <w:fldChar w:fldCharType="end"/>
      </w:r>
      <w:bookmarkEnd w:id="86"/>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87"/>
    </w:p>
    <w:p w14:paraId="0A79EC9B" w14:textId="014AE149" w:rsidR="00676E3F" w:rsidRPr="008B734B" w:rsidRDefault="00346DD3" w:rsidP="00676E3F">
      <w:pPr>
        <w:pStyle w:val="Heading2"/>
        <w:rPr>
          <w:lang w:val="en-US"/>
        </w:rPr>
      </w:pPr>
      <w:commentRangeStart w:id="88"/>
      <w:r>
        <w:rPr>
          <w:lang w:val="en-US"/>
        </w:rPr>
        <w:t xml:space="preserve">Inequality </w:t>
      </w:r>
      <w:r w:rsidR="002B69C3">
        <w:rPr>
          <w:lang w:val="en-US"/>
        </w:rPr>
        <w:t>m</w:t>
      </w:r>
      <w:r>
        <w:rPr>
          <w:lang w:val="en-US"/>
        </w:rPr>
        <w:t>easures</w:t>
      </w:r>
      <w:commentRangeEnd w:id="88"/>
      <w:r w:rsidR="003174A7">
        <w:rPr>
          <w:rStyle w:val="CommentReference"/>
          <w:rFonts w:eastAsia="Lucida Sans"/>
          <w:b w:val="0"/>
          <w:bCs w:val="0"/>
        </w:rPr>
        <w:commentReference w:id="88"/>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Pr="00676E3F">
        <w:rPr>
          <w:lang w:val="en-US"/>
        </w:rPr>
        <w:t>provide  good</w:t>
      </w:r>
      <w:proofErr w:type="gramEnd"/>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E619DBF"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673DA2A0" w14:textId="77777777" w:rsidR="00676E3F" w:rsidRPr="00676E3F" w:rsidRDefault="00676E3F" w:rsidP="00676E3F">
      <w:pPr>
        <w:rPr>
          <w:lang w:val="en-US"/>
        </w:rPr>
      </w:pP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Paragraph"/>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Paragraph"/>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Paragraph"/>
        <w:numPr>
          <w:ilvl w:val="0"/>
          <w:numId w:val="28"/>
        </w:numPr>
        <w:rPr>
          <w:lang w:val="en-US"/>
        </w:rPr>
      </w:pPr>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2D56612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w:t>
      </w:r>
      <w:ins w:id="89" w:author="Hümbelin Oliver" w:date="2015-04-15T17:10:00Z">
        <w:r w:rsidR="00BA553E">
          <w:rPr>
            <w:lang w:val="en-US"/>
          </w:rPr>
          <w:t>c</w:t>
        </w:r>
      </w:ins>
      <w:r w:rsidRPr="00676E3F">
        <w:rPr>
          <w:lang w:val="en-US"/>
        </w:rPr>
        <w:t>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proofErr w:type="gramStart"/>
      <w:r w:rsidR="0087445A">
        <w:rPr>
          <w:lang w:val="en-US"/>
        </w:rPr>
        <w:t>.</w:t>
      </w:r>
      <w:r w:rsidR="004F4785">
        <w:rPr>
          <w:lang w:val="en-US"/>
        </w:rPr>
        <w:t>.</w:t>
      </w:r>
      <w:proofErr w:type="gramEnd"/>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Heading2"/>
      </w:pPr>
      <w:bookmarkStart w:id="90" w:name="_Ref406405239"/>
      <w:bookmarkStart w:id="91" w:name="_Toc406505788"/>
      <w:r w:rsidRPr="00A04E33">
        <w:rPr>
          <w:lang w:val="en-US"/>
        </w:rPr>
        <w:t xml:space="preserve">Statistical </w:t>
      </w:r>
      <w:r w:rsidR="002B69C3">
        <w:rPr>
          <w:lang w:val="en-US"/>
        </w:rPr>
        <w:t>u</w:t>
      </w:r>
      <w:r w:rsidRPr="00A04E33">
        <w:rPr>
          <w:lang w:val="en-US"/>
        </w:rPr>
        <w:t>nits</w:t>
      </w:r>
      <w:bookmarkEnd w:id="90"/>
      <w:bookmarkEnd w:id="91"/>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Heading2"/>
        <w:rPr>
          <w:lang w:val="en-US"/>
        </w:rPr>
      </w:pPr>
      <w:r>
        <w:rPr>
          <w:lang w:val="en-US"/>
        </w:rPr>
        <w:t xml:space="preserve">Population </w:t>
      </w:r>
      <w:r w:rsidR="002B69C3">
        <w:rPr>
          <w:lang w:val="en-US"/>
        </w:rPr>
        <w:t>c</w:t>
      </w:r>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92" w:name="_Ref399330540"/>
      <w:bookmarkStart w:id="93" w:name="_Toc406505790"/>
      <w:r w:rsidRPr="00B14648">
        <w:rPr>
          <w:lang w:val="en-US"/>
        </w:rPr>
        <w:t>Comparison of tax data and survey data – overview of advantages and shortcomings</w:t>
      </w:r>
      <w:bookmarkEnd w:id="92"/>
      <w:bookmarkEnd w:id="93"/>
    </w:p>
    <w:p w14:paraId="09876D70" w14:textId="41A70531"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w:t>
      </w:r>
      <w:r w:rsidR="00D5668A" w:rsidRPr="00D5668A">
        <w:rPr>
          <w:rFonts w:ascii="Lucida Sans" w:hAnsi="Lucida Sans"/>
          <w:sz w:val="19"/>
          <w:szCs w:val="19"/>
          <w:lang w:val="en-US"/>
        </w:rPr>
        <w:lastRenderedPageBreak/>
        <w:t>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w:t>
      </w:r>
      <w:ins w:id="94" w:author="Oliver Hümbelin" w:date="2015-04-13T10:13:00Z">
        <w:r w:rsidR="00412CF3">
          <w:rPr>
            <w:rFonts w:ascii="Lucida Sans" w:hAnsi="Lucida Sans"/>
            <w:sz w:val="19"/>
            <w:szCs w:val="19"/>
            <w:lang w:val="en-US"/>
          </w:rPr>
          <w:t xml:space="preserve">local </w:t>
        </w:r>
      </w:ins>
      <w:r w:rsidR="00D5668A" w:rsidRPr="00D5668A">
        <w:rPr>
          <w:rFonts w:ascii="Lucida Sans" w:hAnsi="Lucida Sans"/>
          <w:sz w:val="19"/>
          <w:szCs w:val="19"/>
          <w:lang w:val="en-US"/>
        </w:rPr>
        <w:t>tax authorities as part of taxing procedures</w:t>
      </w:r>
      <w:ins w:id="95" w:author="Oliver Hümbelin" w:date="2015-04-13T10:14:00Z">
        <w:del w:id="96" w:author="Hümbelin Oliver" w:date="2015-04-13T14:42:00Z">
          <w:r w:rsidR="00412CF3" w:rsidDel="004A50B9">
            <w:rPr>
              <w:rStyle w:val="FootnoteReference"/>
              <w:rFonts w:ascii="Lucida Sans" w:hAnsi="Lucida Sans"/>
              <w:sz w:val="19"/>
              <w:szCs w:val="19"/>
              <w:lang w:val="en-US"/>
            </w:rPr>
            <w:footnoteReference w:id="3"/>
          </w:r>
        </w:del>
      </w:ins>
      <w:r w:rsidR="00D5668A" w:rsidRPr="00D5668A">
        <w:rPr>
          <w:rFonts w:ascii="Lucida Sans" w:hAnsi="Lucida Sans"/>
          <w:sz w:val="19"/>
          <w:szCs w:val="19"/>
          <w:lang w:val="en-US"/>
        </w:rPr>
        <w: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9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98"/>
    </w:p>
    <w:tbl>
      <w:tblPr>
        <w:tblW w:w="8036" w:type="dxa"/>
        <w:tblInd w:w="55" w:type="dxa"/>
        <w:tblCellMar>
          <w:left w:w="70" w:type="dxa"/>
          <w:right w:w="70" w:type="dxa"/>
        </w:tblCellMar>
        <w:tblLook w:val="04A0" w:firstRow="1" w:lastRow="0" w:firstColumn="1" w:lastColumn="0" w:noHBand="0" w:noVBand="1"/>
        <w:tblPrChange w:id="99" w:author="Hümbelin Oliver" w:date="2015-04-13T19:22:00Z">
          <w:tblPr>
            <w:tblW w:w="8036" w:type="dxa"/>
            <w:tblInd w:w="55" w:type="dxa"/>
            <w:tblCellMar>
              <w:left w:w="70" w:type="dxa"/>
              <w:right w:w="70" w:type="dxa"/>
            </w:tblCellMar>
            <w:tblLook w:val="04A0" w:firstRow="1" w:lastRow="0" w:firstColumn="1" w:lastColumn="0" w:noHBand="0" w:noVBand="1"/>
          </w:tblPr>
        </w:tblPrChange>
      </w:tblPr>
      <w:tblGrid>
        <w:gridCol w:w="3820"/>
        <w:gridCol w:w="1280"/>
        <w:gridCol w:w="1499"/>
        <w:gridCol w:w="1320"/>
        <w:gridCol w:w="185"/>
        <w:tblGridChange w:id="100">
          <w:tblGrid>
            <w:gridCol w:w="3820"/>
            <w:gridCol w:w="1280"/>
            <w:gridCol w:w="75"/>
            <w:gridCol w:w="1356"/>
            <w:gridCol w:w="68"/>
            <w:gridCol w:w="1320"/>
            <w:gridCol w:w="117"/>
            <w:gridCol w:w="68"/>
          </w:tblGrid>
        </w:tblGridChange>
      </w:tblGrid>
      <w:tr w:rsidR="00556651" w:rsidRPr="007C1C84" w14:paraId="5BE8F8F1" w14:textId="77777777" w:rsidTr="00556651">
        <w:trPr>
          <w:trHeight w:val="270"/>
          <w:trPrChange w:id="101" w:author="Hümbelin Oliver" w:date="2015-04-13T19:22:00Z">
            <w:trPr>
              <w:gridAfter w:val="0"/>
              <w:trHeight w:val="270"/>
            </w:trPr>
          </w:trPrChange>
        </w:trPr>
        <w:tc>
          <w:tcPr>
            <w:tcW w:w="3820" w:type="dxa"/>
            <w:tcBorders>
              <w:top w:val="double" w:sz="4" w:space="0" w:color="auto"/>
              <w:left w:val="nil"/>
              <w:right w:val="nil"/>
            </w:tcBorders>
            <w:shd w:val="clear" w:color="auto" w:fill="auto"/>
            <w:noWrap/>
            <w:vAlign w:val="bottom"/>
            <w:hideMark/>
            <w:tcPrChange w:id="102" w:author="Hümbelin Oliver" w:date="2015-04-13T19:22:00Z">
              <w:tcPr>
                <w:tcW w:w="3820" w:type="dxa"/>
                <w:tcBorders>
                  <w:top w:val="double" w:sz="4" w:space="0" w:color="auto"/>
                  <w:left w:val="nil"/>
                  <w:right w:val="nil"/>
                </w:tcBorders>
                <w:shd w:val="clear" w:color="auto" w:fill="auto"/>
                <w:noWrap/>
                <w:vAlign w:val="bottom"/>
                <w:hideMark/>
              </w:tcPr>
            </w:tcPrChange>
          </w:tcPr>
          <w:p w14:paraId="13F79210" w14:textId="77777777" w:rsidR="00556651" w:rsidRPr="007C1C84" w:rsidRDefault="0055665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212" w:type="dxa"/>
            <w:vMerge w:val="restart"/>
            <w:tcBorders>
              <w:top w:val="double" w:sz="4" w:space="0" w:color="auto"/>
              <w:left w:val="nil"/>
              <w:right w:val="nil"/>
            </w:tcBorders>
            <w:tcPrChange w:id="103" w:author="Hümbelin Oliver" w:date="2015-04-13T19:22:00Z">
              <w:tcPr>
                <w:tcW w:w="1355" w:type="dxa"/>
                <w:gridSpan w:val="2"/>
                <w:vMerge w:val="restart"/>
                <w:tcBorders>
                  <w:top w:val="double" w:sz="4" w:space="0" w:color="auto"/>
                  <w:left w:val="nil"/>
                  <w:right w:val="nil"/>
                </w:tcBorders>
              </w:tcPr>
            </w:tcPrChange>
          </w:tcPr>
          <w:p w14:paraId="471EB3C1" w14:textId="4672524A" w:rsidR="00556651" w:rsidRPr="00435658" w:rsidDel="00556651" w:rsidRDefault="00556651" w:rsidP="00F22AFC">
            <w:pPr>
              <w:spacing w:line="240" w:lineRule="auto"/>
              <w:jc w:val="center"/>
              <w:rPr>
                <w:del w:id="104" w:author="Hümbelin Oliver" w:date="2015-04-13T19:22:00Z"/>
                <w:rFonts w:eastAsia="Times New Roman"/>
                <w:b/>
                <w:bCs/>
                <w:color w:val="000000"/>
                <w:szCs w:val="19"/>
                <w:lang w:val="en-US" w:eastAsia="de-CH"/>
                <w:rPrChange w:id="105" w:author="Hümbelin Oliver" w:date="2015-04-15T15:46:00Z">
                  <w:rPr>
                    <w:del w:id="106" w:author="Hümbelin Oliver" w:date="2015-04-13T19:22:00Z"/>
                    <w:rFonts w:eastAsia="Times New Roman"/>
                    <w:b/>
                    <w:bCs/>
                    <w:color w:val="000000"/>
                    <w:szCs w:val="19"/>
                    <w:lang w:eastAsia="de-CH"/>
                  </w:rPr>
                </w:rPrChange>
              </w:rPr>
            </w:pPr>
            <w:del w:id="107" w:author="Hümbelin Oliver" w:date="2015-04-13T19:22:00Z">
              <w:r w:rsidRPr="00435658" w:rsidDel="00556651">
                <w:rPr>
                  <w:rFonts w:eastAsia="Times New Roman"/>
                  <w:b/>
                  <w:bCs/>
                  <w:color w:val="000000"/>
                  <w:szCs w:val="19"/>
                  <w:lang w:val="en-US" w:eastAsia="de-CH"/>
                  <w:rPrChange w:id="108" w:author="Hümbelin Oliver" w:date="2015-04-15T15:46:00Z">
                    <w:rPr>
                      <w:rFonts w:eastAsia="Times New Roman"/>
                      <w:b/>
                      <w:bCs/>
                      <w:color w:val="000000"/>
                      <w:szCs w:val="19"/>
                      <w:lang w:eastAsia="de-CH"/>
                    </w:rPr>
                  </w:rPrChange>
                </w:rPr>
                <w:delText>Tax-Data</w:delText>
              </w:r>
            </w:del>
          </w:p>
          <w:p w14:paraId="06ADCCA4" w14:textId="77777777" w:rsidR="00556651" w:rsidRDefault="00556651" w:rsidP="003174A7">
            <w:pPr>
              <w:spacing w:line="240" w:lineRule="auto"/>
              <w:jc w:val="center"/>
              <w:rPr>
                <w:ins w:id="109" w:author="Hümbelin Oliver" w:date="2015-04-13T19:23:00Z"/>
                <w:rFonts w:eastAsia="Times New Roman"/>
                <w:color w:val="000000"/>
                <w:szCs w:val="19"/>
                <w:lang w:val="en-US" w:eastAsia="de-CH"/>
              </w:rPr>
            </w:pPr>
            <w:del w:id="110" w:author="Hümbelin Oliver" w:date="2015-04-13T19:22:00Z">
              <w:r w:rsidDel="00556651">
                <w:rPr>
                  <w:rFonts w:eastAsia="Times New Roman"/>
                  <w:color w:val="000000"/>
                  <w:szCs w:val="19"/>
                  <w:lang w:val="en-US" w:eastAsia="de-CH"/>
                </w:rPr>
                <w:delText>Aggregated statistics</w:delText>
              </w:r>
            </w:del>
          </w:p>
          <w:p w14:paraId="6F8C8C5E" w14:textId="54905DBC" w:rsidR="00556651" w:rsidRPr="00763E00" w:rsidRDefault="00556651" w:rsidP="003174A7">
            <w:pPr>
              <w:spacing w:line="240" w:lineRule="auto"/>
              <w:jc w:val="center"/>
              <w:rPr>
                <w:rFonts w:eastAsia="Times New Roman"/>
                <w:color w:val="000000"/>
                <w:szCs w:val="19"/>
                <w:lang w:val="en-US" w:eastAsia="de-CH"/>
              </w:rPr>
            </w:pPr>
            <w:proofErr w:type="spellStart"/>
            <w:ins w:id="111" w:author="Hümbelin Oliver" w:date="2015-04-13T19:22:00Z">
              <w:r>
                <w:rPr>
                  <w:rFonts w:eastAsia="Times New Roman"/>
                  <w:b/>
                  <w:bCs/>
                  <w:color w:val="000000"/>
                  <w:szCs w:val="19"/>
                  <w:lang w:eastAsia="de-CH"/>
                </w:rPr>
                <w:t>Aggregated</w:t>
              </w:r>
              <w:proofErr w:type="spellEnd"/>
              <w:r>
                <w:rPr>
                  <w:rFonts w:eastAsia="Times New Roman"/>
                  <w:b/>
                  <w:bCs/>
                  <w:color w:val="000000"/>
                  <w:szCs w:val="19"/>
                  <w:lang w:eastAsia="de-CH"/>
                </w:rPr>
                <w:t xml:space="preserve"> </w:t>
              </w:r>
              <w:proofErr w:type="spellStart"/>
              <w:r>
                <w:rPr>
                  <w:rFonts w:eastAsia="Times New Roman"/>
                  <w:b/>
                  <w:bCs/>
                  <w:color w:val="000000"/>
                  <w:szCs w:val="19"/>
                  <w:lang w:eastAsia="de-CH"/>
                </w:rPr>
                <w:t>tax</w:t>
              </w:r>
              <w:proofErr w:type="spellEnd"/>
              <w:r>
                <w:rPr>
                  <w:rFonts w:eastAsia="Times New Roman"/>
                  <w:b/>
                  <w:bCs/>
                  <w:color w:val="000000"/>
                  <w:szCs w:val="19"/>
                  <w:lang w:eastAsia="de-CH"/>
                </w:rPr>
                <w:t xml:space="preserve"> </w:t>
              </w:r>
              <w:proofErr w:type="spellStart"/>
              <w:r>
                <w:rPr>
                  <w:rFonts w:eastAsia="Times New Roman"/>
                  <w:b/>
                  <w:bCs/>
                  <w:color w:val="000000"/>
                  <w:szCs w:val="19"/>
                  <w:lang w:eastAsia="de-CH"/>
                </w:rPr>
                <w:t>statistics</w:t>
              </w:r>
            </w:ins>
            <w:proofErr w:type="spellEnd"/>
          </w:p>
        </w:tc>
        <w:tc>
          <w:tcPr>
            <w:tcW w:w="1499" w:type="dxa"/>
            <w:vMerge w:val="restart"/>
            <w:tcBorders>
              <w:top w:val="double" w:sz="4" w:space="0" w:color="auto"/>
              <w:left w:val="nil"/>
              <w:right w:val="nil"/>
            </w:tcBorders>
            <w:tcPrChange w:id="112" w:author="Hümbelin Oliver" w:date="2015-04-13T19:22:00Z">
              <w:tcPr>
                <w:tcW w:w="1356" w:type="dxa"/>
                <w:vMerge w:val="restart"/>
                <w:tcBorders>
                  <w:top w:val="double" w:sz="4" w:space="0" w:color="auto"/>
                  <w:left w:val="nil"/>
                  <w:right w:val="nil"/>
                </w:tcBorders>
              </w:tcPr>
            </w:tcPrChange>
          </w:tcPr>
          <w:p w14:paraId="1BAB1D26" w14:textId="34283CB5" w:rsidR="00556651" w:rsidRPr="00556651" w:rsidRDefault="00556651" w:rsidP="00556651">
            <w:pPr>
              <w:spacing w:line="240" w:lineRule="auto"/>
              <w:jc w:val="center"/>
              <w:rPr>
                <w:rFonts w:eastAsia="Times New Roman"/>
                <w:b/>
                <w:bCs/>
                <w:color w:val="000000"/>
                <w:szCs w:val="19"/>
                <w:lang w:val="en-US" w:eastAsia="de-CH"/>
                <w:rPrChange w:id="113" w:author="Hümbelin Oliver" w:date="2015-04-13T19:22:00Z">
                  <w:rPr>
                    <w:rFonts w:eastAsia="Times New Roman"/>
                    <w:b/>
                    <w:bCs/>
                    <w:color w:val="000000"/>
                    <w:szCs w:val="19"/>
                    <w:lang w:eastAsia="de-CH"/>
                  </w:rPr>
                </w:rPrChange>
              </w:rPr>
            </w:pPr>
            <w:commentRangeStart w:id="114"/>
            <w:del w:id="115" w:author="Hümbelin Oliver" w:date="2015-04-13T19:22:00Z">
              <w:r w:rsidDel="00556651">
                <w:rPr>
                  <w:rFonts w:eastAsia="Times New Roman"/>
                  <w:color w:val="000000"/>
                  <w:szCs w:val="19"/>
                  <w:lang w:val="en-US" w:eastAsia="de-CH"/>
                </w:rPr>
                <w:delText>Micro data</w:delText>
              </w:r>
              <w:commentRangeEnd w:id="114"/>
              <w:r w:rsidDel="00556651">
                <w:rPr>
                  <w:rStyle w:val="CommentReference"/>
                </w:rPr>
                <w:commentReference w:id="114"/>
              </w:r>
            </w:del>
            <w:ins w:id="116" w:author="Hümbelin Oliver" w:date="2015-04-13T19:22:00Z">
              <w:r>
                <w:rPr>
                  <w:rFonts w:eastAsia="Times New Roman"/>
                  <w:color w:val="000000"/>
                  <w:szCs w:val="19"/>
                  <w:lang w:val="en-US" w:eastAsia="de-CH"/>
                </w:rPr>
                <w:t xml:space="preserve"> </w:t>
              </w:r>
              <w:r w:rsidRPr="00556651">
                <w:rPr>
                  <w:rFonts w:eastAsia="Times New Roman"/>
                  <w:b/>
                  <w:color w:val="000000"/>
                  <w:szCs w:val="19"/>
                  <w:lang w:val="en-US" w:eastAsia="de-CH"/>
                  <w:rPrChange w:id="117" w:author="Hümbelin Oliver" w:date="2015-04-13T19:23:00Z">
                    <w:rPr>
                      <w:rFonts w:eastAsia="Times New Roman"/>
                      <w:color w:val="000000"/>
                      <w:szCs w:val="19"/>
                      <w:lang w:val="en-US" w:eastAsia="de-CH"/>
                    </w:rPr>
                  </w:rPrChange>
                </w:rPr>
                <w:t>Micro tax data</w:t>
              </w:r>
            </w:ins>
          </w:p>
        </w:tc>
        <w:tc>
          <w:tcPr>
            <w:tcW w:w="1505" w:type="dxa"/>
            <w:gridSpan w:val="2"/>
            <w:vMerge w:val="restart"/>
            <w:tcBorders>
              <w:top w:val="double" w:sz="4" w:space="0" w:color="auto"/>
              <w:left w:val="nil"/>
              <w:right w:val="nil"/>
            </w:tcBorders>
            <w:shd w:val="clear" w:color="auto" w:fill="auto"/>
            <w:noWrap/>
            <w:vAlign w:val="center"/>
            <w:hideMark/>
            <w:tcPrChange w:id="118" w:author="Hümbelin Oliver" w:date="2015-04-13T19:22:00Z">
              <w:tcPr>
                <w:tcW w:w="1505" w:type="dxa"/>
                <w:gridSpan w:val="3"/>
                <w:vMerge w:val="restart"/>
                <w:tcBorders>
                  <w:top w:val="double" w:sz="4" w:space="0" w:color="auto"/>
                  <w:left w:val="nil"/>
                  <w:right w:val="nil"/>
                </w:tcBorders>
                <w:shd w:val="clear" w:color="auto" w:fill="auto"/>
                <w:noWrap/>
                <w:vAlign w:val="center"/>
                <w:hideMark/>
              </w:tcPr>
            </w:tcPrChange>
          </w:tcPr>
          <w:p w14:paraId="0E89EA2A" w14:textId="77777777" w:rsidR="00556651" w:rsidRPr="007C1C84" w:rsidRDefault="00556651" w:rsidP="003174A7">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556651" w:rsidRPr="007C1C84" w14:paraId="46742A4A" w14:textId="77777777" w:rsidTr="00556651">
        <w:trPr>
          <w:trHeight w:val="525"/>
          <w:trPrChange w:id="119" w:author="Hümbelin Oliver" w:date="2015-04-13T19:22:00Z">
            <w:trPr>
              <w:gridAfter w:val="0"/>
              <w:trHeight w:val="525"/>
            </w:trPr>
          </w:trPrChange>
        </w:trPr>
        <w:tc>
          <w:tcPr>
            <w:tcW w:w="3820" w:type="dxa"/>
            <w:tcBorders>
              <w:top w:val="nil"/>
              <w:left w:val="nil"/>
              <w:bottom w:val="single" w:sz="4" w:space="0" w:color="auto"/>
              <w:right w:val="nil"/>
            </w:tcBorders>
            <w:shd w:val="clear" w:color="auto" w:fill="auto"/>
            <w:vAlign w:val="center"/>
            <w:tcPrChange w:id="120" w:author="Hümbelin Oliver" w:date="2015-04-13T19:22:00Z">
              <w:tcPr>
                <w:tcW w:w="3820" w:type="dxa"/>
                <w:tcBorders>
                  <w:top w:val="nil"/>
                  <w:left w:val="nil"/>
                  <w:bottom w:val="single" w:sz="4" w:space="0" w:color="auto"/>
                  <w:right w:val="nil"/>
                </w:tcBorders>
                <w:shd w:val="clear" w:color="auto" w:fill="auto"/>
                <w:vAlign w:val="center"/>
              </w:tcPr>
            </w:tcPrChange>
          </w:tcPr>
          <w:p w14:paraId="2F1F5911" w14:textId="77777777" w:rsidR="00556651" w:rsidRPr="00763E00" w:rsidRDefault="00556651" w:rsidP="00070C65">
            <w:pPr>
              <w:spacing w:line="240" w:lineRule="auto"/>
              <w:rPr>
                <w:rFonts w:eastAsia="Times New Roman"/>
                <w:color w:val="000000"/>
                <w:szCs w:val="19"/>
                <w:lang w:val="en-US" w:eastAsia="de-CH"/>
              </w:rPr>
            </w:pPr>
          </w:p>
        </w:tc>
        <w:tc>
          <w:tcPr>
            <w:tcW w:w="1212" w:type="dxa"/>
            <w:vMerge/>
            <w:tcBorders>
              <w:left w:val="nil"/>
              <w:bottom w:val="single" w:sz="4" w:space="0" w:color="auto"/>
              <w:right w:val="nil"/>
            </w:tcBorders>
            <w:tcPrChange w:id="121" w:author="Hümbelin Oliver" w:date="2015-04-13T19:22:00Z">
              <w:tcPr>
                <w:tcW w:w="1355" w:type="dxa"/>
                <w:gridSpan w:val="2"/>
                <w:vMerge/>
                <w:tcBorders>
                  <w:left w:val="nil"/>
                  <w:bottom w:val="single" w:sz="4" w:space="0" w:color="auto"/>
                  <w:right w:val="nil"/>
                </w:tcBorders>
              </w:tcPr>
            </w:tcPrChange>
          </w:tcPr>
          <w:p w14:paraId="31F47653" w14:textId="77777777" w:rsidR="00556651" w:rsidRPr="00763E00" w:rsidRDefault="00556651" w:rsidP="00556651">
            <w:pPr>
              <w:spacing w:line="240" w:lineRule="auto"/>
              <w:jc w:val="center"/>
              <w:rPr>
                <w:rFonts w:eastAsia="Times New Roman"/>
                <w:color w:val="000000"/>
                <w:szCs w:val="19"/>
                <w:lang w:val="en-US" w:eastAsia="de-CH"/>
              </w:rPr>
            </w:pPr>
          </w:p>
        </w:tc>
        <w:tc>
          <w:tcPr>
            <w:tcW w:w="1499" w:type="dxa"/>
            <w:vMerge/>
            <w:tcBorders>
              <w:left w:val="nil"/>
              <w:bottom w:val="single" w:sz="4" w:space="0" w:color="auto"/>
              <w:right w:val="nil"/>
            </w:tcBorders>
            <w:tcPrChange w:id="122" w:author="Hümbelin Oliver" w:date="2015-04-13T19:22:00Z">
              <w:tcPr>
                <w:tcW w:w="1356" w:type="dxa"/>
                <w:vMerge/>
                <w:tcBorders>
                  <w:left w:val="nil"/>
                  <w:bottom w:val="single" w:sz="4" w:space="0" w:color="auto"/>
                  <w:right w:val="nil"/>
                </w:tcBorders>
              </w:tcPr>
            </w:tcPrChange>
          </w:tcPr>
          <w:p w14:paraId="4019284B" w14:textId="32C7B195" w:rsidR="00556651" w:rsidRPr="00763E00" w:rsidRDefault="00556651" w:rsidP="00556651">
            <w:pPr>
              <w:spacing w:line="240" w:lineRule="auto"/>
              <w:jc w:val="center"/>
              <w:rPr>
                <w:rFonts w:eastAsia="Times New Roman"/>
                <w:color w:val="000000"/>
                <w:szCs w:val="19"/>
                <w:lang w:val="en-US" w:eastAsia="de-CH"/>
              </w:rPr>
            </w:pPr>
          </w:p>
        </w:tc>
        <w:tc>
          <w:tcPr>
            <w:tcW w:w="1505" w:type="dxa"/>
            <w:gridSpan w:val="2"/>
            <w:vMerge/>
            <w:tcBorders>
              <w:left w:val="nil"/>
              <w:bottom w:val="single" w:sz="4" w:space="0" w:color="auto"/>
              <w:right w:val="nil"/>
            </w:tcBorders>
            <w:shd w:val="clear" w:color="auto" w:fill="auto"/>
            <w:noWrap/>
            <w:vAlign w:val="center"/>
            <w:tcPrChange w:id="123" w:author="Hümbelin Oliver" w:date="2015-04-13T19:22:00Z">
              <w:tcPr>
                <w:tcW w:w="1505" w:type="dxa"/>
                <w:gridSpan w:val="3"/>
                <w:vMerge/>
                <w:tcBorders>
                  <w:left w:val="nil"/>
                  <w:bottom w:val="single" w:sz="4" w:space="0" w:color="auto"/>
                  <w:right w:val="nil"/>
                </w:tcBorders>
                <w:shd w:val="clear" w:color="auto" w:fill="auto"/>
                <w:noWrap/>
                <w:vAlign w:val="center"/>
              </w:tcPr>
            </w:tcPrChange>
          </w:tcPr>
          <w:p w14:paraId="202BAC0D" w14:textId="77777777" w:rsidR="00556651" w:rsidRPr="00763E00" w:rsidRDefault="00556651" w:rsidP="000F66A6">
            <w:pPr>
              <w:spacing w:line="240" w:lineRule="auto"/>
              <w:jc w:val="center"/>
              <w:rPr>
                <w:rFonts w:eastAsia="Times New Roman"/>
                <w:color w:val="000000"/>
                <w:szCs w:val="19"/>
                <w:lang w:val="en-US" w:eastAsia="de-CH"/>
              </w:rPr>
            </w:pPr>
          </w:p>
        </w:tc>
      </w:tr>
      <w:tr w:rsidR="003174A7" w:rsidRPr="007C1C84" w14:paraId="4D020DCE" w14:textId="77777777" w:rsidTr="00556651">
        <w:trPr>
          <w:trHeight w:val="525"/>
        </w:trPr>
        <w:tc>
          <w:tcPr>
            <w:tcW w:w="3820"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212" w:type="dxa"/>
            <w:tcBorders>
              <w:top w:val="single" w:sz="4" w:space="0" w:color="auto"/>
              <w:left w:val="nil"/>
              <w:bottom w:val="nil"/>
              <w:right w:val="nil"/>
            </w:tcBorders>
            <w:vAlign w:val="center"/>
          </w:tcPr>
          <w:p w14:paraId="5A77047F" w14:textId="7628E62E"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 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gridSpan w:val="2"/>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556651">
        <w:trPr>
          <w:trHeight w:val="525"/>
        </w:trPr>
        <w:tc>
          <w:tcPr>
            <w:tcW w:w="3820"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212"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gridSpan w:val="2"/>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556651">
        <w:trPr>
          <w:trHeight w:val="525"/>
        </w:trPr>
        <w:tc>
          <w:tcPr>
            <w:tcW w:w="3820"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212"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gridSpan w:val="2"/>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556651">
        <w:trPr>
          <w:trHeight w:val="525"/>
        </w:trPr>
        <w:tc>
          <w:tcPr>
            <w:tcW w:w="3820"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212"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gridSpan w:val="2"/>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556651">
        <w:trPr>
          <w:gridAfter w:val="1"/>
          <w:wAfter w:w="185" w:type="dxa"/>
          <w:trHeight w:val="525"/>
        </w:trPr>
        <w:tc>
          <w:tcPr>
            <w:tcW w:w="3820" w:type="dxa"/>
            <w:tcBorders>
              <w:top w:val="nil"/>
              <w:left w:val="nil"/>
              <w:bottom w:val="double" w:sz="6" w:space="0" w:color="auto"/>
              <w:right w:val="nil"/>
            </w:tcBorders>
            <w:shd w:val="clear" w:color="auto" w:fill="auto"/>
            <w:vAlign w:val="center"/>
            <w:hideMark/>
          </w:tcPr>
          <w:p w14:paraId="2BAD6B94" w14:textId="64923A60" w:rsidR="003174A7" w:rsidRPr="00763E00" w:rsidRDefault="003174A7" w:rsidP="000F66A6">
            <w:pPr>
              <w:spacing w:line="240" w:lineRule="auto"/>
              <w:rPr>
                <w:rFonts w:eastAsia="Times New Roman"/>
                <w:color w:val="000000"/>
                <w:szCs w:val="19"/>
                <w:lang w:val="en-US" w:eastAsia="de-CH"/>
              </w:rPr>
            </w:pPr>
            <w:commentRangeStart w:id="124"/>
            <w:r w:rsidRPr="00763E00">
              <w:rPr>
                <w:rFonts w:eastAsia="Times New Roman"/>
                <w:color w:val="000000"/>
                <w:szCs w:val="19"/>
                <w:lang w:val="en-US" w:eastAsia="de-CH"/>
              </w:rPr>
              <w:t>Possibility to assess trends of inequality</w:t>
            </w:r>
            <w:commentRangeEnd w:id="124"/>
            <w:r w:rsidR="00763AD2">
              <w:rPr>
                <w:rStyle w:val="CommentReference"/>
              </w:rPr>
              <w:commentReference w:id="124"/>
            </w:r>
          </w:p>
        </w:tc>
        <w:tc>
          <w:tcPr>
            <w:tcW w:w="1212" w:type="dxa"/>
            <w:tcBorders>
              <w:top w:val="nil"/>
              <w:left w:val="nil"/>
              <w:bottom w:val="double" w:sz="6" w:space="0" w:color="auto"/>
              <w:right w:val="nil"/>
            </w:tcBorders>
            <w:vAlign w:val="center"/>
          </w:tcPr>
          <w:p w14:paraId="61AFA206" w14:textId="58D66617" w:rsidR="003174A7" w:rsidRPr="00763E00" w:rsidRDefault="00F52BB6"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long</w:t>
            </w:r>
          </w:p>
        </w:tc>
        <w:tc>
          <w:tcPr>
            <w:tcW w:w="1499" w:type="dxa"/>
            <w:tcBorders>
              <w:top w:val="nil"/>
              <w:left w:val="nil"/>
              <w:bottom w:val="double" w:sz="6" w:space="0" w:color="auto"/>
              <w:right w:val="nil"/>
            </w:tcBorders>
            <w:shd w:val="clear" w:color="auto" w:fill="auto"/>
            <w:noWrap/>
            <w:vAlign w:val="center"/>
            <w:hideMark/>
          </w:tcPr>
          <w:p w14:paraId="3704CCE8" w14:textId="0DF65357" w:rsidR="003174A7" w:rsidRPr="00763E00" w:rsidRDefault="00F52BB6" w:rsidP="00F52BB6">
            <w:pPr>
              <w:spacing w:line="240" w:lineRule="auto"/>
              <w:jc w:val="center"/>
              <w:rPr>
                <w:rFonts w:eastAsia="Times New Roman"/>
                <w:color w:val="000000"/>
                <w:szCs w:val="19"/>
                <w:lang w:val="en-US" w:eastAsia="de-CH"/>
              </w:rPr>
            </w:pPr>
            <w:del w:id="125" w:author="Oliver Hümbelin" w:date="2015-04-13T09:47:00Z">
              <w:r w:rsidDel="00763AD2">
                <w:rPr>
                  <w:rFonts w:eastAsia="Times New Roman"/>
                  <w:color w:val="000000"/>
                  <w:szCs w:val="19"/>
                  <w:lang w:val="en-US" w:eastAsia="de-CH"/>
                </w:rPr>
                <w:delText>restricted</w:delText>
              </w:r>
            </w:del>
            <w:ins w:id="126" w:author="Oliver Hümbelin" w:date="2015-04-13T09:47:00Z">
              <w:r w:rsidR="00763AD2">
                <w:rPr>
                  <w:rFonts w:eastAsia="Times New Roman"/>
                  <w:color w:val="000000"/>
                  <w:szCs w:val="19"/>
                  <w:lang w:val="en-US" w:eastAsia="de-CH"/>
                </w:rPr>
                <w:t>short</w:t>
              </w:r>
            </w:ins>
          </w:p>
        </w:tc>
        <w:tc>
          <w:tcPr>
            <w:tcW w:w="1320" w:type="dxa"/>
            <w:tcBorders>
              <w:top w:val="nil"/>
              <w:left w:val="nil"/>
              <w:bottom w:val="double" w:sz="6" w:space="0" w:color="auto"/>
              <w:right w:val="nil"/>
            </w:tcBorders>
            <w:shd w:val="clear" w:color="auto" w:fill="auto"/>
            <w:noWrap/>
            <w:vAlign w:val="center"/>
            <w:hideMark/>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03AF8D7F"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ins w:id="127" w:author="Hümbelin Oliver" w:date="2015-04-10T17:16:00Z">
        <w:r w:rsidR="00D5668A">
          <w:rPr>
            <w:rFonts w:ascii="Lucida Sans" w:hAnsi="Lucida Sans"/>
            <w:sz w:val="19"/>
            <w:szCs w:val="19"/>
            <w:lang w:val="en-US"/>
          </w:rPr>
          <w:t>often eas</w:t>
        </w:r>
      </w:ins>
      <w:ins w:id="128" w:author="rudi" w:date="2015-04-13T00:27:00Z">
        <w:r w:rsidR="006D7D09">
          <w:rPr>
            <w:rFonts w:ascii="Lucida Sans" w:hAnsi="Lucida Sans"/>
            <w:sz w:val="19"/>
            <w:szCs w:val="19"/>
            <w:lang w:val="en-US"/>
          </w:rPr>
          <w:t>il</w:t>
        </w:r>
      </w:ins>
      <w:ins w:id="129" w:author="Hümbelin Oliver" w:date="2015-04-10T17:16:00Z">
        <w:r w:rsidR="00D5668A">
          <w:rPr>
            <w:rFonts w:ascii="Lucida Sans" w:hAnsi="Lucida Sans"/>
            <w:sz w:val="19"/>
            <w:szCs w:val="19"/>
            <w:lang w:val="en-US"/>
          </w:rPr>
          <w:t>y</w:t>
        </w:r>
        <w:r w:rsidR="00D5668A" w:rsidRPr="00B14648">
          <w:rPr>
            <w:rFonts w:ascii="Lucida Sans" w:hAnsi="Lucida Sans"/>
            <w:sz w:val="19"/>
            <w:szCs w:val="19"/>
            <w:lang w:val="en-US"/>
          </w:rPr>
          <w:t xml:space="preserve"> </w:t>
        </w:r>
      </w:ins>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w:t>
      </w:r>
      <w:del w:id="130" w:author="Hümbelin Oliver" w:date="2015-04-13T17:42:00Z">
        <w:r w:rsidRPr="00B14648" w:rsidDel="00D70029">
          <w:rPr>
            <w:rFonts w:ascii="Lucida Sans" w:hAnsi="Lucida Sans"/>
            <w:sz w:val="19"/>
            <w:szCs w:val="19"/>
            <w:lang w:val="en-US"/>
          </w:rPr>
          <w:delText xml:space="preserve">central </w:delText>
        </w:r>
      </w:del>
      <w:ins w:id="131" w:author="Hümbelin Oliver" w:date="2015-04-13T17:42:00Z">
        <w:r w:rsidR="00D70029">
          <w:rPr>
            <w:rFonts w:ascii="Lucida Sans" w:hAnsi="Lucida Sans"/>
            <w:sz w:val="19"/>
            <w:szCs w:val="19"/>
            <w:lang w:val="en-US"/>
          </w:rPr>
          <w:t>key</w:t>
        </w:r>
        <w:r w:rsidR="00D70029" w:rsidRPr="00B14648">
          <w:rPr>
            <w:rFonts w:ascii="Lucida Sans" w:hAnsi="Lucida Sans"/>
            <w:sz w:val="19"/>
            <w:szCs w:val="19"/>
            <w:lang w:val="en-US"/>
          </w:rPr>
          <w:t xml:space="preserve"> </w:t>
        </w:r>
      </w:ins>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w:t>
      </w:r>
      <w:commentRangeStart w:id="132"/>
      <w:r w:rsidR="00D5668A">
        <w:rPr>
          <w:rFonts w:ascii="Lucida Sans" w:hAnsi="Lucida Sans"/>
          <w:sz w:val="19"/>
          <w:szCs w:val="19"/>
          <w:lang w:val="en-US"/>
        </w:rPr>
        <w:t xml:space="preserve">micro </w:t>
      </w:r>
      <w:commentRangeEnd w:id="132"/>
      <w:r w:rsidR="006D7D09">
        <w:rPr>
          <w:rStyle w:val="CommentReference"/>
          <w:rFonts w:ascii="Lucida Sans" w:eastAsia="Lucida Sans" w:hAnsi="Lucida Sans"/>
          <w:lang w:eastAsia="en-US"/>
        </w:rPr>
        <w:commentReference w:id="132"/>
      </w:r>
      <w:r w:rsidR="00D5668A">
        <w:rPr>
          <w:rFonts w:ascii="Lucida Sans" w:hAnsi="Lucida Sans"/>
          <w:sz w:val="19"/>
          <w:szCs w:val="19"/>
          <w:lang w:val="en-US"/>
        </w:rPr>
        <w:t>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3B565C53"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 </w:t>
      </w:r>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E993D2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133" w:author="Hümbelin Oliver" w:date="2015-04-10T17:32:00Z">
        <w:r w:rsidR="007864B9">
          <w:rPr>
            <w:rFonts w:ascii="Lucida Sans" w:hAnsi="Lucida Sans"/>
            <w:sz w:val="19"/>
            <w:szCs w:val="19"/>
            <w:lang w:val="en-US"/>
          </w:rPr>
          <w:t xml:space="preserve"> </w:t>
        </w:r>
      </w:ins>
      <w:ins w:id="134" w:author="Oliver Hümbelin" w:date="2015-04-13T09:49:00Z">
        <w:r w:rsidR="00D0162B">
          <w:rPr>
            <w:rFonts w:ascii="Lucida Sans" w:hAnsi="Lucida Sans"/>
            <w:sz w:val="19"/>
            <w:szCs w:val="19"/>
            <w:lang w:val="en-US"/>
          </w:rPr>
          <w:t xml:space="preserve">It is possible </w:t>
        </w:r>
      </w:ins>
      <w:ins w:id="135" w:author="Oliver Hümbelin" w:date="2015-04-13T09:51:00Z">
        <w:r w:rsidR="00D0162B">
          <w:rPr>
            <w:rFonts w:ascii="Lucida Sans" w:hAnsi="Lucida Sans"/>
            <w:sz w:val="19"/>
            <w:szCs w:val="19"/>
            <w:lang w:val="en-US"/>
          </w:rPr>
          <w:t>though</w:t>
        </w:r>
      </w:ins>
      <w:ins w:id="136" w:author="Oliver Hümbelin" w:date="2015-04-13T09:49:00Z">
        <w:r w:rsidR="00D0162B">
          <w:rPr>
            <w:rFonts w:ascii="Lucida Sans" w:hAnsi="Lucida Sans"/>
            <w:sz w:val="19"/>
            <w:szCs w:val="19"/>
            <w:lang w:val="en-US"/>
          </w:rPr>
          <w:t xml:space="preserve">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w:t>
        </w:r>
      </w:ins>
      <w:ins w:id="137" w:author="Oliver Hümbelin" w:date="2015-04-13T09:51:00Z">
        <w:r w:rsidR="00D0162B">
          <w:rPr>
            <w:rFonts w:ascii="Lucida Sans" w:hAnsi="Lucida Sans"/>
            <w:sz w:val="19"/>
            <w:szCs w:val="19"/>
            <w:lang w:val="en-US"/>
          </w:rPr>
          <w:t xml:space="preserve">from </w:t>
        </w:r>
      </w:ins>
      <w:ins w:id="138" w:author="Oliver Hümbelin" w:date="2015-04-13T09:53:00Z">
        <w:r w:rsidR="00D0162B">
          <w:rPr>
            <w:rFonts w:ascii="Lucida Sans" w:hAnsi="Lucida Sans"/>
            <w:sz w:val="19"/>
            <w:szCs w:val="19"/>
            <w:lang w:val="en-US"/>
          </w:rPr>
          <w:t>population register to identify which fiscal households belong to the same real household</w:t>
        </w:r>
      </w:ins>
      <w:ins w:id="139" w:author="Oliver Hümbelin" w:date="2015-04-13T09:54:00Z">
        <w:r w:rsidR="00D0162B">
          <w:rPr>
            <w:rFonts w:ascii="Lucida Sans" w:hAnsi="Lucida Sans"/>
            <w:sz w:val="19"/>
            <w:szCs w:val="19"/>
            <w:lang w:val="en-US"/>
          </w:rPr>
          <w:t>.</w:t>
        </w:r>
      </w:ins>
      <w:ins w:id="140" w:author="rudi" w:date="2015-04-13T00:34:00Z">
        <w:r w:rsidR="009B0176">
          <w:rPr>
            <w:rFonts w:ascii="Lucida Sans" w:hAnsi="Lucida Sans"/>
            <w:sz w:val="19"/>
            <w:szCs w:val="19"/>
            <w:lang w:val="en-US"/>
          </w:rPr>
          <w:t xml:space="preserve"> </w:t>
        </w:r>
      </w:ins>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5EAB724B" w14:textId="01C965C9"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lastRenderedPageBreak/>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086BBAA3" w:rsidR="00B14648" w:rsidRPr="00B14648" w:rsidRDefault="000E654E" w:rsidP="00B14648">
      <w:pPr>
        <w:pStyle w:val="Heading1"/>
        <w:rPr>
          <w:lang w:val="en-US"/>
        </w:rPr>
      </w:pPr>
      <w:bookmarkStart w:id="141" w:name="_Toc406505791"/>
      <w:bookmarkStart w:id="142" w:name="_Ref406677101"/>
      <w:bookmarkStart w:id="143" w:name="_Ref406686090"/>
      <w:commentRangeStart w:id="144"/>
      <w:del w:id="145" w:author="rudi" w:date="2015-04-13T00:37:00Z">
        <w:r w:rsidDel="009B0176">
          <w:rPr>
            <w:lang w:val="en-US"/>
          </w:rPr>
          <w:delText>Different trends for income inequality in Switzerland</w:delText>
        </w:r>
        <w:r w:rsidR="00A440C5" w:rsidDel="009B0176">
          <w:rPr>
            <w:lang w:val="en-US"/>
          </w:rPr>
          <w:delText xml:space="preserve"> due to methodological differences?</w:delText>
        </w:r>
      </w:del>
      <w:bookmarkEnd w:id="141"/>
      <w:bookmarkEnd w:id="142"/>
      <w:bookmarkEnd w:id="143"/>
      <w:ins w:id="146" w:author="rudi" w:date="2015-04-13T00:37:00Z">
        <w:r w:rsidR="009B0176">
          <w:rPr>
            <w:lang w:val="en-US"/>
          </w:rPr>
          <w:t>Case study: Switzerland</w:t>
        </w:r>
      </w:ins>
      <w:commentRangeEnd w:id="144"/>
      <w:r w:rsidR="0052474E">
        <w:rPr>
          <w:rStyle w:val="CommentReference"/>
          <w:rFonts w:eastAsia="Lucida Sans"/>
          <w:bCs w:val="0"/>
        </w:rPr>
        <w:commentReference w:id="144"/>
      </w:r>
    </w:p>
    <w:p w14:paraId="462D907A" w14:textId="77D43F9A"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ins w:id="147" w:author="rudi" w:date="2015-04-13T00:37:00Z">
        <w:r w:rsidR="009B0176">
          <w:rPr>
            <w:lang w:val="en-US"/>
          </w:rPr>
          <w:t xml:space="preserve"> an</w:t>
        </w:r>
      </w:ins>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48" w:author="Hümbelin Oliver" w:date="2015-04-10T15:49:00Z">
        <w:r w:rsidR="00B748B5" w:rsidRPr="00B748B5">
          <w:rPr>
            <w:lang w:val="en-US"/>
            <w:rPrChange w:id="149" w:author="Hümbelin Oliver" w:date="2015-04-10T15:49:00Z">
              <w:rPr>
                <w:sz w:val="24"/>
                <w:szCs w:val="24"/>
                <w:lang w:val="en-US"/>
              </w:rPr>
            </w:rPrChange>
          </w:rPr>
          <w:t>Figure 2</w:t>
        </w:r>
      </w:ins>
      <w:del w:id="150"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ins w:id="151" w:author="rudi" w:date="2015-04-13T00:39:00Z">
        <w:r w:rsidR="009B0176">
          <w:rPr>
            <w:lang w:val="en-US"/>
          </w:rPr>
          <w:t xml:space="preserve"> plus a time series we calculated on the base of</w:t>
        </w:r>
      </w:ins>
      <w:ins w:id="152" w:author="Oliver Hümbelin" w:date="2015-04-13T10:49:00Z">
        <w:r w:rsidR="001E37CD">
          <w:rPr>
            <w:lang w:val="en-US"/>
          </w:rPr>
          <w:t xml:space="preserve"> aggregated</w:t>
        </w:r>
      </w:ins>
      <w:ins w:id="153" w:author="Oliver Hümbelin" w:date="2015-04-13T10:50:00Z">
        <w:r w:rsidR="001E37CD">
          <w:rPr>
            <w:lang w:val="en-US"/>
          </w:rPr>
          <w:t xml:space="preserve"> tax statistics</w:t>
        </w:r>
      </w:ins>
      <w:ins w:id="154" w:author="Oliver Hümbelin" w:date="2015-04-13T10:52:00Z">
        <w:r w:rsidR="00EB3A60">
          <w:rPr>
            <w:lang w:val="en-US"/>
          </w:rPr>
          <w:t xml:space="preserve"> published by the Swiss Federal Tax Administration (FTA)</w:t>
        </w:r>
      </w:ins>
      <w:ins w:id="155" w:author="rudi" w:date="2015-04-13T00:39:00Z">
        <w:del w:id="156" w:author="Oliver Hümbelin" w:date="2015-04-13T10:53:00Z">
          <w:r w:rsidR="009B0176" w:rsidDel="00EB3A60">
            <w:rPr>
              <w:lang w:val="en-US"/>
            </w:rPr>
            <w:delText xml:space="preserve"> federal tax data</w:delText>
          </w:r>
        </w:del>
      </w:ins>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57" w:author="Hümbelin Oliver" w:date="2015-04-10T15:49:00Z">
        <w:r w:rsidR="00B748B5" w:rsidRPr="00B748B5">
          <w:rPr>
            <w:lang w:val="en-US"/>
            <w:rPrChange w:id="158" w:author="Hümbelin Oliver" w:date="2015-04-10T15:49:00Z">
              <w:rPr>
                <w:sz w:val="24"/>
                <w:szCs w:val="24"/>
                <w:lang w:val="en-US"/>
              </w:rPr>
            </w:rPrChange>
          </w:rPr>
          <w:t>Figure 2</w:t>
        </w:r>
      </w:ins>
      <w:del w:id="159"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ins w:id="160" w:author="Oliver Hümbelin" w:date="2015-04-13T10:06:00Z">
        <w:r w:rsidR="00412CF3">
          <w:rPr>
            <w:lang w:val="en-US"/>
          </w:rPr>
          <w:t xml:space="preserve">. The harmonization </w:t>
        </w:r>
      </w:ins>
      <w:del w:id="161" w:author="Oliver Hümbelin" w:date="2015-04-13T10:06:00Z">
        <w:r w:rsidR="00B14648" w:rsidRPr="00B14648" w:rsidDel="0052474E">
          <w:rPr>
            <w:lang w:val="en-US"/>
          </w:rPr>
          <w:delText>.</w:delText>
        </w:r>
      </w:del>
      <w:del w:id="162" w:author="Oliver Hümbelin" w:date="2015-04-13T10:07:00Z">
        <w:r w:rsidR="00B14648" w:rsidRPr="00B14648" w:rsidDel="0052474E">
          <w:rPr>
            <w:lang w:val="en-US"/>
          </w:rPr>
          <w:delText xml:space="preserve"> </w:delText>
        </w:r>
      </w:del>
      <w:del w:id="163" w:author="Oliver Hümbelin" w:date="2015-04-13T10:09:00Z">
        <w:r w:rsidR="00B14648" w:rsidRPr="00B14648" w:rsidDel="00412CF3">
          <w:rPr>
            <w:lang w:val="en-US"/>
          </w:rPr>
          <w:delText>All in all</w:delText>
        </w:r>
      </w:del>
      <w:ins w:id="164" w:author="rudi" w:date="2015-04-13T00:40:00Z">
        <w:del w:id="165" w:author="Oliver Hümbelin" w:date="2015-04-13T10:07:00Z">
          <w:r w:rsidR="009B0176" w:rsidDel="0052474E">
            <w:rPr>
              <w:lang w:val="en-US"/>
            </w:rPr>
            <w:delText>A</w:delText>
          </w:r>
        </w:del>
        <w:del w:id="166" w:author="Oliver Hümbelin" w:date="2015-04-13T10:10:00Z">
          <w:r w:rsidR="009B0176" w:rsidDel="00412CF3">
            <w:rPr>
              <w:lang w:val="en-US"/>
            </w:rPr>
            <w:delText>mongst the official data</w:delText>
          </w:r>
        </w:del>
      </w:ins>
      <w:del w:id="167" w:author="Oliver Hümbelin" w:date="2015-04-13T10:10:00Z">
        <w:r w:rsidR="00B14648" w:rsidRPr="00B14648" w:rsidDel="00412CF3">
          <w:rPr>
            <w:lang w:val="en-US"/>
          </w:rPr>
          <w:delText xml:space="preserve"> the</w:delText>
        </w:r>
      </w:del>
      <w:ins w:id="168" w:author="Oliver Hümbelin" w:date="2015-04-13T10:10:00Z">
        <w:r w:rsidR="00412CF3">
          <w:rPr>
            <w:lang w:val="en-US"/>
          </w:rPr>
          <w:t>done in the</w:t>
        </w:r>
      </w:ins>
      <w:r w:rsidR="00B14648" w:rsidRPr="00B14648">
        <w:rPr>
          <w:lang w:val="en-US"/>
        </w:rPr>
        <w:t xml:space="preserve"> LIS dataset </w:t>
      </w:r>
      <w:del w:id="169" w:author="Oliver Hümbelin" w:date="2015-04-13T10:10:00Z">
        <w:r w:rsidR="00B14648" w:rsidRPr="00B14648" w:rsidDel="00412CF3">
          <w:rPr>
            <w:lang w:val="en-US"/>
          </w:rPr>
          <w:delText>contains the</w:delText>
        </w:r>
      </w:del>
      <w:ins w:id="170" w:author="Oliver Hümbelin" w:date="2015-04-13T10:10:00Z">
        <w:r w:rsidR="00412CF3">
          <w:rPr>
            <w:lang w:val="en-US"/>
          </w:rPr>
          <w:t>provides the</w:t>
        </w:r>
      </w:ins>
      <w:r w:rsidR="00B14648" w:rsidRPr="00B14648">
        <w:rPr>
          <w:lang w:val="en-US"/>
        </w:rPr>
        <w:t xml:space="preserve"> longest time series on inequality for Switzerland</w:t>
      </w:r>
      <w:ins w:id="171" w:author="Oliver Hümbelin" w:date="2015-04-13T10:10:00Z">
        <w:r w:rsidR="00412CF3">
          <w:rPr>
            <w:lang w:val="en-US"/>
          </w:rPr>
          <w:t xml:space="preserve">, but </w:t>
        </w:r>
      </w:ins>
      <w:ins w:id="172" w:author="Oliver Hümbelin" w:date="2015-04-13T10:55:00Z">
        <w:r w:rsidR="00EB3A60">
          <w:rPr>
            <w:lang w:val="en-US"/>
          </w:rPr>
          <w:t>at the same time it</w:t>
        </w:r>
      </w:ins>
      <w:ins w:id="173" w:author="Oliver Hümbelin" w:date="2015-04-13T10:10:00Z">
        <w:r w:rsidR="00412CF3">
          <w:rPr>
            <w:lang w:val="en-US"/>
          </w:rPr>
          <w:t xml:space="preserve"> is questionable if the measures</w:t>
        </w:r>
      </w:ins>
      <w:ins w:id="174" w:author="Oliver Hümbelin" w:date="2015-04-13T10:11:00Z">
        <w:r w:rsidR="00412CF3">
          <w:rPr>
            <w:lang w:val="en-US"/>
          </w:rPr>
          <w:t xml:space="preserve"> </w:t>
        </w:r>
      </w:ins>
      <w:ins w:id="175" w:author="Oliver Hümbelin" w:date="2015-04-13T10:19:00Z">
        <w:r w:rsidR="00A11B53">
          <w:rPr>
            <w:lang w:val="en-US"/>
          </w:rPr>
          <w:t>can</w:t>
        </w:r>
      </w:ins>
      <w:ins w:id="176" w:author="Oliver Hümbelin" w:date="2015-04-13T10:11:00Z">
        <w:r w:rsidR="00412CF3">
          <w:rPr>
            <w:lang w:val="en-US"/>
          </w:rPr>
          <w:t xml:space="preserve"> be interpreted over time at all</w:t>
        </w:r>
      </w:ins>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del w:id="177" w:author="Hümbelin Oliver" w:date="2015-04-13T16:48:00Z">
        <w:r w:rsidR="00B14648" w:rsidRPr="00B14648" w:rsidDel="00EC414A">
          <w:rPr>
            <w:lang w:val="en-US"/>
          </w:rPr>
          <w:delText xml:space="preserve">the </w:delText>
        </w:r>
      </w:del>
      <w:ins w:id="178" w:author="Hümbelin Oliver" w:date="2015-04-13T16:48:00Z">
        <w:r w:rsidR="00EC414A">
          <w:rPr>
            <w:lang w:val="en-US"/>
          </w:rPr>
          <w:t>the trend of</w:t>
        </w:r>
      </w:ins>
      <w:ins w:id="179" w:author="Hümbelin Oliver" w:date="2015-04-13T16:49:00Z">
        <w:r w:rsidR="00EC414A">
          <w:rPr>
            <w:lang w:val="en-US"/>
          </w:rPr>
          <w:t xml:space="preserve"> the distribution of</w:t>
        </w:r>
      </w:ins>
      <w:ins w:id="180" w:author="Hümbelin Oliver" w:date="2015-04-13T16:48:00Z">
        <w:r w:rsidR="00EC414A">
          <w:rPr>
            <w:lang w:val="en-US"/>
          </w:rPr>
          <w:t xml:space="preserve"> market incomes with the</w:t>
        </w:r>
        <w:r w:rsidR="00EC414A" w:rsidRPr="00B14648">
          <w:rPr>
            <w:lang w:val="en-US"/>
          </w:rPr>
          <w:t xml:space="preserve"> </w:t>
        </w:r>
      </w:ins>
      <w:r w:rsidR="00B14648" w:rsidRPr="00B14648">
        <w:rPr>
          <w:lang w:val="en-US"/>
        </w:rPr>
        <w:t xml:space="preserve">Swiss Household Panel (2000-2009). </w:t>
      </w:r>
      <w:ins w:id="181" w:author="rudi" w:date="2015-04-13T00:40:00Z">
        <w:del w:id="182" w:author="Hümbelin Oliver" w:date="2015-04-13T14:43:00Z">
          <w:r w:rsidR="009B0176" w:rsidDel="007648BB">
            <w:rPr>
              <w:lang w:val="en-US"/>
            </w:rPr>
            <w:delText>The time series we constructed from federal tax data however suggests a slight increase in inequality</w:delText>
          </w:r>
        </w:del>
      </w:ins>
      <w:ins w:id="183" w:author="rudi" w:date="2015-04-13T00:41:00Z">
        <w:del w:id="184" w:author="Hümbelin Oliver" w:date="2015-04-13T14:43:00Z">
          <w:r w:rsidR="009B0176" w:rsidDel="007648BB">
            <w:rPr>
              <w:lang w:val="en-US"/>
            </w:rPr>
            <w:delText xml:space="preserve"> in recent years. </w:delText>
          </w:r>
        </w:del>
      </w:ins>
      <w:ins w:id="185" w:author="Oliver Hümbelin" w:date="2015-04-13T10:56:00Z">
        <w:r w:rsidR="00EB3A60">
          <w:rPr>
            <w:lang w:val="en-US"/>
          </w:rPr>
          <w:t xml:space="preserve">The time series we constructed from federal tax data </w:t>
        </w:r>
      </w:ins>
      <w:ins w:id="186" w:author="Oliver Hümbelin" w:date="2015-04-13T11:05:00Z">
        <w:r w:rsidR="00D2525D">
          <w:rPr>
            <w:lang w:val="en-US"/>
          </w:rPr>
          <w:t xml:space="preserve">however </w:t>
        </w:r>
      </w:ins>
      <w:ins w:id="187" w:author="Oliver Hümbelin" w:date="2015-04-13T10:56:00Z">
        <w:r w:rsidR="00EB3A60">
          <w:rPr>
            <w:lang w:val="en-US"/>
          </w:rPr>
          <w:t>covers a</w:t>
        </w:r>
      </w:ins>
      <w:ins w:id="188" w:author="Oliver Hümbelin" w:date="2015-04-13T10:57:00Z">
        <w:r w:rsidR="00EB3A60">
          <w:rPr>
            <w:lang w:val="en-US"/>
          </w:rPr>
          <w:t xml:space="preserve"> </w:t>
        </w:r>
        <w:del w:id="189" w:author="Hümbelin Oliver" w:date="2015-04-15T16:10:00Z">
          <w:r w:rsidR="00EB3A60" w:rsidDel="00AE077C">
            <w:rPr>
              <w:lang w:val="en-US"/>
            </w:rPr>
            <w:delText>far</w:delText>
          </w:r>
        </w:del>
      </w:ins>
      <w:ins w:id="190" w:author="Oliver Hümbelin" w:date="2015-04-13T10:56:00Z">
        <w:del w:id="191" w:author="Hümbelin Oliver" w:date="2015-04-15T16:10:00Z">
          <w:r w:rsidR="00EB3A60" w:rsidDel="00AE077C">
            <w:rPr>
              <w:lang w:val="en-US"/>
            </w:rPr>
            <w:delText xml:space="preserve"> </w:delText>
          </w:r>
        </w:del>
        <w:r w:rsidR="00EB3A60">
          <w:rPr>
            <w:lang w:val="en-US"/>
          </w:rPr>
          <w:t>longer time period</w:t>
        </w:r>
      </w:ins>
      <w:ins w:id="192" w:author="Oliver Hümbelin" w:date="2015-04-13T10:57:00Z">
        <w:r w:rsidR="00EB3A60">
          <w:rPr>
            <w:lang w:val="en-US"/>
          </w:rPr>
          <w:t>, suggest higher inequality</w:t>
        </w:r>
      </w:ins>
      <w:ins w:id="193" w:author="Oliver Hümbelin" w:date="2015-04-13T10:58:00Z">
        <w:r w:rsidR="00EB3A60">
          <w:rPr>
            <w:lang w:val="en-US"/>
          </w:rPr>
          <w:t xml:space="preserve"> in general</w:t>
        </w:r>
      </w:ins>
      <w:ins w:id="194" w:author="Oliver Hümbelin" w:date="2015-04-13T10:57:00Z">
        <w:r w:rsidR="00EB3A60">
          <w:rPr>
            <w:lang w:val="en-US"/>
          </w:rPr>
          <w:t xml:space="preserve"> an</w:t>
        </w:r>
        <w:r w:rsidR="00D2525D">
          <w:rPr>
            <w:lang w:val="en-US"/>
          </w:rPr>
          <w:t xml:space="preserve">d </w:t>
        </w:r>
        <w:del w:id="195" w:author="Hümbelin Oliver" w:date="2015-04-13T16:48:00Z">
          <w:r w:rsidR="00D2525D" w:rsidDel="00EC414A">
            <w:rPr>
              <w:lang w:val="en-US"/>
            </w:rPr>
            <w:delText>in regard</w:delText>
          </w:r>
        </w:del>
      </w:ins>
      <w:ins w:id="196" w:author="Hümbelin Oliver" w:date="2015-04-13T16:48:00Z">
        <w:r w:rsidR="00EC414A">
          <w:rPr>
            <w:lang w:val="en-US"/>
          </w:rPr>
          <w:t>regarding</w:t>
        </w:r>
      </w:ins>
      <w:ins w:id="197" w:author="Oliver Hümbelin" w:date="2015-04-13T10:57:00Z">
        <w:r w:rsidR="00D2525D">
          <w:rPr>
            <w:lang w:val="en-US"/>
          </w:rPr>
          <w:t xml:space="preserve"> </w:t>
        </w:r>
        <w:del w:id="198" w:author="Hümbelin Oliver" w:date="2015-04-13T16:48:00Z">
          <w:r w:rsidR="00D2525D" w:rsidDel="00EC414A">
            <w:rPr>
              <w:lang w:val="en-US"/>
            </w:rPr>
            <w:delText xml:space="preserve">to the </w:delText>
          </w:r>
        </w:del>
        <w:r w:rsidR="00D2525D">
          <w:rPr>
            <w:lang w:val="en-US"/>
          </w:rPr>
          <w:t>recent years</w:t>
        </w:r>
        <w:r w:rsidR="00EB3A60">
          <w:rPr>
            <w:lang w:val="en-US"/>
          </w:rPr>
          <w:t xml:space="preserve"> a slight increase.</w:t>
        </w:r>
      </w:ins>
      <w:ins w:id="199" w:author="Oliver Hümbelin" w:date="2015-04-13T10:58:00Z">
        <w:r w:rsidR="00EB3A60">
          <w:rPr>
            <w:lang w:val="en-US"/>
          </w:rPr>
          <w:t xml:space="preserve"> </w:t>
        </w:r>
      </w:ins>
      <w:ins w:id="200" w:author="Oliver Hümbelin" w:date="2015-04-13T10:59:00Z">
        <w:r w:rsidR="00EB3A60">
          <w:rPr>
            <w:lang w:val="en-US"/>
          </w:rPr>
          <w:t>Questions</w:t>
        </w:r>
      </w:ins>
      <w:ins w:id="201" w:author="Oliver Hümbelin" w:date="2015-04-13T10:58:00Z">
        <w:r w:rsidR="00EB3A60">
          <w:rPr>
            <w:lang w:val="en-US"/>
          </w:rPr>
          <w:t xml:space="preserve"> arise: </w:t>
        </w:r>
      </w:ins>
      <w:ins w:id="202" w:author="Oliver Hümbelin" w:date="2015-04-13T10:59:00Z">
        <w:r w:rsidR="00EB3A60">
          <w:rPr>
            <w:lang w:val="en-US"/>
          </w:rPr>
          <w:t>Wh</w:t>
        </w:r>
      </w:ins>
      <w:ins w:id="203" w:author="Oliver Hümbelin" w:date="2015-04-13T11:00:00Z">
        <w:r w:rsidR="00EB3A60">
          <w:rPr>
            <w:lang w:val="en-US"/>
          </w:rPr>
          <w:t>y do the series differ and which one</w:t>
        </w:r>
      </w:ins>
      <w:ins w:id="204" w:author="Oliver Hümbelin" w:date="2015-04-13T10:58:00Z">
        <w:r w:rsidR="00EB3A60">
          <w:rPr>
            <w:lang w:val="en-US"/>
          </w:rPr>
          <w:t xml:space="preserve"> </w:t>
        </w:r>
      </w:ins>
      <w:ins w:id="205" w:author="Oliver Hümbelin" w:date="2015-04-13T10:59:00Z">
        <w:r w:rsidR="00EB3A60">
          <w:rPr>
            <w:lang w:val="en-US"/>
          </w:rPr>
          <w:t xml:space="preserve">approximates truth </w:t>
        </w:r>
      </w:ins>
      <w:ins w:id="206" w:author="Oliver Hümbelin" w:date="2015-04-13T11:00:00Z">
        <w:r w:rsidR="00EB3A60">
          <w:rPr>
            <w:lang w:val="en-US"/>
          </w:rPr>
          <w:t>best?</w:t>
        </w:r>
      </w:ins>
      <w:ins w:id="207" w:author="Oliver Hümbelin" w:date="2015-04-13T10:56:00Z">
        <w:r w:rsidR="00EB3A60">
          <w:rPr>
            <w:lang w:val="en-US"/>
          </w:rPr>
          <w:t xml:space="preserve"> </w:t>
        </w:r>
      </w:ins>
    </w:p>
    <w:p w14:paraId="5D0C7CF3" w14:textId="71AE79B1" w:rsidR="00B14648" w:rsidRPr="00B14648" w:rsidRDefault="00642836" w:rsidP="00B14648">
      <w:pPr>
        <w:rPr>
          <w:lang w:val="en-US"/>
        </w:rPr>
      </w:pPr>
      <w:r>
        <w:rPr>
          <w:noProof/>
          <w:lang w:eastAsia="de-CH"/>
        </w:rPr>
        <w:lastRenderedPageBreak/>
        <w:drawing>
          <wp:inline distT="0" distB="0" distL="0" distR="0" wp14:anchorId="4CA513B7" wp14:editId="1971CD48">
            <wp:extent cx="6011545" cy="3422071"/>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422071"/>
                    </a:xfrm>
                    <a:prstGeom prst="rect">
                      <a:avLst/>
                    </a:prstGeom>
                    <a:noFill/>
                    <a:ln>
                      <a:noFill/>
                    </a:ln>
                  </pic:spPr>
                </pic:pic>
              </a:graphicData>
            </a:graphic>
          </wp:inline>
        </w:drawing>
      </w:r>
    </w:p>
    <w:p w14:paraId="0E45DDA2" w14:textId="03E9DF42" w:rsidR="005E7BD6" w:rsidRPr="005E7BD6" w:rsidRDefault="00616B27" w:rsidP="00642836">
      <w:pPr>
        <w:rPr>
          <w:sz w:val="24"/>
          <w:szCs w:val="24"/>
          <w:lang w:val="en-US"/>
        </w:rPr>
      </w:pPr>
      <w:bookmarkStart w:id="208" w:name="_Ref406511415"/>
      <w:bookmarkStart w:id="209"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3</w:t>
      </w:r>
      <w:r w:rsidRPr="00616B27">
        <w:rPr>
          <w:sz w:val="24"/>
          <w:szCs w:val="24"/>
          <w:lang w:val="en-US"/>
        </w:rPr>
        <w:fldChar w:fldCharType="end"/>
      </w:r>
      <w:bookmarkEnd w:id="208"/>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9"/>
      <w:ins w:id="210" w:author="Oliver Hümbelin" w:date="2015-04-13T10:53:00Z">
        <w:r w:rsidR="00EB3A60">
          <w:rPr>
            <w:i/>
            <w:lang w:val="en-US"/>
          </w:rPr>
          <w:t>Swiss F</w:t>
        </w:r>
      </w:ins>
      <w:ins w:id="211" w:author="Oliver Hümbelin" w:date="2015-04-13T10:54:00Z">
        <w:r w:rsidR="00EB3A60">
          <w:rPr>
            <w:i/>
            <w:lang w:val="en-US"/>
          </w:rPr>
          <w:t>ederal Tax Administration (FTA, own calculation)</w:t>
        </w:r>
      </w:ins>
    </w:p>
    <w:p w14:paraId="3E26A983" w14:textId="77777777" w:rsidR="00642836" w:rsidRDefault="00642836" w:rsidP="00B14648">
      <w:pPr>
        <w:rPr>
          <w:lang w:val="en-US"/>
        </w:rPr>
      </w:pPr>
    </w:p>
    <w:p w14:paraId="4FB5F9F2" w14:textId="7D35F06D" w:rsidR="00642836" w:rsidRDefault="00860C48" w:rsidP="00FD406E">
      <w:pPr>
        <w:rPr>
          <w:lang w:val="en-US"/>
        </w:rPr>
      </w:pPr>
      <w:r>
        <w:rPr>
          <w:lang w:val="en-US"/>
        </w:rPr>
        <w:t xml:space="preserve">Differences </w:t>
      </w:r>
      <w:ins w:id="212" w:author="rudi" w:date="2015-04-13T00:45:00Z">
        <w:r w:rsidR="00AF000C">
          <w:rPr>
            <w:lang w:val="en-US"/>
          </w:rPr>
          <w:t>might</w:t>
        </w:r>
        <w:r w:rsidR="00AF000C" w:rsidRPr="00B14648">
          <w:rPr>
            <w:lang w:val="en-US"/>
          </w:rPr>
          <w:t xml:space="preserve"> </w:t>
        </w:r>
      </w:ins>
      <w:r w:rsidRPr="00B14648">
        <w:rPr>
          <w:lang w:val="en-US"/>
        </w:rPr>
        <w:t>be explained with factors</w:t>
      </w:r>
      <w:r w:rsidR="00126FF4">
        <w:rPr>
          <w:lang w:val="en-US"/>
        </w:rPr>
        <w:t xml:space="preserve"> introduced in</w:t>
      </w:r>
      <w:r>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Pr>
          <w:lang w:val="en-US"/>
        </w:rPr>
        <w:t xml:space="preserve"> and </w:t>
      </w:r>
      <w:r>
        <w:rPr>
          <w:lang w:val="en-US"/>
        </w:rPr>
        <w:fldChar w:fldCharType="begin"/>
      </w:r>
      <w:r>
        <w:rPr>
          <w:lang w:val="en-US"/>
        </w:rPr>
        <w:instrText xml:space="preserve"> REF _Ref399330540 \r \h </w:instrText>
      </w:r>
      <w:r>
        <w:rPr>
          <w:lang w:val="en-US"/>
        </w:rPr>
      </w:r>
      <w:r>
        <w:rPr>
          <w:lang w:val="en-US"/>
        </w:rPr>
        <w:fldChar w:fldCharType="separate"/>
      </w:r>
      <w:r w:rsidR="00B748B5">
        <w:rPr>
          <w:lang w:val="en-US"/>
        </w:rPr>
        <w:t>3</w:t>
      </w:r>
      <w:r>
        <w:rPr>
          <w:lang w:val="en-US"/>
        </w:rPr>
        <w:fldChar w:fldCharType="end"/>
      </w:r>
      <w:r w:rsidR="00126FF4">
        <w:rPr>
          <w:lang w:val="en-US"/>
        </w:rPr>
        <w:t xml:space="preserve">. </w:t>
      </w:r>
      <w:r w:rsidR="000F66A6" w:rsidRPr="00B14648">
        <w:rPr>
          <w:lang w:val="en-US"/>
        </w:rPr>
        <w:t>First, coverage of</w:t>
      </w:r>
      <w:ins w:id="213" w:author="Oliver Hümbelin" w:date="2015-04-13T11:06:00Z">
        <w:r w:rsidR="00D2525D">
          <w:rPr>
            <w:lang w:val="en-US"/>
          </w:rPr>
          <w:t xml:space="preserve"> low and</w:t>
        </w:r>
      </w:ins>
      <w:r w:rsidR="000F66A6" w:rsidRPr="00B14648">
        <w:rPr>
          <w:lang w:val="en-US"/>
        </w:rPr>
        <w:t xml:space="preserve"> top incomes </w:t>
      </w:r>
      <w:r w:rsidR="00642836">
        <w:rPr>
          <w:lang w:val="en-US"/>
        </w:rPr>
        <w:t>are</w:t>
      </w:r>
      <w:r w:rsidR="000F66A6" w:rsidRPr="00B14648">
        <w:rPr>
          <w:lang w:val="en-US"/>
        </w:rPr>
        <w:t xml:space="preserve">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w:t>
      </w:r>
      <w:ins w:id="214" w:author="Oliver Hümbelin" w:date="2015-04-13T11:16:00Z">
        <w:r w:rsidR="00B15D86">
          <w:rPr>
            <w:lang w:val="en-US"/>
          </w:rPr>
          <w:t xml:space="preserve">. </w:t>
        </w:r>
      </w:ins>
      <w:ins w:id="215" w:author="rudi" w:date="2015-04-13T00:49:00Z">
        <w:r w:rsidR="00AF000C">
          <w:rPr>
            <w:lang w:val="en-US"/>
          </w:rPr>
          <w:t>Second</w:t>
        </w:r>
      </w:ins>
      <w:r w:rsidR="000F66A6" w:rsidRPr="00B14648">
        <w:rPr>
          <w:lang w:val="en-US"/>
        </w:rPr>
        <w:t>, different income concepts were used.</w:t>
      </w:r>
      <w:r w:rsidR="00126FF4">
        <w:rPr>
          <w:lang w:val="en-US"/>
        </w:rPr>
        <w:t xml:space="preserve"> </w:t>
      </w:r>
      <w:ins w:id="216" w:author="rudi" w:date="2015-04-13T00:50:00Z">
        <w:r w:rsidR="00AF000C">
          <w:rPr>
            <w:lang w:val="en-US"/>
          </w:rPr>
          <w:t>The tax data time series is based on</w:t>
        </w:r>
      </w:ins>
      <w:r w:rsidR="00126FF4">
        <w:rPr>
          <w:lang w:val="en-US"/>
        </w:rPr>
        <w:t xml:space="preserve"> taxable incomes while the surveys rely on disposable income</w:t>
      </w:r>
      <w:ins w:id="217" w:author="Oliver Hümbelin" w:date="2015-04-13T11:07:00Z">
        <w:r w:rsidR="00D2525D">
          <w:rPr>
            <w:lang w:val="en-US"/>
          </w:rPr>
          <w:t xml:space="preserve"> and </w:t>
        </w:r>
      </w:ins>
      <w:ins w:id="218" w:author="Oliver Hümbelin" w:date="2015-04-13T11:08:00Z">
        <w:r w:rsidR="00D2525D">
          <w:rPr>
            <w:lang w:val="en-US"/>
          </w:rPr>
          <w:t>use an</w:t>
        </w:r>
      </w:ins>
      <w:ins w:id="219" w:author="Oliver Hümbelin" w:date="2015-04-13T11:07:00Z">
        <w:r w:rsidR="00D2525D">
          <w:rPr>
            <w:lang w:val="en-US"/>
          </w:rPr>
          <w:t xml:space="preserve"> equivalence scale</w:t>
        </w:r>
      </w:ins>
      <w:r w:rsidR="00126FF4">
        <w:rPr>
          <w:lang w:val="en-US"/>
        </w:rPr>
        <w:t>.</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0F66A6" w:rsidRPr="00B14648">
        <w:rPr>
          <w:lang w:val="en-US"/>
        </w:rPr>
        <w:t xml:space="preserve">. </w:t>
      </w:r>
      <w:ins w:id="220" w:author="rudi" w:date="2015-04-13T00:50:00Z">
        <w:r w:rsidR="00AF000C">
          <w:rPr>
            <w:lang w:val="en-US"/>
          </w:rPr>
          <w:t>Third</w:t>
        </w:r>
      </w:ins>
      <w:r w:rsidR="000F66A6" w:rsidRPr="00B14648">
        <w:rPr>
          <w:lang w:val="en-US"/>
        </w:rPr>
        <w:t>,</w:t>
      </w:r>
      <w:r w:rsidR="00FA3485">
        <w:rPr>
          <w:lang w:val="en-US"/>
        </w:rPr>
        <w:t xml:space="preserve"> </w:t>
      </w:r>
      <w:commentRangeStart w:id="221"/>
      <w:r w:rsidR="00FA3485">
        <w:rPr>
          <w:lang w:val="en-US"/>
        </w:rPr>
        <w:t>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w:t>
      </w:r>
      <w:proofErr w:type="spellStart"/>
      <w:r w:rsidR="00851D35">
        <w:rPr>
          <w:lang w:val="en-US"/>
        </w:rPr>
        <w:t>data.</w:t>
      </w:r>
      <w:commentRangeEnd w:id="221"/>
      <w:r w:rsidR="00B15D86">
        <w:rPr>
          <w:rStyle w:val="CommentReference"/>
        </w:rPr>
        <w:commentReference w:id="221"/>
      </w:r>
      <w:r w:rsidR="00B15D86" w:rsidRPr="007648BB">
        <w:rPr>
          <w:bCs/>
          <w:lang w:val="en-US"/>
        </w:rPr>
        <w:t>To</w:t>
      </w:r>
      <w:proofErr w:type="spellEnd"/>
      <w:r w:rsidR="00B15D86" w:rsidRPr="007648BB">
        <w:rPr>
          <w:bCs/>
          <w:lang w:val="en-US"/>
        </w:rPr>
        <w:t xml:space="preserve"> sum it up: using different data sources and different concepts can lead to substantially different results. Because misspecifications </w:t>
      </w:r>
      <w:del w:id="222" w:author="Hümbelin Oliver" w:date="2015-04-13T14:45:00Z">
        <w:r w:rsidR="00B15D86" w:rsidRPr="007648BB" w:rsidDel="007648BB">
          <w:rPr>
            <w:bCs/>
            <w:lang w:val="en-US"/>
          </w:rPr>
          <w:delText xml:space="preserve">are </w:delText>
        </w:r>
      </w:del>
      <w:del w:id="223" w:author="Hümbelin Oliver" w:date="2015-04-15T16:04:00Z">
        <w:r w:rsidR="00B15D86" w:rsidRPr="007648BB" w:rsidDel="00642836">
          <w:rPr>
            <w:bCs/>
            <w:lang w:val="en-US"/>
          </w:rPr>
          <w:delText>simultaneously</w:delText>
        </w:r>
      </w:del>
      <w:ins w:id="224" w:author="Hümbelin Oliver" w:date="2015-04-15T16:04:00Z">
        <w:r w:rsidR="00642836">
          <w:rPr>
            <w:bCs/>
            <w:lang w:val="en-US"/>
          </w:rPr>
          <w:t>overlap</w:t>
        </w:r>
      </w:ins>
      <w:r w:rsidR="00642836">
        <w:rPr>
          <w:bCs/>
          <w:lang w:val="en-US"/>
        </w:rPr>
        <w:t>,</w:t>
      </w:r>
      <w:r w:rsidR="00B15D86" w:rsidRPr="007648BB">
        <w:rPr>
          <w:bCs/>
          <w:lang w:val="en-US"/>
        </w:rPr>
        <w:t xml:space="preserve"> it has hard to disenta</w:t>
      </w:r>
      <w:r w:rsidR="004E63B7" w:rsidRPr="007648BB">
        <w:rPr>
          <w:bCs/>
          <w:lang w:val="en-US"/>
        </w:rPr>
        <w:t xml:space="preserve">ngle </w:t>
      </w:r>
      <w:del w:id="225" w:author="Hümbelin Oliver" w:date="2015-04-13T14:45:00Z">
        <w:r w:rsidR="004E63B7" w:rsidRPr="007648BB" w:rsidDel="007648BB">
          <w:rPr>
            <w:bCs/>
            <w:lang w:val="en-US"/>
          </w:rPr>
          <w:delText xml:space="preserve">all </w:delText>
        </w:r>
      </w:del>
      <w:ins w:id="226" w:author="Hümbelin Oliver" w:date="2015-04-13T14:45:00Z">
        <w:r w:rsidR="007648BB">
          <w:rPr>
            <w:bCs/>
            <w:lang w:val="en-US"/>
          </w:rPr>
          <w:t>the</w:t>
        </w:r>
        <w:r w:rsidR="007648BB" w:rsidRPr="007648BB">
          <w:rPr>
            <w:bCs/>
            <w:lang w:val="en-US"/>
          </w:rPr>
          <w:t xml:space="preserve"> </w:t>
        </w:r>
      </w:ins>
      <w:r w:rsidR="004E63B7" w:rsidRPr="007648BB">
        <w:rPr>
          <w:bCs/>
          <w:lang w:val="en-US"/>
        </w:rPr>
        <w:t>sources that lead potentially to a bias</w:t>
      </w:r>
      <w:ins w:id="227" w:author="Hümbelin Oliver" w:date="2015-04-15T17:05:00Z">
        <w:r w:rsidR="00BA553E">
          <w:rPr>
            <w:bCs/>
            <w:lang w:val="en-US"/>
          </w:rPr>
          <w:t xml:space="preserve"> </w:t>
        </w:r>
        <w:proofErr w:type="gramStart"/>
        <w:r w:rsidR="00BA553E">
          <w:rPr>
            <w:bCs/>
            <w:lang w:val="en-US"/>
          </w:rPr>
          <w:t xml:space="preserve">and </w:t>
        </w:r>
      </w:ins>
      <w:ins w:id="228" w:author="Hümbelin Oliver" w:date="2015-04-15T16:05:00Z">
        <w:r w:rsidR="00642836">
          <w:rPr>
            <w:bCs/>
            <w:lang w:val="en-US"/>
          </w:rPr>
          <w:t xml:space="preserve"> therefore</w:t>
        </w:r>
      </w:ins>
      <w:proofErr w:type="gramEnd"/>
      <w:ins w:id="229" w:author="Hümbelin Oliver" w:date="2015-04-15T17:05:00Z">
        <w:r w:rsidR="00BA553E">
          <w:rPr>
            <w:bCs/>
            <w:lang w:val="en-US"/>
          </w:rPr>
          <w:t xml:space="preserve"> </w:t>
        </w:r>
      </w:ins>
      <w:ins w:id="230" w:author="Hümbelin Oliver" w:date="2015-04-15T16:05:00Z">
        <w:r w:rsidR="00642836">
          <w:rPr>
            <w:bCs/>
            <w:lang w:val="en-US"/>
          </w:rPr>
          <w:t xml:space="preserve">hard to say, </w:t>
        </w:r>
      </w:ins>
      <w:ins w:id="231" w:author="Hümbelin Oliver" w:date="2015-04-15T17:04:00Z">
        <w:r w:rsidR="00BA553E">
          <w:rPr>
            <w:bCs/>
            <w:lang w:val="en-US"/>
          </w:rPr>
          <w:t>how all the imperfection sum up</w:t>
        </w:r>
      </w:ins>
      <w:ins w:id="232" w:author="Hümbelin Oliver" w:date="2015-04-15T16:05:00Z">
        <w:r w:rsidR="00642836">
          <w:rPr>
            <w:bCs/>
            <w:lang w:val="en-US"/>
          </w:rPr>
          <w:t>.</w:t>
        </w:r>
      </w:ins>
      <w:del w:id="233" w:author="Hümbelin Oliver" w:date="2015-04-15T16:05:00Z">
        <w:r w:rsidR="004E63B7" w:rsidRPr="007648BB" w:rsidDel="00642836">
          <w:rPr>
            <w:bCs/>
            <w:lang w:val="en-US"/>
          </w:rPr>
          <w:delText>.</w:delText>
        </w:r>
        <w:r w:rsidR="004E63B7" w:rsidDel="00642836">
          <w:rPr>
            <w:lang w:val="en-US"/>
          </w:rPr>
          <w:delText xml:space="preserve"> </w:delText>
        </w:r>
      </w:del>
      <w:ins w:id="234" w:author="Hümbelin Oliver" w:date="2015-04-15T16:05:00Z">
        <w:r w:rsidR="00642836">
          <w:rPr>
            <w:lang w:val="en-US"/>
          </w:rPr>
          <w:t xml:space="preserve"> </w:t>
        </w:r>
      </w:ins>
    </w:p>
    <w:p w14:paraId="7B35D118" w14:textId="77777777" w:rsidR="00642836" w:rsidRDefault="00642836" w:rsidP="00FD406E">
      <w:pPr>
        <w:rPr>
          <w:lang w:val="en-US"/>
        </w:rPr>
      </w:pPr>
    </w:p>
    <w:p w14:paraId="074247D4" w14:textId="350F7709" w:rsidR="00196156" w:rsidRDefault="006943AC" w:rsidP="00FD406E">
      <w:pPr>
        <w:rPr>
          <w:ins w:id="235" w:author="rudi" w:date="2015-04-13T01:04:00Z"/>
          <w:lang w:val="en-US"/>
        </w:rPr>
      </w:pPr>
      <w:del w:id="236" w:author="rudi" w:date="2015-04-13T00:51:00Z">
        <w:r w:rsidDel="00AF000C">
          <w:rPr>
            <w:lang w:val="en-US"/>
          </w:rPr>
          <w:delText xml:space="preserve">As </w:delText>
        </w:r>
        <w:r w:rsidR="008E3753" w:rsidDel="00AF000C">
          <w:rPr>
            <w:lang w:val="en-US"/>
          </w:rPr>
          <w:delText>discussed above</w:delText>
        </w:r>
        <w:r w:rsidDel="00AF000C">
          <w:rPr>
            <w:lang w:val="en-US"/>
          </w:rPr>
          <w:delText xml:space="preserve">, </w:delText>
        </w:r>
        <w:r w:rsidR="008E67B1" w:rsidDel="00AF000C">
          <w:rPr>
            <w:lang w:val="en-US"/>
          </w:rPr>
          <w:delText>using different</w:delText>
        </w:r>
        <w:r w:rsidDel="00AF000C">
          <w:rPr>
            <w:lang w:val="en-US"/>
          </w:rPr>
          <w:delText xml:space="preserve"> data sources</w:delText>
        </w:r>
        <w:r w:rsidR="001F533F" w:rsidDel="00AF000C">
          <w:rPr>
            <w:lang w:val="en-US"/>
          </w:rPr>
          <w:delText xml:space="preserve"> and different concepts</w:delText>
        </w:r>
        <w:r w:rsidDel="00AF000C">
          <w:rPr>
            <w:lang w:val="en-US"/>
          </w:rPr>
          <w:delText xml:space="preserve"> lead</w:delText>
        </w:r>
        <w:r w:rsidR="008E3753" w:rsidDel="00AF000C">
          <w:rPr>
            <w:lang w:val="en-US"/>
          </w:rPr>
          <w:delText>s</w:delText>
        </w:r>
        <w:r w:rsidDel="00AF000C">
          <w:rPr>
            <w:lang w:val="en-US"/>
          </w:rPr>
          <w:delText xml:space="preserve"> to </w:delText>
        </w:r>
        <w:r w:rsidR="00B701BC" w:rsidDel="00AF000C">
          <w:rPr>
            <w:lang w:val="en-US"/>
          </w:rPr>
          <w:delText xml:space="preserve">substantially </w:delText>
        </w:r>
        <w:r w:rsidDel="00AF000C">
          <w:rPr>
            <w:lang w:val="en-US"/>
          </w:rPr>
          <w:delText>different</w:delText>
        </w:r>
        <w:r w:rsidR="001119D4" w:rsidDel="00AF000C">
          <w:rPr>
            <w:lang w:val="en-US"/>
          </w:rPr>
          <w:delText xml:space="preserve"> </w:delText>
        </w:r>
        <w:r w:rsidR="00C92257" w:rsidDel="00AF000C">
          <w:rPr>
            <w:lang w:val="en-US"/>
          </w:rPr>
          <w:delText>conclusions</w:delText>
        </w:r>
        <w:r w:rsidR="001F533F" w:rsidDel="00AF000C">
          <w:rPr>
            <w:lang w:val="en-US"/>
          </w:rPr>
          <w:delText>.</w:delText>
        </w:r>
        <w:r w:rsidR="00A47D1F" w:rsidDel="00AF000C">
          <w:rPr>
            <w:lang w:val="en-US"/>
          </w:rPr>
          <w:delText xml:space="preserve"> </w:delText>
        </w:r>
      </w:del>
      <w:r>
        <w:rPr>
          <w:lang w:val="en-US"/>
        </w:rPr>
        <w:t xml:space="preserve">In this section we </w:t>
      </w:r>
      <w:del w:id="237" w:author="Hümbelin Oliver" w:date="2015-04-15T17:06:00Z">
        <w:r w:rsidDel="00BA553E">
          <w:rPr>
            <w:lang w:val="en-US"/>
          </w:rPr>
          <w:delText>have a closer look at</w:delText>
        </w:r>
        <w:r w:rsidR="001F533F" w:rsidDel="00BA553E">
          <w:rPr>
            <w:lang w:val="en-US"/>
          </w:rPr>
          <w:delText xml:space="preserve"> </w:delText>
        </w:r>
        <w:r w:rsidR="00A47D1F" w:rsidDel="00BA553E">
          <w:rPr>
            <w:lang w:val="en-US"/>
          </w:rPr>
          <w:delText xml:space="preserve">methodical </w:delText>
        </w:r>
        <w:r w:rsidR="003D2183" w:rsidDel="00BA553E">
          <w:rPr>
            <w:lang w:val="en-US"/>
          </w:rPr>
          <w:delText xml:space="preserve">options </w:delText>
        </w:r>
      </w:del>
      <w:ins w:id="238" w:author="rudi" w:date="2015-04-13T00:52:00Z">
        <w:del w:id="239" w:author="Hümbelin Oliver" w:date="2015-04-15T17:06:00Z">
          <w:r w:rsidR="00C14148" w:rsidDel="00BA553E">
            <w:rPr>
              <w:lang w:val="en-US"/>
            </w:rPr>
            <w:delText xml:space="preserve">issues </w:delText>
          </w:r>
        </w:del>
      </w:ins>
      <w:del w:id="240" w:author="Hümbelin Oliver" w:date="2015-04-15T17:06:00Z">
        <w:r w:rsidR="00B701BC" w:rsidDel="00BA553E">
          <w:rPr>
            <w:lang w:val="en-US"/>
          </w:rPr>
          <w:delText>regarding</w:delText>
        </w:r>
        <w:r w:rsidR="001F533F" w:rsidDel="00BA553E">
          <w:rPr>
            <w:lang w:val="en-US"/>
          </w:rPr>
          <w:delText xml:space="preserve"> the</w:delText>
        </w:r>
      </w:del>
      <w:ins w:id="241" w:author="Hümbelin Oliver" w:date="2015-04-15T17:06:00Z">
        <w:r w:rsidR="00BA553E">
          <w:rPr>
            <w:lang w:val="en-US"/>
          </w:rPr>
          <w:t xml:space="preserve">isolate all potential </w:t>
        </w:r>
        <w:r w:rsidR="00BA553E" w:rsidRPr="00BA553E">
          <w:rPr>
            <w:lang w:val="en-US"/>
          </w:rPr>
          <w:t>sources of error</w:t>
        </w:r>
        <w:r w:rsidR="00BA553E">
          <w:rPr>
            <w:lang w:val="en-US"/>
          </w:rPr>
          <w:t xml:space="preserve"> following </w:t>
        </w:r>
      </w:ins>
      <w:del w:id="242" w:author="Hümbelin Oliver" w:date="2015-04-15T17:06:00Z">
        <w:r w:rsidR="001F533F" w:rsidDel="00BA553E">
          <w:rPr>
            <w:lang w:val="en-US"/>
          </w:rPr>
          <w:delText xml:space="preserve"> </w:delText>
        </w:r>
      </w:del>
      <w:del w:id="243" w:author="Hümbelin Oliver" w:date="2015-04-15T17:07:00Z">
        <w:r w:rsidR="001F533F" w:rsidDel="00BA553E">
          <w:rPr>
            <w:lang w:val="en-US"/>
          </w:rPr>
          <w:delText>four</w:delText>
        </w:r>
      </w:del>
      <w:ins w:id="244" w:author="Hümbelin Oliver" w:date="2015-04-15T17:07:00Z">
        <w:r w:rsidR="00BA553E">
          <w:rPr>
            <w:lang w:val="en-US"/>
          </w:rPr>
          <w:t>the four</w:t>
        </w:r>
      </w:ins>
      <w:r w:rsidR="001F533F">
        <w:rPr>
          <w:lang w:val="en-US"/>
        </w:rPr>
        <w:t xml:space="preserve">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del w:id="245" w:author="Oliver Hümbelin" w:date="2015-04-13T11:22:00Z">
        <w:r w:rsidR="00AF47A8" w:rsidDel="004E63B7">
          <w:rPr>
            <w:lang w:val="en-US"/>
          </w:rPr>
          <w:delText>d</w:delText>
        </w:r>
        <w:r w:rsidR="00C92257" w:rsidDel="004E63B7">
          <w:rPr>
            <w:lang w:val="en-US"/>
          </w:rPr>
          <w:delText xml:space="preserve">efining economic </w:delText>
        </w:r>
        <w:r w:rsidR="00AF47A8" w:rsidDel="004E63B7">
          <w:rPr>
            <w:lang w:val="en-US"/>
          </w:rPr>
          <w:delText>resources</w:delText>
        </w:r>
      </w:del>
      <w:ins w:id="246" w:author="Oliver Hümbelin" w:date="2015-04-13T11:22:00Z">
        <w:r w:rsidR="004E63B7">
          <w:rPr>
            <w:lang w:val="en-US"/>
          </w:rPr>
          <w:t>income concepts</w:t>
        </w:r>
      </w:ins>
      <w:r w:rsidR="00A04487" w:rsidRPr="00154023">
        <w:rPr>
          <w:lang w:val="en-US"/>
        </w:rPr>
        <w:t>,</w:t>
      </w:r>
      <w:r w:rsidR="003968F9">
        <w:rPr>
          <w:lang w:val="en-US"/>
        </w:rPr>
        <w:t xml:space="preserve"> </w:t>
      </w:r>
      <w:del w:id="247" w:author="Oliver Hümbelin" w:date="2015-04-13T11:23:00Z">
        <w:r w:rsidR="003968F9" w:rsidDel="004E63B7">
          <w:rPr>
            <w:lang w:val="en-US"/>
          </w:rPr>
          <w:delText>measuring inequality</w:delText>
        </w:r>
      </w:del>
      <w:ins w:id="248" w:author="Oliver Hümbelin" w:date="2015-04-13T11:23:00Z">
        <w:r w:rsidR="004E63B7">
          <w:rPr>
            <w:lang w:val="en-US"/>
          </w:rPr>
          <w:t>inequality measures</w:t>
        </w:r>
      </w:ins>
      <w:r w:rsidR="003968F9">
        <w:rPr>
          <w:lang w:val="en-US"/>
        </w:rPr>
        <w:t>,</w:t>
      </w:r>
      <w:r w:rsidR="00A04487">
        <w:rPr>
          <w:lang w:val="en-US"/>
        </w:rPr>
        <w:t xml:space="preserve"> statistical</w:t>
      </w:r>
      <w:r w:rsidR="001119D4">
        <w:rPr>
          <w:lang w:val="en-US"/>
        </w:rPr>
        <w:t xml:space="preserve"> units and </w:t>
      </w:r>
      <w:del w:id="249" w:author="Oliver Hümbelin" w:date="2015-04-13T11:25:00Z">
        <w:r w:rsidR="00A04487" w:rsidDel="004E63B7">
          <w:rPr>
            <w:lang w:val="en-US"/>
          </w:rPr>
          <w:delText>coverage</w:delText>
        </w:r>
        <w:r w:rsidR="00A04487" w:rsidRPr="00154023" w:rsidDel="004E63B7">
          <w:rPr>
            <w:lang w:val="en-US"/>
          </w:rPr>
          <w:delText xml:space="preserve"> </w:delText>
        </w:r>
        <w:r w:rsidR="00A04487" w:rsidDel="004E63B7">
          <w:rPr>
            <w:lang w:val="en-US"/>
          </w:rPr>
          <w:delText>Issues</w:delText>
        </w:r>
      </w:del>
      <w:ins w:id="250" w:author="Oliver Hümbelin" w:date="2015-04-13T11:25:00Z">
        <w:r w:rsidR="004E63B7">
          <w:rPr>
            <w:lang w:val="en-US"/>
          </w:rPr>
          <w:t>population coverage</w:t>
        </w:r>
      </w:ins>
      <w:r w:rsidR="00A04487" w:rsidRPr="00154023">
        <w:rPr>
          <w:lang w:val="en-US"/>
        </w:rPr>
        <w:t>)</w:t>
      </w:r>
      <w:del w:id="251" w:author="Hümbelin Oliver" w:date="2015-04-15T17:07:00Z">
        <w:r w:rsidR="001F533F" w:rsidDel="00BA553E">
          <w:rPr>
            <w:lang w:val="en-US"/>
          </w:rPr>
          <w:delText xml:space="preserve"> when working with tax data</w:delText>
        </w:r>
      </w:del>
      <w:ins w:id="252" w:author="Oliver Hümbelin" w:date="2015-04-13T11:26:00Z">
        <w:del w:id="253" w:author="Hümbelin Oliver" w:date="2015-04-15T17:07:00Z">
          <w:r w:rsidR="004E63B7" w:rsidDel="00BA553E">
            <w:rPr>
              <w:lang w:val="en-US"/>
            </w:rPr>
            <w:delText xml:space="preserve"> from Switzerland</w:delText>
          </w:r>
        </w:del>
      </w:ins>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del w:id="254" w:author="rudi" w:date="2015-04-13T00:52:00Z">
        <w:r w:rsidR="00B35EEB" w:rsidDel="00C14148">
          <w:rPr>
            <w:lang w:val="en-US"/>
          </w:rPr>
          <w:delText xml:space="preserve">provide </w:delText>
        </w:r>
      </w:del>
      <w:ins w:id="255" w:author="rudi" w:date="2015-04-13T00:52:00Z">
        <w:r w:rsidR="00C14148">
          <w:rPr>
            <w:lang w:val="en-US"/>
          </w:rPr>
          <w:t xml:space="preserve">quantify </w:t>
        </w:r>
      </w:ins>
      <w:r w:rsidR="00B35EEB">
        <w:rPr>
          <w:lang w:val="en-US"/>
        </w:rPr>
        <w:t>empirical</w:t>
      </w:r>
      <w:ins w:id="256" w:author="rudi" w:date="2015-04-13T00:52:00Z">
        <w:r w:rsidR="00C14148">
          <w:rPr>
            <w:lang w:val="en-US"/>
          </w:rPr>
          <w:t>ly,</w:t>
        </w:r>
      </w:ins>
      <w:del w:id="257" w:author="rudi" w:date="2015-04-13T00:53:00Z">
        <w:r w:rsidR="00B35EEB" w:rsidDel="00C14148">
          <w:rPr>
            <w:lang w:val="en-US"/>
          </w:rPr>
          <w:delText xml:space="preserve"> </w:delText>
        </w:r>
        <w:r w:rsidR="003D2183" w:rsidDel="00C14148">
          <w:rPr>
            <w:lang w:val="en-US"/>
          </w:rPr>
          <w:delText xml:space="preserve">stability tests </w:delText>
        </w:r>
        <w:r w:rsidR="00851D35" w:rsidDel="00C14148">
          <w:rPr>
            <w:lang w:val="en-US"/>
          </w:rPr>
          <w:delText>to sort out</w:delText>
        </w:r>
        <w:r w:rsidR="00B35EEB" w:rsidDel="00C14148">
          <w:rPr>
            <w:lang w:val="en-US"/>
          </w:rPr>
          <w:delText xml:space="preserve"> </w:delText>
        </w:r>
      </w:del>
      <w:ins w:id="258" w:author="rudi" w:date="2015-04-13T00:53:00Z">
        <w:r w:rsidR="00C14148">
          <w:rPr>
            <w:lang w:val="en-US"/>
          </w:rPr>
          <w:t xml:space="preserve"> </w:t>
        </w:r>
        <w:del w:id="259" w:author="Hümbelin Oliver" w:date="2015-04-13T16:29:00Z">
          <w:r w:rsidR="00C14148" w:rsidDel="00C1466B">
            <w:rPr>
              <w:lang w:val="en-US"/>
            </w:rPr>
            <w:delText xml:space="preserve">which </w:delText>
          </w:r>
        </w:del>
      </w:ins>
      <w:ins w:id="260" w:author="rudi" w:date="2015-04-13T00:54:00Z">
        <w:del w:id="261" w:author="Hümbelin Oliver" w:date="2015-04-13T16:29:00Z">
          <w:r w:rsidR="00C14148" w:rsidDel="00C1466B">
            <w:rPr>
              <w:lang w:val="en-US"/>
            </w:rPr>
            <w:delText xml:space="preserve">of the issues </w:delText>
          </w:r>
        </w:del>
      </w:ins>
      <w:ins w:id="262" w:author="rudi" w:date="2015-04-13T00:53:00Z">
        <w:del w:id="263" w:author="Hümbelin Oliver" w:date="2015-04-13T16:29:00Z">
          <w:r w:rsidR="00C14148" w:rsidDel="00C1466B">
            <w:rPr>
              <w:lang w:val="en-US"/>
            </w:rPr>
            <w:delText xml:space="preserve">are </w:delText>
          </w:r>
        </w:del>
      </w:ins>
      <w:ins w:id="264" w:author="rudi" w:date="2015-04-13T00:54:00Z">
        <w:del w:id="265" w:author="Hümbelin Oliver" w:date="2015-04-13T16:29:00Z">
          <w:r w:rsidR="00C14148" w:rsidDel="00C1466B">
            <w:rPr>
              <w:lang w:val="en-US"/>
            </w:rPr>
            <w:delText>the most</w:delText>
          </w:r>
        </w:del>
      </w:ins>
      <w:del w:id="266" w:author="Hümbelin Oliver" w:date="2015-04-13T16:29:00Z">
        <w:r w:rsidR="00851D35" w:rsidDel="00C1466B">
          <w:rPr>
            <w:lang w:val="en-US"/>
          </w:rPr>
          <w:delText xml:space="preserve">the </w:delText>
        </w:r>
        <w:r w:rsidR="00B35EEB" w:rsidDel="00C1466B">
          <w:rPr>
            <w:lang w:val="en-US"/>
          </w:rPr>
          <w:delText>crucial</w:delText>
        </w:r>
      </w:del>
      <w:ins w:id="267" w:author="rudi" w:date="2015-04-13T00:54:00Z">
        <w:del w:id="268" w:author="Hümbelin Oliver" w:date="2015-04-13T16:29:00Z">
          <w:r w:rsidR="00C14148" w:rsidDel="00C1466B">
            <w:rPr>
              <w:lang w:val="en-US"/>
            </w:rPr>
            <w:delText xml:space="preserve"> ones</w:delText>
          </w:r>
        </w:del>
      </w:ins>
      <w:ins w:id="269" w:author="Hümbelin Oliver" w:date="2015-04-13T16:29:00Z">
        <w:r w:rsidR="00C1466B">
          <w:rPr>
            <w:lang w:val="en-US"/>
          </w:rPr>
          <w:t xml:space="preserve">direction and magnitude of several </w:t>
        </w:r>
      </w:ins>
      <w:ins w:id="270" w:author="Hümbelin Oliver" w:date="2015-04-13T16:30:00Z">
        <w:r w:rsidR="00C1466B">
          <w:rPr>
            <w:lang w:val="en-US"/>
          </w:rPr>
          <w:t xml:space="preserve">theoretical present </w:t>
        </w:r>
      </w:ins>
      <w:ins w:id="271" w:author="Hümbelin Oliver" w:date="2015-04-13T16:31:00Z">
        <w:r w:rsidR="008C304E">
          <w:rPr>
            <w:lang w:val="en-US"/>
          </w:rPr>
          <w:t>misspecifications</w:t>
        </w:r>
      </w:ins>
      <w:ins w:id="272" w:author="rudi" w:date="2015-04-13T00:54:00Z">
        <w:r w:rsidR="00C14148">
          <w:rPr>
            <w:lang w:val="en-US"/>
          </w:rPr>
          <w:t>.</w:t>
        </w:r>
      </w:ins>
      <w:del w:id="273" w:author="rudi" w:date="2015-04-13T00:54:00Z">
        <w:r w:rsidR="00B35EEB" w:rsidDel="00C14148">
          <w:rPr>
            <w:lang w:val="en-US"/>
          </w:rPr>
          <w:delText xml:space="preserve"> topics within the</w:delText>
        </w:r>
        <w:r w:rsidR="00CC65B7" w:rsidDel="00C14148">
          <w:rPr>
            <w:lang w:val="en-US"/>
          </w:rPr>
          <w:delText xml:space="preserve"> four</w:delText>
        </w:r>
        <w:r w:rsidR="00B35EEB" w:rsidDel="00C14148">
          <w:rPr>
            <w:lang w:val="en-US"/>
          </w:rPr>
          <w:delText xml:space="preserve"> introduced </w:delText>
        </w:r>
        <w:r w:rsidR="003968F9" w:rsidDel="00C14148">
          <w:rPr>
            <w:lang w:val="en-US"/>
          </w:rPr>
          <w:delText>methodical</w:delText>
        </w:r>
        <w:r w:rsidR="00B35EEB" w:rsidDel="00C14148">
          <w:rPr>
            <w:lang w:val="en-US"/>
          </w:rPr>
          <w:delText xml:space="preserve"> relevant areas.</w:delText>
        </w:r>
      </w:del>
      <w:r w:rsidR="00126FF4">
        <w:rPr>
          <w:lang w:val="en-US"/>
        </w:rPr>
        <w:t xml:space="preserve"> </w:t>
      </w:r>
      <w:ins w:id="274" w:author="rudi" w:date="2015-04-13T00:54:00Z">
        <w:r w:rsidR="00C14148">
          <w:rPr>
            <w:lang w:val="en-US"/>
          </w:rPr>
          <w:t xml:space="preserve">The results </w:t>
        </w:r>
      </w:ins>
      <w:ins w:id="275" w:author="Hümbelin Oliver" w:date="2015-04-15T16:07:00Z">
        <w:r w:rsidR="00642836">
          <w:rPr>
            <w:lang w:val="en-US"/>
          </w:rPr>
          <w:t xml:space="preserve">can </w:t>
        </w:r>
      </w:ins>
      <w:ins w:id="276" w:author="rudi" w:date="2015-04-13T00:54:00Z">
        <w:r w:rsidR="00C14148">
          <w:rPr>
            <w:lang w:val="en-US"/>
          </w:rPr>
          <w:t>serve as a guideline, which</w:t>
        </w:r>
      </w:ins>
      <w:del w:id="277" w:author="rudi" w:date="2015-04-13T00:55:00Z">
        <w:r w:rsidR="00126FF4" w:rsidDel="00C14148">
          <w:rPr>
            <w:lang w:val="en-US"/>
          </w:rPr>
          <w:delText xml:space="preserve">By doing </w:delText>
        </w:r>
        <w:r w:rsidR="000453A5" w:rsidDel="00C14148">
          <w:rPr>
            <w:lang w:val="en-US"/>
          </w:rPr>
          <w:delText xml:space="preserve">so, </w:delText>
        </w:r>
        <w:r w:rsidR="00126FF4" w:rsidDel="00C14148">
          <w:rPr>
            <w:lang w:val="en-US"/>
          </w:rPr>
          <w:delText>we show which</w:delText>
        </w:r>
      </w:del>
      <w:r w:rsidR="00126FF4">
        <w:rPr>
          <w:lang w:val="en-US"/>
        </w:rPr>
        <w:t xml:space="preserve"> issues are relevant when working with tax data </w:t>
      </w:r>
      <w:del w:id="278" w:author="rudi" w:date="2015-04-13T00:55:00Z">
        <w:r w:rsidR="000453A5" w:rsidDel="00C14148">
          <w:rPr>
            <w:lang w:val="en-US"/>
          </w:rPr>
          <w:delText xml:space="preserve">within a </w:delText>
        </w:r>
        <w:r w:rsidR="00126FF4" w:rsidDel="00C14148">
          <w:rPr>
            <w:lang w:val="en-US"/>
          </w:rPr>
          <w:delText>more general perspective</w:delText>
        </w:r>
      </w:del>
      <w:ins w:id="279" w:author="rudi" w:date="2015-04-13T00:55:00Z">
        <w:r w:rsidR="00C14148">
          <w:rPr>
            <w:lang w:val="en-US"/>
          </w:rPr>
          <w:t>in general</w:t>
        </w:r>
      </w:ins>
      <w:r w:rsidR="00126FF4">
        <w:rPr>
          <w:lang w:val="en-US"/>
        </w:rPr>
        <w:t xml:space="preserve"> </w:t>
      </w:r>
      <w:r w:rsidR="000453A5">
        <w:rPr>
          <w:lang w:val="en-US"/>
        </w:rPr>
        <w:t xml:space="preserve">while at </w:t>
      </w:r>
      <w:r w:rsidR="00887475">
        <w:rPr>
          <w:lang w:val="en-US"/>
        </w:rPr>
        <w:t xml:space="preserve">the same time </w:t>
      </w:r>
      <w:del w:id="280" w:author="rudi" w:date="2015-04-13T00:55:00Z">
        <w:r w:rsidR="00126FF4" w:rsidDel="00C14148">
          <w:rPr>
            <w:lang w:val="en-US"/>
          </w:rPr>
          <w:delText>we try to</w:delText>
        </w:r>
      </w:del>
      <w:ins w:id="281" w:author="rudi" w:date="2015-04-13T00:55:00Z">
        <w:r w:rsidR="00C14148">
          <w:rPr>
            <w:lang w:val="en-US"/>
          </w:rPr>
          <w:t>they</w:t>
        </w:r>
      </w:ins>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del w:id="282" w:author="rudi" w:date="2015-04-13T00:56:00Z">
        <w:r w:rsidR="00126FF4" w:rsidDel="00C14148">
          <w:rPr>
            <w:lang w:val="en-US"/>
          </w:rPr>
          <w:delText xml:space="preserve">section </w:delText>
        </w:r>
        <w:r w:rsidR="00126FF4" w:rsidDel="00C14148">
          <w:rPr>
            <w:lang w:val="en-US"/>
          </w:rPr>
          <w:fldChar w:fldCharType="begin"/>
        </w:r>
        <w:r w:rsidR="00126FF4" w:rsidDel="00C14148">
          <w:rPr>
            <w:lang w:val="en-US"/>
          </w:rPr>
          <w:delInstrText xml:space="preserve"> REF _Ref406686090 \r \h </w:delInstrText>
        </w:r>
        <w:r w:rsidR="00126FF4" w:rsidDel="00C14148">
          <w:rPr>
            <w:lang w:val="en-US"/>
          </w:rPr>
        </w:r>
        <w:r w:rsidR="00126FF4" w:rsidDel="00C14148">
          <w:rPr>
            <w:lang w:val="en-US"/>
          </w:rPr>
          <w:fldChar w:fldCharType="separate"/>
        </w:r>
        <w:r w:rsidR="00B748B5" w:rsidDel="00C14148">
          <w:rPr>
            <w:lang w:val="en-US"/>
          </w:rPr>
          <w:delText>4</w:delText>
        </w:r>
        <w:r w:rsidR="00126FF4" w:rsidDel="00C14148">
          <w:rPr>
            <w:lang w:val="en-US"/>
          </w:rPr>
          <w:fldChar w:fldCharType="end"/>
        </w:r>
      </w:del>
      <w:ins w:id="283" w:author="rudi" w:date="2015-04-13T00:56:00Z">
        <w:r w:rsidR="00C14148">
          <w:rPr>
            <w:lang w:val="en-US"/>
          </w:rPr>
          <w:t>figure 2</w:t>
        </w:r>
      </w:ins>
      <w:r w:rsidR="00126FF4">
        <w:rPr>
          <w:lang w:val="en-US"/>
        </w:rPr>
        <w:t xml:space="preserve">. </w:t>
      </w:r>
    </w:p>
    <w:p w14:paraId="4420DAA2" w14:textId="77777777" w:rsidR="002B69C3" w:rsidRDefault="002B69C3" w:rsidP="00FD406E">
      <w:pPr>
        <w:rPr>
          <w:ins w:id="284" w:author="rudi" w:date="2015-04-13T01:04:00Z"/>
          <w:lang w:val="en-US"/>
        </w:rPr>
      </w:pPr>
    </w:p>
    <w:p w14:paraId="3B705FCE" w14:textId="2298A4A2" w:rsidR="002B69C3" w:rsidRDefault="002B69C3" w:rsidP="00FD406E">
      <w:pPr>
        <w:rPr>
          <w:ins w:id="285" w:author="rudi" w:date="2015-04-13T01:05:00Z"/>
          <w:lang w:val="en-US"/>
        </w:rPr>
      </w:pPr>
      <w:ins w:id="286" w:author="rudi" w:date="2015-04-13T01:04:00Z">
        <w:del w:id="287" w:author="Hümbelin Oliver" w:date="2015-04-13T16:39:00Z">
          <w:r w:rsidDel="008C304E">
            <w:rPr>
              <w:lang w:val="en-US"/>
            </w:rPr>
            <w:delText xml:space="preserve">Within the four areas we </w:delText>
          </w:r>
        </w:del>
      </w:ins>
      <w:ins w:id="288" w:author="rudi" w:date="2015-04-13T01:05:00Z">
        <w:del w:id="289" w:author="Hümbelin Oliver" w:date="2015-04-13T16:32:00Z">
          <w:r w:rsidDel="008C304E">
            <w:rPr>
              <w:lang w:val="en-US"/>
            </w:rPr>
            <w:delText>quantified</w:delText>
          </w:r>
        </w:del>
        <w:del w:id="290" w:author="Hümbelin Oliver" w:date="2015-04-13T16:39:00Z">
          <w:r w:rsidDel="008C304E">
            <w:rPr>
              <w:lang w:val="en-US"/>
            </w:rPr>
            <w:delText xml:space="preserve"> the importance of the following methodological and/or data specific aspects</w:delText>
          </w:r>
        </w:del>
      </w:ins>
      <w:ins w:id="291" w:author="Hümbelin Oliver" w:date="2015-04-13T16:33:00Z">
        <w:r w:rsidR="008C304E">
          <w:rPr>
            <w:lang w:val="en-US"/>
          </w:rPr>
          <w:t>T</w:t>
        </w:r>
      </w:ins>
      <w:ins w:id="292" w:author="Hümbelin Oliver" w:date="2015-04-13T16:34:00Z">
        <w:r w:rsidR="008C304E">
          <w:rPr>
            <w:lang w:val="en-US"/>
          </w:rPr>
          <w:t>he following tests quantify the importance of several data specific features within the four areas introduced above</w:t>
        </w:r>
      </w:ins>
      <w:ins w:id="293" w:author="Hümbelin Oliver" w:date="2015-04-13T16:35:00Z">
        <w:r w:rsidR="008C304E">
          <w:rPr>
            <w:lang w:val="en-US"/>
          </w:rPr>
          <w:t>. E</w:t>
        </w:r>
      </w:ins>
      <w:ins w:id="294" w:author="Hümbelin Oliver" w:date="2015-04-13T16:36:00Z">
        <w:r w:rsidR="008C304E">
          <w:rPr>
            <w:lang w:val="en-US"/>
          </w:rPr>
          <w:t xml:space="preserve">xceptions are test (3) and (4), which we provide additional to the data specific tests to </w:t>
        </w:r>
      </w:ins>
      <w:ins w:id="295" w:author="Hümbelin Oliver" w:date="2015-04-16T11:50:00Z">
        <w:r w:rsidR="008370AD">
          <w:rPr>
            <w:lang w:val="en-US"/>
          </w:rPr>
          <w:t>show,</w:t>
        </w:r>
      </w:ins>
      <w:ins w:id="296" w:author="Hümbelin Oliver" w:date="2015-04-13T16:36:00Z">
        <w:r w:rsidR="008C304E">
          <w:rPr>
            <w:lang w:val="en-US"/>
          </w:rPr>
          <w:t xml:space="preserve"> how </w:t>
        </w:r>
      </w:ins>
      <w:ins w:id="297" w:author="Hümbelin Oliver" w:date="2015-04-13T16:38:00Z">
        <w:r w:rsidR="008C304E">
          <w:rPr>
            <w:lang w:val="en-US"/>
          </w:rPr>
          <w:t>different statistical techniques can be applied to aggregated tax statistics</w:t>
        </w:r>
      </w:ins>
      <w:ins w:id="298" w:author="Hümbelin Oliver" w:date="2015-04-16T11:50:00Z">
        <w:r w:rsidR="008370AD">
          <w:rPr>
            <w:lang w:val="en-US"/>
          </w:rPr>
          <w:t xml:space="preserve"> and how varying measures </w:t>
        </w:r>
      </w:ins>
      <w:ins w:id="299" w:author="Hümbelin Oliver" w:date="2015-04-16T11:51:00Z">
        <w:r w:rsidR="008370AD">
          <w:rPr>
            <w:lang w:val="en-US"/>
          </w:rPr>
          <w:t>change</w:t>
        </w:r>
      </w:ins>
      <w:ins w:id="300" w:author="Hümbelin Oliver" w:date="2015-04-16T11:50:00Z">
        <w:r w:rsidR="008370AD">
          <w:rPr>
            <w:lang w:val="en-US"/>
          </w:rPr>
          <w:t xml:space="preserve"> interpretations.</w:t>
        </w:r>
      </w:ins>
      <w:ins w:id="301" w:author="rudi" w:date="2015-04-13T01:05:00Z">
        <w:del w:id="302" w:author="Hümbelin Oliver" w:date="2015-04-13T16:28:00Z">
          <w:r w:rsidDel="00C1466B">
            <w:rPr>
              <w:lang w:val="en-US"/>
            </w:rPr>
            <w:delText>:</w:delText>
          </w:r>
        </w:del>
      </w:ins>
    </w:p>
    <w:p w14:paraId="029EC6A9" w14:textId="77777777" w:rsidR="002B69C3" w:rsidRDefault="002B69C3" w:rsidP="00FD406E">
      <w:pPr>
        <w:rPr>
          <w:ins w:id="303" w:author="rudi" w:date="2015-04-13T01:05:00Z"/>
          <w:lang w:val="en-US"/>
        </w:rPr>
      </w:pPr>
    </w:p>
    <w:p w14:paraId="494D3A3B" w14:textId="36A16EC7" w:rsidR="002B69C3" w:rsidRDefault="002B69C3" w:rsidP="002B69C3">
      <w:pPr>
        <w:rPr>
          <w:ins w:id="304" w:author="rudi" w:date="2015-04-13T01:08:00Z"/>
          <w:b/>
          <w:lang w:val="en-US"/>
        </w:rPr>
      </w:pPr>
      <w:ins w:id="305" w:author="rudi" w:date="2015-04-13T01:07:00Z">
        <w:r w:rsidRPr="008E4484">
          <w:rPr>
            <w:b/>
            <w:lang w:val="en-US"/>
          </w:rPr>
          <w:lastRenderedPageBreak/>
          <w:t>Income concepts</w:t>
        </w:r>
      </w:ins>
    </w:p>
    <w:p w14:paraId="64F7CDC0" w14:textId="77777777" w:rsidR="002B69C3" w:rsidRDefault="002B69C3" w:rsidP="002B69C3">
      <w:pPr>
        <w:rPr>
          <w:ins w:id="306" w:author="rudi" w:date="2015-04-13T01:10:00Z"/>
          <w:b/>
          <w:lang w:val="en-US"/>
        </w:rPr>
      </w:pPr>
    </w:p>
    <w:p w14:paraId="65A3A8E3" w14:textId="20AF2EC0" w:rsidR="002B69C3" w:rsidRPr="008E4484" w:rsidRDefault="00D97551" w:rsidP="008E4484">
      <w:pPr>
        <w:pStyle w:val="ListParagraph"/>
        <w:numPr>
          <w:ilvl w:val="0"/>
          <w:numId w:val="31"/>
        </w:numPr>
        <w:rPr>
          <w:ins w:id="307" w:author="rudi" w:date="2015-04-13T01:12:00Z"/>
          <w:lang w:val="en-US"/>
        </w:rPr>
      </w:pPr>
      <w:commentRangeStart w:id="308"/>
      <w:ins w:id="309" w:author="Oliver Hümbelin" w:date="2015-04-13T11:37:00Z">
        <w:r>
          <w:rPr>
            <w:lang w:val="en-US"/>
          </w:rPr>
          <w:t xml:space="preserve">(1) </w:t>
        </w:r>
      </w:ins>
      <w:ins w:id="310" w:author="rudi" w:date="2015-04-13T01:11:00Z">
        <w:r w:rsidR="002B69C3" w:rsidRPr="008E4484">
          <w:rPr>
            <w:lang w:val="en-US"/>
          </w:rPr>
          <w:t xml:space="preserve">How does </w:t>
        </w:r>
      </w:ins>
      <w:ins w:id="311" w:author="rudi" w:date="2015-04-13T01:12:00Z">
        <w:r w:rsidR="002B69C3" w:rsidRPr="008E4484">
          <w:rPr>
            <w:lang w:val="en-US"/>
          </w:rPr>
          <w:t xml:space="preserve">varying the income definition alter </w:t>
        </w:r>
        <w:r w:rsidR="002C16F4" w:rsidRPr="008E4484">
          <w:rPr>
            <w:lang w:val="en-US"/>
          </w:rPr>
          <w:t>inequality measurement?</w:t>
        </w:r>
      </w:ins>
    </w:p>
    <w:p w14:paraId="3E2A8A31" w14:textId="7BA1307F" w:rsidR="002C16F4" w:rsidRPr="008E4484" w:rsidRDefault="00D97551" w:rsidP="008E4484">
      <w:pPr>
        <w:pStyle w:val="ListParagraph"/>
        <w:numPr>
          <w:ilvl w:val="0"/>
          <w:numId w:val="31"/>
        </w:numPr>
        <w:rPr>
          <w:ins w:id="312" w:author="rudi" w:date="2015-04-13T01:14:00Z"/>
          <w:lang w:val="en-US"/>
        </w:rPr>
      </w:pPr>
      <w:ins w:id="313" w:author="Oliver Hümbelin" w:date="2015-04-13T11:37:00Z">
        <w:r>
          <w:rPr>
            <w:lang w:val="en-US"/>
          </w:rPr>
          <w:t xml:space="preserve">(2) </w:t>
        </w:r>
      </w:ins>
      <w:ins w:id="314" w:author="rudi" w:date="2015-04-13T01:14:00Z">
        <w:r w:rsidR="002C16F4" w:rsidRPr="008E4484">
          <w:rPr>
            <w:lang w:val="en-US"/>
          </w:rPr>
          <w:t>What is the impact of using an equivalence scale?</w:t>
        </w:r>
      </w:ins>
      <w:commentRangeEnd w:id="308"/>
      <w:r w:rsidR="008370AD">
        <w:rPr>
          <w:rStyle w:val="CommentReference"/>
        </w:rPr>
        <w:commentReference w:id="308"/>
      </w:r>
    </w:p>
    <w:p w14:paraId="52803CEE" w14:textId="77777777" w:rsidR="002B69C3" w:rsidRDefault="002B69C3" w:rsidP="00FD406E">
      <w:pPr>
        <w:rPr>
          <w:ins w:id="315" w:author="rudi" w:date="2015-04-13T01:05:00Z"/>
          <w:lang w:val="en-US"/>
        </w:rPr>
      </w:pPr>
    </w:p>
    <w:p w14:paraId="1CAE4A02" w14:textId="5FC39126" w:rsidR="002B69C3" w:rsidRPr="008E4484" w:rsidRDefault="002B69C3" w:rsidP="00FD406E">
      <w:pPr>
        <w:rPr>
          <w:ins w:id="316" w:author="rudi" w:date="2015-04-13T01:06:00Z"/>
          <w:b/>
          <w:lang w:val="en-US"/>
        </w:rPr>
      </w:pPr>
      <w:ins w:id="317" w:author="rudi" w:date="2015-04-13T01:07:00Z">
        <w:r w:rsidRPr="008E4484">
          <w:rPr>
            <w:b/>
            <w:lang w:val="en-US"/>
          </w:rPr>
          <w:t>Inequality measures</w:t>
        </w:r>
      </w:ins>
    </w:p>
    <w:p w14:paraId="0F0C5E8C" w14:textId="77777777" w:rsidR="002B69C3" w:rsidRDefault="002B69C3" w:rsidP="00FD406E">
      <w:pPr>
        <w:rPr>
          <w:ins w:id="318" w:author="rudi" w:date="2015-04-13T01:14:00Z"/>
          <w:lang w:val="en-US"/>
        </w:rPr>
      </w:pPr>
    </w:p>
    <w:p w14:paraId="721E7D63" w14:textId="71CE738A" w:rsidR="002C16F4" w:rsidRDefault="00D97551" w:rsidP="008E4484">
      <w:pPr>
        <w:pStyle w:val="ListParagraph"/>
        <w:numPr>
          <w:ilvl w:val="0"/>
          <w:numId w:val="32"/>
        </w:numPr>
        <w:rPr>
          <w:ins w:id="319" w:author="rudi" w:date="2015-04-13T01:16:00Z"/>
          <w:lang w:val="en-US"/>
        </w:rPr>
      </w:pPr>
      <w:ins w:id="320" w:author="Oliver Hümbelin" w:date="2015-04-13T11:37:00Z">
        <w:r>
          <w:rPr>
            <w:lang w:val="en-US"/>
          </w:rPr>
          <w:t xml:space="preserve">(3) </w:t>
        </w:r>
      </w:ins>
      <w:ins w:id="321" w:author="rudi" w:date="2015-04-13T01:15:00Z">
        <w:r w:rsidR="002C16F4">
          <w:rPr>
            <w:lang w:val="en-US"/>
          </w:rPr>
          <w:t xml:space="preserve">Do different measures </w:t>
        </w:r>
      </w:ins>
      <w:ins w:id="322" w:author="rudi" w:date="2015-04-13T01:16:00Z">
        <w:r w:rsidR="002C16F4">
          <w:rPr>
            <w:lang w:val="en-US"/>
          </w:rPr>
          <w:t xml:space="preserve">(Gini, Theil, </w:t>
        </w:r>
        <w:proofErr w:type="gramStart"/>
        <w:r w:rsidR="002C16F4">
          <w:rPr>
            <w:lang w:val="en-US"/>
          </w:rPr>
          <w:t>Atkinson</w:t>
        </w:r>
        <w:proofErr w:type="gramEnd"/>
        <w:r w:rsidR="002C16F4">
          <w:rPr>
            <w:lang w:val="en-US"/>
          </w:rPr>
          <w:t xml:space="preserve">) </w:t>
        </w:r>
      </w:ins>
      <w:ins w:id="323" w:author="rudi" w:date="2015-04-13T01:15:00Z">
        <w:r w:rsidR="002C16F4">
          <w:rPr>
            <w:lang w:val="en-US"/>
          </w:rPr>
          <w:t>report different t</w:t>
        </w:r>
      </w:ins>
      <w:ins w:id="324" w:author="rudi" w:date="2015-04-13T01:16:00Z">
        <w:r w:rsidR="002C16F4">
          <w:rPr>
            <w:lang w:val="en-US"/>
          </w:rPr>
          <w:t>rends?</w:t>
        </w:r>
      </w:ins>
    </w:p>
    <w:p w14:paraId="1D8FDF87" w14:textId="18337BA2" w:rsidR="002C16F4" w:rsidRPr="002C16F4" w:rsidRDefault="00D97551" w:rsidP="008E4484">
      <w:pPr>
        <w:pStyle w:val="ListParagraph"/>
        <w:numPr>
          <w:ilvl w:val="0"/>
          <w:numId w:val="32"/>
        </w:numPr>
        <w:rPr>
          <w:ins w:id="325" w:author="rudi" w:date="2015-04-13T01:06:00Z"/>
          <w:lang w:val="en-US"/>
        </w:rPr>
      </w:pPr>
      <w:ins w:id="326" w:author="Oliver Hümbelin" w:date="2015-04-13T11:37:00Z">
        <w:r>
          <w:rPr>
            <w:lang w:val="en-US"/>
          </w:rPr>
          <w:t xml:space="preserve">(4) </w:t>
        </w:r>
      </w:ins>
      <w:ins w:id="327" w:author="rudi" w:date="2015-04-13T01:20:00Z">
        <w:r w:rsidR="002C16F4">
          <w:rPr>
            <w:lang w:val="en-US"/>
          </w:rPr>
          <w:t>On top of population measures, what can we learn from comparing full income distributions?</w:t>
        </w:r>
      </w:ins>
    </w:p>
    <w:p w14:paraId="2703236A" w14:textId="77777777" w:rsidR="002C16F4" w:rsidRDefault="002C16F4" w:rsidP="00FD406E">
      <w:pPr>
        <w:rPr>
          <w:ins w:id="328" w:author="rudi" w:date="2015-04-13T01:20:00Z"/>
          <w:lang w:val="en-US"/>
        </w:rPr>
      </w:pPr>
    </w:p>
    <w:p w14:paraId="5F81C263" w14:textId="6A7785D6" w:rsidR="002B69C3" w:rsidRPr="008E4484" w:rsidRDefault="002B69C3" w:rsidP="008E4484">
      <w:pPr>
        <w:jc w:val="both"/>
        <w:rPr>
          <w:ins w:id="329" w:author="rudi" w:date="2015-04-13T01:20:00Z"/>
          <w:b/>
          <w:lang w:val="en-US"/>
        </w:rPr>
      </w:pPr>
      <w:ins w:id="330" w:author="rudi" w:date="2015-04-13T01:06:00Z">
        <w:r w:rsidRPr="008E4484">
          <w:rPr>
            <w:b/>
            <w:lang w:val="en-US"/>
          </w:rPr>
          <w:t>Statistical units</w:t>
        </w:r>
      </w:ins>
    </w:p>
    <w:p w14:paraId="53F00622" w14:textId="29EA6630" w:rsidR="002C16F4" w:rsidRPr="002C16F4" w:rsidRDefault="00D97551" w:rsidP="008E4484">
      <w:pPr>
        <w:pStyle w:val="ListParagraph"/>
        <w:numPr>
          <w:ilvl w:val="0"/>
          <w:numId w:val="33"/>
        </w:numPr>
        <w:rPr>
          <w:ins w:id="331" w:author="rudi" w:date="2015-04-13T01:06:00Z"/>
          <w:lang w:val="en-US"/>
        </w:rPr>
      </w:pPr>
      <w:ins w:id="332" w:author="Oliver Hümbelin" w:date="2015-04-13T11:37:00Z">
        <w:r>
          <w:rPr>
            <w:lang w:val="en-US"/>
          </w:rPr>
          <w:t xml:space="preserve">(5) </w:t>
        </w:r>
      </w:ins>
      <w:ins w:id="333" w:author="rudi" w:date="2015-04-13T01:22:00Z">
        <w:r w:rsidR="002C16F4">
          <w:rPr>
            <w:lang w:val="en-US"/>
          </w:rPr>
          <w:t>How important is observing real households instead of tax units?</w:t>
        </w:r>
      </w:ins>
    </w:p>
    <w:p w14:paraId="499DE47E" w14:textId="77777777" w:rsidR="002B69C3" w:rsidRDefault="002B69C3" w:rsidP="00FD406E">
      <w:pPr>
        <w:rPr>
          <w:ins w:id="334" w:author="rudi" w:date="2015-04-13T01:06:00Z"/>
          <w:lang w:val="en-US"/>
        </w:rPr>
      </w:pPr>
    </w:p>
    <w:p w14:paraId="49539D40" w14:textId="2001DBC3" w:rsidR="002B69C3" w:rsidRDefault="002B69C3" w:rsidP="00FD406E">
      <w:pPr>
        <w:rPr>
          <w:ins w:id="335" w:author="rudi" w:date="2015-04-13T01:23:00Z"/>
          <w:b/>
          <w:lang w:val="en-US"/>
        </w:rPr>
      </w:pPr>
      <w:ins w:id="336" w:author="rudi" w:date="2015-04-13T01:06:00Z">
        <w:r w:rsidRPr="008E4484">
          <w:rPr>
            <w:b/>
            <w:lang w:val="en-US"/>
          </w:rPr>
          <w:t>Population coverage</w:t>
        </w:r>
      </w:ins>
    </w:p>
    <w:p w14:paraId="0CDEA804" w14:textId="77777777" w:rsidR="002C16F4" w:rsidRDefault="002C16F4" w:rsidP="00FD406E">
      <w:pPr>
        <w:rPr>
          <w:ins w:id="337" w:author="rudi" w:date="2015-04-13T01:23:00Z"/>
          <w:b/>
          <w:lang w:val="en-US"/>
        </w:rPr>
      </w:pPr>
    </w:p>
    <w:p w14:paraId="68E9AAA8" w14:textId="2034A7FF" w:rsidR="002C16F4" w:rsidRDefault="00D97551" w:rsidP="008E4484">
      <w:pPr>
        <w:pStyle w:val="ListParagraph"/>
        <w:numPr>
          <w:ilvl w:val="0"/>
          <w:numId w:val="33"/>
        </w:numPr>
        <w:rPr>
          <w:ins w:id="338" w:author="rudi" w:date="2015-04-13T01:24:00Z"/>
          <w:lang w:val="en-US"/>
        </w:rPr>
      </w:pPr>
      <w:ins w:id="339" w:author="Oliver Hümbelin" w:date="2015-04-13T11:37:00Z">
        <w:r>
          <w:rPr>
            <w:lang w:val="en-US"/>
          </w:rPr>
          <w:t xml:space="preserve">(6) </w:t>
        </w:r>
      </w:ins>
      <w:ins w:id="340" w:author="rudi" w:date="2015-04-13T01:24:00Z">
        <w:r w:rsidR="00B2591C">
          <w:rPr>
            <w:lang w:val="en-US"/>
          </w:rPr>
          <w:t xml:space="preserve">How do survey and tax data differ with regard to </w:t>
        </w:r>
      </w:ins>
      <w:ins w:id="341" w:author="Hümbelin Oliver" w:date="2015-04-16T11:47:00Z">
        <w:r w:rsidR="008370AD">
          <w:rPr>
            <w:lang w:val="en-US"/>
          </w:rPr>
          <w:t xml:space="preserve">population </w:t>
        </w:r>
      </w:ins>
      <w:ins w:id="342" w:author="rudi" w:date="2015-04-13T01:24:00Z">
        <w:r w:rsidR="00B2591C">
          <w:rPr>
            <w:lang w:val="en-US"/>
          </w:rPr>
          <w:t>coverage?</w:t>
        </w:r>
      </w:ins>
    </w:p>
    <w:p w14:paraId="2D5561B5" w14:textId="68C5BDD6" w:rsidR="00B2591C" w:rsidRDefault="00D97551" w:rsidP="008E4484">
      <w:pPr>
        <w:pStyle w:val="ListParagraph"/>
        <w:numPr>
          <w:ilvl w:val="0"/>
          <w:numId w:val="33"/>
        </w:numPr>
        <w:rPr>
          <w:ins w:id="343" w:author="rudi" w:date="2015-04-13T01:27:00Z"/>
          <w:lang w:val="en-US"/>
        </w:rPr>
      </w:pPr>
      <w:ins w:id="344" w:author="Oliver Hümbelin" w:date="2015-04-13T11:37:00Z">
        <w:r>
          <w:rPr>
            <w:lang w:val="en-US"/>
          </w:rPr>
          <w:t xml:space="preserve">(7) </w:t>
        </w:r>
      </w:ins>
      <w:ins w:id="345" w:author="rudi" w:date="2015-04-13T01:26:00Z">
        <w:r w:rsidR="00B2591C">
          <w:rPr>
            <w:lang w:val="en-US"/>
          </w:rPr>
          <w:t xml:space="preserve">Do we have to worry about </w:t>
        </w:r>
      </w:ins>
      <w:ins w:id="346" w:author="rudi" w:date="2015-04-13T01:27:00Z">
        <w:r w:rsidR="00B2591C">
          <w:rPr>
            <w:lang w:val="en-US"/>
          </w:rPr>
          <w:t>so called “special cases”?</w:t>
        </w:r>
      </w:ins>
    </w:p>
    <w:p w14:paraId="33AB5E64" w14:textId="57C8E43B" w:rsidR="00B2591C" w:rsidRDefault="00D97551" w:rsidP="008E4484">
      <w:pPr>
        <w:pStyle w:val="ListParagraph"/>
        <w:numPr>
          <w:ilvl w:val="0"/>
          <w:numId w:val="33"/>
        </w:numPr>
        <w:rPr>
          <w:ins w:id="347" w:author="rudi" w:date="2015-04-13T01:28:00Z"/>
          <w:lang w:val="en-US"/>
        </w:rPr>
      </w:pPr>
      <w:ins w:id="348" w:author="Oliver Hümbelin" w:date="2015-04-13T11:37:00Z">
        <w:r>
          <w:rPr>
            <w:lang w:val="en-US"/>
          </w:rPr>
          <w:t xml:space="preserve">(8) </w:t>
        </w:r>
      </w:ins>
      <w:ins w:id="349" w:author="rudi" w:date="2015-04-13T01:27:00Z">
        <w:r w:rsidR="00B2591C">
          <w:rPr>
            <w:lang w:val="en-US"/>
          </w:rPr>
          <w:t xml:space="preserve">How large </w:t>
        </w:r>
      </w:ins>
      <w:ins w:id="350" w:author="rudi" w:date="2015-04-13T01:28:00Z">
        <w:r w:rsidR="00B2591C">
          <w:rPr>
            <w:lang w:val="en-US"/>
          </w:rPr>
          <w:t>is the bias due to not observing non-taxed?</w:t>
        </w:r>
      </w:ins>
    </w:p>
    <w:p w14:paraId="43E2BA59" w14:textId="77777777" w:rsidR="00B2591C" w:rsidRDefault="00B2591C" w:rsidP="00B2591C">
      <w:pPr>
        <w:rPr>
          <w:ins w:id="351" w:author="rudi" w:date="2015-04-13T01:28:00Z"/>
          <w:lang w:val="en-US"/>
        </w:rPr>
      </w:pPr>
    </w:p>
    <w:p w14:paraId="1B2BAD3F" w14:textId="70B3D8E5" w:rsidR="00C92257" w:rsidRDefault="00B2591C" w:rsidP="00FD406E">
      <w:pPr>
        <w:rPr>
          <w:ins w:id="352" w:author="Oliver Hümbelin" w:date="2015-04-13T11:27:00Z"/>
          <w:lang w:val="en-US"/>
        </w:rPr>
      </w:pPr>
      <w:ins w:id="353" w:author="rudi" w:date="2015-04-13T01:31:00Z">
        <w:r>
          <w:rPr>
            <w:lang w:val="en-US"/>
          </w:rPr>
          <w:t>In general w</w:t>
        </w:r>
      </w:ins>
      <w:r w:rsidR="00887475">
        <w:rPr>
          <w:lang w:val="en-US"/>
        </w:rPr>
        <w:t>e</w:t>
      </w:r>
      <w:r w:rsidR="00455473">
        <w:rPr>
          <w:lang w:val="en-US"/>
        </w:rPr>
        <w:t xml:space="preserve"> try to </w:t>
      </w:r>
      <w:del w:id="354" w:author="rudi" w:date="2015-04-13T01:32:00Z">
        <w:r w:rsidR="00455473" w:rsidDel="00B2591C">
          <w:rPr>
            <w:lang w:val="en-US"/>
          </w:rPr>
          <w:delText xml:space="preserve">calculate </w:delText>
        </w:r>
      </w:del>
      <w:ins w:id="355" w:author="rudi" w:date="2015-04-13T01:32:00Z">
        <w:r>
          <w:rPr>
            <w:lang w:val="en-US"/>
          </w:rPr>
          <w:t>base the analyses on</w:t>
        </w:r>
      </w:ins>
      <w:ins w:id="356" w:author="Oliver Hümbelin" w:date="2015-04-13T11:36:00Z">
        <w:r w:rsidR="00D97551">
          <w:rPr>
            <w:lang w:val="en-US"/>
          </w:rPr>
          <w:t xml:space="preserve"> the</w:t>
        </w:r>
      </w:ins>
      <w:ins w:id="357" w:author="rudi" w:date="2015-04-13T01:32:00Z">
        <w:r>
          <w:rPr>
            <w:lang w:val="en-US"/>
          </w:rPr>
          <w:t xml:space="preserve"> </w:t>
        </w:r>
      </w:ins>
      <w:ins w:id="358" w:author="Oliver Hümbelin" w:date="2015-04-13T11:27:00Z">
        <w:r w:rsidR="004E63B7">
          <w:rPr>
            <w:lang w:val="en-US"/>
          </w:rPr>
          <w:t xml:space="preserve">longest available </w:t>
        </w:r>
      </w:ins>
      <w:r w:rsidR="00455473">
        <w:rPr>
          <w:lang w:val="en-US"/>
        </w:rPr>
        <w:t>time series</w:t>
      </w:r>
      <w:del w:id="359" w:author="Oliver Hümbelin" w:date="2015-04-13T11:27:00Z">
        <w:r w:rsidR="00455473" w:rsidDel="004E63B7">
          <w:rPr>
            <w:lang w:val="en-US"/>
          </w:rPr>
          <w:delText xml:space="preserve"> as long as possible</w:delText>
        </w:r>
      </w:del>
      <w:r w:rsidR="00455473">
        <w:rPr>
          <w:lang w:val="en-US"/>
        </w:rPr>
        <w:t>.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ins w:id="360" w:author="rudi" w:date="2015-04-13T01:32:00Z">
        <w:r>
          <w:rPr>
            <w:lang w:val="en-US"/>
          </w:rPr>
          <w:t>e</w:t>
        </w:r>
      </w:ins>
      <w:del w:id="361" w:author="rudi" w:date="2015-04-13T01:32:00Z">
        <w:r w:rsidR="00B35EEB" w:rsidDel="00B2591C">
          <w:rPr>
            <w:lang w:val="en-US"/>
          </w:rPr>
          <w:delText>i</w:delText>
        </w:r>
      </w:del>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ins w:id="362" w:author="rudi" w:date="2015-04-13T01:32:00Z">
        <w:r>
          <w:rPr>
            <w:lang w:val="en-US"/>
          </w:rPr>
          <w:t xml:space="preserve">Table 2 in the appendix gives more detailed and standardized information about which data source, population, time frame, income concept and </w:t>
        </w:r>
      </w:ins>
      <w:ins w:id="363" w:author="rudi" w:date="2015-04-13T01:33:00Z">
        <w:r>
          <w:rPr>
            <w:lang w:val="en-US"/>
          </w:rPr>
          <w:t>method</w:t>
        </w:r>
      </w:ins>
      <w:ins w:id="364" w:author="rudi" w:date="2015-04-13T01:32:00Z">
        <w:r>
          <w:rPr>
            <w:lang w:val="en-US"/>
          </w:rPr>
          <w:t xml:space="preserve"> was used to conduct the analyses.</w:t>
        </w:r>
      </w:ins>
    </w:p>
    <w:p w14:paraId="68FA496F" w14:textId="77777777" w:rsidR="004E63B7" w:rsidRDefault="004E63B7" w:rsidP="00FD406E">
      <w:pPr>
        <w:rPr>
          <w:ins w:id="365" w:author="Oliver Hümbelin" w:date="2015-04-13T11:27:00Z"/>
          <w:lang w:val="en-US"/>
        </w:rPr>
      </w:pPr>
    </w:p>
    <w:p w14:paraId="34B07DAB" w14:textId="47F51F2E" w:rsidR="004E63B7" w:rsidRPr="004E63B7" w:rsidRDefault="004E63B7" w:rsidP="00BA553E">
      <w:pPr>
        <w:pStyle w:val="Heading2"/>
        <w:rPr>
          <w:lang w:val="en-US"/>
        </w:rPr>
      </w:pPr>
      <w:ins w:id="366" w:author="Oliver Hümbelin" w:date="2015-04-13T11:28:00Z">
        <w:r>
          <w:rPr>
            <w:lang w:val="en-US"/>
          </w:rPr>
          <w:t>Tax Data in Switzerland</w:t>
        </w:r>
      </w:ins>
    </w:p>
    <w:p w14:paraId="2638EC91" w14:textId="77777777" w:rsidR="00C92257" w:rsidRDefault="00C92257" w:rsidP="00FD406E">
      <w:pPr>
        <w:rPr>
          <w:lang w:val="en-US"/>
        </w:rPr>
      </w:pPr>
    </w:p>
    <w:p w14:paraId="54206F27" w14:textId="7F64F94E"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4"/>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5"/>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367" w:author="Hümbelin Oliver" w:date="2015-04-10T15:49:00Z">
        <w:r w:rsidR="00B748B5" w:rsidRPr="008E4484">
          <w:rPr>
            <w:lang w:val="en-US"/>
          </w:rPr>
          <w:t>Table 2</w:t>
        </w:r>
      </w:ins>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ins w:id="368" w:author="Oliver Hümbelin" w:date="2015-04-13T11:43:00Z">
        <w:r w:rsidR="008E4484">
          <w:rPr>
            <w:lang w:val="en-US"/>
          </w:rPr>
          <w:t xml:space="preserve">Additionally we use micro tax data for </w:t>
        </w:r>
      </w:ins>
      <w:ins w:id="369" w:author="Oliver Hümbelin" w:date="2015-04-13T11:47:00Z">
        <w:r w:rsidR="008E4484">
          <w:rPr>
            <w:lang w:val="en-US"/>
          </w:rPr>
          <w:t>tests that</w:t>
        </w:r>
      </w:ins>
      <w:ins w:id="370" w:author="Oliver Hümbelin" w:date="2015-04-13T11:43:00Z">
        <w:r w:rsidR="008E4484">
          <w:rPr>
            <w:lang w:val="en-US"/>
          </w:rPr>
          <w:t xml:space="preserve"> are not possible with FTA tax statistic, but nonetheless shall provide us information in regard to tax statistic in general. </w:t>
        </w:r>
      </w:ins>
      <w:ins w:id="371" w:author="Hümbelin Oliver" w:date="2015-04-13T17:01:00Z">
        <w:r w:rsidR="004B7DF8">
          <w:rPr>
            <w:lang w:val="en-US"/>
          </w:rPr>
          <w:t xml:space="preserve">It is not possible to base all analyses on cantonal micro tax data for two </w:t>
        </w:r>
      </w:ins>
      <w:ins w:id="372" w:author="Hümbelin Oliver" w:date="2015-04-13T17:02:00Z">
        <w:r w:rsidR="004B7DF8">
          <w:rPr>
            <w:lang w:val="en-US"/>
          </w:rPr>
          <w:t>reasons</w:t>
        </w:r>
      </w:ins>
      <w:ins w:id="373" w:author="Hümbelin Oliver" w:date="2015-04-13T17:01:00Z">
        <w:r w:rsidR="004B7DF8">
          <w:rPr>
            <w:lang w:val="en-US"/>
          </w:rPr>
          <w:t>.</w:t>
        </w:r>
      </w:ins>
      <w:ins w:id="374" w:author="Hümbelin Oliver" w:date="2015-04-13T17:02:00Z">
        <w:r w:rsidR="004B7DF8">
          <w:rPr>
            <w:lang w:val="en-US"/>
          </w:rPr>
          <w:t xml:space="preserve"> </w:t>
        </w:r>
      </w:ins>
      <w:ins w:id="375" w:author="Oliver Hümbelin" w:date="2015-04-13T11:28:00Z">
        <w:del w:id="376" w:author="Hümbelin Oliver" w:date="2015-04-13T17:02:00Z">
          <w:r w:rsidR="004E63B7" w:rsidDel="004B7DF8">
            <w:rPr>
              <w:lang w:val="en-US"/>
            </w:rPr>
            <w:delText>Because</w:delText>
          </w:r>
        </w:del>
      </w:ins>
      <w:ins w:id="377" w:author="Hümbelin Oliver" w:date="2015-04-13T17:02:00Z">
        <w:r w:rsidR="004B7DF8">
          <w:rPr>
            <w:lang w:val="en-US"/>
          </w:rPr>
          <w:t>First,</w:t>
        </w:r>
      </w:ins>
      <w:ins w:id="378" w:author="Oliver Hümbelin" w:date="2015-04-13T11:28:00Z">
        <w:r w:rsidR="004E63B7">
          <w:rPr>
            <w:lang w:val="en-US"/>
          </w:rPr>
          <w:t xml:space="preserve"> </w:t>
        </w:r>
      </w:ins>
      <w:ins w:id="379" w:author="Oliver Hümbelin" w:date="2015-04-13T11:30:00Z">
        <w:r w:rsidR="004E63B7">
          <w:rPr>
            <w:lang w:val="en-US"/>
          </w:rPr>
          <w:t>local government authorities levy taxes in Switzerland</w:t>
        </w:r>
      </w:ins>
      <w:ins w:id="380" w:author="Oliver Hümbelin" w:date="2015-04-13T11:29:00Z">
        <w:r w:rsidR="004E63B7">
          <w:rPr>
            <w:lang w:val="en-US"/>
          </w:rPr>
          <w:t xml:space="preserve">, micro tax data is </w:t>
        </w:r>
      </w:ins>
      <w:ins w:id="381" w:author="Hümbelin Oliver" w:date="2015-04-13T17:02:00Z">
        <w:r w:rsidR="004B7DF8">
          <w:rPr>
            <w:lang w:val="en-US"/>
          </w:rPr>
          <w:t xml:space="preserve">therefore </w:t>
        </w:r>
      </w:ins>
      <w:ins w:id="382" w:author="Oliver Hümbelin" w:date="2015-04-13T11:30:00Z">
        <w:r w:rsidR="004E63B7">
          <w:rPr>
            <w:lang w:val="en-US"/>
          </w:rPr>
          <w:t>preserved</w:t>
        </w:r>
      </w:ins>
      <w:ins w:id="383" w:author="Oliver Hümbelin" w:date="2015-04-13T11:29:00Z">
        <w:r w:rsidR="004E63B7">
          <w:rPr>
            <w:lang w:val="en-US"/>
          </w:rPr>
          <w:t xml:space="preserve"> by cantonal tax agency</w:t>
        </w:r>
      </w:ins>
      <w:ins w:id="384" w:author="Hümbelin Oliver" w:date="2015-04-13T17:02:00Z">
        <w:r w:rsidR="004B7DF8">
          <w:rPr>
            <w:lang w:val="en-US"/>
          </w:rPr>
          <w:t xml:space="preserve"> </w:t>
        </w:r>
        <w:proofErr w:type="spellStart"/>
        <w:r w:rsidR="004B7DF8">
          <w:rPr>
            <w:lang w:val="en-US"/>
          </w:rPr>
          <w:t>and</w:t>
        </w:r>
      </w:ins>
      <w:ins w:id="385" w:author="Oliver Hümbelin" w:date="2015-04-13T11:28:00Z">
        <w:del w:id="386" w:author="Hümbelin Oliver" w:date="2015-04-13T17:02:00Z">
          <w:r w:rsidR="004E63B7" w:rsidDel="004B7DF8">
            <w:rPr>
              <w:lang w:val="en-US"/>
            </w:rPr>
            <w:delText>.</w:delText>
          </w:r>
        </w:del>
      </w:ins>
      <w:ins w:id="387" w:author="Oliver Hümbelin" w:date="2015-04-13T11:31:00Z">
        <w:del w:id="388" w:author="Hümbelin Oliver" w:date="2015-04-13T17:02:00Z">
          <w:r w:rsidR="004E63B7" w:rsidDel="004B7DF8">
            <w:rPr>
              <w:lang w:val="en-US"/>
            </w:rPr>
            <w:delText xml:space="preserve"> Thes</w:delText>
          </w:r>
          <w:r w:rsidR="00D97551" w:rsidDel="004B7DF8">
            <w:rPr>
              <w:lang w:val="en-US"/>
            </w:rPr>
            <w:delText xml:space="preserve">e </w:delText>
          </w:r>
        </w:del>
        <w:r w:rsidR="00D97551">
          <w:rPr>
            <w:lang w:val="en-US"/>
          </w:rPr>
          <w:t>micro</w:t>
        </w:r>
        <w:proofErr w:type="spellEnd"/>
        <w:r w:rsidR="00D97551">
          <w:rPr>
            <w:lang w:val="en-US"/>
          </w:rPr>
          <w:t xml:space="preserve"> datasets </w:t>
        </w:r>
      </w:ins>
      <w:ins w:id="389" w:author="Oliver Hümbelin" w:date="2015-04-13T11:32:00Z">
        <w:r w:rsidR="00D97551">
          <w:rPr>
            <w:lang w:val="en-US"/>
          </w:rPr>
          <w:t>can</w:t>
        </w:r>
      </w:ins>
      <w:ins w:id="390" w:author="Oliver Hümbelin" w:date="2015-04-13T11:31:00Z">
        <w:r w:rsidR="00D97551">
          <w:rPr>
            <w:lang w:val="en-US"/>
          </w:rPr>
          <w:t xml:space="preserve"> only </w:t>
        </w:r>
      </w:ins>
      <w:ins w:id="391" w:author="Oliver Hümbelin" w:date="2015-04-13T11:32:00Z">
        <w:r w:rsidR="00D97551">
          <w:rPr>
            <w:lang w:val="en-US"/>
          </w:rPr>
          <w:t xml:space="preserve">be </w:t>
        </w:r>
      </w:ins>
      <w:ins w:id="392" w:author="Oliver Hümbelin" w:date="2015-04-13T11:31:00Z">
        <w:r w:rsidR="00D97551">
          <w:rPr>
            <w:lang w:val="en-US"/>
          </w:rPr>
          <w:t xml:space="preserve">provided </w:t>
        </w:r>
      </w:ins>
      <w:ins w:id="393" w:author="Oliver Hümbelin" w:date="2015-04-13T11:32:00Z">
        <w:r w:rsidR="00D97551">
          <w:rPr>
            <w:lang w:val="en-US"/>
          </w:rPr>
          <w:t xml:space="preserve">in accordance to cantonal privacy law, which sometimes forbid </w:t>
        </w:r>
      </w:ins>
      <w:ins w:id="394" w:author="Oliver Hümbelin" w:date="2015-04-13T11:33:00Z">
        <w:r w:rsidR="00D97551">
          <w:rPr>
            <w:lang w:val="en-US"/>
          </w:rPr>
          <w:t>a</w:t>
        </w:r>
      </w:ins>
      <w:ins w:id="395" w:author="Oliver Hümbelin" w:date="2015-04-13T11:32:00Z">
        <w:r w:rsidR="00D97551">
          <w:rPr>
            <w:lang w:val="en-US"/>
          </w:rPr>
          <w:t xml:space="preserve"> delivery even for </w:t>
        </w:r>
      </w:ins>
      <w:ins w:id="396" w:author="Oliver Hümbelin" w:date="2015-04-13T11:33:00Z">
        <w:r w:rsidR="00D97551">
          <w:rPr>
            <w:lang w:val="en-US"/>
          </w:rPr>
          <w:t>scientific</w:t>
        </w:r>
      </w:ins>
      <w:ins w:id="397" w:author="Oliver Hümbelin" w:date="2015-04-13T11:32:00Z">
        <w:r w:rsidR="00D97551">
          <w:rPr>
            <w:lang w:val="en-US"/>
          </w:rPr>
          <w:t xml:space="preserve"> </w:t>
        </w:r>
      </w:ins>
      <w:ins w:id="398" w:author="Oliver Hümbelin" w:date="2015-04-13T11:33:00Z">
        <w:r w:rsidR="00D97551">
          <w:rPr>
            <w:lang w:val="en-US"/>
          </w:rPr>
          <w:t>purpose.</w:t>
        </w:r>
      </w:ins>
      <w:ins w:id="399" w:author="Hümbelin Oliver" w:date="2015-04-13T16:58:00Z">
        <w:r w:rsidR="004B7DF8">
          <w:rPr>
            <w:lang w:val="en-US"/>
          </w:rPr>
          <w:t xml:space="preserve"> </w:t>
        </w:r>
      </w:ins>
      <w:ins w:id="400" w:author="Hümbelin Oliver" w:date="2015-04-13T17:02:00Z">
        <w:r w:rsidR="00BD20DB">
          <w:rPr>
            <w:lang w:val="en-US"/>
          </w:rPr>
          <w:t xml:space="preserve">Second, </w:t>
        </w:r>
      </w:ins>
      <w:ins w:id="401" w:author="Hümbelin Oliver" w:date="2015-04-13T17:03:00Z">
        <w:r w:rsidR="00BD20DB">
          <w:rPr>
            <w:lang w:val="en-US"/>
          </w:rPr>
          <w:t xml:space="preserve">archiving resource from </w:t>
        </w:r>
        <w:r w:rsidR="00BD20DB">
          <w:rPr>
            <w:lang w:val="en-US"/>
          </w:rPr>
          <w:lastRenderedPageBreak/>
          <w:t xml:space="preserve">cantonal authorities </w:t>
        </w:r>
        <w:proofErr w:type="gramStart"/>
        <w:r w:rsidR="00BD20DB">
          <w:rPr>
            <w:lang w:val="en-US"/>
          </w:rPr>
          <w:t>are</w:t>
        </w:r>
        <w:proofErr w:type="gramEnd"/>
        <w:r w:rsidR="00BD20DB">
          <w:rPr>
            <w:lang w:val="en-US"/>
          </w:rPr>
          <w:t xml:space="preserve"> restricted and improved only recently, </w:t>
        </w:r>
      </w:ins>
      <w:ins w:id="402" w:author="Hümbelin Oliver" w:date="2015-04-15T16:09:00Z">
        <w:r w:rsidR="00642836">
          <w:rPr>
            <w:lang w:val="en-US"/>
          </w:rPr>
          <w:t>therefore cantonal</w:t>
        </w:r>
      </w:ins>
      <w:ins w:id="403" w:author="Hümbelin Oliver" w:date="2015-04-13T17:00:00Z">
        <w:r w:rsidR="004B7DF8">
          <w:rPr>
            <w:lang w:val="en-US"/>
          </w:rPr>
          <w:t xml:space="preserve"> tax data cover different and, in general, sh</w:t>
        </w:r>
        <w:r w:rsidR="00BD20DB">
          <w:rPr>
            <w:lang w:val="en-US"/>
          </w:rPr>
          <w:t>ort</w:t>
        </w:r>
      </w:ins>
      <w:ins w:id="404" w:author="Hümbelin Oliver" w:date="2015-04-15T16:09:00Z">
        <w:r w:rsidR="00642836">
          <w:rPr>
            <w:lang w:val="en-US"/>
          </w:rPr>
          <w:t>er</w:t>
        </w:r>
      </w:ins>
      <w:ins w:id="405" w:author="Hümbelin Oliver" w:date="2015-04-13T17:00:00Z">
        <w:r w:rsidR="004B7DF8">
          <w:rPr>
            <w:lang w:val="en-US"/>
          </w:rPr>
          <w:t xml:space="preserve"> time periods.</w:t>
        </w:r>
      </w:ins>
      <w:ins w:id="406" w:author="Hümbelin Oliver" w:date="2015-04-13T16:59:00Z">
        <w:r w:rsidR="004B7DF8">
          <w:rPr>
            <w:lang w:val="en-US"/>
          </w:rPr>
          <w:t xml:space="preserve"> </w:t>
        </w:r>
      </w:ins>
      <w:ins w:id="407" w:author="Oliver Hümbelin" w:date="2015-04-13T11:33:00Z">
        <w:r w:rsidR="00D97551">
          <w:rPr>
            <w:lang w:val="en-US"/>
          </w:rPr>
          <w:t xml:space="preserve"> For this study </w:t>
        </w:r>
      </w:ins>
      <w:del w:id="408" w:author="Oliver Hümbelin" w:date="2015-04-13T11:28:00Z">
        <w:r w:rsidR="00CD4DFE" w:rsidDel="004E63B7">
          <w:rPr>
            <w:lang w:val="en-US"/>
          </w:rPr>
          <w:delText xml:space="preserve">Furthermore, </w:delText>
        </w:r>
      </w:del>
      <w:r w:rsidR="00CD4DFE">
        <w:rPr>
          <w:lang w:val="en-US"/>
        </w:rPr>
        <w:t xml:space="preserve">we </w:t>
      </w:r>
      <w:ins w:id="409" w:author="Oliver Hümbelin" w:date="2015-04-13T11:47:00Z">
        <w:r w:rsidR="008E4484">
          <w:rPr>
            <w:lang w:val="en-US"/>
          </w:rPr>
          <w:t xml:space="preserve">are able to </w:t>
        </w:r>
      </w:ins>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ins w:id="410" w:author="Oliver Hümbelin" w:date="2015-04-13T11:38:00Z">
        <w:r w:rsidR="00D97551">
          <w:rPr>
            <w:lang w:val="en-US"/>
          </w:rPr>
          <w:t xml:space="preserve">, the largest canton in Switzerland </w:t>
        </w:r>
      </w:ins>
      <w:ins w:id="411" w:author="Oliver Hümbelin" w:date="2015-04-13T11:40:00Z">
        <w:r w:rsidR="00D97551">
          <w:rPr>
            <w:lang w:val="en-US"/>
          </w:rPr>
          <w:t>with</w:t>
        </w:r>
      </w:ins>
      <w:ins w:id="412" w:author="Oliver Hümbelin" w:date="2015-04-13T11:39:00Z">
        <w:r w:rsidR="00D97551">
          <w:rPr>
            <w:lang w:val="en-US"/>
          </w:rPr>
          <w:t xml:space="preserve"> </w:t>
        </w:r>
      </w:ins>
      <w:ins w:id="413" w:author="Oliver Hümbelin" w:date="2015-04-13T11:40:00Z">
        <w:r w:rsidR="008E4484">
          <w:rPr>
            <w:lang w:val="en-US"/>
          </w:rPr>
          <w:t>fairly representative</w:t>
        </w:r>
        <w:r w:rsidR="00D97551">
          <w:rPr>
            <w:lang w:val="en-US"/>
          </w:rPr>
          <w:t xml:space="preserve"> </w:t>
        </w:r>
      </w:ins>
      <w:ins w:id="414" w:author="Oliver Hümbelin" w:date="2015-04-13T11:39:00Z">
        <w:r w:rsidR="00D97551">
          <w:rPr>
            <w:lang w:val="en-US"/>
          </w:rPr>
          <w:t>mix of rural and urban part</w:t>
        </w:r>
      </w:ins>
      <w:ins w:id="415" w:author="Oliver Hümbelin" w:date="2015-04-13T11:40:00Z">
        <w:r w:rsidR="00D97551">
          <w:rPr>
            <w:lang w:val="en-US"/>
          </w:rPr>
          <w:t>s</w:t>
        </w:r>
      </w:ins>
      <w:ins w:id="416" w:author="Oliver Hümbelin" w:date="2015-04-13T11:38:00Z">
        <w:r w:rsidR="00D97551">
          <w:rPr>
            <w:lang w:val="en-US"/>
          </w:rPr>
          <w:t xml:space="preserve">. </w:t>
        </w:r>
      </w:ins>
      <w:ins w:id="417" w:author="Oliver Hümbelin" w:date="2015-04-13T11:40:00Z">
        <w:r w:rsidR="00D97551">
          <w:rPr>
            <w:lang w:val="en-US"/>
          </w:rPr>
          <w:t>With the</w:t>
        </w:r>
      </w:ins>
      <w:ins w:id="418" w:author="Oliver Hümbelin" w:date="2015-04-13T11:38:00Z">
        <w:r w:rsidR="00D97551">
          <w:rPr>
            <w:lang w:val="en-US"/>
          </w:rPr>
          <w:t xml:space="preserve"> micro tax data</w:t>
        </w:r>
      </w:ins>
      <w:ins w:id="419" w:author="Oliver Hümbelin" w:date="2015-04-13T11:40:00Z">
        <w:r w:rsidR="00D97551">
          <w:rPr>
            <w:lang w:val="en-US"/>
          </w:rPr>
          <w:t xml:space="preserve"> </w:t>
        </w:r>
      </w:ins>
      <w:ins w:id="420" w:author="Oliver Hümbelin" w:date="2015-04-13T11:44:00Z">
        <w:r w:rsidR="008E4484">
          <w:rPr>
            <w:lang w:val="en-US"/>
          </w:rPr>
          <w:t xml:space="preserve">from Bern </w:t>
        </w:r>
      </w:ins>
      <w:ins w:id="421" w:author="Oliver Hümbelin" w:date="2015-04-13T11:40:00Z">
        <w:r w:rsidR="00D97551">
          <w:rPr>
            <w:lang w:val="en-US"/>
          </w:rPr>
          <w:t xml:space="preserve">we </w:t>
        </w:r>
        <w:del w:id="422" w:author="Hümbelin Oliver" w:date="2015-04-15T16:09:00Z">
          <w:r w:rsidR="00D97551" w:rsidDel="00642836">
            <w:rPr>
              <w:lang w:val="en-US"/>
            </w:rPr>
            <w:delText>can</w:delText>
          </w:r>
        </w:del>
      </w:ins>
      <w:ins w:id="423" w:author="Hümbelin Oliver" w:date="2015-04-15T16:09:00Z">
        <w:r w:rsidR="00642836">
          <w:rPr>
            <w:lang w:val="en-US"/>
          </w:rPr>
          <w:t>are able to</w:t>
        </w:r>
      </w:ins>
      <w:ins w:id="424" w:author="Oliver Hümbelin" w:date="2015-04-13T11:40:00Z">
        <w:r w:rsidR="00D97551">
          <w:rPr>
            <w:lang w:val="en-US"/>
          </w:rPr>
          <w:t xml:space="preserve"> construct income concepts more flexible for test (1)</w:t>
        </w:r>
      </w:ins>
      <w:ins w:id="425" w:author="Oliver Hümbelin" w:date="2015-04-13T11:41:00Z">
        <w:r w:rsidR="00D97551">
          <w:rPr>
            <w:lang w:val="en-US"/>
          </w:rPr>
          <w:t>, additionally</w:t>
        </w:r>
      </w:ins>
      <w:ins w:id="426" w:author="Oliver Hümbelin" w:date="2015-04-13T11:38:00Z">
        <w:r w:rsidR="00D97551">
          <w:rPr>
            <w:lang w:val="en-US"/>
          </w:rPr>
          <w:t xml:space="preserve"> </w:t>
        </w:r>
      </w:ins>
      <w:del w:id="427" w:author="Oliver Hümbelin" w:date="2015-04-13T11:38:00Z">
        <w:r w:rsidR="00851D35" w:rsidDel="00D97551">
          <w:rPr>
            <w:lang w:val="en-US"/>
          </w:rPr>
          <w:delText xml:space="preserve">, </w:delText>
        </w:r>
      </w:del>
      <w:del w:id="428" w:author="Hümbelin Oliver" w:date="2015-04-13T16:41:00Z">
        <w:r w:rsidR="00851D35" w:rsidDel="008C304E">
          <w:rPr>
            <w:lang w:val="en-US"/>
          </w:rPr>
          <w:delText xml:space="preserve">because </w:delText>
        </w:r>
      </w:del>
      <w:r w:rsidR="00851D35">
        <w:rPr>
          <w:lang w:val="en-US"/>
        </w:rPr>
        <w:t>this</w:t>
      </w:r>
      <w:r w:rsidR="00CD4DFE">
        <w:rPr>
          <w:lang w:val="en-US"/>
        </w:rPr>
        <w:t xml:space="preserve"> data contain</w:t>
      </w:r>
      <w:r w:rsidR="00123364">
        <w:rPr>
          <w:lang w:val="en-US"/>
        </w:rPr>
        <w:t>s</w:t>
      </w:r>
      <w:r w:rsidR="00CD4DFE">
        <w:rPr>
          <w:lang w:val="en-US"/>
        </w:rPr>
        <w:t xml:space="preserve"> a</w:t>
      </w:r>
      <w:ins w:id="429" w:author="Hümbelin Oliver" w:date="2015-04-15T16:09:00Z">
        <w:r w:rsidR="00AE077C">
          <w:rPr>
            <w:lang w:val="en-US"/>
          </w:rPr>
          <w:t xml:space="preserve"> unique</w:t>
        </w:r>
      </w:ins>
      <w:r w:rsidR="00CD4DFE">
        <w:rPr>
          <w:lang w:val="en-US"/>
        </w:rPr>
        <w:t xml:space="preserve"> register based household-ID, which allows us to address test (</w:t>
      </w:r>
      <w:r w:rsidR="008F5BBC">
        <w:rPr>
          <w:lang w:val="en-US"/>
        </w:rPr>
        <w:t>5</w:t>
      </w:r>
      <w:r w:rsidR="00CD4DFE">
        <w:rPr>
          <w:lang w:val="en-US"/>
        </w:rPr>
        <w:t>) and (</w:t>
      </w:r>
      <w:r w:rsidR="008F5BBC">
        <w:rPr>
          <w:lang w:val="en-US"/>
        </w:rPr>
        <w:t>6</w:t>
      </w:r>
      <w:ins w:id="430" w:author="Oliver Hümbelin" w:date="2015-04-13T11:48:00Z">
        <w:r w:rsidR="008E4484">
          <w:rPr>
            <w:lang w:val="en-US"/>
          </w:rPr>
          <w:t>)</w:t>
        </w:r>
      </w:ins>
      <w:del w:id="431" w:author="Oliver Hümbelin" w:date="2015-04-13T11:48:00Z">
        <w:r w:rsidR="00CD4DFE" w:rsidDel="008E4484">
          <w:rPr>
            <w:lang w:val="en-US"/>
          </w:rPr>
          <w:delText xml:space="preserve">) </w:delText>
        </w:r>
      </w:del>
      <w:del w:id="432" w:author="Oliver Hümbelin" w:date="2015-04-13T11:42:00Z">
        <w:r w:rsidR="00CD4DFE" w:rsidDel="008E4484">
          <w:rPr>
            <w:lang w:val="en-US"/>
          </w:rPr>
          <w:delText>in a way</w:delText>
        </w:r>
      </w:del>
      <w:ins w:id="433" w:author="Oliver Hümbelin" w:date="2015-04-13T11:42:00Z">
        <w:r w:rsidR="008E4484">
          <w:rPr>
            <w:lang w:val="en-US"/>
          </w:rPr>
          <w:t xml:space="preserve">. </w:t>
        </w:r>
      </w:ins>
      <w:del w:id="434" w:author="Oliver Hümbelin" w:date="2015-04-13T11:42:00Z">
        <w:r w:rsidR="00CD4DFE" w:rsidDel="008E4484">
          <w:rPr>
            <w:lang w:val="en-US"/>
          </w:rPr>
          <w:delText>,</w:delText>
        </w:r>
        <w:r w:rsidR="003852C5" w:rsidDel="008E4484">
          <w:rPr>
            <w:lang w:val="en-US"/>
          </w:rPr>
          <w:delText xml:space="preserve"> that</w:delText>
        </w:r>
        <w:r w:rsidR="00CD4DFE" w:rsidDel="008E4484">
          <w:rPr>
            <w:lang w:val="en-US"/>
          </w:rPr>
          <w:delText xml:space="preserve"> </w:delText>
        </w:r>
        <w:r w:rsidR="003968F9" w:rsidDel="008E4484">
          <w:rPr>
            <w:lang w:val="en-US"/>
          </w:rPr>
          <w:delText>is</w:delText>
        </w:r>
        <w:r w:rsidR="00CD4DFE" w:rsidDel="008E4484">
          <w:rPr>
            <w:lang w:val="en-US"/>
          </w:rPr>
          <w:delText xml:space="preserve"> </w:delText>
        </w:r>
      </w:del>
      <w:del w:id="435" w:author="Oliver Hümbelin" w:date="2015-04-13T11:43:00Z">
        <w:r w:rsidR="00CD4DFE" w:rsidDel="008E4484">
          <w:rPr>
            <w:lang w:val="en-US"/>
          </w:rPr>
          <w:delText>not possible with FTA tax statistic</w:delText>
        </w:r>
        <w:r w:rsidR="00887475" w:rsidDel="008E4484">
          <w:rPr>
            <w:lang w:val="en-US"/>
          </w:rPr>
          <w:delText xml:space="preserve">, but nonetheless shall provide us information in regard to tax statistic in general. </w:delText>
        </w:r>
        <w:r w:rsidR="00AF47A8" w:rsidDel="008E4484">
          <w:rPr>
            <w:lang w:val="en-US"/>
          </w:rPr>
          <w:delText xml:space="preserve"> </w:delText>
        </w:r>
      </w:del>
      <w:r w:rsidR="00AF47A8">
        <w:rPr>
          <w:lang w:val="en-US"/>
        </w:rPr>
        <w:t>For test (</w:t>
      </w:r>
      <w:r w:rsidR="008F5BBC">
        <w:rPr>
          <w:lang w:val="en-US"/>
        </w:rPr>
        <w:t>6</w:t>
      </w:r>
      <w:r w:rsidR="00AF47A8">
        <w:rPr>
          <w:lang w:val="en-US"/>
        </w:rPr>
        <w:t xml:space="preserve">) we </w:t>
      </w:r>
      <w:del w:id="436" w:author="Hümbelin Oliver" w:date="2015-04-13T16:41:00Z">
        <w:r w:rsidR="00AF47A8" w:rsidDel="00EC414A">
          <w:rPr>
            <w:lang w:val="en-US"/>
          </w:rPr>
          <w:delText xml:space="preserve">finally </w:delText>
        </w:r>
      </w:del>
      <w:ins w:id="437" w:author="Hümbelin Oliver" w:date="2015-04-13T16:41:00Z">
        <w:r w:rsidR="00EC414A">
          <w:rPr>
            <w:lang w:val="en-US"/>
          </w:rPr>
          <w:t xml:space="preserve">furthermore </w:t>
        </w:r>
      </w:ins>
      <w:r w:rsidR="00AF47A8">
        <w:rPr>
          <w:lang w:val="en-US"/>
        </w:rPr>
        <w:t>use the Household and Consumption Survey (HBS)</w:t>
      </w:r>
      <w:ins w:id="438" w:author="Hümbelin Oliver" w:date="2015-04-13T16:52:00Z">
        <w:r w:rsidR="004B7DF8">
          <w:rPr>
            <w:lang w:val="en-US"/>
          </w:rPr>
          <w:t>. This</w:t>
        </w:r>
      </w:ins>
      <w:ins w:id="439" w:author="Hümbelin Oliver" w:date="2015-04-13T16:41:00Z">
        <w:r w:rsidR="00EC414A">
          <w:rPr>
            <w:lang w:val="en-US"/>
          </w:rPr>
          <w:t xml:space="preserve"> survey </w:t>
        </w:r>
      </w:ins>
      <w:ins w:id="440" w:author="Hümbelin Oliver" w:date="2015-04-13T16:52:00Z">
        <w:r w:rsidR="00EC414A">
          <w:rPr>
            <w:lang w:val="en-US"/>
          </w:rPr>
          <w:t xml:space="preserve">is </w:t>
        </w:r>
      </w:ins>
      <w:ins w:id="441" w:author="Hümbelin Oliver" w:date="2015-04-13T16:53:00Z">
        <w:r w:rsidR="004B7DF8">
          <w:rPr>
            <w:lang w:val="en-US"/>
          </w:rPr>
          <w:t xml:space="preserve">commonly </w:t>
        </w:r>
      </w:ins>
      <w:ins w:id="442" w:author="Hümbelin Oliver" w:date="2015-04-13T16:52:00Z">
        <w:r w:rsidR="00EC414A">
          <w:rPr>
            <w:lang w:val="en-US"/>
          </w:rPr>
          <w:t>used for distributional analysis by</w:t>
        </w:r>
      </w:ins>
      <w:ins w:id="443" w:author="Hümbelin Oliver" w:date="2015-04-13T16:41:00Z">
        <w:r w:rsidR="00EC414A">
          <w:rPr>
            <w:lang w:val="en-US"/>
          </w:rPr>
          <w:t xml:space="preserve"> the</w:t>
        </w:r>
      </w:ins>
      <w:ins w:id="444" w:author="Hümbelin Oliver" w:date="2015-04-13T16:52:00Z">
        <w:r w:rsidR="00EC414A">
          <w:rPr>
            <w:lang w:val="en-US"/>
          </w:rPr>
          <w:t xml:space="preserve"> federal statistical office in Switzerland</w:t>
        </w:r>
      </w:ins>
      <w:ins w:id="445" w:author="Hümbelin Oliver" w:date="2015-04-13T18:08:00Z">
        <w:r w:rsidR="006E628C">
          <w:rPr>
            <w:lang w:val="en-US"/>
          </w:rPr>
          <w:t xml:space="preserve"> (ESTV 2014)</w:t>
        </w:r>
      </w:ins>
      <w:ins w:id="446" w:author="Hümbelin Oliver" w:date="2015-04-13T18:09:00Z">
        <w:r w:rsidR="006E628C">
          <w:rPr>
            <w:lang w:val="en-US"/>
          </w:rPr>
          <w:t xml:space="preserve"> and incomes are provided on a very detailed base, which enables us to make it better comparable to incomes derived from tax statistics</w:t>
        </w:r>
      </w:ins>
      <w:del w:id="447" w:author="Hümbelin Oliver" w:date="2015-04-13T16:41:00Z">
        <w:r w:rsidR="00AF47A8" w:rsidDel="00EC414A">
          <w:rPr>
            <w:lang w:val="en-US"/>
          </w:rPr>
          <w:delText>.</w:delText>
        </w:r>
        <w:r w:rsidR="00CD4DFE" w:rsidDel="00EC414A">
          <w:rPr>
            <w:lang w:val="en-US"/>
          </w:rPr>
          <w:delText xml:space="preserve"> </w:delText>
        </w:r>
      </w:del>
      <w:r w:rsidR="00FD406E">
        <w:rPr>
          <w:lang w:val="en-US"/>
        </w:rPr>
        <w:t xml:space="preserve">   </w:t>
      </w:r>
    </w:p>
    <w:p w14:paraId="7A6A87E6" w14:textId="77777777" w:rsidR="00F06E77" w:rsidRDefault="00F06E77" w:rsidP="00FD406E">
      <w:pPr>
        <w:rPr>
          <w:lang w:val="en-US"/>
        </w:rPr>
      </w:pPr>
    </w:p>
    <w:p w14:paraId="1137FD22" w14:textId="5E8854E0" w:rsidR="00EA6430" w:rsidRDefault="00EA6430" w:rsidP="00EA6430">
      <w:pPr>
        <w:rPr>
          <w:lang w:val="en-US"/>
        </w:rPr>
      </w:pPr>
      <w:r>
        <w:rPr>
          <w:lang w:val="en-US"/>
        </w:rPr>
        <w:t xml:space="preserve">For the </w:t>
      </w:r>
      <w:del w:id="448" w:author="rudi" w:date="2015-04-13T01:33:00Z">
        <w:r w:rsidDel="00B2591C">
          <w:rPr>
            <w:lang w:val="en-US"/>
          </w:rPr>
          <w:delText>empirical tests</w:delText>
        </w:r>
      </w:del>
      <w:ins w:id="449" w:author="rudi" w:date="2015-04-13T01:33:00Z">
        <w:r w:rsidR="00B2591C">
          <w:rPr>
            <w:lang w:val="en-US"/>
          </w:rPr>
          <w:t>analyses</w:t>
        </w:r>
      </w:ins>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450" w:author="Hümbelin Oliver" w:date="2015-04-10T15:49:00Z">
        <w:r w:rsidR="00B748B5" w:rsidRPr="00B748B5">
          <w:rPr>
            <w:lang w:val="en-US"/>
            <w:rPrChange w:id="451" w:author="Hümbelin Oliver" w:date="2015-04-10T15:49:00Z">
              <w:rPr>
                <w:sz w:val="24"/>
                <w:szCs w:val="24"/>
                <w:lang w:val="en-US"/>
              </w:rPr>
            </w:rPrChange>
          </w:rPr>
          <w:t>Table 2</w:t>
        </w:r>
      </w:ins>
      <w:del w:id="452"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ins w:id="453" w:author="rudi" w:date="2015-04-13T01:03:00Z">
        <w:r w:rsidR="002B69C3">
          <w:rPr>
            <w:lang w:val="en-US"/>
          </w:rPr>
          <w:t>4</w:t>
        </w:r>
      </w:ins>
      <w:r w:rsidR="00B748B5">
        <w:rPr>
          <w:lang w:val="en-US"/>
        </w:rPr>
        <w:t>.2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1EDD9F9E" w14:textId="77777777" w:rsidR="00F06E77" w:rsidRDefault="00F06E77" w:rsidP="00FD406E">
      <w:pPr>
        <w:rPr>
          <w:lang w:val="en-US"/>
        </w:rPr>
      </w:pPr>
    </w:p>
    <w:p w14:paraId="3E234B7C" w14:textId="2CAE8997" w:rsidR="00154023" w:rsidRDefault="00154023" w:rsidP="00154023">
      <w:pPr>
        <w:pStyle w:val="Heading2"/>
        <w:rPr>
          <w:lang w:val="en-US"/>
        </w:rPr>
      </w:pPr>
      <w:bookmarkStart w:id="454" w:name="_Toc406505793"/>
      <w:del w:id="455" w:author="rudi" w:date="2015-04-13T01:09:00Z">
        <w:r w:rsidRPr="00154023" w:rsidDel="002B69C3">
          <w:rPr>
            <w:lang w:val="en-US"/>
          </w:rPr>
          <w:delText>Defining Economic resources</w:delText>
        </w:r>
      </w:del>
      <w:bookmarkEnd w:id="454"/>
      <w:ins w:id="456" w:author="rudi" w:date="2015-04-13T01:09:00Z">
        <w:r w:rsidR="002B69C3">
          <w:rPr>
            <w:lang w:val="en-US"/>
          </w:rPr>
          <w:t>Income concepts</w:t>
        </w:r>
      </w:ins>
    </w:p>
    <w:p w14:paraId="6B13BC32" w14:textId="11B64E36"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ins w:id="457" w:author="Hümbelin Oliver" w:date="2015-04-10T15:49:00Z">
        <w:del w:id="458" w:author="rudi" w:date="2015-04-13T01:34:00Z">
          <w:r w:rsidR="00B748B5" w:rsidDel="003A0B2F">
            <w:rPr>
              <w:b/>
              <w:bCs/>
              <w:lang w:val="en-US"/>
            </w:rPr>
            <w:delText>Error! Reference source not found</w:delText>
          </w:r>
        </w:del>
      </w:ins>
      <w:ins w:id="459" w:author="rudi" w:date="2015-04-13T01:34:00Z">
        <w:r w:rsidR="003A0B2F">
          <w:rPr>
            <w:b/>
            <w:bCs/>
            <w:lang w:val="en-US"/>
          </w:rPr>
          <w:t>2.1</w:t>
        </w:r>
      </w:ins>
      <w:ins w:id="460" w:author="Hümbelin Oliver" w:date="2015-04-10T15:49:00Z">
        <w:r w:rsidR="00B748B5">
          <w:rPr>
            <w:b/>
            <w:bCs/>
            <w:lang w:val="en-US"/>
          </w:rPr>
          <w:t>.</w:t>
        </w:r>
      </w:ins>
      <w:del w:id="461"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del w:id="462" w:author="rudi" w:date="2015-04-13T01:35:00Z">
        <w:r w:rsidR="008E67B1" w:rsidDel="003A0B2F">
          <w:rPr>
            <w:lang w:val="en-US"/>
          </w:rPr>
          <w:delText xml:space="preserve"> </w:delText>
        </w:r>
      </w:del>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ins w:id="463" w:author="Hümbelin Oliver" w:date="2015-04-13T16:54:00Z">
        <w:r w:rsidR="004B7DF8">
          <w:rPr>
            <w:lang w:val="en-US"/>
          </w:rPr>
          <w:t xml:space="preserve"> More </w:t>
        </w:r>
      </w:ins>
      <w:ins w:id="464" w:author="Hümbelin Oliver" w:date="2015-04-13T16:55:00Z">
        <w:r w:rsidR="004B7DF8">
          <w:rPr>
            <w:lang w:val="en-US"/>
          </w:rPr>
          <w:t>flexib</w:t>
        </w:r>
      </w:ins>
      <w:ins w:id="465" w:author="Hümbelin Oliver" w:date="2015-04-13T16:56:00Z">
        <w:r w:rsidR="004B7DF8">
          <w:rPr>
            <w:lang w:val="en-US"/>
          </w:rPr>
          <w:t xml:space="preserve">ility </w:t>
        </w:r>
      </w:ins>
      <w:ins w:id="466" w:author="Hümbelin Oliver" w:date="2015-04-13T16:55:00Z">
        <w:r w:rsidR="004B7DF8">
          <w:rPr>
            <w:lang w:val="en-US"/>
          </w:rPr>
          <w:t>is</w:t>
        </w:r>
      </w:ins>
      <w:ins w:id="467" w:author="Hümbelin Oliver" w:date="2015-04-13T16:56:00Z">
        <w:r w:rsidR="004B7DF8">
          <w:rPr>
            <w:lang w:val="en-US"/>
          </w:rPr>
          <w:t xml:space="preserve"> gained with</w:t>
        </w:r>
      </w:ins>
      <w:ins w:id="468" w:author="Hümbelin Oliver" w:date="2015-04-13T16:54:00Z">
        <w:r w:rsidR="004B7DF8">
          <w:rPr>
            <w:lang w:val="en-US"/>
          </w:rPr>
          <w:t xml:space="preserve"> </w:t>
        </w:r>
      </w:ins>
      <w:ins w:id="469" w:author="Hümbelin Oliver" w:date="2015-04-13T17:05:00Z">
        <w:r w:rsidR="00BD20DB">
          <w:rPr>
            <w:lang w:val="en-US"/>
          </w:rPr>
          <w:t xml:space="preserve">cantonal </w:t>
        </w:r>
      </w:ins>
      <w:ins w:id="470" w:author="Hümbelin Oliver" w:date="2015-04-13T16:54:00Z">
        <w:r w:rsidR="004B7DF8">
          <w:rPr>
            <w:lang w:val="en-US"/>
          </w:rPr>
          <w:t>micro tax data</w:t>
        </w:r>
      </w:ins>
      <w:ins w:id="471" w:author="Hümbelin Oliver" w:date="2015-04-13T16:57:00Z">
        <w:r w:rsidR="004B7DF8">
          <w:rPr>
            <w:lang w:val="en-US"/>
          </w:rPr>
          <w:t xml:space="preserve">. This data </w:t>
        </w:r>
      </w:ins>
      <w:ins w:id="472" w:author="Hümbelin Oliver" w:date="2015-04-13T16:55:00Z">
        <w:r w:rsidR="004B7DF8">
          <w:rPr>
            <w:lang w:val="en-US"/>
          </w:rPr>
          <w:t>contains information on income</w:t>
        </w:r>
      </w:ins>
      <w:ins w:id="473" w:author="Hümbelin Oliver" w:date="2015-04-13T16:57:00Z">
        <w:r w:rsidR="004B7DF8">
          <w:rPr>
            <w:lang w:val="en-US"/>
          </w:rPr>
          <w:t xml:space="preserve">, </w:t>
        </w:r>
      </w:ins>
      <w:ins w:id="474" w:author="Hümbelin Oliver" w:date="2015-04-13T16:55:00Z">
        <w:r w:rsidR="004B7DF8">
          <w:rPr>
            <w:lang w:val="en-US"/>
          </w:rPr>
          <w:t>wealth</w:t>
        </w:r>
      </w:ins>
      <w:ins w:id="475" w:author="Hümbelin Oliver" w:date="2015-04-13T16:57:00Z">
        <w:r w:rsidR="004B7DF8">
          <w:rPr>
            <w:lang w:val="en-US"/>
          </w:rPr>
          <w:t xml:space="preserve"> and all</w:t>
        </w:r>
      </w:ins>
      <w:ins w:id="476" w:author="Hümbelin Oliver" w:date="2015-04-13T17:04:00Z">
        <w:r w:rsidR="00BD20DB">
          <w:rPr>
            <w:lang w:val="en-US"/>
          </w:rPr>
          <w:t xml:space="preserve"> direct</w:t>
        </w:r>
      </w:ins>
      <w:ins w:id="477" w:author="Hümbelin Oliver" w:date="2015-04-13T16:57:00Z">
        <w:r w:rsidR="004B7DF8">
          <w:rPr>
            <w:lang w:val="en-US"/>
          </w:rPr>
          <w:t xml:space="preserve"> taxes</w:t>
        </w:r>
      </w:ins>
      <w:ins w:id="478" w:author="Hümbelin Oliver" w:date="2015-04-13T17:05:00Z">
        <w:r w:rsidR="00BD20DB">
          <w:rPr>
            <w:lang w:val="en-US"/>
          </w:rPr>
          <w:t>.</w:t>
        </w:r>
      </w:ins>
      <w:ins w:id="479" w:author="Hümbelin Oliver" w:date="2015-04-13T16:55:00Z">
        <w:r w:rsidR="004B7DF8">
          <w:rPr>
            <w:lang w:val="en-US"/>
          </w:rPr>
          <w:t xml:space="preserve"> </w:t>
        </w:r>
      </w:ins>
      <w:r w:rsidR="009E3507">
        <w:rPr>
          <w:lang w:val="en-US"/>
        </w:rPr>
        <w:t xml:space="preserve"> </w:t>
      </w:r>
      <w:del w:id="480" w:author="Hümbelin Oliver" w:date="2015-04-13T17:05:00Z">
        <w:r w:rsidR="009E3507" w:rsidDel="00BD20DB">
          <w:rPr>
            <w:lang w:val="en-US"/>
          </w:rPr>
          <w:delText>B</w:delText>
        </w:r>
        <w:r w:rsidR="00AD73C6" w:rsidDel="00BD20DB">
          <w:rPr>
            <w:lang w:val="en-US"/>
          </w:rPr>
          <w:delText>ut we</w:delText>
        </w:r>
      </w:del>
      <w:ins w:id="481" w:author="Hümbelin Oliver" w:date="2015-04-13T17:05:00Z">
        <w:r w:rsidR="00BD20DB">
          <w:rPr>
            <w:lang w:val="en-US"/>
          </w:rPr>
          <w:t xml:space="preserve">We </w:t>
        </w:r>
      </w:ins>
      <w:del w:id="482" w:author="Hümbelin Oliver" w:date="2015-04-15T17:12:00Z">
        <w:r w:rsidR="00AD73C6" w:rsidDel="00BA553E">
          <w:rPr>
            <w:lang w:val="en-US"/>
          </w:rPr>
          <w:delText xml:space="preserve"> </w:delText>
        </w:r>
      </w:del>
      <w:ins w:id="483" w:author="Hümbelin Oliver" w:date="2015-04-15T17:12:00Z">
        <w:r w:rsidR="00BA553E">
          <w:rPr>
            <w:lang w:val="en-US"/>
          </w:rPr>
          <w:t xml:space="preserve">therefore </w:t>
        </w:r>
      </w:ins>
      <w:del w:id="484" w:author="Hümbelin Oliver" w:date="2015-04-13T17:05:00Z">
        <w:r w:rsidR="00AD73C6" w:rsidDel="00BD20DB">
          <w:rPr>
            <w:lang w:val="en-US"/>
          </w:rPr>
          <w:delText xml:space="preserve">can </w:delText>
        </w:r>
      </w:del>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ins w:id="485" w:author="rudi" w:date="2015-04-13T01:03:00Z">
        <w:r w:rsidR="002B69C3">
          <w:rPr>
            <w:lang w:val="en-US"/>
          </w:rPr>
          <w:t>4</w:t>
        </w:r>
      </w:ins>
      <w:del w:id="486" w:author="rudi" w:date="2015-04-13T01:03:00Z">
        <w:r w:rsidR="00B748B5" w:rsidDel="002B69C3">
          <w:rPr>
            <w:lang w:val="en-US"/>
          </w:rPr>
          <w:delText>5</w:delText>
        </w:r>
      </w:del>
      <w:r w:rsidR="00B748B5">
        <w:rPr>
          <w:lang w:val="en-US"/>
        </w:rPr>
        <w:t>.1.1</w:t>
      </w:r>
      <w:r w:rsidR="00AD73C6">
        <w:rPr>
          <w:lang w:val="en-US"/>
        </w:rPr>
        <w:fldChar w:fldCharType="end"/>
      </w:r>
      <w:r w:rsidR="00AD73C6">
        <w:rPr>
          <w:lang w:val="en-US"/>
        </w:rPr>
        <w:t>)</w:t>
      </w:r>
      <w:ins w:id="487" w:author="Hümbelin Oliver" w:date="2015-04-13T17:06:00Z">
        <w:r w:rsidR="00BD20DB">
          <w:rPr>
            <w:lang w:val="en-US"/>
          </w:rPr>
          <w:t xml:space="preserve">, then </w:t>
        </w:r>
      </w:ins>
      <w:ins w:id="488" w:author="Hümbelin Oliver" w:date="2015-04-13T17:08:00Z">
        <w:r w:rsidR="00BD20DB">
          <w:rPr>
            <w:lang w:val="en-US"/>
          </w:rPr>
          <w:t xml:space="preserve">we compare </w:t>
        </w:r>
      </w:ins>
      <w:ins w:id="489" w:author="Hümbelin Oliver" w:date="2015-04-13T17:09:00Z">
        <w:r w:rsidR="00BD20DB">
          <w:rPr>
            <w:lang w:val="en-US"/>
          </w:rPr>
          <w:t xml:space="preserve">the </w:t>
        </w:r>
      </w:ins>
      <w:ins w:id="490" w:author="Hümbelin Oliver" w:date="2015-04-13T17:08:00Z">
        <w:r w:rsidR="00BD20DB">
          <w:rPr>
            <w:lang w:val="en-US"/>
          </w:rPr>
          <w:t>distribution of taxable income to the distribution of</w:t>
        </w:r>
      </w:ins>
      <w:ins w:id="491" w:author="Hümbelin Oliver" w:date="2015-04-13T17:09:00Z">
        <w:r w:rsidR="00BD20DB">
          <w:rPr>
            <w:lang w:val="en-US"/>
          </w:rPr>
          <w:t xml:space="preserve"> disposable income with cantonal tax data from Bern</w:t>
        </w:r>
      </w:ins>
      <w:ins w:id="492" w:author="Hümbelin Oliver" w:date="2015-04-13T17:08:00Z">
        <w:r w:rsidR="00BD20DB">
          <w:rPr>
            <w:lang w:val="en-US"/>
          </w:rPr>
          <w:t xml:space="preserve"> </w:t>
        </w:r>
      </w:ins>
      <w:del w:id="493" w:author="Hümbelin Oliver" w:date="2015-04-13T17:06:00Z">
        <w:r w:rsidR="004957F7" w:rsidDel="00BD20DB">
          <w:rPr>
            <w:lang w:val="en-US"/>
          </w:rPr>
          <w:delText xml:space="preserve">. </w:delText>
        </w:r>
      </w:del>
      <w:del w:id="494" w:author="Hümbelin Oliver" w:date="2015-04-13T17:09:00Z">
        <w:r w:rsidR="004957F7" w:rsidDel="00BD20DB">
          <w:rPr>
            <w:lang w:val="en-US"/>
          </w:rPr>
          <w:delText xml:space="preserve">Furthermore </w:delText>
        </w:r>
      </w:del>
      <w:ins w:id="495" w:author="Hümbelin Oliver" w:date="2015-04-13T17:09:00Z">
        <w:r w:rsidR="00BD20DB">
          <w:rPr>
            <w:lang w:val="en-US"/>
          </w:rPr>
          <w:t xml:space="preserve">Finally </w:t>
        </w:r>
      </w:ins>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ins w:id="496" w:author="rudi" w:date="2015-04-13T01:03:00Z">
        <w:r w:rsidR="002B69C3">
          <w:rPr>
            <w:lang w:val="en-US"/>
          </w:rPr>
          <w:t>4</w:t>
        </w:r>
      </w:ins>
      <w:del w:id="497" w:author="rudi" w:date="2015-04-13T01:03:00Z">
        <w:r w:rsidR="00B748B5" w:rsidDel="002B69C3">
          <w:rPr>
            <w:lang w:val="en-US"/>
          </w:rPr>
          <w:delText>5</w:delText>
        </w:r>
      </w:del>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498" w:name="_Ref404961105"/>
      <w:bookmarkStart w:id="499" w:name="_Toc406505794"/>
      <w:r>
        <w:rPr>
          <w:i/>
          <w:lang w:val="en-US"/>
        </w:rPr>
        <w:t>Income definitions within tax data</w:t>
      </w:r>
      <w:bookmarkEnd w:id="498"/>
      <w:bookmarkEnd w:id="499"/>
    </w:p>
    <w:p w14:paraId="618EAC4B" w14:textId="29F42863" w:rsidR="00190B1B" w:rsidRDefault="0088351B" w:rsidP="00190B1B">
      <w:pPr>
        <w:rPr>
          <w:lang w:val="en-US"/>
        </w:rPr>
      </w:pPr>
      <w:r>
        <w:rPr>
          <w:lang w:val="en-US"/>
        </w:rPr>
        <w:t>When focusing on income the</w:t>
      </w:r>
      <w:r w:rsidR="00154023" w:rsidRPr="00154023">
        <w:rPr>
          <w:lang w:val="en-US"/>
        </w:rPr>
        <w:t xml:space="preserve"> </w:t>
      </w:r>
      <w:del w:id="500" w:author="Oliver Hümbelin" w:date="2015-04-13T11:23:00Z">
        <w:r w:rsidR="00154023" w:rsidRPr="00154023" w:rsidDel="004E63B7">
          <w:rPr>
            <w:lang w:val="en-US"/>
          </w:rPr>
          <w:delText xml:space="preserve">central </w:delText>
        </w:r>
      </w:del>
      <w:ins w:id="501" w:author="Oliver Hümbelin" w:date="2015-04-13T11:23:00Z">
        <w:r w:rsidR="004E63B7">
          <w:rPr>
            <w:lang w:val="en-US"/>
          </w:rPr>
          <w:t>key</w:t>
        </w:r>
        <w:r w:rsidR="004E63B7" w:rsidRPr="00154023">
          <w:rPr>
            <w:lang w:val="en-US"/>
          </w:rPr>
          <w:t xml:space="preserve"> </w:t>
        </w:r>
      </w:ins>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ins w:id="502" w:author="Hümbelin Oliver" w:date="2015-04-13T17:11:00Z">
        <w:r w:rsidR="00BD20DB">
          <w:rPr>
            <w:lang w:val="en-US"/>
          </w:rPr>
          <w:t>s</w:t>
        </w:r>
      </w:ins>
      <w:r w:rsidR="00190B1B">
        <w:rPr>
          <w:lang w:val="en-US"/>
        </w:rPr>
        <w:t xml:space="preserve">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7"/>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8"/>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9"/>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lastRenderedPageBreak/>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510" w:author="Hümbelin Oliver" w:date="2015-04-10T15:49:00Z">
        <w:r w:rsidR="00B748B5" w:rsidRPr="00B748B5">
          <w:rPr>
            <w:lang w:val="en-US"/>
            <w:rPrChange w:id="511" w:author="Hümbelin Oliver" w:date="2015-04-10T15:49:00Z">
              <w:rPr>
                <w:sz w:val="24"/>
                <w:szCs w:val="24"/>
                <w:lang w:val="en-US"/>
              </w:rPr>
            </w:rPrChange>
          </w:rPr>
          <w:t>Figure 1</w:t>
        </w:r>
      </w:ins>
      <w:del w:id="512"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00BE10B"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13" w:author="Hümbelin Oliver" w:date="2015-04-10T15:49:00Z">
        <w:r w:rsidR="00B748B5" w:rsidRPr="00B748B5">
          <w:rPr>
            <w:lang w:val="en-US"/>
            <w:rPrChange w:id="514" w:author="Hümbelin Oliver" w:date="2015-04-10T15:49:00Z">
              <w:rPr>
                <w:sz w:val="24"/>
                <w:szCs w:val="24"/>
                <w:lang w:val="en-US"/>
              </w:rPr>
            </w:rPrChange>
          </w:rPr>
          <w:t>Figure 3</w:t>
        </w:r>
      </w:ins>
      <w:del w:id="515"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ins w:id="516" w:author="Hümbelin Oliver" w:date="2015-04-13T17:38:00Z">
        <w:r w:rsidR="00D70029">
          <w:rPr>
            <w:lang w:val="en-US"/>
          </w:rPr>
          <w:t xml:space="preserve">addressing </w:t>
        </w:r>
      </w:ins>
      <w:ins w:id="517" w:author="Hümbelin Oliver" w:date="2015-04-13T17:39:00Z">
        <w:r w:rsidR="00D70029">
          <w:rPr>
            <w:lang w:val="en-US"/>
          </w:rPr>
          <w:t>the consequences of the so cold “cold progression</w:t>
        </w:r>
      </w:ins>
      <w:ins w:id="518" w:author="Hümbelin Oliver" w:date="2015-04-13T17:40:00Z">
        <w:r w:rsidR="00D70029">
          <w:rPr>
            <w:lang w:val="en-US"/>
          </w:rPr>
          <w:t xml:space="preserve">” </w:t>
        </w:r>
      </w:ins>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ins w:id="519" w:author="Hümbelin Oliver" w:date="2015-04-13T17:07:00Z"/>
          <w:lang w:val="en-US"/>
        </w:rPr>
      </w:pPr>
    </w:p>
    <w:p w14:paraId="1A538A69" w14:textId="77777777" w:rsidR="008370AD" w:rsidRDefault="008370AD" w:rsidP="008370AD">
      <w:pPr>
        <w:keepNext/>
      </w:pPr>
      <w:commentRangeStart w:id="520"/>
      <w:r>
        <w:rPr>
          <w:noProof/>
          <w:lang w:eastAsia="de-CH"/>
        </w:rPr>
        <w:drawing>
          <wp:inline distT="0" distB="0" distL="0" distR="0" wp14:anchorId="7B8C0803" wp14:editId="461C4ACF">
            <wp:extent cx="6011545" cy="337237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72374"/>
                    </a:xfrm>
                    <a:prstGeom prst="rect">
                      <a:avLst/>
                    </a:prstGeom>
                    <a:noFill/>
                    <a:ln>
                      <a:noFill/>
                    </a:ln>
                  </pic:spPr>
                </pic:pic>
              </a:graphicData>
            </a:graphic>
          </wp:inline>
        </w:drawing>
      </w:r>
      <w:commentRangeEnd w:id="520"/>
      <w:r>
        <w:rPr>
          <w:rStyle w:val="CommentReference"/>
        </w:rPr>
        <w:commentReference w:id="520"/>
      </w:r>
    </w:p>
    <w:p w14:paraId="11F19273" w14:textId="77777777" w:rsidR="008370AD" w:rsidRPr="005E7BD6" w:rsidRDefault="008370AD" w:rsidP="008370AD">
      <w:pPr>
        <w:pStyle w:val="Caption"/>
        <w:rPr>
          <w:sz w:val="24"/>
          <w:szCs w:val="24"/>
          <w:lang w:val="en-US"/>
        </w:rPr>
      </w:pPr>
      <w:bookmarkStart w:id="521"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521"/>
      <w:r w:rsidRPr="003757F4">
        <w:rPr>
          <w:sz w:val="24"/>
          <w:szCs w:val="24"/>
          <w:lang w:val="en-US"/>
        </w:rPr>
        <w:t xml:space="preserve">: </w:t>
      </w:r>
      <w:r>
        <w:rPr>
          <w:sz w:val="24"/>
          <w:szCs w:val="24"/>
          <w:lang w:val="en-US"/>
        </w:rPr>
        <w:t xml:space="preserve">Inequality trends using </w:t>
      </w:r>
      <w:r w:rsidRPr="003757F4">
        <w:rPr>
          <w:sz w:val="24"/>
          <w:szCs w:val="24"/>
          <w:lang w:val="en-US"/>
        </w:rPr>
        <w:t>different income definitions</w:t>
      </w:r>
      <w:r>
        <w:rPr>
          <w:sz w:val="24"/>
          <w:szCs w:val="24"/>
          <w:lang w:val="en-US"/>
        </w:rPr>
        <w:br/>
      </w:r>
      <w:r w:rsidRPr="007A5603">
        <w:rPr>
          <w:i/>
          <w:lang w:val="en-US"/>
        </w:rPr>
        <w:t xml:space="preserve">Source: Aggregated Tax Statistics from FTA </w:t>
      </w:r>
    </w:p>
    <w:p w14:paraId="1C743E6B" w14:textId="77777777" w:rsidR="00BD20DB" w:rsidRDefault="00BD20DB" w:rsidP="00154023">
      <w:pPr>
        <w:rPr>
          <w:lang w:val="en-US"/>
        </w:rPr>
      </w:pPr>
    </w:p>
    <w:p w14:paraId="3A1CEFF3" w14:textId="77777777" w:rsidR="008370AD" w:rsidRDefault="008370AD" w:rsidP="00154023">
      <w:pPr>
        <w:rPr>
          <w:lang w:val="en-US"/>
        </w:rPr>
      </w:pPr>
    </w:p>
    <w:p w14:paraId="032E17CB" w14:textId="77777777" w:rsidR="008370AD" w:rsidRDefault="008370AD" w:rsidP="00154023">
      <w:pPr>
        <w:rPr>
          <w:ins w:id="522" w:author="Hümbelin Oliver" w:date="2015-04-13T17:07:00Z"/>
          <w:lang w:val="en-US"/>
        </w:rPr>
      </w:pPr>
    </w:p>
    <w:p w14:paraId="670328D9" w14:textId="4DA9D2BE" w:rsidR="00BD20DB" w:rsidRPr="00236B84" w:rsidRDefault="00BD20DB" w:rsidP="00BD20DB">
      <w:pPr>
        <w:pStyle w:val="Heading3"/>
        <w:rPr>
          <w:ins w:id="523" w:author="Hümbelin Oliver" w:date="2015-04-13T17:07:00Z"/>
          <w:i/>
          <w:lang w:val="en-US"/>
        </w:rPr>
      </w:pPr>
      <w:ins w:id="524" w:author="Hümbelin Oliver" w:date="2015-04-13T17:07:00Z">
        <w:r>
          <w:rPr>
            <w:i/>
            <w:lang w:val="en-US"/>
          </w:rPr>
          <w:t>Taxable income compared to disposable income</w:t>
        </w:r>
      </w:ins>
    </w:p>
    <w:p w14:paraId="328B4B31" w14:textId="77777777" w:rsidR="00BD20DB" w:rsidRDefault="00BD20DB" w:rsidP="00154023">
      <w:pPr>
        <w:rPr>
          <w:ins w:id="525" w:author="Hümbelin Oliver" w:date="2015-04-13T17:12:00Z"/>
          <w:lang w:val="en-US"/>
        </w:rPr>
      </w:pPr>
    </w:p>
    <w:p w14:paraId="16BE1A49" w14:textId="341E628C" w:rsidR="00BD20DB" w:rsidRDefault="00BD20DB" w:rsidP="00154023">
      <w:pPr>
        <w:rPr>
          <w:ins w:id="526" w:author="Hümbelin Oliver" w:date="2015-04-13T17:07:00Z"/>
          <w:lang w:val="en-US"/>
        </w:rPr>
      </w:pPr>
      <w:ins w:id="527" w:author="Hümbelin Oliver" w:date="2015-04-13T17:12:00Z">
        <w:r>
          <w:rPr>
            <w:lang w:val="en-US"/>
          </w:rPr>
          <w:t xml:space="preserve">Using micro tax data from Bern, we are able to quantify how much </w:t>
        </w:r>
      </w:ins>
      <w:ins w:id="528" w:author="Hümbelin Oliver" w:date="2015-04-13T17:13:00Z">
        <w:r w:rsidR="001C34F4">
          <w:rPr>
            <w:lang w:val="en-US"/>
          </w:rPr>
          <w:t xml:space="preserve">Gini coefficients calculate with taxable income deviate from a </w:t>
        </w:r>
      </w:ins>
      <w:ins w:id="529" w:author="Hümbelin Oliver" w:date="2015-04-13T17:14:00Z">
        <w:r w:rsidR="001C34F4">
          <w:rPr>
            <w:lang w:val="en-US"/>
          </w:rPr>
          <w:t>coefficient</w:t>
        </w:r>
      </w:ins>
      <w:ins w:id="530" w:author="Hümbelin Oliver" w:date="2015-04-13T17:13:00Z">
        <w:r w:rsidR="001C34F4">
          <w:rPr>
            <w:lang w:val="en-US"/>
          </w:rPr>
          <w:t xml:space="preserve"> </w:t>
        </w:r>
      </w:ins>
      <w:ins w:id="531" w:author="Hümbelin Oliver" w:date="2015-04-13T17:14:00Z">
        <w:r w:rsidR="001C34F4">
          <w:rPr>
            <w:lang w:val="en-US"/>
          </w:rPr>
          <w:t>based on disposable income.</w:t>
        </w:r>
      </w:ins>
      <w:ins w:id="532" w:author="Hümbelin Oliver" w:date="2015-04-16T11:55:00Z">
        <w:r w:rsidR="00F5771C">
          <w:rPr>
            <w:lang w:val="en-US"/>
          </w:rPr>
          <w:t xml:space="preserve"> We additionally provide a time series based on total income.</w:t>
        </w:r>
      </w:ins>
      <w:ins w:id="533" w:author="Hümbelin Oliver" w:date="2015-04-16T11:56:00Z">
        <w:r w:rsidR="00F5771C">
          <w:rPr>
            <w:lang w:val="en-US"/>
          </w:rPr>
          <w:t xml:space="preserve"> Graph </w:t>
        </w:r>
        <w:proofErr w:type="spellStart"/>
        <w:r w:rsidR="00F5771C">
          <w:rPr>
            <w:lang w:val="en-US"/>
          </w:rPr>
          <w:t>xy</w:t>
        </w:r>
        <w:proofErr w:type="spellEnd"/>
        <w:r w:rsidR="00F5771C">
          <w:rPr>
            <w:lang w:val="en-US"/>
          </w:rPr>
          <w:t xml:space="preserve"> shows, that the Gini coefficient based on taxable income </w:t>
        </w:r>
      </w:ins>
      <w:ins w:id="534" w:author="Hümbelin Oliver" w:date="2015-04-16T12:06:00Z">
        <w:r w:rsidR="001B03E1">
          <w:rPr>
            <w:lang w:val="en-US"/>
          </w:rPr>
          <w:t>are</w:t>
        </w:r>
      </w:ins>
      <w:ins w:id="535" w:author="Hümbelin Oliver" w:date="2015-04-16T12:04:00Z">
        <w:r w:rsidR="00F5771C">
          <w:rPr>
            <w:lang w:val="en-US"/>
          </w:rPr>
          <w:t xml:space="preserve"> </w:t>
        </w:r>
      </w:ins>
      <w:ins w:id="536" w:author="Hümbelin Oliver" w:date="2015-04-16T12:06:00Z">
        <w:r w:rsidR="001B03E1">
          <w:rPr>
            <w:lang w:val="en-US"/>
          </w:rPr>
          <w:t>in general highe</w:t>
        </w:r>
      </w:ins>
      <w:ins w:id="537" w:author="Hümbelin Oliver" w:date="2015-04-16T12:07:00Z">
        <w:r w:rsidR="001B03E1">
          <w:rPr>
            <w:lang w:val="en-US"/>
          </w:rPr>
          <w:t>st</w:t>
        </w:r>
      </w:ins>
      <w:ins w:id="538" w:author="Hümbelin Oliver" w:date="2015-04-16T12:08:00Z">
        <w:r w:rsidR="001B03E1">
          <w:rPr>
            <w:lang w:val="en-US"/>
          </w:rPr>
          <w:t xml:space="preserve"> and the difference between the theoretical more sound disposable income (total income after taxes) and the often available taxable income is hug</w:t>
        </w:r>
      </w:ins>
      <w:ins w:id="539" w:author="Hümbelin Oliver" w:date="2015-04-16T12:09:00Z">
        <w:r w:rsidR="001B03E1">
          <w:rPr>
            <w:lang w:val="en-US"/>
          </w:rPr>
          <w:t>e</w:t>
        </w:r>
      </w:ins>
      <w:ins w:id="540" w:author="Hümbelin Oliver" w:date="2015-04-16T12:08:00Z">
        <w:r w:rsidR="001B03E1">
          <w:rPr>
            <w:lang w:val="en-US"/>
          </w:rPr>
          <w:t xml:space="preserve"> (</w:t>
        </w:r>
      </w:ins>
      <w:ins w:id="541" w:author="Hümbelin Oliver" w:date="2015-04-16T12:09:00Z">
        <w:r w:rsidR="001B03E1">
          <w:rPr>
            <w:lang w:val="en-US"/>
          </w:rPr>
          <w:t>roughly ∆</w:t>
        </w:r>
      </w:ins>
      <w:ins w:id="542" w:author="Hümbelin Oliver" w:date="2015-04-16T12:10:00Z">
        <w:r w:rsidR="001B03E1">
          <w:rPr>
            <w:lang w:val="en-US"/>
          </w:rPr>
          <w:t xml:space="preserve"> 0.1 each year). </w:t>
        </w:r>
        <w:r w:rsidR="001B03E1">
          <w:rPr>
            <w:lang w:val="en-US"/>
          </w:rPr>
          <w:lastRenderedPageBreak/>
          <w:t xml:space="preserve">Surprising is the fact, that </w:t>
        </w:r>
      </w:ins>
      <w:ins w:id="543" w:author="Hümbelin Oliver" w:date="2015-04-16T12:12:00Z">
        <w:r w:rsidR="001B03E1">
          <w:rPr>
            <w:lang w:val="en-US"/>
          </w:rPr>
          <w:t xml:space="preserve">a bigger part of the difference can be related to deductions, while an inequality reduction through </w:t>
        </w:r>
      </w:ins>
      <w:ins w:id="544" w:author="Hümbelin Oliver" w:date="2015-04-16T12:13:00Z">
        <w:r w:rsidR="001B03E1">
          <w:rPr>
            <w:lang w:val="en-US"/>
          </w:rPr>
          <w:t>progressive</w:t>
        </w:r>
      </w:ins>
      <w:ins w:id="545" w:author="Hümbelin Oliver" w:date="2015-04-16T12:12:00Z">
        <w:r w:rsidR="001B03E1">
          <w:rPr>
            <w:lang w:val="en-US"/>
          </w:rPr>
          <w:t xml:space="preserve"> </w:t>
        </w:r>
      </w:ins>
      <w:ins w:id="546" w:author="Hümbelin Oliver" w:date="2015-04-16T12:13:00Z">
        <w:r w:rsidR="001B03E1">
          <w:rPr>
            <w:lang w:val="en-US"/>
          </w:rPr>
          <w:t>taxation is present, but with a lower impact.</w:t>
        </w:r>
      </w:ins>
      <w:ins w:id="547" w:author="Hümbelin Oliver" w:date="2015-04-16T12:04:00Z">
        <w:r w:rsidR="00F5771C">
          <w:rPr>
            <w:lang w:val="en-US"/>
          </w:rPr>
          <w:t xml:space="preserve"> </w:t>
        </w:r>
      </w:ins>
      <w:ins w:id="548" w:author="Hümbelin Oliver" w:date="2015-04-16T11:57:00Z">
        <w:r w:rsidR="00F5771C">
          <w:rPr>
            <w:lang w:val="en-US"/>
          </w:rPr>
          <w:t xml:space="preserve"> </w:t>
        </w:r>
      </w:ins>
      <w:ins w:id="549" w:author="Hümbelin Oliver" w:date="2015-04-16T11:55:00Z">
        <w:r w:rsidR="00F5771C">
          <w:rPr>
            <w:lang w:val="en-US"/>
          </w:rPr>
          <w:t xml:space="preserve"> </w:t>
        </w:r>
      </w:ins>
    </w:p>
    <w:p w14:paraId="24D052BF" w14:textId="77777777" w:rsidR="00BD20DB" w:rsidRDefault="00BD20DB" w:rsidP="00154023">
      <w:pPr>
        <w:rPr>
          <w:lang w:val="en-US"/>
        </w:rPr>
      </w:pPr>
    </w:p>
    <w:p w14:paraId="55DBE995" w14:textId="385BF9BE" w:rsidR="00902218" w:rsidRPr="00616B27" w:rsidRDefault="00E90501" w:rsidP="00154023">
      <w:pPr>
        <w:pStyle w:val="Heading3"/>
        <w:rPr>
          <w:i/>
          <w:lang w:val="en-US"/>
        </w:rPr>
      </w:pPr>
      <w:bookmarkStart w:id="550" w:name="_Ref404961181"/>
      <w:bookmarkStart w:id="551" w:name="_Toc406505795"/>
      <w:r>
        <w:rPr>
          <w:i/>
          <w:lang w:val="en-US"/>
        </w:rPr>
        <w:t xml:space="preserve">Using </w:t>
      </w:r>
      <w:r w:rsidR="0040615D" w:rsidRPr="0040615D">
        <w:rPr>
          <w:i/>
          <w:lang w:val="en-US"/>
        </w:rPr>
        <w:t>Income corrected with an equivalence scale based on tax information</w:t>
      </w:r>
      <w:bookmarkEnd w:id="550"/>
      <w:bookmarkEnd w:id="551"/>
    </w:p>
    <w:p w14:paraId="42C46ED0" w14:textId="5D3B96D7" w:rsidR="00B410D9" w:rsidRDefault="00DD3A93" w:rsidP="00B410D9">
      <w:pPr>
        <w:rPr>
          <w:ins w:id="552" w:author="Hümbelin Oliver" w:date="2015-04-16T12:14:00Z"/>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10"/>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ins w:id="554" w:author="Hümbelin Oliver" w:date="2015-04-16T12:14:00Z"/>
          <w:lang w:val="en-US"/>
        </w:rPr>
      </w:pPr>
    </w:p>
    <w:p w14:paraId="6E3FE35B" w14:textId="053864C1" w:rsidR="001B03E1" w:rsidRDefault="001B03E1" w:rsidP="00B410D9">
      <w:pPr>
        <w:rPr>
          <w:lang w:val="en-US"/>
        </w:rPr>
      </w:pPr>
      <w:ins w:id="555" w:author="Hümbelin Oliver" w:date="2015-04-16T12:14:00Z">
        <w:r>
          <w:rPr>
            <w:noProof/>
            <w:lang w:eastAsia="de-CH"/>
          </w:rPr>
          <w:drawing>
            <wp:inline distT="0" distB="0" distL="0" distR="0" wp14:anchorId="6101FDBF" wp14:editId="5D1B34C6">
              <wp:extent cx="6011545" cy="332857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28575"/>
                      </a:xfrm>
                      <a:prstGeom prst="rect">
                        <a:avLst/>
                      </a:prstGeom>
                      <a:noFill/>
                      <a:ln>
                        <a:noFill/>
                      </a:ln>
                    </pic:spPr>
                  </pic:pic>
                </a:graphicData>
              </a:graphic>
            </wp:inline>
          </w:drawing>
        </w:r>
      </w:ins>
    </w:p>
    <w:p w14:paraId="062A9FF1" w14:textId="18B0EA91" w:rsidR="001B03E1" w:rsidRPr="005E7BD6" w:rsidRDefault="001B03E1" w:rsidP="001B03E1">
      <w:pPr>
        <w:pStyle w:val="Caption"/>
        <w:rPr>
          <w:ins w:id="556" w:author="Hümbelin Oliver" w:date="2015-04-16T12:15:00Z"/>
          <w:sz w:val="24"/>
          <w:szCs w:val="24"/>
          <w:lang w:val="en-US"/>
        </w:rPr>
      </w:pPr>
      <w:ins w:id="557" w:author="Hümbelin Oliver" w:date="2015-04-16T12:15:00Z">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r w:rsidRPr="003757F4">
          <w:rPr>
            <w:sz w:val="24"/>
            <w:szCs w:val="24"/>
            <w:lang w:val="en-US"/>
          </w:rPr>
          <w:t xml:space="preserve">: </w:t>
        </w:r>
        <w:r>
          <w:rPr>
            <w:sz w:val="24"/>
            <w:szCs w:val="24"/>
            <w:lang w:val="en-US"/>
          </w:rPr>
          <w:t xml:space="preserve">Inequality trends using </w:t>
        </w:r>
        <w:r>
          <w:rPr>
            <w:sz w:val="24"/>
            <w:szCs w:val="24"/>
            <w:lang w:val="en-US"/>
          </w:rPr>
          <w:t>a tax based equivalence scale</w:t>
        </w:r>
        <w:r>
          <w:rPr>
            <w:sz w:val="24"/>
            <w:szCs w:val="24"/>
            <w:lang w:val="en-US"/>
          </w:rPr>
          <w:br/>
        </w:r>
        <w:r w:rsidRPr="007A5603">
          <w:rPr>
            <w:i/>
            <w:lang w:val="en-US"/>
          </w:rPr>
          <w:t xml:space="preserve">Source: </w:t>
        </w:r>
        <w:r w:rsidR="00746BF0" w:rsidRPr="007A5603">
          <w:rPr>
            <w:i/>
            <w:lang w:val="en-US"/>
          </w:rPr>
          <w:t>Key Figures from Swiss F</w:t>
        </w:r>
        <w:r w:rsidR="00746BF0">
          <w:rPr>
            <w:i/>
            <w:lang w:val="en-US"/>
          </w:rPr>
          <w:t>ederal Tax Administration (FTA)</w:t>
        </w:r>
      </w:ins>
    </w:p>
    <w:p w14:paraId="755C0E1A" w14:textId="212FD328" w:rsidR="00DD3A93" w:rsidRDefault="00DD3A93" w:rsidP="00154023">
      <w:pPr>
        <w:rPr>
          <w:ins w:id="558" w:author="Hümbelin Oliver" w:date="2015-04-16T12:14:00Z"/>
          <w:lang w:val="en-US"/>
        </w:rPr>
      </w:pPr>
    </w:p>
    <w:p w14:paraId="77C48411" w14:textId="77777777" w:rsidR="001B03E1" w:rsidRDefault="001B03E1" w:rsidP="00154023">
      <w:pPr>
        <w:rPr>
          <w:ins w:id="559" w:author="Hümbelin Oliver" w:date="2015-04-16T12:14:00Z"/>
          <w:lang w:val="en-US"/>
        </w:rPr>
      </w:pPr>
    </w:p>
    <w:p w14:paraId="490B6ED8" w14:textId="77777777" w:rsidR="001B03E1" w:rsidRDefault="001B03E1"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60" w:author="Hümbelin Oliver" w:date="2015-04-10T15:49:00Z">
        <w:r w:rsidR="00B748B5" w:rsidRPr="00B748B5">
          <w:rPr>
            <w:lang w:val="en-US"/>
            <w:rPrChange w:id="561" w:author="Hümbelin Oliver" w:date="2015-04-10T15:49:00Z">
              <w:rPr>
                <w:sz w:val="24"/>
                <w:szCs w:val="24"/>
                <w:lang w:val="en-US"/>
              </w:rPr>
            </w:rPrChange>
          </w:rPr>
          <w:t>Figure 3</w:t>
        </w:r>
      </w:ins>
      <w:del w:id="562"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50152042" w14:textId="5A3A4A2D" w:rsidR="00154023" w:rsidRDefault="00154023" w:rsidP="00154023">
      <w:pPr>
        <w:pStyle w:val="Heading2"/>
        <w:rPr>
          <w:lang w:val="en-US"/>
        </w:rPr>
      </w:pPr>
      <w:bookmarkStart w:id="563" w:name="_Ref399518083"/>
      <w:bookmarkStart w:id="564" w:name="_Toc406505796"/>
      <w:del w:id="565" w:author="rudi" w:date="2015-04-13T01:10:00Z">
        <w:r w:rsidRPr="00154023" w:rsidDel="002B69C3">
          <w:rPr>
            <w:lang w:val="en-US"/>
          </w:rPr>
          <w:lastRenderedPageBreak/>
          <w:delText>Measuring i</w:delText>
        </w:r>
      </w:del>
      <w:ins w:id="566" w:author="rudi" w:date="2015-04-13T01:10:00Z">
        <w:r w:rsidR="002B69C3">
          <w:rPr>
            <w:lang w:val="en-US"/>
          </w:rPr>
          <w:t>I</w:t>
        </w:r>
      </w:ins>
      <w:r w:rsidRPr="00154023">
        <w:rPr>
          <w:lang w:val="en-US"/>
        </w:rPr>
        <w:t>nequality</w:t>
      </w:r>
      <w:bookmarkEnd w:id="563"/>
      <w:bookmarkEnd w:id="564"/>
      <w:ins w:id="567" w:author="rudi" w:date="2015-04-13T01:10:00Z">
        <w:r w:rsidR="002B69C3">
          <w:rPr>
            <w:lang w:val="en-US"/>
          </w:rPr>
          <w:t xml:space="preserve"> measures</w:t>
        </w:r>
      </w:ins>
    </w:p>
    <w:p w14:paraId="20A0A822" w14:textId="36F5F7C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ins w:id="568" w:author="rudi" w:date="2015-04-13T01:35:00Z">
        <w:r w:rsidR="003A0B2F">
          <w:rPr>
            <w:lang w:val="en-US"/>
          </w:rPr>
          <w:t>4</w:t>
        </w:r>
      </w:ins>
      <w:del w:id="569" w:author="rudi" w:date="2015-04-13T01:35:00Z">
        <w:r w:rsidR="00B748B5" w:rsidDel="003A0B2F">
          <w:rPr>
            <w:lang w:val="en-US"/>
          </w:rPr>
          <w:delText>5</w:delText>
        </w:r>
      </w:del>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ins w:id="570" w:author="rudi" w:date="2015-04-13T01:35:00Z">
        <w:r w:rsidR="003A0B2F">
          <w:rPr>
            <w:lang w:val="en-US"/>
          </w:rPr>
          <w:t>4</w:t>
        </w:r>
      </w:ins>
      <w:del w:id="571" w:author="rudi" w:date="2015-04-13T01:35:00Z">
        <w:r w:rsidR="00B748B5" w:rsidDel="003A0B2F">
          <w:rPr>
            <w:lang w:val="en-US"/>
          </w:rPr>
          <w:delText>5</w:delText>
        </w:r>
      </w:del>
      <w:r w:rsidR="00B748B5">
        <w:rPr>
          <w:lang w:val="en-US"/>
        </w:rPr>
        <w:t>.2.2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572" w:name="_Ref405912025"/>
      <w:bookmarkStart w:id="573" w:name="_Toc406505797"/>
      <w:r w:rsidRPr="00E90501">
        <w:rPr>
          <w:i/>
          <w:lang w:val="en-US"/>
        </w:rPr>
        <w:t>Change over time: difference between one population measures</w:t>
      </w:r>
      <w:bookmarkEnd w:id="572"/>
      <w:bookmarkEnd w:id="573"/>
    </w:p>
    <w:p w14:paraId="00CEC4F4" w14:textId="77777777" w:rsidR="00D70029" w:rsidRPr="008A44AD" w:rsidRDefault="00A40C08" w:rsidP="00D70029">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ins w:id="574" w:author="Hümbelin Oliver" w:date="2015-04-13T17:46:00Z">
        <w:r w:rsidR="00D70029">
          <w:rPr>
            <w:lang w:val="en-US"/>
          </w:rPr>
          <w:t xml:space="preserve"> </w:t>
        </w:r>
      </w:ins>
      <w:moveToRangeStart w:id="575" w:author="Hümbelin Oliver" w:date="2015-04-13T17:46:00Z" w:name="move416710489"/>
      <w:moveTo w:id="576" w:author="Hümbelin Oliver" w:date="2015-04-13T17:46:00Z">
        <w:r w:rsidR="00D70029">
          <w:rPr>
            <w:lang w:val="en-US"/>
          </w:rPr>
          <w:t xml:space="preserve">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moveTo>
    </w:p>
    <w:moveToRangeEnd w:id="575"/>
    <w:p w14:paraId="5765C286" w14:textId="18AB5B00" w:rsidR="005F1CAF" w:rsidRDefault="005F1CAF" w:rsidP="00A40C08">
      <w:pPr>
        <w:rPr>
          <w:ins w:id="577" w:author="Hümbelin Oliver" w:date="2015-04-16T12:16:00Z"/>
          <w:lang w:val="en-US"/>
        </w:rPr>
      </w:pPr>
    </w:p>
    <w:p w14:paraId="3788333C" w14:textId="5532AF86" w:rsidR="00746BF0" w:rsidRDefault="00746BF0" w:rsidP="00A40C08">
      <w:pPr>
        <w:rPr>
          <w:lang w:val="en-US"/>
        </w:rPr>
      </w:pPr>
      <w:ins w:id="578" w:author="Hümbelin Oliver" w:date="2015-04-16T12:16:00Z">
        <w:r>
          <w:rPr>
            <w:noProof/>
            <w:lang w:eastAsia="de-CH"/>
          </w:rPr>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ins>
    </w:p>
    <w:p w14:paraId="41CF6623" w14:textId="0F437A36" w:rsidR="00746BF0" w:rsidRPr="005E7BD6" w:rsidRDefault="00746BF0" w:rsidP="00746BF0">
      <w:pPr>
        <w:pStyle w:val="Caption"/>
        <w:rPr>
          <w:ins w:id="579" w:author="Hümbelin Oliver" w:date="2015-04-16T12:17:00Z"/>
          <w:sz w:val="24"/>
          <w:szCs w:val="24"/>
          <w:lang w:val="en-US"/>
        </w:rPr>
      </w:pPr>
      <w:ins w:id="580" w:author="Hümbelin Oliver" w:date="2015-04-16T12:17:00Z">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r w:rsidRPr="003757F4">
          <w:rPr>
            <w:sz w:val="24"/>
            <w:szCs w:val="24"/>
            <w:lang w:val="en-US"/>
          </w:rPr>
          <w:t xml:space="preserve">: </w:t>
        </w:r>
        <w:r>
          <w:rPr>
            <w:sz w:val="24"/>
            <w:szCs w:val="24"/>
            <w:lang w:val="en-US"/>
          </w:rPr>
          <w:t xml:space="preserve">Inequality trends using </w:t>
        </w:r>
        <w:r>
          <w:rPr>
            <w:sz w:val="24"/>
            <w:szCs w:val="24"/>
            <w:lang w:val="en-US"/>
          </w:rPr>
          <w:t>different inequality measures</w:t>
        </w:r>
        <w:r>
          <w:rPr>
            <w:sz w:val="24"/>
            <w:szCs w:val="24"/>
            <w:lang w:val="en-US"/>
          </w:rPr>
          <w:br/>
        </w:r>
        <w:r w:rsidRPr="007A5603">
          <w:rPr>
            <w:i/>
            <w:lang w:val="en-US"/>
          </w:rPr>
          <w:t>Source: Aggregated Tax Statistics from FTA</w:t>
        </w:r>
      </w:ins>
    </w:p>
    <w:p w14:paraId="56CF84E2" w14:textId="77777777" w:rsidR="005F1CAF" w:rsidRDefault="005F1CAF" w:rsidP="00A40C08">
      <w:pPr>
        <w:rPr>
          <w:ins w:id="581" w:author="Hümbelin Oliver" w:date="2015-04-16T12:17:00Z"/>
          <w:lang w:val="en-US"/>
        </w:rPr>
      </w:pPr>
    </w:p>
    <w:p w14:paraId="48676661" w14:textId="77777777" w:rsidR="00746BF0" w:rsidRDefault="00746BF0" w:rsidP="00A40C08">
      <w:pPr>
        <w:rPr>
          <w:lang w:val="en-US"/>
        </w:rPr>
      </w:pPr>
    </w:p>
    <w:p w14:paraId="7229BBAC" w14:textId="79936533" w:rsidR="005F1CAF" w:rsidDel="00D70029" w:rsidRDefault="005F1CAF" w:rsidP="00A40C08">
      <w:pPr>
        <w:rPr>
          <w:del w:id="582" w:author="Hümbelin Oliver" w:date="2015-04-13T17:45:00Z"/>
          <w:lang w:val="en-US"/>
        </w:rPr>
      </w:pPr>
      <w:del w:id="583" w:author="Hümbelin Oliver" w:date="2015-04-13T17:45:00Z">
        <w:r w:rsidDel="00D70029">
          <w:rPr>
            <w:lang w:val="en-US"/>
          </w:rPr>
          <w:delText xml:space="preserve">The Atkinson index </w:delText>
        </w:r>
      </w:del>
      <m:oMath>
        <m:sSub>
          <m:sSubPr>
            <m:ctrlPr>
              <w:ins w:id="584" w:author="Hümbelin Oliver" w:date="2015-04-13T19:20:00Z">
                <w:del w:id="585" w:author="Hümbelin Oliver" w:date="2015-04-13T17:45:00Z">
                  <w:rPr>
                    <w:rFonts w:ascii="Cambria Math" w:hAnsi="Cambria Math"/>
                    <w:i/>
                    <w:lang w:val="en-US"/>
                  </w:rPr>
                </w:del>
              </w:ins>
            </m:ctrlPr>
          </m:sSubPr>
          <m:e>
            <m:r>
              <w:del w:id="586" w:author="Hümbelin Oliver" w:date="2015-04-13T17:45:00Z">
                <w:rPr>
                  <w:rFonts w:ascii="Cambria Math" w:hAnsi="Cambria Math"/>
                  <w:lang w:val="en-US"/>
                </w:rPr>
                <m:t>A</m:t>
              </w:del>
            </m:r>
          </m:e>
          <m:sub>
            <m:r>
              <w:del w:id="587" w:author="Hümbelin Oliver" w:date="2015-04-13T17:45:00Z">
                <w:rPr>
                  <w:rFonts w:ascii="Cambria Math" w:hAnsi="Cambria Math"/>
                  <w:lang w:val="en-US"/>
                </w:rPr>
                <m:t>ε</m:t>
              </w:del>
            </m:r>
          </m:sub>
        </m:sSub>
      </m:oMath>
      <w:del w:id="588" w:author="Hümbelin Oliver" w:date="2015-04-13T17:45:00Z">
        <w:r w:rsidDel="00D70029">
          <w:rPr>
            <w:lang w:val="en-US"/>
          </w:rPr>
          <w:delText xml:space="preserve"> is defined as:</w:delText>
        </w:r>
      </w:del>
    </w:p>
    <w:p w14:paraId="300F5723" w14:textId="269E54E8" w:rsidR="005F1CAF" w:rsidDel="00D70029" w:rsidRDefault="005F1CAF" w:rsidP="00A40C08">
      <w:pPr>
        <w:rPr>
          <w:del w:id="589" w:author="Hümbelin Oliver" w:date="2015-04-13T17:45:00Z"/>
          <w:lang w:val="en-US"/>
        </w:rPr>
      </w:pPr>
    </w:p>
    <w:p w14:paraId="58E8BF69" w14:textId="0C350B23" w:rsidR="00A40C08" w:rsidDel="00D70029" w:rsidRDefault="008370AD" w:rsidP="008A44AD">
      <w:pPr>
        <w:jc w:val="center"/>
        <w:rPr>
          <w:del w:id="590" w:author="Hümbelin Oliver" w:date="2015-04-13T17:45:00Z"/>
          <w:lang w:val="en-US"/>
        </w:rPr>
      </w:pPr>
      <m:oMathPara>
        <m:oMath>
          <m:d>
            <m:dPr>
              <m:ctrlPr>
                <w:ins w:id="591" w:author="Hümbelin Oliver" w:date="2015-04-13T19:20:00Z">
                  <w:del w:id="592" w:author="Hümbelin Oliver" w:date="2015-04-13T17:45:00Z">
                    <w:rPr>
                      <w:rFonts w:ascii="Cambria Math" w:hAnsi="Cambria Math"/>
                      <w:i/>
                      <w:lang w:val="en-US"/>
                    </w:rPr>
                  </w:del>
                </w:ins>
              </m:ctrlPr>
            </m:dPr>
            <m:e>
              <m:r>
                <w:del w:id="593" w:author="Hümbelin Oliver" w:date="2015-04-13T17:45:00Z">
                  <w:rPr>
                    <w:rFonts w:ascii="Cambria Math" w:hAnsi="Cambria Math"/>
                    <w:lang w:val="en-US"/>
                  </w:rPr>
                  <m:t>1</m:t>
                </w:del>
              </m:r>
            </m:e>
          </m:d>
          <m:sSub>
            <m:sSubPr>
              <m:ctrlPr>
                <w:ins w:id="594" w:author="Hümbelin Oliver" w:date="2015-04-13T19:20:00Z">
                  <w:del w:id="595" w:author="Hümbelin Oliver" w:date="2015-04-13T17:45:00Z">
                    <w:rPr>
                      <w:rFonts w:ascii="Cambria Math" w:hAnsi="Cambria Math"/>
                      <w:i/>
                      <w:lang w:val="en-US"/>
                    </w:rPr>
                  </w:del>
                </w:ins>
              </m:ctrlPr>
            </m:sSubPr>
            <m:e>
              <m:r>
                <w:del w:id="596" w:author="Hümbelin Oliver" w:date="2015-04-13T17:45:00Z">
                  <w:rPr>
                    <w:rFonts w:ascii="Cambria Math" w:hAnsi="Cambria Math"/>
                    <w:lang w:val="en-US"/>
                  </w:rPr>
                  <m:t xml:space="preserve"> A</m:t>
                </w:del>
              </m:r>
            </m:e>
            <m:sub>
              <m:r>
                <w:del w:id="597" w:author="Hümbelin Oliver" w:date="2015-04-13T17:45:00Z">
                  <w:rPr>
                    <w:rFonts w:ascii="Cambria Math" w:hAnsi="Cambria Math"/>
                    <w:lang w:val="en-US"/>
                  </w:rPr>
                  <m:t>ε</m:t>
                </w:del>
              </m:r>
            </m:sub>
          </m:sSub>
          <m:r>
            <w:del w:id="598" w:author="Hümbelin Oliver" w:date="2015-04-13T17:45:00Z">
              <w:rPr>
                <w:rFonts w:ascii="Cambria Math" w:hAnsi="Cambria Math"/>
                <w:lang w:val="en-US"/>
              </w:rPr>
              <m:t xml:space="preserve"> (</m:t>
            </w:del>
          </m:r>
          <m:sSub>
            <m:sSubPr>
              <m:ctrlPr>
                <w:ins w:id="599" w:author="Hümbelin Oliver" w:date="2015-04-13T19:20:00Z">
                  <w:del w:id="600" w:author="Hümbelin Oliver" w:date="2015-04-13T17:45:00Z">
                    <w:rPr>
                      <w:rFonts w:ascii="Cambria Math" w:hAnsi="Cambria Math"/>
                      <w:i/>
                      <w:lang w:val="en-US"/>
                    </w:rPr>
                  </w:del>
                </w:ins>
              </m:ctrlPr>
            </m:sSubPr>
            <m:e>
              <m:r>
                <w:del w:id="601" w:author="Hümbelin Oliver" w:date="2015-04-13T17:45:00Z">
                  <w:rPr>
                    <w:rFonts w:ascii="Cambria Math" w:hAnsi="Cambria Math"/>
                    <w:lang w:val="en-US"/>
                  </w:rPr>
                  <m:t>y</m:t>
                </w:del>
              </m:r>
            </m:e>
            <m:sub>
              <m:r>
                <w:del w:id="602" w:author="Hümbelin Oliver" w:date="2015-04-13T17:45:00Z">
                  <w:rPr>
                    <w:rFonts w:ascii="Cambria Math" w:hAnsi="Cambria Math"/>
                    <w:lang w:val="en-US"/>
                  </w:rPr>
                  <m:t>1</m:t>
                </w:del>
              </m:r>
            </m:sub>
          </m:sSub>
          <m:r>
            <w:del w:id="603" w:author="Hümbelin Oliver" w:date="2015-04-13T17:45:00Z">
              <w:rPr>
                <w:rFonts w:ascii="Cambria Math" w:hAnsi="Cambria Math"/>
                <w:lang w:val="en-US"/>
              </w:rPr>
              <m:t>,…,</m:t>
            </w:del>
          </m:r>
          <m:sSub>
            <m:sSubPr>
              <m:ctrlPr>
                <w:ins w:id="604" w:author="Hümbelin Oliver" w:date="2015-04-13T19:20:00Z">
                  <w:del w:id="605" w:author="Hümbelin Oliver" w:date="2015-04-13T17:45:00Z">
                    <w:rPr>
                      <w:rFonts w:ascii="Cambria Math" w:hAnsi="Cambria Math"/>
                      <w:i/>
                      <w:lang w:val="en-US"/>
                    </w:rPr>
                  </w:del>
                </w:ins>
              </m:ctrlPr>
            </m:sSubPr>
            <m:e>
              <m:r>
                <w:del w:id="606" w:author="Hümbelin Oliver" w:date="2015-04-13T17:45:00Z">
                  <w:rPr>
                    <w:rFonts w:ascii="Cambria Math" w:hAnsi="Cambria Math"/>
                    <w:lang w:val="en-US"/>
                  </w:rPr>
                  <m:t>y</m:t>
                </w:del>
              </m:r>
            </m:e>
            <m:sub>
              <m:r>
                <w:del w:id="607" w:author="Hümbelin Oliver" w:date="2015-04-13T17:45:00Z">
                  <w:rPr>
                    <w:rFonts w:ascii="Cambria Math" w:hAnsi="Cambria Math"/>
                    <w:lang w:val="en-US"/>
                  </w:rPr>
                  <m:t>n</m:t>
                </w:del>
              </m:r>
            </m:sub>
          </m:sSub>
          <m:r>
            <w:del w:id="608" w:author="Hümbelin Oliver" w:date="2015-04-13T17:45:00Z">
              <w:rPr>
                <w:rFonts w:ascii="Cambria Math" w:hAnsi="Cambria Math"/>
                <w:lang w:val="en-US"/>
              </w:rPr>
              <m:t xml:space="preserve">)=1- </m:t>
            </w:del>
          </m:r>
          <m:sSup>
            <m:sSupPr>
              <m:ctrlPr>
                <w:ins w:id="609" w:author="Hümbelin Oliver" w:date="2015-04-13T19:20:00Z">
                  <w:del w:id="610" w:author="Hümbelin Oliver" w:date="2015-04-13T17:45:00Z">
                    <w:rPr>
                      <w:rFonts w:ascii="Cambria Math" w:hAnsi="Cambria Math"/>
                      <w:i/>
                      <w:lang w:val="en-US"/>
                    </w:rPr>
                  </w:del>
                </w:ins>
              </m:ctrlPr>
            </m:sSupPr>
            <m:e>
              <m:d>
                <m:dPr>
                  <m:begChr m:val="["/>
                  <m:endChr m:val="]"/>
                  <m:ctrlPr>
                    <w:ins w:id="611" w:author="Hümbelin Oliver" w:date="2015-04-13T19:20:00Z">
                      <w:del w:id="612" w:author="Hümbelin Oliver" w:date="2015-04-13T17:45:00Z">
                        <w:rPr>
                          <w:rFonts w:ascii="Cambria Math" w:hAnsi="Cambria Math"/>
                          <w:i/>
                          <w:lang w:val="en-US"/>
                        </w:rPr>
                      </w:del>
                    </w:ins>
                  </m:ctrlPr>
                </m:dPr>
                <m:e>
                  <m:f>
                    <m:fPr>
                      <m:ctrlPr>
                        <w:ins w:id="613" w:author="Hümbelin Oliver" w:date="2015-04-13T19:20:00Z">
                          <w:del w:id="614" w:author="Hümbelin Oliver" w:date="2015-04-13T17:45:00Z">
                            <w:rPr>
                              <w:rFonts w:ascii="Cambria Math" w:hAnsi="Cambria Math"/>
                              <w:i/>
                              <w:lang w:val="en-US"/>
                            </w:rPr>
                          </w:del>
                        </w:ins>
                      </m:ctrlPr>
                    </m:fPr>
                    <m:num>
                      <m:r>
                        <w:del w:id="615" w:author="Hümbelin Oliver" w:date="2015-04-13T17:45:00Z">
                          <w:rPr>
                            <w:rFonts w:ascii="Cambria Math" w:hAnsi="Cambria Math"/>
                            <w:lang w:val="en-US"/>
                          </w:rPr>
                          <m:t>1</m:t>
                        </w:del>
                      </m:r>
                    </m:num>
                    <m:den>
                      <m:r>
                        <w:del w:id="616" w:author="Hümbelin Oliver" w:date="2015-04-13T17:45:00Z">
                          <w:rPr>
                            <w:rFonts w:ascii="Cambria Math" w:hAnsi="Cambria Math"/>
                            <w:lang w:val="en-US"/>
                          </w:rPr>
                          <m:t>n</m:t>
                        </w:del>
                      </m:r>
                    </m:den>
                  </m:f>
                  <m:r>
                    <w:del w:id="617" w:author="Hümbelin Oliver" w:date="2015-04-13T17:45:00Z">
                      <w:rPr>
                        <w:rFonts w:ascii="Cambria Math" w:hAnsi="Cambria Math"/>
                        <w:lang w:val="en-US"/>
                      </w:rPr>
                      <m:t xml:space="preserve"> </m:t>
                    </w:del>
                  </m:r>
                  <m:nary>
                    <m:naryPr>
                      <m:chr m:val="∑"/>
                      <m:limLoc m:val="undOvr"/>
                      <m:ctrlPr>
                        <w:ins w:id="618" w:author="Hümbelin Oliver" w:date="2015-04-13T19:20:00Z">
                          <w:del w:id="619" w:author="Hümbelin Oliver" w:date="2015-04-13T17:45:00Z">
                            <w:rPr>
                              <w:rFonts w:ascii="Cambria Math" w:hAnsi="Cambria Math"/>
                              <w:i/>
                              <w:lang w:val="en-US"/>
                            </w:rPr>
                          </w:del>
                        </w:ins>
                      </m:ctrlPr>
                    </m:naryPr>
                    <m:sub>
                      <m:r>
                        <w:del w:id="620" w:author="Hümbelin Oliver" w:date="2015-04-13T17:45:00Z">
                          <w:rPr>
                            <w:rFonts w:ascii="Cambria Math" w:hAnsi="Cambria Math"/>
                            <w:lang w:val="en-US"/>
                          </w:rPr>
                          <m:t>i=1</m:t>
                        </w:del>
                      </m:r>
                    </m:sub>
                    <m:sup>
                      <m:r>
                        <w:del w:id="621" w:author="Hümbelin Oliver" w:date="2015-04-13T17:45:00Z">
                          <w:rPr>
                            <w:rFonts w:ascii="Cambria Math" w:hAnsi="Cambria Math"/>
                            <w:lang w:val="en-US"/>
                          </w:rPr>
                          <m:t>n</m:t>
                        </w:del>
                      </m:r>
                    </m:sup>
                    <m:e>
                      <m:sSup>
                        <m:sSupPr>
                          <m:ctrlPr>
                            <w:ins w:id="622" w:author="Hümbelin Oliver" w:date="2015-04-13T19:20:00Z">
                              <w:del w:id="623" w:author="Hümbelin Oliver" w:date="2015-04-13T17:45:00Z">
                                <w:rPr>
                                  <w:rFonts w:ascii="Cambria Math" w:hAnsi="Cambria Math"/>
                                  <w:i/>
                                  <w:lang w:val="en-US"/>
                                </w:rPr>
                              </w:del>
                            </w:ins>
                          </m:ctrlPr>
                        </m:sSupPr>
                        <m:e>
                          <m:d>
                            <m:dPr>
                              <m:ctrlPr>
                                <w:ins w:id="624" w:author="Hümbelin Oliver" w:date="2015-04-13T19:20:00Z">
                                  <w:del w:id="625" w:author="Hümbelin Oliver" w:date="2015-04-13T17:45:00Z">
                                    <w:rPr>
                                      <w:rFonts w:ascii="Cambria Math" w:hAnsi="Cambria Math"/>
                                      <w:i/>
                                      <w:lang w:val="en-US"/>
                                    </w:rPr>
                                  </w:del>
                                </w:ins>
                              </m:ctrlPr>
                            </m:dPr>
                            <m:e>
                              <m:f>
                                <m:fPr>
                                  <m:ctrlPr>
                                    <w:ins w:id="626" w:author="Hümbelin Oliver" w:date="2015-04-13T19:20:00Z">
                                      <w:del w:id="627" w:author="Hümbelin Oliver" w:date="2015-04-13T17:45:00Z">
                                        <w:rPr>
                                          <w:rFonts w:ascii="Cambria Math" w:hAnsi="Cambria Math"/>
                                          <w:i/>
                                          <w:lang w:val="en-US"/>
                                        </w:rPr>
                                      </w:del>
                                    </w:ins>
                                  </m:ctrlPr>
                                </m:fPr>
                                <m:num>
                                  <m:sSub>
                                    <m:sSubPr>
                                      <m:ctrlPr>
                                        <w:ins w:id="628" w:author="Hümbelin Oliver" w:date="2015-04-13T19:20:00Z">
                                          <w:del w:id="629" w:author="Hümbelin Oliver" w:date="2015-04-13T17:45:00Z">
                                            <w:rPr>
                                              <w:rFonts w:ascii="Cambria Math" w:hAnsi="Cambria Math"/>
                                              <w:i/>
                                              <w:lang w:val="en-US"/>
                                            </w:rPr>
                                          </w:del>
                                        </w:ins>
                                      </m:ctrlPr>
                                    </m:sSubPr>
                                    <m:e>
                                      <m:r>
                                        <w:del w:id="630" w:author="Hümbelin Oliver" w:date="2015-04-13T17:45:00Z">
                                          <w:rPr>
                                            <w:rFonts w:ascii="Cambria Math" w:hAnsi="Cambria Math"/>
                                            <w:lang w:val="en-US"/>
                                          </w:rPr>
                                          <m:t>y</m:t>
                                        </w:del>
                                      </m:r>
                                    </m:e>
                                    <m:sub>
                                      <m:r>
                                        <w:del w:id="631" w:author="Hümbelin Oliver" w:date="2015-04-13T17:45:00Z">
                                          <w:rPr>
                                            <w:rFonts w:ascii="Cambria Math" w:hAnsi="Cambria Math"/>
                                            <w:lang w:val="en-US"/>
                                          </w:rPr>
                                          <m:t>i</m:t>
                                        </w:del>
                                      </m:r>
                                    </m:sub>
                                  </m:sSub>
                                </m:num>
                                <m:den>
                                  <m:acc>
                                    <m:accPr>
                                      <m:chr m:val="̅"/>
                                      <m:ctrlPr>
                                        <w:ins w:id="632" w:author="Hümbelin Oliver" w:date="2015-04-13T19:20:00Z">
                                          <w:del w:id="633" w:author="Hümbelin Oliver" w:date="2015-04-13T17:45:00Z">
                                            <w:rPr>
                                              <w:rFonts w:ascii="Cambria Math" w:hAnsi="Cambria Math"/>
                                              <w:i/>
                                              <w:lang w:val="en-US"/>
                                            </w:rPr>
                                          </w:del>
                                        </w:ins>
                                      </m:ctrlPr>
                                    </m:accPr>
                                    <m:e>
                                      <m:r>
                                        <w:del w:id="634" w:author="Hümbelin Oliver" w:date="2015-04-13T17:45:00Z">
                                          <w:rPr>
                                            <w:rFonts w:ascii="Cambria Math" w:hAnsi="Cambria Math"/>
                                            <w:lang w:val="en-US"/>
                                          </w:rPr>
                                          <m:t>y</m:t>
                                        </w:del>
                                      </m:r>
                                    </m:e>
                                  </m:acc>
                                </m:den>
                              </m:f>
                            </m:e>
                          </m:d>
                        </m:e>
                        <m:sup>
                          <m:r>
                            <w:del w:id="635" w:author="Hümbelin Oliver" w:date="2015-04-13T17:45:00Z">
                              <w:rPr>
                                <w:rFonts w:ascii="Cambria Math" w:hAnsi="Cambria Math"/>
                                <w:lang w:val="en-US"/>
                              </w:rPr>
                              <m:t>1-ε</m:t>
                            </w:del>
                          </m:r>
                        </m:sup>
                      </m:sSup>
                    </m:e>
                  </m:nary>
                </m:e>
              </m:d>
            </m:e>
            <m:sup>
              <m:f>
                <m:fPr>
                  <m:ctrlPr>
                    <w:ins w:id="636" w:author="Hümbelin Oliver" w:date="2015-04-13T19:20:00Z">
                      <w:del w:id="637" w:author="Hümbelin Oliver" w:date="2015-04-13T17:45:00Z">
                        <w:rPr>
                          <w:rFonts w:ascii="Cambria Math" w:hAnsi="Cambria Math"/>
                          <w:i/>
                          <w:lang w:val="en-US"/>
                        </w:rPr>
                      </w:del>
                    </w:ins>
                  </m:ctrlPr>
                </m:fPr>
                <m:num>
                  <m:r>
                    <w:del w:id="638" w:author="Hümbelin Oliver" w:date="2015-04-13T17:45:00Z">
                      <w:rPr>
                        <w:rFonts w:ascii="Cambria Math" w:hAnsi="Cambria Math"/>
                        <w:lang w:val="en-US"/>
                      </w:rPr>
                      <m:t>1</m:t>
                    </w:del>
                  </m:r>
                </m:num>
                <m:den>
                  <m:r>
                    <w:del w:id="639" w:author="Hümbelin Oliver" w:date="2015-04-13T17:45:00Z">
                      <w:rPr>
                        <w:rFonts w:ascii="Cambria Math" w:hAnsi="Cambria Math"/>
                        <w:lang w:val="en-US"/>
                      </w:rPr>
                      <m:t>1-ε</m:t>
                    </w:del>
                  </m:r>
                </m:den>
              </m:f>
            </m:sup>
          </m:sSup>
        </m:oMath>
      </m:oMathPara>
    </w:p>
    <w:p w14:paraId="18DF9BEA" w14:textId="69F904D2" w:rsidR="00A40C08" w:rsidDel="00D70029" w:rsidRDefault="00A40C08" w:rsidP="00A40C08">
      <w:pPr>
        <w:rPr>
          <w:del w:id="640" w:author="Hümbelin Oliver" w:date="2015-04-13T17:45:00Z"/>
          <w:lang w:val="en-US"/>
        </w:rPr>
      </w:pPr>
    </w:p>
    <w:p w14:paraId="4C5E2709" w14:textId="304CBC52" w:rsidR="00096BB2" w:rsidDel="00D70029" w:rsidRDefault="005042AA" w:rsidP="00A40C08">
      <w:pPr>
        <w:rPr>
          <w:del w:id="641" w:author="Hümbelin Oliver" w:date="2015-04-13T17:45:00Z"/>
          <w:lang w:val="en-US"/>
        </w:rPr>
      </w:pPr>
      <w:del w:id="642" w:author="Hümbelin Oliver" w:date="2015-04-13T17:45:00Z">
        <w:r w:rsidDel="00D70029">
          <w:rPr>
            <w:lang w:val="en-US"/>
          </w:rPr>
          <w:delText>The core of the formula is the term where each individual income (</w:delText>
        </w:r>
      </w:del>
      <m:oMath>
        <m:sSub>
          <m:sSubPr>
            <m:ctrlPr>
              <w:ins w:id="643" w:author="Hümbelin Oliver" w:date="2015-04-13T19:20:00Z">
                <w:del w:id="644" w:author="Hümbelin Oliver" w:date="2015-04-13T17:45:00Z">
                  <w:rPr>
                    <w:rFonts w:ascii="Cambria Math" w:hAnsi="Cambria Math"/>
                    <w:i/>
                    <w:lang w:val="en-US"/>
                  </w:rPr>
                </w:del>
              </w:ins>
            </m:ctrlPr>
          </m:sSubPr>
          <m:e>
            <m:r>
              <w:del w:id="645" w:author="Hümbelin Oliver" w:date="2015-04-13T17:45:00Z">
                <w:rPr>
                  <w:rFonts w:ascii="Cambria Math" w:hAnsi="Cambria Math"/>
                  <w:lang w:val="en-US"/>
                </w:rPr>
                <m:t>y</m:t>
              </w:del>
            </m:r>
          </m:e>
          <m:sub>
            <m:r>
              <w:del w:id="646" w:author="Hümbelin Oliver" w:date="2015-04-13T17:45:00Z">
                <w:rPr>
                  <w:rFonts w:ascii="Cambria Math" w:hAnsi="Cambria Math"/>
                  <w:lang w:val="en-US"/>
                </w:rPr>
                <m:t>i</m:t>
              </w:del>
            </m:r>
          </m:sub>
        </m:sSub>
      </m:oMath>
      <w:del w:id="647" w:author="Hümbelin Oliver" w:date="2015-04-13T17:45:00Z">
        <w:r w:rsidDel="00D70029">
          <w:rPr>
            <w:lang w:val="en-US"/>
          </w:rPr>
          <w:delText>) is compared to the mean</w:delText>
        </w:r>
        <w:r w:rsidR="00661B94" w:rsidDel="00D70029">
          <w:rPr>
            <w:lang w:val="en-US"/>
          </w:rPr>
          <w:delText xml:space="preserve"> income</w:delText>
        </w:r>
        <w:r w:rsidDel="00D70029">
          <w:rPr>
            <w:lang w:val="en-US"/>
          </w:rPr>
          <w:delText xml:space="preserve"> </w:delText>
        </w:r>
        <w:r w:rsidR="00661B94" w:rsidDel="00D70029">
          <w:rPr>
            <w:lang w:val="en-US"/>
          </w:rPr>
          <w:delText>(</w:delText>
        </w:r>
      </w:del>
      <m:oMath>
        <m:acc>
          <m:accPr>
            <m:chr m:val="̅"/>
            <m:ctrlPr>
              <w:ins w:id="648" w:author="Hümbelin Oliver" w:date="2015-04-13T19:20:00Z">
                <w:del w:id="649" w:author="Hümbelin Oliver" w:date="2015-04-13T17:45:00Z">
                  <w:rPr>
                    <w:rFonts w:ascii="Cambria Math" w:hAnsi="Cambria Math"/>
                    <w:i/>
                    <w:lang w:val="en-US"/>
                  </w:rPr>
                </w:del>
              </w:ins>
            </m:ctrlPr>
          </m:accPr>
          <m:e>
            <m:r>
              <w:del w:id="650" w:author="Hümbelin Oliver" w:date="2015-04-13T17:45:00Z">
                <w:rPr>
                  <w:rFonts w:ascii="Cambria Math" w:hAnsi="Cambria Math"/>
                  <w:lang w:val="en-US"/>
                </w:rPr>
                <m:t>y</m:t>
              </w:del>
            </m:r>
          </m:e>
        </m:acc>
        <m:r>
          <w:del w:id="651" w:author="Hümbelin Oliver" w:date="2015-04-13T17:45:00Z">
            <w:rPr>
              <w:rFonts w:ascii="Cambria Math" w:hAnsi="Cambria Math"/>
              <w:lang w:val="en-US"/>
            </w:rPr>
            <m:t>).</m:t>
          </w:del>
        </m:r>
      </m:oMath>
      <w:del w:id="652" w:author="Hümbelin Oliver" w:date="2015-04-13T17:45:00Z">
        <w:r w:rsidDel="00D70029">
          <w:rPr>
            <w:lang w:val="en-US"/>
          </w:rPr>
          <w:delText xml:space="preserve"> </w:delText>
        </w:r>
        <w:r w:rsidR="00661B94" w:rsidDel="00D70029">
          <w:rPr>
            <w:lang w:val="en-US"/>
          </w:rPr>
          <w:delText xml:space="preserve">This term gets 1 if </w:delText>
        </w:r>
        <w:r w:rsidR="00096BB2" w:rsidDel="00D70029">
          <w:rPr>
            <w:lang w:val="en-US"/>
          </w:rPr>
          <w:delText>all incomes (</w:delText>
        </w:r>
      </w:del>
      <m:oMath>
        <m:sSub>
          <m:sSubPr>
            <m:ctrlPr>
              <w:ins w:id="653" w:author="Hümbelin Oliver" w:date="2015-04-13T19:20:00Z">
                <w:del w:id="654" w:author="Hümbelin Oliver" w:date="2015-04-13T17:45:00Z">
                  <w:rPr>
                    <w:rFonts w:ascii="Cambria Math" w:hAnsi="Cambria Math"/>
                    <w:i/>
                    <w:lang w:val="en-US"/>
                  </w:rPr>
                </w:del>
              </w:ins>
            </m:ctrlPr>
          </m:sSubPr>
          <m:e>
            <m:r>
              <w:del w:id="655" w:author="Hümbelin Oliver" w:date="2015-04-13T17:45:00Z">
                <w:rPr>
                  <w:rFonts w:ascii="Cambria Math" w:hAnsi="Cambria Math"/>
                  <w:lang w:val="en-US"/>
                </w:rPr>
                <m:t>y</m:t>
              </w:del>
            </m:r>
          </m:e>
          <m:sub>
            <m:r>
              <w:del w:id="656" w:author="Hümbelin Oliver" w:date="2015-04-13T17:45:00Z">
                <w:rPr>
                  <w:rFonts w:ascii="Cambria Math" w:hAnsi="Cambria Math"/>
                  <w:lang w:val="en-US"/>
                </w:rPr>
                <m:t>i</m:t>
              </w:del>
            </m:r>
          </m:sub>
        </m:sSub>
      </m:oMath>
      <w:del w:id="657" w:author="Hümbelin Oliver" w:date="2015-04-13T17:45:00Z">
        <w:r w:rsidR="00096BB2" w:rsidDel="00D70029">
          <w:rPr>
            <w:lang w:val="en-US"/>
          </w:rPr>
          <w:delText xml:space="preserve">) are the same </w:delText>
        </w:r>
        <w:r w:rsidR="00BE2873" w:rsidDel="00D70029">
          <w:rPr>
            <w:lang w:val="en-US"/>
          </w:rPr>
          <w:delText xml:space="preserve">and </w:delText>
        </w:r>
        <w:r w:rsidR="00096BB2" w:rsidDel="00D70029">
          <w:rPr>
            <w:lang w:val="en-US"/>
          </w:rPr>
          <w:delText>the Atkinson index gets zero</w:delText>
        </w:r>
        <w:r w:rsidR="00142EB7" w:rsidDel="00D70029">
          <w:rPr>
            <w:lang w:val="en-US"/>
          </w:rPr>
          <w:delText xml:space="preserve"> (regardless of </w:delText>
        </w:r>
        <m:oMath>
          <m:r>
            <w:rPr>
              <w:rFonts w:ascii="Cambria Math" w:hAnsi="Cambria Math"/>
              <w:lang w:val="en-US"/>
            </w:rPr>
            <w:lastRenderedPageBreak/>
            <m:t>ε)</m:t>
          </m:r>
        </m:oMath>
        <w:r w:rsidR="002E2145" w:rsidDel="00D70029">
          <w:rPr>
            <w:lang w:val="en-US"/>
          </w:rPr>
          <w:delText>. The theoretical upper bound of the index is one, while it is driven by the ratio</w:delText>
        </w:r>
        <w:r w:rsidR="00142EB7" w:rsidDel="00D70029">
          <w:rPr>
            <w:lang w:val="en-US"/>
          </w:rPr>
          <w:delText xml:space="preserve"> of </w:delText>
        </w:r>
      </w:del>
      <m:oMath>
        <m:d>
          <m:dPr>
            <m:ctrlPr>
              <w:ins w:id="658" w:author="Hümbelin Oliver" w:date="2015-04-13T19:20:00Z">
                <w:del w:id="659" w:author="Hümbelin Oliver" w:date="2015-04-13T17:45:00Z">
                  <w:rPr>
                    <w:rFonts w:ascii="Cambria Math" w:hAnsi="Cambria Math"/>
                    <w:i/>
                    <w:lang w:val="en-US"/>
                  </w:rPr>
                </w:del>
              </w:ins>
            </m:ctrlPr>
          </m:dPr>
          <m:e>
            <m:f>
              <m:fPr>
                <m:ctrlPr>
                  <w:ins w:id="660" w:author="Hümbelin Oliver" w:date="2015-04-13T19:20:00Z">
                    <w:del w:id="661" w:author="Hümbelin Oliver" w:date="2015-04-13T17:45:00Z">
                      <w:rPr>
                        <w:rFonts w:ascii="Cambria Math" w:hAnsi="Cambria Math"/>
                        <w:i/>
                        <w:lang w:val="en-US"/>
                      </w:rPr>
                    </w:del>
                  </w:ins>
                </m:ctrlPr>
              </m:fPr>
              <m:num>
                <m:sSub>
                  <m:sSubPr>
                    <m:ctrlPr>
                      <w:ins w:id="662" w:author="Hümbelin Oliver" w:date="2015-04-13T19:20:00Z">
                        <w:del w:id="663" w:author="Hümbelin Oliver" w:date="2015-04-13T17:45:00Z">
                          <w:rPr>
                            <w:rFonts w:ascii="Cambria Math" w:hAnsi="Cambria Math"/>
                            <w:i/>
                            <w:lang w:val="en-US"/>
                          </w:rPr>
                        </w:del>
                      </w:ins>
                    </m:ctrlPr>
                  </m:sSubPr>
                  <m:e>
                    <m:r>
                      <w:del w:id="664" w:author="Hümbelin Oliver" w:date="2015-04-13T17:45:00Z">
                        <w:rPr>
                          <w:rFonts w:ascii="Cambria Math" w:hAnsi="Cambria Math"/>
                          <w:lang w:val="en-US"/>
                        </w:rPr>
                        <m:t>y</m:t>
                      </w:del>
                    </m:r>
                  </m:e>
                  <m:sub>
                    <m:r>
                      <w:del w:id="665" w:author="Hümbelin Oliver" w:date="2015-04-13T17:45:00Z">
                        <w:rPr>
                          <w:rFonts w:ascii="Cambria Math" w:hAnsi="Cambria Math"/>
                          <w:lang w:val="en-US"/>
                        </w:rPr>
                        <m:t>i</m:t>
                      </w:del>
                    </m:r>
                  </m:sub>
                </m:sSub>
              </m:num>
              <m:den>
                <m:acc>
                  <m:accPr>
                    <m:chr m:val="̅"/>
                    <m:ctrlPr>
                      <w:ins w:id="666" w:author="Hümbelin Oliver" w:date="2015-04-13T19:20:00Z">
                        <w:del w:id="667" w:author="Hümbelin Oliver" w:date="2015-04-13T17:45:00Z">
                          <w:rPr>
                            <w:rFonts w:ascii="Cambria Math" w:hAnsi="Cambria Math"/>
                            <w:i/>
                            <w:lang w:val="en-US"/>
                          </w:rPr>
                        </w:del>
                      </w:ins>
                    </m:ctrlPr>
                  </m:accPr>
                  <m:e>
                    <m:r>
                      <w:del w:id="668" w:author="Hümbelin Oliver" w:date="2015-04-13T17:45:00Z">
                        <w:rPr>
                          <w:rFonts w:ascii="Cambria Math" w:hAnsi="Cambria Math"/>
                          <w:lang w:val="en-US"/>
                        </w:rPr>
                        <m:t>y</m:t>
                      </w:del>
                    </m:r>
                  </m:e>
                </m:acc>
              </m:den>
            </m:f>
          </m:e>
        </m:d>
      </m:oMath>
      <w:del w:id="669" w:author="Hümbelin Oliver" w:date="2015-04-13T17:45:00Z">
        <w:r w:rsidR="002E2145" w:rsidDel="00D70029">
          <w:rPr>
            <w:lang w:val="en-US"/>
          </w:rPr>
          <w:delText xml:space="preserve"> </w:delText>
        </w:r>
        <w:r w:rsidR="00142EB7" w:rsidDel="00D70029">
          <w:rPr>
            <w:lang w:val="en-US"/>
          </w:rPr>
          <w:delText>for incomes below or above the mean. More unequal distributions result in higher ratios lead</w:delText>
        </w:r>
        <w:r w:rsidR="004A6F24" w:rsidDel="00D70029">
          <w:rPr>
            <w:lang w:val="en-US"/>
          </w:rPr>
          <w:delText>ing</w:delText>
        </w:r>
        <w:r w:rsidR="00142EB7" w:rsidDel="00D70029">
          <w:rPr>
            <w:lang w:val="en-US"/>
          </w:rPr>
          <w:delText xml:space="preserve"> to </w:delText>
        </w:r>
        <w:r w:rsidR="004A6F24" w:rsidDel="00D70029">
          <w:rPr>
            <w:lang w:val="en-US"/>
          </w:rPr>
          <w:delText xml:space="preserve">an </w:delText>
        </w:r>
        <w:r w:rsidR="00142EB7" w:rsidDel="00D70029">
          <w:rPr>
            <w:lang w:val="en-US"/>
          </w:rPr>
          <w:delText xml:space="preserve">increase of the index. </w:delText>
        </w:r>
        <w:r w:rsidR="000F40DC" w:rsidDel="00D70029">
          <w:rPr>
            <w:lang w:val="en-US"/>
          </w:rPr>
          <w:delText xml:space="preserve">The second </w:delText>
        </w:r>
      </w:del>
      <w:del w:id="670" w:author="Hümbelin Oliver" w:date="2015-04-13T17:42:00Z">
        <w:r w:rsidR="000F40DC" w:rsidDel="00D70029">
          <w:rPr>
            <w:lang w:val="en-US"/>
          </w:rPr>
          <w:delText xml:space="preserve">central </w:delText>
        </w:r>
      </w:del>
      <w:del w:id="671" w:author="Hümbelin Oliver" w:date="2015-04-13T17:45:00Z">
        <w:r w:rsidR="000F40DC" w:rsidDel="00D70029">
          <w:rPr>
            <w:lang w:val="en-US"/>
          </w:rPr>
          <w:delText xml:space="preserve">parameter </w:delText>
        </w:r>
        <w:r w:rsidR="00142EB7" w:rsidDel="00D70029">
          <w:rPr>
            <w:lang w:val="en-US"/>
          </w:rPr>
          <w:delText xml:space="preserve">is the inequality aversion parameter </w:delText>
        </w:r>
        <m:oMath>
          <m:r>
            <w:rPr>
              <w:rFonts w:ascii="Cambria Math" w:hAnsi="Cambria Math"/>
              <w:lang w:val="en-US"/>
            </w:rPr>
            <m:t>ε</m:t>
          </m:r>
        </m:oMath>
        <w:r w:rsidR="00142EB7" w:rsidDel="00D70029">
          <w:rPr>
            <w:lang w:val="en-US"/>
          </w:rPr>
          <w:delText>.</w:delText>
        </w:r>
        <w:r w:rsidR="0010571E" w:rsidDel="00D70029">
          <w:rPr>
            <w:lang w:val="en-US"/>
          </w:rPr>
          <w:delText xml:space="preserve"> </w:delText>
        </w:r>
        <w:r w:rsidR="000F40DC" w:rsidDel="00D70029">
          <w:rPr>
            <w:lang w:val="en-US"/>
          </w:rPr>
          <w:delText xml:space="preserve">The Atkinson index is defined for each possible value of </w:delText>
        </w:r>
        <m:oMath>
          <m:r>
            <w:rPr>
              <w:rFonts w:ascii="Cambria Math" w:hAnsi="Cambria Math"/>
              <w:lang w:val="en-US"/>
            </w:rPr>
            <m:t>ε ≥</m:t>
          </m:r>
        </m:oMath>
        <w:r w:rsidR="000F40DC" w:rsidDel="00D70029">
          <w:rPr>
            <w:lang w:val="en-US"/>
          </w:rPr>
          <w:delText xml:space="preserve"> 0. For values close to zero the Atkinson</w:delText>
        </w:r>
        <w:r w:rsidR="004A6F24" w:rsidDel="00D70029">
          <w:rPr>
            <w:lang w:val="en-US"/>
          </w:rPr>
          <w:delText xml:space="preserve"> </w:delText>
        </w:r>
        <w:r w:rsidR="000F40DC" w:rsidDel="00D70029">
          <w:rPr>
            <w:lang w:val="en-US"/>
          </w:rPr>
          <w:delText xml:space="preserve">index gets close to zero </w:delText>
        </w:r>
        <w:r w:rsidR="008A44AD" w:rsidDel="00D70029">
          <w:rPr>
            <w:lang w:val="en-US"/>
          </w:rPr>
          <w:delText>as well,</w:delText>
        </w:r>
        <w:r w:rsidR="000F40DC" w:rsidDel="00D70029">
          <w:rPr>
            <w:lang w:val="en-US"/>
          </w:rPr>
          <w:delText xml:space="preserve"> regardless of the empirical distribution. This would describe a society indifferent to inequality. </w:delText>
        </w:r>
        <w:r w:rsidR="006C38EE" w:rsidDel="00D70029">
          <w:rPr>
            <w:lang w:val="en-US"/>
          </w:rPr>
          <w:delText>Furthermore</w:delText>
        </w:r>
        <w:r w:rsidR="000F40DC" w:rsidDel="00D70029">
          <w:rPr>
            <w:lang w:val="en-US"/>
          </w:rPr>
          <w:delText xml:space="preserve"> the index reports higher inequality the higher </w:delText>
        </w:r>
        <m:oMath>
          <m:r>
            <w:rPr>
              <w:rFonts w:ascii="Cambria Math" w:hAnsi="Cambria Math"/>
              <w:lang w:val="en-US"/>
            </w:rPr>
            <m:t>ε</m:t>
          </m:r>
        </m:oMath>
        <w:r w:rsidR="000F40DC" w:rsidDel="00D70029">
          <w:rPr>
            <w:lang w:val="en-US"/>
          </w:rPr>
          <w:delText xml:space="preserve">  is set. This would express higher aversion to inequality.</w:delText>
        </w:r>
        <w:r w:rsidR="008A44AD" w:rsidDel="00D70029">
          <w:rPr>
            <w:lang w:val="en-US"/>
          </w:rPr>
          <w:delText xml:space="preserve"> Additionally the sensitiveness to the lower part of the distribution increases with increasing </w:delText>
        </w:r>
        <m:oMath>
          <m:r>
            <w:rPr>
              <w:rFonts w:ascii="Cambria Math" w:hAnsi="Cambria Math"/>
              <w:lang w:val="en-US"/>
            </w:rPr>
            <m:t>ε</m:t>
          </m:r>
        </m:oMath>
        <w:r w:rsidR="008A44AD" w:rsidDel="00D70029">
          <w:rPr>
            <w:lang w:val="en-US"/>
          </w:rPr>
          <w:delText xml:space="preserve"> (De Maio 2007).</w:delText>
        </w:r>
      </w:del>
    </w:p>
    <w:p w14:paraId="64606E16" w14:textId="3609D7E1" w:rsidR="002D573D" w:rsidDel="00D70029" w:rsidRDefault="00661B94" w:rsidP="00A40C08">
      <w:pPr>
        <w:rPr>
          <w:del w:id="672" w:author="Hümbelin Oliver" w:date="2015-04-13T17:45:00Z"/>
          <w:lang w:val="en-US"/>
        </w:rPr>
      </w:pPr>
      <w:del w:id="673" w:author="Hümbelin Oliver" w:date="2015-04-13T17:45:00Z">
        <w:r w:rsidDel="00D70029">
          <w:rPr>
            <w:lang w:val="en-US"/>
          </w:rPr>
          <w:delText xml:space="preserve"> </w:delText>
        </w:r>
        <w:r w:rsidR="00A05488" w:rsidDel="00D70029">
          <w:rPr>
            <w:lang w:val="en-US"/>
          </w:rPr>
          <w:delText xml:space="preserve"> </w:delText>
        </w:r>
      </w:del>
    </w:p>
    <w:p w14:paraId="5BAEC943" w14:textId="40F7524D" w:rsidR="002D573D" w:rsidDel="00D70029" w:rsidRDefault="002D573D" w:rsidP="00A40C08">
      <w:pPr>
        <w:rPr>
          <w:del w:id="674" w:author="Hümbelin Oliver" w:date="2015-04-13T17:45:00Z"/>
          <w:lang w:val="en-US"/>
        </w:rPr>
      </w:pPr>
      <w:del w:id="675" w:author="Hümbelin Oliver" w:date="2015-04-13T17:45:00Z">
        <w:r w:rsidDel="00D70029">
          <w:rPr>
            <w:lang w:val="en-US"/>
          </w:rPr>
          <w:delText>The Theil Index (T) is defined as</w:delText>
        </w:r>
        <w:r w:rsidR="00255FA6" w:rsidDel="00D70029">
          <w:rPr>
            <w:lang w:val="en-US"/>
          </w:rPr>
          <w:delText>:</w:delText>
        </w:r>
      </w:del>
    </w:p>
    <w:p w14:paraId="5B6BE7FB" w14:textId="6B1D3800" w:rsidR="002D573D" w:rsidDel="00D70029" w:rsidRDefault="002D573D" w:rsidP="00A40C08">
      <w:pPr>
        <w:rPr>
          <w:del w:id="676" w:author="Hümbelin Oliver" w:date="2015-04-13T17:45:00Z"/>
          <w:lang w:val="en-US"/>
        </w:rPr>
      </w:pPr>
    </w:p>
    <w:p w14:paraId="43A0F9BE" w14:textId="0C0021DF" w:rsidR="002D573D" w:rsidDel="00D70029" w:rsidRDefault="008370AD" w:rsidP="008A44AD">
      <w:pPr>
        <w:jc w:val="center"/>
        <w:rPr>
          <w:del w:id="677" w:author="Hümbelin Oliver" w:date="2015-04-13T17:45:00Z"/>
          <w:lang w:val="en-US"/>
        </w:rPr>
      </w:pPr>
      <m:oMathPara>
        <m:oMath>
          <m:d>
            <m:dPr>
              <m:ctrlPr>
                <w:ins w:id="678" w:author="Hümbelin Oliver" w:date="2015-04-13T19:20:00Z">
                  <w:del w:id="679" w:author="Hümbelin Oliver" w:date="2015-04-13T17:45:00Z">
                    <w:rPr>
                      <w:rFonts w:ascii="Cambria Math" w:hAnsi="Cambria Math"/>
                      <w:i/>
                      <w:lang w:val="en-US"/>
                    </w:rPr>
                  </w:del>
                </w:ins>
              </m:ctrlPr>
            </m:dPr>
            <m:e>
              <m:r>
                <w:del w:id="680" w:author="Hümbelin Oliver" w:date="2015-04-13T17:45:00Z">
                  <w:rPr>
                    <w:rFonts w:ascii="Cambria Math" w:hAnsi="Cambria Math"/>
                    <w:lang w:val="en-US"/>
                  </w:rPr>
                  <m:t>2</m:t>
                </w:del>
              </m:r>
            </m:e>
          </m:d>
          <m:r>
            <w:del w:id="681" w:author="Hümbelin Oliver" w:date="2015-04-13T17:45:00Z">
              <w:rPr>
                <w:rFonts w:ascii="Cambria Math" w:hAnsi="Cambria Math"/>
                <w:lang w:val="en-US"/>
              </w:rPr>
              <m:t xml:space="preserve"> T =</m:t>
            </w:del>
          </m:r>
          <m:f>
            <m:fPr>
              <m:ctrlPr>
                <w:ins w:id="682" w:author="Hümbelin Oliver" w:date="2015-04-13T19:20:00Z">
                  <w:del w:id="683" w:author="Hümbelin Oliver" w:date="2015-04-13T17:45:00Z">
                    <w:rPr>
                      <w:rFonts w:ascii="Cambria Math" w:hAnsi="Cambria Math"/>
                      <w:i/>
                      <w:lang w:val="en-US"/>
                    </w:rPr>
                  </w:del>
                </w:ins>
              </m:ctrlPr>
            </m:fPr>
            <m:num>
              <m:r>
                <w:del w:id="684" w:author="Hümbelin Oliver" w:date="2015-04-13T17:45:00Z">
                  <w:rPr>
                    <w:rFonts w:ascii="Cambria Math" w:hAnsi="Cambria Math"/>
                    <w:lang w:val="en-US"/>
                  </w:rPr>
                  <m:t>1</m:t>
                </w:del>
              </m:r>
            </m:num>
            <m:den>
              <m:r>
                <w:del w:id="685" w:author="Hümbelin Oliver" w:date="2015-04-13T17:45:00Z">
                  <w:rPr>
                    <w:rFonts w:ascii="Cambria Math" w:hAnsi="Cambria Math"/>
                    <w:lang w:val="en-US"/>
                  </w:rPr>
                  <m:t>n</m:t>
                </w:del>
              </m:r>
            </m:den>
          </m:f>
          <m:nary>
            <m:naryPr>
              <m:chr m:val="∑"/>
              <m:limLoc m:val="undOvr"/>
              <m:ctrlPr>
                <w:ins w:id="686" w:author="Hümbelin Oliver" w:date="2015-04-13T19:20:00Z">
                  <w:del w:id="687" w:author="Hümbelin Oliver" w:date="2015-04-13T17:45:00Z">
                    <w:rPr>
                      <w:rFonts w:ascii="Cambria Math" w:hAnsi="Cambria Math"/>
                      <w:i/>
                      <w:lang w:val="en-US"/>
                    </w:rPr>
                  </w:del>
                </w:ins>
              </m:ctrlPr>
            </m:naryPr>
            <m:sub>
              <m:r>
                <w:del w:id="688" w:author="Hümbelin Oliver" w:date="2015-04-13T17:45:00Z">
                  <w:rPr>
                    <w:rFonts w:ascii="Cambria Math" w:hAnsi="Cambria Math"/>
                    <w:lang w:val="en-US"/>
                  </w:rPr>
                  <m:t>i=1</m:t>
                </w:del>
              </m:r>
            </m:sub>
            <m:sup>
              <m:r>
                <w:del w:id="689" w:author="Hümbelin Oliver" w:date="2015-04-13T17:45:00Z">
                  <w:rPr>
                    <w:rFonts w:ascii="Cambria Math" w:hAnsi="Cambria Math"/>
                    <w:lang w:val="en-US"/>
                  </w:rPr>
                  <m:t>n</m:t>
                </w:del>
              </m:r>
            </m:sup>
            <m:e>
              <m:f>
                <m:fPr>
                  <m:ctrlPr>
                    <w:ins w:id="690" w:author="Hümbelin Oliver" w:date="2015-04-13T19:20:00Z">
                      <w:del w:id="691" w:author="Hümbelin Oliver" w:date="2015-04-13T17:45:00Z">
                        <w:rPr>
                          <w:rFonts w:ascii="Cambria Math" w:hAnsi="Cambria Math"/>
                          <w:i/>
                          <w:lang w:val="en-US"/>
                        </w:rPr>
                      </w:del>
                    </w:ins>
                  </m:ctrlPr>
                </m:fPr>
                <m:num>
                  <m:sSub>
                    <m:sSubPr>
                      <m:ctrlPr>
                        <w:ins w:id="692" w:author="Hümbelin Oliver" w:date="2015-04-13T19:20:00Z">
                          <w:del w:id="693" w:author="Hümbelin Oliver" w:date="2015-04-13T17:45:00Z">
                            <w:rPr>
                              <w:rFonts w:ascii="Cambria Math" w:hAnsi="Cambria Math"/>
                              <w:i/>
                              <w:lang w:val="en-US"/>
                            </w:rPr>
                          </w:del>
                        </w:ins>
                      </m:ctrlPr>
                    </m:sSubPr>
                    <m:e>
                      <m:r>
                        <w:del w:id="694" w:author="Hümbelin Oliver" w:date="2015-04-13T17:45:00Z">
                          <w:rPr>
                            <w:rFonts w:ascii="Cambria Math" w:hAnsi="Cambria Math"/>
                            <w:lang w:val="en-US"/>
                          </w:rPr>
                          <m:t>y</m:t>
                        </w:del>
                      </m:r>
                    </m:e>
                    <m:sub>
                      <m:r>
                        <w:del w:id="695" w:author="Hümbelin Oliver" w:date="2015-04-13T17:45:00Z">
                          <w:rPr>
                            <w:rFonts w:ascii="Cambria Math" w:hAnsi="Cambria Math"/>
                            <w:lang w:val="en-US"/>
                          </w:rPr>
                          <m:t>i</m:t>
                        </w:del>
                      </m:r>
                    </m:sub>
                  </m:sSub>
                </m:num>
                <m:den>
                  <m:acc>
                    <m:accPr>
                      <m:chr m:val="̅"/>
                      <m:ctrlPr>
                        <w:ins w:id="696" w:author="Hümbelin Oliver" w:date="2015-04-13T19:20:00Z">
                          <w:del w:id="697" w:author="Hümbelin Oliver" w:date="2015-04-13T17:45:00Z">
                            <w:rPr>
                              <w:rFonts w:ascii="Cambria Math" w:hAnsi="Cambria Math"/>
                              <w:i/>
                              <w:lang w:val="en-US"/>
                            </w:rPr>
                          </w:del>
                        </w:ins>
                      </m:ctrlPr>
                    </m:accPr>
                    <m:e>
                      <m:r>
                        <w:del w:id="698" w:author="Hümbelin Oliver" w:date="2015-04-13T17:45:00Z">
                          <w:rPr>
                            <w:rFonts w:ascii="Cambria Math" w:hAnsi="Cambria Math"/>
                            <w:lang w:val="en-US"/>
                          </w:rPr>
                          <m:t>y</m:t>
                        </w:del>
                      </m:r>
                    </m:e>
                  </m:acc>
                </m:den>
              </m:f>
            </m:e>
          </m:nary>
          <m:d>
            <m:dPr>
              <m:begChr m:val="["/>
              <m:endChr m:val="]"/>
              <m:ctrlPr>
                <w:ins w:id="699" w:author="Hümbelin Oliver" w:date="2015-04-13T19:20:00Z">
                  <w:del w:id="700" w:author="Hümbelin Oliver" w:date="2015-04-13T17:45:00Z">
                    <w:rPr>
                      <w:rFonts w:ascii="Cambria Math" w:hAnsi="Cambria Math"/>
                      <w:i/>
                      <w:lang w:val="en-US"/>
                    </w:rPr>
                  </w:del>
                </w:ins>
              </m:ctrlPr>
            </m:dPr>
            <m:e>
              <m:r>
                <w:del w:id="701" w:author="Hümbelin Oliver" w:date="2015-04-13T17:45:00Z">
                  <m:rPr>
                    <m:sty m:val="p"/>
                  </m:rPr>
                  <w:rPr>
                    <w:rFonts w:ascii="Cambria Math" w:hAnsi="Cambria Math"/>
                    <w:lang w:val="en-US"/>
                  </w:rPr>
                  <m:t>log⁡</m:t>
                </w:del>
              </m:r>
              <m:d>
                <m:dPr>
                  <m:ctrlPr>
                    <w:ins w:id="702" w:author="Hümbelin Oliver" w:date="2015-04-13T19:20:00Z">
                      <w:del w:id="703" w:author="Hümbelin Oliver" w:date="2015-04-13T17:45:00Z">
                        <w:rPr>
                          <w:rFonts w:ascii="Cambria Math" w:hAnsi="Cambria Math"/>
                          <w:i/>
                          <w:lang w:val="en-US"/>
                        </w:rPr>
                      </w:del>
                    </w:ins>
                  </m:ctrlPr>
                </m:dPr>
                <m:e>
                  <m:f>
                    <m:fPr>
                      <m:ctrlPr>
                        <w:ins w:id="704" w:author="Hümbelin Oliver" w:date="2015-04-13T19:20:00Z">
                          <w:del w:id="705" w:author="Hümbelin Oliver" w:date="2015-04-13T17:45:00Z">
                            <w:rPr>
                              <w:rFonts w:ascii="Cambria Math" w:hAnsi="Cambria Math"/>
                              <w:i/>
                              <w:lang w:val="en-US"/>
                            </w:rPr>
                          </w:del>
                        </w:ins>
                      </m:ctrlPr>
                    </m:fPr>
                    <m:num>
                      <m:sSub>
                        <m:sSubPr>
                          <m:ctrlPr>
                            <w:ins w:id="706" w:author="Hümbelin Oliver" w:date="2015-04-13T19:20:00Z">
                              <w:del w:id="707" w:author="Hümbelin Oliver" w:date="2015-04-13T17:45:00Z">
                                <w:rPr>
                                  <w:rFonts w:ascii="Cambria Math" w:hAnsi="Cambria Math"/>
                                  <w:i/>
                                  <w:lang w:val="en-US"/>
                                </w:rPr>
                              </w:del>
                            </w:ins>
                          </m:ctrlPr>
                        </m:sSubPr>
                        <m:e>
                          <m:r>
                            <w:del w:id="708" w:author="Hümbelin Oliver" w:date="2015-04-13T17:45:00Z">
                              <w:rPr>
                                <w:rFonts w:ascii="Cambria Math" w:hAnsi="Cambria Math"/>
                                <w:lang w:val="en-US"/>
                              </w:rPr>
                              <m:t>y</m:t>
                            </w:del>
                          </m:r>
                        </m:e>
                        <m:sub>
                          <m:r>
                            <w:del w:id="709" w:author="Hümbelin Oliver" w:date="2015-04-13T17:45:00Z">
                              <w:rPr>
                                <w:rFonts w:ascii="Cambria Math" w:hAnsi="Cambria Math"/>
                                <w:lang w:val="en-US"/>
                              </w:rPr>
                              <m:t>i</m:t>
                            </w:del>
                          </m:r>
                        </m:sub>
                      </m:sSub>
                    </m:num>
                    <m:den>
                      <m:acc>
                        <m:accPr>
                          <m:chr m:val="̅"/>
                          <m:ctrlPr>
                            <w:ins w:id="710" w:author="Hümbelin Oliver" w:date="2015-04-13T19:20:00Z">
                              <w:del w:id="711" w:author="Hümbelin Oliver" w:date="2015-04-13T17:45:00Z">
                                <w:rPr>
                                  <w:rFonts w:ascii="Cambria Math" w:hAnsi="Cambria Math"/>
                                  <w:i/>
                                  <w:lang w:val="en-US"/>
                                </w:rPr>
                              </w:del>
                            </w:ins>
                          </m:ctrlPr>
                        </m:accPr>
                        <m:e>
                          <m:r>
                            <w:del w:id="712" w:author="Hümbelin Oliver" w:date="2015-04-13T17:45:00Z">
                              <w:rPr>
                                <w:rFonts w:ascii="Cambria Math" w:hAnsi="Cambria Math"/>
                                <w:lang w:val="en-US"/>
                              </w:rPr>
                              <m:t>y</m:t>
                            </w:del>
                          </m:r>
                        </m:e>
                      </m:acc>
                    </m:den>
                  </m:f>
                </m:e>
              </m:d>
            </m:e>
          </m:d>
        </m:oMath>
      </m:oMathPara>
    </w:p>
    <w:p w14:paraId="1199B642" w14:textId="7C20320A" w:rsidR="002D573D" w:rsidDel="00D70029" w:rsidRDefault="002D573D" w:rsidP="00A40C08">
      <w:pPr>
        <w:rPr>
          <w:del w:id="713" w:author="Hümbelin Oliver" w:date="2015-04-13T17:45:00Z"/>
          <w:lang w:val="en-US"/>
        </w:rPr>
      </w:pPr>
    </w:p>
    <w:p w14:paraId="775FF506" w14:textId="3EE63C0D" w:rsidR="00D60A04" w:rsidDel="00D70029" w:rsidRDefault="00D60A04" w:rsidP="00A40C08">
      <w:pPr>
        <w:rPr>
          <w:del w:id="714" w:author="Hümbelin Oliver" w:date="2015-04-13T17:45:00Z"/>
          <w:lang w:val="en-US"/>
        </w:rPr>
      </w:pPr>
      <w:del w:id="715" w:author="Hümbelin Oliver" w:date="2015-04-13T17:45:00Z">
        <w:r w:rsidDel="00D70029">
          <w:rPr>
            <w:lang w:val="en-US"/>
          </w:rPr>
          <w:delText>Similar to the Atkinson index the measure is driven by the ratio of</w:delText>
        </w:r>
        <w:r w:rsidR="0010571E" w:rsidDel="00D70029">
          <w:rPr>
            <w:lang w:val="en-US"/>
          </w:rPr>
          <w:delText xml:space="preserve"> </w:delText>
        </w:r>
        <w:r w:rsidDel="00D70029">
          <w:rPr>
            <w:lang w:val="en-US"/>
          </w:rPr>
          <w:delText xml:space="preserve"> </w:delText>
        </w:r>
      </w:del>
      <m:oMath>
        <m:d>
          <m:dPr>
            <m:ctrlPr>
              <w:ins w:id="716" w:author="Hümbelin Oliver" w:date="2015-04-13T19:20:00Z">
                <w:del w:id="717" w:author="Hümbelin Oliver" w:date="2015-04-13T17:45:00Z">
                  <w:rPr>
                    <w:rFonts w:ascii="Cambria Math" w:hAnsi="Cambria Math"/>
                    <w:i/>
                    <w:lang w:val="en-US"/>
                  </w:rPr>
                </w:del>
              </w:ins>
            </m:ctrlPr>
          </m:dPr>
          <m:e>
            <m:f>
              <m:fPr>
                <m:ctrlPr>
                  <w:ins w:id="718" w:author="Hümbelin Oliver" w:date="2015-04-13T19:20:00Z">
                    <w:del w:id="719" w:author="Hümbelin Oliver" w:date="2015-04-13T17:45:00Z">
                      <w:rPr>
                        <w:rFonts w:ascii="Cambria Math" w:hAnsi="Cambria Math"/>
                        <w:i/>
                        <w:lang w:val="en-US"/>
                      </w:rPr>
                    </w:del>
                  </w:ins>
                </m:ctrlPr>
              </m:fPr>
              <m:num>
                <m:sSub>
                  <m:sSubPr>
                    <m:ctrlPr>
                      <w:ins w:id="720" w:author="Hümbelin Oliver" w:date="2015-04-13T19:20:00Z">
                        <w:del w:id="721" w:author="Hümbelin Oliver" w:date="2015-04-13T17:45:00Z">
                          <w:rPr>
                            <w:rFonts w:ascii="Cambria Math" w:hAnsi="Cambria Math"/>
                            <w:i/>
                            <w:lang w:val="en-US"/>
                          </w:rPr>
                        </w:del>
                      </w:ins>
                    </m:ctrlPr>
                  </m:sSubPr>
                  <m:e>
                    <m:r>
                      <w:del w:id="722" w:author="Hümbelin Oliver" w:date="2015-04-13T17:45:00Z">
                        <w:rPr>
                          <w:rFonts w:ascii="Cambria Math" w:hAnsi="Cambria Math"/>
                          <w:lang w:val="en-US"/>
                        </w:rPr>
                        <m:t>y</m:t>
                      </w:del>
                    </m:r>
                  </m:e>
                  <m:sub>
                    <m:r>
                      <w:del w:id="723" w:author="Hümbelin Oliver" w:date="2015-04-13T17:45:00Z">
                        <w:rPr>
                          <w:rFonts w:ascii="Cambria Math" w:hAnsi="Cambria Math"/>
                          <w:lang w:val="en-US"/>
                        </w:rPr>
                        <m:t>i</m:t>
                      </w:del>
                    </m:r>
                  </m:sub>
                </m:sSub>
              </m:num>
              <m:den>
                <m:acc>
                  <m:accPr>
                    <m:chr m:val="̅"/>
                    <m:ctrlPr>
                      <w:ins w:id="724" w:author="Hümbelin Oliver" w:date="2015-04-13T19:20:00Z">
                        <w:del w:id="725" w:author="Hümbelin Oliver" w:date="2015-04-13T17:45:00Z">
                          <w:rPr>
                            <w:rFonts w:ascii="Cambria Math" w:hAnsi="Cambria Math"/>
                            <w:i/>
                            <w:lang w:val="en-US"/>
                          </w:rPr>
                        </w:del>
                      </w:ins>
                    </m:ctrlPr>
                  </m:accPr>
                  <m:e>
                    <m:r>
                      <w:del w:id="726" w:author="Hümbelin Oliver" w:date="2015-04-13T17:45:00Z">
                        <w:rPr>
                          <w:rFonts w:ascii="Cambria Math" w:hAnsi="Cambria Math"/>
                          <w:lang w:val="en-US"/>
                        </w:rPr>
                        <m:t>y</m:t>
                      </w:del>
                    </m:r>
                  </m:e>
                </m:acc>
              </m:den>
            </m:f>
          </m:e>
        </m:d>
      </m:oMath>
      <w:del w:id="727" w:author="Hümbelin Oliver" w:date="2015-04-13T17:45:00Z">
        <w:r w:rsidR="00255FA6" w:rsidDel="00D70029">
          <w:rPr>
            <w:lang w:val="en-US"/>
          </w:rPr>
          <w:delText xml:space="preserve">, but it’s value lies in the interval [0, log(n)], where 0 equals a </w:delText>
        </w:r>
        <w:r w:rsidR="009E3507" w:rsidDel="00D70029">
          <w:rPr>
            <w:lang w:val="en-US"/>
          </w:rPr>
          <w:delText>complete</w:delText>
        </w:r>
        <w:r w:rsidR="00255FA6" w:rsidDel="00D70029">
          <w:rPr>
            <w:lang w:val="en-US"/>
          </w:rPr>
          <w:delText xml:space="preserve"> even distribution and log(n)</w:delText>
        </w:r>
        <w:r w:rsidR="009E3507" w:rsidDel="00D70029">
          <w:rPr>
            <w:lang w:val="en-US"/>
          </w:rPr>
          <w:delText xml:space="preserve"> equals</w:delText>
        </w:r>
        <w:r w:rsidR="00255FA6" w:rsidDel="00D70029">
          <w:rPr>
            <w:lang w:val="en-US"/>
          </w:rPr>
          <w:delText xml:space="preserve"> maximum inequality.</w:delText>
        </w:r>
        <w:r w:rsidR="00136B09" w:rsidDel="00D70029">
          <w:rPr>
            <w:lang w:val="en-US"/>
          </w:rPr>
          <w:delText xml:space="preserve"> </w:delText>
        </w:r>
        <w:r w:rsidR="00255FA6" w:rsidDel="00D70029">
          <w:rPr>
            <w:lang w:val="en-US"/>
          </w:rPr>
          <w:delText>More generally the</w:delText>
        </w:r>
        <w:r w:rsidR="00136B09" w:rsidDel="00D70029">
          <w:rPr>
            <w:lang w:val="en-US"/>
          </w:rPr>
          <w:delText xml:space="preserve"> Theil index can be assigned to the</w:delText>
        </w:r>
        <w:r w:rsidR="00E96D76" w:rsidDel="00D70029">
          <w:rPr>
            <w:lang w:val="en-US"/>
          </w:rPr>
          <w:delText xml:space="preserve"> family of</w:delText>
        </w:r>
        <w:r w:rsidR="00136B09" w:rsidDel="00D70029">
          <w:rPr>
            <w:lang w:val="en-US"/>
          </w:rPr>
          <w:delText xml:space="preserve"> generalized entropy (GE) measures derived from information theory. Similar to the inequality aversion parameter </w:delText>
        </w:r>
        <m:oMath>
          <m:r>
            <w:rPr>
              <w:rFonts w:ascii="Cambria Math" w:hAnsi="Cambria Math"/>
              <w:lang w:val="en-US"/>
            </w:rPr>
            <m:t>ε</m:t>
          </m:r>
        </m:oMath>
        <w:r w:rsidR="00136B09" w:rsidDel="00D70029">
          <w:rPr>
            <w:lang w:val="en-US"/>
          </w:rPr>
          <w:delText xml:space="preserve"> the GE-Measures incorporate a sensitivity parameter</w:delText>
        </w:r>
        <m:oMath>
          <m:r>
            <w:rPr>
              <w:rFonts w:ascii="Cambria Math" w:hAnsi="Cambria Math"/>
              <w:lang w:val="en-US"/>
            </w:rPr>
            <m:t xml:space="preserve"> α</m:t>
          </m:r>
        </m:oMath>
        <w:r w:rsidR="00136B09" w:rsidDel="00D70029">
          <w:rPr>
            <w:lang w:val="en-US"/>
          </w:rPr>
          <w:delText xml:space="preserve">. </w:delText>
        </w:r>
        <w:r w:rsidR="00B545B2" w:rsidDel="00D70029">
          <w:rPr>
            <w:lang w:val="en-US"/>
          </w:rPr>
          <w:delText>This parameter</w:delText>
        </w:r>
        <w:r w:rsidR="00136B09" w:rsidDel="00D70029">
          <w:rPr>
            <w:lang w:val="en-US"/>
          </w:rPr>
          <w:delText xml:space="preserve"> can be any real number. The </w:delText>
        </w:r>
        <w:r w:rsidR="004A6F24" w:rsidDel="00D70029">
          <w:rPr>
            <w:lang w:val="en-US"/>
          </w:rPr>
          <w:delText>higher a</w:delText>
        </w:r>
        <w:r w:rsidR="00136B09" w:rsidDel="00D70029">
          <w:rPr>
            <w:lang w:val="en-US"/>
          </w:rPr>
          <w:delText xml:space="preserve"> positive </w:delText>
        </w:r>
        <m:oMath>
          <m:r>
            <w:rPr>
              <w:rFonts w:ascii="Cambria Math" w:hAnsi="Cambria Math"/>
              <w:lang w:val="en-US"/>
            </w:rPr>
            <m:t>α</m:t>
          </m:r>
        </m:oMath>
        <w:r w:rsidR="00136B09" w:rsidDel="00D70029">
          <w:rPr>
            <w:lang w:val="en-US"/>
          </w:rPr>
          <w:delText xml:space="preserve"> is, </w:delText>
        </w:r>
        <w:r w:rsidR="006C38EE" w:rsidDel="00D70029">
          <w:rPr>
            <w:lang w:val="en-US"/>
          </w:rPr>
          <w:delText>the GE measure gets more sensitive</w:delText>
        </w:r>
        <w:r w:rsidR="00136B09" w:rsidDel="00D70029">
          <w:rPr>
            <w:lang w:val="en-US"/>
          </w:rPr>
          <w:delText xml:space="preserve"> on the upper part of the distribution. Similarly, with values for </w:delText>
        </w:r>
        <m:oMath>
          <m:r>
            <w:rPr>
              <w:rFonts w:ascii="Cambria Math" w:hAnsi="Cambria Math"/>
              <w:lang w:val="en-US"/>
            </w:rPr>
            <m:t>α</m:t>
          </m:r>
        </m:oMath>
        <w:r w:rsidR="00136B09" w:rsidDel="00D70029">
          <w:rPr>
            <w:lang w:val="en-US"/>
          </w:rPr>
          <w:delText xml:space="preserve"> getting more and more negative the GE measures give more weight to the bottom of the distribution.</w:delText>
        </w:r>
        <w:r w:rsidR="00B545B2" w:rsidDel="00D70029">
          <w:rPr>
            <w:lang w:val="en-US"/>
          </w:rPr>
          <w:delText xml:space="preserve"> The Theil index equals the GE measure with </w:delText>
        </w:r>
        <m:oMath>
          <m:r>
            <w:rPr>
              <w:rFonts w:ascii="Cambria Math" w:hAnsi="Cambria Math"/>
              <w:lang w:val="en-US"/>
            </w:rPr>
            <m:t>α</m:t>
          </m:r>
        </m:oMath>
        <w:r w:rsidR="00B545B2" w:rsidDel="00D70029">
          <w:rPr>
            <w:lang w:val="en-US"/>
          </w:rPr>
          <w:delText>=1 making it a measure that gives more weight to the upper part of the distribution.</w:delText>
        </w:r>
      </w:del>
    </w:p>
    <w:p w14:paraId="3747E3DC" w14:textId="77777777" w:rsidR="00D60A04" w:rsidDel="00D70029" w:rsidRDefault="00D60A04" w:rsidP="00A40C08">
      <w:pPr>
        <w:rPr>
          <w:del w:id="728" w:author="Hümbelin Oliver" w:date="2015-04-13T17:45:00Z"/>
          <w:lang w:val="en-US"/>
        </w:rPr>
      </w:pPr>
    </w:p>
    <w:p w14:paraId="685E3132" w14:textId="73E1133A" w:rsidR="00CE2631" w:rsidRPr="008A44AD" w:rsidDel="00D70029" w:rsidRDefault="00CE2631" w:rsidP="00A40C08">
      <w:pPr>
        <w:rPr>
          <w:lang w:val="en-US"/>
        </w:rPr>
      </w:pPr>
      <w:moveFromRangeStart w:id="729" w:author="Hümbelin Oliver" w:date="2015-04-13T17:46:00Z" w:name="move416710489"/>
      <w:moveFrom w:id="730" w:author="Hümbelin Oliver" w:date="2015-04-13T17:46:00Z">
        <w:r w:rsidDel="00D70029">
          <w:rPr>
            <w:lang w:val="en-US"/>
          </w:rPr>
          <w:t xml:space="preserve">We choose </w:t>
        </w:r>
        <m:oMath>
          <m:r>
            <w:rPr>
              <w:rFonts w:ascii="Cambria Math" w:hAnsi="Cambria Math"/>
              <w:lang w:val="en-US"/>
            </w:rPr>
            <m:t>ε=1</m:t>
          </m:r>
        </m:oMath>
        <w:r w:rsidDel="00D70029">
          <w:rPr>
            <w:lang w:val="en-US"/>
          </w:rPr>
          <w:t xml:space="preserve"> for the Atkinson and </w:t>
        </w:r>
        <w:r w:rsidR="008A44AD" w:rsidDel="00D70029">
          <w:rPr>
            <w:lang w:val="en-US"/>
          </w:rPr>
          <w:t>the Theil (GE(</w:t>
        </w:r>
        <m:oMath>
          <m:r>
            <w:rPr>
              <w:rFonts w:ascii="Cambria Math" w:hAnsi="Cambria Math"/>
              <w:lang w:val="en-US"/>
            </w:rPr>
            <m:t>α</m:t>
          </m:r>
        </m:oMath>
        <w:r w:rsidR="00B545B2" w:rsidDel="00D70029">
          <w:rPr>
            <w:lang w:val="en-US"/>
          </w:rPr>
          <w:t>=1</w:t>
        </w:r>
        <w:r w:rsidR="008A44AD" w:rsidDel="00D70029">
          <w:rPr>
            <w:lang w:val="en-US"/>
          </w:rPr>
          <w:t>))</w:t>
        </w:r>
        <w:r w:rsidDel="00D70029">
          <w:rPr>
            <w:lang w:val="en-US"/>
          </w:rPr>
          <w:t xml:space="preserve"> to compare how the development of inequality changes over time, when comparing the middle part sensitive Gini coefficient to the </w:t>
        </w:r>
        <w:r w:rsidR="00255FA6" w:rsidDel="00D70029">
          <w:rPr>
            <w:lang w:val="en-US"/>
          </w:rPr>
          <w:t xml:space="preserve">bottom-sensitive </w:t>
        </w:r>
        <w:r w:rsidDel="00D70029">
          <w:rPr>
            <w:lang w:val="en-US"/>
          </w:rPr>
          <w:t xml:space="preserve">Atkinson index and </w:t>
        </w:r>
        <w:r w:rsidR="00255FA6" w:rsidDel="00D70029">
          <w:rPr>
            <w:lang w:val="en-US"/>
          </w:rPr>
          <w:t>the top-sensitive</w:t>
        </w:r>
        <w:r w:rsidDel="00D70029">
          <w:rPr>
            <w:lang w:val="en-US"/>
          </w:rPr>
          <w:t xml:space="preserve"> Theil index</w:t>
        </w:r>
        <w:r w:rsidR="008A44AD" w:rsidDel="00D70029">
          <w:rPr>
            <w:lang w:val="en-US"/>
          </w:rPr>
          <w:t xml:space="preserve">. </w:t>
        </w:r>
        <w:r w:rsidR="008A44AD" w:rsidRPr="008A44AD" w:rsidDel="00D70029">
          <w:rPr>
            <w:lang w:val="en-US"/>
          </w:rPr>
          <w:t>We choose rather moderate variants of the Atkinson/Generalized entropy famil</w:t>
        </w:r>
        <w:r w:rsidR="00D60A04" w:rsidDel="00D70029">
          <w:rPr>
            <w:lang w:val="en-US"/>
          </w:rPr>
          <w:t>ies</w:t>
        </w:r>
        <w:r w:rsidR="008A44AD" w:rsidDel="00D70029">
          <w:rPr>
            <w:lang w:val="en-US"/>
          </w:rPr>
          <w:t xml:space="preserve">, because we </w:t>
        </w:r>
        <w:r w:rsidR="004C1B9D" w:rsidDel="00D70029">
          <w:rPr>
            <w:lang w:val="en-US"/>
          </w:rPr>
          <w:t xml:space="preserve">do not </w:t>
        </w:r>
        <w:r w:rsidR="008A44AD" w:rsidDel="00D70029">
          <w:rPr>
            <w:lang w:val="en-US"/>
          </w:rPr>
          <w:t>want to focus on the extremes. Cowell and Fla</w:t>
        </w:r>
        <w:r w:rsidR="00D60A04" w:rsidDel="00D70029">
          <w:rPr>
            <w:lang w:val="en-US"/>
          </w:rPr>
          <w:t xml:space="preserve">chair (2007) show that these measures get very sensitive to high/low incomes when high values for </w:t>
        </w:r>
        <m:oMath>
          <m:r>
            <w:rPr>
              <w:rFonts w:ascii="Cambria Math" w:hAnsi="Cambria Math"/>
              <w:lang w:val="en-US"/>
            </w:rPr>
            <m:t>ε&gt;1</m:t>
          </m:r>
        </m:oMath>
        <w:r w:rsidR="00D60A04" w:rsidDel="00D70029">
          <w:rPr>
            <w:lang w:val="en-US"/>
          </w:rPr>
          <w:t xml:space="preserve"> respectively </w:t>
        </w:r>
        <m:oMath>
          <m:r>
            <w:rPr>
              <w:rFonts w:ascii="Cambria Math" w:hAnsi="Cambria Math"/>
              <w:lang w:val="en-US"/>
            </w:rPr>
            <m:t>α&gt;1</m:t>
          </m:r>
        </m:oMath>
        <w:r w:rsidR="00D60A04" w:rsidDel="00D70029">
          <w:rPr>
            <w:lang w:val="en-US"/>
          </w:rPr>
          <w:t xml:space="preserve"> are chosen.</w:t>
        </w:r>
        <w:r w:rsidR="008A44AD" w:rsidRPr="008A44AD" w:rsidDel="00D70029">
          <w:rPr>
            <w:lang w:val="en-US"/>
          </w:rPr>
          <w:t xml:space="preserve"> </w:t>
        </w:r>
      </w:moveFrom>
    </w:p>
    <w:moveFromRangeEnd w:id="729"/>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731" w:author="Hümbelin Oliver" w:date="2015-04-10T15:49:00Z">
        <w:r w:rsidR="00B748B5" w:rsidRPr="00B748B5">
          <w:rPr>
            <w:lang w:val="en-US"/>
            <w:rPrChange w:id="732" w:author="Hümbelin Oliver" w:date="2015-04-10T15:49:00Z">
              <w:rPr>
                <w:sz w:val="24"/>
                <w:szCs w:val="24"/>
                <w:lang w:val="en-US"/>
              </w:rPr>
            </w:rPrChange>
          </w:rPr>
          <w:t>Figure 3</w:t>
        </w:r>
      </w:ins>
      <w:del w:id="733"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del w:id="734" w:author="rudi" w:date="2015-04-13T01:35:00Z">
        <w:r w:rsidR="00687574" w:rsidDel="003A0B2F">
          <w:rPr>
            <w:lang w:val="en-US"/>
          </w:rPr>
          <w:delText xml:space="preserve"> </w:delText>
        </w:r>
      </w:del>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this </w:t>
      </w:r>
      <w:r w:rsidR="00A00BCD">
        <w:rPr>
          <w:lang w:val="en-US"/>
        </w:rPr>
        <w:t>periods.</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735" w:name="_Ref405912071"/>
      <w:bookmarkStart w:id="736" w:name="_Toc406505798"/>
      <w:r w:rsidRPr="00E90501">
        <w:rPr>
          <w:i/>
          <w:lang w:val="en-US"/>
        </w:rPr>
        <w:t xml:space="preserve">Change over time: </w:t>
      </w:r>
      <w:r>
        <w:rPr>
          <w:i/>
          <w:lang w:val="en-US"/>
        </w:rPr>
        <w:t>One population measures vs relative distribution</w:t>
      </w:r>
      <w:bookmarkEnd w:id="735"/>
      <w:bookmarkEnd w:id="736"/>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1"/>
      </w:r>
      <w:r>
        <w:rPr>
          <w:lang w:val="en-US"/>
        </w:rPr>
        <w:t xml:space="preserve"> </w:t>
      </w:r>
      <w:r w:rsidR="00497AAC" w:rsidRPr="00497AAC">
        <w:rPr>
          <w:lang w:val="en-US"/>
        </w:rPr>
        <w:t xml:space="preserve">We use the reported </w:t>
      </w:r>
      <w:r w:rsidR="00D674B0">
        <w:rPr>
          <w:lang w:val="en-US"/>
        </w:rPr>
        <w:t>m</w:t>
      </w:r>
      <w:r w:rsidR="00497AAC" w:rsidRPr="00497AAC">
        <w:rPr>
          <w:lang w:val="en-US"/>
        </w:rPr>
        <w:t xml:space="preserve">easures at the cost of </w:t>
      </w:r>
      <w:r w:rsidR="00497AAC" w:rsidRPr="00497AAC">
        <w:rPr>
          <w:lang w:val="en-US"/>
        </w:rPr>
        <w:lastRenderedPageBreak/>
        <w:t>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ootnoteReference"/>
          <w:lang w:val="en-US"/>
        </w:rPr>
        <w:t xml:space="preserve"> </w:t>
      </w:r>
      <w:r w:rsidR="00092448">
        <w:rPr>
          <w:rStyle w:val="FootnoteReference"/>
          <w:lang w:val="en-US"/>
        </w:rPr>
        <w:footnoteReference w:id="12"/>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79FD92B7" w:rsidR="00154023" w:rsidRPr="00154023" w:rsidDel="0015427A" w:rsidRDefault="00AC0437" w:rsidP="00154023">
      <w:pPr>
        <w:rPr>
          <w:del w:id="737" w:author="Hümbelin Oliver" w:date="2015-04-13T17:49:00Z"/>
          <w:lang w:val="en-US"/>
        </w:rPr>
      </w:pPr>
      <w:del w:id="738" w:author="Hümbelin Oliver" w:date="2015-04-13T17:49:00Z">
        <w:r w:rsidRPr="005767DB" w:rsidDel="0015427A">
          <w:rPr>
            <w:lang w:val="en-US"/>
          </w:rPr>
          <w:delText>To construct</w:delText>
        </w:r>
        <w:r w:rsidDel="0015427A">
          <w:rPr>
            <w:lang w:val="en-US"/>
          </w:rPr>
          <w:delText xml:space="preserve"> the relative distribution</w:delText>
        </w:r>
        <w:r w:rsidR="00154023" w:rsidRPr="00154023" w:rsidDel="0015427A">
          <w:rPr>
            <w:lang w:val="en-US"/>
          </w:rPr>
          <w:delText xml:space="preserve"> </w:delText>
        </w:r>
        <w:r w:rsidDel="0015427A">
          <w:rPr>
            <w:lang w:val="en-US"/>
          </w:rPr>
          <w:delText xml:space="preserve">we </w:delText>
        </w:r>
        <w:r w:rsidR="007E039D" w:rsidDel="0015427A">
          <w:rPr>
            <w:lang w:val="en-US"/>
          </w:rPr>
          <w:delText>define 2003</w:delText>
        </w:r>
        <w:r w:rsidR="00154023" w:rsidRPr="00154023" w:rsidDel="0015427A">
          <w:rPr>
            <w:lang w:val="en-US"/>
          </w:rPr>
          <w:delText xml:space="preserve"> </w:delText>
        </w:r>
        <w:r w:rsidR="007E039D" w:rsidDel="0015427A">
          <w:rPr>
            <w:lang w:val="en-US"/>
          </w:rPr>
          <w:delText>as</w:delText>
        </w:r>
        <w:r w:rsidR="00154023" w:rsidRPr="00154023" w:rsidDel="0015427A">
          <w:rPr>
            <w:lang w:val="en-US"/>
          </w:rPr>
          <w:delText xml:space="preserve"> the reference </w:delText>
        </w:r>
        <w:r w:rsidR="00471BDB" w:rsidDel="0015427A">
          <w:rPr>
            <w:lang w:val="en-US"/>
          </w:rPr>
          <w:delText>distribution</w:delText>
        </w:r>
        <w:r w:rsidR="00154023" w:rsidRPr="00154023" w:rsidDel="0015427A">
          <w:rPr>
            <w:lang w:val="en-US"/>
          </w:rPr>
          <w:delText xml:space="preserve"> </w:delText>
        </w:r>
      </w:del>
      <m:oMath>
        <m:sSub>
          <m:sSubPr>
            <m:ctrlPr>
              <w:ins w:id="739" w:author="Hümbelin Oliver" w:date="2015-04-13T19:20:00Z">
                <w:del w:id="740" w:author="Hümbelin Oliver" w:date="2015-04-13T17:49:00Z">
                  <w:rPr>
                    <w:rFonts w:ascii="Cambria Math" w:hAnsi="Cambria Math"/>
                    <w:i/>
                    <w:lang w:val="en-US"/>
                  </w:rPr>
                </w:del>
              </w:ins>
            </m:ctrlPr>
          </m:sSubPr>
          <m:e>
            <m:r>
              <w:del w:id="741" w:author="Hümbelin Oliver" w:date="2015-04-13T17:49:00Z">
                <w:rPr>
                  <w:rFonts w:ascii="Cambria Math" w:hAnsi="Cambria Math"/>
                  <w:lang w:val="en-US"/>
                </w:rPr>
                <m:t>Y</m:t>
              </w:del>
            </m:r>
          </m:e>
          <m:sub>
            <m:r>
              <w:del w:id="742" w:author="Hümbelin Oliver" w:date="2015-04-13T17:49:00Z">
                <w:rPr>
                  <w:rFonts w:ascii="Cambria Math" w:hAnsi="Cambria Math"/>
                  <w:lang w:val="en-US"/>
                </w:rPr>
                <m:t>0</m:t>
              </w:del>
            </m:r>
          </m:sub>
        </m:sSub>
      </m:oMath>
      <w:del w:id="743" w:author="Hümbelin Oliver" w:date="2015-04-13T17:49:00Z">
        <w:r w:rsidR="00154023" w:rsidRPr="00154023" w:rsidDel="0015427A">
          <w:rPr>
            <w:lang w:val="en-US"/>
          </w:rPr>
          <w:delText xml:space="preserve"> and </w:delText>
        </w:r>
        <w:r w:rsidR="00D674B0" w:rsidDel="0015427A">
          <w:rPr>
            <w:lang w:val="en-US"/>
          </w:rPr>
          <w:delText xml:space="preserve">the </w:delText>
        </w:r>
        <w:r w:rsidR="007E039D" w:rsidDel="0015427A">
          <w:rPr>
            <w:lang w:val="en-US"/>
          </w:rPr>
          <w:delText>distribution of 201</w:delText>
        </w:r>
        <w:r w:rsidR="004A6F24" w:rsidDel="0015427A">
          <w:rPr>
            <w:lang w:val="en-US"/>
          </w:rPr>
          <w:delText>1</w:delText>
        </w:r>
        <w:r w:rsidR="007E039D" w:rsidDel="0015427A">
          <w:rPr>
            <w:lang w:val="en-US"/>
          </w:rPr>
          <w:delText xml:space="preserve"> as</w:delText>
        </w:r>
        <w:r w:rsidR="00154023" w:rsidRPr="00154023" w:rsidDel="0015427A">
          <w:rPr>
            <w:lang w:val="en-US"/>
          </w:rPr>
          <w:delText xml:space="preserve"> the comparison </w:delText>
        </w:r>
        <w:r w:rsidR="00471BDB" w:rsidDel="0015427A">
          <w:rPr>
            <w:lang w:val="en-US"/>
          </w:rPr>
          <w:delText xml:space="preserve">distribution </w:delText>
        </w:r>
        <m:oMath>
          <m:r>
            <w:rPr>
              <w:rFonts w:ascii="Cambria Math" w:hAnsi="Cambria Math"/>
              <w:lang w:val="en-US"/>
            </w:rPr>
            <m:t xml:space="preserve"> Y</m:t>
          </m:r>
        </m:oMath>
        <w:r w:rsidR="00154023" w:rsidRPr="00154023" w:rsidDel="0015427A">
          <w:rPr>
            <w:lang w:val="en-US"/>
          </w:rPr>
          <w:delText xml:space="preserve">. </w:delText>
        </w:r>
        <m:oMath>
          <m:r>
            <w:rPr>
              <w:rFonts w:ascii="Cambria Math" w:hAnsi="Cambria Math"/>
              <w:lang w:val="en-US"/>
            </w:rPr>
            <m:t>x</m:t>
          </m:r>
        </m:oMath>
        <w:r w:rsidR="00BD4150" w:rsidDel="0015427A">
          <w:rPr>
            <w:lang w:val="en-US"/>
          </w:rPr>
          <w:delText xml:space="preserve"> </w:delText>
        </w:r>
        <w:r w:rsidR="00154023" w:rsidRPr="00154023" w:rsidDel="0015427A">
          <w:rPr>
            <w:lang w:val="en-US"/>
          </w:rPr>
          <w:delText xml:space="preserve">represents </w:delText>
        </w:r>
        <w:r w:rsidR="007E039D" w:rsidDel="0015427A">
          <w:rPr>
            <w:lang w:val="en-US"/>
          </w:rPr>
          <w:delText>taxable income</w:delText>
        </w:r>
        <w:r w:rsidR="00154023" w:rsidRPr="00154023" w:rsidDel="0015427A">
          <w:rPr>
            <w:lang w:val="en-US"/>
          </w:rPr>
          <w:delText xml:space="preserve">. </w:delText>
        </w:r>
        <w:r w:rsidDel="0015427A">
          <w:rPr>
            <w:lang w:val="en-US"/>
          </w:rPr>
          <w:delText>First,</w:delText>
        </w:r>
        <w:r w:rsidR="00154023" w:rsidRPr="00154023" w:rsidDel="0015427A">
          <w:rPr>
            <w:lang w:val="en-US"/>
          </w:rPr>
          <w:delText xml:space="preserve"> </w:delText>
        </w:r>
        <w:r w:rsidR="007E039D" w:rsidDel="0015427A">
          <w:rPr>
            <w:lang w:val="en-US"/>
          </w:rPr>
          <w:delText xml:space="preserve">we calculate the </w:delText>
        </w:r>
        <w:r w:rsidR="00154023" w:rsidRPr="00154023" w:rsidDel="0015427A">
          <w:rPr>
            <w:lang w:val="en-US"/>
          </w:rPr>
          <w:delText xml:space="preserve">two probability density functions (PDF). The PDF is a function </w:delText>
        </w:r>
        <m:oMath>
          <m:r>
            <w:rPr>
              <w:rFonts w:ascii="Cambria Math" w:hAnsi="Cambria Math"/>
              <w:lang w:val="en-US"/>
            </w:rPr>
            <m:t>f</m:t>
          </m:r>
        </m:oMath>
      </w:del>
      <m:oMath>
        <m:d>
          <m:dPr>
            <m:ctrlPr>
              <w:ins w:id="744" w:author="Hümbelin Oliver" w:date="2015-04-13T19:20:00Z">
                <w:del w:id="745" w:author="Hümbelin Oliver" w:date="2015-04-13T17:49:00Z">
                  <w:rPr>
                    <w:rFonts w:ascii="Cambria Math" w:hAnsi="Cambria Math"/>
                    <w:i/>
                    <w:lang w:val="en-US"/>
                  </w:rPr>
                </w:del>
              </w:ins>
            </m:ctrlPr>
          </m:dPr>
          <m:e>
            <m:r>
              <w:del w:id="746" w:author="Hümbelin Oliver" w:date="2015-04-13T17:49:00Z">
                <w:rPr>
                  <w:rFonts w:ascii="Cambria Math" w:hAnsi="Cambria Math"/>
                  <w:lang w:val="en-US"/>
                </w:rPr>
                <m:t>x</m:t>
              </w:del>
            </m:r>
          </m:e>
        </m:d>
      </m:oMath>
      <w:del w:id="747" w:author="Hümbelin Oliver" w:date="2015-04-13T17:49:00Z">
        <w:r w:rsidR="000A6849" w:rsidDel="0015427A">
          <w:rPr>
            <w:lang w:val="en-US"/>
          </w:rPr>
          <w:delText xml:space="preserve"> </w:delText>
        </w:r>
        <w:r w:rsidR="00154023" w:rsidRPr="00154023" w:rsidDel="0015427A">
          <w:rPr>
            <w:lang w:val="en-US"/>
          </w:rPr>
          <w:delText xml:space="preserve">which describes the distribution of probability over the outcome set and is defined for all possible values of </w:delText>
        </w:r>
        <m:oMath>
          <m:r>
            <w:rPr>
              <w:rFonts w:ascii="Cambria Math" w:hAnsi="Cambria Math"/>
              <w:lang w:val="en-US"/>
            </w:rPr>
            <m:t>x</m:t>
          </m:r>
        </m:oMath>
        <w:r w:rsidR="00BD4150" w:rsidDel="0015427A">
          <w:rPr>
            <w:lang w:val="en-US"/>
          </w:rPr>
          <w:delText>.</w:delText>
        </w:r>
        <w:r w:rsidR="00154023" w:rsidRPr="00154023" w:rsidDel="0015427A">
          <w:rPr>
            <w:lang w:val="en-US"/>
          </w:rPr>
          <w:delText xml:space="preserve">The PDF </w:delText>
        </w:r>
        <w:r w:rsidR="00CE4C08" w:rsidDel="0015427A">
          <w:rPr>
            <w:lang w:val="en-US"/>
          </w:rPr>
          <w:delText>is</w:delText>
        </w:r>
        <w:r w:rsidR="00CE4C08" w:rsidRPr="00154023" w:rsidDel="0015427A">
          <w:rPr>
            <w:lang w:val="en-US"/>
          </w:rPr>
          <w:delText xml:space="preserve"> </w:delText>
        </w:r>
        <w:r w:rsidR="00154023" w:rsidRPr="00154023" w:rsidDel="0015427A">
          <w:rPr>
            <w:lang w:val="en-US"/>
          </w:rPr>
          <w:delText xml:space="preserve">characterized by its cumulative distribution function (CDF). The CDF </w:delText>
        </w:r>
        <w:r w:rsidR="00CE4C08" w:rsidDel="0015427A">
          <w:rPr>
            <w:lang w:val="en-US"/>
          </w:rPr>
          <w:delText>is</w:delText>
        </w:r>
        <w:r w:rsidR="00154023" w:rsidRPr="00154023" w:rsidDel="0015427A">
          <w:rPr>
            <w:lang w:val="en-US"/>
          </w:rPr>
          <w:delText xml:space="preserve"> formulated as </w:delText>
        </w:r>
        <m:oMath>
          <m:r>
            <w:rPr>
              <w:rFonts w:ascii="Cambria Math" w:hAnsi="Cambria Math"/>
              <w:lang w:val="en-US"/>
            </w:rPr>
            <m:t>F(x)</m:t>
          </m:r>
        </m:oMath>
        <w:r w:rsidR="00154023" w:rsidRPr="00154023" w:rsidDel="0015427A">
          <w:rPr>
            <w:lang w:val="en-US"/>
          </w:rPr>
          <w:delText xml:space="preserve">, which represents the probability that a randomly chosen value is less than or equal to </w:delText>
        </w:r>
        <m:oMath>
          <m:r>
            <w:rPr>
              <w:rFonts w:ascii="Cambria Math" w:hAnsi="Cambria Math"/>
              <w:lang w:val="en-US"/>
            </w:rPr>
            <m:t>x</m:t>
          </m:r>
        </m:oMath>
        <w:r w:rsidR="00BD4150" w:rsidRPr="00154023" w:rsidDel="0015427A">
          <w:rPr>
            <w:lang w:val="en-US"/>
          </w:rPr>
          <w:delText xml:space="preserve"> </w:delText>
        </w:r>
        <w:r w:rsidR="00BD4150" w:rsidDel="0015427A">
          <w:rPr>
            <w:lang w:val="en-US"/>
          </w:rPr>
          <w:delText>.</w:delText>
        </w:r>
        <w:r w:rsidR="00154023" w:rsidRPr="00154023" w:rsidDel="0015427A">
          <w:rPr>
            <w:lang w:val="en-US"/>
          </w:rPr>
          <w:delText xml:space="preserve">The relative distribution of </w:delText>
        </w:r>
        <m:oMath>
          <m:r>
            <w:rPr>
              <w:rFonts w:ascii="Cambria Math" w:hAnsi="Cambria Math"/>
              <w:lang w:val="en-US"/>
            </w:rPr>
            <m:t>Y</m:t>
          </m:r>
        </m:oMath>
        <w:r w:rsidR="00BD4150" w:rsidRPr="00154023" w:rsidDel="0015427A">
          <w:rPr>
            <w:lang w:val="en-US"/>
          </w:rPr>
          <w:delText xml:space="preserve"> </w:delText>
        </w:r>
        <w:r w:rsidR="00154023" w:rsidRPr="00154023" w:rsidDel="0015427A">
          <w:rPr>
            <w:lang w:val="en-US"/>
          </w:rPr>
          <w:delText xml:space="preserve">to </w:delText>
        </w:r>
      </w:del>
      <m:oMath>
        <m:sSub>
          <m:sSubPr>
            <m:ctrlPr>
              <w:ins w:id="748" w:author="Hümbelin Oliver" w:date="2015-04-13T19:20:00Z">
                <w:del w:id="749" w:author="Hümbelin Oliver" w:date="2015-04-13T17:49:00Z">
                  <w:rPr>
                    <w:rFonts w:ascii="Cambria Math" w:hAnsi="Cambria Math"/>
                    <w:i/>
                    <w:lang w:val="en-US"/>
                  </w:rPr>
                </w:del>
              </w:ins>
            </m:ctrlPr>
          </m:sSubPr>
          <m:e>
            <m:r>
              <w:del w:id="750" w:author="Hümbelin Oliver" w:date="2015-04-13T17:49:00Z">
                <w:rPr>
                  <w:rFonts w:ascii="Cambria Math" w:hAnsi="Cambria Math"/>
                  <w:lang w:val="en-US"/>
                </w:rPr>
                <m:t>Y</m:t>
              </w:del>
            </m:r>
          </m:e>
          <m:sub>
            <m:r>
              <w:del w:id="751" w:author="Hümbelin Oliver" w:date="2015-04-13T17:49:00Z">
                <w:rPr>
                  <w:rFonts w:ascii="Cambria Math" w:hAnsi="Cambria Math"/>
                  <w:lang w:val="en-US"/>
                </w:rPr>
                <m:t>0</m:t>
              </w:del>
            </m:r>
          </m:sub>
        </m:sSub>
      </m:oMath>
      <w:del w:id="752" w:author="Hümbelin Oliver" w:date="2015-04-13T17:49:00Z">
        <w:r w:rsidR="00BD4150" w:rsidRPr="00154023" w:rsidDel="0015427A">
          <w:rPr>
            <w:lang w:val="en-US"/>
          </w:rPr>
          <w:delText xml:space="preserve"> </w:delText>
        </w:r>
        <w:r w:rsidR="00154023" w:rsidRPr="00154023" w:rsidDel="0015427A">
          <w:rPr>
            <w:lang w:val="en-US"/>
          </w:rPr>
          <w:delText>is then defined as</w:delText>
        </w:r>
        <w:r w:rsidR="000128C6" w:rsidDel="0015427A">
          <w:rPr>
            <w:lang w:val="en-US"/>
          </w:rPr>
          <w:delText>:</w:delText>
        </w:r>
        <w:r w:rsidR="00154023" w:rsidRPr="00154023" w:rsidDel="0015427A">
          <w:rPr>
            <w:lang w:val="en-US"/>
          </w:rPr>
          <w:delText xml:space="preserve"> </w:delText>
        </w:r>
      </w:del>
    </w:p>
    <w:p w14:paraId="6E450EA1" w14:textId="61AAAC4F" w:rsidR="00BD4150" w:rsidRPr="006C3A86" w:rsidDel="0015427A" w:rsidRDefault="00255FA6" w:rsidP="00BD4150">
      <w:pPr>
        <w:pStyle w:val="Caption"/>
        <w:keepNext/>
        <w:jc w:val="center"/>
        <w:rPr>
          <w:del w:id="753" w:author="Hümbelin Oliver" w:date="2015-04-13T17:49:00Z"/>
          <w:rFonts w:ascii="Cambria Math" w:hAnsi="Cambria Math"/>
          <w:sz w:val="20"/>
          <w:lang w:val="en-US"/>
          <w:oMath/>
        </w:rPr>
      </w:pPr>
      <w:del w:id="754" w:author="Hümbelin Oliver" w:date="2015-04-13T17:49:00Z">
        <w:r w:rsidDel="0015427A">
          <w:rPr>
            <w:sz w:val="19"/>
            <w:szCs w:val="19"/>
            <w:lang w:val="en-US"/>
          </w:rPr>
          <w:delText>(3)</w:delText>
        </w:r>
        <w:r w:rsidR="00BD4150" w:rsidRPr="00BD4150" w:rsidDel="0015427A">
          <w:rPr>
            <w:sz w:val="19"/>
            <w:szCs w:val="19"/>
            <w:lang w:val="en-US"/>
          </w:rPr>
          <w:delText xml:space="preserve"> </w:delText>
        </w:r>
        <m:oMath>
          <m:r>
            <m:rPr>
              <m:sty m:val="p"/>
            </m:rPr>
            <w:rPr>
              <w:rFonts w:ascii="Cambria Math" w:hAnsi="Cambria Math"/>
              <w:sz w:val="20"/>
              <w:lang w:val="en-US"/>
            </w:rPr>
            <m:t>R=</m:t>
          </m:r>
        </m:oMath>
      </w:del>
      <m:oMath>
        <m:sSub>
          <m:sSubPr>
            <m:ctrlPr>
              <w:ins w:id="755" w:author="Hümbelin Oliver" w:date="2015-04-13T19:20:00Z">
                <w:del w:id="756" w:author="Hümbelin Oliver" w:date="2015-04-13T17:49:00Z">
                  <w:rPr>
                    <w:rFonts w:ascii="Cambria Math" w:hAnsi="Cambria Math"/>
                    <w:bCs w:val="0"/>
                    <w:sz w:val="20"/>
                    <w:lang w:val="en-US"/>
                  </w:rPr>
                </w:del>
              </w:ins>
            </m:ctrlPr>
          </m:sSubPr>
          <m:e>
            <m:r>
              <w:del w:id="757" w:author="Hümbelin Oliver" w:date="2015-04-13T17:49:00Z">
                <w:rPr>
                  <w:rFonts w:ascii="Cambria Math" w:hAnsi="Cambria Math"/>
                  <w:sz w:val="20"/>
                  <w:lang w:val="en-US"/>
                </w:rPr>
                <m:t>F</m:t>
              </w:del>
            </m:r>
          </m:e>
          <m:sub>
            <m:r>
              <w:del w:id="758" w:author="Hümbelin Oliver" w:date="2015-04-13T17:49:00Z">
                <w:rPr>
                  <w:rFonts w:ascii="Cambria Math" w:hAnsi="Cambria Math"/>
                  <w:sz w:val="20"/>
                  <w:lang w:val="en-US"/>
                </w:rPr>
                <m:t>0</m:t>
              </w:del>
            </m:r>
          </m:sub>
        </m:sSub>
        <m:r>
          <w:del w:id="759" w:author="Hümbelin Oliver" w:date="2015-04-13T17:49:00Z">
            <w:rPr>
              <w:rFonts w:ascii="Cambria Math" w:hAnsi="Cambria Math"/>
              <w:sz w:val="20"/>
              <w:lang w:val="en-US"/>
            </w:rPr>
            <m:t>(Y)</m:t>
          </w:del>
        </m:r>
      </m:oMath>
    </w:p>
    <w:p w14:paraId="6A4F1C17" w14:textId="5B54596F" w:rsidR="00154023" w:rsidRPr="00154023" w:rsidDel="0015427A" w:rsidRDefault="00BD4150" w:rsidP="00154023">
      <w:pPr>
        <w:rPr>
          <w:del w:id="760" w:author="Hümbelin Oliver" w:date="2015-04-13T17:49:00Z"/>
          <w:lang w:val="en-US"/>
        </w:rPr>
      </w:pPr>
      <m:oMath>
        <m:r>
          <w:del w:id="761" w:author="Hümbelin Oliver" w:date="2015-04-13T17:49:00Z">
            <m:rPr>
              <m:sty m:val="p"/>
            </m:rPr>
            <w:rPr>
              <w:rFonts w:ascii="Cambria Math" w:hAnsi="Cambria Math"/>
              <w:szCs w:val="19"/>
              <w:lang w:val="en-US"/>
            </w:rPr>
            <m:t>R</m:t>
          </w:del>
        </m:r>
      </m:oMath>
      <w:del w:id="762" w:author="Hümbelin Oliver" w:date="2015-04-13T17:49:00Z">
        <w:r w:rsidR="00154023" w:rsidRPr="00154023" w:rsidDel="0015427A">
          <w:rPr>
            <w:lang w:val="en-US"/>
          </w:rPr>
          <w:delText xml:space="preserve"> is obtained from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by transforming it by the CDF for </w:delText>
        </w:r>
      </w:del>
      <m:oMath>
        <m:sSub>
          <m:sSubPr>
            <m:ctrlPr>
              <w:ins w:id="763" w:author="Hümbelin Oliver" w:date="2015-04-13T19:20:00Z">
                <w:del w:id="764" w:author="Hümbelin Oliver" w:date="2015-04-13T17:49:00Z">
                  <w:rPr>
                    <w:rFonts w:ascii="Cambria Math" w:hAnsi="Cambria Math"/>
                    <w:i/>
                    <w:lang w:val="en-US"/>
                  </w:rPr>
                </w:del>
              </w:ins>
            </m:ctrlPr>
          </m:sSubPr>
          <m:e>
            <m:r>
              <w:del w:id="765" w:author="Hümbelin Oliver" w:date="2015-04-13T17:49:00Z">
                <w:rPr>
                  <w:rFonts w:ascii="Cambria Math" w:hAnsi="Cambria Math"/>
                  <w:lang w:val="en-US"/>
                </w:rPr>
                <m:t>Y</m:t>
              </w:del>
            </m:r>
          </m:e>
          <m:sub>
            <m:r>
              <w:del w:id="766" w:author="Hümbelin Oliver" w:date="2015-04-13T17:49:00Z">
                <w:rPr>
                  <w:rFonts w:ascii="Cambria Math" w:hAnsi="Cambria Math"/>
                  <w:lang w:val="en-US"/>
                </w:rPr>
                <m:t>0</m:t>
              </w:del>
            </m:r>
          </m:sub>
        </m:sSub>
      </m:oMath>
      <w:del w:id="767" w:author="Hümbelin Oliver" w:date="2015-04-13T17:49:00Z">
        <w:r w:rsidRPr="00154023" w:rsidDel="0015427A">
          <w:rPr>
            <w:lang w:val="en-US"/>
          </w:rPr>
          <w:delText xml:space="preserve"> </w:delText>
        </w:r>
        <w:r w:rsidDel="0015427A">
          <w:rPr>
            <w:lang w:val="en-US"/>
          </w:rPr>
          <w:delText>,</w:delText>
        </w:r>
        <m:oMath>
          <m:r>
            <w:rPr>
              <w:rFonts w:ascii="Cambria Math" w:hAnsi="Cambria Math"/>
              <w:lang w:val="en-US"/>
            </w:rPr>
            <m:t xml:space="preserve"> </m:t>
          </m:r>
        </m:oMath>
      </w:del>
      <m:oMath>
        <m:sSub>
          <m:sSubPr>
            <m:ctrlPr>
              <w:ins w:id="768" w:author="Hümbelin Oliver" w:date="2015-04-13T19:20:00Z">
                <w:del w:id="769" w:author="Hümbelin Oliver" w:date="2015-04-13T17:49:00Z">
                  <w:rPr>
                    <w:rFonts w:ascii="Cambria Math" w:hAnsi="Cambria Math"/>
                    <w:i/>
                    <w:lang w:val="en-US"/>
                  </w:rPr>
                </w:del>
              </w:ins>
            </m:ctrlPr>
          </m:sSubPr>
          <m:e>
            <m:r>
              <w:del w:id="770" w:author="Hümbelin Oliver" w:date="2015-04-13T17:49:00Z">
                <w:rPr>
                  <w:rFonts w:ascii="Cambria Math" w:hAnsi="Cambria Math"/>
                  <w:lang w:val="en-US"/>
                </w:rPr>
                <m:t>F</m:t>
              </w:del>
            </m:r>
          </m:e>
          <m:sub>
            <m:r>
              <w:del w:id="771" w:author="Hümbelin Oliver" w:date="2015-04-13T17:49:00Z">
                <w:rPr>
                  <w:rFonts w:ascii="Cambria Math" w:hAnsi="Cambria Math"/>
                  <w:lang w:val="en-US"/>
                </w:rPr>
                <m:t>0</m:t>
              </w:del>
            </m:r>
          </m:sub>
        </m:sSub>
      </m:oMath>
      <w:del w:id="772" w:author="Hümbelin Oliver" w:date="2015-04-13T17:49:00Z">
        <w:r w:rsidR="00154023" w:rsidRPr="00154023" w:rsidDel="0015427A">
          <w:rPr>
            <w:lang w:val="en-US"/>
          </w:rPr>
          <w:delText xml:space="preserve">. </w:delText>
        </w:r>
        <m:oMath>
          <m:r>
            <m:rPr>
              <m:sty m:val="p"/>
            </m:rPr>
            <w:rPr>
              <w:rFonts w:ascii="Cambria Math" w:hAnsi="Cambria Math"/>
              <w:szCs w:val="19"/>
              <w:lang w:val="en-US"/>
            </w:rPr>
            <m:t>R</m:t>
          </m:r>
        </m:oMath>
        <w:r w:rsidRPr="00154023" w:rsidDel="0015427A">
          <w:rPr>
            <w:lang w:val="en-US"/>
          </w:rPr>
          <w:delText xml:space="preserve"> there</w:delText>
        </w:r>
        <w:r w:rsidDel="0015427A">
          <w:rPr>
            <w:lang w:val="en-US"/>
          </w:rPr>
          <w:delText>f</w:delText>
        </w:r>
        <w:r w:rsidRPr="00154023" w:rsidDel="0015427A">
          <w:rPr>
            <w:lang w:val="en-US"/>
          </w:rPr>
          <w:delText>ore</w:delText>
        </w:r>
        <w:r w:rsidR="00154023" w:rsidRPr="00154023" w:rsidDel="0015427A">
          <w:rPr>
            <w:lang w:val="en-US"/>
          </w:rPr>
          <w:delText xml:space="preserve"> measures the relative rank of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compared to </w:delText>
        </w:r>
      </w:del>
      <m:oMath>
        <m:sSub>
          <m:sSubPr>
            <m:ctrlPr>
              <w:ins w:id="773" w:author="Hümbelin Oliver" w:date="2015-04-13T19:20:00Z">
                <w:del w:id="774" w:author="Hümbelin Oliver" w:date="2015-04-13T17:49:00Z">
                  <w:rPr>
                    <w:rFonts w:ascii="Cambria Math" w:hAnsi="Cambria Math"/>
                    <w:i/>
                    <w:lang w:val="en-US"/>
                  </w:rPr>
                </w:del>
              </w:ins>
            </m:ctrlPr>
          </m:sSubPr>
          <m:e>
            <m:r>
              <w:del w:id="775" w:author="Hümbelin Oliver" w:date="2015-04-13T17:49:00Z">
                <w:rPr>
                  <w:rFonts w:ascii="Cambria Math" w:hAnsi="Cambria Math"/>
                  <w:lang w:val="en-US"/>
                </w:rPr>
                <m:t>Y</m:t>
              </w:del>
            </m:r>
          </m:e>
          <m:sub>
            <m:r>
              <w:del w:id="776" w:author="Hümbelin Oliver" w:date="2015-04-13T17:49:00Z">
                <w:rPr>
                  <w:rFonts w:ascii="Cambria Math" w:hAnsi="Cambria Math"/>
                  <w:lang w:val="en-US"/>
                </w:rPr>
                <m:t>0</m:t>
              </w:del>
            </m:r>
          </m:sub>
        </m:sSub>
      </m:oMath>
      <w:del w:id="777" w:author="Hümbelin Oliver" w:date="2015-04-13T17:49:00Z">
        <w:r w:rsidDel="0015427A">
          <w:rPr>
            <w:lang w:val="en-US"/>
          </w:rPr>
          <w:delText>.</w:delText>
        </w:r>
      </w:del>
    </w:p>
    <w:p w14:paraId="77F583E1" w14:textId="4DF7CB19" w:rsidR="00154023" w:rsidRPr="00154023" w:rsidDel="0015427A" w:rsidRDefault="00154023" w:rsidP="00154023">
      <w:pPr>
        <w:rPr>
          <w:del w:id="778" w:author="Hümbelin Oliver" w:date="2015-04-13T17:49:00Z"/>
          <w:lang w:val="en-US"/>
        </w:rPr>
      </w:pPr>
    </w:p>
    <w:p w14:paraId="20D153AA" w14:textId="0E6DDBDB" w:rsidR="00154023" w:rsidRPr="006C3A86" w:rsidDel="0015427A" w:rsidRDefault="00255FA6" w:rsidP="00F65C09">
      <w:pPr>
        <w:pStyle w:val="Caption"/>
        <w:keepNext/>
        <w:jc w:val="center"/>
        <w:rPr>
          <w:del w:id="779" w:author="Hümbelin Oliver" w:date="2015-04-13T17:49:00Z"/>
          <w:sz w:val="26"/>
          <w:szCs w:val="26"/>
          <w:lang w:val="en-US"/>
        </w:rPr>
      </w:pPr>
      <w:del w:id="780" w:author="Hümbelin Oliver" w:date="2015-04-13T17:49:00Z">
        <w:r w:rsidDel="0015427A">
          <w:rPr>
            <w:sz w:val="19"/>
            <w:szCs w:val="19"/>
            <w:lang w:val="en-US"/>
          </w:rPr>
          <w:delText>(4)</w:delText>
        </w:r>
        <w:r w:rsidR="00E65112" w:rsidRPr="00E65112" w:rsidDel="0015427A">
          <w:rPr>
            <w:sz w:val="26"/>
            <w:szCs w:val="26"/>
            <w:lang w:val="en-US"/>
          </w:rPr>
          <w:delText xml:space="preserve"> </w:delText>
        </w:r>
        <m:oMath>
          <m:r>
            <m:rPr>
              <m:sty m:val="p"/>
            </m:rPr>
            <w:rPr>
              <w:rFonts w:ascii="Cambria Math" w:hAnsi="Cambria Math"/>
              <w:sz w:val="20"/>
              <w:lang w:val="en-US"/>
            </w:rPr>
            <m:t>g(r)=</m:t>
          </m:r>
        </m:oMath>
      </w:del>
      <m:oMath>
        <m:f>
          <m:fPr>
            <m:ctrlPr>
              <w:ins w:id="781" w:author="Hümbelin Oliver" w:date="2015-04-13T19:20:00Z">
                <w:del w:id="782" w:author="Hümbelin Oliver" w:date="2015-04-13T17:49:00Z">
                  <w:rPr>
                    <w:rFonts w:ascii="Cambria Math" w:hAnsi="Cambria Math"/>
                    <w:sz w:val="20"/>
                    <w:lang w:val="en-US"/>
                  </w:rPr>
                </w:del>
              </w:ins>
            </m:ctrlPr>
          </m:fPr>
          <m:num>
            <m:r>
              <w:del w:id="783" w:author="Hümbelin Oliver" w:date="2015-04-13T17:49:00Z">
                <m:rPr>
                  <m:sty m:val="p"/>
                </m:rPr>
                <w:rPr>
                  <w:rFonts w:ascii="Cambria Math" w:hAnsi="Cambria Math"/>
                  <w:sz w:val="20"/>
                  <w:lang w:val="en-US"/>
                </w:rPr>
                <m:t>f</m:t>
              </w:del>
            </m:r>
            <m:r>
              <w:del w:id="784" w:author="Hümbelin Oliver" w:date="2015-04-13T17:49:00Z">
                <w:rPr>
                  <w:rFonts w:ascii="Cambria Math" w:hAnsi="Cambria Math"/>
                  <w:sz w:val="20"/>
                  <w:lang w:val="en-US"/>
                </w:rPr>
                <m:t>(</m:t>
              </w:del>
            </m:r>
            <m:sSubSup>
              <m:sSubSupPr>
                <m:ctrlPr>
                  <w:ins w:id="785" w:author="Hümbelin Oliver" w:date="2015-04-13T19:20:00Z">
                    <w:del w:id="786" w:author="Hümbelin Oliver" w:date="2015-04-13T17:49:00Z">
                      <w:rPr>
                        <w:rFonts w:ascii="Cambria Math" w:hAnsi="Cambria Math"/>
                        <w:i/>
                        <w:sz w:val="20"/>
                        <w:lang w:val="en-US"/>
                      </w:rPr>
                    </w:del>
                  </w:ins>
                </m:ctrlPr>
              </m:sSubSupPr>
              <m:e>
                <m:r>
                  <w:del w:id="787" w:author="Hümbelin Oliver" w:date="2015-04-13T17:49:00Z">
                    <w:rPr>
                      <w:rFonts w:ascii="Cambria Math" w:hAnsi="Cambria Math"/>
                      <w:sz w:val="20"/>
                      <w:lang w:val="en-US"/>
                    </w:rPr>
                    <m:t>F</m:t>
                  </w:del>
                </m:r>
              </m:e>
              <m:sub>
                <m:r>
                  <w:del w:id="788" w:author="Hümbelin Oliver" w:date="2015-04-13T17:49:00Z">
                    <w:rPr>
                      <w:rFonts w:ascii="Cambria Math" w:hAnsi="Cambria Math"/>
                      <w:sz w:val="20"/>
                      <w:lang w:val="en-US"/>
                    </w:rPr>
                    <m:t>0</m:t>
                  </w:del>
                </m:r>
              </m:sub>
              <m:sup>
                <m:r>
                  <w:del w:id="789" w:author="Hümbelin Oliver" w:date="2015-04-13T17:49:00Z">
                    <w:rPr>
                      <w:rFonts w:ascii="Cambria Math" w:hAnsi="Cambria Math"/>
                      <w:sz w:val="20"/>
                      <w:lang w:val="en-US"/>
                    </w:rPr>
                    <m:t>-1</m:t>
                  </w:del>
                </m:r>
              </m:sup>
            </m:sSubSup>
            <m:d>
              <m:dPr>
                <m:ctrlPr>
                  <w:ins w:id="790" w:author="Hümbelin Oliver" w:date="2015-04-13T19:20:00Z">
                    <w:del w:id="791" w:author="Hümbelin Oliver" w:date="2015-04-13T17:49:00Z">
                      <w:rPr>
                        <w:rFonts w:ascii="Cambria Math" w:hAnsi="Cambria Math"/>
                        <w:i/>
                        <w:sz w:val="20"/>
                        <w:lang w:val="en-US"/>
                      </w:rPr>
                    </w:del>
                  </w:ins>
                </m:ctrlPr>
              </m:dPr>
              <m:e>
                <m:r>
                  <w:del w:id="792" w:author="Hümbelin Oliver" w:date="2015-04-13T17:49:00Z">
                    <w:rPr>
                      <w:rFonts w:ascii="Cambria Math" w:hAnsi="Cambria Math"/>
                      <w:sz w:val="20"/>
                      <w:lang w:val="en-US"/>
                    </w:rPr>
                    <m:t>r</m:t>
                  </w:del>
                </m:r>
              </m:e>
            </m:d>
            <m:r>
              <w:del w:id="793" w:author="Hümbelin Oliver" w:date="2015-04-13T17:49:00Z">
                <w:rPr>
                  <w:rFonts w:ascii="Cambria Math" w:hAnsi="Cambria Math"/>
                  <w:sz w:val="20"/>
                  <w:lang w:val="en-US"/>
                </w:rPr>
                <m:t>)</m:t>
              </w:del>
            </m:r>
          </m:num>
          <m:den>
            <m:sSub>
              <m:sSubPr>
                <m:ctrlPr>
                  <w:ins w:id="794" w:author="Hümbelin Oliver" w:date="2015-04-13T19:20:00Z">
                    <w:del w:id="795" w:author="Hümbelin Oliver" w:date="2015-04-13T17:49:00Z">
                      <w:rPr>
                        <w:rFonts w:ascii="Cambria Math" w:hAnsi="Cambria Math"/>
                        <w:i/>
                        <w:sz w:val="20"/>
                        <w:lang w:val="en-US"/>
                      </w:rPr>
                    </w:del>
                  </w:ins>
                </m:ctrlPr>
              </m:sSubPr>
              <m:e>
                <m:r>
                  <w:del w:id="796" w:author="Hümbelin Oliver" w:date="2015-04-13T17:49:00Z">
                    <w:rPr>
                      <w:rFonts w:ascii="Cambria Math" w:hAnsi="Cambria Math"/>
                      <w:sz w:val="20"/>
                      <w:lang w:val="en-US"/>
                    </w:rPr>
                    <m:t>f</m:t>
                  </w:del>
                </m:r>
              </m:e>
              <m:sub>
                <m:r>
                  <w:del w:id="797" w:author="Hümbelin Oliver" w:date="2015-04-13T17:49:00Z">
                    <w:rPr>
                      <w:rFonts w:ascii="Cambria Math" w:hAnsi="Cambria Math"/>
                      <w:sz w:val="20"/>
                      <w:lang w:val="en-US"/>
                    </w:rPr>
                    <m:t>0</m:t>
                  </w:del>
                </m:r>
              </m:sub>
            </m:sSub>
            <m:r>
              <w:del w:id="798" w:author="Hümbelin Oliver" w:date="2015-04-13T17:49:00Z">
                <w:rPr>
                  <w:rFonts w:ascii="Cambria Math" w:hAnsi="Cambria Math"/>
                  <w:sz w:val="20"/>
                  <w:lang w:val="en-US"/>
                </w:rPr>
                <m:t>(</m:t>
              </w:del>
            </m:r>
            <m:sSubSup>
              <m:sSubSupPr>
                <m:ctrlPr>
                  <w:ins w:id="799" w:author="Hümbelin Oliver" w:date="2015-04-13T19:20:00Z">
                    <w:del w:id="800" w:author="Hümbelin Oliver" w:date="2015-04-13T17:49:00Z">
                      <w:rPr>
                        <w:rFonts w:ascii="Cambria Math" w:hAnsi="Cambria Math"/>
                        <w:i/>
                        <w:sz w:val="20"/>
                        <w:lang w:val="en-US"/>
                      </w:rPr>
                    </w:del>
                  </w:ins>
                </m:ctrlPr>
              </m:sSubSupPr>
              <m:e>
                <m:r>
                  <w:del w:id="801" w:author="Hümbelin Oliver" w:date="2015-04-13T17:49:00Z">
                    <w:rPr>
                      <w:rFonts w:ascii="Cambria Math" w:hAnsi="Cambria Math"/>
                      <w:sz w:val="20"/>
                      <w:lang w:val="en-US"/>
                    </w:rPr>
                    <m:t>F</m:t>
                  </w:del>
                </m:r>
              </m:e>
              <m:sub>
                <m:r>
                  <w:del w:id="802" w:author="Hümbelin Oliver" w:date="2015-04-13T17:49:00Z">
                    <w:rPr>
                      <w:rFonts w:ascii="Cambria Math" w:hAnsi="Cambria Math"/>
                      <w:sz w:val="20"/>
                      <w:lang w:val="en-US"/>
                    </w:rPr>
                    <m:t>0</m:t>
                  </w:del>
                </m:r>
              </m:sub>
              <m:sup>
                <m:r>
                  <w:del w:id="803" w:author="Hümbelin Oliver" w:date="2015-04-13T17:49:00Z">
                    <w:rPr>
                      <w:rFonts w:ascii="Cambria Math" w:hAnsi="Cambria Math"/>
                      <w:sz w:val="20"/>
                      <w:lang w:val="en-US"/>
                    </w:rPr>
                    <m:t>-1</m:t>
                  </w:del>
                </m:r>
              </m:sup>
            </m:sSubSup>
            <m:d>
              <m:dPr>
                <m:ctrlPr>
                  <w:ins w:id="804" w:author="Hümbelin Oliver" w:date="2015-04-13T19:20:00Z">
                    <w:del w:id="805" w:author="Hümbelin Oliver" w:date="2015-04-13T17:49:00Z">
                      <w:rPr>
                        <w:rFonts w:ascii="Cambria Math" w:hAnsi="Cambria Math"/>
                        <w:i/>
                        <w:sz w:val="20"/>
                        <w:lang w:val="en-US"/>
                      </w:rPr>
                    </w:del>
                  </w:ins>
                </m:ctrlPr>
              </m:dPr>
              <m:e>
                <m:r>
                  <w:del w:id="806" w:author="Hümbelin Oliver" w:date="2015-04-13T17:49:00Z">
                    <w:rPr>
                      <w:rFonts w:ascii="Cambria Math" w:hAnsi="Cambria Math"/>
                      <w:sz w:val="20"/>
                      <w:lang w:val="en-US"/>
                    </w:rPr>
                    <m:t>r</m:t>
                  </w:del>
                </m:r>
              </m:e>
            </m:d>
            <m:r>
              <w:del w:id="807" w:author="Hümbelin Oliver" w:date="2015-04-13T17:49:00Z">
                <w:rPr>
                  <w:rFonts w:ascii="Cambria Math" w:hAnsi="Cambria Math"/>
                  <w:sz w:val="20"/>
                  <w:lang w:val="en-US"/>
                </w:rPr>
                <m:t>)</m:t>
              </w:del>
            </m:r>
          </m:den>
        </m:f>
      </m:oMath>
    </w:p>
    <w:p w14:paraId="19835D3A" w14:textId="2504E5B0" w:rsidR="00154023" w:rsidRPr="00154023" w:rsidDel="0015427A" w:rsidRDefault="00154023" w:rsidP="00154023">
      <w:pPr>
        <w:rPr>
          <w:del w:id="808" w:author="Hümbelin Oliver" w:date="2015-04-13T17:49:00Z"/>
          <w:lang w:val="en-US"/>
        </w:rPr>
      </w:pPr>
      <w:del w:id="809" w:author="Hümbelin Oliver" w:date="2015-04-13T17:49:00Z">
        <w:r w:rsidRPr="00154023" w:rsidDel="0015427A">
          <w:rPr>
            <w:lang w:val="en-US"/>
          </w:rPr>
          <w:delText xml:space="preserve">We can calculate the Probability Density Function </w:delText>
        </w:r>
        <m:oMath>
          <m:r>
            <m:rPr>
              <m:sty m:val="p"/>
            </m:rPr>
            <w:rPr>
              <w:rFonts w:ascii="Cambria Math" w:hAnsi="Cambria Math"/>
              <w:szCs w:val="19"/>
              <w:lang w:val="en-US"/>
            </w:rPr>
            <m:t>g(r)</m:t>
          </m:r>
        </m:oMath>
        <w:r w:rsidR="00E65112" w:rsidDel="0015427A">
          <w:rPr>
            <w:szCs w:val="19"/>
            <w:lang w:val="en-US"/>
          </w:rPr>
          <w:delText xml:space="preserve"> </w:delText>
        </w:r>
        <w:r w:rsidRPr="00154023" w:rsidDel="0015427A">
          <w:rPr>
            <w:lang w:val="en-US"/>
          </w:rPr>
          <w:delText xml:space="preserve">of </w:delText>
        </w:r>
        <m:oMath>
          <m:r>
            <m:rPr>
              <m:sty m:val="p"/>
            </m:rPr>
            <w:rPr>
              <w:rFonts w:ascii="Cambria Math" w:hAnsi="Cambria Math"/>
              <w:szCs w:val="19"/>
              <w:lang w:val="en-US"/>
            </w:rPr>
            <m:t>R</m:t>
          </m:r>
        </m:oMath>
        <w:r w:rsidRPr="00154023" w:rsidDel="0015427A">
          <w:rPr>
            <w:lang w:val="en-US"/>
          </w:rPr>
          <w:delText xml:space="preserve">, where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represents the proportion of values and </w:delText>
        </w:r>
      </w:del>
      <m:oMath>
        <m:sSubSup>
          <m:sSubSupPr>
            <m:ctrlPr>
              <w:ins w:id="810" w:author="Hümbelin Oliver" w:date="2015-04-13T19:20:00Z">
                <w:del w:id="811" w:author="Hümbelin Oliver" w:date="2015-04-13T17:49:00Z">
                  <w:rPr>
                    <w:rFonts w:ascii="Cambria Math" w:hAnsi="Cambria Math"/>
                    <w:szCs w:val="19"/>
                    <w:lang w:val="en-US"/>
                  </w:rPr>
                </w:del>
              </w:ins>
            </m:ctrlPr>
          </m:sSubSupPr>
          <m:e>
            <m:r>
              <w:del w:id="812" w:author="Hümbelin Oliver" w:date="2015-04-13T17:49:00Z">
                <m:rPr>
                  <m:sty m:val="p"/>
                </m:rPr>
                <w:rPr>
                  <w:rFonts w:ascii="Cambria Math" w:hAnsi="Cambria Math"/>
                  <w:szCs w:val="19"/>
                  <w:lang w:val="en-US"/>
                </w:rPr>
                <m:t>F</m:t>
              </w:del>
            </m:r>
          </m:e>
          <m:sub>
            <m:r>
              <w:del w:id="813" w:author="Hümbelin Oliver" w:date="2015-04-13T17:49:00Z">
                <w:rPr>
                  <w:rFonts w:ascii="Cambria Math" w:hAnsi="Cambria Math"/>
                  <w:szCs w:val="19"/>
                  <w:lang w:val="en-US"/>
                </w:rPr>
                <m:t>0</m:t>
              </w:del>
            </m:r>
          </m:sub>
          <m:sup>
            <m:r>
              <w:del w:id="814" w:author="Hümbelin Oliver" w:date="2015-04-13T17:49:00Z">
                <w:rPr>
                  <w:rFonts w:ascii="Cambria Math" w:hAnsi="Cambria Math"/>
                  <w:szCs w:val="19"/>
                  <w:lang w:val="en-US"/>
                </w:rPr>
                <m:t>-1</m:t>
              </w:del>
            </m:r>
          </m:sup>
        </m:sSubSup>
        <m:d>
          <m:dPr>
            <m:ctrlPr>
              <w:ins w:id="815" w:author="Hümbelin Oliver" w:date="2015-04-13T19:20:00Z">
                <w:del w:id="816" w:author="Hümbelin Oliver" w:date="2015-04-13T17:49:00Z">
                  <w:rPr>
                    <w:rFonts w:ascii="Cambria Math" w:hAnsi="Cambria Math"/>
                    <w:i/>
                    <w:szCs w:val="19"/>
                    <w:lang w:val="en-US"/>
                  </w:rPr>
                </w:del>
              </w:ins>
            </m:ctrlPr>
          </m:dPr>
          <m:e>
            <m:r>
              <w:del w:id="817" w:author="Hümbelin Oliver" w:date="2015-04-13T17:49:00Z">
                <w:rPr>
                  <w:rFonts w:ascii="Cambria Math" w:hAnsi="Cambria Math"/>
                  <w:szCs w:val="19"/>
                  <w:lang w:val="en-US"/>
                </w:rPr>
                <m:t>r</m:t>
              </w:del>
            </m:r>
          </m:e>
        </m:d>
      </m:oMath>
      <w:del w:id="818" w:author="Hümbelin Oliver" w:date="2015-04-13T17:49:00Z">
        <w:r w:rsidRPr="00154023" w:rsidDel="0015427A">
          <w:rPr>
            <w:lang w:val="en-US"/>
          </w:rPr>
          <w:delText xml:space="preserve"> is the inverse cumulative distribution function, also called the quantile function. </w:delText>
        </w:r>
        <m:oMath>
          <m:r>
            <m:rPr>
              <m:sty m:val="p"/>
            </m:rPr>
            <w:rPr>
              <w:rFonts w:ascii="Cambria Math" w:hAnsi="Cambria Math"/>
              <w:szCs w:val="19"/>
              <w:lang w:val="en-US"/>
            </w:rPr>
            <m:t>g(r)</m:t>
          </m:r>
        </m:oMath>
        <w:r w:rsidR="00E65112" w:rsidDel="0015427A">
          <w:rPr>
            <w:szCs w:val="19"/>
            <w:lang w:val="en-US"/>
          </w:rPr>
          <w:delText xml:space="preserve"> </w:delText>
        </w:r>
        <w:r w:rsidR="00FE6F8A" w:rsidDel="0015427A">
          <w:rPr>
            <w:lang w:val="en-US"/>
          </w:rPr>
          <w:delText>might</w:delText>
        </w:r>
        <w:r w:rsidR="00FE6F8A" w:rsidRPr="00154023" w:rsidDel="0015427A">
          <w:rPr>
            <w:lang w:val="en-US"/>
          </w:rPr>
          <w:delText xml:space="preserve"> </w:delText>
        </w:r>
        <w:r w:rsidRPr="00154023" w:rsidDel="0015427A">
          <w:rPr>
            <w:lang w:val="en-US"/>
          </w:rPr>
          <w:delText xml:space="preserve">be interpreted as a density ratio, which is defined as the ratio of these two quantities evaluated at every percentile of the reference distribution [0,1]. With a complete overlap of both distributions the probability density function of the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is 1 at every point of the PDF. </w:delText>
        </w:r>
        <w:r w:rsidR="000128C6" w:rsidDel="0015427A">
          <w:rPr>
            <w:lang w:val="en-US"/>
          </w:rPr>
          <w:delText>V</w:delText>
        </w:r>
        <w:r w:rsidRPr="00154023" w:rsidDel="0015427A">
          <w:rPr>
            <w:lang w:val="en-US"/>
          </w:rPr>
          <w:delText xml:space="preserve">alues higher than 1 represent higher probabilities in the comparison distribution than in the references distribution at this specific point and values lower than 1 respectively represent lower probabilities. </w:delText>
        </w:r>
      </w:del>
    </w:p>
    <w:p w14:paraId="38C6591B" w14:textId="77777777" w:rsidR="00FF0596" w:rsidRDefault="00FF0596" w:rsidP="00154023">
      <w:pPr>
        <w:rPr>
          <w:lang w:val="en-US"/>
        </w:rPr>
      </w:pPr>
    </w:p>
    <w:p w14:paraId="125601D7" w14:textId="25889797"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19" w:author="Hümbelin Oliver" w:date="2015-04-10T15:49:00Z">
        <w:r w:rsidR="00B748B5" w:rsidRPr="00B748B5">
          <w:rPr>
            <w:lang w:val="en-US"/>
            <w:rPrChange w:id="820" w:author="Hümbelin Oliver" w:date="2015-04-10T15:49:00Z">
              <w:rPr>
                <w:sz w:val="24"/>
                <w:szCs w:val="24"/>
                <w:lang w:val="en-US"/>
              </w:rPr>
            </w:rPrChange>
          </w:rPr>
          <w:t>Figure 4</w:t>
        </w:r>
      </w:ins>
      <w:del w:id="821"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ins w:id="822" w:author="rudi" w:date="2015-04-13T02:13:00Z">
        <w:r w:rsidR="00CB25C4">
          <w:rPr>
            <w:rStyle w:val="FootnoteReference"/>
            <w:lang w:val="en-US"/>
          </w:rPr>
          <w:footnoteReference w:id="13"/>
        </w:r>
      </w:ins>
      <w:r w:rsidR="0079014F">
        <w:rPr>
          <w:lang w:val="en-US"/>
        </w:rPr>
        <w:t>.</w:t>
      </w:r>
      <w:r w:rsidRPr="00497AAC">
        <w:rPr>
          <w:lang w:val="en-US"/>
        </w:rPr>
        <w:t xml:space="preserve"> </w:t>
      </w:r>
      <w:del w:id="842" w:author="Hümbelin Oliver" w:date="2015-04-13T17:55:00Z">
        <w:r w:rsidR="00FF0596" w:rsidDel="0015427A">
          <w:rPr>
            <w:lang w:val="en-US"/>
          </w:rPr>
          <w:delText xml:space="preserve">While graphical displays are </w:delText>
        </w:r>
        <w:r w:rsidR="003B2B0A" w:rsidDel="0015427A">
          <w:rPr>
            <w:lang w:val="en-US"/>
          </w:rPr>
          <w:delText>an interesting feature of the relative distribution framework, we want to compare summary measures based on the relative distribution to Gini</w:delText>
        </w:r>
        <w:r w:rsidR="00001FF8" w:rsidDel="0015427A">
          <w:rPr>
            <w:lang w:val="en-US"/>
          </w:rPr>
          <w:delText xml:space="preserve"> c</w:delText>
        </w:r>
        <w:r w:rsidR="003B2B0A" w:rsidDel="0015427A">
          <w:rPr>
            <w:lang w:val="en-US"/>
          </w:rPr>
          <w:delText>oeffic</w:delText>
        </w:r>
        <w:r w:rsidR="00001FF8" w:rsidDel="0015427A">
          <w:rPr>
            <w:lang w:val="en-US"/>
          </w:rPr>
          <w:delText>i</w:delText>
        </w:r>
        <w:r w:rsidR="003B2B0A" w:rsidDel="0015427A">
          <w:rPr>
            <w:lang w:val="en-US"/>
          </w:rPr>
          <w:delText>ents and show how relative distribution measures complete the assessment of inequality trends. For this purpose we calculate the median relative polarization index (MRP), the upper polarization index (URP) and the lower polarization index (LRP), introduced by Hand</w:delText>
        </w:r>
        <w:r w:rsidR="00001FF8" w:rsidDel="0015427A">
          <w:rPr>
            <w:lang w:val="en-US"/>
          </w:rPr>
          <w:delText>c</w:delText>
        </w:r>
        <w:r w:rsidR="003B2B0A" w:rsidDel="0015427A">
          <w:rPr>
            <w:lang w:val="en-US"/>
          </w:rPr>
          <w:delText xml:space="preserve">ock and Morris (1999). </w:delText>
        </w:r>
        <w:r w:rsidR="00154023" w:rsidRPr="00154023" w:rsidDel="0015427A">
          <w:rPr>
            <w:lang w:val="en-US"/>
          </w:rPr>
          <w:delTex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delText>
        </w:r>
        <w:r w:rsidR="00C36ADE" w:rsidDel="0015427A">
          <w:rPr>
            <w:lang w:val="en-US"/>
          </w:rPr>
          <w:delText>Further, t</w:delText>
        </w:r>
        <w:r w:rsidR="00154023" w:rsidRPr="00154023" w:rsidDel="0015427A">
          <w:rPr>
            <w:lang w:val="en-US"/>
          </w:rPr>
          <w:delText xml:space="preserve">he MRP is decomposable along the scale of </w:delText>
        </w:r>
        <m:oMath>
          <m:r>
            <m:rPr>
              <m:sty m:val="p"/>
            </m:rPr>
            <w:rPr>
              <w:rFonts w:ascii="Cambria Math" w:hAnsi="Cambria Math"/>
              <w:szCs w:val="19"/>
              <w:lang w:val="en-US"/>
            </w:rPr>
            <m:t>y</m:t>
          </m:r>
        </m:oMath>
        <w:r w:rsidR="00F65C09" w:rsidDel="0015427A">
          <w:rPr>
            <w:szCs w:val="19"/>
            <w:lang w:val="en-US"/>
          </w:rPr>
          <w:delText xml:space="preserve">. </w:delText>
        </w:r>
        <w:r w:rsidR="00154023" w:rsidRPr="00154023" w:rsidDel="0015427A">
          <w:rPr>
            <w:lang w:val="en-US"/>
          </w:rPr>
          <w:delTex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delText>
        </w:r>
        <m:oMath>
          <m:r>
            <m:rPr>
              <m:sty m:val="p"/>
            </m:rPr>
            <w:rPr>
              <w:rFonts w:ascii="Cambria Math" w:hAnsi="Cambria Math"/>
              <w:szCs w:val="19"/>
              <w:lang w:val="en-US"/>
            </w:rPr>
            <m:t>g(r)</m:t>
          </m:r>
        </m:oMath>
        <w:r w:rsidR="00F65C09" w:rsidDel="0015427A">
          <w:rPr>
            <w:szCs w:val="19"/>
            <w:lang w:val="en-US"/>
          </w:rPr>
          <w:delText>)</w:delText>
        </w:r>
        <w:r w:rsidR="005B4A5D" w:rsidDel="0015427A">
          <w:rPr>
            <w:szCs w:val="19"/>
            <w:lang w:val="en-US"/>
          </w:rPr>
          <w:delText>.</w:delText>
        </w:r>
        <w:r w:rsidR="000128C6" w:rsidDel="0015427A">
          <w:rPr>
            <w:lang w:val="en-US"/>
          </w:rPr>
          <w:delText xml:space="preserve"> </w:delText>
        </w:r>
        <w:r w:rsidR="00A54E56" w:rsidDel="0015427A">
          <w:rPr>
            <w:lang w:val="en-US"/>
          </w:rPr>
          <w:delText>We quantify the visualized</w:delText>
        </w:r>
        <w:r w:rsidR="00A54E56" w:rsidRPr="00497AAC" w:rsidDel="0015427A">
          <w:rPr>
            <w:lang w:val="en-US"/>
          </w:rPr>
          <w:delText xml:space="preserve"> pattern</w:delText>
        </w:r>
        <w:r w:rsidR="00A54E56" w:rsidDel="0015427A">
          <w:rPr>
            <w:lang w:val="en-US"/>
          </w:rPr>
          <w:delText xml:space="preserve"> </w:delText>
        </w:r>
        <w:r w:rsidR="00A54E56" w:rsidRPr="00497AAC" w:rsidDel="0015427A">
          <w:rPr>
            <w:lang w:val="en-US"/>
          </w:rPr>
          <w:delText xml:space="preserve">with </w:delText>
        </w:r>
        <w:r w:rsidR="00BD6DED" w:rsidDel="0015427A">
          <w:rPr>
            <w:lang w:val="en-US"/>
          </w:rPr>
          <w:delText>the</w:delText>
        </w:r>
        <w:r w:rsidR="00B04FEA" w:rsidDel="0015427A">
          <w:rPr>
            <w:lang w:val="en-US"/>
          </w:rPr>
          <w:delText xml:space="preserve"> described polarization indices and get following figures:</w:delText>
        </w:r>
        <w:r w:rsidR="00BD6DED" w:rsidDel="0015427A">
          <w:rPr>
            <w:lang w:val="en-US"/>
          </w:rPr>
          <w:delText xml:space="preserve"> Median Index=0.06, Lower Index=0.07, Upper Index=0.05</w:delText>
        </w:r>
        <w:r w:rsidR="0026540A" w:rsidDel="0015427A">
          <w:rPr>
            <w:lang w:val="en-US"/>
          </w:rPr>
          <w:delText>.</w:delText>
        </w:r>
        <w:r w:rsidR="00A54E56" w:rsidRPr="00497AAC" w:rsidDel="0015427A">
          <w:rPr>
            <w:lang w:val="en-US"/>
          </w:rPr>
          <w:delText xml:space="preserve"> </w:delText>
        </w:r>
        <w:r w:rsidR="0026540A" w:rsidDel="0015427A">
          <w:rPr>
            <w:lang w:val="en-US"/>
          </w:rPr>
          <w:delText>When comparing</w:delText>
        </w:r>
        <w:r w:rsidR="0026540A" w:rsidRPr="00497AAC" w:rsidDel="0015427A">
          <w:rPr>
            <w:lang w:val="en-US"/>
          </w:rPr>
          <w:delText xml:space="preserve"> </w:delText>
        </w:r>
        <w:r w:rsidR="00902218" w:rsidRPr="00497AAC" w:rsidDel="0015427A">
          <w:rPr>
            <w:lang w:val="en-US"/>
          </w:rPr>
          <w:delText>the lower and the upper index</w:delText>
        </w:r>
        <w:r w:rsidR="0026540A" w:rsidDel="0015427A">
          <w:rPr>
            <w:lang w:val="en-US"/>
          </w:rPr>
          <w:delText xml:space="preserve">, we see </w:delText>
        </w:r>
        <w:r w:rsidR="00902218" w:rsidRPr="00497AAC" w:rsidDel="0015427A">
          <w:rPr>
            <w:lang w:val="en-US"/>
          </w:rPr>
          <w:delText xml:space="preserve">that the polarization is slightly </w:delText>
        </w:r>
        <w:r w:rsidR="00902218" w:rsidDel="0015427A">
          <w:rPr>
            <w:lang w:val="en-US"/>
          </w:rPr>
          <w:delText>more</w:delText>
        </w:r>
        <w:r w:rsidR="00902218" w:rsidRPr="00497AAC" w:rsidDel="0015427A">
          <w:rPr>
            <w:lang w:val="en-US"/>
          </w:rPr>
          <w:delText xml:space="preserve"> driven by the downgrading </w:delText>
        </w:r>
        <w:r w:rsidR="00902218" w:rsidDel="0015427A">
          <w:rPr>
            <w:lang w:val="en-US"/>
          </w:rPr>
          <w:delText>of the low median percentiles</w:delText>
        </w:r>
        <w:r w:rsidR="00902218" w:rsidRPr="00497AAC" w:rsidDel="0015427A">
          <w:rPr>
            <w:lang w:val="en-US"/>
          </w:rPr>
          <w:delText>.</w:delText>
        </w:r>
      </w:del>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843" w:name="_Ref406511075"/>
      <w:bookmarkStart w:id="844"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5</w:t>
      </w:r>
      <w:r w:rsidRPr="00616B27">
        <w:rPr>
          <w:sz w:val="24"/>
          <w:szCs w:val="24"/>
          <w:lang w:val="en-US"/>
        </w:rPr>
        <w:fldChar w:fldCharType="end"/>
      </w:r>
      <w:bookmarkEnd w:id="843"/>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844"/>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845" w:name="_Toc406505799"/>
      <w:r w:rsidRPr="00154023">
        <w:rPr>
          <w:lang w:val="en-US"/>
        </w:rPr>
        <w:t>Statistical units</w:t>
      </w:r>
      <w:bookmarkEnd w:id="845"/>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319ADFA1"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moveToRangeStart w:id="846" w:author="Hümbelin Oliver" w:date="2015-04-13T18:00:00Z" w:name="move416711375"/>
      <w:moveTo w:id="847" w:author="Hümbelin Oliver" w:date="2015-04-13T18:00:00Z">
        <w:del w:id="848" w:author="Hümbelin Oliver" w:date="2015-04-13T18:11:00Z">
          <w:r w:rsidR="00680B10" w:rsidDel="006E628C">
            <w:rPr>
              <w:lang w:val="en-US"/>
            </w:rPr>
            <w:delText>When we switch from tax units to households,</w:delText>
          </w:r>
        </w:del>
      </w:moveTo>
      <w:ins w:id="849" w:author="Hümbelin Oliver" w:date="2015-04-13T18:11:00Z">
        <w:r w:rsidR="006E628C">
          <w:rPr>
            <w:lang w:val="en-US"/>
          </w:rPr>
          <w:t>This is because of</w:t>
        </w:r>
      </w:ins>
      <w:moveTo w:id="850" w:author="Hümbelin Oliver" w:date="2015-04-13T18:00:00Z">
        <w:r w:rsidR="00680B10">
          <w:rPr>
            <w:lang w:val="en-US"/>
          </w:rPr>
          <w:t xml:space="preserve"> the share of persons effectively living alone decreases drastically</w:t>
        </w:r>
      </w:moveTo>
      <w:ins w:id="851" w:author="Hümbelin Oliver" w:date="2015-04-13T18:11:00Z">
        <w:r w:rsidR="006E628C">
          <w:rPr>
            <w:lang w:val="en-US"/>
          </w:rPr>
          <w:t>, when we switch from tax units to real households</w:t>
        </w:r>
      </w:ins>
      <w:moveTo w:id="852" w:author="Hümbelin Oliver" w:date="2015-04-13T18:00:00Z">
        <w:r w:rsidR="00680B10">
          <w:rPr>
            <w:lang w:val="en-US"/>
          </w:rPr>
          <w:t>.</w:t>
        </w:r>
        <w:del w:id="853" w:author="Hümbelin Oliver" w:date="2015-04-13T18:00:00Z">
          <w:r w:rsidR="00680B10" w:rsidDel="00680B10">
            <w:rPr>
              <w:lang w:val="en-US"/>
            </w:rPr>
            <w:delText xml:space="preserve"> </w:delText>
          </w:r>
        </w:del>
      </w:moveTo>
      <w:moveToRangeEnd w:id="846"/>
      <w:del w:id="854" w:author="Hümbelin Oliver" w:date="2015-04-13T18:00:00Z">
        <w:r w:rsidR="00523ECE" w:rsidDel="00680B10">
          <w:rPr>
            <w:lang w:val="en-US"/>
          </w:rPr>
          <w:delText xml:space="preserve">This </w:delText>
        </w:r>
        <w:r w:rsidR="00523ECE" w:rsidDel="00680B10">
          <w:rPr>
            <w:lang w:val="en-US"/>
          </w:rPr>
          <w:lastRenderedPageBreak/>
          <w:delText>can mainly be explained</w:delText>
        </w:r>
        <w:r w:rsidR="00AE18D1" w:rsidDel="00680B10">
          <w:rPr>
            <w:lang w:val="en-US"/>
          </w:rPr>
          <w:delText xml:space="preserve"> by</w:delText>
        </w:r>
        <w:r w:rsidR="00523ECE" w:rsidDel="00680B10">
          <w:rPr>
            <w:lang w:val="en-US"/>
          </w:rPr>
          <w:delText xml:space="preserve"> </w:delText>
        </w:r>
        <w:r w:rsidR="00D05B64" w:rsidDel="00680B10">
          <w:rPr>
            <w:lang w:val="en-US"/>
          </w:rPr>
          <w:delText>an upward shift</w:delText>
        </w:r>
      </w:del>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moveFromRangeStart w:id="855" w:author="Hümbelin Oliver" w:date="2015-04-13T18:00:00Z" w:name="move416711375"/>
      <w:moveFrom w:id="856" w:author="Hümbelin Oliver" w:date="2015-04-13T18:00:00Z">
        <w:r w:rsidR="00B04FEA" w:rsidDel="00680B10">
          <w:rPr>
            <w:lang w:val="en-US"/>
          </w:rPr>
          <w:t>When we switch from tax units to households, the share of person</w:t>
        </w:r>
        <w:r w:rsidR="00972A12" w:rsidDel="00680B10">
          <w:rPr>
            <w:lang w:val="en-US"/>
          </w:rPr>
          <w:t>s</w:t>
        </w:r>
        <w:r w:rsidR="00B04FEA" w:rsidDel="00680B10">
          <w:rPr>
            <w:lang w:val="en-US"/>
          </w:rPr>
          <w:t xml:space="preserve"> effectively living alone decreases drastically. </w:t>
        </w:r>
      </w:moveFrom>
      <w:moveFromRangeEnd w:id="855"/>
      <w:r w:rsidR="00D05B64">
        <w:rPr>
          <w:lang w:val="en-US"/>
        </w:rPr>
        <w:t xml:space="preserve">This results in pooling of income and </w:t>
      </w:r>
      <w:r w:rsidR="005573E2">
        <w:rPr>
          <w:lang w:val="en-US"/>
        </w:rPr>
        <w:t xml:space="preserve">an </w:t>
      </w:r>
      <w:r w:rsidR="00D05B64">
        <w:rPr>
          <w:lang w:val="en-US"/>
        </w:rPr>
        <w:t>upward shift</w:t>
      </w:r>
      <w:ins w:id="857" w:author="Hümbelin Oliver" w:date="2015-04-13T18:01:00Z">
        <w:r w:rsidR="00680B10">
          <w:rPr>
            <w:lang w:val="en-US"/>
          </w:rPr>
          <w:t xml:space="preserve"> of former “poor” units</w:t>
        </w:r>
      </w:ins>
      <w:r w:rsidR="00D05B64">
        <w:rPr>
          <w:lang w:val="en-US"/>
        </w:rPr>
        <w:t>.</w:t>
      </w:r>
      <w:r w:rsidR="00B544D2">
        <w:rPr>
          <w:lang w:val="en-US"/>
        </w:rPr>
        <w:t xml:space="preserve"> In other words; a lot of units with low income are replaced with </w:t>
      </w:r>
      <w:proofErr w:type="gramStart"/>
      <w:r w:rsidR="00B544D2">
        <w:rPr>
          <w:lang w:val="en-US"/>
        </w:rPr>
        <w:t>less</w:t>
      </w:r>
      <w:proofErr w:type="gramEnd"/>
      <w:r w:rsidR="00B544D2">
        <w:rPr>
          <w:lang w:val="en-US"/>
        </w:rPr>
        <w:t xml:space="preserve"> units with higher incomes</w:t>
      </w:r>
      <w:ins w:id="858" w:author="Hümbelin Oliver" w:date="2015-04-13T18:01:00Z">
        <w:r w:rsidR="00680B10">
          <w:rPr>
            <w:lang w:val="en-US"/>
          </w:rPr>
          <w:t xml:space="preserve">. </w:t>
        </w:r>
      </w:ins>
      <w:del w:id="859" w:author="Hümbelin Oliver" w:date="2015-04-13T18:01:00Z">
        <w:r w:rsidR="00B544D2" w:rsidDel="00680B10">
          <w:rPr>
            <w:lang w:val="en-US"/>
          </w:rPr>
          <w:delText xml:space="preserve">,  </w:delText>
        </w:r>
        <w:r w:rsidR="00AE18D1" w:rsidDel="00680B10">
          <w:rPr>
            <w:lang w:val="en-US"/>
          </w:rPr>
          <w:delText xml:space="preserve"> </w:delText>
        </w:r>
      </w:del>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860" w:author="Hümbelin Oliver" w:date="2015-04-10T15:49:00Z">
        <w:r w:rsidR="00B748B5" w:rsidRPr="00B748B5">
          <w:rPr>
            <w:lang w:val="en-US"/>
            <w:rPrChange w:id="861" w:author="Hümbelin Oliver" w:date="2015-04-10T15:49:00Z">
              <w:rPr>
                <w:sz w:val="24"/>
                <w:szCs w:val="24"/>
                <w:lang w:val="en-US"/>
              </w:rPr>
            </w:rPrChange>
          </w:rPr>
          <w:t>Figure 4</w:t>
        </w:r>
      </w:ins>
      <w:del w:id="862"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00DB87CE" w:rsidR="00154023" w:rsidRPr="00616B27" w:rsidRDefault="00154023" w:rsidP="00154023">
      <w:pPr>
        <w:pStyle w:val="Heading2"/>
        <w:rPr>
          <w:lang w:val="en-US"/>
        </w:rPr>
      </w:pPr>
      <w:bookmarkStart w:id="863" w:name="_Toc406505800"/>
      <w:bookmarkStart w:id="864" w:name="_Ref408579088"/>
      <w:del w:id="865" w:author="rudi" w:date="2015-04-13T01:10:00Z">
        <w:r w:rsidRPr="006C3A86" w:rsidDel="002B69C3">
          <w:rPr>
            <w:lang w:val="en-US"/>
          </w:rPr>
          <w:delText>Coverage issues</w:delText>
        </w:r>
      </w:del>
      <w:bookmarkEnd w:id="863"/>
      <w:bookmarkEnd w:id="864"/>
      <w:ins w:id="866" w:author="rudi" w:date="2015-04-13T01:10:00Z">
        <w:r w:rsidR="002B69C3">
          <w:rPr>
            <w:lang w:val="en-US"/>
          </w:rPr>
          <w:t>Population coverage</w:t>
        </w:r>
      </w:ins>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127CCD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4"/>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ins w:id="867" w:author="Hümbelin Oliver" w:date="2015-04-13T18:04:00Z">
        <w:r w:rsidR="00680B10">
          <w:rPr>
            <w:lang w:val="en-US"/>
          </w:rPr>
          <w:t xml:space="preserve">, like </w:t>
        </w:r>
      </w:ins>
      <w:ins w:id="868" w:author="Hümbelin Oliver" w:date="2015-04-13T18:05:00Z">
        <w:r w:rsidR="00680B10">
          <w:rPr>
            <w:lang w:val="en-US"/>
          </w:rPr>
          <w:t>undocumented migrants,</w:t>
        </w:r>
      </w:ins>
      <w:r w:rsidR="00154023" w:rsidRPr="00154023">
        <w:rPr>
          <w:lang w:val="en-US"/>
        </w:rPr>
        <w:t xml:space="preserve"> are not in the records. </w:t>
      </w:r>
      <w:r w:rsidR="00464308">
        <w:rPr>
          <w:lang w:val="en-US"/>
        </w:rPr>
        <w:t>An important bias, however,</w:t>
      </w:r>
      <w:ins w:id="869" w:author="Hümbelin Oliver" w:date="2015-04-13T18:05:00Z">
        <w:r w:rsidR="00680B10">
          <w:rPr>
            <w:lang w:val="en-US"/>
          </w:rPr>
          <w:t xml:space="preserve"> </w:t>
        </w:r>
      </w:ins>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37AD00F"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ins w:id="870" w:author="Hümbelin Oliver" w:date="2015-04-10T15:49:00Z">
        <w:del w:id="871" w:author="rudi" w:date="2015-04-13T02:39:00Z">
          <w:r w:rsidR="00B748B5" w:rsidDel="00F22AFC">
            <w:rPr>
              <w:b/>
              <w:bCs/>
              <w:lang w:val="en-US"/>
            </w:rPr>
            <w:delText>Error! Reference source not found.</w:delText>
          </w:r>
        </w:del>
      </w:ins>
      <w:del w:id="872" w:author="rudi" w:date="2015-04-13T02:39:00Z">
        <w:r w:rsidR="00AD73C6" w:rsidDel="00F22AFC">
          <w:rPr>
            <w:lang w:val="en-US"/>
          </w:rPr>
          <w:delText>5.4.1</w:delText>
        </w:r>
      </w:del>
      <w:ins w:id="873" w:author="rudi" w:date="2015-04-13T02:39:00Z">
        <w:r w:rsidR="00F22AFC">
          <w:rPr>
            <w:b/>
            <w:bCs/>
            <w:lang w:val="en-US"/>
          </w:rPr>
          <w:t>4.4.1</w:t>
        </w:r>
      </w:ins>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ins w:id="874" w:author="rudi" w:date="2015-04-13T02:39:00Z">
        <w:r w:rsidR="00F22AFC">
          <w:rPr>
            <w:lang w:val="en-US"/>
          </w:rPr>
          <w:t>4.4.2</w:t>
        </w:r>
      </w:ins>
      <w:del w:id="875" w:author="rudi" w:date="2015-04-13T02:39:00Z">
        <w:r w:rsidR="00AD73C6" w:rsidDel="00F22AFC">
          <w:rPr>
            <w:lang w:val="en-US"/>
          </w:rPr>
          <w:fldChar w:fldCharType="begin"/>
        </w:r>
        <w:r w:rsidR="00AD73C6" w:rsidDel="00F22AFC">
          <w:rPr>
            <w:lang w:val="en-US"/>
          </w:rPr>
          <w:delInstrText xml:space="preserve"> REF _Ref399855595 \n \h </w:delInstrText>
        </w:r>
        <w:r w:rsidR="00AD73C6" w:rsidDel="00F22AFC">
          <w:rPr>
            <w:lang w:val="en-US"/>
          </w:rPr>
        </w:r>
        <w:r w:rsidR="00AD73C6" w:rsidDel="00F22AFC">
          <w:rPr>
            <w:lang w:val="en-US"/>
          </w:rPr>
          <w:fldChar w:fldCharType="separate"/>
        </w:r>
      </w:del>
      <w:ins w:id="876" w:author="Hümbelin Oliver" w:date="2015-04-10T15:49:00Z">
        <w:del w:id="877" w:author="rudi" w:date="2015-04-13T02:39:00Z">
          <w:r w:rsidR="00B748B5" w:rsidDel="00F22AFC">
            <w:rPr>
              <w:b/>
              <w:bCs/>
              <w:lang w:val="en-US"/>
            </w:rPr>
            <w:delText>Error! Reference source not found.</w:delText>
          </w:r>
        </w:del>
      </w:ins>
      <w:del w:id="878" w:author="rudi" w:date="2015-04-13T02:39:00Z">
        <w:r w:rsidR="00AD73C6" w:rsidDel="00F22AFC">
          <w:rPr>
            <w:lang w:val="en-US"/>
          </w:rPr>
          <w:delText>5.4.2</w:delText>
        </w:r>
        <w:r w:rsidR="00AD73C6" w:rsidDel="00F22AFC">
          <w:rPr>
            <w:lang w:val="en-US"/>
          </w:rPr>
          <w:fldChar w:fldCharType="end"/>
        </w:r>
      </w:del>
      <w:r w:rsidR="00AD73C6">
        <w:rPr>
          <w:lang w:val="en-US"/>
        </w:rPr>
        <w:t xml:space="preserve">). </w:t>
      </w:r>
      <w:r w:rsidR="002A41F5">
        <w:rPr>
          <w:lang w:val="en-US"/>
        </w:rPr>
        <w:t xml:space="preserve">Third, </w:t>
      </w:r>
      <w:r w:rsidR="00AD73C6">
        <w:rPr>
          <w:lang w:val="en-US"/>
        </w:rPr>
        <w:t>(</w:t>
      </w:r>
      <w:del w:id="879" w:author="rudi" w:date="2015-04-13T02:39:00Z">
        <w:r w:rsidR="00AD73C6" w:rsidDel="00F22AFC">
          <w:rPr>
            <w:lang w:val="en-US"/>
          </w:rPr>
          <w:fldChar w:fldCharType="begin"/>
        </w:r>
        <w:r w:rsidR="00AD73C6" w:rsidDel="00F22AFC">
          <w:rPr>
            <w:lang w:val="en-US"/>
          </w:rPr>
          <w:delInstrText xml:space="preserve"> REF _Ref399856134 \n \h </w:delInstrText>
        </w:r>
        <w:r w:rsidR="00AD73C6" w:rsidDel="00F22AFC">
          <w:rPr>
            <w:lang w:val="en-US"/>
          </w:rPr>
        </w:r>
        <w:r w:rsidR="00AD73C6" w:rsidDel="00F22AFC">
          <w:rPr>
            <w:lang w:val="en-US"/>
          </w:rPr>
          <w:fldChar w:fldCharType="separate"/>
        </w:r>
      </w:del>
      <w:ins w:id="880" w:author="Hümbelin Oliver" w:date="2015-04-10T15:49:00Z">
        <w:del w:id="881" w:author="rudi" w:date="2015-04-13T02:39:00Z">
          <w:r w:rsidR="00B748B5" w:rsidDel="00F22AFC">
            <w:rPr>
              <w:b/>
              <w:bCs/>
              <w:lang w:val="en-US"/>
            </w:rPr>
            <w:delText>Error! Reference source not found.</w:delText>
          </w:r>
        </w:del>
      </w:ins>
      <w:del w:id="882" w:author="rudi" w:date="2015-04-13T02:39:00Z">
        <w:r w:rsidR="00AD73C6" w:rsidDel="00F22AFC">
          <w:rPr>
            <w:lang w:val="en-US"/>
          </w:rPr>
          <w:delText>5.4.3</w:delText>
        </w:r>
        <w:r w:rsidR="00AD73C6" w:rsidDel="00F22AFC">
          <w:rPr>
            <w:lang w:val="en-US"/>
          </w:rPr>
          <w:fldChar w:fldCharType="end"/>
        </w:r>
      </w:del>
      <w:ins w:id="883" w:author="rudi" w:date="2015-04-13T02:39:00Z">
        <w:r w:rsidR="00F22AFC">
          <w:rPr>
            <w:lang w:val="en-US"/>
          </w:rPr>
          <w:t>4.4.3</w:t>
        </w:r>
      </w:ins>
      <w:r w:rsidR="00AD73C6">
        <w:rPr>
          <w:lang w:val="en-US"/>
        </w:rPr>
        <w:t>)</w:t>
      </w:r>
      <w:r w:rsidR="00800CCA">
        <w:rPr>
          <w:lang w:val="en-US"/>
        </w:rPr>
        <w:t xml:space="preserve"> we </w:t>
      </w:r>
      <w:r w:rsidR="00B84F7E">
        <w:rPr>
          <w:lang w:val="en-US"/>
        </w:rPr>
        <w:t xml:space="preserve">quantify </w:t>
      </w:r>
      <w:r w:rsidR="00AD73C6">
        <w:rPr>
          <w:lang w:val="en-US"/>
        </w:rPr>
        <w:t xml:space="preserve">how strong </w:t>
      </w:r>
      <w:r w:rsidR="00AD73C6">
        <w:rPr>
          <w:lang w:val="en-US"/>
        </w:rPr>
        <w:lastRenderedPageBreak/>
        <w:t xml:space="preserve">inequality is affected by neglecting those subjects, who </w:t>
      </w:r>
      <w:r w:rsidR="002A41F5">
        <w:rPr>
          <w:lang w:val="en-US"/>
        </w:rPr>
        <w:t xml:space="preserve">are not </w:t>
      </w:r>
      <w:r w:rsidR="00AD73C6">
        <w:rPr>
          <w:lang w:val="en-US"/>
        </w:rPr>
        <w:t>taxed</w:t>
      </w:r>
      <w:ins w:id="884" w:author="Hümbelin Oliver" w:date="2015-04-13T18:06:00Z">
        <w:r w:rsidR="00680B10">
          <w:rPr>
            <w:lang w:val="en-US"/>
          </w:rPr>
          <w:t>, because their incomes is below the exemption</w:t>
        </w:r>
      </w:ins>
      <w:ins w:id="885" w:author="Hümbelin Oliver" w:date="2015-04-13T18:07:00Z">
        <w:r w:rsidR="006E628C">
          <w:rPr>
            <w:lang w:val="en-US"/>
          </w:rPr>
          <w:t xml:space="preserve"> threshold</w:t>
        </w:r>
      </w:ins>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886" w:name="_Toc406505801"/>
      <w:r>
        <w:rPr>
          <w:i/>
          <w:lang w:val="en-US"/>
        </w:rPr>
        <w:t>Superior</w:t>
      </w:r>
      <w:r w:rsidR="00902D03">
        <w:rPr>
          <w:i/>
          <w:lang w:val="en-US"/>
        </w:rPr>
        <w:t xml:space="preserve"> coverage with tax data than with survey data</w:t>
      </w:r>
      <w:bookmarkEnd w:id="886"/>
    </w:p>
    <w:p w14:paraId="61A07356" w14:textId="698C86D2"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del w:id="887" w:author="Hümbelin Oliver" w:date="2015-04-13T19:25:00Z">
        <w:r w:rsidR="00B84F7E" w:rsidDel="00556651">
          <w:rPr>
            <w:lang w:val="en-US"/>
          </w:rPr>
          <w:delText xml:space="preserve"> We use the HBS because it is one of the surveys used for governmental publications </w:delText>
        </w:r>
      </w:del>
      <w:del w:id="888" w:author="Hümbelin Oliver" w:date="2015-04-13T18:08:00Z">
        <w:r w:rsidR="00B84F7E" w:rsidDel="006E628C">
          <w:rPr>
            <w:lang w:val="en-US"/>
          </w:rPr>
          <w:delText xml:space="preserve">(ESTV 2014) </w:delText>
        </w:r>
      </w:del>
      <w:del w:id="889" w:author="Hümbelin Oliver" w:date="2015-04-13T18:09:00Z">
        <w:r w:rsidR="00B84F7E" w:rsidDel="006E628C">
          <w:rPr>
            <w:lang w:val="en-US"/>
          </w:rPr>
          <w:delText>and incomes are provided on a very detailed base</w:delText>
        </w:r>
      </w:del>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D81FF47"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ins w:id="890" w:author="Hümbelin Oliver" w:date="2015-04-13T18:15:00Z">
        <w:r w:rsidR="006E628C">
          <w:rPr>
            <w:lang w:val="en-US"/>
          </w:rPr>
          <w:t xml:space="preserve"> in tax data</w:t>
        </w:r>
      </w:ins>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w:t>
      </w:r>
      <w:commentRangeStart w:id="891"/>
      <w:r w:rsidR="00846DC4">
        <w:rPr>
          <w:lang w:val="en-US"/>
        </w:rPr>
        <w:t>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commentRangeEnd w:id="891"/>
      <w:r w:rsidR="00746BF0">
        <w:rPr>
          <w:rStyle w:val="CommentReference"/>
        </w:rPr>
        <w:commentReference w:id="891"/>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92" w:author="Hümbelin Oliver" w:date="2015-04-10T15:49:00Z">
        <w:r w:rsidR="00B748B5" w:rsidRPr="00B748B5">
          <w:rPr>
            <w:lang w:val="en-US"/>
            <w:rPrChange w:id="893" w:author="Hümbelin Oliver" w:date="2015-04-10T15:49:00Z">
              <w:rPr>
                <w:sz w:val="24"/>
                <w:szCs w:val="24"/>
                <w:lang w:val="en-US"/>
              </w:rPr>
            </w:rPrChange>
          </w:rPr>
          <w:t>Figure 4</w:t>
        </w:r>
      </w:ins>
      <w:del w:id="894"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t xml:space="preserve"> </w:t>
      </w:r>
      <w:bookmarkStart w:id="895" w:name="_Toc406505802"/>
      <w:r>
        <w:rPr>
          <w:i/>
          <w:lang w:val="en-US"/>
        </w:rPr>
        <w:t>Influence of special tax subjects</w:t>
      </w:r>
      <w:bookmarkEnd w:id="895"/>
    </w:p>
    <w:p w14:paraId="7BF7B66A" w14:textId="4B5D99FF" w:rsidR="00497AAC" w:rsidRDefault="00881D6F" w:rsidP="000B1BAB">
      <w:pPr>
        <w:rPr>
          <w:lang w:val="en-US"/>
        </w:rPr>
      </w:pPr>
      <w:del w:id="896" w:author="Hümbelin Oliver" w:date="2015-04-13T18:17:00Z">
        <w:r w:rsidDel="00800EEB">
          <w:rPr>
            <w:lang w:val="en-US"/>
          </w:rPr>
          <w:delText>Tax statistics</w:delText>
        </w:r>
        <w:r w:rsidR="00497AAC" w:rsidRPr="00497AAC" w:rsidDel="00800EEB">
          <w:rPr>
            <w:lang w:val="en-US"/>
          </w:rPr>
          <w:delText xml:space="preserve"> distinguishes </w:delText>
        </w:r>
        <w:r w:rsidR="00D8426B" w:rsidDel="00800EEB">
          <w:rPr>
            <w:lang w:val="en-US"/>
          </w:rPr>
          <w:delText xml:space="preserve">between </w:delText>
        </w:r>
        <w:r w:rsidR="00497AAC" w:rsidRPr="00497AAC" w:rsidDel="00800EEB">
          <w:rPr>
            <w:lang w:val="en-US"/>
          </w:rPr>
          <w:delText xml:space="preserve">normal </w:delText>
        </w:r>
        <w:r w:rsidR="00F44D4C" w:rsidDel="00800EEB">
          <w:rPr>
            <w:lang w:val="en-US"/>
          </w:rPr>
          <w:delText>and</w:delText>
        </w:r>
        <w:r w:rsidR="00F44D4C" w:rsidRPr="00497AAC" w:rsidDel="00800EEB">
          <w:rPr>
            <w:lang w:val="en-US"/>
          </w:rPr>
          <w:delText xml:space="preserve"> </w:delText>
        </w:r>
        <w:r w:rsidR="00497AAC" w:rsidRPr="00497AAC" w:rsidDel="00800EEB">
          <w:rPr>
            <w:lang w:val="en-US"/>
          </w:rPr>
          <w:delText xml:space="preserve">special cases. </w:delText>
        </w:r>
      </w:del>
      <w:r w:rsidR="00497AAC" w:rsidRPr="00497AAC">
        <w:rPr>
          <w:lang w:val="en-US"/>
        </w:rPr>
        <w:t>To test</w:t>
      </w:r>
      <w:r w:rsidR="00D23F5F">
        <w:rPr>
          <w:lang w:val="en-US"/>
        </w:rPr>
        <w:t xml:space="preserve"> </w:t>
      </w:r>
      <w:del w:id="897" w:author="Hümbelin Oliver" w:date="2015-04-13T18:17:00Z">
        <w:r w:rsidR="00D23F5F" w:rsidDel="00800EEB">
          <w:rPr>
            <w:lang w:val="en-US"/>
          </w:rPr>
          <w:delText>what</w:delText>
        </w:r>
        <w:r w:rsidR="00497AAC" w:rsidRPr="00497AAC" w:rsidDel="00800EEB">
          <w:rPr>
            <w:lang w:val="en-US"/>
          </w:rPr>
          <w:delText xml:space="preserve"> </w:delText>
        </w:r>
        <w:r w:rsidR="00B04FEA" w:rsidDel="00800EEB">
          <w:rPr>
            <w:lang w:val="en-US"/>
          </w:rPr>
          <w:delText xml:space="preserve">influence </w:delText>
        </w:r>
        <w:r w:rsidR="00D23F5F" w:rsidDel="00800EEB">
          <w:rPr>
            <w:lang w:val="en-US"/>
          </w:rPr>
          <w:delText xml:space="preserve">has </w:delText>
        </w:r>
        <w:r w:rsidR="00B04FEA" w:rsidDel="00800EEB">
          <w:rPr>
            <w:lang w:val="en-US"/>
          </w:rPr>
          <w:delText>the</w:delText>
        </w:r>
      </w:del>
      <w:ins w:id="898" w:author="Hümbelin Oliver" w:date="2015-04-13T18:17:00Z">
        <w:r w:rsidR="00800EEB">
          <w:rPr>
            <w:lang w:val="en-US"/>
          </w:rPr>
          <w:t xml:space="preserve">the influence of </w:t>
        </w:r>
      </w:ins>
      <w:ins w:id="899" w:author="Hümbelin Oliver" w:date="2015-04-13T18:27:00Z">
        <w:r w:rsidR="009436B4">
          <w:rPr>
            <w:lang w:val="en-US"/>
          </w:rPr>
          <w:t>the</w:t>
        </w:r>
      </w:ins>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xml:space="preserve">. Unfortunately, </w:t>
      </w:r>
      <w:r w:rsidR="00497AAC" w:rsidRPr="00497AAC">
        <w:rPr>
          <w:lang w:val="en-US"/>
        </w:rPr>
        <w:lastRenderedPageBreak/>
        <w:t>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900" w:author="Hümbelin Oliver" w:date="2015-04-10T15:49:00Z">
        <w:r w:rsidR="00B748B5" w:rsidRPr="00B748B5">
          <w:rPr>
            <w:lang w:val="en-US"/>
            <w:rPrChange w:id="901" w:author="Hümbelin Oliver" w:date="2015-04-10T15:49:00Z">
              <w:rPr>
                <w:sz w:val="24"/>
                <w:szCs w:val="24"/>
                <w:lang w:val="en-US"/>
              </w:rPr>
            </w:rPrChange>
          </w:rPr>
          <w:t>Figure 4</w:t>
        </w:r>
      </w:ins>
      <w:del w:id="902"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903" w:author="Hümbelin Oliver" w:date="2015-04-10T15:49:00Z">
        <w:r w:rsidR="00B748B5" w:rsidRPr="00B748B5">
          <w:rPr>
            <w:lang w:val="en-US"/>
            <w:rPrChange w:id="904" w:author="Hümbelin Oliver" w:date="2015-04-10T15:49:00Z">
              <w:rPr>
                <w:sz w:val="24"/>
                <w:szCs w:val="24"/>
                <w:lang w:val="en-US"/>
              </w:rPr>
            </w:rPrChange>
          </w:rPr>
          <w:t>Figure 4</w:t>
        </w:r>
      </w:ins>
      <w:del w:id="905"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906" w:author="Hümbelin Oliver" w:date="2015-04-10T15:49:00Z">
        <w:r w:rsidR="00B748B5" w:rsidRPr="00B748B5">
          <w:rPr>
            <w:lang w:val="en-US"/>
            <w:rPrChange w:id="907" w:author="Hümbelin Oliver" w:date="2015-04-10T15:49:00Z">
              <w:rPr>
                <w:sz w:val="24"/>
                <w:szCs w:val="24"/>
                <w:lang w:val="en-US"/>
              </w:rPr>
            </w:rPrChange>
          </w:rPr>
          <w:t>Figure 4</w:t>
        </w:r>
      </w:ins>
      <w:del w:id="908"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909" w:author="Hümbelin Oliver" w:date="2015-04-10T15:49:00Z">
        <w:r w:rsidR="00B748B5" w:rsidRPr="00B748B5">
          <w:rPr>
            <w:lang w:val="en-US"/>
            <w:rPrChange w:id="910" w:author="Hümbelin Oliver" w:date="2015-04-10T15:49:00Z">
              <w:rPr>
                <w:sz w:val="24"/>
                <w:szCs w:val="24"/>
                <w:lang w:val="en-US"/>
              </w:rPr>
            </w:rPrChange>
          </w:rPr>
          <w:t>Table 3</w:t>
        </w:r>
      </w:ins>
      <w:del w:id="911"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912" w:name="_Ref408824189"/>
      <w:bookmarkStart w:id="913"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912"/>
      <w:r>
        <w:rPr>
          <w:sz w:val="24"/>
          <w:szCs w:val="24"/>
          <w:lang w:val="en-US"/>
        </w:rPr>
        <w:t>: Numbers of taxed normal and special cases 1993/1994 and 2011</w:t>
      </w:r>
      <w:bookmarkEnd w:id="913"/>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391F855E"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ins w:id="914" w:author="Hümbelin Oliver" w:date="2015-04-13T18:35:00Z">
        <w:r w:rsidR="009436B4">
          <w:rPr>
            <w:lang w:val="en-US"/>
          </w:rPr>
          <w:t xml:space="preserve"> and should theoretically be included for distributional analysis</w:t>
        </w:r>
      </w:ins>
      <w:del w:id="915" w:author="Hümbelin Oliver" w:date="2015-04-13T18:35:00Z">
        <w:r w:rsidDel="009436B4">
          <w:rPr>
            <w:lang w:val="en-US"/>
          </w:rPr>
          <w:delText>.</w:delText>
        </w:r>
      </w:del>
      <w:r>
        <w:rPr>
          <w:lang w:val="en-US"/>
        </w:rPr>
        <w:t xml:space="preserve"> </w:t>
      </w:r>
      <w:proofErr w:type="gramStart"/>
      <w:r>
        <w:rPr>
          <w:lang w:val="en-US"/>
        </w:rPr>
        <w:t>Their</w:t>
      </w:r>
      <w:proofErr w:type="gramEnd"/>
      <w:r>
        <w:rPr>
          <w:lang w:val="en-US"/>
        </w:rPr>
        <w:t xml:space="preserve">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w:t>
      </w:r>
      <w:r>
        <w:rPr>
          <w:lang w:val="en-US"/>
        </w:rPr>
        <w:lastRenderedPageBreak/>
        <w:t xml:space="preserve">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916" w:name="_Ref405910412"/>
      <w:bookmarkStart w:id="917" w:name="_Toc406505803"/>
      <w:r>
        <w:rPr>
          <w:i/>
          <w:lang w:val="en-US"/>
        </w:rPr>
        <w:t>Influence of non-taxed</w:t>
      </w:r>
      <w:bookmarkEnd w:id="916"/>
      <w:bookmarkEnd w:id="917"/>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918" w:author="Hümbelin Oliver" w:date="2015-04-10T15:49:00Z">
        <w:r w:rsidR="00B748B5" w:rsidRPr="00B748B5">
          <w:rPr>
            <w:lang w:val="en-US"/>
            <w:rPrChange w:id="919" w:author="Hümbelin Oliver" w:date="2015-04-10T15:49:00Z">
              <w:rPr>
                <w:sz w:val="24"/>
                <w:szCs w:val="24"/>
                <w:lang w:val="en-US"/>
              </w:rPr>
            </w:rPrChange>
          </w:rPr>
          <w:t>Figure 3</w:t>
        </w:r>
      </w:ins>
      <w:del w:id="920"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05F85B72" w:rsidR="00497AAC" w:rsidRPr="00B36635" w:rsidRDefault="0042665B" w:rsidP="00497AAC">
      <w:pPr>
        <w:pStyle w:val="Heading1"/>
        <w:rPr>
          <w:lang w:val="en-US"/>
        </w:rPr>
      </w:pPr>
      <w:bookmarkStart w:id="921" w:name="_Toc406505804"/>
      <w:del w:id="922" w:author="rudi" w:date="2015-04-13T02:23:00Z">
        <w:r w:rsidDel="005D54DB">
          <w:rPr>
            <w:lang w:val="en-US"/>
          </w:rPr>
          <w:delText xml:space="preserve">Summary </w:delText>
        </w:r>
      </w:del>
      <w:ins w:id="923" w:author="rudi" w:date="2015-04-13T02:23:00Z">
        <w:r w:rsidR="005D54DB">
          <w:rPr>
            <w:lang w:val="en-US"/>
          </w:rPr>
          <w:t>Disc</w:t>
        </w:r>
      </w:ins>
      <w:ins w:id="924" w:author="rudi" w:date="2015-04-13T02:24:00Z">
        <w:r w:rsidR="005D54DB">
          <w:rPr>
            <w:lang w:val="en-US"/>
          </w:rPr>
          <w:t>ussion</w:t>
        </w:r>
      </w:ins>
      <w:ins w:id="925" w:author="rudi" w:date="2015-04-13T02:23:00Z">
        <w:r w:rsidR="005D54DB">
          <w:rPr>
            <w:lang w:val="en-US"/>
          </w:rPr>
          <w:t xml:space="preserve"> </w:t>
        </w:r>
      </w:ins>
      <w:r>
        <w:rPr>
          <w:lang w:val="en-US"/>
        </w:rPr>
        <w:t xml:space="preserve">and </w:t>
      </w:r>
      <w:r w:rsidR="00154023">
        <w:rPr>
          <w:lang w:val="en-US"/>
        </w:rPr>
        <w:t>Conclusion</w:t>
      </w:r>
      <w:bookmarkEnd w:id="921"/>
    </w:p>
    <w:p w14:paraId="4E5BF984" w14:textId="46185B90"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del w:id="926" w:author="Hümbelin Oliver" w:date="2015-04-13T18:51:00Z">
        <w:r w:rsidR="00264D81" w:rsidDel="004B3D0C">
          <w:rPr>
            <w:rFonts w:ascii="Lucida Sans" w:hAnsi="Lucida Sans"/>
            <w:sz w:val="19"/>
            <w:szCs w:val="19"/>
            <w:lang w:val="en-US"/>
          </w:rPr>
          <w:delText>solid population coverage</w:delText>
        </w:r>
      </w:del>
      <w:ins w:id="927" w:author="rudi" w:date="2015-04-13T02:23:00Z">
        <w:del w:id="928" w:author="Hümbelin Oliver" w:date="2015-04-13T18:51:00Z">
          <w:r w:rsidR="005D54DB" w:rsidDel="004B3D0C">
            <w:rPr>
              <w:rFonts w:ascii="Lucida Sans" w:hAnsi="Lucida Sans"/>
              <w:sz w:val="19"/>
              <w:szCs w:val="19"/>
              <w:lang w:val="en-US"/>
            </w:rPr>
            <w:delText>not suffering a middle class bias like survey data</w:delText>
          </w:r>
        </w:del>
      </w:ins>
      <w:ins w:id="929" w:author="Hümbelin Oliver" w:date="2015-04-13T18:51:00Z">
        <w:r w:rsidR="004B3D0C">
          <w:rPr>
            <w:rFonts w:ascii="Lucida Sans" w:hAnsi="Lucida Sans"/>
            <w:sz w:val="19"/>
            <w:szCs w:val="19"/>
            <w:lang w:val="en-US"/>
          </w:rPr>
          <w:t xml:space="preserve"> </w:t>
        </w:r>
      </w:ins>
      <w:ins w:id="930" w:author="Hümbelin Oliver" w:date="2015-04-13T19:26:00Z">
        <w:r w:rsidR="00556651">
          <w:rPr>
            <w:rFonts w:ascii="Lucida Sans" w:hAnsi="Lucida Sans"/>
            <w:sz w:val="19"/>
            <w:szCs w:val="19"/>
            <w:lang w:val="en-US"/>
          </w:rPr>
          <w:t>no</w:t>
        </w:r>
      </w:ins>
      <w:ins w:id="931" w:author="Hümbelin Oliver" w:date="2015-04-13T18:53:00Z">
        <w:r w:rsidR="004B3D0C">
          <w:rPr>
            <w:rFonts w:ascii="Lucida Sans" w:hAnsi="Lucida Sans"/>
            <w:sz w:val="19"/>
            <w:szCs w:val="19"/>
            <w:lang w:val="en-US"/>
          </w:rPr>
          <w:t xml:space="preserve"> problems stemming from non-response of high and low income households, like it </w:t>
        </w:r>
      </w:ins>
      <w:ins w:id="932" w:author="Hümbelin Oliver" w:date="2015-04-13T18:56:00Z">
        <w:r w:rsidR="0005180B">
          <w:rPr>
            <w:rFonts w:ascii="Lucida Sans" w:hAnsi="Lucida Sans"/>
            <w:sz w:val="19"/>
            <w:szCs w:val="19"/>
            <w:lang w:val="en-US"/>
          </w:rPr>
          <w:t>is a sourc</w:t>
        </w:r>
      </w:ins>
      <w:ins w:id="933" w:author="Hümbelin Oliver" w:date="2015-04-13T19:26:00Z">
        <w:r w:rsidR="00556651">
          <w:rPr>
            <w:rFonts w:ascii="Lucida Sans" w:hAnsi="Lucida Sans"/>
            <w:sz w:val="19"/>
            <w:szCs w:val="19"/>
            <w:lang w:val="en-US"/>
          </w:rPr>
          <w:t>e</w:t>
        </w:r>
      </w:ins>
      <w:ins w:id="934" w:author="Hümbelin Oliver" w:date="2015-04-13T18:56:00Z">
        <w:r w:rsidR="0005180B">
          <w:rPr>
            <w:rFonts w:ascii="Lucida Sans" w:hAnsi="Lucida Sans"/>
            <w:sz w:val="19"/>
            <w:szCs w:val="19"/>
            <w:lang w:val="en-US"/>
          </w:rPr>
          <w:t xml:space="preserve"> of bias for survey data.</w:t>
        </w:r>
      </w:ins>
      <w:ins w:id="935" w:author="Hümbelin Oliver" w:date="2015-04-13T18:53:00Z">
        <w:r w:rsidR="004B3D0C">
          <w:rPr>
            <w:rFonts w:ascii="Lucida Sans" w:hAnsi="Lucida Sans"/>
            <w:sz w:val="19"/>
            <w:szCs w:val="19"/>
            <w:lang w:val="en-US"/>
          </w:rPr>
          <w:t xml:space="preserve"> </w:t>
        </w:r>
      </w:ins>
      <w:del w:id="936" w:author="Hümbelin Oliver" w:date="2015-04-13T18:57:00Z">
        <w:r w:rsidR="00264D81" w:rsidDel="0005180B">
          <w:rPr>
            <w:rFonts w:ascii="Lucida Sans" w:hAnsi="Lucida Sans"/>
            <w:sz w:val="19"/>
            <w:szCs w:val="19"/>
            <w:lang w:val="en-US"/>
          </w:rPr>
          <w:delText>, but in the</w:delText>
        </w:r>
      </w:del>
      <w:del w:id="937" w:author="Hümbelin Oliver" w:date="2015-04-13T19:26:00Z">
        <w:r w:rsidR="00264D81" w:rsidDel="00556651">
          <w:rPr>
            <w:rFonts w:ascii="Lucida Sans" w:hAnsi="Lucida Sans"/>
            <w:sz w:val="19"/>
            <w:szCs w:val="19"/>
            <w:lang w:val="en-US"/>
          </w:rPr>
          <w:delText xml:space="preserve"> </w:delText>
        </w:r>
      </w:del>
      <w:del w:id="938" w:author="Hümbelin Oliver" w:date="2015-04-13T18:57:00Z">
        <w:r w:rsidR="00264D81" w:rsidDel="0005180B">
          <w:rPr>
            <w:rFonts w:ascii="Lucida Sans" w:hAnsi="Lucida Sans"/>
            <w:sz w:val="19"/>
            <w:szCs w:val="19"/>
            <w:lang w:val="en-US"/>
          </w:rPr>
          <w:delText>same time</w:delText>
        </w:r>
      </w:del>
      <w:ins w:id="939" w:author="Hümbelin Oliver" w:date="2015-04-13T19:26:00Z">
        <w:r w:rsidR="00556651">
          <w:rPr>
            <w:rFonts w:ascii="Lucida Sans" w:hAnsi="Lucida Sans"/>
            <w:sz w:val="19"/>
            <w:szCs w:val="19"/>
            <w:lang w:val="en-US"/>
          </w:rPr>
          <w:t xml:space="preserve">At the same </w:t>
        </w:r>
        <w:proofErr w:type="spellStart"/>
        <w:r w:rsidR="00556651">
          <w:rPr>
            <w:rFonts w:ascii="Lucida Sans" w:hAnsi="Lucida Sans"/>
            <w:sz w:val="19"/>
            <w:szCs w:val="19"/>
            <w:lang w:val="en-US"/>
          </w:rPr>
          <w:t>time</w:t>
        </w:r>
      </w:ins>
      <w:del w:id="940" w:author="Hümbelin Oliver" w:date="2015-04-13T18:57:00Z">
        <w:r w:rsidR="00264D81" w:rsidDel="0005180B">
          <w:rPr>
            <w:rFonts w:ascii="Lucida Sans" w:hAnsi="Lucida Sans"/>
            <w:sz w:val="19"/>
            <w:szCs w:val="19"/>
            <w:lang w:val="en-US"/>
          </w:rPr>
          <w:delText xml:space="preserve"> </w:delText>
        </w:r>
      </w:del>
      <w:r w:rsidR="00264D81">
        <w:rPr>
          <w:rFonts w:ascii="Lucida Sans" w:hAnsi="Lucida Sans"/>
          <w:sz w:val="19"/>
          <w:szCs w:val="19"/>
          <w:lang w:val="en-US"/>
        </w:rPr>
        <w:t>not</w:t>
      </w:r>
      <w:proofErr w:type="spellEnd"/>
      <w:r w:rsidR="00264D81">
        <w:rPr>
          <w:rFonts w:ascii="Lucida Sans" w:hAnsi="Lucida Sans"/>
          <w:sz w:val="19"/>
          <w:szCs w:val="19"/>
          <w:lang w:val="en-US"/>
        </w:rPr>
        <w:t xml:space="preserve">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del w:id="941" w:author="Hümbelin Oliver" w:date="2015-04-13T18:58:00Z">
        <w:r w:rsidR="00190924" w:rsidDel="0005180B">
          <w:rPr>
            <w:rFonts w:ascii="Lucida Sans" w:hAnsi="Lucida Sans"/>
            <w:sz w:val="19"/>
            <w:szCs w:val="19"/>
            <w:lang w:val="en-US"/>
          </w:rPr>
          <w:delText>econom</w:delText>
        </w:r>
        <w:r w:rsidR="005C4E90" w:rsidDel="0005180B">
          <w:rPr>
            <w:rFonts w:ascii="Lucida Sans" w:hAnsi="Lucida Sans"/>
            <w:sz w:val="19"/>
            <w:szCs w:val="19"/>
            <w:lang w:val="en-US"/>
          </w:rPr>
          <w:delText>ic resources</w:delText>
        </w:r>
      </w:del>
      <w:ins w:id="942" w:author="Hümbelin Oliver" w:date="2015-04-13T18:58:00Z">
        <w:r w:rsidR="0005180B">
          <w:rPr>
            <w:rFonts w:ascii="Lucida Sans" w:hAnsi="Lucida Sans"/>
            <w:sz w:val="19"/>
            <w:szCs w:val="19"/>
            <w:lang w:val="en-US"/>
          </w:rPr>
          <w:t>income</w:t>
        </w:r>
      </w:ins>
      <w:r w:rsidR="005C4E90">
        <w:rPr>
          <w:rFonts w:ascii="Lucida Sans" w:hAnsi="Lucida Sans"/>
          <w:sz w:val="19"/>
          <w:szCs w:val="19"/>
          <w:lang w:val="en-US"/>
        </w:rPr>
        <w:t>,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w:t>
      </w:r>
      <w:ins w:id="943" w:author="Hümbelin Oliver" w:date="2015-04-13T18:58:00Z">
        <w:r w:rsidR="0005180B">
          <w:rPr>
            <w:rFonts w:ascii="Lucida Sans" w:hAnsi="Lucida Sans"/>
            <w:sz w:val="19"/>
            <w:szCs w:val="19"/>
            <w:lang w:val="en-US"/>
          </w:rPr>
          <w:t xml:space="preserve">population </w:t>
        </w:r>
      </w:ins>
      <w:r w:rsidR="005C4E90">
        <w:rPr>
          <w:rFonts w:ascii="Lucida Sans" w:hAnsi="Lucida Sans"/>
          <w:sz w:val="19"/>
          <w:szCs w:val="19"/>
          <w:lang w:val="en-US"/>
        </w:rPr>
        <w:t>coverage</w:t>
      </w:r>
      <w:del w:id="944" w:author="Hümbelin Oliver" w:date="2015-04-13T18:58:00Z">
        <w:r w:rsidR="005C4E90" w:rsidDel="0005180B">
          <w:rPr>
            <w:rFonts w:ascii="Lucida Sans" w:hAnsi="Lucida Sans"/>
            <w:sz w:val="19"/>
            <w:szCs w:val="19"/>
            <w:lang w:val="en-US"/>
          </w:rPr>
          <w:delText xml:space="preserve"> issues</w:delText>
        </w:r>
      </w:del>
      <w:r w:rsidR="002C5517">
        <w:rPr>
          <w:rFonts w:ascii="Lucida Sans" w:hAnsi="Lucida Sans"/>
          <w:sz w:val="19"/>
          <w:szCs w:val="19"/>
          <w:lang w:val="en-US"/>
        </w:rPr>
        <w:t xml:space="preserve">, </w:t>
      </w:r>
      <w:r w:rsidRPr="008B2031">
        <w:rPr>
          <w:rFonts w:ascii="Lucida Sans" w:hAnsi="Lucida Sans"/>
          <w:sz w:val="19"/>
          <w:szCs w:val="19"/>
          <w:lang w:val="en-US"/>
        </w:rPr>
        <w:t xml:space="preserve">we </w:t>
      </w:r>
      <w:del w:id="945" w:author="Hümbelin Oliver" w:date="2015-04-13T19:27:00Z">
        <w:r w:rsidRPr="008B2031" w:rsidDel="00556651">
          <w:rPr>
            <w:rFonts w:ascii="Lucida Sans" w:hAnsi="Lucida Sans"/>
            <w:sz w:val="19"/>
            <w:szCs w:val="19"/>
            <w:lang w:val="en-US"/>
          </w:rPr>
          <w:delText>evaluate</w:delText>
        </w:r>
        <w:r w:rsidR="002C5517" w:rsidDel="00556651">
          <w:rPr>
            <w:rFonts w:ascii="Lucida Sans" w:hAnsi="Lucida Sans"/>
            <w:sz w:val="19"/>
            <w:szCs w:val="19"/>
            <w:lang w:val="en-US"/>
          </w:rPr>
          <w:delText>d</w:delText>
        </w:r>
        <w:r w:rsidRPr="008B2031" w:rsidDel="00556651">
          <w:rPr>
            <w:rFonts w:ascii="Lucida Sans" w:hAnsi="Lucida Sans"/>
            <w:sz w:val="19"/>
            <w:szCs w:val="19"/>
            <w:lang w:val="en-US"/>
          </w:rPr>
          <w:delText xml:space="preserve"> </w:delText>
        </w:r>
      </w:del>
      <w:ins w:id="946" w:author="Hümbelin Oliver" w:date="2015-04-13T19:27:00Z">
        <w:r w:rsidR="00556651">
          <w:rPr>
            <w:rFonts w:ascii="Lucida Sans" w:hAnsi="Lucida Sans"/>
            <w:sz w:val="19"/>
            <w:szCs w:val="19"/>
            <w:lang w:val="en-US"/>
          </w:rPr>
          <w:t>quantified magnitude and directions of the depicted potential</w:t>
        </w:r>
      </w:ins>
      <w:ins w:id="947" w:author="Hümbelin Oliver" w:date="2015-04-13T19:29:00Z">
        <w:r w:rsidR="00556651">
          <w:rPr>
            <w:rFonts w:ascii="Lucida Sans" w:hAnsi="Lucida Sans"/>
            <w:sz w:val="19"/>
            <w:szCs w:val="19"/>
            <w:lang w:val="en-US"/>
          </w:rPr>
          <w:t>s</w:t>
        </w:r>
      </w:ins>
      <w:ins w:id="948" w:author="Hümbelin Oliver" w:date="2015-04-13T19:27:00Z">
        <w:r w:rsidR="00556651">
          <w:rPr>
            <w:rFonts w:ascii="Lucida Sans" w:hAnsi="Lucida Sans"/>
            <w:sz w:val="19"/>
            <w:szCs w:val="19"/>
            <w:lang w:val="en-US"/>
          </w:rPr>
          <w:t xml:space="preserve"> for </w:t>
        </w:r>
      </w:ins>
      <w:ins w:id="949" w:author="Hümbelin Oliver" w:date="2015-04-13T19:29:00Z">
        <w:r w:rsidR="00556651">
          <w:rPr>
            <w:rFonts w:ascii="Lucida Sans" w:hAnsi="Lucida Sans"/>
            <w:sz w:val="19"/>
            <w:szCs w:val="19"/>
            <w:lang w:val="en-US"/>
          </w:rPr>
          <w:t xml:space="preserve">a </w:t>
        </w:r>
      </w:ins>
      <w:ins w:id="950" w:author="Hümbelin Oliver" w:date="2015-04-13T19:27:00Z">
        <w:r w:rsidR="00556651">
          <w:rPr>
            <w:rFonts w:ascii="Lucida Sans" w:hAnsi="Lucida Sans"/>
            <w:sz w:val="19"/>
            <w:szCs w:val="19"/>
            <w:lang w:val="en-US"/>
          </w:rPr>
          <w:t xml:space="preserve">bias </w:t>
        </w:r>
      </w:ins>
      <w:ins w:id="951" w:author="Hümbelin Oliver" w:date="2015-04-13T19:28:00Z">
        <w:r w:rsidR="00556651">
          <w:rPr>
            <w:rFonts w:ascii="Lucida Sans" w:hAnsi="Lucida Sans"/>
            <w:sz w:val="19"/>
            <w:szCs w:val="19"/>
            <w:lang w:val="en-US"/>
          </w:rPr>
          <w:t xml:space="preserve">with </w:t>
        </w:r>
      </w:ins>
      <w:del w:id="952" w:author="Hümbelin Oliver" w:date="2015-04-13T19:28:00Z">
        <w:r w:rsidRPr="008B2031" w:rsidDel="00556651">
          <w:rPr>
            <w:rFonts w:ascii="Lucida Sans" w:hAnsi="Lucida Sans"/>
            <w:sz w:val="19"/>
            <w:szCs w:val="19"/>
            <w:lang w:val="en-US"/>
          </w:rPr>
          <w:delText xml:space="preserve">the </w:delText>
        </w:r>
        <w:r w:rsidR="00A263CD" w:rsidDel="00556651">
          <w:rPr>
            <w:rFonts w:ascii="Lucida Sans" w:hAnsi="Lucida Sans"/>
            <w:sz w:val="19"/>
            <w:szCs w:val="19"/>
            <w:lang w:val="en-US"/>
          </w:rPr>
          <w:delText>advantages and disadvantages</w:delText>
        </w:r>
        <w:r w:rsidR="00A263CD" w:rsidRPr="008B2031" w:rsidDel="00556651">
          <w:rPr>
            <w:rFonts w:ascii="Lucida Sans" w:hAnsi="Lucida Sans"/>
            <w:sz w:val="19"/>
            <w:szCs w:val="19"/>
            <w:lang w:val="en-US"/>
          </w:rPr>
          <w:delText xml:space="preserve"> </w:delText>
        </w:r>
        <w:r w:rsidRPr="008B2031" w:rsidDel="00556651">
          <w:rPr>
            <w:rFonts w:ascii="Lucida Sans" w:hAnsi="Lucida Sans"/>
            <w:sz w:val="19"/>
            <w:szCs w:val="19"/>
            <w:lang w:val="en-US"/>
          </w:rPr>
          <w:delText>of</w:delText>
        </w:r>
      </w:del>
      <w:r w:rsidRPr="008B2031">
        <w:rPr>
          <w:rFonts w:ascii="Lucida Sans" w:hAnsi="Lucida Sans"/>
          <w:sz w:val="19"/>
          <w:szCs w:val="19"/>
          <w:lang w:val="en-US"/>
        </w:rPr>
        <w:t xml:space="preserve">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w:t>
      </w:r>
      <w:del w:id="953" w:author="Hümbelin Oliver" w:date="2015-04-13T19:28:00Z">
        <w:r w:rsidR="00736B6F" w:rsidDel="00556651">
          <w:rPr>
            <w:rFonts w:ascii="Lucida Sans" w:hAnsi="Lucida Sans"/>
            <w:sz w:val="19"/>
            <w:szCs w:val="19"/>
            <w:lang w:val="en-US"/>
          </w:rPr>
          <w:delText>by</w:delText>
        </w:r>
        <w:r w:rsidRPr="008B2031" w:rsidDel="00556651">
          <w:rPr>
            <w:rFonts w:ascii="Lucida Sans" w:hAnsi="Lucida Sans"/>
            <w:sz w:val="19"/>
            <w:szCs w:val="19"/>
            <w:lang w:val="en-US"/>
          </w:rPr>
          <w:delText xml:space="preserve"> </w:delText>
        </w:r>
      </w:del>
      <w:r w:rsidRPr="008B2031">
        <w:rPr>
          <w:rFonts w:ascii="Lucida Sans" w:hAnsi="Lucida Sans"/>
          <w:sz w:val="19"/>
          <w:szCs w:val="19"/>
          <w:lang w:val="en-US"/>
        </w:rPr>
        <w:t xml:space="preserve">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w:t>
      </w:r>
      <w:ins w:id="954" w:author="Hümbelin Oliver" w:date="2015-04-13T18:58:00Z">
        <w:r w:rsidR="0005180B">
          <w:rPr>
            <w:rFonts w:ascii="Lucida Sans" w:hAnsi="Lucida Sans"/>
            <w:sz w:val="19"/>
            <w:szCs w:val="19"/>
            <w:lang w:val="en-US"/>
          </w:rPr>
          <w:t xml:space="preserve">and micro tax data from the canton of Berne </w:t>
        </w:r>
      </w:ins>
      <w:r w:rsidRPr="008B2031">
        <w:rPr>
          <w:rFonts w:ascii="Lucida Sans" w:hAnsi="Lucida Sans"/>
          <w:sz w:val="19"/>
          <w:szCs w:val="19"/>
          <w:lang w:val="en-US"/>
        </w:rPr>
        <w:t xml:space="preserve">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78269B90" w:rsidR="007E29BC" w:rsidRDefault="00EA10B4" w:rsidP="005350F7">
      <w:pPr>
        <w:pStyle w:val="Standard1"/>
        <w:rPr>
          <w:rFonts w:ascii="Lucida Sans" w:hAnsi="Lucida Sans"/>
          <w:sz w:val="19"/>
          <w:szCs w:val="19"/>
          <w:lang w:val="en-US"/>
        </w:rPr>
      </w:pPr>
      <w:r>
        <w:rPr>
          <w:rFonts w:ascii="Lucida Sans" w:hAnsi="Lucida Sans"/>
          <w:sz w:val="19"/>
          <w:szCs w:val="19"/>
          <w:lang w:val="en-US"/>
        </w:rPr>
        <w:lastRenderedPageBreak/>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w:t>
      </w:r>
      <w:del w:id="955" w:author="Hümbelin Oliver" w:date="2015-04-13T17:42:00Z">
        <w:r w:rsidR="007E29BC" w:rsidDel="00D70029">
          <w:rPr>
            <w:rFonts w:ascii="Lucida Sans" w:hAnsi="Lucida Sans"/>
            <w:sz w:val="19"/>
            <w:szCs w:val="19"/>
            <w:lang w:val="en-US"/>
          </w:rPr>
          <w:delText>central</w:delText>
        </w:r>
        <w:r w:rsidR="005C4E90" w:rsidDel="00D70029">
          <w:rPr>
            <w:rFonts w:ascii="Lucida Sans" w:hAnsi="Lucida Sans"/>
            <w:sz w:val="19"/>
            <w:szCs w:val="19"/>
            <w:lang w:val="en-US"/>
          </w:rPr>
          <w:delText xml:space="preserve"> </w:delText>
        </w:r>
      </w:del>
      <w:ins w:id="956" w:author="Hümbelin Oliver" w:date="2015-04-13T17:42:00Z">
        <w:r w:rsidR="00D70029">
          <w:rPr>
            <w:rFonts w:ascii="Lucida Sans" w:hAnsi="Lucida Sans"/>
            <w:sz w:val="19"/>
            <w:szCs w:val="19"/>
            <w:lang w:val="en-US"/>
          </w:rPr>
          <w:t xml:space="preserve">crucial </w:t>
        </w:r>
      </w:ins>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w:t>
      </w:r>
      <w:del w:id="957" w:author="Hümbelin Oliver" w:date="2015-04-13T17:43:00Z">
        <w:r w:rsidR="00806DA3" w:rsidDel="00D70029">
          <w:rPr>
            <w:rFonts w:ascii="Lucida Sans" w:hAnsi="Lucida Sans"/>
            <w:sz w:val="19"/>
            <w:szCs w:val="19"/>
            <w:lang w:val="en-US"/>
          </w:rPr>
          <w:delText xml:space="preserve">central </w:delText>
        </w:r>
      </w:del>
      <w:r w:rsidR="00806DA3">
        <w:rPr>
          <w:rFonts w:ascii="Lucida Sans" w:hAnsi="Lucida Sans"/>
          <w:sz w:val="19"/>
          <w:szCs w:val="19"/>
          <w:lang w:val="en-US"/>
        </w:rPr>
        <w:t xml:space="preserve">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48586F57"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w:t>
      </w:r>
      <w:del w:id="958" w:author="Hümbelin Oliver" w:date="2015-04-13T19:00:00Z">
        <w:r w:rsidR="00806DA3" w:rsidDel="0005180B">
          <w:rPr>
            <w:rFonts w:ascii="Lucida Sans" w:hAnsi="Lucida Sans"/>
            <w:sz w:val="19"/>
            <w:szCs w:val="19"/>
            <w:lang w:val="en-US"/>
          </w:rPr>
          <w:delText xml:space="preserve">aggregated </w:delText>
        </w:r>
      </w:del>
      <w:r w:rsidR="00806DA3">
        <w:rPr>
          <w:rFonts w:ascii="Lucida Sans" w:hAnsi="Lucida Sans"/>
          <w:sz w:val="19"/>
          <w:szCs w:val="19"/>
          <w:lang w:val="en-US"/>
        </w:rPr>
        <w:t xml:space="preserve">tax </w:t>
      </w:r>
      <w:del w:id="959" w:author="Hümbelin Oliver" w:date="2015-04-13T19:00:00Z">
        <w:r w:rsidR="00AB4D97" w:rsidDel="0005180B">
          <w:rPr>
            <w:rFonts w:ascii="Lucida Sans" w:hAnsi="Lucida Sans"/>
            <w:sz w:val="19"/>
            <w:szCs w:val="19"/>
            <w:lang w:val="en-US"/>
          </w:rPr>
          <w:delText>statistics</w:delText>
        </w:r>
        <w:r w:rsidR="005350F7" w:rsidRPr="008B2031" w:rsidDel="0005180B">
          <w:rPr>
            <w:rFonts w:ascii="Lucida Sans" w:hAnsi="Lucida Sans"/>
            <w:sz w:val="19"/>
            <w:szCs w:val="19"/>
            <w:lang w:val="en-US"/>
          </w:rPr>
          <w:delText xml:space="preserve"> </w:delText>
        </w:r>
      </w:del>
      <w:ins w:id="960" w:author="Hümbelin Oliver" w:date="2015-04-13T19:00:00Z">
        <w:r w:rsidR="0005180B">
          <w:rPr>
            <w:rFonts w:ascii="Lucida Sans" w:hAnsi="Lucida Sans"/>
            <w:sz w:val="19"/>
            <w:szCs w:val="19"/>
            <w:lang w:val="en-US"/>
          </w:rPr>
          <w:t>data from Switzerland</w:t>
        </w:r>
        <w:r w:rsidR="0005180B" w:rsidRPr="008B2031">
          <w:rPr>
            <w:rFonts w:ascii="Lucida Sans" w:hAnsi="Lucida Sans"/>
            <w:sz w:val="19"/>
            <w:szCs w:val="19"/>
            <w:lang w:val="en-US"/>
          </w:rPr>
          <w:t xml:space="preserve"> </w:t>
        </w:r>
      </w:ins>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ins w:id="961" w:author="Hümbelin Oliver" w:date="2015-04-16T12:20:00Z"/>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6"/>
      </w:r>
    </w:p>
    <w:p w14:paraId="48445129" w14:textId="049734B1" w:rsidR="00746BF0" w:rsidRDefault="00746BF0" w:rsidP="00AB4D97">
      <w:pPr>
        <w:pStyle w:val="Standard1"/>
        <w:numPr>
          <w:ilvl w:val="0"/>
          <w:numId w:val="25"/>
        </w:numPr>
        <w:rPr>
          <w:rFonts w:ascii="Lucida Sans" w:hAnsi="Lucida Sans"/>
          <w:sz w:val="19"/>
          <w:szCs w:val="19"/>
          <w:lang w:val="en-US"/>
        </w:rPr>
      </w:pPr>
      <w:ins w:id="962" w:author="Hümbelin Oliver" w:date="2015-04-16T12:20:00Z">
        <w:r>
          <w:rPr>
            <w:rFonts w:ascii="Lucida Sans" w:hAnsi="Lucida Sans"/>
            <w:sz w:val="19"/>
            <w:szCs w:val="19"/>
            <w:lang w:val="en-US"/>
          </w:rPr>
          <w:t>Income definitions (0.10)</w:t>
        </w:r>
      </w:ins>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37CD1889" w:rsidR="00AB4D97" w:rsidDel="00746BF0" w:rsidRDefault="00AB4D97" w:rsidP="00AB4D97">
      <w:pPr>
        <w:pStyle w:val="Standard1"/>
        <w:numPr>
          <w:ilvl w:val="0"/>
          <w:numId w:val="25"/>
        </w:numPr>
        <w:rPr>
          <w:del w:id="963" w:author="Hümbelin Oliver" w:date="2015-04-16T12:21:00Z"/>
          <w:rFonts w:ascii="Lucida Sans" w:hAnsi="Lucida Sans"/>
          <w:sz w:val="19"/>
          <w:szCs w:val="19"/>
          <w:lang w:val="en-US"/>
        </w:rPr>
      </w:pPr>
      <w:bookmarkStart w:id="964" w:name="_GoBack"/>
      <w:bookmarkEnd w:id="964"/>
      <w:del w:id="965" w:author="Hümbelin Oliver" w:date="2015-04-16T12:21:00Z">
        <w:r w:rsidDel="00746BF0">
          <w:rPr>
            <w:rFonts w:ascii="Lucida Sans" w:hAnsi="Lucida Sans"/>
            <w:sz w:val="19"/>
            <w:szCs w:val="19"/>
            <w:lang w:val="en-US"/>
          </w:rPr>
          <w:delText>Income definitions within tax data (0.03)</w:delText>
        </w:r>
      </w:del>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2C0E1B3E"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del w:id="966" w:author="Hümbelin Oliver" w:date="2015-04-13T17:43:00Z">
        <w:r w:rsidR="00A06AD6" w:rsidDel="00D70029">
          <w:rPr>
            <w:rFonts w:ascii="Lucida Sans" w:hAnsi="Lucida Sans"/>
            <w:sz w:val="19"/>
            <w:szCs w:val="19"/>
            <w:lang w:val="en-US"/>
          </w:rPr>
          <w:delText xml:space="preserve">central </w:delText>
        </w:r>
      </w:del>
      <w:ins w:id="967" w:author="Hümbelin Oliver" w:date="2015-04-13T17:43:00Z">
        <w:r w:rsidR="00D70029">
          <w:rPr>
            <w:rFonts w:ascii="Lucida Sans" w:hAnsi="Lucida Sans"/>
            <w:sz w:val="19"/>
            <w:szCs w:val="19"/>
            <w:lang w:val="en-US"/>
          </w:rPr>
          <w:t xml:space="preserve">important </w:t>
        </w:r>
      </w:ins>
      <w:r w:rsidR="00A06AD6">
        <w:rPr>
          <w:rFonts w:ascii="Lucida Sans" w:hAnsi="Lucida Sans"/>
          <w:sz w:val="19"/>
          <w:szCs w:val="19"/>
          <w:lang w:val="en-US"/>
        </w:rPr>
        <w:t xml:space="preserve">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has a</w:t>
      </w:r>
      <w:del w:id="968" w:author="Hümbelin Oliver" w:date="2015-04-13T19:01:00Z">
        <w:r w:rsidR="00264D81" w:rsidDel="0005180B">
          <w:rPr>
            <w:rFonts w:ascii="Lucida Sans" w:hAnsi="Lucida Sans"/>
            <w:sz w:val="19"/>
            <w:szCs w:val="19"/>
            <w:lang w:val="en-US"/>
          </w:rPr>
          <w:delText>n</w:delText>
        </w:r>
      </w:del>
      <w:r w:rsidR="00264D81">
        <w:rPr>
          <w:rFonts w:ascii="Lucida Sans" w:hAnsi="Lucida Sans"/>
          <w:sz w:val="19"/>
          <w:szCs w:val="19"/>
          <w:lang w:val="en-US"/>
        </w:rPr>
        <w:t xml:space="preserve"> </w:t>
      </w:r>
      <w:ins w:id="969" w:author="Hümbelin Oliver" w:date="2015-04-13T19:01:00Z">
        <w:r w:rsidR="0005180B">
          <w:rPr>
            <w:rFonts w:ascii="Lucida Sans" w:hAnsi="Lucida Sans"/>
            <w:sz w:val="19"/>
            <w:szCs w:val="19"/>
            <w:lang w:val="en-US"/>
          </w:rPr>
          <w:t xml:space="preserve">strong </w:t>
        </w:r>
      </w:ins>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w:t>
      </w:r>
      <w:del w:id="970" w:author="Hümbelin Oliver" w:date="2015-04-13T19:02:00Z">
        <w:r w:rsidR="00005884" w:rsidDel="0005180B">
          <w:rPr>
            <w:rFonts w:ascii="Lucida Sans" w:hAnsi="Lucida Sans"/>
            <w:sz w:val="19"/>
            <w:szCs w:val="19"/>
            <w:lang w:val="en-US"/>
          </w:rPr>
          <w:delText xml:space="preserve">argue </w:delText>
        </w:r>
      </w:del>
      <w:ins w:id="971" w:author="Hümbelin Oliver" w:date="2015-04-13T19:02:00Z">
        <w:r w:rsidR="0005180B">
          <w:rPr>
            <w:rFonts w:ascii="Lucida Sans" w:hAnsi="Lucida Sans"/>
            <w:sz w:val="19"/>
            <w:szCs w:val="19"/>
            <w:lang w:val="en-US"/>
          </w:rPr>
          <w:t xml:space="preserve">showed </w:t>
        </w:r>
      </w:ins>
      <w:r w:rsidR="00005884">
        <w:rPr>
          <w:rFonts w:ascii="Lucida Sans" w:hAnsi="Lucida Sans"/>
          <w:sz w:val="19"/>
          <w:szCs w:val="19"/>
          <w:lang w:val="en-US"/>
        </w:rPr>
        <w:t xml:space="preserve">that this </w:t>
      </w:r>
      <w:r w:rsidR="00C60F23">
        <w:rPr>
          <w:rFonts w:ascii="Lucida Sans" w:hAnsi="Lucida Sans"/>
          <w:sz w:val="19"/>
          <w:szCs w:val="19"/>
          <w:lang w:val="en-US"/>
        </w:rPr>
        <w:t xml:space="preserve">difference stems from an upper middle class bias in the survey data which results in underestimation of inequality. Another </w:t>
      </w:r>
      <w:del w:id="972" w:author="Hümbelin Oliver" w:date="2015-04-13T17:43:00Z">
        <w:r w:rsidR="00C60F23" w:rsidDel="00D70029">
          <w:rPr>
            <w:rFonts w:ascii="Lucida Sans" w:hAnsi="Lucida Sans"/>
            <w:sz w:val="19"/>
            <w:szCs w:val="19"/>
            <w:lang w:val="en-US"/>
          </w:rPr>
          <w:delText xml:space="preserve">central </w:delText>
        </w:r>
      </w:del>
      <w:ins w:id="973" w:author="Hümbelin Oliver" w:date="2015-04-13T17:43:00Z">
        <w:r w:rsidR="00D70029">
          <w:rPr>
            <w:rFonts w:ascii="Lucida Sans" w:hAnsi="Lucida Sans"/>
            <w:sz w:val="19"/>
            <w:szCs w:val="19"/>
            <w:lang w:val="en-US"/>
          </w:rPr>
          <w:t xml:space="preserve">important </w:t>
        </w:r>
      </w:ins>
      <w:r w:rsidR="00C60F23">
        <w:rPr>
          <w:rFonts w:ascii="Lucida Sans" w:hAnsi="Lucida Sans"/>
          <w:sz w:val="19"/>
          <w:szCs w:val="19"/>
          <w:lang w:val="en-US"/>
        </w:rPr>
        <w:t xml:space="preserve">difference of tax data is that statistical units are fiscal and not real households. This is </w:t>
      </w:r>
      <w:del w:id="974" w:author="Hümbelin Oliver" w:date="2015-04-13T19:03:00Z">
        <w:r w:rsidR="00C60F23" w:rsidDel="0005180B">
          <w:rPr>
            <w:rFonts w:ascii="Lucida Sans" w:hAnsi="Lucida Sans"/>
            <w:sz w:val="19"/>
            <w:szCs w:val="19"/>
            <w:lang w:val="en-US"/>
          </w:rPr>
          <w:delText xml:space="preserve">crucial </w:delText>
        </w:r>
      </w:del>
      <w:ins w:id="975" w:author="Hümbelin Oliver" w:date="2015-04-13T19:03:00Z">
        <w:r w:rsidR="0005180B">
          <w:rPr>
            <w:rFonts w:ascii="Lucida Sans" w:hAnsi="Lucida Sans"/>
            <w:sz w:val="19"/>
            <w:szCs w:val="19"/>
            <w:lang w:val="en-US"/>
          </w:rPr>
          <w:t xml:space="preserve">evident </w:t>
        </w:r>
      </w:ins>
      <w:r w:rsidR="00C60F23">
        <w:rPr>
          <w:rFonts w:ascii="Lucida Sans" w:hAnsi="Lucida Sans"/>
          <w:sz w:val="19"/>
          <w:szCs w:val="19"/>
          <w:lang w:val="en-US"/>
        </w:rPr>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del w:id="976" w:author="Hümbelin Oliver" w:date="2015-04-13T19:03:00Z">
        <w:r w:rsidR="00D13F34" w:rsidDel="0005180B">
          <w:rPr>
            <w:rFonts w:ascii="Lucida Sans" w:hAnsi="Lucida Sans"/>
            <w:sz w:val="19"/>
            <w:szCs w:val="19"/>
            <w:lang w:val="en-US"/>
          </w:rPr>
          <w:delText xml:space="preserve">present </w:delText>
        </w:r>
      </w:del>
      <w:ins w:id="977" w:author="Hümbelin Oliver" w:date="2015-04-13T19:03:00Z">
        <w:r w:rsidR="0005180B">
          <w:rPr>
            <w:rFonts w:ascii="Lucida Sans" w:hAnsi="Lucida Sans"/>
            <w:sz w:val="19"/>
            <w:szCs w:val="19"/>
            <w:lang w:val="en-US"/>
          </w:rPr>
          <w:t xml:space="preserve">represented </w:t>
        </w:r>
      </w:ins>
      <w:r w:rsidR="00D13F34">
        <w:rPr>
          <w:rFonts w:ascii="Lucida Sans" w:hAnsi="Lucida Sans"/>
          <w:sz w:val="19"/>
          <w:szCs w:val="19"/>
          <w:lang w:val="en-US"/>
        </w:rPr>
        <w:t>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w:t>
      </w:r>
      <w:r w:rsidR="00182BEB">
        <w:rPr>
          <w:rFonts w:ascii="Lucida Sans" w:hAnsi="Lucida Sans"/>
          <w:sz w:val="19"/>
          <w:szCs w:val="19"/>
          <w:lang w:val="en-US"/>
        </w:rPr>
        <w:lastRenderedPageBreak/>
        <w:t>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7753A266" w:rsidR="007A5603" w:rsidRDefault="00D77118" w:rsidP="005350F7">
      <w:pPr>
        <w:pStyle w:val="Standard1"/>
        <w:rPr>
          <w:rFonts w:ascii="Lucida Sans" w:hAnsi="Lucida Sans"/>
          <w:sz w:val="19"/>
          <w:szCs w:val="19"/>
          <w:lang w:val="en-US"/>
        </w:rPr>
      </w:pPr>
      <w:del w:id="978" w:author="Hümbelin Oliver" w:date="2015-04-13T19:06:00Z">
        <w:r w:rsidDel="00FA58EC">
          <w:rPr>
            <w:rFonts w:ascii="Lucida Sans" w:hAnsi="Lucida Sans"/>
            <w:sz w:val="19"/>
            <w:szCs w:val="19"/>
            <w:lang w:val="en-US"/>
          </w:rPr>
          <w:delText>Measurement issues are especially crucial</w:delText>
        </w:r>
      </w:del>
      <w:ins w:id="979" w:author="Hümbelin Oliver" w:date="2015-04-13T19:06:00Z">
        <w:r w:rsidR="00FA58EC">
          <w:rPr>
            <w:rFonts w:ascii="Lucida Sans" w:hAnsi="Lucida Sans"/>
            <w:sz w:val="19"/>
            <w:szCs w:val="19"/>
            <w:lang w:val="en-US"/>
          </w:rPr>
          <w:t>A special part in the discussion is dedicated to inequality measures</w:t>
        </w:r>
      </w:ins>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ins w:id="980" w:author="Hümbelin Oliver" w:date="2015-04-13T19:29:00Z">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ins>
      <w:ins w:id="981" w:author="Hümbelin Oliver" w:date="2015-04-13T19:30:00Z">
        <w:r w:rsidR="00C44816">
          <w:rPr>
            <w:rFonts w:ascii="Lucida Sans" w:hAnsi="Lucida Sans"/>
            <w:sz w:val="19"/>
            <w:szCs w:val="19"/>
            <w:lang w:val="en-US"/>
          </w:rPr>
          <w:t xml:space="preserve">. Furthermore we showed that </w:t>
        </w:r>
      </w:ins>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29D95680"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del w:id="982" w:author="Hümbelin Oliver" w:date="2015-04-13T19:12:00Z">
        <w:r w:rsidR="00CE5BE4" w:rsidRPr="009C0F72" w:rsidDel="00FA58EC">
          <w:rPr>
            <w:rFonts w:ascii="Lucida Sans" w:hAnsi="Lucida Sans"/>
            <w:sz w:val="19"/>
            <w:szCs w:val="19"/>
            <w:lang w:val="en-US"/>
          </w:rPr>
          <w:delText xml:space="preserve">Figure 5 displays the </w:delText>
        </w:r>
        <w:r w:rsidR="00CE5BE4" w:rsidDel="00FA58EC">
          <w:rPr>
            <w:rFonts w:ascii="Lucida Sans" w:hAnsi="Lucida Sans"/>
            <w:sz w:val="19"/>
            <w:szCs w:val="19"/>
            <w:lang w:val="en-US"/>
          </w:rPr>
          <w:delText xml:space="preserve">longest </w:delText>
        </w:r>
        <w:r w:rsidR="00005884" w:rsidDel="00FA58EC">
          <w:rPr>
            <w:rFonts w:ascii="Lucida Sans" w:hAnsi="Lucida Sans"/>
            <w:sz w:val="19"/>
            <w:szCs w:val="19"/>
            <w:lang w:val="en-US"/>
          </w:rPr>
          <w:delText>meaningful</w:delText>
        </w:r>
        <w:r w:rsidR="0075707F" w:rsidDel="00FA58EC">
          <w:rPr>
            <w:rFonts w:ascii="Lucida Sans" w:hAnsi="Lucida Sans"/>
            <w:sz w:val="19"/>
            <w:szCs w:val="19"/>
            <w:lang w:val="en-US"/>
          </w:rPr>
          <w:delText xml:space="preserve"> </w:delText>
        </w:r>
        <w:r w:rsidR="00CE5BE4" w:rsidDel="00FA58EC">
          <w:rPr>
            <w:rFonts w:ascii="Lucida Sans" w:hAnsi="Lucida Sans"/>
            <w:sz w:val="19"/>
            <w:szCs w:val="19"/>
            <w:lang w:val="en-US"/>
          </w:rPr>
          <w:delText>time series of</w:delText>
        </w:r>
        <w:r w:rsidR="00CE5BE4" w:rsidRPr="009C0F72" w:rsidDel="00FA58EC">
          <w:rPr>
            <w:rFonts w:ascii="Lucida Sans" w:hAnsi="Lucida Sans"/>
            <w:sz w:val="19"/>
            <w:szCs w:val="19"/>
            <w:lang w:val="en-US"/>
          </w:rPr>
          <w:delText xml:space="preserve"> Gini coefficients that can be calculated for Switzerland</w:delText>
        </w:r>
        <w:r w:rsidR="003A7EE5" w:rsidDel="00FA58EC">
          <w:rPr>
            <w:rFonts w:ascii="Lucida Sans" w:hAnsi="Lucida Sans"/>
            <w:sz w:val="19"/>
            <w:szCs w:val="19"/>
            <w:lang w:val="en-US"/>
          </w:rPr>
          <w:delText xml:space="preserve"> out of FTA tax statistics.</w:delText>
        </w:r>
        <w:r w:rsidR="00CB3D24" w:rsidDel="00FA58EC">
          <w:rPr>
            <w:rStyle w:val="FootnoteReference"/>
            <w:rFonts w:ascii="Lucida Sans" w:hAnsi="Lucida Sans"/>
            <w:sz w:val="19"/>
            <w:szCs w:val="19"/>
            <w:lang w:val="en-US"/>
          </w:rPr>
          <w:footnoteReference w:id="17"/>
        </w:r>
        <w:r w:rsidR="003A7EE5" w:rsidDel="00FA58EC">
          <w:rPr>
            <w:rFonts w:ascii="Lucida Sans" w:hAnsi="Lucida Sans"/>
            <w:sz w:val="19"/>
            <w:szCs w:val="19"/>
            <w:lang w:val="en-US"/>
          </w:rPr>
          <w:delText xml:space="preserve"> </w:delText>
        </w:r>
        <w:r w:rsidR="0075707F" w:rsidDel="00FA58EC">
          <w:rPr>
            <w:rFonts w:ascii="Lucida Sans" w:hAnsi="Lucida Sans"/>
            <w:sz w:val="19"/>
            <w:szCs w:val="19"/>
            <w:lang w:val="en-US"/>
          </w:rPr>
          <w:delText xml:space="preserve">This </w:delText>
        </w:r>
      </w:del>
      <w:ins w:id="985" w:author="Hümbelin Oliver" w:date="2015-04-13T19:12:00Z">
        <w:r w:rsidR="00FA58EC">
          <w:rPr>
            <w:rFonts w:ascii="Lucida Sans" w:hAnsi="Lucida Sans"/>
            <w:sz w:val="19"/>
            <w:szCs w:val="19"/>
            <w:lang w:val="en-US"/>
          </w:rPr>
          <w:t xml:space="preserve">The </w:t>
        </w:r>
      </w:ins>
      <w:r w:rsidR="0075707F">
        <w:rPr>
          <w:rFonts w:ascii="Lucida Sans" w:hAnsi="Lucida Sans"/>
          <w:sz w:val="19"/>
          <w:szCs w:val="19"/>
          <w:lang w:val="en-US"/>
        </w:rPr>
        <w:t>time</w:t>
      </w:r>
      <w:r w:rsidR="003A7EE5">
        <w:rPr>
          <w:rFonts w:ascii="Lucida Sans" w:hAnsi="Lucida Sans"/>
          <w:sz w:val="19"/>
          <w:szCs w:val="19"/>
          <w:lang w:val="en-US"/>
        </w:rPr>
        <w:t xml:space="preserve"> series</w:t>
      </w:r>
      <w:ins w:id="986" w:author="Hümbelin Oliver" w:date="2015-04-13T19:13:00Z">
        <w:r w:rsidR="00FA58EC">
          <w:rPr>
            <w:rFonts w:ascii="Lucida Sans" w:hAnsi="Lucida Sans"/>
            <w:sz w:val="19"/>
            <w:szCs w:val="19"/>
            <w:lang w:val="en-US"/>
          </w:rPr>
          <w:t xml:space="preserve"> displayed in </w:t>
        </w:r>
        <w:r w:rsidR="00FA58EC" w:rsidRPr="00FA58EC">
          <w:rPr>
            <w:rFonts w:ascii="Lucida Sans" w:hAnsi="Lucida Sans"/>
            <w:sz w:val="19"/>
            <w:szCs w:val="19"/>
            <w:highlight w:val="yellow"/>
            <w:lang w:val="en-US"/>
            <w:rPrChange w:id="987" w:author="Hümbelin Oliver" w:date="2015-04-13T19:13:00Z">
              <w:rPr>
                <w:rFonts w:ascii="Lucida Sans" w:hAnsi="Lucida Sans"/>
                <w:sz w:val="19"/>
                <w:szCs w:val="19"/>
                <w:lang w:val="en-US"/>
              </w:rPr>
            </w:rPrChange>
          </w:rPr>
          <w:t>FIGAMANFANG</w:t>
        </w:r>
      </w:ins>
      <w:r w:rsidR="003A7EE5">
        <w:rPr>
          <w:rFonts w:ascii="Lucida Sans" w:hAnsi="Lucida Sans"/>
          <w:sz w:val="19"/>
          <w:szCs w:val="19"/>
          <w:lang w:val="en-US"/>
        </w:rPr>
        <w:t xml:space="preserve">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del w:id="988" w:author="Hümbelin Oliver" w:date="2015-04-13T19:13:00Z">
        <w:r w:rsidDel="00FA58EC">
          <w:rPr>
            <w:rFonts w:ascii="Lucida Sans" w:hAnsi="Lucida Sans"/>
            <w:sz w:val="19"/>
            <w:szCs w:val="19"/>
            <w:lang w:val="en-US"/>
          </w:rPr>
          <w:delText xml:space="preserve">on </w:delText>
        </w:r>
      </w:del>
      <w:ins w:id="989" w:author="Hümbelin Oliver" w:date="2015-04-13T19:13:00Z">
        <w:r w:rsidR="00FA58EC">
          <w:rPr>
            <w:rFonts w:ascii="Lucida Sans" w:hAnsi="Lucida Sans"/>
            <w:sz w:val="19"/>
            <w:szCs w:val="19"/>
            <w:lang w:val="en-US"/>
          </w:rPr>
          <w:t xml:space="preserve">at </w:t>
        </w:r>
      </w:ins>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lastRenderedPageBreak/>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990" w:author="Hümbelin Oliver" w:date="2015-04-10T15:49:00Z">
        <w:r w:rsidR="00B748B5" w:rsidRPr="00B748B5">
          <w:rPr>
            <w:rFonts w:ascii="Lucida Sans" w:hAnsi="Lucida Sans"/>
            <w:sz w:val="19"/>
            <w:szCs w:val="19"/>
            <w:lang w:val="en-US"/>
            <w:rPrChange w:id="991" w:author="Hümbelin Oliver" w:date="2015-04-10T15:49:00Z">
              <w:rPr>
                <w:lang w:val="en-US"/>
              </w:rPr>
            </w:rPrChange>
          </w:rPr>
          <w:t>Figure 4</w:t>
        </w:r>
      </w:ins>
      <w:del w:id="992"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67FF4C98" w14:textId="338A84BF" w:rsidR="00196156" w:rsidRPr="00196156" w:rsidRDefault="002B69C3">
      <w:pPr>
        <w:pStyle w:val="Heading1"/>
        <w:rPr>
          <w:ins w:id="993" w:author="rudi" w:date="2015-04-13T01:02:00Z"/>
          <w:lang w:val="en-US"/>
        </w:rPr>
        <w:pPrChange w:id="994" w:author="rudi" w:date="2015-04-13T01:02:00Z">
          <w:pPr>
            <w:pStyle w:val="Heading1"/>
            <w:numPr>
              <w:numId w:val="30"/>
            </w:numPr>
          </w:pPr>
        </w:pPrChange>
      </w:pPr>
      <w:ins w:id="995" w:author="rudi" w:date="2015-04-13T01:02:00Z">
        <w:r>
          <w:rPr>
            <w:lang w:val="en-US"/>
          </w:rPr>
          <w:t>Appendix</w:t>
        </w:r>
      </w:ins>
    </w:p>
    <w:p w14:paraId="50C910FD" w14:textId="1FC5877F" w:rsidR="00B14648" w:rsidRDefault="00B14648">
      <w:pPr>
        <w:spacing w:line="240" w:lineRule="auto"/>
        <w:rPr>
          <w:ins w:id="996" w:author="rudi" w:date="2015-04-13T01:01:00Z"/>
          <w:lang w:val="en-US"/>
        </w:rPr>
      </w:pPr>
    </w:p>
    <w:p w14:paraId="38CEE567" w14:textId="77777777" w:rsidR="00196156" w:rsidRDefault="00196156">
      <w:pPr>
        <w:spacing w:line="240" w:lineRule="auto"/>
        <w:rPr>
          <w:ins w:id="997" w:author="rudi" w:date="2015-04-13T01:01:00Z"/>
          <w:lang w:val="en-US"/>
        </w:rPr>
      </w:pPr>
    </w:p>
    <w:p w14:paraId="703BD14A" w14:textId="77777777" w:rsidR="00196156" w:rsidRPr="000E2F6C" w:rsidRDefault="00196156" w:rsidP="00196156">
      <w:pPr>
        <w:pStyle w:val="Caption"/>
        <w:rPr>
          <w:sz w:val="24"/>
          <w:szCs w:val="24"/>
          <w:lang w:val="en-US"/>
        </w:rPr>
      </w:pPr>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8370AD"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77777777" w:rsidR="00196156" w:rsidRPr="00F06E77" w:rsidRDefault="00196156" w:rsidP="00F22AFC">
            <w:pPr>
              <w:spacing w:line="240" w:lineRule="auto"/>
              <w:jc w:val="center"/>
              <w:rPr>
                <w:rFonts w:eastAsia="Times New Roman"/>
                <w:color w:val="000000"/>
                <w:szCs w:val="19"/>
                <w:lang w:val="en-US"/>
              </w:rPr>
            </w:pPr>
            <w:commentRangeStart w:id="998"/>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23AD314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commentRangeEnd w:id="998"/>
            <w:r w:rsidR="00C44816">
              <w:rPr>
                <w:rStyle w:val="CommentReference"/>
              </w:rPr>
              <w:commentReference w:id="998"/>
            </w:r>
          </w:p>
        </w:tc>
      </w:tr>
      <w:tr w:rsidR="00196156" w:rsidRPr="008370AD"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8370AD"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lastRenderedPageBreak/>
              <w:t>Measuring inequality</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8370AD"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based on provided percentiles), polarization index (own calculation)</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8370AD"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8370AD"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overage issues</w:t>
            </w:r>
          </w:p>
        </w:tc>
        <w:tc>
          <w:tcPr>
            <w:tcW w:w="2977" w:type="dxa"/>
            <w:tcBorders>
              <w:top w:val="nil"/>
              <w:left w:val="nil"/>
              <w:bottom w:val="nil"/>
              <w:right w:val="nil"/>
            </w:tcBorders>
            <w:shd w:val="clear" w:color="auto" w:fill="auto"/>
            <w:vAlign w:val="center"/>
          </w:tcPr>
          <w:p w14:paraId="4C65DE10"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8370AD"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8370AD"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999" w:name="_Toc406505805"/>
      <w:r w:rsidRPr="00511D21">
        <w:lastRenderedPageBreak/>
        <w:t>Literaturverzeichnis</w:t>
      </w:r>
      <w:bookmarkEnd w:id="999"/>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Default="00542029" w:rsidP="00542029">
      <w:pPr>
        <w:spacing w:line="480" w:lineRule="auto"/>
        <w:ind w:hanging="480"/>
        <w:rPr>
          <w:ins w:id="1000" w:author="Hümbelin Oliver" w:date="2015-04-13T14:19:00Z"/>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szCs w:val="24"/>
          <w:lang w:val="en-US" w:eastAsia="de-CH"/>
        </w:rPr>
      </w:pPr>
      <w:proofErr w:type="spellStart"/>
      <w:proofErr w:type="gramStart"/>
      <w:ins w:id="1001" w:author="Hümbelin Oliver" w:date="2015-04-13T14:19:00Z">
        <w:r w:rsidRPr="00CC6FD0">
          <w:rPr>
            <w:rFonts w:ascii="Times New Roman" w:eastAsia="Times New Roman" w:hAnsi="Times New Roman"/>
            <w:sz w:val="24"/>
            <w:szCs w:val="24"/>
            <w:lang w:val="en-US" w:eastAsia="de-CH"/>
            <w:rPrChange w:id="1002" w:author="Hümbelin Oliver" w:date="2015-04-13T14:19:00Z">
              <w:rPr>
                <w:rFonts w:ascii="Times New Roman" w:eastAsia="Times New Roman" w:hAnsi="Times New Roman"/>
                <w:sz w:val="24"/>
                <w:szCs w:val="24"/>
                <w:lang w:eastAsia="de-CH"/>
              </w:rPr>
            </w:rPrChange>
          </w:rPr>
          <w:t>Alvaredo</w:t>
        </w:r>
        <w:proofErr w:type="spellEnd"/>
        <w:r w:rsidRPr="00CC6FD0">
          <w:rPr>
            <w:rFonts w:ascii="Times New Roman" w:eastAsia="Times New Roman" w:hAnsi="Times New Roman"/>
            <w:sz w:val="24"/>
            <w:szCs w:val="24"/>
            <w:lang w:val="en-US" w:eastAsia="de-CH"/>
            <w:rPrChange w:id="1003" w:author="Hümbelin Oliver" w:date="2015-04-13T14:19:00Z">
              <w:rPr>
                <w:rFonts w:ascii="Times New Roman" w:eastAsia="Times New Roman" w:hAnsi="Times New Roman"/>
                <w:sz w:val="24"/>
                <w:szCs w:val="24"/>
                <w:lang w:eastAsia="de-CH"/>
              </w:rPr>
            </w:rPrChange>
          </w:rPr>
          <w:t xml:space="preserve">, F., Atkinson, A. B., Piketty, T., &amp; </w:t>
        </w:r>
        <w:proofErr w:type="spellStart"/>
        <w:r w:rsidRPr="00CC6FD0">
          <w:rPr>
            <w:rFonts w:ascii="Times New Roman" w:eastAsia="Times New Roman" w:hAnsi="Times New Roman"/>
            <w:sz w:val="24"/>
            <w:szCs w:val="24"/>
            <w:lang w:val="en-US" w:eastAsia="de-CH"/>
            <w:rPrChange w:id="1004" w:author="Hümbelin Oliver" w:date="2015-04-13T14:19:00Z">
              <w:rPr>
                <w:rFonts w:ascii="Times New Roman" w:eastAsia="Times New Roman" w:hAnsi="Times New Roman"/>
                <w:sz w:val="24"/>
                <w:szCs w:val="24"/>
                <w:lang w:eastAsia="de-CH"/>
              </w:rPr>
            </w:rPrChange>
          </w:rPr>
          <w:t>Saez</w:t>
        </w:r>
        <w:proofErr w:type="spellEnd"/>
        <w:r w:rsidRPr="00CC6FD0">
          <w:rPr>
            <w:rFonts w:ascii="Times New Roman" w:eastAsia="Times New Roman" w:hAnsi="Times New Roman"/>
            <w:sz w:val="24"/>
            <w:szCs w:val="24"/>
            <w:lang w:val="en-US" w:eastAsia="de-CH"/>
            <w:rPrChange w:id="1005" w:author="Hümbelin Oliver" w:date="2015-04-13T14:19:00Z">
              <w:rPr>
                <w:rFonts w:ascii="Times New Roman" w:eastAsia="Times New Roman" w:hAnsi="Times New Roman"/>
                <w:sz w:val="24"/>
                <w:szCs w:val="24"/>
                <w:lang w:eastAsia="de-CH"/>
              </w:rPr>
            </w:rPrChange>
          </w:rPr>
          <w:t>, E. (2015).</w:t>
        </w:r>
        <w:proofErr w:type="gramEnd"/>
        <w:r w:rsidRPr="00CC6FD0">
          <w:rPr>
            <w:rFonts w:ascii="Times New Roman" w:eastAsia="Times New Roman" w:hAnsi="Times New Roman"/>
            <w:sz w:val="24"/>
            <w:szCs w:val="24"/>
            <w:lang w:val="en-US" w:eastAsia="de-CH"/>
            <w:rPrChange w:id="1006" w:author="Hümbelin Oliver" w:date="2015-04-13T14:19:00Z">
              <w:rPr>
                <w:rFonts w:ascii="Times New Roman" w:eastAsia="Times New Roman" w:hAnsi="Times New Roman"/>
                <w:sz w:val="24"/>
                <w:szCs w:val="24"/>
                <w:lang w:eastAsia="de-CH"/>
              </w:rPr>
            </w:rPrChange>
          </w:rPr>
          <w:t xml:space="preserve"> </w:t>
        </w:r>
        <w:proofErr w:type="gramStart"/>
        <w:r w:rsidRPr="00CC6FD0">
          <w:rPr>
            <w:rFonts w:ascii="Times New Roman" w:eastAsia="Times New Roman" w:hAnsi="Times New Roman"/>
            <w:sz w:val="24"/>
            <w:szCs w:val="24"/>
            <w:lang w:val="en-US" w:eastAsia="de-CH"/>
            <w:rPrChange w:id="1007" w:author="Hümbelin Oliver" w:date="2015-04-13T14:19:00Z">
              <w:rPr>
                <w:rFonts w:ascii="Times New Roman" w:eastAsia="Times New Roman" w:hAnsi="Times New Roman"/>
                <w:sz w:val="24"/>
                <w:szCs w:val="24"/>
                <w:lang w:eastAsia="de-CH"/>
              </w:rPr>
            </w:rPrChange>
          </w:rPr>
          <w:t xml:space="preserve">The World Top Incomes </w:t>
        </w:r>
        <w:proofErr w:type="spellStart"/>
        <w:r w:rsidRPr="00CC6FD0">
          <w:rPr>
            <w:rFonts w:ascii="Times New Roman" w:eastAsia="Times New Roman" w:hAnsi="Times New Roman"/>
            <w:sz w:val="24"/>
            <w:szCs w:val="24"/>
            <w:lang w:val="en-US" w:eastAsia="de-CH"/>
            <w:rPrChange w:id="1008" w:author="Hümbelin Oliver" w:date="2015-04-13T14:19:00Z">
              <w:rPr>
                <w:rFonts w:ascii="Times New Roman" w:eastAsia="Times New Roman" w:hAnsi="Times New Roman"/>
                <w:sz w:val="24"/>
                <w:szCs w:val="24"/>
                <w:lang w:eastAsia="de-CH"/>
              </w:rPr>
            </w:rPrChange>
          </w:rPr>
          <w:t>Databas</w:t>
        </w:r>
        <w:proofErr w:type="spellEnd"/>
        <w:r w:rsidRPr="00CC6FD0">
          <w:rPr>
            <w:rFonts w:ascii="Times New Roman" w:eastAsia="Times New Roman" w:hAnsi="Times New Roman"/>
            <w:sz w:val="24"/>
            <w:szCs w:val="24"/>
            <w:lang w:val="en-US" w:eastAsia="de-CH"/>
            <w:rPrChange w:id="1009" w:author="Hümbelin Oliver" w:date="2015-04-13T14:19:00Z">
              <w:rPr>
                <w:rFonts w:ascii="Times New Roman" w:eastAsia="Times New Roman" w:hAnsi="Times New Roman"/>
                <w:sz w:val="24"/>
                <w:szCs w:val="24"/>
                <w:lang w:eastAsia="de-CH"/>
              </w:rPr>
            </w:rPrChange>
          </w:rPr>
          <w:t>.</w:t>
        </w:r>
      </w:ins>
      <w:proofErr w:type="gramEnd"/>
      <w:ins w:id="1010" w:author="Hümbelin Oliver" w:date="2015-04-13T14:20:00Z">
        <w:r>
          <w:rPr>
            <w:rFonts w:ascii="Times New Roman" w:eastAsia="Times New Roman" w:hAnsi="Times New Roman"/>
            <w:sz w:val="24"/>
            <w:szCs w:val="24"/>
            <w:lang w:val="en-US" w:eastAsia="de-CH"/>
          </w:rPr>
          <w:t xml:space="preserve"> </w:t>
        </w:r>
        <w:r w:rsidR="001F1865">
          <w:rPr>
            <w:rFonts w:ascii="Times New Roman" w:eastAsia="Times New Roman" w:hAnsi="Times New Roman"/>
            <w:sz w:val="24"/>
            <w:szCs w:val="24"/>
            <w:lang w:val="en-US" w:eastAsia="de-CH"/>
          </w:rPr>
          <w:fldChar w:fldCharType="begin"/>
        </w:r>
        <w:r w:rsidR="001F1865">
          <w:rPr>
            <w:rFonts w:ascii="Times New Roman" w:eastAsia="Times New Roman" w:hAnsi="Times New Roman"/>
            <w:sz w:val="24"/>
            <w:szCs w:val="24"/>
            <w:lang w:val="en-US" w:eastAsia="de-CH"/>
          </w:rPr>
          <w:instrText xml:space="preserve"> HYPERLINK "</w:instrText>
        </w:r>
        <w:r w:rsidR="001F1865" w:rsidRPr="00CC6FD0">
          <w:rPr>
            <w:rFonts w:ascii="Times New Roman" w:eastAsia="Times New Roman" w:hAnsi="Times New Roman"/>
            <w:sz w:val="24"/>
            <w:szCs w:val="24"/>
            <w:lang w:val="en-US" w:eastAsia="de-CH"/>
          </w:rPr>
          <w:instrText>http://topincomes.g-mond.parisschoolofeconomics.eu/</w:instrText>
        </w:r>
        <w:r w:rsidR="001F1865">
          <w:rPr>
            <w:rFonts w:ascii="Times New Roman" w:eastAsia="Times New Roman" w:hAnsi="Times New Roman"/>
            <w:sz w:val="24"/>
            <w:szCs w:val="24"/>
            <w:lang w:val="en-US" w:eastAsia="de-CH"/>
          </w:rPr>
          <w:instrText xml:space="preserve">" </w:instrText>
        </w:r>
        <w:r w:rsidR="001F1865">
          <w:rPr>
            <w:rFonts w:ascii="Times New Roman" w:eastAsia="Times New Roman" w:hAnsi="Times New Roman"/>
            <w:sz w:val="24"/>
            <w:szCs w:val="24"/>
            <w:lang w:val="en-US" w:eastAsia="de-CH"/>
          </w:rPr>
          <w:fldChar w:fldCharType="separate"/>
        </w:r>
        <w:r w:rsidR="001F1865" w:rsidRPr="00DB2408">
          <w:rPr>
            <w:rStyle w:val="Hyperlink"/>
            <w:rFonts w:ascii="Times New Roman" w:eastAsia="Times New Roman" w:hAnsi="Times New Roman"/>
            <w:sz w:val="24"/>
            <w:szCs w:val="24"/>
            <w:lang w:val="en-US" w:eastAsia="de-CH"/>
          </w:rPr>
          <w:t>http://topincomes.g-mond.parisschoolofeconomics.eu/</w:t>
        </w:r>
        <w:r w:rsidR="001F1865">
          <w:rPr>
            <w:rFonts w:ascii="Times New Roman" w:eastAsia="Times New Roman" w:hAnsi="Times New Roman"/>
            <w:sz w:val="24"/>
            <w:szCs w:val="24"/>
            <w:lang w:val="en-US" w:eastAsia="de-CH"/>
          </w:rPr>
          <w:fldChar w:fldCharType="end"/>
        </w:r>
        <w:r w:rsidR="001F1865">
          <w:rPr>
            <w:rFonts w:ascii="Times New Roman" w:eastAsia="Times New Roman" w:hAnsi="Times New Roman"/>
            <w:sz w:val="24"/>
            <w:szCs w:val="24"/>
            <w:lang w:val="en-US" w:eastAsia="de-CH"/>
          </w:rPr>
          <w:t xml:space="preserve"> (13/04/2015)</w:t>
        </w:r>
      </w:ins>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456D1C">
        <w:rPr>
          <w:rFonts w:ascii="Times New Roman" w:eastAsia="Times New Roman" w:hAnsi="Times New Roman"/>
          <w:sz w:val="24"/>
          <w:szCs w:val="24"/>
        </w:rPr>
        <w:t xml:space="preserve">Bethlehem, J., </w:t>
      </w:r>
      <w:proofErr w:type="spellStart"/>
      <w:r w:rsidRPr="00456D1C">
        <w:rPr>
          <w:rFonts w:ascii="Times New Roman" w:eastAsia="Times New Roman" w:hAnsi="Times New Roman"/>
          <w:sz w:val="24"/>
          <w:szCs w:val="24"/>
        </w:rPr>
        <w:t>Cobben</w:t>
      </w:r>
      <w:proofErr w:type="spellEnd"/>
      <w:r w:rsidRPr="00456D1C">
        <w:rPr>
          <w:rFonts w:ascii="Times New Roman" w:eastAsia="Times New Roman" w:hAnsi="Times New Roman"/>
          <w:sz w:val="24"/>
          <w:szCs w:val="24"/>
        </w:rPr>
        <w:t xml:space="preserve">, F., &amp; </w:t>
      </w:r>
      <w:proofErr w:type="spellStart"/>
      <w:r w:rsidRPr="00456D1C">
        <w:rPr>
          <w:rFonts w:ascii="Times New Roman" w:eastAsia="Times New Roman" w:hAnsi="Times New Roman"/>
          <w:sz w:val="24"/>
          <w:szCs w:val="24"/>
        </w:rPr>
        <w:t>Schouten</w:t>
      </w:r>
      <w:proofErr w:type="spellEnd"/>
      <w:r w:rsidRPr="00456D1C">
        <w:rPr>
          <w:rFonts w:ascii="Times New Roman" w:eastAsia="Times New Roman" w:hAnsi="Times New Roman"/>
          <w:sz w:val="24"/>
          <w:szCs w:val="24"/>
        </w:rPr>
        <w:t xml:space="preserve">,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xml:space="preserve">,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lastRenderedPageBreak/>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Equivalence Scales, Well-Being, Inequality, and Poverty: Sensitivity Estimates Across Ten Countries Using the 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xml:space="preserve">, I. (2013).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Handcock, M., &amp; Morris, M. (1999). </w:t>
      </w:r>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xml:space="preserve">,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xml:space="preserve">, S.-C., &amp; others.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xml:space="preserve">,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CC6FD0" w:rsidRDefault="00542029" w:rsidP="00542029">
      <w:pPr>
        <w:spacing w:line="480" w:lineRule="auto"/>
        <w:ind w:hanging="480"/>
        <w:rPr>
          <w:rFonts w:ascii="Times New Roman" w:eastAsia="Times New Roman" w:hAnsi="Times New Roman"/>
          <w:sz w:val="24"/>
          <w:szCs w:val="24"/>
          <w:lang w:val="en-US"/>
          <w:rPrChange w:id="1011" w:author="Hümbelin Oliver" w:date="2015-04-13T14:18:00Z">
            <w:rPr>
              <w:rFonts w:ascii="Times New Roman" w:eastAsia="Times New Roman" w:hAnsi="Times New Roman"/>
              <w:sz w:val="24"/>
              <w:szCs w:val="24"/>
            </w:rPr>
          </w:rPrChange>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proofErr w:type="spellStart"/>
      <w:r w:rsidRPr="00CC6FD0">
        <w:rPr>
          <w:rFonts w:ascii="Times New Roman" w:eastAsia="Times New Roman" w:hAnsi="Times New Roman"/>
          <w:i/>
          <w:iCs/>
          <w:sz w:val="24"/>
          <w:szCs w:val="24"/>
          <w:lang w:val="en-US"/>
          <w:rPrChange w:id="1012" w:author="Hümbelin Oliver" w:date="2015-04-13T14:18:00Z">
            <w:rPr>
              <w:rFonts w:ascii="Times New Roman" w:eastAsia="Times New Roman" w:hAnsi="Times New Roman"/>
              <w:i/>
              <w:iCs/>
              <w:sz w:val="24"/>
              <w:szCs w:val="24"/>
            </w:rPr>
          </w:rPrChange>
        </w:rPr>
        <w:t>Bundesamt</w:t>
      </w:r>
      <w:proofErr w:type="spellEnd"/>
      <w:r w:rsidRPr="00CC6FD0">
        <w:rPr>
          <w:rFonts w:ascii="Times New Roman" w:eastAsia="Times New Roman" w:hAnsi="Times New Roman"/>
          <w:i/>
          <w:iCs/>
          <w:sz w:val="24"/>
          <w:szCs w:val="24"/>
          <w:lang w:val="en-US"/>
          <w:rPrChange w:id="1013"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1014" w:author="Hümbelin Oliver" w:date="2015-04-13T14:18:00Z">
            <w:rPr>
              <w:rFonts w:ascii="Times New Roman" w:eastAsia="Times New Roman" w:hAnsi="Times New Roman"/>
              <w:i/>
              <w:iCs/>
              <w:sz w:val="24"/>
              <w:szCs w:val="24"/>
            </w:rPr>
          </w:rPrChange>
        </w:rPr>
        <w:t>Für</w:t>
      </w:r>
      <w:proofErr w:type="spellEnd"/>
      <w:r w:rsidRPr="00CC6FD0">
        <w:rPr>
          <w:rFonts w:ascii="Times New Roman" w:eastAsia="Times New Roman" w:hAnsi="Times New Roman"/>
          <w:i/>
          <w:iCs/>
          <w:sz w:val="24"/>
          <w:szCs w:val="24"/>
          <w:lang w:val="en-US"/>
          <w:rPrChange w:id="1015"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1016" w:author="Hümbelin Oliver" w:date="2015-04-13T14:18:00Z">
            <w:rPr>
              <w:rFonts w:ascii="Times New Roman" w:eastAsia="Times New Roman" w:hAnsi="Times New Roman"/>
              <w:i/>
              <w:iCs/>
              <w:sz w:val="24"/>
              <w:szCs w:val="24"/>
            </w:rPr>
          </w:rPrChange>
        </w:rPr>
        <w:t>Statistik</w:t>
      </w:r>
      <w:proofErr w:type="spellEnd"/>
      <w:r w:rsidRPr="00CC6FD0">
        <w:rPr>
          <w:rFonts w:ascii="Times New Roman" w:eastAsia="Times New Roman" w:hAnsi="Times New Roman"/>
          <w:i/>
          <w:iCs/>
          <w:sz w:val="24"/>
          <w:szCs w:val="24"/>
          <w:lang w:val="en-US"/>
          <w:rPrChange w:id="1017" w:author="Hümbelin Oliver" w:date="2015-04-13T14:18:00Z">
            <w:rPr>
              <w:rFonts w:ascii="Times New Roman" w:eastAsia="Times New Roman" w:hAnsi="Times New Roman"/>
              <w:i/>
              <w:iCs/>
              <w:sz w:val="24"/>
              <w:szCs w:val="24"/>
            </w:rPr>
          </w:rPrChange>
        </w:rPr>
        <w:t>, Neuchâtel</w:t>
      </w:r>
      <w:r w:rsidRPr="00CC6FD0">
        <w:rPr>
          <w:rFonts w:ascii="Times New Roman" w:eastAsia="Times New Roman" w:hAnsi="Times New Roman"/>
          <w:sz w:val="24"/>
          <w:szCs w:val="24"/>
          <w:lang w:val="en-US"/>
          <w:rPrChange w:id="1018" w:author="Hümbelin Oliver" w:date="2015-04-13T14:18:00Z">
            <w:rPr>
              <w:rFonts w:ascii="Times New Roman" w:eastAsia="Times New Roman" w:hAnsi="Times New Roman"/>
              <w:sz w:val="24"/>
              <w:szCs w:val="24"/>
            </w:rPr>
          </w:rPrChange>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xml:space="preserve">,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xml:space="preserve">,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xml:space="preserv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7"/>
      <w:footerReference w:type="default" r:id="rId18"/>
      <w:headerReference w:type="first" r:id="rId19"/>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di" w:date="2015-04-13T19:31:00Z" w:initials="r">
    <w:p w14:paraId="73286161" w14:textId="125FA7A5" w:rsidR="008370AD" w:rsidRPr="00556651" w:rsidRDefault="008370AD">
      <w:pPr>
        <w:pStyle w:val="CommentText"/>
        <w:rPr>
          <w:lang w:val="en-US"/>
        </w:rPr>
      </w:pPr>
      <w:r>
        <w:rPr>
          <w:rStyle w:val="CommentReference"/>
        </w:rPr>
        <w:annotationRef/>
      </w:r>
      <w:r>
        <w:t>Klingt komisch. Könnten wir das nicht generell einfacher halten (oben steht ja schon „</w:t>
      </w:r>
      <w:proofErr w:type="spellStart"/>
      <w:r>
        <w:t>inequaity</w:t>
      </w:r>
      <w:proofErr w:type="spellEnd"/>
      <w:r>
        <w:t xml:space="preserve"> </w:t>
      </w:r>
      <w:proofErr w:type="spellStart"/>
      <w:r>
        <w:t>trend</w:t>
      </w:r>
      <w:proofErr w:type="spellEnd"/>
      <w:r>
        <w:t>“ und „</w:t>
      </w:r>
      <w:proofErr w:type="spellStart"/>
      <w:r>
        <w:t>tax</w:t>
      </w:r>
      <w:proofErr w:type="spellEnd"/>
      <w:r>
        <w:t xml:space="preserve"> </w:t>
      </w:r>
      <w:proofErr w:type="spellStart"/>
      <w:r>
        <w:t>data</w:t>
      </w:r>
      <w:proofErr w:type="spellEnd"/>
      <w:r>
        <w:t xml:space="preserve">“. </w:t>
      </w:r>
      <w:proofErr w:type="spellStart"/>
      <w:r w:rsidRPr="00556651">
        <w:rPr>
          <w:lang w:val="en-US"/>
        </w:rPr>
        <w:t>Einfach</w:t>
      </w:r>
      <w:proofErr w:type="spellEnd"/>
      <w:r w:rsidRPr="00556651">
        <w:rPr>
          <w:lang w:val="en-US"/>
        </w:rPr>
        <w:t xml:space="preserve"> „The case of Switzerland</w:t>
      </w:r>
      <w:proofErr w:type="gramStart"/>
      <w:r w:rsidRPr="00556651">
        <w:rPr>
          <w:lang w:val="en-US"/>
        </w:rPr>
        <w:t>“ ?</w:t>
      </w:r>
      <w:proofErr w:type="gramEnd"/>
    </w:p>
  </w:comment>
  <w:comment w:id="2" w:author="Oliver Hümbelin" w:date="2015-04-15T15:46:00Z" w:initials="OH">
    <w:p w14:paraId="7A474DE9" w14:textId="7D60D557" w:rsidR="008370AD" w:rsidRPr="00556651" w:rsidRDefault="008370AD">
      <w:pPr>
        <w:pStyle w:val="CommentText"/>
        <w:rPr>
          <w:lang w:val="en-US"/>
        </w:rPr>
      </w:pPr>
      <w:r>
        <w:rPr>
          <w:rStyle w:val="CommentReference"/>
        </w:rPr>
        <w:annotationRef/>
      </w:r>
      <w:r w:rsidRPr="00556651">
        <w:rPr>
          <w:lang w:val="en-US"/>
        </w:rPr>
        <w:t>A theoretical and an empirical review with tax data from Switzerland</w:t>
      </w:r>
    </w:p>
  </w:comment>
  <w:comment w:id="19" w:author="Hümbelin Oliver" w:date="2015-04-15T15:46:00Z" w:initials="HO">
    <w:p w14:paraId="28E9B1E8" w14:textId="06E552E9" w:rsidR="008370AD" w:rsidRDefault="008370AD">
      <w:pPr>
        <w:pStyle w:val="CommentText"/>
      </w:pPr>
      <w:r>
        <w:rPr>
          <w:rStyle w:val="CommentReference"/>
        </w:rPr>
        <w:annotationRef/>
      </w:r>
      <w:r>
        <w:t xml:space="preserve">Die Berner Daten sind auch dabei. </w:t>
      </w:r>
    </w:p>
  </w:comment>
  <w:comment w:id="83" w:author="Hümbelin Oliver" w:date="2015-04-15T15:47:00Z" w:initials="HO">
    <w:p w14:paraId="14A2EC08" w14:textId="118A0339" w:rsidR="008370AD" w:rsidRDefault="008370AD">
      <w:pPr>
        <w:pStyle w:val="CommentText"/>
      </w:pPr>
      <w:r>
        <w:rPr>
          <w:rStyle w:val="CommentReference"/>
        </w:rPr>
        <w:annotationRef/>
      </w:r>
      <w:r>
        <w:t>Allenfalls trotzdem mal probieren, die Abschnitte 2 und 3 zusammenzulegen.</w:t>
      </w:r>
    </w:p>
    <w:p w14:paraId="26AA6221" w14:textId="37954FF3" w:rsidR="008370AD" w:rsidRDefault="008370AD">
      <w:pPr>
        <w:pStyle w:val="CommentText"/>
      </w:pPr>
    </w:p>
  </w:comment>
  <w:comment w:id="85" w:author="Hümbelin Oliver" w:date="2015-04-13T19:31:00Z" w:initials="HO">
    <w:p w14:paraId="5D64D556" w14:textId="78B55CD6" w:rsidR="008370AD" w:rsidRDefault="008370AD">
      <w:pPr>
        <w:pStyle w:val="CommentText"/>
      </w:pPr>
      <w:r>
        <w:rPr>
          <w:rStyle w:val="CommentReference"/>
        </w:rPr>
        <w:annotationRef/>
      </w:r>
      <w:r>
        <w:t>Vielleicht das steuerbare Einkommen doch wieder rein bringen?</w:t>
      </w:r>
    </w:p>
  </w:comment>
  <w:comment w:id="88" w:author="Hümbelin Oliver" w:date="2015-04-13T19:31:00Z" w:initials="HO">
    <w:p w14:paraId="76AA557B" w14:textId="346FAAE8" w:rsidR="008370AD" w:rsidRDefault="008370AD">
      <w:pPr>
        <w:pStyle w:val="CommentText"/>
      </w:pPr>
      <w:r>
        <w:rPr>
          <w:rStyle w:val="CommentReference"/>
        </w:rPr>
        <w:annotationRef/>
      </w:r>
      <w:r>
        <w:t>Nicht doch zu ausführlich?</w:t>
      </w:r>
    </w:p>
  </w:comment>
  <w:comment w:id="114" w:author="Oliver Hümbelin" w:date="2015-04-13T19:31:00Z" w:initials="OH">
    <w:p w14:paraId="705A89E1" w14:textId="77777777" w:rsidR="008370AD" w:rsidRDefault="008370AD">
      <w:pPr>
        <w:pStyle w:val="CommentText"/>
      </w:pPr>
      <w:r>
        <w:rPr>
          <w:rStyle w:val="CommentReference"/>
        </w:rPr>
        <w:annotationRef/>
      </w:r>
      <w:r>
        <w:t xml:space="preserve">Micro </w:t>
      </w:r>
      <w:proofErr w:type="spellStart"/>
      <w:r>
        <w:t>or</w:t>
      </w:r>
      <w:proofErr w:type="spellEnd"/>
      <w:r>
        <w:t xml:space="preserve"> individual? Ben schreibt immer </w:t>
      </w:r>
      <w:proofErr w:type="spellStart"/>
      <w:r>
        <w:t>micro</w:t>
      </w:r>
      <w:proofErr w:type="spellEnd"/>
      <w:r>
        <w:t xml:space="preserve">. Ihm zuliebe habe ich </w:t>
      </w:r>
      <w:proofErr w:type="spellStart"/>
      <w:r>
        <w:t>geswicht</w:t>
      </w:r>
      <w:proofErr w:type="spellEnd"/>
      <w:r>
        <w:t xml:space="preserve">. Auch </w:t>
      </w:r>
      <w:proofErr w:type="spellStart"/>
      <w:r>
        <w:t>Attkinson</w:t>
      </w:r>
      <w:proofErr w:type="spellEnd"/>
      <w:r>
        <w:t xml:space="preserve"> et al (2011) schreiben </w:t>
      </w:r>
      <w:proofErr w:type="spellStart"/>
      <w:r>
        <w:t>micro</w:t>
      </w:r>
      <w:proofErr w:type="spellEnd"/>
      <w:r>
        <w:t>.</w:t>
      </w:r>
    </w:p>
  </w:comment>
  <w:comment w:id="124" w:author="Oliver Hümbelin" w:date="2015-04-13T19:31:00Z" w:initials="OH">
    <w:p w14:paraId="3DE7DBB1" w14:textId="1C6641AA" w:rsidR="008370AD" w:rsidRDefault="008370AD">
      <w:pPr>
        <w:pStyle w:val="CommentText"/>
      </w:pPr>
      <w:r>
        <w:rPr>
          <w:rStyle w:val="CommentReference"/>
        </w:rPr>
        <w:annotationRef/>
      </w:r>
      <w:r>
        <w:t xml:space="preserve">Oder sollte man hier eher was wie </w:t>
      </w:r>
      <w:proofErr w:type="spellStart"/>
      <w:r>
        <w:t>availability</w:t>
      </w:r>
      <w:proofErr w:type="spellEnd"/>
      <w:r>
        <w:t xml:space="preserve"> führen?</w:t>
      </w:r>
    </w:p>
  </w:comment>
  <w:comment w:id="132" w:author="rudi" w:date="2015-04-13T19:31:00Z" w:initials="r">
    <w:p w14:paraId="4708506A" w14:textId="3D02A518" w:rsidR="008370AD" w:rsidRDefault="008370AD">
      <w:pPr>
        <w:pStyle w:val="CommentText"/>
      </w:pPr>
      <w:r>
        <w:rPr>
          <w:rStyle w:val="CommentReference"/>
        </w:rPr>
        <w:annotationRef/>
      </w:r>
      <w:r>
        <w:t xml:space="preserve">Wollen wir das nicht generell „individual“ nennen? Auch in der </w:t>
      </w:r>
      <w:proofErr w:type="spellStart"/>
      <w:r>
        <w:t>tabelle</w:t>
      </w:r>
      <w:proofErr w:type="spellEnd"/>
      <w:r>
        <w:t xml:space="preserve"> etc.</w:t>
      </w:r>
    </w:p>
  </w:comment>
  <w:comment w:id="144" w:author="Oliver Hümbelin" w:date="2015-04-15T15:49:00Z" w:initials="OH">
    <w:p w14:paraId="20DFE745" w14:textId="77777777" w:rsidR="008370AD" w:rsidRPr="008370AD" w:rsidRDefault="008370AD">
      <w:pPr>
        <w:pStyle w:val="CommentText"/>
        <w:rPr>
          <w:lang w:val="en-US"/>
        </w:rPr>
      </w:pPr>
      <w:r>
        <w:rPr>
          <w:rStyle w:val="CommentReference"/>
        </w:rPr>
        <w:annotationRef/>
      </w:r>
      <w:proofErr w:type="spellStart"/>
      <w:r w:rsidRPr="008370AD">
        <w:rPr>
          <w:lang w:val="en-US"/>
        </w:rPr>
        <w:t>Nicht</w:t>
      </w:r>
      <w:proofErr w:type="spellEnd"/>
      <w:r w:rsidRPr="008370AD">
        <w:rPr>
          <w:lang w:val="en-US"/>
        </w:rPr>
        <w:t xml:space="preserve"> </w:t>
      </w:r>
      <w:proofErr w:type="spellStart"/>
      <w:r w:rsidRPr="008370AD">
        <w:rPr>
          <w:lang w:val="en-US"/>
        </w:rPr>
        <w:t>zu</w:t>
      </w:r>
      <w:proofErr w:type="spellEnd"/>
      <w:r w:rsidRPr="008370AD">
        <w:rPr>
          <w:lang w:val="en-US"/>
        </w:rPr>
        <w:t xml:space="preserve"> </w:t>
      </w:r>
      <w:proofErr w:type="spellStart"/>
      <w:r w:rsidRPr="008370AD">
        <w:rPr>
          <w:lang w:val="en-US"/>
        </w:rPr>
        <w:t>knapp</w:t>
      </w:r>
      <w:proofErr w:type="spellEnd"/>
      <w:r w:rsidRPr="008370AD">
        <w:rPr>
          <w:lang w:val="en-US"/>
        </w:rPr>
        <w:t>?</w:t>
      </w:r>
    </w:p>
    <w:p w14:paraId="5709F063" w14:textId="71CD21ED" w:rsidR="008370AD" w:rsidRPr="00435658" w:rsidRDefault="008370AD">
      <w:pPr>
        <w:pStyle w:val="CommentText"/>
        <w:rPr>
          <w:lang w:val="en-US"/>
        </w:rPr>
      </w:pPr>
      <w:r w:rsidRPr="00435658">
        <w:rPr>
          <w:lang w:val="en-US"/>
        </w:rPr>
        <w:t xml:space="preserve">Empirical Case Study with tax data from Switzerland </w:t>
      </w:r>
    </w:p>
  </w:comment>
  <w:comment w:id="221" w:author="Oliver Hümbelin" w:date="2015-04-13T19:31:00Z" w:initials="OH">
    <w:p w14:paraId="261521C0" w14:textId="02E083FE" w:rsidR="008370AD" w:rsidRDefault="008370AD">
      <w:pPr>
        <w:pStyle w:val="CommentText"/>
      </w:pPr>
      <w:r>
        <w:rPr>
          <w:rStyle w:val="CommentReference"/>
        </w:rPr>
        <w:annotationRef/>
      </w:r>
      <w:r>
        <w:t xml:space="preserve">Welche Reihe bringen wir? Mit oder ohne </w:t>
      </w:r>
      <w:proofErr w:type="spellStart"/>
      <w:r>
        <w:t>Nuller</w:t>
      </w:r>
      <w:proofErr w:type="spellEnd"/>
      <w:r>
        <w:t xml:space="preserve">? Dann müssten wir die </w:t>
      </w:r>
      <w:proofErr w:type="spellStart"/>
      <w:r>
        <w:t>Nuller</w:t>
      </w:r>
      <w:proofErr w:type="spellEnd"/>
      <w:r>
        <w:t xml:space="preserve"> wohl auch bereits hier erwähnen.</w:t>
      </w:r>
    </w:p>
  </w:comment>
  <w:comment w:id="308" w:author="Hümbelin Oliver" w:date="2015-04-16T11:52:00Z" w:initials="HO">
    <w:p w14:paraId="20F379B0" w14:textId="7F60E563" w:rsidR="008370AD" w:rsidRPr="008370AD" w:rsidRDefault="008370AD">
      <w:pPr>
        <w:pStyle w:val="CommentText"/>
        <w:rPr>
          <w:lang w:val="en-US"/>
        </w:rPr>
      </w:pPr>
      <w:r>
        <w:rPr>
          <w:rStyle w:val="CommentReference"/>
        </w:rPr>
        <w:annotationRef/>
      </w:r>
      <w:proofErr w:type="spellStart"/>
      <w:r w:rsidRPr="008370AD">
        <w:rPr>
          <w:lang w:val="en-US"/>
        </w:rPr>
        <w:t>Stärker</w:t>
      </w:r>
      <w:proofErr w:type="spellEnd"/>
      <w:r w:rsidRPr="008370AD">
        <w:rPr>
          <w:lang w:val="en-US"/>
        </w:rPr>
        <w:t xml:space="preserve"> tax data </w:t>
      </w:r>
      <w:proofErr w:type="spellStart"/>
      <w:r w:rsidRPr="008370AD">
        <w:rPr>
          <w:lang w:val="en-US"/>
        </w:rPr>
        <w:t>bezogen</w:t>
      </w:r>
      <w:proofErr w:type="spellEnd"/>
      <w:r w:rsidRPr="008370AD">
        <w:rPr>
          <w:lang w:val="en-US"/>
        </w:rPr>
        <w:t>:</w:t>
      </w:r>
    </w:p>
    <w:p w14:paraId="2E293EF4" w14:textId="2C033961" w:rsidR="008370AD" w:rsidRDefault="008370AD">
      <w:pPr>
        <w:pStyle w:val="CommentText"/>
        <w:rPr>
          <w:lang w:val="en-US"/>
        </w:rPr>
      </w:pPr>
      <w:r>
        <w:rPr>
          <w:lang w:val="en-US"/>
        </w:rPr>
        <w:t>(1)</w:t>
      </w:r>
      <w:r w:rsidRPr="008370AD">
        <w:rPr>
          <w:lang w:val="en-US"/>
        </w:rPr>
        <w:t xml:space="preserve"> </w:t>
      </w:r>
      <w:r>
        <w:rPr>
          <w:lang w:val="en-US"/>
        </w:rPr>
        <w:t>How do</w:t>
      </w:r>
      <w:r w:rsidRPr="008370AD">
        <w:rPr>
          <w:lang w:val="en-US"/>
        </w:rPr>
        <w:t xml:space="preserve"> tax data based income definitions alter inequality measurement?</w:t>
      </w:r>
    </w:p>
    <w:p w14:paraId="48B39260" w14:textId="12BD032D" w:rsidR="008370AD" w:rsidRDefault="008370AD">
      <w:pPr>
        <w:pStyle w:val="CommentText"/>
        <w:rPr>
          <w:lang w:val="en-US"/>
        </w:rPr>
      </w:pPr>
      <w:r>
        <w:rPr>
          <w:lang w:val="en-US"/>
        </w:rPr>
        <w:t>(2) What is the impact of using a tax data based equivalence scale?</w:t>
      </w:r>
    </w:p>
    <w:p w14:paraId="782F8D04" w14:textId="77777777" w:rsidR="008370AD" w:rsidRDefault="008370AD">
      <w:pPr>
        <w:pStyle w:val="CommentText"/>
        <w:rPr>
          <w:lang w:val="en-US"/>
        </w:rPr>
      </w:pPr>
    </w:p>
    <w:p w14:paraId="5341D115" w14:textId="349A4B14" w:rsidR="008370AD" w:rsidRDefault="008370AD">
      <w:pPr>
        <w:pStyle w:val="CommentText"/>
        <w:rPr>
          <w:lang w:val="en-US"/>
        </w:rPr>
      </w:pPr>
      <w:r>
        <w:rPr>
          <w:lang w:val="en-US"/>
        </w:rPr>
        <w:t>OFFEN:</w:t>
      </w:r>
    </w:p>
    <w:p w14:paraId="1EFEEB6C" w14:textId="2CB07142" w:rsidR="008370AD" w:rsidRPr="008370AD" w:rsidRDefault="008370AD" w:rsidP="008370AD">
      <w:pPr>
        <w:pStyle w:val="CommentText"/>
        <w:numPr>
          <w:ilvl w:val="0"/>
          <w:numId w:val="34"/>
        </w:numPr>
      </w:pPr>
      <w:r w:rsidRPr="008370AD">
        <w:t xml:space="preserve"> Die </w:t>
      </w:r>
      <w:proofErr w:type="spellStart"/>
      <w:r w:rsidRPr="008370AD">
        <w:t>analyse</w:t>
      </w:r>
      <w:proofErr w:type="spellEnd"/>
      <w:r w:rsidRPr="008370AD">
        <w:t xml:space="preserve"> mit den kantonalen Daten ebenfalls hier </w:t>
      </w:r>
      <w:proofErr w:type="spellStart"/>
      <w:r w:rsidRPr="008370AD">
        <w:t>vorsp</w:t>
      </w:r>
      <w:r>
        <w:t>uren</w:t>
      </w:r>
      <w:proofErr w:type="spellEnd"/>
      <w:r>
        <w:t>? Eigener Punkt?</w:t>
      </w:r>
    </w:p>
  </w:comment>
  <w:comment w:id="520" w:author="Hümbelin Oliver" w:date="2015-04-16T11:46:00Z" w:initials="HO">
    <w:p w14:paraId="466EBA72" w14:textId="77777777" w:rsidR="008370AD" w:rsidRDefault="008370AD" w:rsidP="008370AD">
      <w:pPr>
        <w:pStyle w:val="CommentText"/>
      </w:pPr>
      <w:r>
        <w:rPr>
          <w:rStyle w:val="CommentReference"/>
        </w:rPr>
        <w:annotationRef/>
      </w:r>
      <w:r>
        <w:t xml:space="preserve">Den </w:t>
      </w:r>
      <w:proofErr w:type="spellStart"/>
      <w:r>
        <w:t>Bernplot</w:t>
      </w:r>
      <w:proofErr w:type="spellEnd"/>
      <w:r>
        <w:t xml:space="preserve"> auch einbauen? Zwei Plots würde es allenfalls vertragen</w:t>
      </w:r>
    </w:p>
  </w:comment>
  <w:comment w:id="891" w:author="Hümbelin Oliver" w:date="2015-04-16T12:19:00Z" w:initials="HO">
    <w:p w14:paraId="2AB42A6F" w14:textId="3097BD42" w:rsidR="00746BF0" w:rsidRDefault="00746BF0">
      <w:pPr>
        <w:pStyle w:val="CommentText"/>
      </w:pPr>
      <w:r>
        <w:rPr>
          <w:rStyle w:val="CommentReference"/>
        </w:rPr>
        <w:annotationRef/>
      </w:r>
      <w:r>
        <w:t>Auswertung ohne Sozialtransfer?</w:t>
      </w:r>
    </w:p>
  </w:comment>
  <w:comment w:id="998" w:author="Hümbelin Oliver" w:date="2015-04-13T19:31:00Z" w:initials="HO">
    <w:p w14:paraId="5E8A1C10" w14:textId="4A2B2010" w:rsidR="008370AD" w:rsidRDefault="008370AD">
      <w:pPr>
        <w:pStyle w:val="CommentText"/>
      </w:pPr>
      <w:r>
        <w:rPr>
          <w:rStyle w:val="CommentReference"/>
        </w:rPr>
        <w:annotationRef/>
      </w:r>
      <w:r>
        <w:t>Muss ergänzt werden mit der zusätzlichen Analyse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86161" w15:done="0"/>
  <w15:commentEx w15:paraId="28E9B1E8" w15:done="0"/>
  <w15:commentEx w15:paraId="7A0949D7" w15:done="0"/>
  <w15:commentEx w15:paraId="14A2EC08" w15:done="0"/>
  <w15:commentEx w15:paraId="3F73A877" w15:done="0"/>
  <w15:commentEx w15:paraId="76AA557B" w15:done="0"/>
  <w15:commentEx w15:paraId="47085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7E95" w14:textId="77777777" w:rsidR="00801864" w:rsidRDefault="00801864" w:rsidP="006312E0">
      <w:pPr>
        <w:spacing w:line="240" w:lineRule="auto"/>
      </w:pPr>
      <w:r>
        <w:separator/>
      </w:r>
    </w:p>
  </w:endnote>
  <w:endnote w:type="continuationSeparator" w:id="0">
    <w:p w14:paraId="4A0DE05D" w14:textId="77777777" w:rsidR="00801864" w:rsidRDefault="0080186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8370AD" w:rsidRPr="007407D3" w:rsidRDefault="008370AD" w:rsidP="00CA541A">
    <w:pPr>
      <w:pStyle w:val="Footer"/>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8370AD" w:rsidRPr="003B1648" w:rsidRDefault="008370AD"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46BF0">
                            <w:rPr>
                              <w:noProof/>
                              <w:sz w:val="16"/>
                              <w:szCs w:val="16"/>
                            </w:rPr>
                            <w:t>24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8370AD" w:rsidRPr="003B1648" w:rsidRDefault="008370AD"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46BF0">
                      <w:rPr>
                        <w:noProof/>
                        <w:sz w:val="16"/>
                        <w:szCs w:val="16"/>
                      </w:rPr>
                      <w:t>24</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F1846" w14:textId="77777777" w:rsidR="00801864" w:rsidRDefault="00801864" w:rsidP="006312E0">
      <w:pPr>
        <w:spacing w:line="240" w:lineRule="auto"/>
      </w:pPr>
    </w:p>
  </w:footnote>
  <w:footnote w:type="continuationSeparator" w:id="0">
    <w:p w14:paraId="55E2BDFE" w14:textId="77777777" w:rsidR="00801864" w:rsidRDefault="00801864" w:rsidP="006312E0">
      <w:pPr>
        <w:spacing w:line="240" w:lineRule="auto"/>
      </w:pPr>
      <w:r>
        <w:continuationSeparator/>
      </w:r>
    </w:p>
  </w:footnote>
  <w:footnote w:id="1">
    <w:p w14:paraId="49571FB3" w14:textId="3487E576" w:rsidR="008370AD" w:rsidRPr="006A2614" w:rsidRDefault="008370AD">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8370AD" w:rsidRDefault="008370AD"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8370AD" w:rsidRDefault="008370AD" w:rsidP="005353A7">
      <w:pPr>
        <w:pStyle w:val="FootnoteText"/>
        <w:rPr>
          <w:lang w:val="en-US"/>
        </w:rPr>
      </w:pPr>
      <w:r w:rsidRPr="00763E00">
        <w:rPr>
          <w:lang w:val="en-US"/>
        </w:rPr>
        <w:t>(2)</w:t>
      </w:r>
      <w:r>
        <w:rPr>
          <w:lang w:val="en-US"/>
        </w:rPr>
        <w:t xml:space="preserve"> strong principle of transfers,</w:t>
      </w:r>
    </w:p>
    <w:p w14:paraId="043E2700" w14:textId="77777777" w:rsidR="008370AD" w:rsidRDefault="008370AD" w:rsidP="005353A7">
      <w:pPr>
        <w:pStyle w:val="FootnoteText"/>
        <w:rPr>
          <w:lang w:val="en-US"/>
        </w:rPr>
      </w:pPr>
      <w:r w:rsidRPr="00763E00">
        <w:rPr>
          <w:lang w:val="en-US"/>
        </w:rPr>
        <w:t xml:space="preserve">(3) scale invariance, </w:t>
      </w:r>
    </w:p>
    <w:p w14:paraId="5F6AEC30" w14:textId="77777777" w:rsidR="008370AD" w:rsidRDefault="008370AD" w:rsidP="005353A7">
      <w:pPr>
        <w:pStyle w:val="FootnoteText"/>
        <w:rPr>
          <w:lang w:val="en-US"/>
        </w:rPr>
      </w:pPr>
      <w:r w:rsidRPr="00763E00">
        <w:rPr>
          <w:lang w:val="en-US"/>
        </w:rPr>
        <w:t xml:space="preserve">(4) the principle of population and </w:t>
      </w:r>
    </w:p>
    <w:p w14:paraId="23F3C854" w14:textId="77777777" w:rsidR="008370AD" w:rsidRPr="00763E00" w:rsidRDefault="008370AD" w:rsidP="005353A7">
      <w:pPr>
        <w:pStyle w:val="FootnoteText"/>
        <w:rPr>
          <w:lang w:val="en-US"/>
        </w:rPr>
      </w:pPr>
      <w:r w:rsidRPr="00763E00">
        <w:rPr>
          <w:lang w:val="en-US"/>
        </w:rPr>
        <w:t>(5) Decomposability.</w:t>
      </w:r>
    </w:p>
  </w:footnote>
  <w:footnote w:id="3">
    <w:p w14:paraId="3BFED787" w14:textId="3028679F" w:rsidR="008370AD" w:rsidRPr="00412CF3" w:rsidDel="004A50B9" w:rsidRDefault="008370AD">
      <w:pPr>
        <w:pStyle w:val="FootnoteText"/>
        <w:rPr>
          <w:del w:id="97" w:author="Hümbelin Oliver" w:date="2015-04-13T14:42:00Z"/>
          <w:lang w:val="en-US"/>
        </w:rPr>
      </w:pPr>
    </w:p>
  </w:footnote>
  <w:footnote w:id="4">
    <w:p w14:paraId="23F29DAE" w14:textId="19236006" w:rsidR="008370AD" w:rsidRPr="00406373" w:rsidRDefault="008370AD">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5">
    <w:p w14:paraId="7803212C" w14:textId="31C6CAA1" w:rsidR="008370AD" w:rsidRPr="006003AB" w:rsidRDefault="008370AD"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6">
    <w:p w14:paraId="3CE200F4" w14:textId="77777777" w:rsidR="008370AD" w:rsidRPr="008C2F1A" w:rsidRDefault="008370AD"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1D0D6370" w14:textId="0B81F5F7" w:rsidR="008370AD" w:rsidRPr="00190B1B" w:rsidRDefault="008370AD">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w:t>
      </w:r>
      <w:ins w:id="503" w:author="rudi" w:date="2015-04-13T02:09:00Z">
        <w:r>
          <w:rPr>
            <w:lang w:val="en-US"/>
          </w:rPr>
          <w:t xml:space="preserve"> over 5% of income</w:t>
        </w:r>
      </w:ins>
      <w:r>
        <w:rPr>
          <w:lang w:val="en-US"/>
        </w:rPr>
        <w:t xml:space="preserve"> and charitable donations</w:t>
      </w:r>
    </w:p>
  </w:footnote>
  <w:footnote w:id="8">
    <w:p w14:paraId="25AC8419" w14:textId="6B149085" w:rsidR="008370AD" w:rsidRPr="00190B1B" w:rsidRDefault="008370AD">
      <w:pPr>
        <w:pStyle w:val="FootnoteText"/>
        <w:rPr>
          <w:lang w:val="en-US"/>
        </w:rPr>
      </w:pPr>
      <w:r>
        <w:rPr>
          <w:rStyle w:val="FootnoteReference"/>
        </w:rPr>
        <w:footnoteRef/>
      </w:r>
      <w:r w:rsidRPr="00190B1B">
        <w:rPr>
          <w:lang w:val="en-US"/>
        </w:rPr>
        <w:t xml:space="preserve"> </w:t>
      </w:r>
      <w:r>
        <w:rPr>
          <w:lang w:val="en-US"/>
        </w:rPr>
        <w:t>Social deductions include</w:t>
      </w:r>
      <w:ins w:id="504" w:author="Hümbelin Oliver" w:date="2015-04-13T17:41:00Z">
        <w:r>
          <w:rPr>
            <w:lang w:val="en-US"/>
          </w:rPr>
          <w:t xml:space="preserve"> deductions for</w:t>
        </w:r>
      </w:ins>
      <w:r>
        <w:rPr>
          <w:lang w:val="en-US"/>
        </w:rPr>
        <w:t xml:space="preserve">: married, </w:t>
      </w:r>
      <w:r w:rsidRPr="000C5A90">
        <w:rPr>
          <w:color w:val="222222"/>
          <w:lang w:val="en-US"/>
        </w:rPr>
        <w:t>single-parent households</w:t>
      </w:r>
      <w:ins w:id="505" w:author="Hümbelin Oliver" w:date="2015-04-13T17:41:00Z">
        <w:r>
          <w:rPr>
            <w:color w:val="222222"/>
            <w:lang w:val="en-US"/>
          </w:rPr>
          <w:t>, second earner deductions</w:t>
        </w:r>
      </w:ins>
      <w:r>
        <w:rPr>
          <w:lang w:val="en-US"/>
        </w:rPr>
        <w:t xml:space="preserve">, </w:t>
      </w:r>
      <w:r w:rsidRPr="000C5A90">
        <w:rPr>
          <w:color w:val="222222"/>
          <w:lang w:val="en-US"/>
        </w:rPr>
        <w:t>insurance premiums</w:t>
      </w:r>
      <w:r>
        <w:rPr>
          <w:color w:val="222222"/>
          <w:lang w:val="en-US"/>
        </w:rPr>
        <w:t xml:space="preserve">, interests earned by savings, deductions for children and supported </w:t>
      </w:r>
      <w:proofErr w:type="gramStart"/>
      <w:r>
        <w:rPr>
          <w:color w:val="222222"/>
          <w:lang w:val="en-US"/>
        </w:rPr>
        <w:t>persons</w:t>
      </w:r>
      <w:ins w:id="506" w:author="Hümbelin Oliver" w:date="2015-04-13T17:41:00Z">
        <w:r>
          <w:rPr>
            <w:color w:val="222222"/>
            <w:lang w:val="en-US"/>
          </w:rPr>
          <w:t>,</w:t>
        </w:r>
      </w:ins>
      <w:del w:id="507" w:author="Hümbelin Oliver" w:date="2015-04-13T17:41:00Z">
        <w:r w:rsidDel="00D70029">
          <w:rPr>
            <w:color w:val="222222"/>
            <w:lang w:val="en-US"/>
          </w:rPr>
          <w:delText>, second earner deductions</w:delText>
        </w:r>
      </w:del>
      <w:r>
        <w:rPr>
          <w:color w:val="222222"/>
          <w:lang w:val="en-US"/>
        </w:rPr>
        <w:t>.</w:t>
      </w:r>
      <w:proofErr w:type="gramEnd"/>
    </w:p>
  </w:footnote>
  <w:footnote w:id="9">
    <w:p w14:paraId="1449DC0D" w14:textId="593B8DF1" w:rsidR="008370AD" w:rsidRDefault="008370AD"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w:t>
      </w:r>
      <w:del w:id="508" w:author="Hümbelin Oliver" w:date="2015-04-13T17:35:00Z">
        <w:r w:rsidDel="00CE04E5">
          <w:rPr>
            <w:lang w:val="en-US"/>
          </w:rPr>
          <w:delText xml:space="preserve">are not covered at all </w:delText>
        </w:r>
      </w:del>
      <w:r>
        <w:rPr>
          <w:lang w:val="en-US"/>
        </w:rPr>
        <w:t xml:space="preserve">like </w:t>
      </w:r>
      <w:r w:rsidRPr="00154023">
        <w:rPr>
          <w:lang w:val="en-US"/>
        </w:rPr>
        <w:t>cantonal</w:t>
      </w:r>
      <w:r>
        <w:rPr>
          <w:lang w:val="en-US"/>
        </w:rPr>
        <w:t xml:space="preserve"> and</w:t>
      </w:r>
      <w:r w:rsidRPr="00154023">
        <w:rPr>
          <w:lang w:val="en-US"/>
        </w:rPr>
        <w:t xml:space="preserve"> municipal</w:t>
      </w:r>
    </w:p>
    <w:p w14:paraId="665486B3" w14:textId="2678F04A" w:rsidR="008370AD" w:rsidRPr="00190B1B" w:rsidRDefault="008370AD" w:rsidP="00C81B23">
      <w:pPr>
        <w:pStyle w:val="FootnoteText"/>
        <w:ind w:left="708" w:hanging="708"/>
        <w:rPr>
          <w:lang w:val="en-US"/>
        </w:rPr>
      </w:pPr>
      <w:r>
        <w:rPr>
          <w:lang w:val="en-US"/>
        </w:rPr>
        <w:t>Taxes</w:t>
      </w:r>
      <w:r w:rsidRPr="00154023">
        <w:rPr>
          <w:lang w:val="en-US"/>
        </w:rPr>
        <w:t>, which represent t</w:t>
      </w:r>
      <w:r>
        <w:rPr>
          <w:lang w:val="en-US"/>
        </w:rPr>
        <w:t>he bulk of taxes in Switzerland</w:t>
      </w:r>
      <w:ins w:id="509" w:author="Hümbelin Oliver" w:date="2015-04-13T17:35:00Z">
        <w:r>
          <w:rPr>
            <w:lang w:val="en-US"/>
          </w:rPr>
          <w:t>, are not covered at all</w:t>
        </w:r>
      </w:ins>
      <w:r>
        <w:rPr>
          <w:lang w:val="en-US"/>
        </w:rPr>
        <w:t>. Also the cost of health insurance are not covered</w:t>
      </w:r>
      <w:r w:rsidRPr="00154023">
        <w:rPr>
          <w:lang w:val="en-US"/>
        </w:rPr>
        <w:t>.</w:t>
      </w:r>
    </w:p>
  </w:footnote>
  <w:footnote w:id="10">
    <w:p w14:paraId="6B9AC6AF" w14:textId="05A15427" w:rsidR="008370AD" w:rsidRPr="00783DA9" w:rsidRDefault="008370AD">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w:t>
      </w:r>
      <w:del w:id="553" w:author="Hümbelin Oliver" w:date="2015-04-13T17:44:00Z">
        <w:r w:rsidDel="00D70029">
          <w:rPr>
            <w:lang w:val="en-US"/>
          </w:rPr>
          <w:delText>e</w:delText>
        </w:r>
      </w:del>
      <w:r>
        <w:rPr>
          <w:lang w:val="en-US"/>
        </w:rPr>
        <w:t>.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7D329752" w:rsidR="008370AD" w:rsidRPr="00497AAC" w:rsidRDefault="008370AD"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2">
    <w:p w14:paraId="0AD3641A" w14:textId="77777777" w:rsidR="008370AD" w:rsidRPr="008B734B" w:rsidRDefault="008370AD"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3">
    <w:p w14:paraId="4DB064D8" w14:textId="0883563F" w:rsidR="008370AD" w:rsidRPr="00CB25C4" w:rsidRDefault="008370AD">
      <w:pPr>
        <w:pStyle w:val="FootnoteText"/>
        <w:rPr>
          <w:lang w:val="en-US"/>
          <w:rPrChange w:id="823" w:author="rudi" w:date="2015-04-13T02:16:00Z">
            <w:rPr/>
          </w:rPrChange>
        </w:rPr>
      </w:pPr>
      <w:ins w:id="824" w:author="rudi" w:date="2015-04-13T02:13:00Z">
        <w:r>
          <w:rPr>
            <w:rStyle w:val="FootnoteReference"/>
          </w:rPr>
          <w:footnoteRef/>
        </w:r>
        <w:r w:rsidRPr="00CB25C4">
          <w:rPr>
            <w:lang w:val="en-US"/>
            <w:rPrChange w:id="825" w:author="rudi" w:date="2015-04-13T02:14:00Z">
              <w:rPr/>
            </w:rPrChange>
          </w:rPr>
          <w:t xml:space="preserve"> </w:t>
        </w:r>
      </w:ins>
      <w:ins w:id="826" w:author="rudi" w:date="2015-04-13T02:14:00Z">
        <w:r w:rsidRPr="00CB25C4">
          <w:rPr>
            <w:lang w:val="en-US"/>
            <w:rPrChange w:id="827" w:author="rudi" w:date="2015-04-13T02:14:00Z">
              <w:rPr/>
            </w:rPrChange>
          </w:rPr>
          <w:t xml:space="preserve">We compare </w:t>
        </w:r>
      </w:ins>
      <w:ins w:id="828" w:author="rudi" w:date="2015-04-13T02:15:00Z">
        <w:r>
          <w:rPr>
            <w:lang w:val="en-US"/>
          </w:rPr>
          <w:t xml:space="preserve">full </w:t>
        </w:r>
      </w:ins>
      <w:ins w:id="829" w:author="rudi" w:date="2015-04-13T02:14:00Z">
        <w:r w:rsidRPr="00CB25C4">
          <w:rPr>
            <w:lang w:val="en-US"/>
            <w:rPrChange w:id="830" w:author="rudi" w:date="2015-04-13T02:14:00Z">
              <w:rPr/>
            </w:rPrChange>
          </w:rPr>
          <w:t>distributions althou</w:t>
        </w:r>
        <w:r>
          <w:rPr>
            <w:lang w:val="en-US"/>
          </w:rPr>
          <w:t>g</w:t>
        </w:r>
        <w:r w:rsidRPr="00CB25C4">
          <w:rPr>
            <w:lang w:val="en-US"/>
            <w:rPrChange w:id="831" w:author="rudi" w:date="2015-04-13T02:14:00Z">
              <w:rPr/>
            </w:rPrChange>
          </w:rPr>
          <w:t xml:space="preserve">h we work with aggregated data. </w:t>
        </w:r>
      </w:ins>
      <w:ins w:id="832" w:author="rudi" w:date="2015-04-13T02:15:00Z">
        <w:r w:rsidRPr="00CB25C4">
          <w:rPr>
            <w:lang w:val="en-US"/>
          </w:rPr>
          <w:t xml:space="preserve">To </w:t>
        </w:r>
        <w:r w:rsidRPr="00CB25C4">
          <w:rPr>
            <w:lang w:val="en-US"/>
            <w:rPrChange w:id="833" w:author="rudi" w:date="2015-04-13T02:16:00Z">
              <w:rPr/>
            </w:rPrChange>
          </w:rPr>
          <w:t>achieve this</w:t>
        </w:r>
      </w:ins>
      <w:ins w:id="834" w:author="rudi" w:date="2015-04-13T02:16:00Z">
        <w:r w:rsidRPr="00CB25C4">
          <w:rPr>
            <w:lang w:val="en-US"/>
            <w:rPrChange w:id="835" w:author="rudi" w:date="2015-04-13T02:16:00Z">
              <w:rPr/>
            </w:rPrChange>
          </w:rPr>
          <w:t xml:space="preserve">, </w:t>
        </w:r>
        <w:r>
          <w:rPr>
            <w:lang w:val="en-US"/>
          </w:rPr>
          <w:t xml:space="preserve">we calculated many single percentiles using </w:t>
        </w:r>
      </w:ins>
      <w:ins w:id="836" w:author="rudi" w:date="2015-04-13T02:17:00Z">
        <w:r>
          <w:rPr>
            <w:lang w:val="en-US"/>
          </w:rPr>
          <w:t>P</w:t>
        </w:r>
      </w:ins>
      <w:ins w:id="837" w:author="rudi" w:date="2015-04-13T02:16:00Z">
        <w:r>
          <w:rPr>
            <w:lang w:val="en-US"/>
          </w:rPr>
          <w:t>areto interpolation</w:t>
        </w:r>
      </w:ins>
      <w:ins w:id="838" w:author="rudi" w:date="2015-04-13T02:17:00Z">
        <w:r>
          <w:rPr>
            <w:lang w:val="en-US"/>
          </w:rPr>
          <w:t xml:space="preserve"> and </w:t>
        </w:r>
      </w:ins>
      <w:ins w:id="839" w:author="rudi" w:date="2015-04-13T02:19:00Z">
        <w:r>
          <w:rPr>
            <w:lang w:val="en-US"/>
          </w:rPr>
          <w:t xml:space="preserve">created data </w:t>
        </w:r>
      </w:ins>
      <w:ins w:id="840" w:author="rudi" w:date="2015-04-13T02:20:00Z">
        <w:r>
          <w:rPr>
            <w:lang w:val="en-US"/>
          </w:rPr>
          <w:t xml:space="preserve">which resemble these percentiles by linearly interpolating between </w:t>
        </w:r>
      </w:ins>
      <w:ins w:id="841" w:author="rudi" w:date="2015-04-13T02:21:00Z">
        <w:r>
          <w:rPr>
            <w:lang w:val="en-US"/>
          </w:rPr>
          <w:t xml:space="preserve">adjacent </w:t>
        </w:r>
        <w:proofErr w:type="spellStart"/>
        <w:r>
          <w:rPr>
            <w:lang w:val="en-US"/>
          </w:rPr>
          <w:t>pertenctiles</w:t>
        </w:r>
        <w:proofErr w:type="spellEnd"/>
        <w:r>
          <w:rPr>
            <w:lang w:val="en-US"/>
          </w:rPr>
          <w:t>.</w:t>
        </w:r>
      </w:ins>
    </w:p>
  </w:footnote>
  <w:footnote w:id="14">
    <w:p w14:paraId="79B2738E" w14:textId="045750F6" w:rsidR="008370AD" w:rsidRPr="00CB25C4" w:rsidRDefault="008370AD">
      <w:pPr>
        <w:pStyle w:val="FootnoteText"/>
      </w:pPr>
      <w:r>
        <w:rPr>
          <w:rStyle w:val="FootnoteReference"/>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5">
    <w:p w14:paraId="4C8F18C9" w14:textId="77777777" w:rsidR="008370AD" w:rsidRPr="006956E1" w:rsidRDefault="008370AD"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6">
    <w:p w14:paraId="0B79CBF4" w14:textId="6CEC25C9" w:rsidR="008370AD" w:rsidRPr="00BD6E58" w:rsidRDefault="008370AD">
      <w:pPr>
        <w:pStyle w:val="FootnoteText"/>
        <w:rPr>
          <w:lang w:val="en-US"/>
        </w:rPr>
      </w:pPr>
      <w:r>
        <w:rPr>
          <w:rStyle w:val="FootnoteReference"/>
        </w:rPr>
        <w:footnoteRef/>
      </w:r>
      <w:r w:rsidRPr="00BD6E58">
        <w:rPr>
          <w:lang w:val="en-US"/>
        </w:rPr>
        <w:t xml:space="preserve"> </w:t>
      </w:r>
      <w:r>
        <w:rPr>
          <w:lang w:val="en-US"/>
        </w:rPr>
        <w:t>Difference to the imputed series.</w:t>
      </w:r>
    </w:p>
  </w:footnote>
  <w:footnote w:id="17">
    <w:p w14:paraId="1B170EF4" w14:textId="77777777" w:rsidR="008370AD" w:rsidRPr="00005884" w:rsidDel="00FA58EC" w:rsidRDefault="008370AD" w:rsidP="00CB3D24">
      <w:pPr>
        <w:pStyle w:val="FootnoteText"/>
        <w:rPr>
          <w:del w:id="983" w:author="Hümbelin Oliver" w:date="2015-04-13T19:12:00Z"/>
          <w:lang w:val="en-US"/>
        </w:rPr>
      </w:pPr>
      <w:del w:id="984" w:author="Hümbelin Oliver" w:date="2015-04-13T19:12:00Z">
        <w:r w:rsidDel="00FA58EC">
          <w:rPr>
            <w:rStyle w:val="FootnoteReference"/>
          </w:rPr>
          <w:footnoteRef/>
        </w:r>
        <w:r w:rsidRPr="00005884" w:rsidDel="00FA58EC">
          <w:rPr>
            <w:lang w:val="en-US"/>
          </w:rPr>
          <w:delText xml:space="preserve"> We </w:delText>
        </w:r>
        <w:r w:rsidDel="00FA58EC">
          <w:rPr>
            <w:lang w:val="en-US"/>
          </w:rPr>
          <w:delText>do not</w:delText>
        </w:r>
        <w:r w:rsidRPr="00005884" w:rsidDel="00FA58EC">
          <w:rPr>
            <w:lang w:val="en-US"/>
          </w:rPr>
          <w:delText xml:space="preserve"> show time points before</w:delText>
        </w:r>
        <w:r w:rsidDel="00FA58EC">
          <w:rPr>
            <w:lang w:val="en-US"/>
          </w:rPr>
          <w:delText xml:space="preserve"> 1943/44</w:delText>
        </w:r>
        <w:r w:rsidRPr="00005884" w:rsidDel="00FA58EC">
          <w:rPr>
            <w:lang w:val="en-US"/>
          </w:rPr>
          <w:delText xml:space="preserve">, </w:delText>
        </w:r>
        <w:r w:rsidDel="00FA58EC">
          <w:rPr>
            <w:lang w:val="en-US"/>
          </w:rPr>
          <w:delText>although</w:delText>
        </w:r>
        <w:r w:rsidRPr="00005884" w:rsidDel="00FA58EC">
          <w:rPr>
            <w:lang w:val="en-US"/>
          </w:rPr>
          <w:delText xml:space="preserve"> theoretically</w:delText>
        </w:r>
        <w:r w:rsidDel="00FA58EC">
          <w:rPr>
            <w:lang w:val="en-US"/>
          </w:rPr>
          <w:delText xml:space="preserve"> information is available, because in this period only small fraction of potential tax units are covered in the tax statistics.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8370AD" w:rsidRPr="001F1B9C" w:rsidRDefault="008370AD" w:rsidP="001F1B9C">
    <w:pPr>
      <w:pStyle w:val="Header"/>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8370AD" w:rsidRDefault="008370AD" w:rsidP="004F7B96">
    <w:pPr>
      <w:pStyle w:val="Header"/>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9"/>
  </w:num>
  <w:num w:numId="8">
    <w:abstractNumId w:val="11"/>
  </w:num>
  <w:num w:numId="9">
    <w:abstractNumId w:val="23"/>
  </w:num>
  <w:num w:numId="10">
    <w:abstractNumId w:val="10"/>
  </w:num>
  <w:num w:numId="11">
    <w:abstractNumId w:val="16"/>
  </w:num>
  <w:num w:numId="12">
    <w:abstractNumId w:val="28"/>
  </w:num>
  <w:num w:numId="13">
    <w:abstractNumId w:val="21"/>
  </w:num>
  <w:num w:numId="14">
    <w:abstractNumId w:val="26"/>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25"/>
  </w:num>
  <w:num w:numId="20">
    <w:abstractNumId w:val="17"/>
  </w:num>
  <w:num w:numId="21">
    <w:abstractNumId w:val="27"/>
  </w:num>
  <w:num w:numId="22">
    <w:abstractNumId w:val="6"/>
  </w:num>
  <w:num w:numId="23">
    <w:abstractNumId w:val="9"/>
  </w:num>
  <w:num w:numId="24">
    <w:abstractNumId w:val="15"/>
  </w:num>
  <w:num w:numId="25">
    <w:abstractNumId w:val="7"/>
  </w:num>
  <w:num w:numId="26">
    <w:abstractNumId w:val="14"/>
  </w:num>
  <w:num w:numId="27">
    <w:abstractNumId w:val="5"/>
  </w:num>
  <w:num w:numId="28">
    <w:abstractNumId w:val="13"/>
  </w:num>
  <w:num w:numId="29">
    <w:abstractNumId w:val="22"/>
  </w:num>
  <w:num w:numId="30">
    <w:abstractNumId w:val="15"/>
  </w:num>
  <w:num w:numId="31">
    <w:abstractNumId w:val="20"/>
  </w:num>
  <w:num w:numId="32">
    <w:abstractNumId w:val="12"/>
  </w:num>
  <w:num w:numId="33">
    <w:abstractNumId w:val="24"/>
  </w:num>
  <w:num w:numId="34">
    <w:abstractNumId w:val="18"/>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180B"/>
    <w:rsid w:val="000526DB"/>
    <w:rsid w:val="00053EF3"/>
    <w:rsid w:val="00054AC8"/>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E0263"/>
    <w:rsid w:val="001E0286"/>
    <w:rsid w:val="001E1FA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7D20"/>
    <w:rsid w:val="004E4D6D"/>
    <w:rsid w:val="004E63B7"/>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651"/>
    <w:rsid w:val="00556E27"/>
    <w:rsid w:val="005573E2"/>
    <w:rsid w:val="00566C1C"/>
    <w:rsid w:val="00572F02"/>
    <w:rsid w:val="005767DB"/>
    <w:rsid w:val="00580CC4"/>
    <w:rsid w:val="005857BE"/>
    <w:rsid w:val="00586CE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46BF0"/>
    <w:rsid w:val="0075707F"/>
    <w:rsid w:val="007572D8"/>
    <w:rsid w:val="00761683"/>
    <w:rsid w:val="00763AD2"/>
    <w:rsid w:val="00763E00"/>
    <w:rsid w:val="007648BB"/>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4"/>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A553E"/>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CB0"/>
    <w:rsid w:val="00C30550"/>
    <w:rsid w:val="00C368ED"/>
    <w:rsid w:val="00C36ADE"/>
    <w:rsid w:val="00C44816"/>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0029"/>
    <w:rsid w:val="00D77118"/>
    <w:rsid w:val="00D772C1"/>
    <w:rsid w:val="00D77EF2"/>
    <w:rsid w:val="00D8398E"/>
    <w:rsid w:val="00D8426B"/>
    <w:rsid w:val="00D85FDF"/>
    <w:rsid w:val="00D97551"/>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C1FA7"/>
    <w:rsid w:val="00EC268E"/>
    <w:rsid w:val="00EC414A"/>
    <w:rsid w:val="00EC6A99"/>
    <w:rsid w:val="00EC7885"/>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456A"/>
    <w:rsid w:val="00FA53EC"/>
    <w:rsid w:val="00FA58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E7E09-10C0-46ED-8E52-01E2824D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29</Pages>
  <Words>12100</Words>
  <Characters>76232</Characters>
  <Application>Microsoft Office Word</Application>
  <DocSecurity>0</DocSecurity>
  <Lines>635</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2015-04-16T09:41:00Z</dcterms:created>
  <dcterms:modified xsi:type="dcterms:W3CDTF">2015-04-16T10:21:00Z</dcterms:modified>
</cp:coreProperties>
</file>