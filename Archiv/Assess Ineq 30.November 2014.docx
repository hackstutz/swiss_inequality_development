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3968F9" w14:paraId="66F2ABB3" w14:textId="77777777" w:rsidTr="008A1B90">
        <w:trPr>
          <w:trHeight w:hRule="exact" w:val="11997"/>
        </w:trPr>
        <w:tc>
          <w:tcPr>
            <w:tcW w:w="8392" w:type="dxa"/>
            <w:shd w:val="clear" w:color="auto" w:fill="auto"/>
            <w:tcMar>
              <w:top w:w="284" w:type="dxa"/>
            </w:tcMar>
          </w:tcPr>
          <w:p w14:paraId="76886E46" w14:textId="0B6A7BE8" w:rsidR="009F5BCC" w:rsidRPr="00D044CF" w:rsidRDefault="00D044CF" w:rsidP="00D044CF">
            <w:pPr>
              <w:pStyle w:val="Titel"/>
              <w:jc w:val="center"/>
              <w:rPr>
                <w:lang w:val="en-US"/>
              </w:rPr>
            </w:pPr>
            <w:commentRangeStart w:id="0"/>
            <w:commentRangeStart w:id="1"/>
            <w:r w:rsidRPr="00D044CF">
              <w:rPr>
                <w:lang w:val="en-US"/>
              </w:rPr>
              <w:t>Assessing inequality</w:t>
            </w:r>
            <w:del w:id="2" w:author="rudi" w:date="2014-11-29T03:25:00Z">
              <w:r w:rsidRPr="00D044CF" w:rsidDel="00E82313">
                <w:rPr>
                  <w:lang w:val="en-US"/>
                </w:rPr>
                <w:delText xml:space="preserve"> tr</w:delText>
              </w:r>
            </w:del>
            <w:del w:id="3" w:author="rudi" w:date="2014-11-29T03:24:00Z">
              <w:r w:rsidRPr="00D044CF" w:rsidDel="00E82313">
                <w:rPr>
                  <w:lang w:val="en-US"/>
                </w:rPr>
                <w:delText>end</w:delText>
              </w:r>
              <w:r w:rsidR="008E19F9" w:rsidDel="00E82313">
                <w:rPr>
                  <w:lang w:val="en-US"/>
                </w:rPr>
                <w:delText>s</w:delText>
              </w:r>
            </w:del>
            <w:r w:rsidRPr="00D044CF">
              <w:rPr>
                <w:lang w:val="en-US"/>
              </w:rPr>
              <w:t xml:space="preserve"> with ta</w:t>
            </w:r>
            <w:r w:rsidRPr="00EF5168">
              <w:rPr>
                <w:lang w:val="en-US"/>
              </w:rPr>
              <w:t>x</w:t>
            </w:r>
            <w:ins w:id="4" w:author="rudi" w:date="2014-11-29T03:25:00Z">
              <w:r w:rsidR="00E82313">
                <w:rPr>
                  <w:lang w:val="en-US"/>
                </w:rPr>
                <w:t xml:space="preserve"> data</w:t>
              </w:r>
            </w:ins>
            <w:del w:id="5" w:author="rudi" w:date="2014-11-29T03:25:00Z">
              <w:r w:rsidRPr="00D044CF" w:rsidDel="00E82313">
                <w:rPr>
                  <w:lang w:val="en-US"/>
                </w:rPr>
                <w:delText xml:space="preserve"> statistic</w:delText>
              </w:r>
              <w:commentRangeEnd w:id="0"/>
              <w:r w:rsidR="00420B5B" w:rsidDel="00E82313">
                <w:rPr>
                  <w:rStyle w:val="Kommentarzeichen"/>
                  <w:rFonts w:eastAsia="Lucida Sans"/>
                  <w:color w:val="auto"/>
                  <w:spacing w:val="0"/>
                  <w:kern w:val="0"/>
                </w:rPr>
                <w:commentReference w:id="0"/>
              </w:r>
            </w:del>
            <w:commentRangeEnd w:id="1"/>
            <w:r w:rsidR="004957F7">
              <w:rPr>
                <w:rStyle w:val="Kommentarzeichen"/>
                <w:rFonts w:eastAsia="Lucida Sans"/>
                <w:color w:val="auto"/>
                <w:spacing w:val="0"/>
                <w:kern w:val="0"/>
              </w:rPr>
              <w:commentReference w:id="1"/>
            </w:r>
          </w:p>
          <w:p w14:paraId="6AFB6F65" w14:textId="4041D572" w:rsidR="009F5BCC" w:rsidRPr="00D044CF" w:rsidRDefault="003757F4" w:rsidP="00D044CF">
            <w:pPr>
              <w:pStyle w:val="Untertitel"/>
              <w:jc w:val="center"/>
              <w:rPr>
                <w:lang w:val="en-US"/>
              </w:rPr>
            </w:pPr>
            <w:r>
              <w:rPr>
                <w:lang w:val="en-US"/>
              </w:rPr>
              <w:t xml:space="preserve">Income Inequality in </w:t>
            </w:r>
            <w:r w:rsidR="00D044CF" w:rsidRPr="00D044CF">
              <w:rPr>
                <w:lang w:val="en-US"/>
              </w:rPr>
              <w:t xml:space="preserve">Switzerland from </w:t>
            </w:r>
            <w:commentRangeStart w:id="6"/>
            <w:commentRangeStart w:id="7"/>
            <w:r w:rsidR="00D044CF" w:rsidRPr="00D044CF">
              <w:rPr>
                <w:lang w:val="en-US"/>
              </w:rPr>
              <w:t>19</w:t>
            </w:r>
            <w:ins w:id="8" w:author="rudi" w:date="2014-11-29T03:28:00Z">
              <w:r w:rsidR="00E82313">
                <w:rPr>
                  <w:lang w:val="en-US"/>
                </w:rPr>
                <w:t>17</w:t>
              </w:r>
            </w:ins>
            <w:del w:id="9" w:author="rudi" w:date="2014-11-29T03:28:00Z">
              <w:r w:rsidR="00D044CF" w:rsidRPr="00D044CF" w:rsidDel="00E82313">
                <w:rPr>
                  <w:lang w:val="en-US"/>
                </w:rPr>
                <w:delText>45</w:delText>
              </w:r>
            </w:del>
            <w:r w:rsidR="00D044CF" w:rsidRPr="00D044CF">
              <w:rPr>
                <w:lang w:val="en-US"/>
              </w:rPr>
              <w:t xml:space="preserve"> to 201</w:t>
            </w:r>
            <w:ins w:id="10" w:author="rudi" w:date="2014-11-29T03:35:00Z">
              <w:r w:rsidR="00E82313">
                <w:rPr>
                  <w:lang w:val="en-US"/>
                </w:rPr>
                <w:t>1</w:t>
              </w:r>
            </w:ins>
            <w:del w:id="11" w:author="rudi" w:date="2014-11-29T03:35:00Z">
              <w:r w:rsidR="00D044CF" w:rsidRPr="00D044CF" w:rsidDel="00E82313">
                <w:rPr>
                  <w:lang w:val="en-US"/>
                </w:rPr>
                <w:delText>0</w:delText>
              </w:r>
            </w:del>
            <w:commentRangeEnd w:id="6"/>
            <w:r w:rsidR="008359BB">
              <w:rPr>
                <w:rStyle w:val="Kommentarzeichen"/>
                <w:rFonts w:cs="Times New Roman"/>
              </w:rPr>
              <w:commentReference w:id="6"/>
            </w:r>
            <w:commentRangeEnd w:id="7"/>
            <w:r w:rsidR="00E82313">
              <w:rPr>
                <w:rStyle w:val="Kommentarzeichen"/>
                <w:rFonts w:cs="Times New Roman"/>
              </w:rPr>
              <w:commentReference w:id="7"/>
            </w:r>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 xml:space="preserve">Oliver </w:t>
            </w:r>
            <w:proofErr w:type="spellStart"/>
            <w:r w:rsidRPr="00EF5168">
              <w:rPr>
                <w:lang w:val="en-US"/>
              </w:rPr>
              <w:t>Hümbelin</w:t>
            </w:r>
            <w:proofErr w:type="spellEnd"/>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77777777" w:rsidR="00D044CF" w:rsidRDefault="00733867" w:rsidP="00D044CF">
            <w:pPr>
              <w:jc w:val="center"/>
              <w:rPr>
                <w:b/>
                <w:lang w:val="en-US"/>
              </w:rPr>
            </w:pPr>
            <w:hyperlink r:id="rId10" w:history="1">
              <w:r w:rsidR="00EF5168" w:rsidRPr="00DC6F19">
                <w:rPr>
                  <w:rStyle w:val="Hyperlink"/>
                  <w:b/>
                  <w:lang w:val="en-US"/>
                </w:rPr>
                <w:t>oliver.huembelin@bfh.ch</w:t>
              </w:r>
            </w:hyperlink>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 xml:space="preserve">Rudolf </w:t>
            </w:r>
            <w:proofErr w:type="spellStart"/>
            <w:r w:rsidRPr="00EF5168">
              <w:rPr>
                <w:lang w:val="en-US"/>
              </w:rPr>
              <w:t>Farys</w:t>
            </w:r>
            <w:proofErr w:type="spellEnd"/>
          </w:p>
          <w:p w14:paraId="1A95CA92" w14:textId="77777777" w:rsidR="00D044CF" w:rsidRPr="00EF5168" w:rsidRDefault="00D044CF" w:rsidP="00D044CF">
            <w:pPr>
              <w:jc w:val="center"/>
              <w:rPr>
                <w:lang w:val="en-US"/>
              </w:rPr>
            </w:pPr>
            <w:r w:rsidRPr="00EF5168">
              <w:rPr>
                <w:lang w:val="en-US"/>
              </w:rPr>
              <w:t>University of Bern</w:t>
            </w:r>
          </w:p>
          <w:p w14:paraId="7F890978" w14:textId="77777777" w:rsidR="00D044CF" w:rsidRDefault="00733867" w:rsidP="00D044CF">
            <w:pPr>
              <w:jc w:val="center"/>
              <w:rPr>
                <w:rStyle w:val="Hyperlink"/>
                <w:b/>
                <w:lang w:val="en-US"/>
              </w:rPr>
            </w:pPr>
            <w:hyperlink r:id="rId11" w:history="1">
              <w:r w:rsidR="00D044CF" w:rsidRPr="00D044CF">
                <w:rPr>
                  <w:rStyle w:val="Hyperlink"/>
                  <w:b/>
                  <w:lang w:val="en-US"/>
                </w:rPr>
                <w:t>rudolf.farys@soz.unibe.ch</w:t>
              </w:r>
            </w:hyperlink>
          </w:p>
          <w:p w14:paraId="473D36E8" w14:textId="77777777" w:rsidR="00EF5168" w:rsidRPr="00D044CF" w:rsidRDefault="00EF5168" w:rsidP="00D044CF">
            <w:pPr>
              <w:jc w:val="center"/>
              <w:rPr>
                <w:b/>
                <w:lang w:val="en-US"/>
              </w:rPr>
            </w:pPr>
          </w:p>
          <w:p w14:paraId="127034EE" w14:textId="4580B5AA" w:rsidR="009F5BCC" w:rsidRPr="00EF5168" w:rsidRDefault="003757F4" w:rsidP="00D044CF">
            <w:pPr>
              <w:jc w:val="center"/>
              <w:rPr>
                <w:lang w:val="en-US"/>
              </w:rPr>
            </w:pPr>
            <w:del w:id="12" w:author="Hümbelin Oliver" w:date="2014-11-17T17:43:00Z">
              <w:r w:rsidDel="00597535">
                <w:rPr>
                  <w:lang w:val="en-US"/>
                </w:rPr>
                <w:delText>Oktober</w:delText>
              </w:r>
            </w:del>
            <w:ins w:id="13" w:author="Hümbelin Oliver" w:date="2014-11-17T17:47:00Z">
              <w:r w:rsidR="00597535">
                <w:rPr>
                  <w:lang w:val="en-US"/>
                </w:rPr>
                <w:t>November</w:t>
              </w:r>
            </w:ins>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14"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15"/>
            <w:r w:rsidR="00DA2CB4">
              <w:rPr>
                <w:lang w:val="en-US"/>
              </w:rPr>
              <w:t xml:space="preserve">tax data </w:t>
            </w:r>
            <w:commentRangeEnd w:id="15"/>
            <w:r w:rsidR="00EA022C">
              <w:rPr>
                <w:rStyle w:val="Kommentarzeichen"/>
              </w:rPr>
              <w:commentReference w:id="15"/>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16"/>
            <w:ins w:id="17" w:author="Hümbelin Oliver" w:date="2014-11-17T17:37:00Z">
              <w:r w:rsidR="00ED1A08">
                <w:rPr>
                  <w:lang w:val="en-US"/>
                </w:rPr>
                <w:t xml:space="preserve"> from Switzerland</w:t>
              </w:r>
            </w:ins>
            <w:ins w:id="18" w:author="Hümbelin Oliver" w:date="2014-11-17T17:41:00Z">
              <w:r w:rsidR="00ED1A08">
                <w:rPr>
                  <w:lang w:val="en-US"/>
                </w:rPr>
                <w:t xml:space="preserve"> we show a)</w:t>
              </w:r>
            </w:ins>
            <w:ins w:id="19" w:author="Hümbelin Oliver" w:date="2014-11-17T17:38:00Z">
              <w:r w:rsidR="00ED1A08">
                <w:rPr>
                  <w:lang w:val="en-US"/>
                </w:rPr>
                <w:t xml:space="preserve"> how strong inequality is affected by using different income concepts</w:t>
              </w:r>
            </w:ins>
            <w:ins w:id="20" w:author="Hümbelin Oliver" w:date="2014-11-17T17:41:00Z">
              <w:r w:rsidR="00ED1A08">
                <w:rPr>
                  <w:lang w:val="en-US"/>
                </w:rPr>
                <w:t>, b</w:t>
              </w:r>
            </w:ins>
            <w:ins w:id="21" w:author="Hümbelin Oliver" w:date="2014-11-17T17:39:00Z">
              <w:r w:rsidR="00ED1A08">
                <w:rPr>
                  <w:lang w:val="en-US"/>
                </w:rPr>
                <w:t>y</w:t>
              </w:r>
            </w:ins>
            <w:ins w:id="22" w:author="Hümbelin Oliver" w:date="2014-11-17T17:41:00Z">
              <w:r w:rsidR="00ED1A08">
                <w:rPr>
                  <w:lang w:val="en-US"/>
                </w:rPr>
                <w:t xml:space="preserve"> b)</w:t>
              </w:r>
            </w:ins>
            <w:ins w:id="23" w:author="Hümbelin Oliver" w:date="2014-11-17T17:39:00Z">
              <w:r w:rsidR="00ED1A08">
                <w:rPr>
                  <w:lang w:val="en-US"/>
                </w:rPr>
                <w:t xml:space="preserve"> comparing tax data to survey data, we</w:t>
              </w:r>
            </w:ins>
            <w:ins w:id="24" w:author="Hümbelin Oliver" w:date="2014-11-17T17:40:00Z">
              <w:r w:rsidR="00ED1A08">
                <w:rPr>
                  <w:lang w:val="en-US"/>
                </w:rPr>
                <w:t xml:space="preserve"> furthermore</w:t>
              </w:r>
            </w:ins>
            <w:ins w:id="25" w:author="Hümbelin Oliver" w:date="2014-11-17T17:39:00Z">
              <w:r w:rsidR="00ED1A08">
                <w:rPr>
                  <w:lang w:val="en-US"/>
                </w:rPr>
                <w:t xml:space="preserve"> qu</w:t>
              </w:r>
            </w:ins>
            <w:ins w:id="26" w:author="Hümbelin Oliver" w:date="2014-11-17T17:40:00Z">
              <w:r w:rsidR="00ED1A08">
                <w:rPr>
                  <w:lang w:val="en-US"/>
                </w:rPr>
                <w:t>antify the bias from different household concepts (tax units, households) and from sample bias</w:t>
              </w:r>
            </w:ins>
            <w:ins w:id="27" w:author="Hümbelin Oliver" w:date="2014-11-17T17:42:00Z">
              <w:r w:rsidR="00597535">
                <w:rPr>
                  <w:lang w:val="en-US"/>
                </w:rPr>
                <w:t xml:space="preserve"> and </w:t>
              </w:r>
            </w:ins>
            <w:ins w:id="28" w:author="Hümbelin Oliver" w:date="2014-11-17T17:43:00Z">
              <w:r w:rsidR="00597535">
                <w:rPr>
                  <w:lang w:val="en-US"/>
                </w:rPr>
                <w:t>by c) using relative distribution method, we show</w:t>
              </w:r>
            </w:ins>
            <w:ins w:id="29" w:author="Hümbelin Oliver" w:date="2014-11-17T17:45:00Z">
              <w:r w:rsidR="00597535">
                <w:rPr>
                  <w:lang w:val="en-US"/>
                </w:rPr>
                <w:t xml:space="preserve"> </w:t>
              </w:r>
            </w:ins>
            <w:ins w:id="30" w:author="Hümbelin Oliver" w:date="2014-11-17T17:43:00Z">
              <w:r w:rsidR="00597535">
                <w:rPr>
                  <w:lang w:val="en-US"/>
                </w:rPr>
                <w:t>how interpretation changes, when using different inequality measures.</w:t>
              </w:r>
            </w:ins>
            <w:ins w:id="31" w:author="Hümbelin Oliver" w:date="2014-11-17T17:46:00Z">
              <w:r w:rsidR="00597535">
                <w:rPr>
                  <w:lang w:val="en-US"/>
                </w:rPr>
                <w:t xml:space="preserve"> Finally we present a new income </w:t>
              </w:r>
            </w:ins>
            <w:ins w:id="32" w:author="Hümbelin Oliver" w:date="2014-11-17T17:47:00Z">
              <w:r w:rsidR="00597535">
                <w:rPr>
                  <w:lang w:val="en-US"/>
                </w:rPr>
                <w:t>inequality</w:t>
              </w:r>
            </w:ins>
            <w:ins w:id="33" w:author="Hümbelin Oliver" w:date="2014-11-17T17:46:00Z">
              <w:r w:rsidR="00597535">
                <w:rPr>
                  <w:lang w:val="en-US"/>
                </w:rPr>
                <w:t xml:space="preserve"> </w:t>
              </w:r>
            </w:ins>
            <w:ins w:id="34" w:author="Hümbelin Oliver" w:date="2014-11-17T17:47:00Z">
              <w:r w:rsidR="00597535">
                <w:rPr>
                  <w:lang w:val="en-US"/>
                </w:rPr>
                <w:t xml:space="preserve">time series </w:t>
              </w:r>
            </w:ins>
            <w:ins w:id="35" w:author="Hümbelin Oliver" w:date="2014-11-18T11:39:00Z">
              <w:r w:rsidR="008C20AA">
                <w:rPr>
                  <w:lang w:val="en-US"/>
                </w:rPr>
                <w:t xml:space="preserve">for Switzerland </w:t>
              </w:r>
            </w:ins>
            <w:ins w:id="36" w:author="Hümbelin Oliver" w:date="2014-11-17T17:47:00Z">
              <w:r w:rsidR="00597535">
                <w:rPr>
                  <w:lang w:val="en-US"/>
                </w:rPr>
                <w:t xml:space="preserve">showing rising inequality trends in the 1950s and 2000s as well as a decreasing trend in the 1970s and 1990s. </w:t>
              </w:r>
            </w:ins>
            <w:commentRangeEnd w:id="16"/>
            <w:r w:rsidR="00D55BBD">
              <w:rPr>
                <w:rStyle w:val="Kommentarzeichen"/>
              </w:rPr>
              <w:commentReference w:id="16"/>
            </w:r>
            <w:del w:id="37"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38" w:author="Hümbelin Oliver" w:date="2014-11-17T17:47:00Z">
              <w:r w:rsidDel="00597535">
                <w:rPr>
                  <w:lang w:val="en-US"/>
                </w:rPr>
                <w:delText>as an example we</w:delText>
              </w:r>
              <w:r w:rsidR="00154023" w:rsidRPr="00154023" w:rsidDel="00597535">
                <w:rPr>
                  <w:lang w:val="en-US"/>
                </w:rPr>
                <w:delText xml:space="preserve"> show</w:delText>
              </w:r>
            </w:del>
            <w:del w:id="39"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40"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uzeile"/>
              <w:rPr>
                <w:b/>
                <w:sz w:val="19"/>
                <w:szCs w:val="19"/>
              </w:rPr>
            </w:pPr>
            <w:r w:rsidRPr="00ED6401">
              <w:rPr>
                <w:b/>
                <w:sz w:val="19"/>
                <w:szCs w:val="19"/>
              </w:rPr>
              <w:lastRenderedPageBreak/>
              <w:t>Berner Fachhochschule</w:t>
            </w:r>
          </w:p>
          <w:bookmarkStart w:id="41"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41"/>
          </w:p>
        </w:tc>
      </w:tr>
    </w:tbl>
    <w:p w14:paraId="6A889872" w14:textId="77777777" w:rsidR="008D61F6" w:rsidRDefault="008D61F6" w:rsidP="004F7B96">
      <w:pPr>
        <w:pStyle w:val="Inhaltsverzeichnis"/>
        <w:spacing w:line="100" w:lineRule="atLeast"/>
      </w:pPr>
      <w:r w:rsidRPr="008D61F6">
        <w:t>Inhaltsverzeichnis</w:t>
      </w:r>
    </w:p>
    <w:p w14:paraId="154D4A8C" w14:textId="77777777" w:rsidR="00796682" w:rsidRDefault="00796682"/>
    <w:p w14:paraId="51319D5F" w14:textId="77777777" w:rsidR="004F7B96" w:rsidRPr="008D61F6" w:rsidRDefault="004F7B96"/>
    <w:p w14:paraId="776F2E69" w14:textId="77777777" w:rsidR="00FD406E" w:rsidRDefault="003779D0">
      <w:pPr>
        <w:pStyle w:val="Verzeichnis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047D7A">
        <w:rPr>
          <w:noProof/>
        </w:rPr>
        <w:t>3</w:t>
      </w:r>
      <w:r w:rsidR="00FD406E">
        <w:rPr>
          <w:noProof/>
        </w:rPr>
        <w:fldChar w:fldCharType="end"/>
      </w:r>
    </w:p>
    <w:p w14:paraId="7F54575E"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00047D7A">
        <w:rPr>
          <w:noProof/>
          <w:lang w:val="en-US"/>
        </w:rPr>
        <w:t>3</w:t>
      </w:r>
      <w:r>
        <w:rPr>
          <w:noProof/>
        </w:rPr>
        <w:fldChar w:fldCharType="end"/>
      </w:r>
    </w:p>
    <w:p w14:paraId="61A8C0A2"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00047D7A">
        <w:rPr>
          <w:noProof/>
          <w:lang w:val="en-US"/>
        </w:rPr>
        <w:t>4</w:t>
      </w:r>
      <w:r>
        <w:rPr>
          <w:noProof/>
        </w:rPr>
        <w:fldChar w:fldCharType="end"/>
      </w:r>
    </w:p>
    <w:p w14:paraId="21F30110" w14:textId="77777777" w:rsidR="00FD406E" w:rsidRDefault="00FD406E">
      <w:pPr>
        <w:pStyle w:val="Verzeichnis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r>
      <w:r>
        <w:rPr>
          <w:noProof/>
        </w:rPr>
        <w:fldChar w:fldCharType="separate"/>
      </w:r>
      <w:r w:rsidR="00047D7A">
        <w:rPr>
          <w:noProof/>
          <w:lang w:val="en-US"/>
        </w:rPr>
        <w:t>5</w:t>
      </w:r>
      <w:r>
        <w:rPr>
          <w:noProof/>
        </w:rPr>
        <w:fldChar w:fldCharType="end"/>
      </w:r>
    </w:p>
    <w:p w14:paraId="027C801C"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00047D7A">
        <w:rPr>
          <w:noProof/>
          <w:lang w:val="en-US"/>
        </w:rPr>
        <w:t>5</w:t>
      </w:r>
      <w:r>
        <w:rPr>
          <w:noProof/>
        </w:rPr>
        <w:fldChar w:fldCharType="end"/>
      </w:r>
    </w:p>
    <w:p w14:paraId="7D4B559C"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ins w:id="42" w:author="Hümbelin Oliver" w:date="2014-11-28T16:51:00Z">
        <w:r w:rsidR="00047D7A">
          <w:rPr>
            <w:noProof/>
            <w:lang w:val="en-US"/>
          </w:rPr>
          <w:t>7</w:t>
        </w:r>
      </w:ins>
      <w:del w:id="43" w:author="Hümbelin Oliver" w:date="2014-11-25T12:17:00Z">
        <w:r w:rsidRPr="00FD406E" w:rsidDel="006B1B86">
          <w:rPr>
            <w:noProof/>
            <w:lang w:val="en-US"/>
          </w:rPr>
          <w:delText>6</w:delText>
        </w:r>
      </w:del>
      <w:r>
        <w:rPr>
          <w:noProof/>
        </w:rPr>
        <w:fldChar w:fldCharType="end"/>
      </w:r>
    </w:p>
    <w:p w14:paraId="4E203EA7"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ins w:id="44" w:author="Hümbelin Oliver" w:date="2014-11-28T16:51:00Z">
        <w:r w:rsidR="00047D7A">
          <w:rPr>
            <w:noProof/>
            <w:lang w:val="en-US"/>
          </w:rPr>
          <w:t>8</w:t>
        </w:r>
      </w:ins>
      <w:del w:id="45" w:author="Hümbelin Oliver" w:date="2014-11-28T16:51:00Z">
        <w:r w:rsidR="006B1B86" w:rsidDel="00047D7A">
          <w:rPr>
            <w:noProof/>
            <w:lang w:val="en-US"/>
          </w:rPr>
          <w:delText>7</w:delText>
        </w:r>
      </w:del>
      <w:r>
        <w:rPr>
          <w:noProof/>
        </w:rPr>
        <w:fldChar w:fldCharType="end"/>
      </w:r>
    </w:p>
    <w:p w14:paraId="46107CB0"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r>
      <w:r>
        <w:rPr>
          <w:noProof/>
        </w:rPr>
        <w:fldChar w:fldCharType="separate"/>
      </w:r>
      <w:ins w:id="46" w:author="Hümbelin Oliver" w:date="2014-11-28T16:51:00Z">
        <w:r w:rsidR="00047D7A">
          <w:rPr>
            <w:noProof/>
            <w:lang w:val="en-US"/>
          </w:rPr>
          <w:t>9</w:t>
        </w:r>
      </w:ins>
      <w:del w:id="47" w:author="Hümbelin Oliver" w:date="2014-11-25T12:17:00Z">
        <w:r w:rsidRPr="00FD406E" w:rsidDel="006B1B86">
          <w:rPr>
            <w:noProof/>
            <w:lang w:val="en-US"/>
          </w:rPr>
          <w:delText>8</w:delText>
        </w:r>
      </w:del>
      <w:r>
        <w:rPr>
          <w:noProof/>
        </w:rPr>
        <w:fldChar w:fldCharType="end"/>
      </w:r>
    </w:p>
    <w:p w14:paraId="018C349F"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ins w:id="48" w:author="Hümbelin Oliver" w:date="2014-11-28T16:51:00Z">
        <w:r w:rsidR="00047D7A">
          <w:rPr>
            <w:noProof/>
            <w:lang w:val="en-US"/>
          </w:rPr>
          <w:t>11</w:t>
        </w:r>
      </w:ins>
      <w:del w:id="49" w:author="Hümbelin Oliver" w:date="2014-11-25T12:17:00Z">
        <w:r w:rsidRPr="00FD406E" w:rsidDel="006B1B86">
          <w:rPr>
            <w:noProof/>
            <w:lang w:val="en-US"/>
          </w:rPr>
          <w:delText>10</w:delText>
        </w:r>
      </w:del>
      <w:r>
        <w:rPr>
          <w:noProof/>
        </w:rPr>
        <w:fldChar w:fldCharType="end"/>
      </w:r>
    </w:p>
    <w:p w14:paraId="7ACB7294"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ins w:id="50" w:author="Hümbelin Oliver" w:date="2014-11-28T16:51:00Z">
        <w:r w:rsidR="00047D7A">
          <w:rPr>
            <w:noProof/>
            <w:lang w:val="en-US"/>
          </w:rPr>
          <w:t>13</w:t>
        </w:r>
      </w:ins>
      <w:del w:id="51" w:author="Hümbelin Oliver" w:date="2014-11-25T12:17:00Z">
        <w:r w:rsidRPr="00FD406E" w:rsidDel="006B1B86">
          <w:rPr>
            <w:noProof/>
            <w:lang w:val="en-US"/>
          </w:rPr>
          <w:delText>10</w:delText>
        </w:r>
      </w:del>
      <w:r>
        <w:rPr>
          <w:noProof/>
        </w:rPr>
        <w:fldChar w:fldCharType="end"/>
      </w:r>
    </w:p>
    <w:p w14:paraId="69F78828"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r>
      <w:r>
        <w:rPr>
          <w:noProof/>
        </w:rPr>
        <w:fldChar w:fldCharType="separate"/>
      </w:r>
      <w:ins w:id="52" w:author="Hümbelin Oliver" w:date="2014-11-28T16:51:00Z">
        <w:r w:rsidR="00047D7A">
          <w:rPr>
            <w:noProof/>
            <w:lang w:val="en-US"/>
          </w:rPr>
          <w:t>14</w:t>
        </w:r>
      </w:ins>
      <w:del w:id="53" w:author="Hümbelin Oliver" w:date="2014-11-25T12:17:00Z">
        <w:r w:rsidRPr="00FD406E" w:rsidDel="006B1B86">
          <w:rPr>
            <w:noProof/>
            <w:lang w:val="en-US"/>
          </w:rPr>
          <w:delText>11</w:delText>
        </w:r>
      </w:del>
      <w:r>
        <w:rPr>
          <w:noProof/>
        </w:rPr>
        <w:fldChar w:fldCharType="end"/>
      </w:r>
    </w:p>
    <w:p w14:paraId="582F5D97"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ins w:id="54" w:author="Hümbelin Oliver" w:date="2014-11-28T16:51:00Z">
        <w:r w:rsidR="00047D7A">
          <w:rPr>
            <w:noProof/>
            <w:lang w:val="en-US"/>
          </w:rPr>
          <w:t>15</w:t>
        </w:r>
      </w:ins>
      <w:del w:id="55" w:author="Hümbelin Oliver" w:date="2014-11-25T12:17:00Z">
        <w:r w:rsidRPr="00FD406E" w:rsidDel="006B1B86">
          <w:rPr>
            <w:noProof/>
            <w:lang w:val="en-US"/>
          </w:rPr>
          <w:delText>12</w:delText>
        </w:r>
      </w:del>
      <w:r>
        <w:rPr>
          <w:noProof/>
        </w:rPr>
        <w:fldChar w:fldCharType="end"/>
      </w:r>
    </w:p>
    <w:p w14:paraId="2C265BBF"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ins w:id="56" w:author="Hümbelin Oliver" w:date="2014-11-28T16:51:00Z">
        <w:r w:rsidR="00047D7A">
          <w:rPr>
            <w:noProof/>
            <w:lang w:val="en-US"/>
          </w:rPr>
          <w:t>18</w:t>
        </w:r>
      </w:ins>
      <w:del w:id="57" w:author="Hümbelin Oliver" w:date="2014-11-25T12:17:00Z">
        <w:r w:rsidRPr="00FD406E" w:rsidDel="006B1B86">
          <w:rPr>
            <w:noProof/>
            <w:lang w:val="en-US"/>
          </w:rPr>
          <w:delText>14</w:delText>
        </w:r>
      </w:del>
      <w:r>
        <w:rPr>
          <w:noProof/>
        </w:rPr>
        <w:fldChar w:fldCharType="end"/>
      </w:r>
    </w:p>
    <w:p w14:paraId="569A8BD2"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sidRPr="00EA022C">
        <w:rPr>
          <w:noProof/>
          <w:lang w:val="en-US"/>
        </w:rPr>
        <w:tab/>
      </w:r>
      <w:r>
        <w:rPr>
          <w:noProof/>
        </w:rPr>
        <w:fldChar w:fldCharType="begin"/>
      </w:r>
      <w:r w:rsidRPr="00EA022C">
        <w:rPr>
          <w:noProof/>
          <w:lang w:val="en-US"/>
          <w:rPrChange w:id="58" w:author="Hümbelin Oliver" w:date="2014-11-12T15:59:00Z">
            <w:rPr>
              <w:noProof/>
            </w:rPr>
          </w:rPrChange>
        </w:rPr>
        <w:instrText xml:space="preserve"> PAGEREF _Toc399858819 \h </w:instrText>
      </w:r>
      <w:r>
        <w:rPr>
          <w:noProof/>
        </w:rPr>
      </w:r>
      <w:r>
        <w:rPr>
          <w:noProof/>
        </w:rPr>
        <w:fldChar w:fldCharType="separate"/>
      </w:r>
      <w:ins w:id="59" w:author="Hümbelin Oliver" w:date="2014-11-28T16:51:00Z">
        <w:r w:rsidR="00047D7A">
          <w:rPr>
            <w:noProof/>
            <w:lang w:val="en-US"/>
          </w:rPr>
          <w:t>22</w:t>
        </w:r>
      </w:ins>
      <w:del w:id="60" w:author="Hümbelin Oliver" w:date="2014-11-25T12:17:00Z">
        <w:r w:rsidRPr="00EA022C" w:rsidDel="006B1B86">
          <w:rPr>
            <w:noProof/>
            <w:lang w:val="en-US"/>
          </w:rPr>
          <w:delText>18</w:delText>
        </w:r>
      </w:del>
      <w:r>
        <w:rPr>
          <w:noProof/>
        </w:rPr>
        <w:fldChar w:fldCharType="end"/>
      </w:r>
    </w:p>
    <w:p w14:paraId="01F2E48A" w14:textId="77777777" w:rsidR="00FD406E" w:rsidRDefault="00FD406E">
      <w:pPr>
        <w:pStyle w:val="Verzeichnis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ins w:id="61" w:author="Hümbelin Oliver" w:date="2014-11-28T16:51:00Z">
        <w:r w:rsidR="00047D7A">
          <w:rPr>
            <w:noProof/>
          </w:rPr>
          <w:t>25</w:t>
        </w:r>
      </w:ins>
      <w:del w:id="62" w:author="Hümbelin Oliver" w:date="2014-11-25T12:17:00Z">
        <w:r w:rsidDel="006B1B86">
          <w:rPr>
            <w:noProof/>
          </w:rPr>
          <w:delText>19</w:delText>
        </w:r>
      </w:del>
      <w:r>
        <w:rPr>
          <w:noProof/>
        </w:rPr>
        <w:fldChar w:fldCharType="end"/>
      </w:r>
    </w:p>
    <w:p w14:paraId="5E362F2A" w14:textId="77777777" w:rsidR="00FD406E" w:rsidRDefault="00FD406E">
      <w:pPr>
        <w:pStyle w:val="Verzeichnis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r>
      <w:r>
        <w:rPr>
          <w:noProof/>
        </w:rPr>
        <w:fldChar w:fldCharType="separate"/>
      </w:r>
      <w:ins w:id="63" w:author="Hümbelin Oliver" w:date="2014-11-28T16:51:00Z">
        <w:r w:rsidR="00047D7A">
          <w:rPr>
            <w:noProof/>
          </w:rPr>
          <w:t>26</w:t>
        </w:r>
      </w:ins>
      <w:del w:id="64" w:author="Hümbelin Oliver" w:date="2014-11-25T12:17:00Z">
        <w:r w:rsidDel="006B1B86">
          <w:rPr>
            <w:noProof/>
          </w:rPr>
          <w:delText>20</w:delText>
        </w:r>
      </w:del>
      <w:r>
        <w:rPr>
          <w:noProof/>
        </w:rPr>
        <w:fldChar w:fldCharType="end"/>
      </w:r>
    </w:p>
    <w:p w14:paraId="5FBC3E77" w14:textId="77777777" w:rsidR="006312CC" w:rsidRDefault="003779D0">
      <w:r w:rsidRPr="00B833C0">
        <w:rPr>
          <w:lang w:val="fr-FR"/>
        </w:rPr>
        <w:fldChar w:fldCharType="end"/>
      </w:r>
    </w:p>
    <w:p w14:paraId="53B554C3" w14:textId="77777777" w:rsidR="006312CC" w:rsidRPr="00DE7DE7" w:rsidRDefault="006312CC" w:rsidP="00D044CF">
      <w:pPr>
        <w:pStyle w:val="berschrift1"/>
        <w:rPr>
          <w:lang w:val="en-US"/>
        </w:rPr>
      </w:pPr>
      <w:r>
        <w:br w:type="page"/>
      </w:r>
      <w:bookmarkStart w:id="65" w:name="_Toc399858803"/>
      <w:r w:rsidR="00D044CF" w:rsidRPr="00DE7DE7">
        <w:rPr>
          <w:lang w:val="en-US"/>
        </w:rPr>
        <w:lastRenderedPageBreak/>
        <w:t>Introduction</w:t>
      </w:r>
      <w:bookmarkEnd w:id="65"/>
    </w:p>
    <w:p w14:paraId="6E81AE81" w14:textId="71E0B158"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on the individual level, it is rather an issue concerning the whole society. Inequality matters for societies, because it is related to negative outcomes like for example </w:t>
      </w:r>
      <w:del w:id="66" w:author="Hümbelin Oliver" w:date="2014-11-17T17:53:00Z">
        <w:r w:rsidRPr="00D044CF" w:rsidDel="008075D1">
          <w:rPr>
            <w:lang w:val="en-US"/>
          </w:rPr>
          <w:delText xml:space="preserve">criminality </w:delText>
        </w:r>
      </w:del>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A47D1F">
        <w:rPr>
          <w:lang w:val="en-US"/>
        </w:rPr>
        <w:t>tti</w:t>
      </w:r>
      <w:proofErr w:type="spellEnd"/>
      <w:r w:rsidR="00A47D1F">
        <w:rPr>
          <w:lang w:val="en-US"/>
        </w:rPr>
        <w:t xml:space="preserve"> 2013, </w:t>
      </w:r>
      <w:proofErr w:type="spellStart"/>
      <w:r w:rsidR="00A47D1F">
        <w:rPr>
          <w:lang w:val="en-US"/>
        </w:rPr>
        <w:t>Salverda</w:t>
      </w:r>
      <w:proofErr w:type="spellEnd"/>
      <w:r w:rsidR="00A47D1F">
        <w:rPr>
          <w:lang w:val="en-US"/>
        </w:rPr>
        <w:t xml:space="preserve"> et al. 2014),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131BDABA" w14:textId="54006B43"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w:t>
      </w:r>
      <w:proofErr w:type="spellStart"/>
      <w:r w:rsidRPr="00D044CF">
        <w:rPr>
          <w:lang w:val="en-US"/>
        </w:rPr>
        <w:t>Piketty</w:t>
      </w:r>
      <w:proofErr w:type="spellEnd"/>
      <w:r w:rsidRPr="00D044CF">
        <w:rPr>
          <w:lang w:val="en-US"/>
        </w:rPr>
        <w:t xml:space="preserve"> (2001, 2003), </w:t>
      </w:r>
      <w:proofErr w:type="spellStart"/>
      <w:r w:rsidRPr="00D044CF">
        <w:rPr>
          <w:lang w:val="en-US"/>
        </w:rPr>
        <w:t>Piketty</w:t>
      </w:r>
      <w:proofErr w:type="spellEnd"/>
      <w:r w:rsidRPr="00D044CF">
        <w:rPr>
          <w:lang w:val="en-US"/>
        </w:rPr>
        <w:t xml:space="preserve"> and </w:t>
      </w:r>
      <w:proofErr w:type="spellStart"/>
      <w:r w:rsidRPr="00D044CF">
        <w:rPr>
          <w:lang w:val="en-US"/>
        </w:rPr>
        <w:t>Saez</w:t>
      </w:r>
      <w:proofErr w:type="spellEnd"/>
      <w:r w:rsidRPr="00D044CF">
        <w:rPr>
          <w:lang w:val="en-US"/>
        </w:rPr>
        <w:t xml:space="preserve"> (2003) made the use of tax data fashionable again. Following </w:t>
      </w:r>
      <w:proofErr w:type="spellStart"/>
      <w:r w:rsidR="00AE4567">
        <w:rPr>
          <w:lang w:val="en-US"/>
        </w:rPr>
        <w:t>Pikettys</w:t>
      </w:r>
      <w:proofErr w:type="spellEnd"/>
      <w:r w:rsidRPr="00D044CF">
        <w:rPr>
          <w:lang w:val="en-US"/>
        </w:rPr>
        <w:t xml:space="preserve"> approach, studies on several countries were conducted (Atkinson and </w:t>
      </w:r>
      <w:proofErr w:type="spellStart"/>
      <w:r w:rsidRPr="00D044CF">
        <w:rPr>
          <w:lang w:val="en-US"/>
        </w:rPr>
        <w:t>Piketty</w:t>
      </w:r>
      <w:proofErr w:type="spellEnd"/>
      <w:r w:rsidRPr="00D044CF">
        <w:rPr>
          <w:lang w:val="en-US"/>
        </w:rPr>
        <w:t>,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2014). </w:t>
      </w:r>
    </w:p>
    <w:p w14:paraId="2EA2BD7B" w14:textId="77777777" w:rsidR="00D044CF" w:rsidRPr="00D044CF" w:rsidRDefault="00D044CF" w:rsidP="00D044CF">
      <w:pPr>
        <w:rPr>
          <w:lang w:val="en-US"/>
        </w:rPr>
      </w:pPr>
    </w:p>
    <w:p w14:paraId="344BE9C0" w14:textId="0AB71C08" w:rsidR="001C4B4E" w:rsidRPr="00A8628A"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5F5338C0" w14:textId="77777777" w:rsidR="00D044CF" w:rsidRDefault="00315B56" w:rsidP="00D044CF">
      <w:pPr>
        <w:pStyle w:val="berschrift1"/>
        <w:rPr>
          <w:lang w:val="en-US"/>
        </w:rPr>
      </w:pPr>
      <w:bookmarkStart w:id="67" w:name="_Ref399330537"/>
      <w:bookmarkStart w:id="68" w:name="_Toc399858804"/>
      <w:r>
        <w:rPr>
          <w:lang w:val="en-US"/>
        </w:rPr>
        <w:t xml:space="preserve">Standards on Assessing </w:t>
      </w:r>
      <w:r w:rsidR="006C2FBE">
        <w:rPr>
          <w:lang w:val="en-US"/>
        </w:rPr>
        <w:t xml:space="preserve">Economic </w:t>
      </w:r>
      <w:r>
        <w:rPr>
          <w:lang w:val="en-US"/>
        </w:rPr>
        <w:t>Inequality</w:t>
      </w:r>
      <w:bookmarkEnd w:id="67"/>
      <w:bookmarkEnd w:id="68"/>
    </w:p>
    <w:p w14:paraId="16B4FAF7" w14:textId="126E2282"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047D7A">
        <w:rPr>
          <w:lang w:val="en-US"/>
        </w:rPr>
        <w:t>2.1</w:t>
      </w:r>
      <w:r>
        <w:rPr>
          <w:lang w:val="en-US"/>
        </w:rPr>
        <w:fldChar w:fldCharType="end"/>
      </w:r>
      <w:r>
        <w:rPr>
          <w:lang w:val="en-US"/>
        </w:rPr>
        <w:t>)</w:t>
      </w:r>
      <w:r w:rsidR="009B1D7B">
        <w:rPr>
          <w:lang w:val="en-US"/>
        </w:rPr>
        <w:t xml:space="preserve">. What kind of resource do we look at when we investigate its distribution?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commentRangeStart w:id="69"/>
      <w:r w:rsidR="009B1D7B">
        <w:rPr>
          <w:lang w:val="en-US"/>
        </w:rPr>
        <w:fldChar w:fldCharType="begin"/>
      </w:r>
      <w:r w:rsidR="009B1D7B">
        <w:rPr>
          <w:lang w:val="en-US"/>
        </w:rPr>
        <w:instrText xml:space="preserve"> REF _Ref399841609 \r \h </w:instrText>
      </w:r>
      <w:r w:rsidR="009B1D7B">
        <w:rPr>
          <w:lang w:val="en-US"/>
        </w:rPr>
      </w:r>
      <w:r w:rsidR="009B1D7B">
        <w:rPr>
          <w:lang w:val="en-US"/>
        </w:rPr>
        <w:fldChar w:fldCharType="separate"/>
      </w:r>
      <w:r w:rsidR="00047D7A">
        <w:rPr>
          <w:lang w:val="en-US"/>
        </w:rPr>
        <w:t>1.1</w:t>
      </w:r>
      <w:r w:rsidR="009B1D7B">
        <w:rPr>
          <w:lang w:val="en-US"/>
        </w:rPr>
        <w:fldChar w:fldCharType="end"/>
      </w:r>
      <w:commentRangeEnd w:id="69"/>
      <w:r w:rsidR="00D55BBD">
        <w:rPr>
          <w:rStyle w:val="Kommentarzeichen"/>
        </w:rPr>
        <w:commentReference w:id="69"/>
      </w:r>
      <w:r w:rsidR="00ED60EF">
        <w:rPr>
          <w:lang w:val="en-US"/>
        </w:rPr>
        <w:t xml:space="preserve">).  </w:t>
      </w:r>
      <w:r w:rsidR="009B1D7B">
        <w:rPr>
          <w:lang w:val="en-US"/>
        </w:rPr>
        <w:t xml:space="preserve">Section </w:t>
      </w:r>
      <w:r w:rsidR="009B1D7B">
        <w:rPr>
          <w:lang w:val="en-US"/>
        </w:rPr>
        <w:fldChar w:fldCharType="begin"/>
      </w:r>
      <w:r w:rsidR="009B1D7B">
        <w:rPr>
          <w:lang w:val="en-US"/>
        </w:rPr>
        <w:instrText xml:space="preserve"> REF _Ref399841803 \r \h </w:instrText>
      </w:r>
      <w:r w:rsidR="009B1D7B">
        <w:rPr>
          <w:lang w:val="en-US"/>
        </w:rPr>
      </w:r>
      <w:r w:rsidR="009B1D7B">
        <w:rPr>
          <w:lang w:val="en-US"/>
        </w:rPr>
        <w:fldChar w:fldCharType="separate"/>
      </w:r>
      <w:r w:rsidR="00047D7A">
        <w:rPr>
          <w:lang w:val="en-US"/>
        </w:rPr>
        <w:t>2.2</w:t>
      </w:r>
      <w:r w:rsidR="009B1D7B">
        <w:rPr>
          <w:lang w:val="en-US"/>
        </w:rPr>
        <w:fldChar w:fldCharType="end"/>
      </w:r>
      <w:r w:rsidR="009B1D7B">
        <w:rPr>
          <w:lang w:val="en-US"/>
        </w:rPr>
        <w:t xml:space="preserve"> gives an overview on inequality measures and discu</w:t>
      </w:r>
      <w:r w:rsidR="00945DA0">
        <w:rPr>
          <w:lang w:val="en-US"/>
        </w:rPr>
        <w:t>s</w:t>
      </w:r>
      <w:r w:rsidR="009B1D7B">
        <w:rPr>
          <w:lang w:val="en-US"/>
        </w:rPr>
        <w:t>s</w:t>
      </w:r>
      <w:r w:rsidR="00945DA0">
        <w:rPr>
          <w:lang w:val="en-US"/>
        </w:rPr>
        <w:t>es</w:t>
      </w:r>
      <w:r w:rsidR="009B1D7B">
        <w:rPr>
          <w:lang w:val="en-US"/>
        </w:rPr>
        <w:t xml:space="preserve"> their central advantages and shortcomings.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047D7A">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ins w:id="70" w:author="rudi" w:date="2014-10-13T23:27:00Z">
        <w:r w:rsidR="00C9695A">
          <w:rPr>
            <w:lang w:val="en-US"/>
          </w:rPr>
          <w:t>.</w:t>
        </w:r>
      </w:ins>
    </w:p>
    <w:p w14:paraId="380C87B5" w14:textId="77777777" w:rsidR="00D044CF" w:rsidRPr="005329E3" w:rsidRDefault="00D044CF" w:rsidP="00D044CF">
      <w:pPr>
        <w:pStyle w:val="berschrift2"/>
        <w:rPr>
          <w:lang w:val="en-US"/>
        </w:rPr>
      </w:pPr>
      <w:bookmarkStart w:id="71" w:name="_Ref399337302"/>
      <w:bookmarkStart w:id="72" w:name="_Ref399337312"/>
      <w:bookmarkStart w:id="73" w:name="_Toc399858805"/>
      <w:r w:rsidRPr="00D044CF">
        <w:rPr>
          <w:lang w:val="en-US"/>
        </w:rPr>
        <w:lastRenderedPageBreak/>
        <w:t>Concepts on measuring economic resources</w:t>
      </w:r>
      <w:bookmarkEnd w:id="71"/>
      <w:bookmarkEnd w:id="72"/>
      <w:bookmarkEnd w:id="73"/>
    </w:p>
    <w:p w14:paraId="53BF0A83" w14:textId="1AB5A74A"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unotenzeichen"/>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14:paraId="630322AC" w14:textId="77777777" w:rsidR="00D044CF" w:rsidRPr="00D044CF" w:rsidRDefault="00D044CF" w:rsidP="00D044CF">
      <w:pPr>
        <w:rPr>
          <w:lang w:val="en-US"/>
        </w:rPr>
      </w:pPr>
    </w:p>
    <w:p w14:paraId="514E71FA" w14:textId="4254609D" w:rsidR="009B2515" w:rsidRPr="005E4140" w:rsidRDefault="00D044CF" w:rsidP="009B2515">
      <w:pPr>
        <w:pStyle w:val="Beschriftung"/>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United Nations (2011, 24)). Figure 1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 xml:space="preserve">Additionally, incomes are often </w:t>
      </w:r>
      <w:proofErr w:type="spellStart"/>
      <w:r w:rsidR="009B2515" w:rsidRPr="005E4140">
        <w:rPr>
          <w:bCs w:val="0"/>
          <w:sz w:val="19"/>
          <w:szCs w:val="19"/>
          <w:lang w:val="en-US"/>
        </w:rPr>
        <w:t>equivalised</w:t>
      </w:r>
      <w:proofErr w:type="spellEnd"/>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Beschriftung"/>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ins w:id="74" w:author="Hümbelin Oliver" w:date="2014-11-18T12:06:00Z">
        <w:r>
          <w:rPr>
            <w:noProof/>
            <w:lang w:eastAsia="de-CH"/>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ins>
    </w:p>
    <w:p w14:paraId="3B717B55" w14:textId="2FAC52A2" w:rsidR="003163BA" w:rsidRPr="001232D9" w:rsidDel="006A2614" w:rsidRDefault="003163BA" w:rsidP="003163BA">
      <w:pPr>
        <w:pStyle w:val="Beschriftung"/>
        <w:rPr>
          <w:del w:id="75" w:author="Hümbelin Oliver" w:date="2014-11-28T18:36:00Z"/>
          <w:lang w:val="en-US"/>
        </w:rPr>
      </w:pPr>
      <w:bookmarkStart w:id="76" w:name="_Ref399862328"/>
      <w:r w:rsidRPr="001232D9">
        <w:rPr>
          <w:sz w:val="24"/>
          <w:szCs w:val="24"/>
          <w:lang w:val="en-US"/>
        </w:rPr>
        <w:t xml:space="preserve">Figure </w:t>
      </w:r>
      <w:r w:rsidRPr="003163BA">
        <w:rPr>
          <w:sz w:val="24"/>
          <w:szCs w:val="24"/>
        </w:rPr>
        <w:fldChar w:fldCharType="begin"/>
      </w:r>
      <w:r w:rsidRPr="003163BA">
        <w:rPr>
          <w:sz w:val="24"/>
          <w:szCs w:val="24"/>
          <w:lang w:val="en-US"/>
        </w:rPr>
        <w:instrText xml:space="preserve"> SEQ Abbildung \* ARABIC </w:instrText>
      </w:r>
      <w:r w:rsidRPr="003163BA">
        <w:rPr>
          <w:sz w:val="24"/>
          <w:szCs w:val="24"/>
        </w:rPr>
        <w:fldChar w:fldCharType="separate"/>
      </w:r>
      <w:r w:rsidR="00047D7A">
        <w:rPr>
          <w:noProof/>
          <w:sz w:val="24"/>
          <w:szCs w:val="24"/>
          <w:lang w:val="en-US"/>
        </w:rPr>
        <w:t>1</w:t>
      </w:r>
      <w:r w:rsidRPr="003163BA">
        <w:rPr>
          <w:sz w:val="24"/>
          <w:szCs w:val="24"/>
        </w:rPr>
        <w:fldChar w:fldCharType="end"/>
      </w:r>
      <w:bookmarkEnd w:id="76"/>
      <w:r w:rsidRPr="003163BA">
        <w:rPr>
          <w:sz w:val="24"/>
          <w:szCs w:val="24"/>
          <w:lang w:val="en-US"/>
        </w:rPr>
        <w:t xml:space="preserve"> : </w:t>
      </w:r>
      <w:r w:rsidRPr="001232D9">
        <w:rPr>
          <w:sz w:val="24"/>
          <w:szCs w:val="24"/>
          <w:lang w:val="en-US"/>
        </w:rPr>
        <w:t xml:space="preserve">Income definitions from </w:t>
      </w:r>
      <w:del w:id="77" w:author="Hümbelin Oliver" w:date="2014-11-18T12:07:00Z">
        <w:r w:rsidRPr="001232D9" w:rsidDel="002C25AE">
          <w:rPr>
            <w:sz w:val="24"/>
            <w:szCs w:val="24"/>
            <w:lang w:val="en-US"/>
          </w:rPr>
          <w:delText>market outcome</w:delText>
        </w:r>
      </w:del>
      <w:ins w:id="78" w:author="Hümbelin Oliver" w:date="2014-11-18T12:07:00Z">
        <w:r w:rsidR="002C25AE">
          <w:rPr>
            <w:sz w:val="24"/>
            <w:szCs w:val="24"/>
            <w:lang w:val="en-US"/>
          </w:rPr>
          <w:t>primary income</w:t>
        </w:r>
      </w:ins>
      <w:r w:rsidRPr="001232D9">
        <w:rPr>
          <w:sz w:val="24"/>
          <w:szCs w:val="24"/>
          <w:lang w:val="en-US"/>
        </w:rPr>
        <w:t xml:space="preserve"> to disposable income</w:t>
      </w:r>
      <w:r w:rsidRPr="001232D9">
        <w:rPr>
          <w:lang w:val="en-US"/>
        </w:rPr>
        <w:br/>
        <w:t>Source: OECD (2013:44), own diagram</w:t>
      </w:r>
    </w:p>
    <w:p w14:paraId="672B86C8" w14:textId="77777777" w:rsidR="009B2515" w:rsidRPr="009B2515" w:rsidRDefault="009B2515" w:rsidP="006A2614">
      <w:pPr>
        <w:pStyle w:val="Beschriftung"/>
      </w:pPr>
    </w:p>
    <w:p w14:paraId="0A79EC9B" w14:textId="77777777" w:rsidR="00676E3F" w:rsidRDefault="00676E3F" w:rsidP="00676E3F">
      <w:pPr>
        <w:pStyle w:val="berschrift2"/>
        <w:rPr>
          <w:lang w:val="en-US"/>
        </w:rPr>
      </w:pPr>
      <w:bookmarkStart w:id="79" w:name="_Ref399841803"/>
      <w:bookmarkStart w:id="80" w:name="_Ref399849930"/>
      <w:bookmarkStart w:id="81" w:name="_Toc399858807"/>
      <w:r w:rsidRPr="00676E3F">
        <w:rPr>
          <w:lang w:val="en-US"/>
        </w:rPr>
        <w:t>Measuring inequality</w:t>
      </w:r>
      <w:bookmarkEnd w:id="79"/>
      <w:bookmarkEnd w:id="80"/>
      <w:bookmarkEnd w:id="81"/>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w:t>
      </w:r>
      <w:proofErr w:type="spellStart"/>
      <w:r w:rsidRPr="00676E3F">
        <w:rPr>
          <w:lang w:val="en-US"/>
        </w:rPr>
        <w:t>quantile</w:t>
      </w:r>
      <w:proofErr w:type="spellEnd"/>
      <w:r w:rsidRPr="00676E3F">
        <w:rPr>
          <w:lang w:val="en-US"/>
        </w:rPr>
        <w:t xml:space="preserv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unotenzeichen"/>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7F428262"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This measures are straightforward to calculate, but have the disadvantage, that coefficients</w:t>
      </w:r>
      <w:r w:rsidR="0066313E">
        <w:rPr>
          <w:lang w:val="en-US"/>
        </w:rPr>
        <w:t xml:space="preserve"> </w:t>
      </w:r>
      <w:proofErr w:type="spellStart"/>
      <w:r w:rsidR="0066313E">
        <w:rPr>
          <w:lang w:val="en-US"/>
        </w:rPr>
        <w:t>theoreticaly</w:t>
      </w:r>
      <w:proofErr w:type="spellEnd"/>
      <w:r w:rsidR="0066313E">
        <w:rPr>
          <w:lang w:val="en-US"/>
        </w:rPr>
        <w:t xml:space="preserve"> can take any value between zero and infinity. Hence, it is difficult to identify reasonable </w:t>
      </w:r>
      <w:proofErr w:type="spellStart"/>
      <w:r w:rsidR="000F0EA8">
        <w:rPr>
          <w:lang w:val="en-US"/>
        </w:rPr>
        <w:t>niveaus</w:t>
      </w:r>
      <w:proofErr w:type="spellEnd"/>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lastRenderedPageBreak/>
        <w:t xml:space="preserve">Widely used in social sciences are </w:t>
      </w:r>
      <w:proofErr w:type="spellStart"/>
      <w:r w:rsidRPr="00141B1B">
        <w:rPr>
          <w:i/>
          <w:lang w:val="en-US"/>
        </w:rPr>
        <w:t>quantile</w:t>
      </w:r>
      <w:proofErr w:type="spellEnd"/>
      <w:r w:rsidRPr="00141B1B">
        <w:rPr>
          <w:i/>
          <w:lang w:val="en-US"/>
        </w:rPr>
        <w:t xml:space="preserv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w:t>
      </w:r>
      <w:proofErr w:type="spellStart"/>
      <w:r w:rsidRPr="00141B1B">
        <w:rPr>
          <w:i/>
          <w:lang w:val="en-US"/>
        </w:rPr>
        <w:t>quantile</w:t>
      </w:r>
      <w:proofErr w:type="spellEnd"/>
      <w:r w:rsidRPr="00141B1B">
        <w:rPr>
          <w:i/>
          <w:lang w:val="en-US"/>
        </w:rPr>
        <w:t xml:space="preserv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the relative distribution (Handcock and Morris, 1999). This allows </w:t>
      </w:r>
      <w:ins w:id="82" w:author="rudi" w:date="2014-11-29T04:18:00Z">
        <w:r w:rsidR="009C1459">
          <w:rPr>
            <w:lang w:val="en-US"/>
          </w:rPr>
          <w:t xml:space="preserve">the </w:t>
        </w:r>
      </w:ins>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berschrift2"/>
      </w:pPr>
      <w:r w:rsidRPr="00676E3F">
        <w:t>Statistical Units</w:t>
      </w:r>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r>
        <w:rPr>
          <w:lang w:val="en-US"/>
        </w:rPr>
        <w:t>are</w:t>
      </w:r>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w:t>
      </w:r>
      <w:r w:rsidRPr="00676E3F">
        <w:rPr>
          <w:lang w:val="en-US"/>
        </w:rPr>
        <w:lastRenderedPageBreak/>
        <w:t xml:space="preserve">in the same household share resources and therefore pool their incomes (when two or more earners live together) and/or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5D3E683" w14:textId="77777777" w:rsidR="001D27D7" w:rsidRPr="00676E3F" w:rsidRDefault="001D27D7" w:rsidP="00B14648">
      <w:pPr>
        <w:rPr>
          <w:lang w:val="en-US"/>
        </w:rPr>
      </w:pPr>
    </w:p>
    <w:p w14:paraId="674F52DF" w14:textId="77777777" w:rsidR="00676E3F" w:rsidRDefault="00676E3F" w:rsidP="00676E3F">
      <w:pPr>
        <w:pStyle w:val="berschrift2"/>
        <w:rPr>
          <w:lang w:val="en-US"/>
        </w:rPr>
      </w:pPr>
      <w:bookmarkStart w:id="83" w:name="_Ref399841861"/>
      <w:bookmarkStart w:id="84" w:name="_Toc399858808"/>
      <w:r w:rsidRPr="00676E3F">
        <w:rPr>
          <w:lang w:val="en-US"/>
        </w:rPr>
        <w:t>Coverage Issues</w:t>
      </w:r>
      <w:bookmarkEnd w:id="83"/>
      <w:bookmarkEnd w:id="84"/>
    </w:p>
    <w:p w14:paraId="43435EC4" w14:textId="77777777" w:rsidR="00EB0AD3" w:rsidRDefault="00EB0AD3" w:rsidP="00B14648">
      <w:pPr>
        <w:pStyle w:val="Verzeichnis1"/>
        <w:rPr>
          <w:lang w:val="en-US"/>
        </w:rPr>
      </w:pPr>
    </w:p>
    <w:p w14:paraId="0001B184" w14:textId="3D69C2E7"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being 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692B294C" w14:textId="353EBF73" w:rsidR="00511D21" w:rsidRPr="008E19F9" w:rsidRDefault="00511D21" w:rsidP="00B14648">
      <w:pPr>
        <w:pStyle w:val="Verzeichnis1"/>
        <w:rPr>
          <w:lang w:val="en-US"/>
        </w:rPr>
      </w:pPr>
    </w:p>
    <w:p w14:paraId="37DC4537" w14:textId="77777777" w:rsidR="00B14648" w:rsidRPr="008E19F9" w:rsidRDefault="00B14648" w:rsidP="00B14648">
      <w:pPr>
        <w:rPr>
          <w:lang w:val="en-US"/>
        </w:rPr>
      </w:pPr>
    </w:p>
    <w:p w14:paraId="18582B72" w14:textId="77777777" w:rsidR="00B14648" w:rsidRDefault="00B14648" w:rsidP="00B14648">
      <w:pPr>
        <w:pStyle w:val="berschrift1"/>
        <w:rPr>
          <w:lang w:val="en-US"/>
        </w:rPr>
      </w:pPr>
      <w:bookmarkStart w:id="85" w:name="_Ref399330540"/>
      <w:bookmarkStart w:id="86" w:name="_Toc399858809"/>
      <w:r w:rsidRPr="00B14648">
        <w:rPr>
          <w:lang w:val="en-US"/>
        </w:rPr>
        <w:t>Comparison of tax data and survey data – overview of advantages and shortcomings</w:t>
      </w:r>
      <w:bookmarkEnd w:id="85"/>
      <w:bookmarkEnd w:id="86"/>
    </w:p>
    <w:p w14:paraId="09876D70" w14:textId="41608FB7" w:rsidR="00B14648" w:rsidRPr="00B14648" w:rsidRDefault="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w:t>
      </w:r>
      <w:proofErr w:type="gramStart"/>
      <w:r w:rsidRPr="00B14648">
        <w:rPr>
          <w:rFonts w:ascii="Lucida Sans" w:hAnsi="Lucida Sans"/>
          <w:sz w:val="19"/>
          <w:szCs w:val="19"/>
          <w:lang w:val="en-US"/>
        </w:rPr>
        <w:t>a</w:t>
      </w:r>
      <w:r w:rsidR="004E4D6D">
        <w:rPr>
          <w:rFonts w:ascii="Lucida Sans" w:hAnsi="Lucida Sans"/>
          <w:sz w:val="19"/>
          <w:szCs w:val="19"/>
          <w:lang w:val="en-US"/>
        </w:rPr>
        <w:t>d</w:t>
      </w:r>
      <w:r w:rsidRPr="00B14648">
        <w:rPr>
          <w:rFonts w:ascii="Lucida Sans" w:hAnsi="Lucida Sans"/>
          <w:sz w:val="19"/>
          <w:szCs w:val="19"/>
          <w:lang w:val="en-US"/>
        </w:rPr>
        <w:t>ds</w:t>
      </w:r>
      <w:proofErr w:type="gramEnd"/>
      <w:r w:rsidRPr="00B14648">
        <w:rPr>
          <w:rFonts w:ascii="Lucida Sans" w:hAnsi="Lucida Sans"/>
          <w:sz w:val="19"/>
          <w:szCs w:val="19"/>
          <w:lang w:val="en-US"/>
        </w:rPr>
        <w:t xml:space="preserve">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77777777" w:rsidR="00B14648" w:rsidRPr="00B14648" w:rsidRDefault="003163BA" w:rsidP="00B14648">
      <w:pPr>
        <w:pStyle w:val="Beschriftung"/>
        <w:keepNext/>
        <w:rPr>
          <w:sz w:val="24"/>
          <w:szCs w:val="24"/>
          <w:lang w:val="en-US"/>
        </w:rPr>
      </w:pPr>
      <w:bookmarkStart w:id="87"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00047D7A">
        <w:rPr>
          <w:noProof/>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87"/>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data-driven</w:t>
            </w:r>
            <w:proofErr w:type="spellEnd"/>
          </w:p>
        </w:tc>
        <w:tc>
          <w:tcPr>
            <w:tcW w:w="1320" w:type="dxa"/>
            <w:tcBorders>
              <w:top w:val="nil"/>
              <w:left w:val="nil"/>
              <w:bottom w:val="nil"/>
              <w:right w:val="nil"/>
            </w:tcBorders>
            <w:shd w:val="clear" w:color="auto" w:fill="auto"/>
            <w:noWrap/>
            <w:vAlign w:val="center"/>
            <w:hideMark/>
          </w:tcPr>
          <w:p w14:paraId="3E408A2F"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theory-driven</w:t>
            </w:r>
            <w:proofErr w:type="spellEnd"/>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C1C84" w:rsidRDefault="00D85FDF" w:rsidP="000F66A6">
            <w:pPr>
              <w:spacing w:line="240" w:lineRule="auto"/>
              <w:rPr>
                <w:rFonts w:eastAsia="Times New Roman"/>
                <w:color w:val="000000"/>
                <w:szCs w:val="19"/>
                <w:lang w:eastAsia="de-CH"/>
              </w:rPr>
            </w:pPr>
            <w:proofErr w:type="spellStart"/>
            <w:r>
              <w:rPr>
                <w:rFonts w:eastAsia="Times New Roman"/>
                <w:color w:val="000000"/>
                <w:szCs w:val="19"/>
                <w:lang w:eastAsia="de-CH"/>
              </w:rPr>
              <w:t>Calculation</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of</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inequality</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measure</w:t>
            </w:r>
            <w:r>
              <w:rPr>
                <w:rFonts w:eastAsia="Times New Roman"/>
                <w:color w:val="000000"/>
                <w:szCs w:val="19"/>
                <w:lang w:eastAsia="de-CH"/>
              </w:rPr>
              <w:t>s</w:t>
            </w:r>
            <w:proofErr w:type="spellEnd"/>
          </w:p>
        </w:tc>
        <w:tc>
          <w:tcPr>
            <w:tcW w:w="1320" w:type="dxa"/>
            <w:tcBorders>
              <w:top w:val="nil"/>
              <w:left w:val="nil"/>
              <w:bottom w:val="nil"/>
              <w:right w:val="nil"/>
            </w:tcBorders>
            <w:shd w:val="clear" w:color="auto" w:fill="auto"/>
            <w:noWrap/>
            <w:vAlign w:val="center"/>
          </w:tcPr>
          <w:p w14:paraId="672E1FFE" w14:textId="691D46CE"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restricted</w:t>
            </w:r>
            <w:proofErr w:type="spellEnd"/>
          </w:p>
        </w:tc>
        <w:tc>
          <w:tcPr>
            <w:tcW w:w="1320" w:type="dxa"/>
            <w:tcBorders>
              <w:top w:val="nil"/>
              <w:left w:val="nil"/>
              <w:bottom w:val="nil"/>
              <w:right w:val="nil"/>
            </w:tcBorders>
            <w:shd w:val="clear" w:color="auto" w:fill="auto"/>
            <w:noWrap/>
            <w:vAlign w:val="center"/>
          </w:tcPr>
          <w:p w14:paraId="6F8E2E75" w14:textId="23324DDD"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 xml:space="preserve">Statistical </w:t>
            </w:r>
            <w:proofErr w:type="spellStart"/>
            <w:r w:rsidRPr="007C1C84">
              <w:rPr>
                <w:rFonts w:eastAsia="Times New Roman"/>
                <w:color w:val="000000"/>
                <w:szCs w:val="19"/>
                <w:lang w:eastAsia="de-CH"/>
              </w:rPr>
              <w:t>unit</w:t>
            </w:r>
            <w:proofErr w:type="spellEnd"/>
          </w:p>
        </w:tc>
        <w:tc>
          <w:tcPr>
            <w:tcW w:w="1320" w:type="dxa"/>
            <w:tcBorders>
              <w:top w:val="nil"/>
              <w:left w:val="nil"/>
              <w:bottom w:val="nil"/>
              <w:right w:val="nil"/>
            </w:tcBorders>
            <w:shd w:val="clear" w:color="auto" w:fill="auto"/>
            <w:noWrap/>
            <w:vAlign w:val="center"/>
          </w:tcPr>
          <w:p w14:paraId="276ACA8B"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units</w:t>
            </w:r>
            <w:proofErr w:type="spellEnd"/>
          </w:p>
        </w:tc>
        <w:tc>
          <w:tcPr>
            <w:tcW w:w="1320" w:type="dxa"/>
            <w:tcBorders>
              <w:top w:val="nil"/>
              <w:left w:val="nil"/>
              <w:bottom w:val="nil"/>
              <w:right w:val="nil"/>
            </w:tcBorders>
            <w:shd w:val="clear" w:color="auto" w:fill="auto"/>
            <w:noWrap/>
            <w:vAlign w:val="center"/>
          </w:tcPr>
          <w:p w14:paraId="46E900D3"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households</w:t>
            </w:r>
            <w:proofErr w:type="spellEnd"/>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C1C84" w:rsidRDefault="00D85FDF"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t>Coverage</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problems</w:t>
            </w:r>
            <w:proofErr w:type="spellEnd"/>
          </w:p>
        </w:tc>
        <w:tc>
          <w:tcPr>
            <w:tcW w:w="1320" w:type="dxa"/>
            <w:tcBorders>
              <w:top w:val="nil"/>
              <w:left w:val="nil"/>
              <w:bottom w:val="nil"/>
              <w:right w:val="nil"/>
            </w:tcBorders>
            <w:shd w:val="clear" w:color="auto" w:fill="auto"/>
            <w:noWrap/>
            <w:vAlign w:val="center"/>
            <w:hideMark/>
          </w:tcPr>
          <w:p w14:paraId="63ADEA1D"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evasion</w:t>
            </w:r>
            <w:proofErr w:type="spellEnd"/>
            <w:r>
              <w:rPr>
                <w:rFonts w:eastAsia="Times New Roman"/>
                <w:color w:val="000000"/>
                <w:szCs w:val="19"/>
                <w:lang w:eastAsia="de-CH"/>
              </w:rPr>
              <w:t>, non-</w:t>
            </w:r>
            <w:proofErr w:type="spellStart"/>
            <w:r>
              <w:rPr>
                <w:rFonts w:eastAsia="Times New Roman"/>
                <w:color w:val="000000"/>
                <w:szCs w:val="19"/>
                <w:lang w:eastAsia="de-CH"/>
              </w:rPr>
              <w:t>taxed</w:t>
            </w:r>
            <w:proofErr w:type="spellEnd"/>
          </w:p>
        </w:tc>
        <w:tc>
          <w:tcPr>
            <w:tcW w:w="1320" w:type="dxa"/>
            <w:tcBorders>
              <w:top w:val="nil"/>
              <w:left w:val="nil"/>
              <w:bottom w:val="nil"/>
              <w:right w:val="nil"/>
            </w:tcBorders>
            <w:shd w:val="clear" w:color="auto" w:fill="auto"/>
            <w:noWrap/>
            <w:vAlign w:val="center"/>
            <w:hideMark/>
          </w:tcPr>
          <w:p w14:paraId="21FB5040"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sample </w:t>
            </w:r>
            <w:proofErr w:type="spellStart"/>
            <w:r w:rsidRPr="007C1C84">
              <w:rPr>
                <w:rFonts w:eastAsia="Times New Roman"/>
                <w:color w:val="000000"/>
                <w:szCs w:val="19"/>
                <w:lang w:eastAsia="de-CH"/>
              </w:rPr>
              <w:t>bias</w:t>
            </w:r>
            <w:proofErr w:type="spellEnd"/>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DA02B8" w:rsidRDefault="00D85FDF"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Pr>
                <w:rFonts w:eastAsia="Times New Roman"/>
                <w:color w:val="000000"/>
                <w:szCs w:val="19"/>
                <w:lang w:val="en-US" w:eastAsia="de-CH"/>
              </w:rPr>
              <w:t>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long</w:t>
            </w:r>
            <w:proofErr w:type="spellEnd"/>
            <w:r w:rsidRPr="007C1C84">
              <w:rPr>
                <w:rFonts w:eastAsia="Times New Roman"/>
                <w:color w:val="000000"/>
                <w:szCs w:val="19"/>
                <w:lang w:eastAsia="de-CH"/>
              </w:rPr>
              <w:t xml:space="preserve">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short</w:t>
            </w:r>
            <w:proofErr w:type="spellEnd"/>
          </w:p>
        </w:tc>
      </w:tr>
    </w:tbl>
    <w:p w14:paraId="27F05F15" w14:textId="24263C95" w:rsid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w:t>
      </w:r>
      <w:del w:id="88" w:author="rudi" w:date="2014-11-29T04:21:00Z">
        <w:r w:rsidR="00300BA3" w:rsidDel="009C1459">
          <w:rPr>
            <w:rFonts w:ascii="Lucida Sans" w:hAnsi="Lucida Sans"/>
            <w:sz w:val="19"/>
            <w:szCs w:val="19"/>
            <w:lang w:val="en-US"/>
          </w:rPr>
          <w:delText>t</w:delText>
        </w:r>
      </w:del>
      <w:r w:rsidR="00300BA3">
        <w:rPr>
          <w:rFonts w:ascii="Lucida Sans" w:hAnsi="Lucida Sans"/>
          <w:sz w:val="19"/>
          <w:szCs w:val="19"/>
          <w:lang w:val="en-US"/>
        </w:rPr>
        <w:t xml:space="preserve"> information</w:t>
      </w:r>
      <w:del w:id="89" w:author="rudi" w:date="2014-11-29T04:21:00Z">
        <w:r w:rsidR="00300BA3" w:rsidDel="009C1459">
          <w:rPr>
            <w:rFonts w:ascii="Lucida Sans" w:hAnsi="Lucida Sans"/>
            <w:sz w:val="19"/>
            <w:szCs w:val="19"/>
            <w:lang w:val="en-US"/>
          </w:rPr>
          <w:delText>’s</w:delText>
        </w:r>
      </w:del>
      <w:r w:rsidR="00300BA3">
        <w:rPr>
          <w:rFonts w:ascii="Lucida Sans" w:hAnsi="Lucida Sans"/>
          <w:sz w:val="19"/>
          <w:szCs w:val="19"/>
          <w:lang w:val="en-US"/>
        </w:rPr>
        <w:t xml:space="preserve"> </w:t>
      </w:r>
      <w:del w:id="90" w:author="rudi" w:date="2014-11-29T04:22:00Z">
        <w:r w:rsidR="003968F9" w:rsidDel="009C1459">
          <w:rPr>
            <w:rFonts w:ascii="Lucida Sans" w:hAnsi="Lucida Sans"/>
            <w:sz w:val="19"/>
            <w:szCs w:val="19"/>
            <w:lang w:val="en-US"/>
          </w:rPr>
          <w:delText>about</w:delText>
        </w:r>
        <w:r w:rsidR="00300BA3" w:rsidDel="009C1459">
          <w:rPr>
            <w:rFonts w:ascii="Lucida Sans" w:hAnsi="Lucida Sans"/>
            <w:sz w:val="19"/>
            <w:szCs w:val="19"/>
            <w:lang w:val="en-US"/>
          </w:rPr>
          <w:delText xml:space="preserve"> </w:delText>
        </w:r>
      </w:del>
      <w:ins w:id="91" w:author="rudi" w:date="2014-11-29T04:22:00Z">
        <w:r w:rsidR="009C1459">
          <w:rPr>
            <w:rFonts w:ascii="Lucida Sans" w:hAnsi="Lucida Sans"/>
            <w:sz w:val="19"/>
            <w:szCs w:val="19"/>
            <w:lang w:val="en-US"/>
          </w:rPr>
          <w:t xml:space="preserve">on </w:t>
        </w:r>
      </w:ins>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individual level implies </w:t>
      </w:r>
      <w:r w:rsidRPr="00B14648">
        <w:rPr>
          <w:rFonts w:ascii="Lucida Sans" w:hAnsi="Lucida Sans"/>
          <w:sz w:val="19"/>
          <w:szCs w:val="19"/>
          <w:lang w:val="en-US"/>
        </w:rPr>
        <w:lastRenderedPageBreak/>
        <w:t>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ins w:id="92" w:author="rudi" w:date="2014-11-29T04:22:00Z">
        <w:r w:rsidR="009C1459">
          <w:rPr>
            <w:rFonts w:ascii="Lucida Sans" w:hAnsi="Lucida Sans"/>
            <w:sz w:val="19"/>
            <w:szCs w:val="19"/>
            <w:lang w:val="en-US"/>
          </w:rPr>
          <w:t>s</w:t>
        </w:r>
      </w:ins>
      <w:r w:rsidR="00BC07A1">
        <w:rPr>
          <w:rFonts w:ascii="Lucida Sans" w:hAnsi="Lucida Sans"/>
          <w:sz w:val="19"/>
          <w:szCs w:val="19"/>
          <w:lang w:val="en-US"/>
        </w:rPr>
        <w:t xml:space="preserve"> for example include direct social transfers (e.g. rents) but no taxes are subtracted. Ergo a researcher using tax data can neither look at a pre- nor </w:t>
      </w:r>
      <w:proofErr w:type="gramStart"/>
      <w:r w:rsidR="00BC07A1">
        <w:rPr>
          <w:rFonts w:ascii="Lucida Sans" w:hAnsi="Lucida Sans"/>
          <w:sz w:val="19"/>
          <w:szCs w:val="19"/>
          <w:lang w:val="en-US"/>
        </w:rPr>
        <w:t>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047D7A" w:rsidRPr="003F51DE">
        <w:rPr>
          <w:rFonts w:ascii="Lucida Sans" w:hAnsi="Lucida Sans"/>
          <w:sz w:val="19"/>
          <w:szCs w:val="19"/>
          <w:lang w:val="en-US"/>
        </w:rPr>
        <w:t>Figure 1</w:t>
      </w:r>
      <w:r w:rsidR="00122E28">
        <w:rPr>
          <w:rFonts w:ascii="Lucida Sans" w:hAnsi="Lucida Sans"/>
          <w:sz w:val="19"/>
          <w:szCs w:val="19"/>
          <w:lang w:val="en-US"/>
        </w:rPr>
        <w:fldChar w:fldCharType="end"/>
      </w:r>
      <w:proofErr w:type="gramEnd"/>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4B7C60C0" w14:textId="494315A2" w:rsidR="00B14648" w:rsidRPr="00B14648"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Pr>
          <w:rFonts w:ascii="Lucida Sans" w:hAnsi="Lucida Sans"/>
          <w:sz w:val="19"/>
          <w:szCs w:val="19"/>
          <w:lang w:val="en-US"/>
        </w:rPr>
        <w:t xml:space="preserve">data is available on an individual level (like it is the case with survey data). If a researcher has to deal with aggregated tax data however, calculation of inequality measures </w:t>
      </w:r>
      <w:del w:id="93" w:author="rudi" w:date="2014-11-29T04:23:00Z">
        <w:r w:rsidDel="009C1459">
          <w:rPr>
            <w:rFonts w:ascii="Lucida Sans" w:hAnsi="Lucida Sans"/>
            <w:sz w:val="19"/>
            <w:szCs w:val="19"/>
            <w:lang w:val="en-US"/>
          </w:rPr>
          <w:delText xml:space="preserve">are </w:delText>
        </w:r>
      </w:del>
      <w:ins w:id="94" w:author="rudi" w:date="2014-11-29T04:23:00Z">
        <w:r w:rsidR="009C1459">
          <w:rPr>
            <w:rFonts w:ascii="Lucida Sans" w:hAnsi="Lucida Sans"/>
            <w:sz w:val="19"/>
            <w:szCs w:val="19"/>
            <w:lang w:val="en-US"/>
          </w:rPr>
          <w:t xml:space="preserve">is </w:t>
        </w:r>
      </w:ins>
      <w:r>
        <w:rPr>
          <w:rFonts w:ascii="Lucida Sans" w:hAnsi="Lucida Sans"/>
          <w:sz w:val="19"/>
          <w:szCs w:val="19"/>
          <w:lang w:val="en-US"/>
        </w:rPr>
        <w:t>restricted. First, the precision of the measures suffers (depending on the degree of aggregation)</w:t>
      </w:r>
      <w:del w:id="95" w:author="rudi" w:date="2014-11-29T04:24:00Z">
        <w:r w:rsidDel="009C1459">
          <w:rPr>
            <w:rFonts w:ascii="Lucida Sans" w:hAnsi="Lucida Sans"/>
            <w:sz w:val="19"/>
            <w:szCs w:val="19"/>
            <w:lang w:val="en-US"/>
          </w:rPr>
          <w:delText>, because information o</w:delText>
        </w:r>
      </w:del>
      <w:del w:id="96" w:author="rudi" w:date="2014-11-29T04:23:00Z">
        <w:r w:rsidDel="009C1459">
          <w:rPr>
            <w:rFonts w:ascii="Lucida Sans" w:hAnsi="Lucida Sans"/>
            <w:sz w:val="19"/>
            <w:szCs w:val="19"/>
            <w:lang w:val="en-US"/>
          </w:rPr>
          <w:delText>f</w:delText>
        </w:r>
      </w:del>
      <w:del w:id="97" w:author="rudi" w:date="2014-11-29T04:24:00Z">
        <w:r w:rsidDel="009C1459">
          <w:rPr>
            <w:rFonts w:ascii="Lucida Sans" w:hAnsi="Lucida Sans"/>
            <w:sz w:val="19"/>
            <w:szCs w:val="19"/>
            <w:lang w:val="en-US"/>
          </w:rPr>
          <w:delText xml:space="preserve"> within aggregation inequality is not reported.</w:delText>
        </w:r>
      </w:del>
      <w:ins w:id="98" w:author="rudi" w:date="2014-11-29T04:24:00Z">
        <w:r w:rsidR="009C1459">
          <w:rPr>
            <w:rFonts w:ascii="Lucida Sans" w:hAnsi="Lucida Sans"/>
            <w:sz w:val="19"/>
            <w:szCs w:val="19"/>
            <w:lang w:val="en-US"/>
          </w:rPr>
          <w:t>.</w:t>
        </w:r>
      </w:ins>
      <w:r>
        <w:rPr>
          <w:rFonts w:ascii="Lucida Sans" w:hAnsi="Lucida Sans"/>
          <w:sz w:val="19"/>
          <w:szCs w:val="19"/>
          <w:lang w:val="en-US"/>
        </w:rPr>
        <w:t xml:space="preserve"> Second, it is not possible to decompose the measure by features on the individual level (e.g. income source or characteristics of the household). But all common measures (like the Gini coefficient or Theil Index) are still possible to calculate, even though calculation can be tedious. </w:t>
      </w:r>
      <w:r w:rsidR="00B14648" w:rsidRPr="00B14648">
        <w:rPr>
          <w:rFonts w:ascii="Lucida Sans" w:hAnsi="Lucida Sans"/>
          <w:sz w:val="19"/>
          <w:szCs w:val="19"/>
          <w:lang w:val="en-US"/>
        </w:rPr>
        <w:t xml:space="preserve">When looking at </w:t>
      </w:r>
      <w:r w:rsidR="00B14648" w:rsidRPr="00B14648">
        <w:rPr>
          <w:rFonts w:ascii="Lucida Sans" w:hAnsi="Lucida Sans"/>
          <w:i/>
          <w:sz w:val="19"/>
          <w:szCs w:val="19"/>
          <w:lang w:val="en-US"/>
        </w:rPr>
        <w:t xml:space="preserve">statistical units </w:t>
      </w:r>
      <w:r w:rsidR="00B14648"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00B14648"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00B14648"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 xml:space="preserve">able to address the ideal statistical unit in a more appropriate way.   </w:t>
      </w:r>
    </w:p>
    <w:p w14:paraId="5EAB724B" w14:textId="6F5E525E"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Pr="00B14648">
        <w:rPr>
          <w:rFonts w:ascii="Lucida Sans" w:hAnsi="Lucida Sans"/>
          <w:sz w:val="19"/>
          <w:szCs w:val="19"/>
          <w:lang w:val="en-US"/>
        </w:rPr>
        <w:t>the ”</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hyperlink w:anchor="Xalvaredo_income_2009" w:history="1">
        <w:proofErr w:type="spellStart"/>
        <w:r w:rsidRPr="008E19F9">
          <w:rPr>
            <w:rFonts w:ascii="Lucida Sans" w:hAnsi="Lucida Sans"/>
            <w:sz w:val="19"/>
            <w:szCs w:val="19"/>
            <w:lang w:val="en-US"/>
          </w:rPr>
          <w:t>Alvaredo</w:t>
        </w:r>
        <w:proofErr w:type="spellEnd"/>
        <w:r w:rsidRPr="008E19F9">
          <w:rPr>
            <w:rFonts w:ascii="Lucida Sans" w:hAnsi="Lucida Sans"/>
            <w:sz w:val="19"/>
            <w:szCs w:val="19"/>
            <w:lang w:val="en-US"/>
          </w:rPr>
          <w:t xml:space="preserve"> and </w:t>
        </w:r>
        <w:proofErr w:type="spellStart"/>
        <w:r w:rsidRPr="008E19F9">
          <w:rPr>
            <w:rFonts w:ascii="Lucida Sans" w:hAnsi="Lucida Sans"/>
            <w:sz w:val="19"/>
            <w:szCs w:val="19"/>
            <w:lang w:val="en-US"/>
          </w:rPr>
          <w:t>Saez</w:t>
        </w:r>
        <w:proofErr w:type="spellEnd"/>
      </w:hyperlink>
      <w:r w:rsidR="000E654E">
        <w:rPr>
          <w:rFonts w:ascii="Lucida Sans" w:hAnsi="Lucida Sans"/>
          <w:sz w:val="19"/>
          <w:szCs w:val="19"/>
          <w:lang w:val="en-US"/>
        </w:rPr>
        <w:t xml:space="preserve"> </w:t>
      </w:r>
      <w:r w:rsidRPr="00B14648">
        <w:rPr>
          <w:rFonts w:ascii="Lucida Sans" w:hAnsi="Lucida Sans"/>
          <w:sz w:val="19"/>
          <w:szCs w:val="19"/>
          <w:lang w:val="en-US"/>
        </w:rPr>
        <w:t>(</w:t>
      </w:r>
      <w:hyperlink w:anchor="Xalvaredo_income_2009" w:history="1">
        <w:r w:rsidRPr="008E19F9">
          <w:rPr>
            <w:rFonts w:ascii="Lucida Sans" w:hAnsi="Lucida Sans"/>
            <w:sz w:val="19"/>
            <w:szCs w:val="19"/>
            <w:lang w:val="en-US"/>
          </w:rPr>
          <w:t>2009</w:t>
        </w:r>
      </w:hyperlink>
      <w:r w:rsidRPr="00B14648">
        <w:rPr>
          <w:rFonts w:ascii="Lucida Sans" w:hAnsi="Lucida Sans"/>
          <w:sz w:val="19"/>
          <w:szCs w:val="19"/>
          <w:lang w:val="en-US"/>
        </w:rPr>
        <w:t xml:space="preserve">) 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7DC1667C" w14:textId="77777777" w:rsidR="00B14648" w:rsidRDefault="00B14648" w:rsidP="00B14648">
      <w:pPr>
        <w:rPr>
          <w:lang w:val="en-US"/>
        </w:rPr>
      </w:pPr>
    </w:p>
    <w:p w14:paraId="7F85AC3D" w14:textId="13699CB1" w:rsidR="00B14648" w:rsidRPr="00B14648" w:rsidRDefault="000E654E" w:rsidP="00B14648">
      <w:pPr>
        <w:pStyle w:val="berschrift1"/>
        <w:rPr>
          <w:lang w:val="en-US"/>
        </w:rPr>
      </w:pPr>
      <w:r>
        <w:rPr>
          <w:lang w:val="en-US"/>
        </w:rPr>
        <w:t>Different trends for income inequality in Switzerland</w:t>
      </w:r>
      <w:r w:rsidR="00A440C5">
        <w:rPr>
          <w:lang w:val="en-US"/>
        </w:rPr>
        <w:t xml:space="preserve"> due to methodological differences?</w:t>
      </w:r>
    </w:p>
    <w:p w14:paraId="462D907A" w14:textId="1A15A66A"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Figure </w:t>
      </w:r>
      <w:r w:rsidR="00104646">
        <w:rPr>
          <w:lang w:val="en-US"/>
        </w:rPr>
        <w:t>2</w:t>
      </w:r>
      <w:r w:rsidR="00B14648" w:rsidRPr="00B14648">
        <w:rPr>
          <w:lang w:val="en-US"/>
        </w:rPr>
        <w:t xml:space="preserve"> 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proofErr w:type="gramStart"/>
      <w:r w:rsidR="00B14648" w:rsidRPr="00B14648">
        <w:rPr>
          <w:lang w:val="en-US"/>
        </w:rPr>
        <w:t>SILC  is</w:t>
      </w:r>
      <w:proofErr w:type="gramEnd"/>
      <w:r w:rsidR="00B14648" w:rsidRPr="00B14648">
        <w:rPr>
          <w:lang w:val="en-US"/>
        </w:rPr>
        <w:t xml:space="preserve"> the main source used for policy monitoring at EU-level. The main focus of EU-SILC is to collect data on a common “framework” </w:t>
      </w:r>
      <w:r w:rsidR="00B14648" w:rsidRPr="00B14648">
        <w:rPr>
          <w:lang w:val="en-US"/>
        </w:rPr>
        <w:lastRenderedPageBreak/>
        <w:t xml:space="preserve">to ensure comparability among EU and EFTA </w:t>
      </w:r>
      <w:r w:rsidR="001232D9" w:rsidRPr="00B14648">
        <w:rPr>
          <w:lang w:val="en-US"/>
        </w:rPr>
        <w:t>countries</w:t>
      </w:r>
      <w:r w:rsidR="00B14648" w:rsidRPr="00B14648">
        <w:rPr>
          <w:lang w:val="en-US"/>
        </w:rPr>
        <w:t>. As a Non-EU member 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104646">
        <w:rPr>
          <w:lang w:val="en-US"/>
        </w:rPr>
        <w:t xml:space="preserve">figure 2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2013</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104646">
        <w:rPr>
          <w:lang w:val="en-US"/>
        </w:rPr>
        <w:t>figure 2</w:t>
      </w:r>
      <w:r w:rsidR="00B14648" w:rsidRPr="00B14648">
        <w:rPr>
          <w:lang w:val="en-US"/>
        </w:rPr>
        <w:t xml:space="preserve"> 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Consumption survey (2000, 2002, </w:t>
      </w:r>
      <w:proofErr w:type="gramStart"/>
      <w:r w:rsidR="00B14648" w:rsidRPr="00B14648">
        <w:rPr>
          <w:lang w:val="en-US"/>
        </w:rPr>
        <w:t>2004</w:t>
      </w:r>
      <w:proofErr w:type="gramEnd"/>
      <w:r w:rsidR="00B14648" w:rsidRPr="00B14648">
        <w:rPr>
          <w:lang w:val="en-US"/>
        </w:rPr>
        <w:t>).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(2013) found a quite substantially decreases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analyzing the Swiss Household Panel (2000-2009). </w:t>
      </w:r>
    </w:p>
    <w:p w14:paraId="5D0C7CF3" w14:textId="77777777" w:rsidR="00B14648" w:rsidRPr="00B14648" w:rsidRDefault="00B14648" w:rsidP="00B14648">
      <w:pPr>
        <w:rPr>
          <w:lang w:val="en-US"/>
        </w:rPr>
      </w:pPr>
    </w:p>
    <w:p w14:paraId="43224DF2" w14:textId="77777777" w:rsidR="00B14648" w:rsidRPr="00B14648" w:rsidRDefault="00B14648" w:rsidP="00B14648">
      <w:pPr>
        <w:rPr>
          <w:lang w:val="en-US"/>
        </w:rPr>
      </w:pPr>
      <w:commentRangeStart w:id="99"/>
      <w:r>
        <w:rPr>
          <w:noProof/>
          <w:lang w:eastAsia="de-CH"/>
        </w:rPr>
        <w:drawing>
          <wp:inline distT="0" distB="0" distL="0" distR="0" wp14:anchorId="1D21FA50" wp14:editId="3B8C8FF3">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commentRangeEnd w:id="99"/>
      <w:r w:rsidR="00107A0C">
        <w:rPr>
          <w:rStyle w:val="Kommentarzeichen"/>
        </w:rPr>
        <w:commentReference w:id="99"/>
      </w:r>
      <w:r w:rsidR="00B92879" w:rsidRPr="008E19F9">
        <w:rPr>
          <w:noProof/>
          <w:lang w:val="en-US" w:eastAsia="de-CH"/>
        </w:rPr>
        <w:t xml:space="preserve"> </w:t>
      </w:r>
      <w:r w:rsidR="00B92879">
        <w:rPr>
          <w:noProof/>
          <w:lang w:eastAsia="de-CH"/>
        </w:rPr>
        <w:drawing>
          <wp:inline distT="0" distB="0" distL="0" distR="0" wp14:anchorId="1A7B42A8" wp14:editId="05B8F7A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150453" w14:textId="77777777" w:rsidR="00B14648" w:rsidRPr="003163BA" w:rsidRDefault="003163BA" w:rsidP="003163BA">
      <w:pPr>
        <w:pStyle w:val="Beschriftung"/>
        <w:rPr>
          <w:sz w:val="24"/>
          <w:szCs w:val="24"/>
          <w:lang w:val="en-US"/>
        </w:rPr>
      </w:pPr>
      <w:bookmarkStart w:id="100"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047D7A">
        <w:rPr>
          <w:noProof/>
          <w:sz w:val="24"/>
          <w:szCs w:val="24"/>
          <w:lang w:val="en-US"/>
        </w:rPr>
        <w:t>2</w:t>
      </w:r>
      <w:r w:rsidRPr="003163BA">
        <w:rPr>
          <w:sz w:val="24"/>
          <w:szCs w:val="24"/>
          <w:lang w:val="en-US"/>
        </w:rPr>
        <w:fldChar w:fldCharType="end"/>
      </w:r>
      <w:bookmarkEnd w:id="100"/>
      <w:r w:rsidRPr="003163BA">
        <w:rPr>
          <w:sz w:val="24"/>
          <w:szCs w:val="24"/>
          <w:lang w:val="en-US"/>
        </w:rPr>
        <w:t xml:space="preserve">: </w:t>
      </w:r>
      <w:r>
        <w:rPr>
          <w:sz w:val="24"/>
          <w:szCs w:val="24"/>
          <w:lang w:val="en-US"/>
        </w:rPr>
        <w:t>T</w:t>
      </w:r>
      <w:r w:rsidRPr="003163BA">
        <w:rPr>
          <w:sz w:val="24"/>
          <w:szCs w:val="24"/>
          <w:lang w:val="en-US"/>
        </w:rPr>
        <w:t>rends of income inequality in Switzerland.</w:t>
      </w:r>
    </w:p>
    <w:p w14:paraId="3F539B9A" w14:textId="0622CAFC"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 xml:space="preserve">econd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w:t>
      </w:r>
      <w:r w:rsidR="00104646">
        <w:rPr>
          <w:lang w:val="en-US"/>
        </w:rPr>
        <w:t>s</w:t>
      </w:r>
      <w:r w:rsidRPr="00B14648">
        <w:rPr>
          <w:lang w:val="en-US"/>
        </w:rPr>
        <w:t xml:space="preserve"> has risen, the top 0.01% share even doubled in the last observed 20 years. A result </w:t>
      </w:r>
      <w:r w:rsidR="00DD3A93">
        <w:rPr>
          <w:lang w:val="en-US"/>
        </w:rPr>
        <w:t>that</w:t>
      </w:r>
      <w:r w:rsidR="00DD3A93" w:rsidRPr="00B14648">
        <w:rPr>
          <w:lang w:val="en-US"/>
        </w:rPr>
        <w:t xml:space="preserve"> </w:t>
      </w:r>
      <w:r w:rsidRPr="00B14648">
        <w:rPr>
          <w:lang w:val="en-US"/>
        </w:rPr>
        <w:t>oppos</w:t>
      </w:r>
      <w:r w:rsidR="001232D9">
        <w:rPr>
          <w:lang w:val="en-US"/>
        </w:rPr>
        <w:t>es the outcome of official data.</w:t>
      </w:r>
    </w:p>
    <w:p w14:paraId="0585264F" w14:textId="77777777" w:rsidR="00B14648" w:rsidRPr="00B14648" w:rsidRDefault="00B14648" w:rsidP="00B14648">
      <w:pPr>
        <w:rPr>
          <w:lang w:val="en-US"/>
        </w:rPr>
      </w:pPr>
    </w:p>
    <w:p w14:paraId="601B637D" w14:textId="5983B412"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047D7A">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047D7A">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it is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crucial issue concerning inequality. </w:t>
      </w:r>
      <w:r w:rsidR="004923FF">
        <w:rPr>
          <w:lang w:val="en-US"/>
        </w:rPr>
        <w:t xml:space="preserve">Second, different measures of inequality hamper the comparability. Following Leigh (2007:600) “top income shares are far from perfect as a measure of distribution of income across </w:t>
      </w:r>
      <w:proofErr w:type="spellStart"/>
      <w:r w:rsidR="004923FF">
        <w:rPr>
          <w:lang w:val="en-US"/>
        </w:rPr>
        <w:lastRenderedPageBreak/>
        <w:t>soceity</w:t>
      </w:r>
      <w:proofErr w:type="spellEnd"/>
      <w:r w:rsidR="004923FF">
        <w:rPr>
          <w:lang w:val="en-US"/>
        </w:rPr>
        <w:t xml:space="preserve">”, although he finds a strong positive correlation with other inequality measures. </w:t>
      </w:r>
      <w:r w:rsidR="000F66A6" w:rsidRPr="00B14648">
        <w:rPr>
          <w:lang w:val="en-US"/>
        </w:rPr>
        <w:t xml:space="preserve">Third, different income concepts were used. As it is shown by </w:t>
      </w:r>
      <w:proofErr w:type="spellStart"/>
      <w:r w:rsidR="000F66A6" w:rsidRPr="00B14648">
        <w:rPr>
          <w:lang w:val="en-US"/>
        </w:rPr>
        <w:t>Modetta</w:t>
      </w:r>
      <w:proofErr w:type="spellEnd"/>
      <w:r w:rsidR="000F66A6" w:rsidRPr="00B14648">
        <w:rPr>
          <w:lang w:val="en-US"/>
        </w:rPr>
        <w:t xml:space="preserve">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D15B15">
        <w:rPr>
          <w:lang w:val="en-US"/>
        </w:rPr>
        <w:t xml:space="preserve">(like </w:t>
      </w:r>
      <w:proofErr w:type="spellStart"/>
      <w:r w:rsidR="00D15B15">
        <w:rPr>
          <w:lang w:val="en-US"/>
        </w:rPr>
        <w:t>taxe</w:t>
      </w:r>
      <w:proofErr w:type="spellEnd"/>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 tax data also neglect the household structure, because tax units don’t necessarily correspond to households.</w:t>
      </w:r>
    </w:p>
    <w:p w14:paraId="15C4947F" w14:textId="77777777" w:rsidR="00B92879" w:rsidRDefault="00B92879" w:rsidP="00B14648">
      <w:pPr>
        <w:rPr>
          <w:lang w:val="en-US"/>
        </w:rPr>
      </w:pPr>
    </w:p>
    <w:p w14:paraId="4EB36B19" w14:textId="604F9035" w:rsidR="00860C48" w:rsidRPr="00B92879" w:rsidRDefault="00B14648" w:rsidP="00154023">
      <w:pPr>
        <w:pStyle w:val="berschrift1"/>
        <w:rPr>
          <w:lang w:val="en-US"/>
        </w:rPr>
      </w:pPr>
      <w:bookmarkStart w:id="101" w:name="_Toc399858811"/>
      <w:r w:rsidRPr="00B14648">
        <w:rPr>
          <w:lang w:val="en-US"/>
        </w:rPr>
        <w:t>Assessing income inequality trend</w:t>
      </w:r>
      <w:r w:rsidR="00341DAB">
        <w:rPr>
          <w:lang w:val="en-US"/>
        </w:rPr>
        <w:t>s</w:t>
      </w:r>
      <w:r w:rsidRPr="00B14648">
        <w:rPr>
          <w:lang w:val="en-US"/>
        </w:rPr>
        <w:t xml:space="preserve"> with tax data for Switzerland</w:t>
      </w:r>
      <w:bookmarkEnd w:id="101"/>
    </w:p>
    <w:p w14:paraId="1B2BAD3F" w14:textId="434F3C2A"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047D7A">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DD3A93">
        <w:rPr>
          <w:lang w:val="en-US"/>
        </w:rPr>
        <w:t xml:space="preserve">and </w:t>
      </w:r>
      <w:r w:rsidR="00B35EEB">
        <w:rPr>
          <w:lang w:val="en-US"/>
        </w:rPr>
        <w:t xml:space="preserve">we provide empirical </w:t>
      </w:r>
      <w:r w:rsidR="006A2614">
        <w:rPr>
          <w:lang w:val="en-US"/>
        </w:rPr>
        <w:t>evidence</w:t>
      </w:r>
      <w:r w:rsidR="00B35EEB">
        <w:rPr>
          <w:lang w:val="en-US"/>
        </w:rPr>
        <w:t xml:space="preserve"> for 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The table also shows the data we used for each specific calculation. </w:t>
      </w:r>
      <w:r w:rsidR="00B35EEB" w:rsidRPr="00154023">
        <w:rPr>
          <w:lang w:val="en-US"/>
        </w:rPr>
        <w:t xml:space="preserve">In general our main strategy is to apply different possible concepts within one </w:t>
      </w:r>
      <w:r w:rsidR="00B35EEB">
        <w:rPr>
          <w:lang w:val="en-US"/>
        </w:rPr>
        <w:t>of the defined areas</w:t>
      </w:r>
      <w:r w:rsidR="00B35EEB" w:rsidRPr="00154023">
        <w:rPr>
          <w:lang w:val="en-US"/>
        </w:rPr>
        <w:t xml:space="preserve"> while holding other c</w:t>
      </w:r>
      <w:r w:rsidR="00B35EEB">
        <w:rPr>
          <w:lang w:val="en-US"/>
        </w:rPr>
        <w:t>onceptual differences constant.</w:t>
      </w:r>
      <w:r w:rsidR="00CC65B7">
        <w:rPr>
          <w:lang w:val="en-US"/>
        </w:rPr>
        <w:t xml:space="preserve"> W</w:t>
      </w:r>
      <w:r w:rsidR="00CC65B7" w:rsidRPr="00154023">
        <w:rPr>
          <w:lang w:val="en-US"/>
        </w:rPr>
        <w:t>ith this strategy we show</w:t>
      </w:r>
      <w:r w:rsidR="00CC65B7">
        <w:rPr>
          <w:lang w:val="en-US"/>
        </w:rPr>
        <w:t xml:space="preserve">, where the assessment of inequality is sensitive to conceptual choices and where not. </w:t>
      </w:r>
      <w:r w:rsidR="00B35EEB">
        <w:rPr>
          <w:lang w:val="en-US"/>
        </w:rPr>
        <w:t xml:space="preserve"> Because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p>
    <w:p w14:paraId="2638EC91" w14:textId="77777777" w:rsidR="00C92257" w:rsidRDefault="00C92257" w:rsidP="00FD406E">
      <w:pPr>
        <w:rPr>
          <w:lang w:val="en-US"/>
        </w:rPr>
      </w:pPr>
    </w:p>
    <w:p w14:paraId="54206F27" w14:textId="248F5B74" w:rsidR="00FD406E" w:rsidRDefault="00CC65B7" w:rsidP="00FD406E">
      <w:pPr>
        <w:rPr>
          <w:lang w:val="en-US"/>
        </w:rPr>
      </w:pPr>
      <w:r>
        <w:rPr>
          <w:lang w:val="en-US"/>
        </w:rPr>
        <w:t xml:space="preserve">The core of our analysis is always tax data. Our main data source are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Federal taxes are collected and documented by the FTA since 1915. Being called a war-tax in the beginning, the federal tax was renamed to crisis levy in 1934, defense-tax in 1939 and is finally known as direct federal tax since 1983. The time frame we were able to collect ranges from 1945 to 201</w:t>
      </w:r>
      <w:r w:rsidR="00D46FED">
        <w:rPr>
          <w:lang w:val="en-US"/>
        </w:rPr>
        <w:t>1</w:t>
      </w:r>
      <w:r w:rsidR="00FD406E" w:rsidRPr="00154023">
        <w:rPr>
          <w:lang w:val="en-US"/>
        </w:rPr>
        <w:t xml:space="preserve"> including 44 tax periods</w:t>
      </w:r>
      <w:r w:rsidR="00FD406E">
        <w:rPr>
          <w:rStyle w:val="Funotenzeichen"/>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B60265">
        <w:rPr>
          <w:rStyle w:val="Funotenzeichen"/>
          <w:lang w:val="en-US"/>
        </w:rPr>
        <w:footnoteReference w:id="5"/>
      </w:r>
      <w:proofErr w:type="gramStart"/>
      <w:r w:rsidR="00FD406E" w:rsidRPr="00154023">
        <w:rPr>
          <w:lang w:val="en-US"/>
        </w:rPr>
        <w:t>.</w:t>
      </w:r>
      <w:commentRangeStart w:id="102"/>
      <w:r w:rsidR="00FD406E" w:rsidRPr="00154023">
        <w:rPr>
          <w:lang w:val="en-US"/>
        </w:rPr>
        <w:t>.</w:t>
      </w:r>
      <w:proofErr w:type="gramEnd"/>
      <w:r w:rsidR="00FD406E">
        <w:rPr>
          <w:lang w:val="en-US"/>
        </w:rPr>
        <w:t xml:space="preserve"> </w:t>
      </w:r>
      <w:commentRangeEnd w:id="102"/>
      <w:r w:rsidR="00047D7A">
        <w:rPr>
          <w:rStyle w:val="Kommentarzeichen"/>
        </w:rPr>
        <w:commentReference w:id="102"/>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additionally use </w:t>
      </w:r>
      <w:r w:rsidR="00FD406E">
        <w:rPr>
          <w:lang w:val="en-US"/>
        </w:rPr>
        <w:t>FTA publishe</w:t>
      </w:r>
      <w:r w:rsidR="004957F7">
        <w:rPr>
          <w:lang w:val="en-US"/>
        </w:rPr>
        <w:t>d</w:t>
      </w:r>
      <w:r w:rsidR="00FD406E">
        <w:rPr>
          <w:lang w:val="en-US"/>
        </w:rPr>
        <w:t xml:space="preserve"> </w:t>
      </w:r>
      <w:del w:id="103" w:author="rudi" w:date="2014-11-29T03:39:00Z">
        <w:r w:rsidR="00FD406E" w:rsidDel="004957F7">
          <w:rPr>
            <w:lang w:val="en-US"/>
          </w:rPr>
          <w:delText xml:space="preserve">statistical </w:delText>
        </w:r>
      </w:del>
      <w:r w:rsidR="00FD406E">
        <w:rPr>
          <w:lang w:val="en-US"/>
        </w:rPr>
        <w:t>key figures based on the federal tax statistics</w:t>
      </w:r>
      <w:r w:rsidR="00FD406E">
        <w:rPr>
          <w:rStyle w:val="Funotenzeichen"/>
          <w:lang w:val="en-US"/>
        </w:rPr>
        <w:footnoteReference w:id="6"/>
      </w:r>
      <w:r w:rsidR="00FD406E">
        <w:rPr>
          <w:lang w:val="en-US"/>
        </w:rPr>
        <w:t>. This figures include Gini</w:t>
      </w:r>
      <w:r w:rsidR="00341DAB">
        <w:rPr>
          <w:lang w:val="en-US"/>
        </w:rPr>
        <w:t xml:space="preserve"> </w:t>
      </w:r>
      <w:r w:rsidR="00FD406E">
        <w:rPr>
          <w:lang w:val="en-US"/>
        </w:rPr>
        <w:t>coefficients and percentiles ranging from 1973-1974 to 2010 for individuals, who had to pay federal taxes and from 1995-1996 for all taxable individuals.</w:t>
      </w:r>
      <w:r w:rsidR="00CD4DFE">
        <w:rPr>
          <w:lang w:val="en-US"/>
        </w:rPr>
        <w:t xml:space="preserve"> Furthermore, we use </w:t>
      </w:r>
      <w:r w:rsidR="00AF47A8">
        <w:rPr>
          <w:lang w:val="en-US"/>
        </w:rPr>
        <w:t xml:space="preserve">individual </w:t>
      </w:r>
      <w:r w:rsidR="00CD4DFE">
        <w:rPr>
          <w:lang w:val="en-US"/>
        </w:rPr>
        <w:t>cantonal tax data from Berne, because these data contain a register based household-ID</w:t>
      </w:r>
      <w:r w:rsidR="00CD4DFE">
        <w:rPr>
          <w:rStyle w:val="Funotenzeichen"/>
          <w:lang w:val="en-US"/>
        </w:rPr>
        <w:footnoteReference w:id="7"/>
      </w:r>
      <w:r w:rsidR="00CD4DFE">
        <w:rPr>
          <w:lang w:val="en-US"/>
        </w:rPr>
        <w:t>, which allows us to address test (</w:t>
      </w:r>
      <w:r w:rsidR="00D85FDF">
        <w:rPr>
          <w:lang w:val="en-US"/>
        </w:rPr>
        <w:t>4</w:t>
      </w:r>
      <w:r w:rsidR="00CD4DFE">
        <w:rPr>
          <w:lang w:val="en-US"/>
        </w:rPr>
        <w:t>) and (7)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AF47A8">
        <w:rPr>
          <w:lang w:val="en-US"/>
        </w:rPr>
        <w:t xml:space="preserve"> For test (7)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5679F22E" w14:textId="77777777" w:rsidR="00F06E77" w:rsidRDefault="00F06E77" w:rsidP="00FD406E">
      <w:pPr>
        <w:rPr>
          <w:lang w:val="en-US"/>
        </w:rPr>
      </w:pPr>
    </w:p>
    <w:p w14:paraId="1F4CAC39" w14:textId="77777777" w:rsidR="00F06E77" w:rsidRDefault="00F06E77" w:rsidP="00FD406E">
      <w:pPr>
        <w:rPr>
          <w:lang w:val="en-US"/>
        </w:rPr>
      </w:pPr>
    </w:p>
    <w:p w14:paraId="5B77D48E" w14:textId="77777777" w:rsidR="00F06E77" w:rsidRDefault="00F06E77" w:rsidP="00FD406E">
      <w:pPr>
        <w:rPr>
          <w:lang w:val="en-US"/>
        </w:rPr>
      </w:pPr>
    </w:p>
    <w:p w14:paraId="35BED425" w14:textId="20CFDCB2" w:rsidR="00F06E77" w:rsidRPr="000E2F6C" w:rsidRDefault="00C92257" w:rsidP="000E2F6C">
      <w:pPr>
        <w:pStyle w:val="Beschriftung"/>
        <w:rPr>
          <w:sz w:val="24"/>
          <w:szCs w:val="24"/>
          <w:lang w:val="en-US"/>
        </w:rPr>
      </w:pPr>
      <w:bookmarkStart w:id="104" w:name="_Ref404613128"/>
      <w:r w:rsidRPr="000E2F6C">
        <w:rPr>
          <w:sz w:val="24"/>
          <w:szCs w:val="24"/>
          <w:lang w:val="en-US"/>
        </w:rPr>
        <w:t xml:space="preserve">Table </w:t>
      </w:r>
      <w:r w:rsidRPr="000E2F6C">
        <w:rPr>
          <w:sz w:val="24"/>
          <w:szCs w:val="24"/>
          <w:lang w:val="en-US"/>
        </w:rPr>
        <w:fldChar w:fldCharType="begin"/>
      </w:r>
      <w:r w:rsidRPr="000E2F6C">
        <w:rPr>
          <w:sz w:val="24"/>
          <w:szCs w:val="24"/>
          <w:lang w:val="en-US"/>
        </w:rPr>
        <w:instrText xml:space="preserve"> SEQ Table \* ARABIC </w:instrText>
      </w:r>
      <w:r w:rsidRPr="000E2F6C">
        <w:rPr>
          <w:sz w:val="24"/>
          <w:szCs w:val="24"/>
          <w:lang w:val="en-US"/>
        </w:rPr>
        <w:fldChar w:fldCharType="separate"/>
      </w:r>
      <w:r w:rsidR="00047D7A">
        <w:rPr>
          <w:noProof/>
          <w:sz w:val="24"/>
          <w:szCs w:val="24"/>
          <w:lang w:val="en-US"/>
        </w:rPr>
        <w:t>1</w:t>
      </w:r>
      <w:r w:rsidRPr="000E2F6C">
        <w:rPr>
          <w:sz w:val="24"/>
          <w:szCs w:val="24"/>
          <w:lang w:val="en-US"/>
        </w:rPr>
        <w:fldChar w:fldCharType="end"/>
      </w:r>
      <w:bookmarkEnd w:id="104"/>
      <w:r w:rsidRPr="000E2F6C">
        <w:rPr>
          <w:sz w:val="24"/>
          <w:szCs w:val="24"/>
          <w:lang w:val="en-US"/>
        </w:rPr>
        <w:t xml:space="preserve"> : Overview on topics with empirical </w:t>
      </w:r>
      <w:r w:rsidR="007B5DDD">
        <w:rPr>
          <w:sz w:val="24"/>
          <w:szCs w:val="24"/>
          <w:lang w:val="en-US"/>
        </w:rPr>
        <w:t>test</w:t>
      </w:r>
      <w:r w:rsidRPr="00C92257">
        <w:rPr>
          <w:sz w:val="24"/>
          <w:szCs w:val="24"/>
          <w:lang w:val="en-US"/>
        </w:rPr>
        <w:t xml:space="preserve"> on inequality related methodological </w:t>
      </w:r>
      <w:r w:rsidR="00DD3A93">
        <w:rPr>
          <w:sz w:val="24"/>
          <w:szCs w:val="24"/>
          <w:lang w:val="en-US"/>
        </w:rPr>
        <w:t>decisions</w:t>
      </w:r>
      <w:r w:rsidRPr="00C92257">
        <w:rPr>
          <w:sz w:val="24"/>
          <w:szCs w:val="24"/>
          <w:lang w:val="en-US"/>
        </w:rPr>
        <w:t>.</w:t>
      </w:r>
    </w:p>
    <w:tbl>
      <w:tblPr>
        <w:tblW w:w="9500" w:type="dxa"/>
        <w:tblInd w:w="93" w:type="dxa"/>
        <w:tblLook w:val="04A0" w:firstRow="1" w:lastRow="0" w:firstColumn="1" w:lastColumn="0" w:noHBand="0" w:noVBand="1"/>
      </w:tblPr>
      <w:tblGrid>
        <w:gridCol w:w="2020"/>
        <w:gridCol w:w="3840"/>
        <w:gridCol w:w="3640"/>
      </w:tblGrid>
      <w:tr w:rsidR="00F06E77" w:rsidRPr="00F06E77" w14:paraId="31C6C427" w14:textId="77777777" w:rsidTr="00F06E77">
        <w:trPr>
          <w:trHeight w:val="270"/>
        </w:trPr>
        <w:tc>
          <w:tcPr>
            <w:tcW w:w="2020" w:type="dxa"/>
            <w:tcBorders>
              <w:top w:val="double" w:sz="6" w:space="0" w:color="auto"/>
              <w:left w:val="nil"/>
              <w:bottom w:val="single" w:sz="4" w:space="0" w:color="auto"/>
              <w:right w:val="nil"/>
            </w:tcBorders>
            <w:shd w:val="clear" w:color="auto" w:fill="auto"/>
            <w:noWrap/>
            <w:vAlign w:val="bottom"/>
            <w:hideMark/>
          </w:tcPr>
          <w:p w14:paraId="2212D3BC" w14:textId="77777777" w:rsidR="00F06E77" w:rsidRPr="00F06E77" w:rsidRDefault="00F06E77" w:rsidP="00F06E77">
            <w:pPr>
              <w:spacing w:line="240" w:lineRule="auto"/>
              <w:jc w:val="center"/>
              <w:rPr>
                <w:rFonts w:eastAsia="Times New Roman"/>
                <w:b/>
                <w:bCs/>
                <w:color w:val="000000"/>
                <w:szCs w:val="19"/>
                <w:lang w:val="en-US"/>
              </w:rPr>
            </w:pPr>
            <w:r w:rsidRPr="00F06E77">
              <w:rPr>
                <w:rFonts w:eastAsia="Times New Roman"/>
                <w:b/>
                <w:bCs/>
                <w:color w:val="000000"/>
                <w:szCs w:val="19"/>
                <w:lang w:val="en-US"/>
              </w:rPr>
              <w:t>Dimension</w:t>
            </w:r>
          </w:p>
        </w:tc>
        <w:tc>
          <w:tcPr>
            <w:tcW w:w="3840" w:type="dxa"/>
            <w:tcBorders>
              <w:top w:val="double" w:sz="6" w:space="0" w:color="auto"/>
              <w:left w:val="nil"/>
              <w:bottom w:val="single" w:sz="4" w:space="0" w:color="auto"/>
              <w:right w:val="nil"/>
            </w:tcBorders>
            <w:shd w:val="clear" w:color="auto" w:fill="auto"/>
            <w:noWrap/>
            <w:vAlign w:val="bottom"/>
            <w:hideMark/>
          </w:tcPr>
          <w:p w14:paraId="475191DD" w14:textId="77777777" w:rsidR="00F06E77" w:rsidRPr="00F06E77" w:rsidRDefault="00F06E77" w:rsidP="00F06E77">
            <w:pPr>
              <w:spacing w:line="240" w:lineRule="auto"/>
              <w:jc w:val="center"/>
              <w:rPr>
                <w:rFonts w:eastAsia="Times New Roman"/>
                <w:b/>
                <w:bCs/>
                <w:color w:val="000000"/>
                <w:szCs w:val="19"/>
                <w:lang w:val="en-US"/>
              </w:rPr>
            </w:pPr>
            <w:r w:rsidRPr="00F06E77">
              <w:rPr>
                <w:rFonts w:eastAsia="Times New Roman"/>
                <w:b/>
                <w:bCs/>
                <w:color w:val="000000"/>
                <w:szCs w:val="19"/>
                <w:lang w:val="en-US"/>
              </w:rPr>
              <w:t>empirical test of</w:t>
            </w:r>
          </w:p>
        </w:tc>
        <w:tc>
          <w:tcPr>
            <w:tcW w:w="3640" w:type="dxa"/>
            <w:tcBorders>
              <w:top w:val="double" w:sz="6" w:space="0" w:color="auto"/>
              <w:left w:val="nil"/>
              <w:bottom w:val="single" w:sz="4" w:space="0" w:color="auto"/>
              <w:right w:val="nil"/>
            </w:tcBorders>
            <w:shd w:val="clear" w:color="auto" w:fill="auto"/>
            <w:noWrap/>
            <w:vAlign w:val="bottom"/>
            <w:hideMark/>
          </w:tcPr>
          <w:p w14:paraId="1F559877" w14:textId="77777777" w:rsidR="00F06E77" w:rsidRPr="00F06E77" w:rsidRDefault="00F06E77" w:rsidP="00F06E77">
            <w:pPr>
              <w:spacing w:line="240" w:lineRule="auto"/>
              <w:jc w:val="center"/>
              <w:rPr>
                <w:rFonts w:eastAsia="Times New Roman"/>
                <w:b/>
                <w:bCs/>
                <w:color w:val="000000"/>
                <w:szCs w:val="19"/>
                <w:lang w:val="en-US"/>
              </w:rPr>
            </w:pPr>
            <w:commentRangeStart w:id="105"/>
            <w:r w:rsidRPr="00F06E77">
              <w:rPr>
                <w:rFonts w:eastAsia="Times New Roman"/>
                <w:b/>
                <w:bCs/>
                <w:color w:val="000000"/>
                <w:szCs w:val="19"/>
                <w:lang w:val="en-US"/>
              </w:rPr>
              <w:t>method and data</w:t>
            </w:r>
            <w:commentRangeEnd w:id="105"/>
            <w:r w:rsidR="004F0BEB">
              <w:rPr>
                <w:rStyle w:val="Kommentarzeichen"/>
              </w:rPr>
              <w:commentReference w:id="105"/>
            </w:r>
          </w:p>
        </w:tc>
      </w:tr>
      <w:tr w:rsidR="00F06E77" w:rsidRPr="003968F9" w14:paraId="55272871" w14:textId="77777777" w:rsidTr="00406373">
        <w:trPr>
          <w:trHeight w:val="1143"/>
        </w:trPr>
        <w:tc>
          <w:tcPr>
            <w:tcW w:w="2020" w:type="dxa"/>
            <w:tcBorders>
              <w:top w:val="nil"/>
              <w:left w:val="nil"/>
              <w:bottom w:val="nil"/>
              <w:right w:val="nil"/>
            </w:tcBorders>
            <w:shd w:val="clear" w:color="auto" w:fill="auto"/>
            <w:vAlign w:val="center"/>
            <w:hideMark/>
          </w:tcPr>
          <w:p w14:paraId="315FEB7A" w14:textId="77777777" w:rsidR="00F06E77" w:rsidRPr="00F06E77" w:rsidRDefault="00F06E77"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3840" w:type="dxa"/>
            <w:tcBorders>
              <w:top w:val="nil"/>
              <w:left w:val="nil"/>
              <w:bottom w:val="nil"/>
              <w:right w:val="nil"/>
            </w:tcBorders>
            <w:shd w:val="clear" w:color="auto" w:fill="auto"/>
            <w:vAlign w:val="center"/>
            <w:hideMark/>
          </w:tcPr>
          <w:p w14:paraId="47D982F5" w14:textId="75CA04B5" w:rsidR="00F06E77" w:rsidRPr="000E2F6C" w:rsidRDefault="001D27D7" w:rsidP="004F0BEB">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00F06E77" w:rsidRPr="000E2F6C">
              <w:rPr>
                <w:rFonts w:eastAsia="Times New Roman"/>
                <w:color w:val="000000"/>
                <w:szCs w:val="19"/>
                <w:lang w:val="en-US"/>
              </w:rPr>
              <w:t>ncome definitions</w:t>
            </w:r>
            <w:r w:rsidR="0040615D">
              <w:rPr>
                <w:rFonts w:eastAsia="Times New Roman"/>
                <w:color w:val="000000"/>
                <w:szCs w:val="19"/>
                <w:lang w:val="en-US"/>
              </w:rPr>
              <w:t xml:space="preserve"> within tax data</w:t>
            </w:r>
          </w:p>
        </w:tc>
        <w:tc>
          <w:tcPr>
            <w:tcW w:w="3640" w:type="dxa"/>
            <w:tcBorders>
              <w:top w:val="nil"/>
              <w:left w:val="nil"/>
              <w:bottom w:val="nil"/>
              <w:right w:val="nil"/>
            </w:tcBorders>
            <w:shd w:val="clear" w:color="auto" w:fill="auto"/>
            <w:vAlign w:val="center"/>
            <w:hideMark/>
          </w:tcPr>
          <w:p w14:paraId="7E81D076" w14:textId="03916FBC" w:rsidR="00F06E77" w:rsidRPr="00F06E77" w:rsidRDefault="003968F9" w:rsidP="00F06E77">
            <w:pPr>
              <w:spacing w:line="240" w:lineRule="auto"/>
              <w:jc w:val="center"/>
              <w:rPr>
                <w:rFonts w:eastAsia="Times New Roman"/>
                <w:color w:val="000000"/>
                <w:szCs w:val="19"/>
                <w:lang w:val="en-US"/>
              </w:rPr>
            </w:pPr>
            <w:r>
              <w:rPr>
                <w:rFonts w:eastAsia="Times New Roman"/>
                <w:color w:val="000000"/>
                <w:szCs w:val="19"/>
                <w:lang w:val="en-US"/>
              </w:rPr>
              <w:t>O</w:t>
            </w:r>
            <w:r w:rsidR="00F06E77" w:rsidRPr="00F06E77">
              <w:rPr>
                <w:rFonts w:eastAsia="Times New Roman"/>
                <w:color w:val="000000"/>
                <w:szCs w:val="19"/>
                <w:lang w:val="en-US"/>
              </w:rPr>
              <w:t xml:space="preserve">wn calculation of </w:t>
            </w:r>
            <w:ins w:id="106" w:author="rudi" w:date="2014-11-29T03:51:00Z">
              <w:r w:rsidR="004F0BEB">
                <w:rPr>
                  <w:rFonts w:eastAsia="Times New Roman"/>
                  <w:color w:val="000000"/>
                  <w:szCs w:val="19"/>
                  <w:lang w:val="en-US"/>
                </w:rPr>
                <w:t>G</w:t>
              </w:r>
            </w:ins>
            <w:del w:id="107" w:author="rudi" w:date="2014-11-29T03:51:00Z">
              <w:r w:rsidR="00F06E77" w:rsidRPr="00F06E77" w:rsidDel="004F0BEB">
                <w:rPr>
                  <w:rFonts w:eastAsia="Times New Roman"/>
                  <w:color w:val="000000"/>
                  <w:szCs w:val="19"/>
                  <w:lang w:val="en-US"/>
                </w:rPr>
                <w:delText>g</w:delText>
              </w:r>
            </w:del>
            <w:r w:rsidR="00F06E77" w:rsidRPr="00F06E77">
              <w:rPr>
                <w:rFonts w:eastAsia="Times New Roman"/>
                <w:color w:val="000000"/>
                <w:szCs w:val="19"/>
                <w:lang w:val="en-US"/>
              </w:rPr>
              <w:t>ini</w:t>
            </w:r>
            <w:ins w:id="108" w:author="rudi" w:date="2014-11-30T21:23:00Z">
              <w:r w:rsidR="00733867">
                <w:rPr>
                  <w:rFonts w:eastAsia="Times New Roman"/>
                  <w:color w:val="000000"/>
                  <w:szCs w:val="19"/>
                  <w:lang w:val="en-US"/>
                </w:rPr>
                <w:t xml:space="preserve"> </w:t>
              </w:r>
            </w:ins>
            <w:ins w:id="109" w:author="rudi" w:date="2014-11-29T03:51:00Z">
              <w:r w:rsidR="004F0BEB">
                <w:rPr>
                  <w:rFonts w:eastAsia="Times New Roman"/>
                  <w:color w:val="000000"/>
                  <w:szCs w:val="19"/>
                  <w:lang w:val="en-US"/>
                </w:rPr>
                <w:t>coefficient</w:t>
              </w:r>
            </w:ins>
            <w:r w:rsidR="00F06E77" w:rsidRPr="00F06E77">
              <w:rPr>
                <w:rFonts w:eastAsia="Times New Roman"/>
                <w:color w:val="000000"/>
                <w:szCs w:val="19"/>
                <w:lang w:val="en-US"/>
              </w:rPr>
              <w:t xml:space="preserve"> time series with aggregated FTA tax statistic </w:t>
            </w:r>
            <w:r w:rsidR="00F06E77" w:rsidRPr="00F06E77">
              <w:rPr>
                <w:rFonts w:eastAsia="Times New Roman"/>
                <w:color w:val="FF0000"/>
                <w:szCs w:val="19"/>
                <w:lang w:val="en-US"/>
              </w:rPr>
              <w:t xml:space="preserve">1983/1984 -2011 - </w:t>
            </w:r>
            <w:r w:rsidR="00F06E77" w:rsidRPr="00F06E77">
              <w:rPr>
                <w:rFonts w:eastAsia="Times New Roman"/>
                <w:color w:val="000000"/>
                <w:szCs w:val="19"/>
                <w:lang w:val="en-US"/>
              </w:rPr>
              <w:t>without non-taxed</w:t>
            </w:r>
          </w:p>
        </w:tc>
      </w:tr>
      <w:tr w:rsidR="00F06E77" w:rsidRPr="003968F9" w14:paraId="3C8D493C" w14:textId="77777777" w:rsidTr="00F06E77">
        <w:trPr>
          <w:trHeight w:val="1260"/>
        </w:trPr>
        <w:tc>
          <w:tcPr>
            <w:tcW w:w="2020" w:type="dxa"/>
            <w:tcBorders>
              <w:top w:val="nil"/>
              <w:left w:val="nil"/>
              <w:bottom w:val="nil"/>
              <w:right w:val="nil"/>
            </w:tcBorders>
            <w:shd w:val="clear" w:color="auto" w:fill="auto"/>
            <w:noWrap/>
            <w:vAlign w:val="center"/>
            <w:hideMark/>
          </w:tcPr>
          <w:p w14:paraId="5A474E57" w14:textId="77777777" w:rsidR="00F06E77" w:rsidRPr="00F06E77" w:rsidRDefault="00F06E77" w:rsidP="00F06E77">
            <w:pPr>
              <w:spacing w:line="240" w:lineRule="auto"/>
              <w:jc w:val="center"/>
              <w:rPr>
                <w:rFonts w:eastAsia="Times New Roman"/>
                <w:color w:val="000000"/>
                <w:szCs w:val="19"/>
                <w:lang w:val="en-US"/>
              </w:rPr>
            </w:pPr>
          </w:p>
        </w:tc>
        <w:tc>
          <w:tcPr>
            <w:tcW w:w="3840" w:type="dxa"/>
            <w:tcBorders>
              <w:top w:val="nil"/>
              <w:left w:val="nil"/>
              <w:bottom w:val="nil"/>
              <w:right w:val="nil"/>
            </w:tcBorders>
            <w:shd w:val="clear" w:color="auto" w:fill="auto"/>
            <w:vAlign w:val="center"/>
            <w:hideMark/>
          </w:tcPr>
          <w:p w14:paraId="7C9550E5" w14:textId="5318F29A" w:rsidR="00F06E77" w:rsidRPr="000E2F6C" w:rsidRDefault="004F0BEB" w:rsidP="004F0BEB">
            <w:pPr>
              <w:pStyle w:val="Listenabsatz"/>
              <w:numPr>
                <w:ilvl w:val="0"/>
                <w:numId w:val="10"/>
              </w:numPr>
              <w:spacing w:line="240" w:lineRule="auto"/>
              <w:jc w:val="center"/>
              <w:rPr>
                <w:rFonts w:eastAsia="Times New Roman"/>
                <w:color w:val="000000"/>
                <w:szCs w:val="19"/>
                <w:lang w:val="en-US"/>
              </w:rPr>
            </w:pPr>
            <w:ins w:id="110" w:author="rudi" w:date="2014-11-29T03:51:00Z">
              <w:r>
                <w:rPr>
                  <w:rFonts w:eastAsia="Times New Roman"/>
                  <w:color w:val="000000"/>
                  <w:szCs w:val="19"/>
                  <w:lang w:val="en-US"/>
                </w:rPr>
                <w:t>Using i</w:t>
              </w:r>
            </w:ins>
            <w:del w:id="111" w:author="rudi" w:date="2014-11-29T03:51:00Z">
              <w:r w:rsidR="001D27D7" w:rsidDel="004F0BEB">
                <w:rPr>
                  <w:rFonts w:eastAsia="Times New Roman"/>
                  <w:color w:val="000000"/>
                  <w:szCs w:val="19"/>
                  <w:lang w:val="en-US"/>
                </w:rPr>
                <w:delText>I</w:delText>
              </w:r>
            </w:del>
            <w:r w:rsidR="00DD3A93">
              <w:rPr>
                <w:rFonts w:eastAsia="Times New Roman"/>
                <w:color w:val="000000"/>
                <w:szCs w:val="19"/>
                <w:lang w:val="en-US"/>
              </w:rPr>
              <w:t xml:space="preserve">ncome corrected with an </w:t>
            </w:r>
            <w:r w:rsidR="00F06E77" w:rsidRPr="000E2F6C">
              <w:rPr>
                <w:rFonts w:eastAsia="Times New Roman"/>
                <w:color w:val="000000"/>
                <w:szCs w:val="19"/>
                <w:lang w:val="en-US"/>
              </w:rPr>
              <w:t>equivalence scale</w:t>
            </w:r>
            <w:r w:rsidR="001D27D7">
              <w:rPr>
                <w:rFonts w:eastAsia="Times New Roman"/>
                <w:color w:val="000000"/>
                <w:szCs w:val="19"/>
                <w:lang w:val="en-US"/>
              </w:rPr>
              <w:t xml:space="preserve"> based on tax information</w:t>
            </w:r>
          </w:p>
        </w:tc>
        <w:tc>
          <w:tcPr>
            <w:tcW w:w="3640" w:type="dxa"/>
            <w:tcBorders>
              <w:top w:val="nil"/>
              <w:left w:val="nil"/>
              <w:bottom w:val="nil"/>
              <w:right w:val="nil"/>
            </w:tcBorders>
            <w:shd w:val="clear" w:color="auto" w:fill="auto"/>
            <w:vAlign w:val="center"/>
            <w:hideMark/>
          </w:tcPr>
          <w:p w14:paraId="074D539C" w14:textId="2CEC2185" w:rsidR="00F06E77" w:rsidRPr="00F06E77" w:rsidRDefault="003968F9" w:rsidP="00F06E77">
            <w:pPr>
              <w:spacing w:line="240" w:lineRule="auto"/>
              <w:jc w:val="center"/>
              <w:rPr>
                <w:rFonts w:eastAsia="Times New Roman"/>
                <w:color w:val="000000"/>
                <w:szCs w:val="19"/>
                <w:lang w:val="en-US"/>
              </w:rPr>
            </w:pPr>
            <w:r>
              <w:rPr>
                <w:rFonts w:eastAsia="Times New Roman"/>
                <w:color w:val="000000"/>
                <w:szCs w:val="19"/>
                <w:lang w:val="en-US"/>
              </w:rPr>
              <w:t>T</w:t>
            </w:r>
            <w:r w:rsidR="00F06E77" w:rsidRPr="00F06E77">
              <w:rPr>
                <w:rFonts w:eastAsia="Times New Roman"/>
                <w:color w:val="000000"/>
                <w:szCs w:val="19"/>
                <w:lang w:val="en-US"/>
              </w:rPr>
              <w:t xml:space="preserve">ime series of </w:t>
            </w:r>
            <w:ins w:id="112" w:author="rudi" w:date="2014-11-29T03:52:00Z">
              <w:r w:rsidR="004F0BEB">
                <w:rPr>
                  <w:rFonts w:eastAsia="Times New Roman"/>
                  <w:color w:val="000000"/>
                  <w:szCs w:val="19"/>
                  <w:lang w:val="en-US"/>
                </w:rPr>
                <w:t>G</w:t>
              </w:r>
            </w:ins>
            <w:del w:id="113" w:author="rudi" w:date="2014-11-29T03:52:00Z">
              <w:r w:rsidR="00F06E77" w:rsidRPr="00F06E77" w:rsidDel="004F0BEB">
                <w:rPr>
                  <w:rFonts w:eastAsia="Times New Roman"/>
                  <w:color w:val="000000"/>
                  <w:szCs w:val="19"/>
                  <w:lang w:val="en-US"/>
                </w:rPr>
                <w:delText>g</w:delText>
              </w:r>
            </w:del>
            <w:r w:rsidR="00F06E77" w:rsidRPr="00F06E77">
              <w:rPr>
                <w:rFonts w:eastAsia="Times New Roman"/>
                <w:color w:val="000000"/>
                <w:szCs w:val="19"/>
                <w:lang w:val="en-US"/>
              </w:rPr>
              <w:t>ini</w:t>
            </w:r>
            <w:ins w:id="114" w:author="rudi" w:date="2014-11-29T03:52:00Z">
              <w:r w:rsidR="004F0BEB">
                <w:rPr>
                  <w:rFonts w:eastAsia="Times New Roman"/>
                  <w:color w:val="000000"/>
                  <w:szCs w:val="19"/>
                  <w:lang w:val="en-US"/>
                </w:rPr>
                <w:t>-</w:t>
              </w:r>
            </w:ins>
            <w:ins w:id="115" w:author="rudi" w:date="2014-11-30T21:23:00Z">
              <w:r w:rsidR="00733867">
                <w:rPr>
                  <w:rFonts w:eastAsia="Times New Roman"/>
                  <w:color w:val="000000"/>
                  <w:szCs w:val="19"/>
                  <w:lang w:val="en-US"/>
                </w:rPr>
                <w:t xml:space="preserve"> </w:t>
              </w:r>
            </w:ins>
            <w:del w:id="116" w:author="rudi" w:date="2014-11-29T03:52:00Z">
              <w:r w:rsidR="00F06E77" w:rsidRPr="00F06E77" w:rsidDel="004F0BEB">
                <w:rPr>
                  <w:rFonts w:eastAsia="Times New Roman"/>
                  <w:color w:val="000000"/>
                  <w:szCs w:val="19"/>
                  <w:lang w:val="en-US"/>
                </w:rPr>
                <w:delText xml:space="preserve"> </w:delText>
              </w:r>
            </w:del>
            <w:r w:rsidR="00F06E77" w:rsidRPr="00F06E77">
              <w:rPr>
                <w:rFonts w:eastAsia="Times New Roman"/>
                <w:color w:val="000000"/>
                <w:szCs w:val="19"/>
                <w:lang w:val="en-US"/>
              </w:rPr>
              <w:t>coefficient from FTA Key figures - all tax units -2003 until 2010 and FTA Key figures - without non-taxed</w:t>
            </w:r>
            <w:r w:rsidR="008950D0">
              <w:rPr>
                <w:rFonts w:eastAsia="Times New Roman"/>
                <w:color w:val="000000"/>
                <w:szCs w:val="19"/>
                <w:lang w:val="en-US"/>
              </w:rPr>
              <w:t xml:space="preserve"> -</w:t>
            </w:r>
            <w:r w:rsidR="00F06E77" w:rsidRPr="00F06E77">
              <w:rPr>
                <w:rFonts w:eastAsia="Times New Roman"/>
                <w:color w:val="000000"/>
                <w:szCs w:val="19"/>
                <w:lang w:val="en-US"/>
              </w:rPr>
              <w:t xml:space="preserve"> from 1971/1972 until 2010</w:t>
            </w:r>
            <w:r w:rsidR="008950D0">
              <w:rPr>
                <w:rFonts w:eastAsia="Times New Roman"/>
                <w:color w:val="000000"/>
                <w:szCs w:val="19"/>
                <w:lang w:val="en-US"/>
              </w:rPr>
              <w:t xml:space="preserve"> – taxable income</w:t>
            </w:r>
          </w:p>
        </w:tc>
      </w:tr>
      <w:tr w:rsidR="00406373" w:rsidRPr="003968F9" w14:paraId="1BC1AF01" w14:textId="77777777" w:rsidTr="00F06E77">
        <w:trPr>
          <w:trHeight w:val="765"/>
        </w:trPr>
        <w:tc>
          <w:tcPr>
            <w:tcW w:w="2020" w:type="dxa"/>
            <w:tcBorders>
              <w:top w:val="nil"/>
              <w:left w:val="nil"/>
              <w:bottom w:val="nil"/>
              <w:right w:val="nil"/>
            </w:tcBorders>
            <w:shd w:val="clear" w:color="auto" w:fill="auto"/>
            <w:noWrap/>
            <w:vAlign w:val="center"/>
          </w:tcPr>
          <w:p w14:paraId="5424652C" w14:textId="34FD9F32" w:rsidR="00406373" w:rsidRPr="00F06E77" w:rsidRDefault="00406373"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3840" w:type="dxa"/>
            <w:tcBorders>
              <w:top w:val="nil"/>
              <w:left w:val="nil"/>
              <w:bottom w:val="nil"/>
              <w:right w:val="nil"/>
            </w:tcBorders>
            <w:shd w:val="clear" w:color="auto" w:fill="auto"/>
            <w:vAlign w:val="center"/>
          </w:tcPr>
          <w:p w14:paraId="134A2CCB" w14:textId="6F220942" w:rsidR="00406373" w:rsidRPr="001D27D7" w:rsidRDefault="00406373" w:rsidP="004F0BEB">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 xml:space="preserve">hange over time: difference between one </w:t>
            </w:r>
            <w:r w:rsidR="003968F9">
              <w:rPr>
                <w:rFonts w:eastAsia="Times New Roman"/>
                <w:color w:val="000000"/>
                <w:szCs w:val="19"/>
                <w:lang w:val="en-US"/>
              </w:rPr>
              <w:t>population</w:t>
            </w:r>
            <w:r>
              <w:rPr>
                <w:rFonts w:eastAsia="Times New Roman"/>
                <w:color w:val="000000"/>
                <w:szCs w:val="19"/>
                <w:lang w:val="en-US"/>
              </w:rPr>
              <w:t xml:space="preserve"> measures</w:t>
            </w:r>
          </w:p>
        </w:tc>
        <w:tc>
          <w:tcPr>
            <w:tcW w:w="3640" w:type="dxa"/>
            <w:tcBorders>
              <w:top w:val="nil"/>
              <w:left w:val="nil"/>
              <w:bottom w:val="nil"/>
              <w:right w:val="nil"/>
            </w:tcBorders>
            <w:shd w:val="clear" w:color="auto" w:fill="auto"/>
            <w:vAlign w:val="center"/>
          </w:tcPr>
          <w:p w14:paraId="1FA51920" w14:textId="120CD340" w:rsidR="00406373" w:rsidRPr="00F06E77" w:rsidRDefault="003968F9" w:rsidP="00406373">
            <w:pPr>
              <w:spacing w:line="240" w:lineRule="auto"/>
              <w:jc w:val="center"/>
              <w:rPr>
                <w:rFonts w:eastAsia="Times New Roman"/>
                <w:color w:val="000000"/>
                <w:szCs w:val="19"/>
                <w:lang w:val="en-US"/>
              </w:rPr>
            </w:pPr>
            <w:r>
              <w:rPr>
                <w:rFonts w:eastAsia="Times New Roman"/>
                <w:color w:val="000000"/>
                <w:szCs w:val="19"/>
                <w:lang w:val="en-US"/>
              </w:rPr>
              <w:t>G</w:t>
            </w:r>
            <w:r w:rsidR="00406373" w:rsidRPr="00F06E77">
              <w:rPr>
                <w:rFonts w:eastAsia="Times New Roman"/>
                <w:color w:val="000000"/>
                <w:szCs w:val="19"/>
                <w:lang w:val="en-US"/>
              </w:rPr>
              <w:t xml:space="preserve">ini coefficient, </w:t>
            </w:r>
            <w:r w:rsidR="00406373">
              <w:rPr>
                <w:rFonts w:eastAsia="Times New Roman"/>
                <w:color w:val="000000"/>
                <w:szCs w:val="19"/>
                <w:lang w:val="en-US"/>
              </w:rPr>
              <w:t>Theil, Atkinson, own calculation with aggregated FTA tax statistic 19</w:t>
            </w:r>
            <w:ins w:id="117" w:author="rudi" w:date="2014-11-29T03:51:00Z">
              <w:r w:rsidR="004F0BEB">
                <w:rPr>
                  <w:rFonts w:eastAsia="Times New Roman"/>
                  <w:color w:val="000000"/>
                  <w:szCs w:val="19"/>
                  <w:lang w:val="en-US"/>
                </w:rPr>
                <w:t>17</w:t>
              </w:r>
            </w:ins>
            <w:del w:id="118" w:author="rudi" w:date="2014-11-29T03:51:00Z">
              <w:r w:rsidR="00406373" w:rsidDel="004F0BEB">
                <w:rPr>
                  <w:rFonts w:eastAsia="Times New Roman"/>
                  <w:color w:val="000000"/>
                  <w:szCs w:val="19"/>
                  <w:lang w:val="en-US"/>
                </w:rPr>
                <w:delText>xx/xx</w:delText>
              </w:r>
            </w:del>
            <w:r w:rsidR="00406373">
              <w:rPr>
                <w:rFonts w:eastAsia="Times New Roman"/>
                <w:color w:val="000000"/>
                <w:szCs w:val="19"/>
                <w:lang w:val="en-US"/>
              </w:rPr>
              <w:t xml:space="preserve"> – 2011 – without non-taxed</w:t>
            </w:r>
          </w:p>
        </w:tc>
      </w:tr>
      <w:tr w:rsidR="00406373" w:rsidRPr="003968F9" w14:paraId="5DA13776" w14:textId="77777777" w:rsidTr="00F06E77">
        <w:trPr>
          <w:trHeight w:val="765"/>
        </w:trPr>
        <w:tc>
          <w:tcPr>
            <w:tcW w:w="2020" w:type="dxa"/>
            <w:tcBorders>
              <w:top w:val="nil"/>
              <w:left w:val="nil"/>
              <w:bottom w:val="nil"/>
              <w:right w:val="nil"/>
            </w:tcBorders>
            <w:shd w:val="clear" w:color="auto" w:fill="auto"/>
            <w:noWrap/>
            <w:vAlign w:val="center"/>
          </w:tcPr>
          <w:p w14:paraId="49689D39" w14:textId="77777777" w:rsidR="00406373" w:rsidRPr="00F06E77" w:rsidRDefault="00406373" w:rsidP="00F06E77">
            <w:pPr>
              <w:spacing w:line="240" w:lineRule="auto"/>
              <w:jc w:val="center"/>
              <w:rPr>
                <w:rFonts w:eastAsia="Times New Roman"/>
                <w:color w:val="000000"/>
                <w:szCs w:val="19"/>
                <w:lang w:val="en-US"/>
              </w:rPr>
            </w:pPr>
          </w:p>
        </w:tc>
        <w:tc>
          <w:tcPr>
            <w:tcW w:w="3840" w:type="dxa"/>
            <w:tcBorders>
              <w:top w:val="nil"/>
              <w:left w:val="nil"/>
              <w:bottom w:val="nil"/>
              <w:right w:val="nil"/>
            </w:tcBorders>
            <w:shd w:val="clear" w:color="auto" w:fill="auto"/>
            <w:vAlign w:val="center"/>
          </w:tcPr>
          <w:p w14:paraId="4D64642E" w14:textId="59D99C56" w:rsidR="00406373" w:rsidRDefault="00406373" w:rsidP="004F0BEB">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time population measure vs relative distribution measure</w:t>
            </w:r>
          </w:p>
        </w:tc>
        <w:tc>
          <w:tcPr>
            <w:tcW w:w="3640" w:type="dxa"/>
            <w:tcBorders>
              <w:top w:val="nil"/>
              <w:left w:val="nil"/>
              <w:bottom w:val="nil"/>
              <w:right w:val="nil"/>
            </w:tcBorders>
            <w:shd w:val="clear" w:color="auto" w:fill="auto"/>
            <w:vAlign w:val="center"/>
          </w:tcPr>
          <w:p w14:paraId="1F6415B3" w14:textId="02D2CD7E" w:rsidR="00406373" w:rsidRPr="00F06E77" w:rsidRDefault="003968F9" w:rsidP="00F06E77">
            <w:pPr>
              <w:spacing w:line="240" w:lineRule="auto"/>
              <w:jc w:val="center"/>
              <w:rPr>
                <w:rFonts w:eastAsia="Times New Roman"/>
                <w:color w:val="000000"/>
                <w:szCs w:val="19"/>
                <w:lang w:val="en-US"/>
              </w:rPr>
            </w:pPr>
            <w:r>
              <w:rPr>
                <w:rFonts w:eastAsia="Times New Roman"/>
                <w:color w:val="000000"/>
                <w:szCs w:val="19"/>
                <w:lang w:val="en-US"/>
              </w:rPr>
              <w:t>G</w:t>
            </w:r>
            <w:r w:rsidR="00406373" w:rsidRPr="00F06E77">
              <w:rPr>
                <w:rFonts w:eastAsia="Times New Roman"/>
                <w:color w:val="000000"/>
                <w:szCs w:val="19"/>
                <w:lang w:val="en-US"/>
              </w:rPr>
              <w:t>ini</w:t>
            </w:r>
            <w:ins w:id="119" w:author="rudi" w:date="2014-11-29T03:52:00Z">
              <w:r w:rsidR="004F0BEB">
                <w:rPr>
                  <w:rFonts w:eastAsia="Times New Roman"/>
                  <w:color w:val="000000"/>
                  <w:szCs w:val="19"/>
                  <w:lang w:val="en-US"/>
                </w:rPr>
                <w:t>-</w:t>
              </w:r>
            </w:ins>
            <w:del w:id="120" w:author="rudi" w:date="2014-11-29T03:52:00Z">
              <w:r w:rsidR="00406373" w:rsidRPr="00F06E77" w:rsidDel="004F0BEB">
                <w:rPr>
                  <w:rFonts w:eastAsia="Times New Roman"/>
                  <w:color w:val="000000"/>
                  <w:szCs w:val="19"/>
                  <w:lang w:val="en-US"/>
                </w:rPr>
                <w:delText xml:space="preserve"> </w:delText>
              </w:r>
            </w:del>
            <w:r w:rsidR="00406373" w:rsidRPr="00F06E77">
              <w:rPr>
                <w:rFonts w:eastAsia="Times New Roman"/>
                <w:color w:val="000000"/>
                <w:szCs w:val="19"/>
                <w:lang w:val="en-US"/>
              </w:rPr>
              <w:t xml:space="preserve">coefficient, relative distribution (own calculation), polarization index </w:t>
            </w:r>
            <w:r w:rsidR="00406373">
              <w:rPr>
                <w:rFonts w:eastAsia="Times New Roman"/>
                <w:color w:val="000000"/>
                <w:szCs w:val="19"/>
                <w:lang w:val="en-US"/>
              </w:rPr>
              <w:t xml:space="preserve">(own calculation) based on </w:t>
            </w:r>
            <w:ins w:id="121" w:author="rudi" w:date="2014-11-29T03:51:00Z">
              <w:r w:rsidR="004F0BEB">
                <w:rPr>
                  <w:rFonts w:eastAsia="Times New Roman"/>
                  <w:color w:val="000000"/>
                  <w:szCs w:val="19"/>
                  <w:lang w:val="en-US"/>
                </w:rPr>
                <w:t>G</w:t>
              </w:r>
            </w:ins>
            <w:del w:id="122" w:author="rudi" w:date="2014-11-29T03:51:00Z">
              <w:r w:rsidR="00406373" w:rsidDel="004F0BEB">
                <w:rPr>
                  <w:rFonts w:eastAsia="Times New Roman"/>
                  <w:color w:val="000000"/>
                  <w:szCs w:val="19"/>
                  <w:lang w:val="en-US"/>
                </w:rPr>
                <w:delText>g</w:delText>
              </w:r>
            </w:del>
            <w:r w:rsidR="00406373">
              <w:rPr>
                <w:rFonts w:eastAsia="Times New Roman"/>
                <w:color w:val="000000"/>
                <w:szCs w:val="19"/>
                <w:lang w:val="en-US"/>
              </w:rPr>
              <w:t>ini</w:t>
            </w:r>
            <w:ins w:id="123" w:author="rudi" w:date="2014-11-30T21:24:00Z">
              <w:r w:rsidR="00733867">
                <w:rPr>
                  <w:rFonts w:eastAsia="Times New Roman"/>
                  <w:color w:val="000000"/>
                  <w:szCs w:val="19"/>
                  <w:lang w:val="en-US"/>
                </w:rPr>
                <w:t xml:space="preserve"> </w:t>
              </w:r>
            </w:ins>
            <w:del w:id="124" w:author="rudi" w:date="2014-11-29T03:51:00Z">
              <w:r w:rsidR="00406373" w:rsidDel="004F0BEB">
                <w:rPr>
                  <w:rFonts w:eastAsia="Times New Roman"/>
                  <w:color w:val="000000"/>
                  <w:szCs w:val="19"/>
                  <w:lang w:val="en-US"/>
                </w:rPr>
                <w:delText xml:space="preserve"> </w:delText>
              </w:r>
            </w:del>
            <w:r w:rsidR="00406373">
              <w:rPr>
                <w:rFonts w:eastAsia="Times New Roman"/>
                <w:color w:val="000000"/>
                <w:szCs w:val="19"/>
                <w:lang w:val="en-US"/>
              </w:rPr>
              <w:t>coefficients</w:t>
            </w:r>
            <w:r w:rsidR="00406373" w:rsidRPr="00F06E77">
              <w:rPr>
                <w:rFonts w:eastAsia="Times New Roman"/>
                <w:color w:val="000000"/>
                <w:szCs w:val="19"/>
                <w:lang w:val="en-US"/>
              </w:rPr>
              <w:t xml:space="preserve"> and</w:t>
            </w:r>
            <w:r w:rsidR="00047D7A">
              <w:rPr>
                <w:rFonts w:eastAsia="Times New Roman"/>
                <w:color w:val="000000"/>
                <w:szCs w:val="19"/>
                <w:lang w:val="en-US"/>
              </w:rPr>
              <w:t xml:space="preserve"> </w:t>
            </w:r>
            <w:r w:rsidR="00406373" w:rsidRPr="00F06E77">
              <w:rPr>
                <w:rFonts w:eastAsia="Times New Roman"/>
                <w:color w:val="000000"/>
                <w:szCs w:val="19"/>
                <w:lang w:val="en-US"/>
              </w:rPr>
              <w:t xml:space="preserve"> percentiles from FTA Key figures - all tax units - 2003 and 2010</w:t>
            </w:r>
            <w:r w:rsidR="00406373">
              <w:rPr>
                <w:rFonts w:eastAsia="Times New Roman"/>
                <w:color w:val="000000"/>
                <w:szCs w:val="19"/>
                <w:lang w:val="en-US"/>
              </w:rPr>
              <w:t xml:space="preserve"> – taxable income</w:t>
            </w:r>
          </w:p>
        </w:tc>
      </w:tr>
      <w:tr w:rsidR="00406373" w:rsidRPr="003968F9" w14:paraId="484C0C18" w14:textId="77777777" w:rsidTr="00F06E77">
        <w:trPr>
          <w:trHeight w:val="765"/>
        </w:trPr>
        <w:tc>
          <w:tcPr>
            <w:tcW w:w="2020" w:type="dxa"/>
            <w:tcBorders>
              <w:top w:val="nil"/>
              <w:left w:val="nil"/>
              <w:bottom w:val="nil"/>
              <w:right w:val="nil"/>
            </w:tcBorders>
            <w:shd w:val="clear" w:color="auto" w:fill="auto"/>
            <w:noWrap/>
            <w:vAlign w:val="center"/>
            <w:hideMark/>
          </w:tcPr>
          <w:p w14:paraId="133F5A2B" w14:textId="77777777" w:rsidR="00406373" w:rsidRPr="00F06E77" w:rsidRDefault="00406373" w:rsidP="00F06E77">
            <w:pPr>
              <w:spacing w:line="240" w:lineRule="auto"/>
              <w:jc w:val="center"/>
              <w:rPr>
                <w:rFonts w:eastAsia="Times New Roman"/>
                <w:color w:val="000000"/>
                <w:szCs w:val="19"/>
                <w:lang w:val="en-US"/>
              </w:rPr>
            </w:pPr>
            <w:r w:rsidRPr="00F06E77">
              <w:rPr>
                <w:rFonts w:eastAsia="Times New Roman"/>
                <w:color w:val="000000"/>
                <w:szCs w:val="19"/>
                <w:lang w:val="en-US"/>
              </w:rPr>
              <w:t>statistical units</w:t>
            </w:r>
          </w:p>
        </w:tc>
        <w:tc>
          <w:tcPr>
            <w:tcW w:w="3840" w:type="dxa"/>
            <w:tcBorders>
              <w:top w:val="nil"/>
              <w:left w:val="nil"/>
              <w:bottom w:val="nil"/>
              <w:right w:val="nil"/>
            </w:tcBorders>
            <w:shd w:val="clear" w:color="auto" w:fill="auto"/>
            <w:vAlign w:val="center"/>
            <w:hideMark/>
          </w:tcPr>
          <w:p w14:paraId="0072CF29" w14:textId="6C7319FB" w:rsidR="00406373" w:rsidRPr="000E2F6C" w:rsidRDefault="00406373" w:rsidP="004F0BEB">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3640" w:type="dxa"/>
            <w:tcBorders>
              <w:top w:val="nil"/>
              <w:left w:val="nil"/>
              <w:bottom w:val="nil"/>
              <w:right w:val="nil"/>
            </w:tcBorders>
            <w:shd w:val="clear" w:color="auto" w:fill="auto"/>
            <w:vAlign w:val="center"/>
            <w:hideMark/>
          </w:tcPr>
          <w:p w14:paraId="4F81F976" w14:textId="49FABE33" w:rsidR="00406373" w:rsidRPr="00F06E77" w:rsidRDefault="003968F9" w:rsidP="00F06E77">
            <w:pPr>
              <w:spacing w:line="240" w:lineRule="auto"/>
              <w:jc w:val="center"/>
              <w:rPr>
                <w:rFonts w:eastAsia="Times New Roman"/>
                <w:color w:val="000000"/>
                <w:szCs w:val="19"/>
                <w:lang w:val="en-US"/>
              </w:rPr>
            </w:pPr>
            <w:r>
              <w:rPr>
                <w:rFonts w:eastAsia="Times New Roman"/>
                <w:color w:val="000000"/>
                <w:szCs w:val="19"/>
                <w:lang w:val="en-US"/>
              </w:rPr>
              <w:t>G</w:t>
            </w:r>
            <w:r w:rsidR="00406373" w:rsidRPr="00F06E77">
              <w:rPr>
                <w:rFonts w:eastAsia="Times New Roman"/>
                <w:color w:val="000000"/>
                <w:szCs w:val="19"/>
                <w:lang w:val="en-US"/>
              </w:rPr>
              <w:t>ini differences,</w:t>
            </w:r>
            <w:r w:rsidR="00406373" w:rsidRPr="00F06E77">
              <w:rPr>
                <w:rFonts w:eastAsia="Times New Roman"/>
                <w:color w:val="FF0000"/>
                <w:szCs w:val="19"/>
                <w:lang w:val="en-US"/>
              </w:rPr>
              <w:t xml:space="preserve"> relative distribution</w:t>
            </w:r>
            <w:r w:rsidR="00406373" w:rsidRPr="00F06E77">
              <w:rPr>
                <w:rFonts w:eastAsia="Times New Roman"/>
                <w:color w:val="000000"/>
                <w:szCs w:val="19"/>
                <w:lang w:val="en-US"/>
              </w:rPr>
              <w:t xml:space="preserve"> (own calculation), individual tax data from Canton Berne, 2012</w:t>
            </w:r>
          </w:p>
        </w:tc>
      </w:tr>
      <w:tr w:rsidR="00236B84" w:rsidRPr="003968F9" w14:paraId="44DDBDAD" w14:textId="77777777" w:rsidTr="00236B84">
        <w:trPr>
          <w:trHeight w:val="1530"/>
        </w:trPr>
        <w:tc>
          <w:tcPr>
            <w:tcW w:w="2020" w:type="dxa"/>
            <w:tcBorders>
              <w:top w:val="nil"/>
              <w:left w:val="nil"/>
              <w:bottom w:val="nil"/>
              <w:right w:val="nil"/>
            </w:tcBorders>
            <w:shd w:val="clear" w:color="auto" w:fill="auto"/>
            <w:noWrap/>
            <w:vAlign w:val="center"/>
            <w:hideMark/>
          </w:tcPr>
          <w:p w14:paraId="42DFA710" w14:textId="77777777" w:rsidR="00236B84" w:rsidRPr="00F06E77" w:rsidRDefault="00236B84" w:rsidP="00F06E77">
            <w:pPr>
              <w:spacing w:line="240" w:lineRule="auto"/>
              <w:jc w:val="center"/>
              <w:rPr>
                <w:rFonts w:eastAsia="Times New Roman"/>
                <w:color w:val="000000"/>
                <w:szCs w:val="19"/>
                <w:lang w:val="en-US"/>
              </w:rPr>
            </w:pPr>
            <w:r w:rsidRPr="00F06E77">
              <w:rPr>
                <w:rFonts w:eastAsia="Times New Roman"/>
                <w:color w:val="000000"/>
                <w:szCs w:val="19"/>
                <w:lang w:val="en-US"/>
              </w:rPr>
              <w:t>coverage issues</w:t>
            </w:r>
          </w:p>
        </w:tc>
        <w:tc>
          <w:tcPr>
            <w:tcW w:w="3840" w:type="dxa"/>
            <w:tcBorders>
              <w:top w:val="nil"/>
              <w:left w:val="nil"/>
              <w:bottom w:val="nil"/>
              <w:right w:val="nil"/>
            </w:tcBorders>
            <w:shd w:val="clear" w:color="auto" w:fill="auto"/>
            <w:vAlign w:val="center"/>
          </w:tcPr>
          <w:p w14:paraId="1918F944" w14:textId="7C20D15D" w:rsidR="00236B84" w:rsidRPr="000E2F6C" w:rsidRDefault="004F0BEB" w:rsidP="004F0BEB">
            <w:pPr>
              <w:pStyle w:val="Listenabsatz"/>
              <w:numPr>
                <w:ilvl w:val="0"/>
                <w:numId w:val="10"/>
              </w:numPr>
              <w:spacing w:line="240" w:lineRule="auto"/>
              <w:jc w:val="center"/>
              <w:rPr>
                <w:rFonts w:eastAsia="Times New Roman"/>
                <w:color w:val="000000"/>
                <w:szCs w:val="19"/>
                <w:lang w:val="en-US"/>
              </w:rPr>
            </w:pPr>
            <w:ins w:id="125" w:author="rudi" w:date="2014-11-29T03:50:00Z">
              <w:r>
                <w:rPr>
                  <w:rFonts w:eastAsia="Times New Roman"/>
                  <w:color w:val="000000"/>
                  <w:szCs w:val="19"/>
                  <w:lang w:val="en-US"/>
                </w:rPr>
                <w:t>Superior</w:t>
              </w:r>
            </w:ins>
            <w:del w:id="126" w:author="rudi" w:date="2014-11-29T03:50:00Z">
              <w:r w:rsidR="00236B84" w:rsidDel="004F0BEB">
                <w:rPr>
                  <w:rFonts w:eastAsia="Times New Roman"/>
                  <w:color w:val="000000"/>
                  <w:szCs w:val="19"/>
                  <w:lang w:val="en-US"/>
                </w:rPr>
                <w:delText>Better</w:delText>
              </w:r>
            </w:del>
            <w:r w:rsidR="00236B84">
              <w:rPr>
                <w:rFonts w:eastAsia="Times New Roman"/>
                <w:color w:val="000000"/>
                <w:szCs w:val="19"/>
                <w:lang w:val="en-US"/>
              </w:rPr>
              <w:t xml:space="preserve"> coverage with tax data </w:t>
            </w:r>
            <w:del w:id="127" w:author="rudi" w:date="2014-11-29T03:50:00Z">
              <w:r w:rsidR="00236B84" w:rsidDel="004F0BEB">
                <w:rPr>
                  <w:rFonts w:eastAsia="Times New Roman"/>
                  <w:color w:val="000000"/>
                  <w:szCs w:val="19"/>
                  <w:lang w:val="en-US"/>
                </w:rPr>
                <w:delText>than with</w:delText>
              </w:r>
            </w:del>
            <w:ins w:id="128" w:author="rudi" w:date="2014-11-29T03:50:00Z">
              <w:r>
                <w:rPr>
                  <w:rFonts w:eastAsia="Times New Roman"/>
                  <w:color w:val="000000"/>
                  <w:szCs w:val="19"/>
                  <w:lang w:val="en-US"/>
                </w:rPr>
                <w:t>compared to</w:t>
              </w:r>
            </w:ins>
            <w:r w:rsidR="00236B84">
              <w:rPr>
                <w:rFonts w:eastAsia="Times New Roman"/>
                <w:color w:val="000000"/>
                <w:szCs w:val="19"/>
                <w:lang w:val="en-US"/>
              </w:rPr>
              <w:t xml:space="preserve"> survey data</w:t>
            </w:r>
          </w:p>
        </w:tc>
        <w:tc>
          <w:tcPr>
            <w:tcW w:w="3640" w:type="dxa"/>
            <w:tcBorders>
              <w:top w:val="nil"/>
              <w:left w:val="nil"/>
              <w:bottom w:val="nil"/>
              <w:right w:val="nil"/>
            </w:tcBorders>
            <w:shd w:val="clear" w:color="auto" w:fill="auto"/>
            <w:vAlign w:val="center"/>
          </w:tcPr>
          <w:p w14:paraId="6E1F611E" w14:textId="118E4F7A" w:rsidR="00236B84" w:rsidRPr="00F06E77" w:rsidRDefault="00236B84" w:rsidP="00F06E77">
            <w:pPr>
              <w:spacing w:line="240" w:lineRule="auto"/>
              <w:jc w:val="center"/>
              <w:rPr>
                <w:rFonts w:eastAsia="Times New Roman"/>
                <w:color w:val="000000"/>
                <w:szCs w:val="19"/>
                <w:lang w:val="en-US"/>
              </w:rPr>
            </w:pPr>
            <w:r w:rsidRPr="00F06E77">
              <w:rPr>
                <w:rFonts w:eastAsia="Times New Roman"/>
                <w:color w:val="000000"/>
                <w:szCs w:val="19"/>
                <w:lang w:val="en-US"/>
              </w:rPr>
              <w:t>Gini differences, relative distribution (own calculation), individual tax data from Canton Berne, 2012 and Household Budget Survey (2009-2011)</w:t>
            </w:r>
          </w:p>
        </w:tc>
      </w:tr>
      <w:tr w:rsidR="00236B84" w:rsidRPr="003968F9" w14:paraId="1B7B00AD" w14:textId="77777777" w:rsidTr="00F06E77">
        <w:trPr>
          <w:trHeight w:val="1320"/>
        </w:trPr>
        <w:tc>
          <w:tcPr>
            <w:tcW w:w="2020" w:type="dxa"/>
            <w:tcBorders>
              <w:top w:val="nil"/>
              <w:left w:val="nil"/>
              <w:bottom w:val="nil"/>
              <w:right w:val="nil"/>
            </w:tcBorders>
            <w:shd w:val="clear" w:color="auto" w:fill="auto"/>
            <w:noWrap/>
            <w:vAlign w:val="bottom"/>
            <w:hideMark/>
          </w:tcPr>
          <w:p w14:paraId="09C26068" w14:textId="77777777" w:rsidR="00236B84" w:rsidRPr="00F06E77" w:rsidRDefault="00236B84" w:rsidP="00F06E77">
            <w:pPr>
              <w:spacing w:line="240" w:lineRule="auto"/>
              <w:rPr>
                <w:rFonts w:eastAsia="Times New Roman"/>
                <w:color w:val="000000"/>
                <w:szCs w:val="19"/>
                <w:lang w:val="en-US"/>
              </w:rPr>
            </w:pPr>
          </w:p>
        </w:tc>
        <w:tc>
          <w:tcPr>
            <w:tcW w:w="3840" w:type="dxa"/>
            <w:tcBorders>
              <w:top w:val="nil"/>
              <w:left w:val="nil"/>
              <w:bottom w:val="nil"/>
              <w:right w:val="nil"/>
            </w:tcBorders>
            <w:shd w:val="clear" w:color="auto" w:fill="auto"/>
            <w:vAlign w:val="center"/>
            <w:hideMark/>
          </w:tcPr>
          <w:p w14:paraId="00F91EFF" w14:textId="13A76F90" w:rsidR="00236B84" w:rsidRPr="000E2F6C" w:rsidRDefault="00236B84" w:rsidP="004F0BEB">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3640" w:type="dxa"/>
            <w:tcBorders>
              <w:top w:val="nil"/>
              <w:left w:val="nil"/>
              <w:bottom w:val="nil"/>
              <w:right w:val="nil"/>
            </w:tcBorders>
            <w:shd w:val="clear" w:color="auto" w:fill="auto"/>
            <w:vAlign w:val="center"/>
            <w:hideMark/>
          </w:tcPr>
          <w:p w14:paraId="7026CC5D" w14:textId="63F927A1" w:rsidR="00236B84" w:rsidRPr="00F06E77" w:rsidRDefault="00236B84" w:rsidP="00F06E77">
            <w:pPr>
              <w:spacing w:line="240" w:lineRule="auto"/>
              <w:jc w:val="center"/>
              <w:rPr>
                <w:rFonts w:eastAsia="Times New Roman"/>
                <w:color w:val="000000"/>
                <w:szCs w:val="19"/>
                <w:lang w:val="en-US"/>
              </w:rPr>
            </w:pPr>
            <w:r>
              <w:rPr>
                <w:rFonts w:eastAsia="Times New Roman"/>
                <w:color w:val="000000"/>
                <w:szCs w:val="19"/>
                <w:lang w:val="en-US"/>
              </w:rPr>
              <w:t>R</w:t>
            </w:r>
            <w:r w:rsidRPr="00F06E77">
              <w:rPr>
                <w:rFonts w:eastAsia="Times New Roman"/>
                <w:color w:val="000000"/>
                <w:szCs w:val="19"/>
                <w:lang w:val="en-US"/>
              </w:rPr>
              <w:t xml:space="preserve">elative distribution and polarization indices (own calculation) based on percentiles from FTA Key figures - </w:t>
            </w:r>
            <w:r w:rsidRPr="00F06E77">
              <w:rPr>
                <w:rFonts w:eastAsia="Times New Roman"/>
                <w:color w:val="FF0000"/>
                <w:szCs w:val="19"/>
                <w:lang w:val="en-US"/>
              </w:rPr>
              <w:t>only taxed</w:t>
            </w:r>
            <w:r w:rsidRPr="00F06E77">
              <w:rPr>
                <w:rFonts w:eastAsia="Times New Roman"/>
                <w:color w:val="000000"/>
                <w:szCs w:val="19"/>
                <w:lang w:val="en-US"/>
              </w:rPr>
              <w:t xml:space="preserve"> -1993/94 and 2010</w:t>
            </w:r>
          </w:p>
        </w:tc>
      </w:tr>
      <w:tr w:rsidR="00236B84" w:rsidRPr="003968F9" w14:paraId="5AC519C1" w14:textId="77777777" w:rsidTr="00236B84">
        <w:trPr>
          <w:trHeight w:val="1260"/>
        </w:trPr>
        <w:tc>
          <w:tcPr>
            <w:tcW w:w="2020" w:type="dxa"/>
            <w:tcBorders>
              <w:top w:val="nil"/>
              <w:left w:val="nil"/>
              <w:bottom w:val="double" w:sz="6" w:space="0" w:color="auto"/>
              <w:right w:val="nil"/>
            </w:tcBorders>
            <w:shd w:val="clear" w:color="auto" w:fill="auto"/>
            <w:noWrap/>
            <w:vAlign w:val="bottom"/>
            <w:hideMark/>
          </w:tcPr>
          <w:p w14:paraId="58D5B9A6" w14:textId="54A8C153" w:rsidR="00236B84" w:rsidRPr="00F06E77" w:rsidRDefault="00236B84" w:rsidP="00F06E77">
            <w:pPr>
              <w:spacing w:line="240" w:lineRule="auto"/>
              <w:rPr>
                <w:rFonts w:eastAsia="Times New Roman"/>
                <w:color w:val="000000"/>
                <w:szCs w:val="19"/>
                <w:lang w:val="en-US"/>
              </w:rPr>
            </w:pPr>
          </w:p>
        </w:tc>
        <w:tc>
          <w:tcPr>
            <w:tcW w:w="3840" w:type="dxa"/>
            <w:tcBorders>
              <w:top w:val="nil"/>
              <w:left w:val="nil"/>
              <w:bottom w:val="double" w:sz="6" w:space="0" w:color="auto"/>
              <w:right w:val="nil"/>
            </w:tcBorders>
            <w:shd w:val="clear" w:color="auto" w:fill="auto"/>
            <w:vAlign w:val="center"/>
          </w:tcPr>
          <w:p w14:paraId="1A3FF61D" w14:textId="690D6EA2" w:rsidR="00236B84" w:rsidRPr="000E2F6C" w:rsidRDefault="00236B84" w:rsidP="004F0BEB">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3640" w:type="dxa"/>
            <w:tcBorders>
              <w:top w:val="nil"/>
              <w:left w:val="nil"/>
              <w:bottom w:val="double" w:sz="6" w:space="0" w:color="auto"/>
              <w:right w:val="nil"/>
            </w:tcBorders>
            <w:shd w:val="clear" w:color="auto" w:fill="auto"/>
            <w:vAlign w:val="center"/>
          </w:tcPr>
          <w:p w14:paraId="22D18417" w14:textId="75B2AE21" w:rsidR="00236B84" w:rsidRPr="00F06E77" w:rsidRDefault="00236B84" w:rsidP="00F06E77">
            <w:pPr>
              <w:spacing w:line="240" w:lineRule="auto"/>
              <w:jc w:val="center"/>
              <w:rPr>
                <w:rFonts w:eastAsia="Times New Roman"/>
                <w:color w:val="000000"/>
                <w:szCs w:val="19"/>
                <w:lang w:val="en-US"/>
              </w:rPr>
            </w:pPr>
            <w:r>
              <w:rPr>
                <w:rFonts w:eastAsia="Times New Roman"/>
                <w:color w:val="000000"/>
                <w:szCs w:val="19"/>
                <w:lang w:val="en-US"/>
              </w:rPr>
              <w:t>O</w:t>
            </w:r>
            <w:r w:rsidRPr="00F06E77">
              <w:rPr>
                <w:rFonts w:eastAsia="Times New Roman"/>
                <w:color w:val="000000"/>
                <w:szCs w:val="19"/>
                <w:lang w:val="en-US"/>
              </w:rPr>
              <w:t xml:space="preserve">wn calculation of </w:t>
            </w:r>
            <w:ins w:id="129" w:author="rudi" w:date="2014-11-29T03:54:00Z">
              <w:r w:rsidR="004F0BEB">
                <w:rPr>
                  <w:rFonts w:eastAsia="Times New Roman"/>
                  <w:color w:val="000000"/>
                  <w:szCs w:val="19"/>
                  <w:lang w:val="en-US"/>
                </w:rPr>
                <w:t>G</w:t>
              </w:r>
            </w:ins>
            <w:del w:id="130" w:author="rudi" w:date="2014-11-29T03:54:00Z">
              <w:r w:rsidRPr="00F06E77" w:rsidDel="004F0BEB">
                <w:rPr>
                  <w:rFonts w:eastAsia="Times New Roman"/>
                  <w:color w:val="000000"/>
                  <w:szCs w:val="19"/>
                  <w:lang w:val="en-US"/>
                </w:rPr>
                <w:delText>g</w:delText>
              </w:r>
            </w:del>
            <w:r w:rsidRPr="00F06E77">
              <w:rPr>
                <w:rFonts w:eastAsia="Times New Roman"/>
                <w:color w:val="000000"/>
                <w:szCs w:val="19"/>
                <w:lang w:val="en-US"/>
              </w:rPr>
              <w:t>ini</w:t>
            </w:r>
            <w:ins w:id="131" w:author="rudi" w:date="2014-11-30T21:24:00Z">
              <w:r w:rsidR="00733867">
                <w:rPr>
                  <w:rFonts w:eastAsia="Times New Roman"/>
                  <w:color w:val="000000"/>
                  <w:szCs w:val="19"/>
                  <w:lang w:val="en-US"/>
                </w:rPr>
                <w:t xml:space="preserve"> </w:t>
              </w:r>
            </w:ins>
            <w:ins w:id="132" w:author="rudi" w:date="2014-11-29T03:54:00Z">
              <w:r w:rsidR="004F0BEB">
                <w:rPr>
                  <w:rFonts w:eastAsia="Times New Roman"/>
                  <w:color w:val="000000"/>
                  <w:szCs w:val="19"/>
                  <w:lang w:val="en-US"/>
                </w:rPr>
                <w:t>coefficient</w:t>
              </w:r>
            </w:ins>
            <w:r w:rsidRPr="00F06E77">
              <w:rPr>
                <w:rFonts w:eastAsia="Times New Roman"/>
                <w:color w:val="000000"/>
                <w:szCs w:val="19"/>
                <w:lang w:val="en-US"/>
              </w:rPr>
              <w:t xml:space="preserve"> times series with aggregated FTA tax statistic - all tax units, without non-taxed and imputed values for non-taxed - 1995/1996 until 2010</w:t>
            </w:r>
          </w:p>
        </w:tc>
      </w:tr>
    </w:tbl>
    <w:p w14:paraId="1EDD9F9E" w14:textId="77777777" w:rsidR="00F06E77" w:rsidRDefault="00F06E77" w:rsidP="00FD406E">
      <w:pPr>
        <w:rPr>
          <w:lang w:val="en-US"/>
        </w:rPr>
      </w:pPr>
    </w:p>
    <w:p w14:paraId="7B551989" w14:textId="77777777" w:rsidR="00FD406E" w:rsidRDefault="00FD406E" w:rsidP="00154023">
      <w:pPr>
        <w:rPr>
          <w:lang w:val="en-US"/>
        </w:rPr>
      </w:pPr>
    </w:p>
    <w:p w14:paraId="0AC18BF7" w14:textId="1F073681" w:rsidR="000C5A90" w:rsidRDefault="000C5A90" w:rsidP="00154023">
      <w:pPr>
        <w:rPr>
          <w:lang w:val="en-US"/>
        </w:rPr>
      </w:pPr>
      <w:r w:rsidRPr="000C5A90">
        <w:rPr>
          <w:lang w:val="en-US"/>
        </w:rPr>
        <w:t xml:space="preserve">To fulfill the described </w:t>
      </w:r>
      <w:r w:rsidR="00CD4DFE">
        <w:rPr>
          <w:lang w:val="en-US"/>
        </w:rPr>
        <w:t>tests</w:t>
      </w:r>
      <w:r w:rsidRPr="000C5A90">
        <w:rPr>
          <w:lang w:val="en-US"/>
        </w:rPr>
        <w:t xml:space="preserve">, we use </w:t>
      </w:r>
      <w:r w:rsidR="003968F9">
        <w:rPr>
          <w:lang w:val="en-US"/>
        </w:rPr>
        <w:t>several</w:t>
      </w:r>
      <w:r w:rsidR="003968F9" w:rsidRPr="000C5A90">
        <w:rPr>
          <w:lang w:val="en-US"/>
        </w:rPr>
        <w:t xml:space="preserve"> </w:t>
      </w:r>
      <w:commentRangeStart w:id="133"/>
      <w:commentRangeStart w:id="134"/>
      <w:r w:rsidR="00D64FE2">
        <w:rPr>
          <w:lang w:val="en-US"/>
        </w:rPr>
        <w:t xml:space="preserve">statistical </w:t>
      </w:r>
      <w:r w:rsidRPr="000C5A90">
        <w:rPr>
          <w:lang w:val="en-US"/>
        </w:rPr>
        <w:t>techniques. To assess the development</w:t>
      </w:r>
      <w:r w:rsidR="00D64FE2">
        <w:rPr>
          <w:lang w:val="en-US"/>
        </w:rPr>
        <w:t xml:space="preserve"> of inequality</w:t>
      </w:r>
      <w:r w:rsidRPr="000C5A90">
        <w:rPr>
          <w:lang w:val="en-US"/>
        </w:rPr>
        <w:t xml:space="preserve"> over time, we calculate Gini</w:t>
      </w:r>
      <w:ins w:id="135" w:author="rudi" w:date="2014-11-30T21:24:00Z">
        <w:r w:rsidR="00733867">
          <w:rPr>
            <w:lang w:val="en-US"/>
          </w:rPr>
          <w:t xml:space="preserve"> </w:t>
        </w:r>
      </w:ins>
      <w:r w:rsidRPr="000C5A90">
        <w:rPr>
          <w:lang w:val="en-US"/>
        </w:rPr>
        <w:t>coefficients</w:t>
      </w:r>
      <w:r w:rsidR="00FF0596">
        <w:rPr>
          <w:lang w:val="en-US"/>
        </w:rPr>
        <w:t xml:space="preserve"> </w:t>
      </w:r>
      <w:ins w:id="136" w:author="rudi" w:date="2014-11-29T03:54:00Z">
        <w:r w:rsidR="004F0BEB">
          <w:rPr>
            <w:lang w:val="en-US"/>
          </w:rPr>
          <w:t xml:space="preserve">as well as the Atkinson and Theil index </w:t>
        </w:r>
      </w:ins>
      <w:r w:rsidRPr="000C5A90">
        <w:rPr>
          <w:lang w:val="en-US"/>
        </w:rPr>
        <w:t>for all possible time points, allowing us to make time trends visible.</w:t>
      </w:r>
      <w:r w:rsidR="00D64FE2">
        <w:rPr>
          <w:lang w:val="en-US"/>
        </w:rPr>
        <w:t xml:space="preserve"> </w:t>
      </w:r>
      <w:ins w:id="137" w:author="rudi" w:date="2014-11-29T03:59:00Z">
        <w:r w:rsidR="00DA2973">
          <w:rPr>
            <w:lang w:val="en-US"/>
          </w:rPr>
          <w:t xml:space="preserve">While </w:t>
        </w:r>
      </w:ins>
      <w:del w:id="138" w:author="rudi" w:date="2014-11-29T03:59:00Z">
        <w:r w:rsidR="00D64FE2" w:rsidDel="00DA2973">
          <w:rPr>
            <w:lang w:val="en-US"/>
          </w:rPr>
          <w:delText xml:space="preserve">Because </w:delText>
        </w:r>
      </w:del>
      <w:r w:rsidR="00D64FE2">
        <w:rPr>
          <w:lang w:val="en-US"/>
        </w:rPr>
        <w:t xml:space="preserve">the </w:t>
      </w:r>
      <w:proofErr w:type="spellStart"/>
      <w:r w:rsidR="00D64FE2">
        <w:rPr>
          <w:lang w:val="en-US"/>
        </w:rPr>
        <w:t>Gini</w:t>
      </w:r>
      <w:del w:id="139" w:author="rudi" w:date="2014-11-10T01:32:00Z">
        <w:r w:rsidR="00D64FE2" w:rsidDel="00341DAB">
          <w:rPr>
            <w:lang w:val="en-US"/>
          </w:rPr>
          <w:delText>-</w:delText>
        </w:r>
      </w:del>
      <w:r w:rsidR="00D64FE2">
        <w:rPr>
          <w:lang w:val="en-US"/>
        </w:rPr>
        <w:t>coefficient</w:t>
      </w:r>
      <w:proofErr w:type="spellEnd"/>
      <w:r w:rsidR="00D64FE2">
        <w:rPr>
          <w:lang w:val="en-US"/>
        </w:rPr>
        <w:t xml:space="preserve"> is silent concerning the relevant areas of the distribution subject to a change, </w:t>
      </w:r>
      <w:ins w:id="140" w:author="rudi" w:date="2014-11-29T03:59:00Z">
        <w:r w:rsidR="00DA2973">
          <w:rPr>
            <w:lang w:val="en-US"/>
          </w:rPr>
          <w:t xml:space="preserve">the Theil and Atkinson indexes can give a hunch about trends within the upper and lower end of the income distribution. </w:t>
        </w:r>
      </w:ins>
      <w:ins w:id="141" w:author="rudi" w:date="2014-11-29T04:00:00Z">
        <w:r w:rsidR="00DA2973">
          <w:rPr>
            <w:lang w:val="en-US"/>
          </w:rPr>
          <w:t xml:space="preserve">The latter aspect is </w:t>
        </w:r>
      </w:ins>
      <w:ins w:id="142" w:author="rudi" w:date="2014-11-29T04:02:00Z">
        <w:r w:rsidR="00DA2973">
          <w:rPr>
            <w:lang w:val="en-US"/>
          </w:rPr>
          <w:t>extended by relative distribution methods which we apply</w:t>
        </w:r>
      </w:ins>
      <w:del w:id="143" w:author="rudi" w:date="2014-11-29T04:02:00Z">
        <w:r w:rsidR="00D64FE2" w:rsidDel="00DA2973">
          <w:rPr>
            <w:lang w:val="en-US"/>
          </w:rPr>
          <w:delText>we</w:delText>
        </w:r>
        <w:r w:rsidRPr="000C5A90" w:rsidDel="00DA2973">
          <w:rPr>
            <w:lang w:val="en-US"/>
          </w:rPr>
          <w:delText xml:space="preserve"> expand the analysis</w:delText>
        </w:r>
      </w:del>
      <w:r w:rsidR="004F4785">
        <w:rPr>
          <w:lang w:val="en-US"/>
        </w:rPr>
        <w:t xml:space="preserve"> f</w:t>
      </w:r>
      <w:r w:rsidR="00D64FE2" w:rsidRPr="000C5A90">
        <w:rPr>
          <w:lang w:val="en-US"/>
        </w:rPr>
        <w:t>or selected periods</w:t>
      </w:r>
      <w:ins w:id="144" w:author="rudi" w:date="2014-11-29T04:03:00Z">
        <w:r w:rsidR="00DA2973">
          <w:rPr>
            <w:lang w:val="en-US"/>
          </w:rPr>
          <w:t xml:space="preserve">. </w:t>
        </w:r>
      </w:ins>
      <w:del w:id="145" w:author="rudi" w:date="2014-11-29T04:03:00Z">
        <w:r w:rsidRPr="000C5A90" w:rsidDel="00DA2973">
          <w:rPr>
            <w:lang w:val="en-US"/>
          </w:rPr>
          <w:delText xml:space="preserve"> with relative distribution </w:delText>
        </w:r>
        <w:r w:rsidR="00A33BF2" w:rsidRPr="000C5A90" w:rsidDel="00DA2973">
          <w:rPr>
            <w:lang w:val="en-US"/>
          </w:rPr>
          <w:delText xml:space="preserve">methods, </w:delText>
        </w:r>
        <w:r w:rsidR="00A33BF2" w:rsidDel="00DA2973">
          <w:rPr>
            <w:lang w:val="en-US"/>
          </w:rPr>
          <w:delText>which</w:delText>
        </w:r>
        <w:r w:rsidR="00A33BF2" w:rsidRPr="000C5A90" w:rsidDel="00DA2973">
          <w:rPr>
            <w:lang w:val="en-US"/>
          </w:rPr>
          <w:delText xml:space="preserve"> allow</w:delText>
        </w:r>
        <w:r w:rsidRPr="000C5A90" w:rsidDel="00DA2973">
          <w:rPr>
            <w:lang w:val="en-US"/>
          </w:rPr>
          <w:delText xml:space="preserve"> an in-depth analysis of distributional differences and therefore </w:delText>
        </w:r>
        <w:r w:rsidR="00D64FE2" w:rsidDel="00DA2973">
          <w:rPr>
            <w:lang w:val="en-US"/>
          </w:rPr>
          <w:delText>compensates</w:delText>
        </w:r>
        <w:r w:rsidRPr="000C5A90" w:rsidDel="00DA2973">
          <w:rPr>
            <w:lang w:val="en-US"/>
          </w:rPr>
          <w:delText xml:space="preserve"> the shortcomings of Gini</w:delText>
        </w:r>
      </w:del>
      <w:del w:id="146" w:author="rudi" w:date="2014-11-10T01:33:00Z">
        <w:r w:rsidRPr="000C5A90" w:rsidDel="00341DAB">
          <w:rPr>
            <w:lang w:val="en-US"/>
          </w:rPr>
          <w:delText>-</w:delText>
        </w:r>
      </w:del>
      <w:del w:id="147" w:author="rudi" w:date="2014-11-29T04:03:00Z">
        <w:r w:rsidRPr="000C5A90" w:rsidDel="00DA2973">
          <w:rPr>
            <w:lang w:val="en-US"/>
          </w:rPr>
          <w:delText>coefficients.</w:delText>
        </w:r>
      </w:del>
      <w:r w:rsidR="00D64FE2">
        <w:rPr>
          <w:lang w:val="en-US"/>
        </w:rPr>
        <w:t xml:space="preserve"> 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047D7A">
        <w:rPr>
          <w:lang w:val="en-US"/>
        </w:rPr>
        <w:t>5.2</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commentRangeEnd w:id="133"/>
      <w:r w:rsidR="003968F9">
        <w:rPr>
          <w:rStyle w:val="Kommentarzeichen"/>
        </w:rPr>
        <w:commentReference w:id="133"/>
      </w:r>
      <w:commentRangeEnd w:id="134"/>
      <w:r w:rsidR="00DA2973">
        <w:rPr>
          <w:rStyle w:val="Kommentarzeichen"/>
        </w:rPr>
        <w:commentReference w:id="134"/>
      </w:r>
    </w:p>
    <w:p w14:paraId="3E234B7C" w14:textId="77777777" w:rsidR="00154023" w:rsidRDefault="00154023" w:rsidP="00154023">
      <w:pPr>
        <w:pStyle w:val="berschrift2"/>
        <w:rPr>
          <w:lang w:val="en-US"/>
        </w:rPr>
      </w:pPr>
      <w:bookmarkStart w:id="148" w:name="_Toc399858812"/>
      <w:r w:rsidRPr="00154023">
        <w:rPr>
          <w:lang w:val="en-US"/>
        </w:rPr>
        <w:lastRenderedPageBreak/>
        <w:t>Defining Economic resources</w:t>
      </w:r>
      <w:bookmarkEnd w:id="148"/>
    </w:p>
    <w:p w14:paraId="4E7A7EBA" w14:textId="77777777" w:rsidR="00047D7A" w:rsidRPr="00047D7A" w:rsidRDefault="00047D7A" w:rsidP="003F51DE">
      <w:pPr>
        <w:rPr>
          <w:lang w:val="en-US"/>
        </w:rPr>
      </w:pPr>
    </w:p>
    <w:p w14:paraId="6B13BC32" w14:textId="133111F9"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047D7A">
        <w:rPr>
          <w:lang w:val="en-US"/>
        </w:rPr>
        <w:t>2.1</w:t>
      </w:r>
      <w:r w:rsidR="0088351B">
        <w:rPr>
          <w:lang w:val="en-US"/>
        </w:rPr>
        <w:fldChar w:fldCharType="end"/>
      </w:r>
      <w:del w:id="149" w:author="rudi" w:date="2014-11-10T01:33:00Z">
        <w:r w:rsidR="00992DB1" w:rsidDel="00341DAB">
          <w:rPr>
            <w:lang w:val="en-US"/>
          </w:rPr>
          <w:delText xml:space="preserve"> </w:delText>
        </w:r>
      </w:del>
      <w:r w:rsidRPr="00154023">
        <w:rPr>
          <w:lang w:val="en-US"/>
        </w:rPr>
        <w:t xml:space="preserve">on </w:t>
      </w:r>
      <w:proofErr w:type="gramStart"/>
      <w:r w:rsidRPr="00154023">
        <w:rPr>
          <w:lang w:val="en-US"/>
        </w:rPr>
        <w:t xml:space="preserve">page </w:t>
      </w:r>
      <w:proofErr w:type="gramEnd"/>
      <w:del w:id="150" w:author="rudi" w:date="2014-11-10T01:33:00Z">
        <w:r w:rsidR="0088351B" w:rsidDel="00341DAB">
          <w:rPr>
            <w:lang w:val="en-US"/>
          </w:rPr>
          <w:fldChar w:fldCharType="begin"/>
        </w:r>
        <w:r w:rsidR="0088351B" w:rsidDel="00341DAB">
          <w:rPr>
            <w:lang w:val="en-US"/>
          </w:rPr>
          <w:delInstrText xml:space="preserve"> PAGEREF _Ref399337302 \h </w:delInstrText>
        </w:r>
        <w:r w:rsidR="0088351B" w:rsidDel="00341DAB">
          <w:rPr>
            <w:lang w:val="en-US"/>
          </w:rPr>
        </w:r>
        <w:r w:rsidR="0088351B" w:rsidDel="00341DAB">
          <w:rPr>
            <w:lang w:val="en-US"/>
          </w:rPr>
          <w:fldChar w:fldCharType="separate"/>
        </w:r>
      </w:del>
      <w:r w:rsidR="00047D7A">
        <w:rPr>
          <w:noProof/>
          <w:lang w:val="en-US"/>
        </w:rPr>
        <w:t>4</w:t>
      </w:r>
      <w:del w:id="151" w:author="rudi" w:date="2014-11-10T01:33:00Z">
        <w:r w:rsidR="0088351B" w:rsidDel="00341DAB">
          <w:rPr>
            <w:lang w:val="en-US"/>
          </w:rPr>
          <w:fldChar w:fldCharType="end"/>
        </w:r>
      </w:del>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 when interested in economic well-being.</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proofErr w:type="gramStart"/>
      <w:r w:rsidRPr="00154023">
        <w:rPr>
          <w:lang w:val="en-US"/>
        </w:rPr>
        <w:t>”[</w:t>
      </w:r>
      <w:proofErr w:type="gramEnd"/>
      <w:r w:rsidRPr="00154023">
        <w:rPr>
          <w:lang w:val="en-US"/>
        </w:rPr>
        <w:t>...] integrated analysis at the household level has significant data requirements that go beyond the measurement efforts currently undertaken in most countries</w:t>
      </w:r>
      <w:ins w:id="152" w:author="rudi" w:date="2014-11-10T01:34:00Z">
        <w:r w:rsidR="00341DAB">
          <w:rPr>
            <w:lang w:val="en-US"/>
          </w:rPr>
          <w:t>”</w:t>
        </w:r>
      </w:ins>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Federal Tax Administration (FTA) publishes statistics on income and wealth but it is not possible to analyze the joint distribution on the individual or household level. Also measures of consumption are missing in tax data</w:t>
      </w:r>
      <w:r w:rsidR="00AD73C6">
        <w:rPr>
          <w:lang w:val="en-US"/>
        </w:rPr>
        <w:t xml:space="preserve">, but we can </w:t>
      </w:r>
      <w:del w:id="153" w:author="rudi" w:date="2014-11-29T03:45:00Z">
        <w:r w:rsidR="00AD73C6" w:rsidDel="004957F7">
          <w:rPr>
            <w:lang w:val="en-US"/>
          </w:rPr>
          <w:delText>test empirically</w:delText>
        </w:r>
      </w:del>
      <w:proofErr w:type="spellStart"/>
      <w:ins w:id="154" w:author="rudi" w:date="2014-11-29T03:45:00Z">
        <w:r w:rsidR="004957F7">
          <w:rPr>
            <w:lang w:val="en-US"/>
          </w:rPr>
          <w:t>analyse</w:t>
        </w:r>
      </w:ins>
      <w:proofErr w:type="spellEnd"/>
      <w:r w:rsidR="00AD73C6">
        <w:rPr>
          <w:lang w:val="en-US"/>
        </w:rPr>
        <w:t xml:space="preserve"> how the assessment of income inequality is affected by </w:t>
      </w:r>
      <w:ins w:id="155" w:author="rudi" w:date="2014-11-29T03:42:00Z">
        <w:r w:rsidR="004957F7">
          <w:rPr>
            <w:lang w:val="en-US"/>
          </w:rPr>
          <w:t xml:space="preserve">using </w:t>
        </w:r>
      </w:ins>
      <w:r w:rsidR="00AD73C6">
        <w:rPr>
          <w:lang w:val="en-US"/>
        </w:rPr>
        <w:t>different</w:t>
      </w:r>
      <w:del w:id="156" w:author="rudi" w:date="2014-11-29T03:42:00Z">
        <w:r w:rsidR="00AD73C6" w:rsidDel="004957F7">
          <w:rPr>
            <w:lang w:val="en-US"/>
          </w:rPr>
          <w:delText xml:space="preserve"> within tax data</w:delText>
        </w:r>
      </w:del>
      <w:r w:rsidR="00AD73C6">
        <w:rPr>
          <w:lang w:val="en-US"/>
        </w:rPr>
        <w:t xml:space="preserve"> income definitions </w:t>
      </w:r>
      <w:ins w:id="157" w:author="rudi" w:date="2014-11-29T03:42:00Z">
        <w:r w:rsidR="004957F7">
          <w:rPr>
            <w:lang w:val="en-US"/>
          </w:rPr>
          <w:t xml:space="preserve">that are present within tax data </w:t>
        </w:r>
      </w:ins>
      <w:ins w:id="158" w:author="Hümbelin Oliver" w:date="2014-11-28T18:01:00Z">
        <w:r w:rsidR="00AD73C6">
          <w:rPr>
            <w:lang w:val="en-US"/>
          </w:rPr>
          <w:t>(</w:t>
        </w:r>
      </w:ins>
      <w:ins w:id="159" w:author="Hümbelin Oliver" w:date="2014-11-28T18:02:00Z">
        <w:r w:rsidR="00AD73C6">
          <w:rPr>
            <w:lang w:val="en-US"/>
          </w:rPr>
          <w:fldChar w:fldCharType="begin"/>
        </w:r>
        <w:r w:rsidR="00AD73C6">
          <w:rPr>
            <w:lang w:val="en-US"/>
          </w:rPr>
          <w:instrText xml:space="preserve"> REF _Ref404961105 \n \h </w:instrText>
        </w:r>
      </w:ins>
      <w:r w:rsidR="00AD73C6">
        <w:rPr>
          <w:lang w:val="en-US"/>
        </w:rPr>
      </w:r>
      <w:r w:rsidR="00AD73C6">
        <w:rPr>
          <w:lang w:val="en-US"/>
        </w:rPr>
        <w:fldChar w:fldCharType="separate"/>
      </w:r>
      <w:ins w:id="160" w:author="Hümbelin Oliver" w:date="2014-11-28T18:02:00Z">
        <w:r w:rsidR="00AD73C6">
          <w:rPr>
            <w:lang w:val="en-US"/>
          </w:rPr>
          <w:t>5.1.1</w:t>
        </w:r>
        <w:r w:rsidR="00AD73C6">
          <w:rPr>
            <w:lang w:val="en-US"/>
          </w:rPr>
          <w:fldChar w:fldCharType="end"/>
        </w:r>
      </w:ins>
      <w:ins w:id="161" w:author="Hümbelin Oliver" w:date="2014-11-28T18:03:00Z">
        <w:r w:rsidR="00AD73C6">
          <w:rPr>
            <w:lang w:val="en-US"/>
          </w:rPr>
          <w:t>)</w:t>
        </w:r>
      </w:ins>
      <w:ins w:id="162" w:author="rudi" w:date="2014-11-29T03:44:00Z">
        <w:r w:rsidR="004957F7">
          <w:rPr>
            <w:lang w:val="en-US"/>
          </w:rPr>
          <w:t xml:space="preserve">. </w:t>
        </w:r>
      </w:ins>
      <w:ins w:id="163" w:author="rudi" w:date="2014-11-29T03:46:00Z">
        <w:r w:rsidR="004957F7">
          <w:rPr>
            <w:lang w:val="en-US"/>
          </w:rPr>
          <w:t xml:space="preserve">Furthermore we </w:t>
        </w:r>
      </w:ins>
      <w:ins w:id="164" w:author="rudi" w:date="2014-11-29T03:47:00Z">
        <w:r w:rsidR="004F0BEB">
          <w:rPr>
            <w:lang w:val="en-US"/>
          </w:rPr>
          <w:t>evaluate the impact of using equ</w:t>
        </w:r>
        <w:r w:rsidR="00733867">
          <w:rPr>
            <w:lang w:val="en-US"/>
          </w:rPr>
          <w:t xml:space="preserve">ivalence scales that are based </w:t>
        </w:r>
      </w:ins>
      <w:ins w:id="165" w:author="rudi" w:date="2014-11-30T21:29:00Z">
        <w:r w:rsidR="00733867">
          <w:rPr>
            <w:lang w:val="en-US"/>
          </w:rPr>
          <w:t>o</w:t>
        </w:r>
      </w:ins>
      <w:ins w:id="166" w:author="rudi" w:date="2014-11-29T03:47:00Z">
        <w:r w:rsidR="00733867">
          <w:rPr>
            <w:lang w:val="en-US"/>
          </w:rPr>
          <w:t>n tax information</w:t>
        </w:r>
        <w:r w:rsidR="004F0BEB">
          <w:rPr>
            <w:lang w:val="en-US"/>
          </w:rPr>
          <w:t>.</w:t>
        </w:r>
      </w:ins>
      <w:del w:id="167" w:author="rudi" w:date="2014-11-29T03:47:00Z">
        <w:r w:rsidR="00AD73C6" w:rsidDel="004F0BEB">
          <w:rPr>
            <w:lang w:val="en-US"/>
          </w:rPr>
          <w:delText xml:space="preserve"> and when income are corrected with equivalence scale based tax informations </w:delText>
        </w:r>
      </w:del>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AD73C6">
        <w:rPr>
          <w:lang w:val="en-US"/>
        </w:rPr>
        <w:t>5.1.2</w:t>
      </w:r>
      <w:r w:rsidR="00AD73C6">
        <w:rPr>
          <w:lang w:val="en-US"/>
        </w:rPr>
        <w:fldChar w:fldCharType="end"/>
      </w:r>
      <w:r w:rsidR="00AD73C6">
        <w:rPr>
          <w:lang w:val="en-US"/>
        </w:rPr>
        <w:t>).</w:t>
      </w:r>
    </w:p>
    <w:p w14:paraId="0DC0B7E1" w14:textId="77777777" w:rsidR="00AD73C6" w:rsidRDefault="00AD73C6" w:rsidP="00154023">
      <w:pPr>
        <w:rPr>
          <w:lang w:val="en-US"/>
        </w:rPr>
      </w:pPr>
    </w:p>
    <w:p w14:paraId="355AECBC" w14:textId="77777777" w:rsidR="00AD73C6" w:rsidRDefault="00AD73C6" w:rsidP="00154023">
      <w:pPr>
        <w:rPr>
          <w:lang w:val="en-US"/>
        </w:rPr>
      </w:pPr>
    </w:p>
    <w:p w14:paraId="732D748B" w14:textId="77777777" w:rsidR="0040615D" w:rsidRDefault="0040615D" w:rsidP="00154023">
      <w:pPr>
        <w:rPr>
          <w:lang w:val="en-US"/>
        </w:rPr>
      </w:pPr>
    </w:p>
    <w:p w14:paraId="61BFF483" w14:textId="18FE7B39" w:rsidR="0040615D" w:rsidRPr="00236B84" w:rsidRDefault="0040615D" w:rsidP="00236B84">
      <w:pPr>
        <w:pStyle w:val="berschrift3"/>
        <w:rPr>
          <w:i/>
          <w:lang w:val="en-US"/>
        </w:rPr>
      </w:pPr>
      <w:bookmarkStart w:id="168" w:name="_Ref404961105"/>
      <w:r>
        <w:rPr>
          <w:i/>
          <w:lang w:val="en-US"/>
        </w:rPr>
        <w:t>Income definitions within tax data</w:t>
      </w:r>
      <w:bookmarkEnd w:id="168"/>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ins w:id="169" w:author="rudi" w:date="2014-11-30T21:29:00Z">
        <w:r w:rsidR="00733867">
          <w:rPr>
            <w:lang w:val="en-US"/>
          </w:rPr>
          <w:t>s</w:t>
        </w:r>
      </w:ins>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enabsatz"/>
        <w:numPr>
          <w:ilvl w:val="0"/>
          <w:numId w:val="8"/>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unotenzeichen"/>
          <w:lang w:val="en-US"/>
        </w:rPr>
        <w:footnoteReference w:id="8"/>
      </w:r>
      <w:r>
        <w:rPr>
          <w:lang w:val="en-US"/>
        </w:rPr>
        <w:t xml:space="preserve"> </w:t>
      </w:r>
    </w:p>
    <w:p w14:paraId="4C859343" w14:textId="77777777" w:rsidR="00190B1B" w:rsidRPr="000C5A90" w:rsidRDefault="00190B1B" w:rsidP="004F0BEB">
      <w:pPr>
        <w:pStyle w:val="Listenabsatz"/>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unotenzeichen"/>
          <w:lang w:val="en-US"/>
        </w:rPr>
        <w:footnoteReference w:id="9"/>
      </w:r>
    </w:p>
    <w:p w14:paraId="3B6F4962" w14:textId="58E4F791" w:rsidR="00190B1B" w:rsidRPr="000C5A90" w:rsidRDefault="00190B1B" w:rsidP="004F0BEB">
      <w:pPr>
        <w:pStyle w:val="Listenabsatz"/>
        <w:numPr>
          <w:ilvl w:val="0"/>
          <w:numId w:val="8"/>
        </w:numPr>
        <w:rPr>
          <w:i/>
          <w:lang w:val="en-US"/>
        </w:rPr>
      </w:pPr>
      <w:r w:rsidRPr="000C5A90">
        <w:rPr>
          <w:i/>
          <w:lang w:val="en-US"/>
        </w:rPr>
        <w:t>Taxable income after federal tax</w:t>
      </w:r>
      <w:r w:rsidR="00263882">
        <w:rPr>
          <w:i/>
          <w:lang w:val="en-US"/>
        </w:rPr>
        <w:t>es</w:t>
      </w:r>
      <w:r>
        <w:rPr>
          <w:i/>
          <w:lang w:val="en-US"/>
        </w:rPr>
        <w:t xml:space="preserve">: </w:t>
      </w:r>
      <w:r>
        <w:rPr>
          <w:lang w:val="en-US"/>
        </w:rPr>
        <w:t xml:space="preserve">This measure is theoretically closest </w:t>
      </w:r>
      <w:r w:rsidR="00E43303">
        <w:rPr>
          <w:lang w:val="en-US"/>
        </w:rPr>
        <w:t xml:space="preserve">to </w:t>
      </w:r>
      <w:r>
        <w:rPr>
          <w:lang w:val="en-US"/>
        </w:rPr>
        <w:t>disposable income</w:t>
      </w:r>
      <w:r>
        <w:rPr>
          <w:rStyle w:val="Funotenzeichen"/>
          <w:lang w:val="en-US"/>
        </w:rPr>
        <w:footnoteReference w:id="10"/>
      </w:r>
      <w:r>
        <w:rPr>
          <w:lang w:val="en-US"/>
        </w:rPr>
        <w:t xml:space="preserve">.  </w:t>
      </w:r>
    </w:p>
    <w:p w14:paraId="375EF87D" w14:textId="77777777" w:rsidR="00190B1B" w:rsidRDefault="00190B1B" w:rsidP="00154023">
      <w:pPr>
        <w:rPr>
          <w:lang w:val="en-US"/>
        </w:rPr>
      </w:pPr>
    </w:p>
    <w:p w14:paraId="516F9C9D" w14:textId="2F98754E" w:rsidR="00263882" w:rsidRDefault="00190B1B" w:rsidP="008C2F1A">
      <w:pPr>
        <w:rPr>
          <w:lang w:val="en-US"/>
        </w:rPr>
      </w:pPr>
      <w:r>
        <w:rPr>
          <w:lang w:val="en-US"/>
        </w:rPr>
        <w:t>These tax measures don’t correspond directly to theoretical</w:t>
      </w:r>
      <w:ins w:id="170" w:author="rudi" w:date="2014-11-30T21:30:00Z">
        <w:r w:rsidR="00733867">
          <w:rPr>
            <w:lang w:val="en-US"/>
          </w:rPr>
          <w:t>ly</w:t>
        </w:r>
      </w:ins>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 of market outcome (primary income) and income left for consume (disposable income) (see </w:t>
      </w:r>
      <w:r>
        <w:rPr>
          <w:lang w:val="en-US"/>
        </w:rPr>
        <w:fldChar w:fldCharType="begin"/>
      </w:r>
      <w:r>
        <w:rPr>
          <w:lang w:val="en-US"/>
        </w:rPr>
        <w:instrText xml:space="preserve"> REF _Ref399862328 \h  \* MERGEFORMAT </w:instrText>
      </w:r>
      <w:r>
        <w:rPr>
          <w:lang w:val="en-US"/>
        </w:rPr>
      </w:r>
      <w:r>
        <w:rPr>
          <w:lang w:val="en-US"/>
        </w:rPr>
        <w:fldChar w:fldCharType="separate"/>
      </w:r>
      <w:r w:rsidRPr="00A04487">
        <w:rPr>
          <w:lang w:val="en-US"/>
        </w:rPr>
        <w:t>Figure 1</w:t>
      </w:r>
      <w:r>
        <w:rPr>
          <w:lang w:val="en-US"/>
        </w:rPr>
        <w:fldChar w:fldCharType="end"/>
      </w:r>
      <w:r>
        <w:rPr>
          <w:lang w:val="en-US"/>
        </w:rPr>
        <w:t xml:space="preserve">). </w:t>
      </w:r>
      <w:r w:rsidR="00263882">
        <w:rPr>
          <w:lang w:val="en-US"/>
        </w:rPr>
        <w:t>The</w:t>
      </w:r>
      <w:r>
        <w:rPr>
          <w:lang w:val="en-US"/>
        </w:rPr>
        <w:t xml:space="preserve"> </w:t>
      </w:r>
      <w:r w:rsidR="00263882">
        <w:rPr>
          <w:lang w:val="en-US"/>
        </w:rPr>
        <w:t xml:space="preserve">measure closest to primary income is net income (less deductions </w:t>
      </w:r>
      <w:commentRangeStart w:id="171"/>
      <w:r w:rsidR="00263882">
        <w:rPr>
          <w:lang w:val="en-US"/>
        </w:rPr>
        <w:t xml:space="preserve">than </w:t>
      </w:r>
      <w:commentRangeEnd w:id="171"/>
      <w:r w:rsidR="00E43303">
        <w:rPr>
          <w:rStyle w:val="Kommentarzeichen"/>
        </w:rPr>
        <w:commentReference w:id="171"/>
      </w:r>
      <w:r w:rsidR="00263882">
        <w:rPr>
          <w:lang w:val="en-US"/>
        </w:rPr>
        <w:t>taxable income). The measure closest to disposable income is taxable income after federal taxes.</w:t>
      </w:r>
    </w:p>
    <w:p w14:paraId="41D81EA2" w14:textId="77777777" w:rsidR="00263882" w:rsidRDefault="00263882" w:rsidP="008C2F1A">
      <w:pPr>
        <w:rPr>
          <w:lang w:val="en-US"/>
        </w:rPr>
      </w:pPr>
    </w:p>
    <w:p w14:paraId="1B1C0066" w14:textId="18C86AC8" w:rsidR="003B2B0A" w:rsidRPr="008913B8" w:rsidRDefault="008913B8" w:rsidP="008C2F1A">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 out of the FTA-tax statistics.</w:t>
      </w:r>
      <w:r>
        <w:rPr>
          <w:lang w:val="en-US"/>
        </w:rPr>
        <w:t xml:space="preserve"> As it is visible in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Pr>
          <w:lang w:val="en-US"/>
        </w:rPr>
        <w:t>, these three time series cover different time periods</w:t>
      </w:r>
      <w:ins w:id="172" w:author="rudi" w:date="2014-11-30T21:37:00Z">
        <w:r w:rsidR="00A34170">
          <w:rPr>
            <w:lang w:val="en-US"/>
          </w:rPr>
          <w:t>, d</w:t>
        </w:r>
      </w:ins>
      <w:del w:id="173" w:author="rudi" w:date="2014-11-30T21:37:00Z">
        <w:r w:rsidDel="00A34170">
          <w:rPr>
            <w:lang w:val="en-US"/>
          </w:rPr>
          <w:delText xml:space="preserve">. </w:delText>
        </w:r>
      </w:del>
      <w:ins w:id="174" w:author="rudi" w:date="2014-11-30T21:36:00Z">
        <w:r w:rsidR="00A34170">
          <w:rPr>
            <w:lang w:val="en-US"/>
          </w:rPr>
          <w:t xml:space="preserve">epending on </w:t>
        </w:r>
      </w:ins>
      <w:ins w:id="175" w:author="rudi" w:date="2014-11-30T21:37:00Z">
        <w:r w:rsidR="00A34170">
          <w:rPr>
            <w:lang w:val="en-US"/>
          </w:rPr>
          <w:t xml:space="preserve">what was reported by the FTA. </w:t>
        </w:r>
      </w:ins>
      <w:r>
        <w:rPr>
          <w:lang w:val="en-US"/>
        </w:rPr>
        <w:t xml:space="preserve">The longest time period is reached with taxable income (from </w:t>
      </w:r>
      <w:ins w:id="176" w:author="rudi" w:date="2014-11-30T21:31:00Z">
        <w:r w:rsidR="00A34170">
          <w:rPr>
            <w:lang w:val="en-US"/>
          </w:rPr>
          <w:t>1918</w:t>
        </w:r>
      </w:ins>
      <w:ins w:id="177" w:author="Hümbelin Oliver" w:date="2014-11-27T15:43:00Z">
        <w:del w:id="178" w:author="rudi" w:date="2014-11-30T21:31:00Z">
          <w:r w:rsidDel="00A34170">
            <w:rPr>
              <w:lang w:val="en-US"/>
            </w:rPr>
            <w:delText>xy</w:delText>
          </w:r>
        </w:del>
        <w:r>
          <w:rPr>
            <w:lang w:val="en-US"/>
          </w:rPr>
          <w:t xml:space="preserve"> to 201</w:t>
        </w:r>
      </w:ins>
      <w:ins w:id="179" w:author="rudi" w:date="2014-11-30T21:35:00Z">
        <w:r w:rsidR="00A34170">
          <w:rPr>
            <w:lang w:val="en-US"/>
          </w:rPr>
          <w:t>1</w:t>
        </w:r>
      </w:ins>
      <w:del w:id="180" w:author="rudi" w:date="2014-11-30T21:35:00Z">
        <w:r w:rsidDel="00A34170">
          <w:rPr>
            <w:lang w:val="en-US"/>
          </w:rPr>
          <w:delText>0</w:delText>
        </w:r>
      </w:del>
      <w:r>
        <w:rPr>
          <w:lang w:val="en-US"/>
        </w:rPr>
        <w:t>).</w:t>
      </w:r>
      <w:r w:rsidR="003B2B0A" w:rsidRPr="003B2B0A">
        <w:rPr>
          <w:lang w:val="en-US"/>
        </w:rPr>
        <w:t xml:space="preserve"> </w:t>
      </w:r>
      <w:commentRangeStart w:id="181"/>
      <w:del w:id="182" w:author="rudi" w:date="2014-11-30T21:36:00Z">
        <w:r w:rsidR="003B2B0A" w:rsidRPr="003B2B0A" w:rsidDel="00A34170">
          <w:rPr>
            <w:lang w:val="en-US"/>
          </w:rPr>
          <w:delText xml:space="preserve">Because information about net income per income bracket is only reported from </w:delText>
        </w:r>
        <w:commentRangeStart w:id="183"/>
        <w:r w:rsidR="003B2B0A" w:rsidRPr="003B2B0A" w:rsidDel="00A34170">
          <w:rPr>
            <w:lang w:val="en-US"/>
          </w:rPr>
          <w:delText xml:space="preserve">1983/1984 </w:delText>
        </w:r>
        <w:commentRangeEnd w:id="183"/>
        <w:r w:rsidR="006368B1" w:rsidDel="00A34170">
          <w:rPr>
            <w:rStyle w:val="Kommentarzeichen"/>
          </w:rPr>
          <w:commentReference w:id="183"/>
        </w:r>
        <w:r w:rsidR="003B2B0A" w:rsidRPr="003B2B0A" w:rsidDel="00A34170">
          <w:rPr>
            <w:lang w:val="en-US"/>
          </w:rPr>
          <w:delText>until 201, we can show differences over this time period.</w:delText>
        </w:r>
        <w:commentRangeEnd w:id="181"/>
        <w:r w:rsidDel="00A34170">
          <w:rPr>
            <w:rStyle w:val="Kommentarzeichen"/>
          </w:rPr>
          <w:commentReference w:id="181"/>
        </w:r>
      </w:del>
    </w:p>
    <w:p w14:paraId="1C4810D7" w14:textId="77777777" w:rsidR="003B2B0A" w:rsidRPr="00992DB1" w:rsidRDefault="003B2B0A" w:rsidP="008C2F1A">
      <w:pPr>
        <w:rPr>
          <w:lang w:val="en-US"/>
        </w:rPr>
      </w:pPr>
    </w:p>
    <w:p w14:paraId="13BABC09" w14:textId="77777777" w:rsidR="00091C2D" w:rsidRPr="00406373" w:rsidRDefault="00091C2D" w:rsidP="008C2F1A">
      <w:commentRangeStart w:id="184"/>
      <w:r w:rsidRPr="00406373">
        <w:rPr>
          <w:highlight w:val="yellow"/>
        </w:rPr>
        <w:t xml:space="preserve">Was lernen wir aus den </w:t>
      </w:r>
      <w:proofErr w:type="spellStart"/>
      <w:r w:rsidRPr="00406373">
        <w:rPr>
          <w:highlight w:val="yellow"/>
        </w:rPr>
        <w:t>Ergebnisen</w:t>
      </w:r>
      <w:proofErr w:type="spellEnd"/>
      <w:r w:rsidRPr="00406373">
        <w:rPr>
          <w:highlight w:val="yellow"/>
        </w:rPr>
        <w:t>?</w:t>
      </w:r>
      <w:commentRangeEnd w:id="184"/>
      <w:r w:rsidR="00402579">
        <w:rPr>
          <w:rStyle w:val="Kommentarzeichen"/>
        </w:rPr>
        <w:commentReference w:id="184"/>
      </w:r>
    </w:p>
    <w:p w14:paraId="7DCC5405" w14:textId="77777777" w:rsidR="00A8628A" w:rsidRPr="00406373" w:rsidRDefault="00A8628A" w:rsidP="008C2F1A"/>
    <w:p w14:paraId="03F9F84B" w14:textId="2E676E28" w:rsidR="007B5DDD"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00A8628A">
        <w:rPr>
          <w:lang w:val="en-US"/>
        </w:rPr>
        <w:t xml:space="preserve"> </w:t>
      </w:r>
      <w:r w:rsidRPr="003B2B0A">
        <w:rPr>
          <w:lang w:val="en-US"/>
        </w:rPr>
        <w:t>shows, the development for the three defined measures of income is quite parallel except for the 1980s. In this time period the Gini</w:t>
      </w:r>
      <w:ins w:id="185" w:author="rudi" w:date="2014-11-11T02:01:00Z">
        <w:r w:rsidR="00402579">
          <w:rPr>
            <w:lang w:val="en-US"/>
          </w:rPr>
          <w:t xml:space="preserve"> </w:t>
        </w:r>
      </w:ins>
      <w:del w:id="186" w:author="rudi" w:date="2014-11-11T02:01:00Z">
        <w:r w:rsidRPr="003B2B0A" w:rsidDel="00402579">
          <w:rPr>
            <w:lang w:val="en-US"/>
          </w:rPr>
          <w:delText>-</w:delText>
        </w:r>
      </w:del>
      <w:r w:rsidRPr="003B2B0A">
        <w:rPr>
          <w:lang w:val="en-US"/>
        </w:rPr>
        <w:t xml:space="preserve">coefficient for net income veers. </w:t>
      </w:r>
      <w:commentRangeStart w:id="187"/>
      <w:commentRangeStart w:id="188"/>
      <w:r w:rsidRPr="003B2B0A">
        <w:rPr>
          <w:lang w:val="en-US"/>
        </w:rPr>
        <w:t xml:space="preserve">This has probably to do with a change in regulations </w:t>
      </w:r>
      <w:commentRangeEnd w:id="187"/>
      <w:r w:rsidR="008913B8">
        <w:rPr>
          <w:rStyle w:val="Kommentarzeichen"/>
        </w:rPr>
        <w:commentReference w:id="187"/>
      </w:r>
      <w:commentRangeEnd w:id="188"/>
      <w:r w:rsidR="00A34170">
        <w:rPr>
          <w:rStyle w:val="Kommentarzeichen"/>
        </w:rPr>
        <w:commentReference w:id="188"/>
      </w:r>
      <w:r w:rsidRPr="003B2B0A">
        <w:rPr>
          <w:lang w:val="en-US"/>
        </w:rPr>
        <w:t xml:space="preserve">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 xml:space="preserve">social deductions, which </w:t>
      </w:r>
      <w:r w:rsidR="00743774">
        <w:rPr>
          <w:lang w:val="en-US"/>
        </w:rPr>
        <w:t xml:space="preserve">are basically fixed rate deductions, that relate to </w:t>
      </w:r>
      <w:proofErr w:type="gramStart"/>
      <w:r w:rsidR="00743774">
        <w:rPr>
          <w:lang w:val="en-US"/>
        </w:rPr>
        <w:t>household</w:t>
      </w:r>
      <w:proofErr w:type="gramEnd"/>
      <w:r w:rsidR="00743774">
        <w:rPr>
          <w:lang w:val="en-US"/>
        </w:rPr>
        <w:t xml:space="preserve"> properties</w:t>
      </w:r>
      <w:r w:rsidR="00634342">
        <w:rPr>
          <w:lang w:val="en-US"/>
        </w:rPr>
        <w:t>.</w:t>
      </w:r>
      <w:r w:rsidR="00743774">
        <w:rPr>
          <w:lang w:val="en-US"/>
        </w:rPr>
        <w:t xml:space="preserve"> </w:t>
      </w:r>
      <w:r w:rsidR="00634342">
        <w:rPr>
          <w:lang w:val="en-US"/>
        </w:rPr>
        <w:t xml:space="preserve">Hence, subtracting social deductions from net income to get the taxable income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53073D1" w14:textId="03F76D21" w:rsidR="00A46585" w:rsidRDefault="00A46585" w:rsidP="00154023">
      <w:pPr>
        <w:rPr>
          <w:lang w:val="en-US"/>
        </w:rPr>
      </w:pPr>
    </w:p>
    <w:p w14:paraId="6DE85308" w14:textId="77777777" w:rsidR="003F51DE" w:rsidRDefault="003F51DE" w:rsidP="00154023">
      <w:pPr>
        <w:rPr>
          <w:lang w:val="en-US"/>
        </w:rPr>
      </w:pPr>
    </w:p>
    <w:p w14:paraId="6FE3E5C3" w14:textId="77777777" w:rsidR="0040615D" w:rsidRDefault="0040615D" w:rsidP="00154023">
      <w:pPr>
        <w:rPr>
          <w:lang w:val="en-US"/>
        </w:rPr>
      </w:pPr>
    </w:p>
    <w:p w14:paraId="14F26CE4" w14:textId="68C52FEE" w:rsidR="0040615D" w:rsidRPr="00AD73C6" w:rsidRDefault="0040615D" w:rsidP="00AD73C6">
      <w:pPr>
        <w:pStyle w:val="berschrift3"/>
        <w:rPr>
          <w:i/>
          <w:lang w:val="en-US"/>
        </w:rPr>
      </w:pPr>
      <w:bookmarkStart w:id="189" w:name="_Ref404961181"/>
      <w:r w:rsidRPr="0040615D">
        <w:rPr>
          <w:i/>
          <w:lang w:val="en-US"/>
        </w:rPr>
        <w:t>Income corrected with an equivalence scale based on tax information</w:t>
      </w:r>
      <w:bookmarkEnd w:id="189"/>
    </w:p>
    <w:p w14:paraId="55DBE995" w14:textId="77777777" w:rsidR="00902218" w:rsidRDefault="00902218" w:rsidP="00154023">
      <w:pPr>
        <w:rPr>
          <w:lang w:val="en-US"/>
        </w:rPr>
      </w:pPr>
    </w:p>
    <w:p w14:paraId="42C46ED0" w14:textId="7C976D73"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the logic the modified OECD-Scale implements</w:t>
      </w:r>
      <w:r w:rsidR="00634342">
        <w:rPr>
          <w:lang w:val="en-US"/>
        </w:rPr>
        <w:t xml:space="preserve"> </w:t>
      </w:r>
      <w:r w:rsidR="007B5DDD">
        <w:rPr>
          <w:lang w:val="en-US"/>
        </w:rPr>
        <w:t>(OECD, 2013:173).</w:t>
      </w:r>
      <w:r w:rsidR="00B410D9">
        <w:rPr>
          <w:lang w:val="en-US"/>
        </w:rPr>
        <w:t xml:space="preserve"> By comparing Gini-time series for net income with a</w:t>
      </w:r>
      <w:r w:rsidR="00FD7AF3">
        <w:rPr>
          <w:lang w:val="en-US"/>
        </w:rPr>
        <w:t>nd without implementation of this</w:t>
      </w:r>
      <w:r w:rsidR="00B410D9">
        <w:rPr>
          <w:lang w:val="en-US"/>
        </w:rPr>
        <w:t xml:space="preserve"> pseudo equivalence scale, we examine how strong the assessment of inequality is affected by this scale. </w:t>
      </w:r>
      <w:r w:rsidR="00B410D9" w:rsidRPr="003B2B0A">
        <w:rPr>
          <w:lang w:val="en-US"/>
        </w:rPr>
        <w:t>Because excluding the group of not-taxed leads to a longer time-series we provide four time-series in total (two possibilities to compare the effect of an equivalence scale).</w:t>
      </w:r>
      <w:r w:rsidR="00B410D9">
        <w:rPr>
          <w:lang w:val="en-US"/>
        </w:rPr>
        <w:t xml:space="preserve"> </w:t>
      </w:r>
      <w:r w:rsidR="00B410D9" w:rsidRPr="003B2B0A">
        <w:rPr>
          <w:lang w:val="en-US"/>
        </w:rPr>
        <w:t xml:space="preserve">These measures are </w:t>
      </w:r>
      <w:r w:rsidR="00B410D9">
        <w:rPr>
          <w:lang w:val="en-US"/>
        </w:rPr>
        <w:t xml:space="preserve">part of the </w:t>
      </w:r>
      <w:ins w:id="190" w:author="rudi" w:date="2014-11-30T21:42:00Z">
        <w:r w:rsidR="00E269DF">
          <w:rPr>
            <w:lang w:val="en-US"/>
          </w:rPr>
          <w:t>key figures</w:t>
        </w:r>
        <w:r w:rsidR="00E269DF" w:rsidRPr="003B2B0A">
          <w:rPr>
            <w:lang w:val="en-US"/>
          </w:rPr>
          <w:t xml:space="preserve"> </w:t>
        </w:r>
      </w:ins>
      <w:r w:rsidR="00B410D9" w:rsidRPr="003B2B0A">
        <w:rPr>
          <w:lang w:val="en-US"/>
        </w:rPr>
        <w:t xml:space="preserve">provided </w:t>
      </w:r>
      <w:ins w:id="191" w:author="rudi" w:date="2014-11-30T21:42:00Z">
        <w:r w:rsidR="00E269DF">
          <w:rPr>
            <w:lang w:val="en-US"/>
          </w:rPr>
          <w:t xml:space="preserve">by the </w:t>
        </w:r>
      </w:ins>
      <w:del w:id="192" w:author="rudi" w:date="2014-11-30T21:42:00Z">
        <w:r w:rsidR="00B410D9" w:rsidDel="00E269DF">
          <w:rPr>
            <w:lang w:val="en-US"/>
          </w:rPr>
          <w:delText>Key figures</w:delText>
        </w:r>
        <w:r w:rsidR="00B410D9" w:rsidRPr="003B2B0A" w:rsidDel="00E269DF">
          <w:rPr>
            <w:lang w:val="en-US"/>
          </w:rPr>
          <w:delText xml:space="preserve"> </w:delText>
        </w:r>
      </w:del>
      <w:r w:rsidR="00B410D9" w:rsidRPr="003B2B0A">
        <w:rPr>
          <w:lang w:val="en-US"/>
        </w:rPr>
        <w:t>FTA and are not calculated by us</w:t>
      </w:r>
    </w:p>
    <w:p w14:paraId="755C0E1A" w14:textId="212FD328" w:rsidR="00DD3A93" w:rsidRDefault="00DD3A93" w:rsidP="00154023">
      <w:pPr>
        <w:rPr>
          <w:lang w:val="en-US"/>
        </w:rPr>
      </w:pPr>
    </w:p>
    <w:p w14:paraId="1634A268" w14:textId="6BFC9703" w:rsidR="00B410D9" w:rsidRDefault="00B410D9" w:rsidP="00B410D9">
      <w:pPr>
        <w:rPr>
          <w:lang w:val="en-US"/>
        </w:rPr>
      </w:pPr>
      <w:r w:rsidRPr="003B2B0A">
        <w:rPr>
          <w:lang w:val="en-US"/>
        </w:rPr>
        <w:t>The implementation of an equivalence scale does not have a major impact o</w:t>
      </w:r>
      <w:r>
        <w:rPr>
          <w:lang w:val="en-US"/>
        </w:rPr>
        <w:t xml:space="preserve">n the assessment of inequality </w:t>
      </w:r>
      <w:r w:rsidRPr="003B2B0A">
        <w:rPr>
          <w:lang w:val="en-US"/>
        </w:rPr>
        <w:t xml:space="preserve">(see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sidRPr="003B2B0A">
        <w:rPr>
          <w:lang w:val="en-US"/>
        </w:rPr>
        <w:t xml:space="preserve">). Over the observed time period the two lines, which can be compared, move more or less parallel. Because tax units only approximately depict households, it has to be said, that the implemented equivalence scale automatically has </w:t>
      </w:r>
      <w:r w:rsidR="007B5DDD" w:rsidRPr="003B2B0A">
        <w:rPr>
          <w:lang w:val="en-US"/>
        </w:rPr>
        <w:t>its</w:t>
      </w:r>
      <w:r w:rsidRPr="003B2B0A">
        <w:rPr>
          <w:lang w:val="en-US"/>
        </w:rPr>
        <w:t xml:space="preserve"> drawbacks. This hinders a pure assessment of the effect of </w:t>
      </w:r>
      <w:proofErr w:type="gramStart"/>
      <w:r w:rsidRPr="003B2B0A">
        <w:rPr>
          <w:lang w:val="en-US"/>
        </w:rPr>
        <w:t>a</w:t>
      </w:r>
      <w:proofErr w:type="gramEnd"/>
      <w:r w:rsidRPr="003B2B0A">
        <w:rPr>
          <w:lang w:val="en-US"/>
        </w:rPr>
        <w:t xml:space="preserve"> equivalence scale.</w:t>
      </w:r>
    </w:p>
    <w:p w14:paraId="0ED7F8B0" w14:textId="77777777" w:rsidR="00A46585" w:rsidRPr="00992DB1" w:rsidRDefault="00A46585" w:rsidP="00154023">
      <w:pPr>
        <w:rPr>
          <w:lang w:val="en-US"/>
        </w:rPr>
      </w:pPr>
    </w:p>
    <w:p w14:paraId="50152042" w14:textId="77777777" w:rsidR="00154023" w:rsidRDefault="00154023" w:rsidP="00154023">
      <w:pPr>
        <w:pStyle w:val="berschrift2"/>
        <w:rPr>
          <w:lang w:val="en-US"/>
        </w:rPr>
      </w:pPr>
      <w:bookmarkStart w:id="193" w:name="_Ref399518083"/>
      <w:bookmarkStart w:id="194" w:name="_Toc399858814"/>
      <w:commentRangeStart w:id="195"/>
      <w:commentRangeStart w:id="196"/>
      <w:r w:rsidRPr="00154023">
        <w:rPr>
          <w:lang w:val="en-US"/>
        </w:rPr>
        <w:t>Measuring inequality</w:t>
      </w:r>
      <w:bookmarkEnd w:id="193"/>
      <w:bookmarkEnd w:id="194"/>
      <w:commentRangeEnd w:id="195"/>
      <w:r w:rsidR="00C453EC">
        <w:rPr>
          <w:rStyle w:val="Kommentarzeichen"/>
          <w:rFonts w:eastAsia="Lucida Sans"/>
          <w:b w:val="0"/>
          <w:bCs w:val="0"/>
        </w:rPr>
        <w:commentReference w:id="195"/>
      </w:r>
      <w:commentRangeEnd w:id="196"/>
      <w:r w:rsidR="0040615D">
        <w:rPr>
          <w:rStyle w:val="Kommentarzeichen"/>
          <w:rFonts w:eastAsia="Lucida Sans"/>
          <w:b w:val="0"/>
          <w:bCs w:val="0"/>
        </w:rPr>
        <w:commentReference w:id="196"/>
      </w:r>
    </w:p>
    <w:p w14:paraId="5583641C" w14:textId="46DAF60B" w:rsidR="00497AAC" w:rsidRDefault="00497AAC" w:rsidP="008C2F1A">
      <w:pPr>
        <w:rPr>
          <w:lang w:val="en-US"/>
        </w:rPr>
      </w:pPr>
      <w:r w:rsidRPr="00497AAC">
        <w:rPr>
          <w:lang w:val="en-US"/>
        </w:rPr>
        <w:t xml:space="preserve">Here we examine how interpretation can change, when we expand the analysis by using relative distribution methods </w:t>
      </w:r>
      <w:r w:rsidR="00634342">
        <w:rPr>
          <w:lang w:val="en-US"/>
        </w:rPr>
        <w:t>in addition to</w:t>
      </w:r>
      <w:r w:rsidRPr="00497AAC">
        <w:rPr>
          <w:lang w:val="en-US"/>
        </w:rPr>
        <w:t xml:space="preserve"> </w:t>
      </w:r>
      <w:r w:rsidR="00634342">
        <w:rPr>
          <w:lang w:val="en-US"/>
        </w:rPr>
        <w:t>time series of</w:t>
      </w:r>
      <w:r w:rsidR="00634342" w:rsidRPr="00497AAC">
        <w:rPr>
          <w:lang w:val="en-US"/>
        </w:rPr>
        <w:t xml:space="preserve"> </w:t>
      </w:r>
      <w:r w:rsidRPr="00497AAC">
        <w:rPr>
          <w:lang w:val="en-US"/>
        </w:rPr>
        <w:t>Gini</w:t>
      </w:r>
      <w:r w:rsidR="00D674B0">
        <w:rPr>
          <w:lang w:val="en-US"/>
        </w:rPr>
        <w:t xml:space="preserve"> </w:t>
      </w:r>
      <w:del w:id="197" w:author="rudi" w:date="2014-11-11T02:22:00Z">
        <w:r w:rsidRPr="00497AAC" w:rsidDel="00D674B0">
          <w:rPr>
            <w:lang w:val="en-US"/>
          </w:rPr>
          <w:delText>-</w:delText>
        </w:r>
      </w:del>
      <w:ins w:id="198" w:author="rudi" w:date="2014-11-30T21:44:00Z">
        <w:r w:rsidR="00E269DF">
          <w:rPr>
            <w:lang w:val="en-US"/>
          </w:rPr>
          <w:t>c</w:t>
        </w:r>
      </w:ins>
      <w:del w:id="199" w:author="rudi" w:date="2014-11-30T21:44:00Z">
        <w:r w:rsidRPr="00497AAC" w:rsidDel="00E269DF">
          <w:rPr>
            <w:lang w:val="en-US"/>
          </w:rPr>
          <w:delText>C</w:delText>
        </w:r>
      </w:del>
      <w:r w:rsidRPr="00497AAC">
        <w:rPr>
          <w:lang w:val="en-US"/>
        </w:rPr>
        <w:t xml:space="preserve">oefficients. We therefore use the published percentiles </w:t>
      </w:r>
      <w:ins w:id="200" w:author="rudi" w:date="2014-11-30T21:45:00Z">
        <w:r w:rsidR="00E269DF">
          <w:rPr>
            <w:lang w:val="en-US"/>
          </w:rPr>
          <w:t>of</w:t>
        </w:r>
      </w:ins>
      <w:del w:id="201" w:author="rudi" w:date="2014-11-30T21:45:00Z">
        <w:r w:rsidRPr="00497AAC" w:rsidDel="00E269DF">
          <w:rPr>
            <w:lang w:val="en-US"/>
          </w:rPr>
          <w:delText>about</w:delText>
        </w:r>
      </w:del>
      <w:r w:rsidRPr="00497AAC">
        <w:rPr>
          <w:lang w:val="en-US"/>
        </w:rPr>
        <w:t xml:space="preserve"> the distribution of tax</w:t>
      </w:r>
      <w:r>
        <w:rPr>
          <w:lang w:val="en-US"/>
        </w:rPr>
        <w:t xml:space="preserve">able </w:t>
      </w:r>
      <w:r w:rsidR="00A8628A">
        <w:rPr>
          <w:lang w:val="en-US"/>
        </w:rPr>
        <w:t xml:space="preserve">income </w:t>
      </w:r>
      <w:r w:rsidR="00634342">
        <w:rPr>
          <w:lang w:val="en-US"/>
        </w:rPr>
        <w:t xml:space="preserve">from the FTA </w:t>
      </w:r>
      <w:ins w:id="202" w:author="rudi" w:date="2014-11-30T21:45:00Z">
        <w:r w:rsidR="00E269DF">
          <w:rPr>
            <w:lang w:val="en-US"/>
          </w:rPr>
          <w:t>k</w:t>
        </w:r>
      </w:ins>
      <w:r w:rsidR="00634342">
        <w:rPr>
          <w:lang w:val="en-US"/>
        </w:rPr>
        <w:t>ey figures dataset</w:t>
      </w:r>
      <w:r w:rsidRPr="00497AAC">
        <w:rPr>
          <w:lang w:val="en-US"/>
        </w:rPr>
        <w:t>. We prefer these measures over the calculate</w:t>
      </w:r>
      <w:ins w:id="203" w:author="rudi" w:date="2014-11-11T02:22:00Z">
        <w:r w:rsidR="00D674B0">
          <w:rPr>
            <w:lang w:val="en-US"/>
          </w:rPr>
          <w:t>d</w:t>
        </w:r>
      </w:ins>
      <w:del w:id="204" w:author="rudi" w:date="2014-11-11T02:22:00Z">
        <w:r w:rsidRPr="00497AAC" w:rsidDel="00D674B0">
          <w:rPr>
            <w:lang w:val="en-US"/>
          </w:rPr>
          <w:delText>s</w:delText>
        </w:r>
      </w:del>
      <w:r w:rsidRPr="00497AAC">
        <w:rPr>
          <w:lang w:val="en-US"/>
        </w:rPr>
        <w:t xml:space="preserve"> measures out of the published income brackets statistics, because they represent the distribution at both tails more accurate since they are based directly on the information about every single tax units</w:t>
      </w:r>
      <w:r w:rsidR="00F06E77">
        <w:rPr>
          <w:lang w:val="en-US"/>
        </w:rPr>
        <w:t>.</w:t>
      </w:r>
      <w:r>
        <w:rPr>
          <w:rStyle w:val="Funotenzeichen"/>
          <w:lang w:val="en-US"/>
        </w:rPr>
        <w:footnoteReference w:id="11"/>
      </w:r>
    </w:p>
    <w:p w14:paraId="2CA461BC" w14:textId="77777777" w:rsidR="00497AAC" w:rsidRDefault="00497AAC" w:rsidP="008C2F1A">
      <w:pPr>
        <w:rPr>
          <w:lang w:val="en-US"/>
        </w:rPr>
      </w:pPr>
    </w:p>
    <w:p w14:paraId="394641CA" w14:textId="25A1FF65" w:rsidR="00992DB1" w:rsidRDefault="00497AAC" w:rsidP="008C2F1A">
      <w:pPr>
        <w:rPr>
          <w:lang w:val="en-US"/>
        </w:rPr>
      </w:pPr>
      <w:r w:rsidRPr="00497AAC">
        <w:rPr>
          <w:lang w:val="en-US"/>
        </w:rPr>
        <w:t xml:space="preserve">We use the reported </w:t>
      </w:r>
      <w:ins w:id="207" w:author="rudi" w:date="2014-11-11T02:23:00Z">
        <w:r w:rsidR="00D674B0">
          <w:rPr>
            <w:lang w:val="en-US"/>
          </w:rPr>
          <w:t>m</w:t>
        </w:r>
      </w:ins>
      <w:del w:id="208" w:author="rudi" w:date="2014-11-11T02:23:00Z">
        <w:r w:rsidRPr="00497AAC" w:rsidDel="00D674B0">
          <w:rPr>
            <w:lang w:val="en-US"/>
          </w:rPr>
          <w:delText>M</w:delText>
        </w:r>
      </w:del>
      <w:r w:rsidRPr="00497AAC">
        <w:rPr>
          <w:lang w:val="en-US"/>
        </w:rPr>
        <w:t>easures at the cost of time. The longest time-period we can compare out of these data reaches from 2003 to 2010.</w:t>
      </w:r>
      <w:r w:rsidR="00AC0437">
        <w:rPr>
          <w:lang w:val="en-US"/>
        </w:rPr>
        <w:t xml:space="preserve"> This includes all tax subjects (non-taxed and special cases).</w:t>
      </w:r>
      <w:r w:rsidRPr="00497AAC">
        <w:rPr>
          <w:lang w:val="en-US"/>
        </w:rPr>
        <w:t xml:space="preserve"> </w:t>
      </w:r>
      <w:ins w:id="209" w:author="rudi" w:date="2014-11-11T02:23:00Z">
        <w:r w:rsidR="00D674B0">
          <w:rPr>
            <w:lang w:val="en-US"/>
          </w:rPr>
          <w:t xml:space="preserve">The </w:t>
        </w:r>
      </w:ins>
      <w:r w:rsidRPr="00497AAC">
        <w:rPr>
          <w:lang w:val="en-US"/>
        </w:rPr>
        <w:t xml:space="preserve">Gini </w:t>
      </w:r>
      <w:ins w:id="210" w:author="rudi" w:date="2014-11-11T02:23:00Z">
        <w:r w:rsidR="00D674B0">
          <w:rPr>
            <w:lang w:val="en-US"/>
          </w:rPr>
          <w:t xml:space="preserve">coefficient </w:t>
        </w:r>
      </w:ins>
      <w:r w:rsidRPr="00497AAC">
        <w:rPr>
          <w:lang w:val="en-US"/>
        </w:rPr>
        <w:t xml:space="preserve">changed from </w:t>
      </w:r>
      <w:commentRangeStart w:id="211"/>
      <w:r w:rsidRPr="00497AAC">
        <w:rPr>
          <w:lang w:val="en-US"/>
        </w:rPr>
        <w:t>0.47 to 0.50</w:t>
      </w:r>
      <w:commentRangeEnd w:id="211"/>
      <w:r w:rsidR="00902218">
        <w:rPr>
          <w:rStyle w:val="Kommentarzeichen"/>
        </w:rPr>
        <w:commentReference w:id="211"/>
      </w:r>
      <w:r w:rsidRPr="00497AAC">
        <w:rPr>
          <w:lang w:val="en-US"/>
        </w:rPr>
        <w:t>,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007EB09A" w14:textId="77777777" w:rsidR="00D674B0" w:rsidRDefault="00D674B0" w:rsidP="008C2F1A">
      <w:pPr>
        <w:rPr>
          <w:lang w:val="en-US"/>
        </w:rPr>
      </w:pPr>
    </w:p>
    <w:p w14:paraId="32B9A853" w14:textId="77777777" w:rsidR="00154023" w:rsidRPr="00AC0437" w:rsidRDefault="00154023" w:rsidP="00154023">
      <w:pPr>
        <w:rPr>
          <w:lang w:val="en-US"/>
        </w:rPr>
      </w:pPr>
    </w:p>
    <w:p w14:paraId="177B3FA3" w14:textId="06F5C68C"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ins w:id="212" w:author="rudi" w:date="2014-11-11T02:25:00Z">
        <w:r w:rsidR="00D674B0">
          <w:rPr>
            <w:lang w:val="en-US"/>
          </w:rPr>
          <w:t xml:space="preserve">the </w:t>
        </w:r>
      </w:ins>
      <w:r w:rsidR="007E039D">
        <w:rPr>
          <w:lang w:val="en-US"/>
        </w:rPr>
        <w:t>distribution of 2010 as</w:t>
      </w:r>
      <w:r w:rsidR="00154023" w:rsidRPr="00154023">
        <w:rPr>
          <w:lang w:val="en-US"/>
        </w:rPr>
        <w:t xml:space="preserve"> the comparison </w:t>
      </w:r>
      <w:proofErr w:type="gramStart"/>
      <w:r w:rsidR="00154023" w:rsidRPr="00154023">
        <w:rPr>
          <w:lang w:val="en-US"/>
        </w:rPr>
        <w:t xml:space="preserve">population </w:t>
      </w:r>
      <w:proofErr w:type="gramEnd"/>
      <m:oMath>
        <m:r>
          <w:rPr>
            <w:rFonts w:ascii="Cambria Math" w:hAnsi="Cambria Math"/>
            <w:lang w:val="en-US"/>
          </w:rPr>
          <m:t>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w:t>
      </w:r>
      <w:r w:rsidR="00154023" w:rsidRPr="00154023">
        <w:rPr>
          <w:lang w:val="en-US"/>
        </w:rPr>
        <w:lastRenderedPageBreak/>
        <w:t xml:space="preserve">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 xml:space="preserve">is then defined as </w:t>
      </w:r>
    </w:p>
    <w:p w14:paraId="6E450EA1" w14:textId="77777777" w:rsidR="00BD4150" w:rsidRPr="006C3A86" w:rsidRDefault="00BD4150" w:rsidP="00BD4150">
      <w:pPr>
        <w:pStyle w:val="Beschriftung"/>
        <w:keepNext/>
        <w:jc w:val="center"/>
        <w:rPr>
          <w:rFonts w:ascii="Cambria Math" w:hAnsi="Cambria Math"/>
          <w:sz w:val="20"/>
          <w:lang w:val="en-US"/>
          <w:oMath/>
        </w:rPr>
      </w:pPr>
      <w:r w:rsidRPr="00BD4150">
        <w:rPr>
          <w:sz w:val="19"/>
          <w:szCs w:val="19"/>
          <w:lang w:val="en-US"/>
        </w:rPr>
        <w:t>(</w:t>
      </w:r>
      <w:r w:rsidRPr="00BD4150">
        <w:rPr>
          <w:sz w:val="19"/>
          <w:szCs w:val="19"/>
        </w:rPr>
        <w:fldChar w:fldCharType="begin"/>
      </w:r>
      <w:r w:rsidRPr="00BD4150">
        <w:rPr>
          <w:sz w:val="19"/>
          <w:szCs w:val="19"/>
          <w:lang w:val="en-US"/>
        </w:rPr>
        <w:instrText xml:space="preserve"> SEQ Formel \* ARABIC </w:instrText>
      </w:r>
      <w:r w:rsidRPr="00BD4150">
        <w:rPr>
          <w:sz w:val="19"/>
          <w:szCs w:val="19"/>
        </w:rPr>
        <w:fldChar w:fldCharType="separate"/>
      </w:r>
      <w:r>
        <w:rPr>
          <w:noProof/>
          <w:sz w:val="19"/>
          <w:szCs w:val="19"/>
          <w:lang w:val="en-US"/>
        </w:rPr>
        <w:t>1</w:t>
      </w:r>
      <w:r w:rsidRPr="00BD4150">
        <w:rPr>
          <w:sz w:val="19"/>
          <w:szCs w:val="19"/>
        </w:rPr>
        <w:fldChar w:fldCharType="end"/>
      </w:r>
      <w:r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77777777" w:rsidR="00154023" w:rsidRPr="006C3A86" w:rsidRDefault="00E65112" w:rsidP="00F65C09">
      <w:pPr>
        <w:pStyle w:val="Beschriftung"/>
        <w:keepNext/>
        <w:jc w:val="center"/>
        <w:rPr>
          <w:sz w:val="26"/>
          <w:szCs w:val="26"/>
          <w:lang w:val="en-US"/>
        </w:rPr>
      </w:pPr>
      <w:r w:rsidRPr="00E65112">
        <w:rPr>
          <w:sz w:val="19"/>
          <w:szCs w:val="19"/>
          <w:lang w:val="en-US"/>
        </w:rPr>
        <w:t>(</w:t>
      </w:r>
      <w:r w:rsidR="00BD4150" w:rsidRPr="00F65C09">
        <w:rPr>
          <w:sz w:val="19"/>
          <w:szCs w:val="19"/>
          <w:lang w:val="en-US"/>
        </w:rPr>
        <w:fldChar w:fldCharType="begin"/>
      </w:r>
      <w:r w:rsidR="00BD4150" w:rsidRPr="00E65112">
        <w:rPr>
          <w:sz w:val="19"/>
          <w:szCs w:val="19"/>
          <w:lang w:val="en-US"/>
        </w:rPr>
        <w:instrText xml:space="preserve"> SEQ Formel \* ARABIC </w:instrText>
      </w:r>
      <w:r w:rsidR="00BD4150" w:rsidRPr="00F65C09">
        <w:rPr>
          <w:sz w:val="19"/>
          <w:szCs w:val="19"/>
          <w:lang w:val="en-US"/>
        </w:rPr>
        <w:fldChar w:fldCharType="separate"/>
      </w:r>
      <w:r w:rsidR="00BD4150" w:rsidRPr="00E65112">
        <w:rPr>
          <w:sz w:val="19"/>
          <w:szCs w:val="19"/>
          <w:lang w:val="en-US"/>
        </w:rPr>
        <w:t>2</w:t>
      </w:r>
      <w:r w:rsidR="00BD4150" w:rsidRPr="00F65C09">
        <w:rPr>
          <w:sz w:val="19"/>
          <w:szCs w:val="19"/>
          <w:lang w:val="en-US"/>
        </w:rPr>
        <w:fldChar w:fldCharType="end"/>
      </w:r>
      <w:r w:rsidRPr="00F65C09">
        <w:rPr>
          <w:sz w:val="19"/>
          <w:szCs w:val="19"/>
          <w:lang w:val="en-US"/>
        </w:rPr>
        <w:t>)</w:t>
      </w:r>
      <w:r w:rsidRPr="00E65112">
        <w:rPr>
          <w:sz w:val="26"/>
          <w:szCs w:val="26"/>
          <w:lang w:val="en-US"/>
        </w:rPr>
        <w:t xml:space="preserve"> </w:t>
      </w:r>
      <m:oMath>
        <m:r>
          <m:rPr>
            <m:sty m:val="p"/>
          </m:rPr>
          <w:rPr>
            <w:rFonts w:ascii="Cambria Math" w:hAnsi="Cambria Math"/>
            <w:sz w:val="26"/>
            <w:szCs w:val="26"/>
            <w:lang w:val="en-US"/>
          </w:rPr>
          <m:t>g(r)=</m:t>
        </m:r>
        <m:f>
          <m:fPr>
            <m:ctrlPr>
              <w:rPr>
                <w:rFonts w:ascii="Cambria Math" w:hAnsi="Cambria Math"/>
                <w:sz w:val="26"/>
                <w:szCs w:val="26"/>
                <w:lang w:val="en-US"/>
              </w:rPr>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num>
          <m:den>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77777777"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14:paraId="5F9C43F3" w14:textId="77777777" w:rsidR="00154023" w:rsidRPr="00154023" w:rsidRDefault="00154023" w:rsidP="00154023">
      <w:pPr>
        <w:rPr>
          <w:lang w:val="en-US"/>
        </w:rPr>
      </w:pPr>
    </w:p>
    <w:p w14:paraId="08E79EDE" w14:textId="470A73F6" w:rsidR="00154023" w:rsidRDefault="00154023" w:rsidP="00154023">
      <w:pPr>
        <w:rPr>
          <w:lang w:val="en-US"/>
        </w:rPr>
      </w:pPr>
      <w:commentRangeStart w:id="213"/>
      <w:r w:rsidRPr="00154023">
        <w:rPr>
          <w:lang w:val="en-US"/>
        </w:rPr>
        <w: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w:t>
      </w:r>
      <w:r w:rsidR="00FF0596">
        <w:rPr>
          <w:lang w:val="en-US"/>
        </w:rPr>
        <w:t>“</w:t>
      </w:r>
      <w:r w:rsidRPr="00154023">
        <w:rPr>
          <w:lang w:val="en-US"/>
        </w:rPr>
        <w:t>shape</w:t>
      </w:r>
      <w:r w:rsidR="00FF0596">
        <w:rPr>
          <w:lang w:val="en-US"/>
        </w:rPr>
        <w:t>”</w:t>
      </w:r>
      <w:r w:rsidRPr="00154023">
        <w:rPr>
          <w:lang w:val="en-US"/>
        </w:rPr>
        <w:t xml:space="preserve"> (scale, </w:t>
      </w:r>
      <w:proofErr w:type="spellStart"/>
      <w:r w:rsidRPr="00154023">
        <w:rPr>
          <w:lang w:val="en-US"/>
        </w:rPr>
        <w:t>skewness</w:t>
      </w:r>
      <w:proofErr w:type="spellEnd"/>
      <w:r w:rsidRPr="00154023">
        <w:rPr>
          <w:lang w:val="en-US"/>
        </w:rPr>
        <w:t xml:space="preserve"> and other distributional characteristics). When both types of shifts are operating, or when factors other than scale are changing in the shape component, we need a way to separate </w:t>
      </w:r>
      <w:del w:id="214" w:author="rudi" w:date="2014-11-11T02:29:00Z">
        <w:r w:rsidRPr="00154023" w:rsidDel="000A6849">
          <w:rPr>
            <w:lang w:val="en-US"/>
          </w:rPr>
          <w:delText xml:space="preserve">out </w:delText>
        </w:r>
      </w:del>
      <w:r w:rsidRPr="00154023">
        <w:rPr>
          <w:lang w:val="en-US"/>
        </w:rPr>
        <w:t xml:space="preserve">the various effects. If we want to identify the effect of a location shift and separate it from other changes in the distribution, it is necessary to specify what scale this shift operates on. It is possible to adjust distributions by any measure of central tendency. Here we choose </w:t>
      </w:r>
      <w:r w:rsidR="000A6849">
        <w:rPr>
          <w:lang w:val="en-US"/>
        </w:rPr>
        <w:t>the log mean as a</w:t>
      </w:r>
      <w:r w:rsidRPr="00154023">
        <w:rPr>
          <w:lang w:val="en-US"/>
        </w:rPr>
        <w:t xml:space="preserve"> location adjustment because </w:t>
      </w:r>
      <w:r w:rsidR="000A6849">
        <w:rPr>
          <w:lang w:val="en-US"/>
        </w:rPr>
        <w:t>it corresponds to the use of the Gini coefficient as our central measure</w:t>
      </w:r>
      <w:r w:rsidR="00CF5EC2">
        <w:rPr>
          <w:lang w:val="en-US"/>
        </w:rPr>
        <w:t xml:space="preserve"> of inequality, e.g. a doubling of all incomes in the population would leave both constant: the Gini coefficient as well as the whole distribution after its location was shifted by a factor of two. </w:t>
      </w:r>
      <w:r w:rsidRPr="00154023">
        <w:rPr>
          <w:lang w:val="en-US"/>
        </w:rPr>
        <w:t xml:space="preserve"> Because our interest lies in analyzing distributional differences concerning the degree of inequality, we will focus in the results section on shape differences and look therefore at the relative distribution after the distributions are adjusted for location differences. </w:t>
      </w:r>
      <w:commentRangeEnd w:id="213"/>
      <w:r w:rsidR="003F51DE">
        <w:rPr>
          <w:rStyle w:val="Kommentarzeichen"/>
        </w:rPr>
        <w:commentReference w:id="213"/>
      </w:r>
    </w:p>
    <w:p w14:paraId="38C6591B" w14:textId="77777777" w:rsidR="00FF0596" w:rsidRDefault="00FF0596" w:rsidP="00154023">
      <w:pPr>
        <w:rPr>
          <w:lang w:val="en-US"/>
        </w:rPr>
      </w:pPr>
    </w:p>
    <w:p w14:paraId="2C552BF7" w14:textId="31E23360" w:rsidR="00FF0596" w:rsidRPr="003B2B0A" w:rsidRDefault="00497AAC" w:rsidP="00154023">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2010 versus 2003 tax data (</w:t>
      </w:r>
      <w:r w:rsidR="00A8628A">
        <w:rPr>
          <w:lang w:val="en-US"/>
        </w:rPr>
        <w:fldChar w:fldCharType="begin"/>
      </w:r>
      <w:r w:rsidR="00A8628A">
        <w:rPr>
          <w:lang w:val="en-US"/>
        </w:rPr>
        <w:instrText xml:space="preserve"> REF _Ref399857620 \h  \* MERGEFORMAT </w:instrText>
      </w:r>
      <w:r w:rsidR="00A8628A">
        <w:rPr>
          <w:lang w:val="en-US"/>
        </w:rPr>
      </w:r>
      <w:r w:rsidR="00A8628A">
        <w:rPr>
          <w:lang w:val="en-US"/>
        </w:rPr>
        <w:fldChar w:fldCharType="separate"/>
      </w:r>
      <w:r w:rsidR="00A8628A" w:rsidRPr="00A8628A">
        <w:rPr>
          <w:lang w:val="en-US"/>
        </w:rPr>
        <w:t>Figure 4</w:t>
      </w:r>
      <w:r w:rsidR="00A8628A">
        <w:rPr>
          <w:lang w:val="en-US"/>
        </w:rPr>
        <w:fldChar w:fldCharType="end"/>
      </w:r>
      <w:r w:rsidR="00670CAD">
        <w:rPr>
          <w:lang w:val="en-US"/>
        </w:rPr>
        <w:t>, top left</w:t>
      </w:r>
      <w:r w:rsidR="00A8628A">
        <w:rPr>
          <w:lang w:val="en-US"/>
        </w:rPr>
        <w:t xml:space="preserve">) </w:t>
      </w:r>
      <w:r w:rsidRPr="00497AAC">
        <w:rPr>
          <w:lang w:val="en-US"/>
        </w:rPr>
        <w:t xml:space="preserve">it gets visible that from 2003 to 2010 a moderate polarization occurred,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p>
    <w:p w14:paraId="5A845D53" w14:textId="77777777" w:rsidR="00154023" w:rsidRPr="003B2B0A" w:rsidRDefault="00154023" w:rsidP="00154023">
      <w:pPr>
        <w:rPr>
          <w:lang w:val="en-US"/>
        </w:rPr>
      </w:pPr>
    </w:p>
    <w:p w14:paraId="22FD14A4" w14:textId="67E01368" w:rsidR="00154023" w:rsidRDefault="00FF0596" w:rsidP="00154023">
      <w:pPr>
        <w:rPr>
          <w:lang w:val="en-US"/>
        </w:rPr>
      </w:pPr>
      <w:commentRangeStart w:id="215"/>
      <w:r>
        <w:rPr>
          <w:lang w:val="en-US"/>
        </w:rPr>
        <w:t xml:space="preserve">While graphical displays are </w:t>
      </w:r>
      <w:r w:rsidR="003B2B0A">
        <w:rPr>
          <w:lang w:val="en-US"/>
        </w:rPr>
        <w:t>an interesting feature of the relative distribution framework, we want to compare summary measures based on the relative distribution to Gini</w:t>
      </w:r>
      <w:ins w:id="216" w:author="rudi" w:date="2014-11-11T23:35:00Z">
        <w:r w:rsidR="00001FF8">
          <w:rPr>
            <w:lang w:val="en-US"/>
          </w:rPr>
          <w:t xml:space="preserve"> </w:t>
        </w:r>
      </w:ins>
      <w:del w:id="217" w:author="rudi" w:date="2014-11-11T23:35:00Z">
        <w:r w:rsidR="003B2B0A" w:rsidDel="00001FF8">
          <w:rPr>
            <w:lang w:val="en-US"/>
          </w:rPr>
          <w:delText>-</w:delText>
        </w:r>
      </w:del>
      <w:ins w:id="218" w:author="rudi" w:date="2014-11-11T23:35:00Z">
        <w:r w:rsidR="00001FF8">
          <w:rPr>
            <w:lang w:val="en-US"/>
          </w:rPr>
          <w:t>c</w:t>
        </w:r>
      </w:ins>
      <w:del w:id="219" w:author="rudi" w:date="2014-11-11T23:35:00Z">
        <w:r w:rsidR="003B2B0A" w:rsidDel="00001FF8">
          <w:rPr>
            <w:lang w:val="en-US"/>
          </w:rPr>
          <w:delText>C</w:delText>
        </w:r>
      </w:del>
      <w:r w:rsidR="003B2B0A">
        <w:rPr>
          <w:lang w:val="en-US"/>
        </w:rPr>
        <w:t>oeffic</w:t>
      </w:r>
      <w:r w:rsidR="00001FF8">
        <w:rPr>
          <w:lang w:val="en-US"/>
        </w:rPr>
        <w:t>i</w:t>
      </w:r>
      <w:r w:rsidR="003B2B0A">
        <w:rPr>
          <w:lang w:val="en-US"/>
        </w:rPr>
        <w:t xml:space="preserve">ents and show, how relative distribution measures complete the assessment of inequality trends. </w:t>
      </w:r>
      <w:commentRangeStart w:id="220"/>
      <w:r w:rsidR="003B2B0A">
        <w:rPr>
          <w:lang w:val="en-US"/>
        </w:rPr>
        <w:t>For this purpose we</w:t>
      </w:r>
      <w:del w:id="221" w:author="rudi" w:date="2014-11-11T23:35:00Z">
        <w:r w:rsidR="003B2B0A" w:rsidDel="00001FF8">
          <w:rPr>
            <w:lang w:val="en-US"/>
          </w:rPr>
          <w:delText xml:space="preserve"> use</w:delText>
        </w:r>
      </w:del>
      <w:r w:rsidR="003B2B0A">
        <w:rPr>
          <w:lang w:val="en-US"/>
        </w:rPr>
        <w:t xml:space="preserv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commentRangeEnd w:id="220"/>
      <w:r w:rsidR="00001FF8">
        <w:rPr>
          <w:rStyle w:val="Kommentarzeichen"/>
        </w:rPr>
        <w:commentReference w:id="220"/>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ins w:id="222" w:author="rudi" w:date="2014-11-11T23:38:00Z">
        <w:r w:rsidR="00001FF8">
          <w:rPr>
            <w:lang w:val="en-US"/>
          </w:rPr>
          <w:t>dditionally</w:t>
        </w:r>
      </w:ins>
      <w:del w:id="223" w:author="rudi" w:date="2014-11-11T23:38:00Z">
        <w:r w:rsidR="00154023" w:rsidRPr="00154023" w:rsidDel="00001FF8">
          <w:rPr>
            <w:lang w:val="en-US"/>
          </w:rPr>
          <w:delText>nd</w:delText>
        </w:r>
      </w:del>
      <w:r w:rsidR="00154023" w:rsidRPr="00154023">
        <w:rPr>
          <w:lang w:val="en-US"/>
        </w:rPr>
        <w:t xml:space="preserve"> it has several interesting features</w:t>
      </w:r>
      <w:ins w:id="224" w:author="rudi" w:date="2014-11-11T23:38:00Z">
        <w:r w:rsidR="00001FF8">
          <w:rPr>
            <w:lang w:val="en-US"/>
          </w:rPr>
          <w:t>:</w:t>
        </w:r>
      </w:ins>
      <w:del w:id="225" w:author="rudi" w:date="2014-11-11T23:38:00Z">
        <w:r w:rsidR="00154023" w:rsidRPr="00154023" w:rsidDel="00001FF8">
          <w:rPr>
            <w:lang w:val="en-US"/>
          </w:rPr>
          <w:delText>.</w:delText>
        </w:r>
      </w:del>
      <w:r w:rsidR="00154023" w:rsidRPr="00154023">
        <w:rPr>
          <w:lang w:val="en-US"/>
        </w:rPr>
        <w:t xml:space="preserve"> MRP can be interpreted in terms of a proportional shift of mass in the distribution from more central to less central values. A value of 0.1, for example, is equivalent to a 10</w:t>
      </w:r>
      <w:del w:id="226" w:author="rudi" w:date="2014-11-11T23:38:00Z">
        <w:r w:rsidR="00154023" w:rsidRPr="00154023" w:rsidDel="00001FF8">
          <w:rPr>
            <w:lang w:val="en-US"/>
          </w:rPr>
          <w:delText>\</w:delText>
        </w:r>
      </w:del>
      <w:r w:rsidR="00154023" w:rsidRPr="00154023">
        <w:rPr>
          <w:lang w:val="en-US"/>
        </w:rPr>
        <w:t xml:space="preserve">% population shift from the center of the distribution to the upper and lower quartiles and the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w:t>
      </w:r>
      <w:r w:rsidR="00154023" w:rsidRPr="00154023">
        <w:rPr>
          <w:lang w:val="en-US"/>
        </w:rPr>
        <w:lastRenderedPageBreak/>
        <w:t>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commentRangeEnd w:id="215"/>
      <w:r w:rsidR="00A96D39">
        <w:rPr>
          <w:rStyle w:val="Kommentarzeichen"/>
        </w:rPr>
        <w:commentReference w:id="215"/>
      </w:r>
    </w:p>
    <w:p w14:paraId="620DA919" w14:textId="77777777" w:rsidR="008F2D88" w:rsidRDefault="008F2D88" w:rsidP="00154023">
      <w:pPr>
        <w:rPr>
          <w:ins w:id="227" w:author="Hümbelin Oliver" w:date="2014-11-27T17:00:00Z"/>
          <w:lang w:val="en-US"/>
        </w:rPr>
      </w:pPr>
    </w:p>
    <w:p w14:paraId="125601D7" w14:textId="5A2D3CC4" w:rsidR="00902218" w:rsidRPr="003B2B0A" w:rsidRDefault="00A54E56" w:rsidP="00902218">
      <w:pPr>
        <w:rPr>
          <w:lang w:val="en-US"/>
        </w:rPr>
      </w:pPr>
      <w:r>
        <w:rPr>
          <w:lang w:val="en-US"/>
        </w:rPr>
        <w:t>We quantify the visualized</w:t>
      </w:r>
      <w:r w:rsidRPr="00497AAC">
        <w:rPr>
          <w:lang w:val="en-US"/>
        </w:rPr>
        <w:t xml:space="preserve"> pattern</w:t>
      </w:r>
      <w:r>
        <w:rPr>
          <w:lang w:val="en-US"/>
        </w:rPr>
        <w:t xml:space="preserve"> </w:t>
      </w:r>
      <w:r w:rsidRPr="00497AAC">
        <w:rPr>
          <w:lang w:val="en-US"/>
        </w:rPr>
        <w:t>with inequality indices reported in table 2</w:t>
      </w:r>
      <w:r>
        <w:rPr>
          <w:lang w:val="en-US"/>
        </w:rPr>
        <w:t xml:space="preserve"> (first row)</w:t>
      </w:r>
      <w:r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31FE8769" w14:textId="77777777" w:rsidR="00902218" w:rsidRDefault="00902218"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8"/>
        <w:gridCol w:w="787"/>
        <w:gridCol w:w="670"/>
        <w:gridCol w:w="674"/>
        <w:gridCol w:w="1208"/>
      </w:tblGrid>
      <w:tr w:rsidR="001B21ED" w:rsidRPr="007E4221" w14:paraId="13DDEF06" w14:textId="77777777" w:rsidTr="00BD4150">
        <w:trPr>
          <w:tblCellSpacing w:w="0" w:type="dxa"/>
        </w:trPr>
        <w:tc>
          <w:tcPr>
            <w:tcW w:w="0" w:type="auto"/>
            <w:gridSpan w:val="5"/>
            <w:tcBorders>
              <w:top w:val="nil"/>
              <w:left w:val="nil"/>
              <w:bottom w:val="nil"/>
              <w:right w:val="nil"/>
            </w:tcBorders>
            <w:vAlign w:val="center"/>
            <w:hideMark/>
          </w:tcPr>
          <w:p w14:paraId="411D15E6" w14:textId="77777777" w:rsidR="001B21ED" w:rsidRPr="007E4221" w:rsidRDefault="001B21ED" w:rsidP="00BD4150">
            <w:pPr>
              <w:pStyle w:val="Beschriftung"/>
              <w:rPr>
                <w:rFonts w:ascii="Times New Roman" w:eastAsia="Times New Roman" w:hAnsi="Times New Roman"/>
                <w:sz w:val="24"/>
                <w:szCs w:val="24"/>
                <w:lang w:eastAsia="de-CH"/>
              </w:rPr>
            </w:pPr>
            <w:bookmarkStart w:id="228" w:name="_Ref399858956"/>
            <w:r w:rsidRPr="003163BA">
              <w:rPr>
                <w:sz w:val="24"/>
                <w:szCs w:val="24"/>
                <w:lang w:val="en-US"/>
              </w:rPr>
              <w:t xml:space="preserve">Table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Pr="003163BA">
              <w:rPr>
                <w:sz w:val="24"/>
                <w:szCs w:val="24"/>
                <w:lang w:val="en-US"/>
              </w:rPr>
              <w:t>2</w:t>
            </w:r>
            <w:r w:rsidRPr="003163BA">
              <w:rPr>
                <w:sz w:val="24"/>
                <w:szCs w:val="24"/>
                <w:lang w:val="en-US"/>
              </w:rPr>
              <w:fldChar w:fldCharType="end"/>
            </w:r>
            <w:r>
              <w:rPr>
                <w:sz w:val="24"/>
                <w:szCs w:val="24"/>
                <w:lang w:val="en-US"/>
              </w:rPr>
              <w:t>:</w:t>
            </w:r>
            <w:r w:rsidRPr="003163BA">
              <w:rPr>
                <w:sz w:val="24"/>
                <w:szCs w:val="24"/>
                <w:lang w:val="en-US"/>
              </w:rPr>
              <w:t xml:space="preserve"> Inequality Indices</w:t>
            </w:r>
            <w:bookmarkEnd w:id="228"/>
          </w:p>
        </w:tc>
      </w:tr>
      <w:tr w:rsidR="001B21ED" w:rsidRPr="007E4221" w14:paraId="007070B2" w14:textId="77777777" w:rsidTr="00A8628A">
        <w:trPr>
          <w:tblCellSpacing w:w="0" w:type="dxa"/>
        </w:trPr>
        <w:tc>
          <w:tcPr>
            <w:tcW w:w="0" w:type="auto"/>
            <w:tcBorders>
              <w:top w:val="double" w:sz="4" w:space="0" w:color="auto"/>
              <w:bottom w:val="single" w:sz="4" w:space="0" w:color="auto"/>
            </w:tcBorders>
            <w:vAlign w:val="center"/>
            <w:hideMark/>
          </w:tcPr>
          <w:p w14:paraId="4427842F" w14:textId="77777777" w:rsidR="001B21ED" w:rsidRPr="00A8628A" w:rsidRDefault="001B21ED" w:rsidP="00BD4150">
            <w:pPr>
              <w:spacing w:line="240" w:lineRule="auto"/>
              <w:rPr>
                <w:rFonts w:eastAsia="Times New Roman"/>
                <w:sz w:val="24"/>
                <w:szCs w:val="24"/>
                <w:lang w:eastAsia="de-CH"/>
              </w:rPr>
            </w:pPr>
          </w:p>
        </w:tc>
        <w:tc>
          <w:tcPr>
            <w:tcW w:w="0" w:type="auto"/>
            <w:tcBorders>
              <w:top w:val="double" w:sz="4" w:space="0" w:color="auto"/>
              <w:bottom w:val="single" w:sz="4" w:space="0" w:color="auto"/>
            </w:tcBorders>
            <w:vAlign w:val="center"/>
            <w:hideMark/>
          </w:tcPr>
          <w:p w14:paraId="3B06D218" w14:textId="77777777" w:rsidR="00A8628A"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Median</w:t>
            </w:r>
          </w:p>
          <w:p w14:paraId="0FB6C674"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71E7FA8C" w14:textId="77777777" w:rsidR="00A8628A" w:rsidRPr="00A8628A" w:rsidRDefault="001B21ED" w:rsidP="00A8628A">
            <w:pPr>
              <w:spacing w:line="240" w:lineRule="auto"/>
              <w:jc w:val="center"/>
              <w:rPr>
                <w:rFonts w:eastAsia="Times New Roman"/>
                <w:i/>
                <w:sz w:val="20"/>
                <w:lang w:eastAsia="de-CH"/>
              </w:rPr>
            </w:pPr>
            <w:proofErr w:type="spellStart"/>
            <w:r w:rsidRPr="00A8628A">
              <w:rPr>
                <w:rFonts w:eastAsia="Times New Roman"/>
                <w:i/>
                <w:sz w:val="20"/>
                <w:lang w:eastAsia="de-CH"/>
              </w:rPr>
              <w:t>Lower</w:t>
            </w:r>
            <w:proofErr w:type="spellEnd"/>
          </w:p>
          <w:p w14:paraId="6B83C5B7"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3944FD3C" w14:textId="77777777" w:rsidR="00A8628A" w:rsidRPr="00A8628A" w:rsidRDefault="001B21ED" w:rsidP="00A8628A">
            <w:pPr>
              <w:spacing w:line="240" w:lineRule="auto"/>
              <w:jc w:val="center"/>
              <w:rPr>
                <w:rFonts w:eastAsia="Times New Roman"/>
                <w:i/>
                <w:sz w:val="20"/>
                <w:lang w:eastAsia="de-CH"/>
              </w:rPr>
            </w:pPr>
            <w:proofErr w:type="spellStart"/>
            <w:r w:rsidRPr="00A8628A">
              <w:rPr>
                <w:rFonts w:eastAsia="Times New Roman"/>
                <w:i/>
                <w:sz w:val="20"/>
                <w:lang w:eastAsia="de-CH"/>
              </w:rPr>
              <w:t>Upper</w:t>
            </w:r>
            <w:proofErr w:type="spellEnd"/>
          </w:p>
          <w:p w14:paraId="26B3B519"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573752CD"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 xml:space="preserve">∆ </w:t>
            </w:r>
            <w:proofErr w:type="spellStart"/>
            <w:r w:rsidRPr="00A8628A">
              <w:rPr>
                <w:rFonts w:eastAsia="Times New Roman"/>
                <w:i/>
                <w:sz w:val="20"/>
                <w:lang w:eastAsia="de-CH"/>
              </w:rPr>
              <w:t>Gini</w:t>
            </w:r>
            <w:proofErr w:type="spellEnd"/>
          </w:p>
        </w:tc>
      </w:tr>
      <w:tr w:rsidR="001B21ED" w:rsidRPr="007E4221" w14:paraId="7CA38550" w14:textId="77777777" w:rsidTr="00BD4150">
        <w:trPr>
          <w:tblCellSpacing w:w="0" w:type="dxa"/>
        </w:trPr>
        <w:tc>
          <w:tcPr>
            <w:tcW w:w="0" w:type="auto"/>
            <w:vAlign w:val="bottom"/>
            <w:hideMark/>
          </w:tcPr>
          <w:p w14:paraId="74A0178E" w14:textId="77777777"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2003 vs. 2010</w:t>
            </w:r>
          </w:p>
        </w:tc>
        <w:tc>
          <w:tcPr>
            <w:tcW w:w="0" w:type="auto"/>
            <w:vAlign w:val="bottom"/>
            <w:hideMark/>
          </w:tcPr>
          <w:p w14:paraId="3CB499F3"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0,058</w:t>
            </w:r>
          </w:p>
        </w:tc>
        <w:tc>
          <w:tcPr>
            <w:tcW w:w="0" w:type="auto"/>
            <w:vAlign w:val="bottom"/>
            <w:hideMark/>
          </w:tcPr>
          <w:p w14:paraId="7782CBED"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0,072</w:t>
            </w:r>
          </w:p>
        </w:tc>
        <w:tc>
          <w:tcPr>
            <w:tcW w:w="0" w:type="auto"/>
            <w:vAlign w:val="bottom"/>
            <w:hideMark/>
          </w:tcPr>
          <w:p w14:paraId="6FD63C54"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0,045</w:t>
            </w:r>
          </w:p>
        </w:tc>
        <w:tc>
          <w:tcPr>
            <w:tcW w:w="0" w:type="auto"/>
            <w:vAlign w:val="bottom"/>
            <w:hideMark/>
          </w:tcPr>
          <w:p w14:paraId="08D55ED3"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0,025</w:t>
            </w:r>
          </w:p>
        </w:tc>
      </w:tr>
      <w:tr w:rsidR="001B21ED" w:rsidRPr="007E4221" w14:paraId="669C312C" w14:textId="77777777" w:rsidTr="00BD4150">
        <w:trPr>
          <w:tblCellSpacing w:w="0" w:type="dxa"/>
        </w:trPr>
        <w:tc>
          <w:tcPr>
            <w:tcW w:w="0" w:type="auto"/>
            <w:vAlign w:val="bottom"/>
            <w:hideMark/>
          </w:tcPr>
          <w:p w14:paraId="283E44E7" w14:textId="77777777"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 xml:space="preserve">all vs. </w:t>
            </w:r>
            <w:proofErr w:type="spellStart"/>
            <w:r w:rsidRPr="00A8628A">
              <w:rPr>
                <w:rFonts w:eastAsia="Times New Roman"/>
                <w:sz w:val="20"/>
                <w:lang w:eastAsia="de-CH"/>
              </w:rPr>
              <w:t>special</w:t>
            </w:r>
            <w:proofErr w:type="spellEnd"/>
            <w:r w:rsidRPr="00A8628A">
              <w:rPr>
                <w:rFonts w:eastAsia="Times New Roman"/>
                <w:sz w:val="20"/>
                <w:lang w:eastAsia="de-CH"/>
              </w:rPr>
              <w:t xml:space="preserve"> 93/94</w:t>
            </w:r>
          </w:p>
        </w:tc>
        <w:tc>
          <w:tcPr>
            <w:tcW w:w="0" w:type="auto"/>
            <w:vAlign w:val="bottom"/>
            <w:hideMark/>
          </w:tcPr>
          <w:p w14:paraId="77E608B0"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0,020</w:t>
            </w:r>
          </w:p>
        </w:tc>
        <w:tc>
          <w:tcPr>
            <w:tcW w:w="0" w:type="auto"/>
            <w:vAlign w:val="bottom"/>
            <w:hideMark/>
          </w:tcPr>
          <w:p w14:paraId="4EE83FAC"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0,029</w:t>
            </w:r>
          </w:p>
        </w:tc>
        <w:tc>
          <w:tcPr>
            <w:tcW w:w="0" w:type="auto"/>
            <w:vAlign w:val="bottom"/>
            <w:hideMark/>
          </w:tcPr>
          <w:p w14:paraId="3EDF8D84"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0,010</w:t>
            </w:r>
          </w:p>
        </w:tc>
        <w:tc>
          <w:tcPr>
            <w:tcW w:w="0" w:type="auto"/>
            <w:vAlign w:val="bottom"/>
            <w:hideMark/>
          </w:tcPr>
          <w:p w14:paraId="2144C73D"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0,013</w:t>
            </w:r>
          </w:p>
        </w:tc>
      </w:tr>
      <w:tr w:rsidR="001B21ED" w:rsidRPr="007E4221" w14:paraId="359F8F22" w14:textId="77777777" w:rsidTr="00F65C09">
        <w:trPr>
          <w:tblCellSpacing w:w="0" w:type="dxa"/>
        </w:trPr>
        <w:tc>
          <w:tcPr>
            <w:tcW w:w="0" w:type="auto"/>
            <w:tcBorders>
              <w:bottom w:val="double" w:sz="4" w:space="0" w:color="auto"/>
            </w:tcBorders>
            <w:vAlign w:val="bottom"/>
            <w:hideMark/>
          </w:tcPr>
          <w:p w14:paraId="11173FCD" w14:textId="77777777" w:rsidR="001B21ED" w:rsidRPr="00A8628A" w:rsidRDefault="001B21ED" w:rsidP="00BD4150">
            <w:pPr>
              <w:spacing w:line="240" w:lineRule="auto"/>
              <w:rPr>
                <w:rFonts w:eastAsia="Times New Roman"/>
                <w:sz w:val="20"/>
                <w:lang w:eastAsia="de-CH"/>
              </w:rPr>
            </w:pPr>
            <w:commentRangeStart w:id="229"/>
            <w:r w:rsidRPr="00A8628A">
              <w:rPr>
                <w:rFonts w:eastAsia="Times New Roman"/>
                <w:sz w:val="20"/>
                <w:lang w:eastAsia="de-CH"/>
              </w:rPr>
              <w:t xml:space="preserve">all vs. </w:t>
            </w:r>
            <w:proofErr w:type="spellStart"/>
            <w:r w:rsidRPr="00A8628A">
              <w:rPr>
                <w:rFonts w:eastAsia="Times New Roman"/>
                <w:sz w:val="20"/>
                <w:lang w:eastAsia="de-CH"/>
              </w:rPr>
              <w:t>special</w:t>
            </w:r>
            <w:proofErr w:type="spellEnd"/>
            <w:r w:rsidRPr="00A8628A">
              <w:rPr>
                <w:rFonts w:eastAsia="Times New Roman"/>
                <w:sz w:val="20"/>
                <w:lang w:eastAsia="de-CH"/>
              </w:rPr>
              <w:t xml:space="preserve"> 2010</w:t>
            </w:r>
          </w:p>
        </w:tc>
        <w:tc>
          <w:tcPr>
            <w:tcW w:w="0" w:type="auto"/>
            <w:tcBorders>
              <w:bottom w:val="double" w:sz="4" w:space="0" w:color="auto"/>
            </w:tcBorders>
            <w:vAlign w:val="bottom"/>
            <w:hideMark/>
          </w:tcPr>
          <w:p w14:paraId="43F754A5"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0,031</w:t>
            </w:r>
          </w:p>
        </w:tc>
        <w:tc>
          <w:tcPr>
            <w:tcW w:w="0" w:type="auto"/>
            <w:tcBorders>
              <w:bottom w:val="double" w:sz="4" w:space="0" w:color="auto"/>
            </w:tcBorders>
            <w:vAlign w:val="bottom"/>
            <w:hideMark/>
          </w:tcPr>
          <w:p w14:paraId="02770820"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0,039</w:t>
            </w:r>
          </w:p>
        </w:tc>
        <w:tc>
          <w:tcPr>
            <w:tcW w:w="0" w:type="auto"/>
            <w:tcBorders>
              <w:bottom w:val="double" w:sz="4" w:space="0" w:color="auto"/>
            </w:tcBorders>
            <w:vAlign w:val="bottom"/>
            <w:hideMark/>
          </w:tcPr>
          <w:p w14:paraId="2B7F605C"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0,022</w:t>
            </w:r>
          </w:p>
        </w:tc>
        <w:tc>
          <w:tcPr>
            <w:tcW w:w="0" w:type="auto"/>
            <w:tcBorders>
              <w:bottom w:val="double" w:sz="4" w:space="0" w:color="auto"/>
            </w:tcBorders>
            <w:vAlign w:val="bottom"/>
            <w:hideMark/>
          </w:tcPr>
          <w:p w14:paraId="50A06DC2"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0,020</w:t>
            </w:r>
            <w:commentRangeEnd w:id="229"/>
            <w:r w:rsidR="00902218">
              <w:rPr>
                <w:rStyle w:val="Kommentarzeichen"/>
              </w:rPr>
              <w:commentReference w:id="229"/>
            </w:r>
          </w:p>
        </w:tc>
      </w:tr>
    </w:tbl>
    <w:p w14:paraId="4542D528" w14:textId="77777777" w:rsidR="001B21ED" w:rsidRDefault="001B21ED" w:rsidP="00154023">
      <w:pPr>
        <w:rPr>
          <w:lang w:val="en-US"/>
        </w:rPr>
      </w:pPr>
    </w:p>
    <w:p w14:paraId="2FF83626" w14:textId="36A1DE09" w:rsidR="00FF0596" w:rsidRDefault="00FF0596" w:rsidP="00FF0596">
      <w:pPr>
        <w:rPr>
          <w:ins w:id="230" w:author="Hümbelin Oliver" w:date="2014-11-27T17:04:00Z"/>
        </w:rPr>
      </w:pPr>
    </w:p>
    <w:p w14:paraId="352BD396" w14:textId="6D60DEF3" w:rsidR="00902218" w:rsidRPr="00992DB1" w:rsidRDefault="00902218" w:rsidP="00FF0596">
      <w:commentRangeStart w:id="231"/>
      <w:ins w:id="232" w:author="Hümbelin Oliver" w:date="2014-11-27T17:04:00Z">
        <w:r>
          <w:t xml:space="preserve">Time-Series mit </w:t>
        </w:r>
        <w:proofErr w:type="spellStart"/>
        <w:r>
          <w:t>Gini</w:t>
        </w:r>
        <w:proofErr w:type="spellEnd"/>
        <w:r>
          <w:t xml:space="preserve">, </w:t>
        </w:r>
        <w:proofErr w:type="spellStart"/>
        <w:r>
          <w:t>Theil</w:t>
        </w:r>
        <w:proofErr w:type="spellEnd"/>
        <w:r>
          <w:t>, GE (10), GE (-20)</w:t>
        </w:r>
        <w:commentRangeEnd w:id="231"/>
        <w:r>
          <w:rPr>
            <w:rStyle w:val="Kommentarzeichen"/>
          </w:rPr>
          <w:commentReference w:id="231"/>
        </w:r>
      </w:ins>
    </w:p>
    <w:p w14:paraId="604228BE" w14:textId="77777777" w:rsidR="00FF0596" w:rsidRPr="00FF0596" w:rsidRDefault="00FF0596" w:rsidP="00154023"/>
    <w:p w14:paraId="382BA860" w14:textId="77777777" w:rsidR="00634342" w:rsidRDefault="00634342" w:rsidP="00634342">
      <w:pPr>
        <w:pStyle w:val="berschrift2"/>
        <w:rPr>
          <w:lang w:val="en-US"/>
        </w:rPr>
      </w:pPr>
      <w:r w:rsidRPr="00154023">
        <w:rPr>
          <w:lang w:val="en-US"/>
        </w:rPr>
        <w:t>Statistical units</w:t>
      </w:r>
    </w:p>
    <w:p w14:paraId="7DE741DD" w14:textId="1001A145"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Pr="00154023">
        <w:rPr>
          <w:lang w:val="en-US"/>
        </w:rPr>
        <w:t xml:space="preserve"> to households (see section </w:t>
      </w:r>
      <w:r>
        <w:rPr>
          <w:lang w:val="en-US"/>
        </w:rPr>
        <w:fldChar w:fldCharType="begin"/>
      </w:r>
      <w:r>
        <w:rPr>
          <w:lang w:val="en-US"/>
        </w:rPr>
        <w:instrText xml:space="preserve"> REF _Ref399844505 \r \h </w:instrText>
      </w:r>
      <w:r>
        <w:rPr>
          <w:lang w:val="en-US"/>
        </w:rPr>
      </w:r>
      <w:r>
        <w:rPr>
          <w:lang w:val="en-US"/>
        </w:rPr>
        <w:fldChar w:fldCharType="separate"/>
      </w:r>
      <w:r>
        <w:rPr>
          <w:lang w:val="en-US"/>
        </w:rPr>
        <w:t>2.2</w:t>
      </w:r>
      <w:r>
        <w:rPr>
          <w:lang w:val="en-US"/>
        </w:rPr>
        <w:fldChar w:fldCharType="end"/>
      </w:r>
      <w:r w:rsidRPr="00154023">
        <w:rPr>
          <w:lang w:val="en-US"/>
        </w:rPr>
        <w:t xml:space="preserve"> on page </w:t>
      </w:r>
      <w:r>
        <w:rPr>
          <w:lang w:val="en-US"/>
        </w:rPr>
        <w:fldChar w:fldCharType="begin"/>
      </w:r>
      <w:r>
        <w:rPr>
          <w:lang w:val="en-US"/>
        </w:rPr>
        <w:instrText xml:space="preserve"> PAGEREF _Ref399337302 \h </w:instrText>
      </w:r>
      <w:r>
        <w:rPr>
          <w:lang w:val="en-US"/>
        </w:rPr>
      </w:r>
      <w:r>
        <w:rPr>
          <w:lang w:val="en-US"/>
        </w:rPr>
        <w:fldChar w:fldCharType="separate"/>
      </w:r>
      <w:r>
        <w:rPr>
          <w:noProof/>
          <w:lang w:val="en-US"/>
        </w:rPr>
        <w:t>4</w:t>
      </w:r>
      <w:r>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 xml:space="preserve">don’t represent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4AAB4222"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A54E56">
        <w:rPr>
          <w:lang w:val="en-US"/>
        </w:rPr>
        <w:t xml:space="preserve">special </w:t>
      </w:r>
      <w:r>
        <w:rPr>
          <w:lang w:val="en-US"/>
        </w:rPr>
        <w:t>individual tax data from the canton Berne. These data have housing information’s added</w:t>
      </w:r>
      <w:r w:rsidR="00F6130E">
        <w:rPr>
          <w:lang w:val="en-US"/>
        </w:rPr>
        <w:t xml:space="preserve"> from </w:t>
      </w:r>
      <w:proofErr w:type="spellStart"/>
      <w:r w:rsidR="00822DA7">
        <w:rPr>
          <w:lang w:val="en-US"/>
        </w:rPr>
        <w:t>personalregisters</w:t>
      </w:r>
      <w:proofErr w:type="spellEnd"/>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proofErr w:type="spellStart"/>
      <w:r>
        <w:rPr>
          <w:lang w:val="en-US"/>
        </w:rPr>
        <w:t>identificator</w:t>
      </w:r>
      <w:proofErr w:type="spellEnd"/>
      <w:r w:rsidR="00F6130E">
        <w:rPr>
          <w:lang w:val="en-US"/>
        </w:rPr>
        <w:t xml:space="preserve"> 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392A85F6"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 xml:space="preserve">share of 37.4%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Figure XY).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25C413D5"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proofErr w:type="spellStart"/>
      <w:r>
        <w:rPr>
          <w:lang w:val="en-US"/>
        </w:rPr>
        <w:t>statistis</w:t>
      </w:r>
      <w:proofErr w:type="spellEnd"/>
      <w:r w:rsidR="0050169A">
        <w:rPr>
          <w:lang w:val="en-US"/>
        </w:rPr>
        <w:t xml:space="preserve">. Looking at the published tax statistics for the year 2010 the proportion of single tax units (63.3%) to married tax </w:t>
      </w:r>
      <w:proofErr w:type="spellStart"/>
      <w:r w:rsidR="0050169A">
        <w:rPr>
          <w:lang w:val="en-US"/>
        </w:rPr>
        <w:t>untis</w:t>
      </w:r>
      <w:proofErr w:type="spellEnd"/>
      <w:r w:rsidR="0050169A">
        <w:rPr>
          <w:lang w:val="en-US"/>
        </w:rPr>
        <w:t xml:space="preserve"> (36.6%) are similar than in Bern, meaning that inequality would be lower if assessed when assessed on household level and not among tax units. Additionally </w:t>
      </w:r>
      <w:r>
        <w:rPr>
          <w:lang w:val="en-US"/>
        </w:rPr>
        <w:lastRenderedPageBreak/>
        <w:t>the hypothesis can be made</w:t>
      </w:r>
      <w:r w:rsidR="0050169A">
        <w:rPr>
          <w:lang w:val="en-US"/>
        </w:rPr>
        <w:t xml:space="preserve">, that the bias got stronger </w:t>
      </w:r>
      <w:r>
        <w:rPr>
          <w:lang w:val="en-US"/>
        </w:rPr>
        <w:t xml:space="preserve">in recent </w:t>
      </w:r>
      <w:proofErr w:type="spellStart"/>
      <w:r>
        <w:rPr>
          <w:lang w:val="en-US"/>
        </w:rPr>
        <w:t>decades</w:t>
      </w:r>
      <w:proofErr w:type="gramStart"/>
      <w:r>
        <w:rPr>
          <w:lang w:val="en-US"/>
        </w:rPr>
        <w:t>,and</w:t>
      </w:r>
      <w:proofErr w:type="spellEnd"/>
      <w:proofErr w:type="gramEnd"/>
      <w:r>
        <w:rPr>
          <w:lang w:val="en-US"/>
        </w:rPr>
        <w:t xml:space="preserve"> it was less influencing in times where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625419BC" w14:textId="77777777" w:rsidR="00154023" w:rsidRPr="006C3A86" w:rsidRDefault="00154023" w:rsidP="00154023">
      <w:pPr>
        <w:pStyle w:val="berschrift2"/>
        <w:rPr>
          <w:lang w:val="en-US"/>
        </w:rPr>
      </w:pPr>
      <w:bookmarkStart w:id="233" w:name="_Toc399858815"/>
      <w:r w:rsidRPr="006C3A86">
        <w:rPr>
          <w:lang w:val="en-US"/>
        </w:rPr>
        <w:t>Coverage issues</w:t>
      </w:r>
      <w:bookmarkEnd w:id="233"/>
    </w:p>
    <w:p w14:paraId="4F6C3164" w14:textId="7BACABEC" w:rsidR="00154023" w:rsidRPr="00154023" w:rsidRDefault="00E65112" w:rsidP="00154023">
      <w:pPr>
        <w:rPr>
          <w:lang w:val="en-US"/>
        </w:rPr>
      </w:pPr>
      <w:r>
        <w:rPr>
          <w:lang w:val="en-US"/>
        </w:rPr>
        <w:t xml:space="preserve">In section </w:t>
      </w:r>
      <w:r>
        <w:rPr>
          <w:lang w:val="en-US"/>
        </w:rPr>
        <w:fldChar w:fldCharType="begin"/>
      </w:r>
      <w:r>
        <w:rPr>
          <w:lang w:val="en-US"/>
        </w:rPr>
        <w:instrText xml:space="preserve"> REF _Ref399330540 \r \h </w:instrText>
      </w:r>
      <w:r>
        <w:rPr>
          <w:lang w:val="en-US"/>
        </w:rPr>
      </w:r>
      <w:r>
        <w:rPr>
          <w:lang w:val="en-US"/>
        </w:rPr>
        <w:fldChar w:fldCharType="separate"/>
      </w:r>
      <w:r>
        <w:rPr>
          <w:lang w:val="en-US"/>
        </w:rPr>
        <w:t>3</w:t>
      </w:r>
      <w:r>
        <w:rPr>
          <w:lang w:val="en-US"/>
        </w:rPr>
        <w:fldChar w:fldCharType="end"/>
      </w:r>
      <w:r>
        <w:rPr>
          <w:lang w:val="en-US"/>
        </w:rPr>
        <w:t xml:space="preserve"> we mentioned that survey data are suspected to be biased. </w:t>
      </w:r>
      <w:r w:rsidR="00154023" w:rsidRPr="00154023">
        <w:rPr>
          <w:lang w:val="en-US"/>
        </w:rPr>
        <w:t>The magnitude of this bias in Switzerland, however, is unknown. Strategies to handle this kind of bias are discussed in the literature (</w:t>
      </w:r>
      <w:proofErr w:type="spellStart"/>
      <w:r w:rsidR="00154023" w:rsidRPr="00154023">
        <w:rPr>
          <w:lang w:val="en-US"/>
        </w:rPr>
        <w:t>Särndal</w:t>
      </w:r>
      <w:proofErr w:type="spellEnd"/>
      <w:r w:rsidR="00154023" w:rsidRPr="00154023">
        <w:rPr>
          <w:lang w:val="en-US"/>
        </w:rPr>
        <w:t xml:space="preserve"> et al., 2003), but require a register for every unit, that is proportional to income. </w:t>
      </w:r>
      <w:r w:rsidR="00661CF4">
        <w:rPr>
          <w:lang w:val="en-US"/>
        </w:rPr>
        <w:t>Up to date</w:t>
      </w:r>
      <w:r w:rsidR="00661CF4" w:rsidRPr="00154023">
        <w:rPr>
          <w:lang w:val="en-US"/>
        </w:rPr>
        <w:t xml:space="preserve"> </w:t>
      </w:r>
      <w:r w:rsidR="00154023" w:rsidRPr="00154023">
        <w:rPr>
          <w:lang w:val="en-US"/>
        </w:rPr>
        <w:t xml:space="preserve">no such register exists for Switzerland </w:t>
      </w:r>
      <w:ins w:id="234" w:author="rudi" w:date="2014-11-11T23:54:00Z">
        <w:r w:rsidR="00661CF4">
          <w:rPr>
            <w:lang w:val="en-US"/>
          </w:rPr>
          <w:t>(</w:t>
        </w:r>
      </w:ins>
      <w:r w:rsidR="00154023" w:rsidRPr="00154023">
        <w:rPr>
          <w:lang w:val="en-US"/>
        </w:rPr>
        <w:t xml:space="preserve">Müller and </w:t>
      </w:r>
      <w:proofErr w:type="spellStart"/>
      <w:r w:rsidR="00154023" w:rsidRPr="00154023">
        <w:rPr>
          <w:lang w:val="en-US"/>
        </w:rPr>
        <w:t>Schoch</w:t>
      </w:r>
      <w:proofErr w:type="spellEnd"/>
      <w:r w:rsidR="00154023" w:rsidRPr="00154023">
        <w:rPr>
          <w:lang w:val="en-US"/>
        </w:rPr>
        <w:t xml:space="preserve"> 2014, 43). Currently used micro datasets, which are used for official publications concerning inequality in Switzerland (SILC and HABE) are furthermore confronted with a constructed coverage problem, because these surveys rely on the phone register, which excludes households not having a registered connection.</w:t>
      </w:r>
    </w:p>
    <w:p w14:paraId="04AF98FB" w14:textId="77777777" w:rsidR="00154023" w:rsidRPr="00154023" w:rsidRDefault="00154023" w:rsidP="00154023">
      <w:pPr>
        <w:rPr>
          <w:lang w:val="en-US"/>
        </w:rPr>
      </w:pPr>
    </w:p>
    <w:p w14:paraId="10889638" w14:textId="0BB9F9AA" w:rsidR="00451FB5" w:rsidRDefault="00154023" w:rsidP="00154023">
      <w:pPr>
        <w:rPr>
          <w:ins w:id="235" w:author="Hümbelin Oliver" w:date="2014-11-28T18:10:00Z"/>
          <w:lang w:val="en-US"/>
        </w:rPr>
      </w:pPr>
      <w:r w:rsidRPr="00154023">
        <w:rPr>
          <w:lang w:val="en-US"/>
        </w:rPr>
        <w:t xml:space="preserve">The </w:t>
      </w:r>
      <w:r w:rsidR="00236B84">
        <w:rPr>
          <w:lang w:val="en-US"/>
        </w:rPr>
        <w:t>concerns</w:t>
      </w:r>
      <w:r w:rsidR="00236B84" w:rsidRPr="00154023">
        <w:rPr>
          <w:lang w:val="en-US"/>
        </w:rPr>
        <w:t xml:space="preserve"> of incomplete coverage are</w:t>
      </w:r>
      <w:r w:rsidRPr="00154023">
        <w:rPr>
          <w:lang w:val="en-US"/>
        </w:rPr>
        <w:t xml:space="preserve"> </w:t>
      </w:r>
      <w:r w:rsidR="00236B84">
        <w:rPr>
          <w:lang w:val="en-US"/>
        </w:rPr>
        <w:t>different with</w:t>
      </w:r>
      <w:r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Pr="00154023">
        <w:rPr>
          <w:lang w:val="en-US"/>
        </w:rPr>
        <w:t>a full representation of the adult population of Switzerland and a complete coverage of the income distribution.</w:t>
      </w:r>
      <w:ins w:id="236" w:author="Hümbelin Oliver" w:date="2014-11-25T12:11:00Z">
        <w:r w:rsidR="00451FB5">
          <w:rPr>
            <w:lang w:val="en-US"/>
          </w:rPr>
          <w:t xml:space="preserve"> Practically, h</w:t>
        </w:r>
      </w:ins>
      <w:ins w:id="237" w:author="Hümbelin Oliver" w:date="2014-11-25T12:08:00Z">
        <w:r w:rsidR="00451FB5">
          <w:rPr>
            <w:lang w:val="en-US"/>
          </w:rPr>
          <w:t xml:space="preserve">owever, </w:t>
        </w:r>
      </w:ins>
      <w:ins w:id="238" w:author="Hümbelin Oliver" w:date="2014-11-25T12:12:00Z">
        <w:r w:rsidR="00451FB5">
          <w:rPr>
            <w:lang w:val="en-US"/>
          </w:rPr>
          <w:t>tax data distinguishes</w:t>
        </w:r>
      </w:ins>
      <w:ins w:id="239" w:author="Hümbelin Oliver" w:date="2014-11-25T12:08:00Z">
        <w:r w:rsidR="00451FB5">
          <w:rPr>
            <w:lang w:val="en-US"/>
          </w:rPr>
          <w:t xml:space="preserve"> several subgroups and for some time periods information on certain groups are missing</w:t>
        </w:r>
      </w:ins>
      <w:ins w:id="240" w:author="Hümbelin Oliver" w:date="2014-11-25T12:12:00Z">
        <w:r w:rsidR="00451FB5">
          <w:rPr>
            <w:lang w:val="en-US"/>
          </w:rPr>
          <w:t>.</w:t>
        </w:r>
      </w:ins>
      <w:ins w:id="241" w:author="Hümbelin Oliver" w:date="2014-11-25T12:08:00Z">
        <w:r w:rsidR="00451FB5">
          <w:rPr>
            <w:lang w:val="en-US"/>
          </w:rPr>
          <w:t xml:space="preserve"> </w:t>
        </w:r>
      </w:ins>
      <w:ins w:id="242" w:author="Hümbelin Oliver" w:date="2014-11-25T12:12:00Z">
        <w:r w:rsidR="00451FB5">
          <w:rPr>
            <w:lang w:val="en-US"/>
          </w:rPr>
          <w:t>This</w:t>
        </w:r>
      </w:ins>
      <w:ins w:id="243" w:author="Hümbelin Oliver" w:date="2014-11-25T12:08:00Z">
        <w:r w:rsidR="00451FB5">
          <w:rPr>
            <w:lang w:val="en-US"/>
          </w:rPr>
          <w:t xml:space="preserve"> can lead to an incomplete representation of the population</w:t>
        </w:r>
      </w:ins>
      <w:ins w:id="244" w:author="Hümbelin Oliver" w:date="2014-11-25T12:12:00Z">
        <w:r w:rsidR="00451FB5">
          <w:rPr>
            <w:lang w:val="en-US"/>
          </w:rPr>
          <w:t>. First, tax data distinguishes normal and special cases. Normal cases</w:t>
        </w:r>
      </w:ins>
      <w:ins w:id="245" w:author="Hümbelin Oliver" w:date="2014-11-28T16:49:00Z">
        <w:r w:rsidR="00047D7A">
          <w:rPr>
            <w:lang w:val="en-US"/>
          </w:rPr>
          <w:t xml:space="preserve"> </w:t>
        </w:r>
      </w:ins>
      <w:ins w:id="246" w:author="Hümbelin Oliver" w:date="2014-11-25T12:12:00Z">
        <w:r w:rsidR="00451FB5">
          <w:rPr>
            <w:lang w:val="en-US"/>
          </w:rPr>
          <w:t>embrace the majority of taxpayers</w:t>
        </w:r>
      </w:ins>
      <w:ins w:id="247" w:author="Hümbelin Oliver" w:date="2014-11-28T18:10:00Z">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ins>
      <w:ins w:id="248" w:author="Hümbelin Oliver" w:date="2014-11-28T16:49:00Z">
        <w:r w:rsidR="00047D7A">
          <w:rPr>
            <w:lang w:val="en-US"/>
          </w:rPr>
          <w:t xml:space="preserve">. Special cases cover </w:t>
        </w:r>
      </w:ins>
      <w:ins w:id="249" w:author="Hümbelin Oliver" w:date="2014-11-28T17:35:00Z">
        <w:r w:rsidR="0040615D">
          <w:rPr>
            <w:lang w:val="en-US"/>
          </w:rPr>
          <w:t>mainly</w:t>
        </w:r>
      </w:ins>
      <w:ins w:id="250" w:author="Hümbelin Oliver" w:date="2014-11-28T16:50:00Z">
        <w:r w:rsidR="00047D7A" w:rsidRPr="00154023">
          <w:rPr>
            <w:lang w:val="en-US"/>
          </w:rPr>
          <w:t xml:space="preserve"> foreign nationals living</w:t>
        </w:r>
      </w:ins>
      <w:ins w:id="251" w:author="Hümbelin Oliver" w:date="2014-11-28T17:37:00Z">
        <w:r w:rsidR="0040615D">
          <w:rPr>
            <w:lang w:val="en-US"/>
          </w:rPr>
          <w:t xml:space="preserve"> and having income</w:t>
        </w:r>
      </w:ins>
      <w:ins w:id="252" w:author="Hümbelin Oliver" w:date="2014-11-28T16:50:00Z">
        <w:r w:rsidR="00047D7A" w:rsidRPr="00154023">
          <w:rPr>
            <w:lang w:val="en-US"/>
          </w:rPr>
          <w:t xml:space="preserve"> in Switzerland but with a yearly or any other temporary resident permit only.</w:t>
        </w:r>
        <w:r w:rsidR="00047D7A">
          <w:rPr>
            <w:lang w:val="en-US"/>
          </w:rPr>
          <w:t xml:space="preserve"> Second</w:t>
        </w:r>
      </w:ins>
      <w:ins w:id="253" w:author="Hümbelin Oliver" w:date="2014-11-28T17:38:00Z">
        <w:r w:rsidR="00E05C8B">
          <w:rPr>
            <w:lang w:val="en-US"/>
          </w:rPr>
          <w:t xml:space="preserve">, tax statistic </w:t>
        </w:r>
      </w:ins>
      <w:ins w:id="254" w:author="Hümbelin Oliver" w:date="2014-11-28T17:39:00Z">
        <w:r w:rsidR="00E05C8B">
          <w:rPr>
            <w:lang w:val="en-US"/>
          </w:rPr>
          <w:t xml:space="preserve">separate between those who actually pay taxes and those with an income below a certain </w:t>
        </w:r>
      </w:ins>
      <w:ins w:id="255" w:author="Hümbelin Oliver" w:date="2014-11-28T18:11:00Z">
        <w:r w:rsidR="00902D03">
          <w:rPr>
            <w:lang w:val="en-US"/>
          </w:rPr>
          <w:t>threshold that</w:t>
        </w:r>
      </w:ins>
      <w:ins w:id="256" w:author="Hümbelin Oliver" w:date="2014-11-28T17:41:00Z">
        <w:r w:rsidR="00E05C8B">
          <w:rPr>
            <w:lang w:val="en-US"/>
          </w:rPr>
          <w:t xml:space="preserve"> lead</w:t>
        </w:r>
      </w:ins>
      <w:ins w:id="257" w:author="Hümbelin Oliver" w:date="2014-11-28T17:42:00Z">
        <w:r w:rsidR="00E05C8B">
          <w:rPr>
            <w:lang w:val="en-US"/>
          </w:rPr>
          <w:t>s</w:t>
        </w:r>
      </w:ins>
      <w:ins w:id="258" w:author="Hümbelin Oliver" w:date="2014-11-28T17:41:00Z">
        <w:r w:rsidR="00E05C8B">
          <w:rPr>
            <w:lang w:val="en-US"/>
          </w:rPr>
          <w:t xml:space="preserve"> to an exemption of </w:t>
        </w:r>
      </w:ins>
      <w:ins w:id="259" w:author="Hümbelin Oliver" w:date="2014-11-28T17:42:00Z">
        <w:r w:rsidR="00E05C8B">
          <w:rPr>
            <w:lang w:val="en-US"/>
          </w:rPr>
          <w:t>direct federal taxes.</w:t>
        </w:r>
      </w:ins>
      <w:ins w:id="260" w:author="Hümbelin Oliver" w:date="2014-11-28T17:45:00Z">
        <w:r w:rsidR="00E05C8B">
          <w:rPr>
            <w:lang w:val="en-US"/>
          </w:rPr>
          <w:t xml:space="preserve"> </w:t>
        </w:r>
      </w:ins>
      <w:ins w:id="261" w:author="Hümbelin Oliver" w:date="2014-11-28T17:46:00Z">
        <w:r w:rsidR="00E05C8B">
          <w:rPr>
            <w:lang w:val="en-US"/>
          </w:rPr>
          <w:t xml:space="preserve">While </w:t>
        </w:r>
      </w:ins>
      <w:ins w:id="262" w:author="Hümbelin Oliver" w:date="2014-11-28T17:47:00Z">
        <w:r w:rsidR="00E05C8B">
          <w:rPr>
            <w:lang w:val="en-US"/>
          </w:rPr>
          <w:t xml:space="preserve">information on taxed normal cases </w:t>
        </w:r>
      </w:ins>
      <w:ins w:id="263" w:author="Hümbelin Oliver" w:date="2014-11-28T18:11:00Z">
        <w:r w:rsidR="00902D03">
          <w:rPr>
            <w:lang w:val="en-US"/>
          </w:rPr>
          <w:t>is</w:t>
        </w:r>
      </w:ins>
      <w:ins w:id="264" w:author="Hümbelin Oliver" w:date="2014-11-28T17:47:00Z">
        <w:r w:rsidR="00E05C8B">
          <w:rPr>
            <w:lang w:val="en-US"/>
          </w:rPr>
          <w:t xml:space="preserve"> </w:t>
        </w:r>
      </w:ins>
      <w:ins w:id="265" w:author="Hümbelin Oliver" w:date="2014-11-28T18:11:00Z">
        <w:r w:rsidR="00902D03">
          <w:rPr>
            <w:lang w:val="en-US"/>
          </w:rPr>
          <w:t>e</w:t>
        </w:r>
      </w:ins>
      <w:ins w:id="266" w:author="Hümbelin Oliver" w:date="2014-11-28T18:12:00Z">
        <w:r w:rsidR="00902D03">
          <w:rPr>
            <w:lang w:val="en-US"/>
          </w:rPr>
          <w:t>asier</w:t>
        </w:r>
      </w:ins>
      <w:ins w:id="267" w:author="Hümbelin Oliver" w:date="2014-11-28T17:47:00Z">
        <w:r w:rsidR="00E05C8B">
          <w:rPr>
            <w:lang w:val="en-US"/>
          </w:rPr>
          <w:t xml:space="preserve"> available, information on special cases and non-taxed are not </w:t>
        </w:r>
      </w:ins>
      <w:ins w:id="268" w:author="Hümbelin Oliver" w:date="2014-11-28T18:12:00Z">
        <w:r w:rsidR="00902D03">
          <w:rPr>
            <w:lang w:val="en-US"/>
          </w:rPr>
          <w:t>always</w:t>
        </w:r>
      </w:ins>
      <w:ins w:id="269" w:author="Hümbelin Oliver" w:date="2014-11-28T17:47:00Z">
        <w:r w:rsidR="00E05C8B">
          <w:rPr>
            <w:lang w:val="en-US"/>
          </w:rPr>
          <w:t xml:space="preserve"> complete.</w:t>
        </w:r>
      </w:ins>
      <w:ins w:id="270" w:author="Hümbelin Oliver" w:date="2014-11-28T17:48:00Z">
        <w:r w:rsidR="00E05C8B">
          <w:rPr>
            <w:lang w:val="en-US"/>
          </w:rPr>
          <w:t xml:space="preserve"> </w:t>
        </w:r>
      </w:ins>
      <w:ins w:id="271" w:author="Hümbelin Oliver" w:date="2014-11-28T17:47:00Z">
        <w:r w:rsidR="00E05C8B">
          <w:rPr>
            <w:lang w:val="en-US"/>
          </w:rPr>
          <w:t xml:space="preserve"> </w:t>
        </w:r>
      </w:ins>
    </w:p>
    <w:p w14:paraId="45131A50" w14:textId="77777777" w:rsidR="00902D03" w:rsidRDefault="00902D03" w:rsidP="00154023">
      <w:pPr>
        <w:rPr>
          <w:ins w:id="272" w:author="Hümbelin Oliver" w:date="2014-11-28T18:10:00Z"/>
          <w:lang w:val="en-US"/>
        </w:rPr>
      </w:pPr>
    </w:p>
    <w:p w14:paraId="4DEB1A17" w14:textId="77777777" w:rsidR="00451FB5" w:rsidRDefault="00451FB5" w:rsidP="00154023">
      <w:pPr>
        <w:rPr>
          <w:ins w:id="273" w:author="Hümbelin Oliver" w:date="2014-11-25T12:12:00Z"/>
          <w:lang w:val="en-US"/>
        </w:rPr>
      </w:pPr>
    </w:p>
    <w:p w14:paraId="5F8C8BE1" w14:textId="164ED7AA" w:rsidR="00154023" w:rsidDel="00E05C8B" w:rsidRDefault="00154023" w:rsidP="00154023">
      <w:pPr>
        <w:rPr>
          <w:del w:id="274" w:author="Hümbelin Oliver" w:date="2014-11-28T17:46:00Z"/>
          <w:lang w:val="en-US"/>
        </w:rPr>
      </w:pPr>
      <w:del w:id="275" w:author="Hümbelin Oliver" w:date="2014-11-28T17:46:00Z">
        <w:r w:rsidRPr="00154023" w:rsidDel="00E05C8B">
          <w:rPr>
            <w:lang w:val="en-US"/>
          </w:rPr>
          <w:delText xml:space="preserve"> This includes a separation of normal cases, which embrace the majority of taxpayers, and the special cases, which cover (not only) foreign nationals living in Switzerland but with a yearly or any other temporary resident permit only. Most important</w:delText>
        </w:r>
      </w:del>
      <w:ins w:id="276" w:author="rudi" w:date="2014-11-11T23:56:00Z">
        <w:del w:id="277" w:author="Hümbelin Oliver" w:date="2014-11-28T17:46:00Z">
          <w:r w:rsidR="00661CF4" w:rsidDel="00E05C8B">
            <w:rPr>
              <w:lang w:val="en-US"/>
            </w:rPr>
            <w:delText>ly</w:delText>
          </w:r>
        </w:del>
      </w:ins>
      <w:del w:id="278" w:author="Hümbelin Oliver" w:date="2014-11-28T17:46:00Z">
        <w:r w:rsidRPr="00154023" w:rsidDel="00E05C8B">
          <w:rPr>
            <w:lang w:val="en-US"/>
          </w:rPr>
          <w:delText xml:space="preserve"> this includes high</w:delText>
        </w:r>
      </w:del>
      <w:ins w:id="279" w:author="rudi" w:date="2014-11-11T23:57:00Z">
        <w:del w:id="280" w:author="Hümbelin Oliver" w:date="2014-11-28T17:46:00Z">
          <w:r w:rsidR="00661CF4" w:rsidDel="00E05C8B">
            <w:rPr>
              <w:lang w:val="en-US"/>
            </w:rPr>
            <w:delText>-</w:delText>
          </w:r>
        </w:del>
      </w:ins>
      <w:del w:id="281" w:author="Hümbelin Oliver" w:date="2014-11-28T17:46:00Z">
        <w:r w:rsidRPr="00154023" w:rsidDel="00E05C8B">
          <w:rPr>
            <w:lang w:val="en-US"/>
          </w:rPr>
          <w:delText xml:space="preserve"> net</w:delText>
        </w:r>
      </w:del>
      <w:ins w:id="282" w:author="rudi" w:date="2014-11-11T23:57:00Z">
        <w:del w:id="283" w:author="Hümbelin Oliver" w:date="2014-11-28T17:46:00Z">
          <w:r w:rsidR="00661CF4" w:rsidDel="00E05C8B">
            <w:rPr>
              <w:lang w:val="en-US"/>
            </w:rPr>
            <w:delText>-</w:delText>
          </w:r>
        </w:del>
      </w:ins>
      <w:del w:id="284" w:author="Hümbelin Oliver" w:date="2014-11-28T17:46:00Z">
        <w:r w:rsidRPr="00154023" w:rsidDel="00E05C8B">
          <w:rPr>
            <w:lang w:val="en-US"/>
          </w:rPr>
          <w:delText xml:space="preserve"> weal</w:delText>
        </w:r>
      </w:del>
      <w:ins w:id="285" w:author="rudi" w:date="2014-11-11T23:57:00Z">
        <w:del w:id="286" w:author="Hümbelin Oliver" w:date="2014-11-28T17:46:00Z">
          <w:r w:rsidR="00661CF4" w:rsidDel="00E05C8B">
            <w:rPr>
              <w:lang w:val="en-US"/>
            </w:rPr>
            <w:delText>or</w:delText>
          </w:r>
        </w:del>
      </w:ins>
      <w:del w:id="287" w:author="Hümbelin Oliver" w:date="2014-11-28T17:46:00Z">
        <w:r w:rsidRPr="00154023" w:rsidDel="00E05C8B">
          <w:rPr>
            <w:lang w:val="en-US"/>
          </w:rPr>
          <w:delText>th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w:delText>
        </w:r>
      </w:del>
      <w:ins w:id="288" w:author="rudi" w:date="2014-11-11T23:59:00Z">
        <w:del w:id="289" w:author="Hümbelin Oliver" w:date="2014-11-28T17:46:00Z">
          <w:r w:rsidR="00661CF4" w:rsidDel="00E05C8B">
            <w:rPr>
              <w:lang w:val="en-US"/>
            </w:rPr>
            <w:delText xml:space="preserve"> by the FTA</w:delText>
          </w:r>
        </w:del>
      </w:ins>
      <w:del w:id="290" w:author="Hümbelin Oliver" w:date="2014-11-28T17:46:00Z">
        <w:r w:rsidRPr="00154023" w:rsidDel="00E05C8B">
          <w:rPr>
            <w:lang w:val="en-US"/>
          </w:rPr>
          <w:delText>,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delText>
        </w:r>
      </w:del>
    </w:p>
    <w:p w14:paraId="2DDF2782" w14:textId="77777777" w:rsidR="006C3A86" w:rsidRDefault="006C3A86" w:rsidP="00154023">
      <w:pPr>
        <w:rPr>
          <w:lang w:val="en-US"/>
        </w:rPr>
      </w:pPr>
    </w:p>
    <w:p w14:paraId="64FB67DD" w14:textId="6D141982" w:rsidR="00154023" w:rsidRDefault="00E05C8B" w:rsidP="00154023">
      <w:pPr>
        <w:rPr>
          <w:lang w:val="en-US"/>
        </w:rPr>
      </w:pPr>
      <w:proofErr w:type="gramStart"/>
      <w:r>
        <w:rPr>
          <w:lang w:val="en-US"/>
        </w:rPr>
        <w:t>An</w:t>
      </w:r>
      <w:del w:id="291" w:author="rudi" w:date="2014-11-30T21:53:00Z">
        <w:r w:rsidDel="000010A1">
          <w:rPr>
            <w:lang w:val="en-US"/>
          </w:rPr>
          <w:delText xml:space="preserve"> </w:delText>
        </w:r>
      </w:del>
      <w:r>
        <w:rPr>
          <w:lang w:val="en-US"/>
        </w:rPr>
        <w:t>other</w:t>
      </w:r>
      <w:proofErr w:type="gramEnd"/>
      <w:r w:rsidR="00236B84">
        <w:rPr>
          <w:lang w:val="en-US"/>
        </w:rPr>
        <w:t xml:space="preserve"> source of incomplete coverage within tax data is tax evasion. </w:t>
      </w:r>
      <w:r w:rsidR="00AD73C6">
        <w:rPr>
          <w:lang w:val="en-US"/>
        </w:rPr>
        <w:t xml:space="preserve">Non-fillers are </w:t>
      </w:r>
      <w:ins w:id="292" w:author="rudi" w:date="2014-11-30T21:53:00Z">
        <w:r w:rsidR="000010A1">
          <w:rPr>
            <w:lang w:val="en-US"/>
          </w:rPr>
          <w:t xml:space="preserve">a </w:t>
        </w:r>
      </w:ins>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can show, that the average level of income tax evasion from 1965 to 1995 varies between 13% and 35%. They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1D32D33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 to see their relevance for inequality analysis</w:t>
      </w:r>
      <w:r w:rsidR="00236B84">
        <w:rPr>
          <w:lang w:val="en-US"/>
        </w:rPr>
        <w:t>.</w:t>
      </w:r>
      <w:r w:rsidR="00902D03">
        <w:rPr>
          <w:lang w:val="en-US"/>
        </w:rPr>
        <w:t xml:space="preserve"> </w:t>
      </w:r>
      <w:r w:rsidR="00236B84">
        <w:rPr>
          <w:lang w:val="en-US"/>
        </w:rPr>
        <w:t xml:space="preserve">First, we compare </w:t>
      </w:r>
      <w:ins w:id="293" w:author="rudi" w:date="2014-11-30T21:54:00Z">
        <w:r w:rsidR="000010A1">
          <w:rPr>
            <w:lang w:val="en-US"/>
          </w:rPr>
          <w:t xml:space="preserve">the </w:t>
        </w:r>
      </w:ins>
      <w:r w:rsidR="00236B84">
        <w:rPr>
          <w:lang w:val="en-US"/>
        </w:rPr>
        <w:t xml:space="preserve">tax income distribution to survey data, to see if tax data covers </w:t>
      </w:r>
      <w:ins w:id="294" w:author="rudi" w:date="2014-11-30T21:54:00Z">
        <w:r w:rsidR="000010A1">
          <w:rPr>
            <w:lang w:val="en-US"/>
          </w:rPr>
          <w:t xml:space="preserve">extreme </w:t>
        </w:r>
      </w:ins>
      <w:r w:rsidR="00236B84">
        <w:rPr>
          <w:lang w:val="en-US"/>
        </w:rPr>
        <w:t>income</w:t>
      </w:r>
      <w:ins w:id="295" w:author="rudi" w:date="2014-11-30T21:54:00Z">
        <w:r w:rsidR="000010A1">
          <w:rPr>
            <w:lang w:val="en-US"/>
          </w:rPr>
          <w:t>s</w:t>
        </w:r>
      </w:ins>
      <w:r w:rsidR="00236B84">
        <w:rPr>
          <w:lang w:val="en-US"/>
        </w:rPr>
        <w:t xml:space="preserve"> </w:t>
      </w:r>
      <w:del w:id="296" w:author="rudi" w:date="2014-11-30T21:54:00Z">
        <w:r w:rsidR="00236B84" w:rsidDel="000010A1">
          <w:rPr>
            <w:lang w:val="en-US"/>
          </w:rPr>
          <w:delText xml:space="preserve">at extremes </w:delText>
        </w:r>
      </w:del>
      <w:r w:rsidR="00236B84">
        <w:rPr>
          <w:lang w:val="en-US"/>
        </w:rPr>
        <w:t>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then we show that the inclusion or exclusion of special cases can have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we show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 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ins w:id="297" w:author="Hümbelin Oliver" w:date="2014-11-28T17:55:00Z"/>
          <w:lang w:val="en-US"/>
        </w:rPr>
      </w:pPr>
    </w:p>
    <w:p w14:paraId="523418C0" w14:textId="77777777" w:rsidR="00236B84" w:rsidRPr="001232D9" w:rsidRDefault="00236B84" w:rsidP="00236B84">
      <w:pPr>
        <w:rPr>
          <w:ins w:id="298" w:author="Hümbelin Oliver" w:date="2014-11-28T17:55:00Z"/>
          <w:lang w:val="en-US"/>
        </w:rPr>
      </w:pPr>
    </w:p>
    <w:p w14:paraId="33A657D1" w14:textId="59D1CB9B" w:rsidR="00236B84" w:rsidRDefault="00902D03" w:rsidP="00236B84">
      <w:pPr>
        <w:pStyle w:val="berschrift3"/>
        <w:rPr>
          <w:ins w:id="299" w:author="Hümbelin Oliver" w:date="2014-11-28T17:55:00Z"/>
          <w:i/>
          <w:lang w:val="en-US"/>
        </w:rPr>
      </w:pPr>
      <w:ins w:id="300" w:author="Hümbelin Oliver" w:date="2014-11-28T18:15:00Z">
        <w:r>
          <w:rPr>
            <w:i/>
            <w:lang w:val="en-US"/>
          </w:rPr>
          <w:t>Better coverage with tax data than with survey data.</w:t>
        </w:r>
      </w:ins>
    </w:p>
    <w:p w14:paraId="0F83AD25" w14:textId="77777777" w:rsidR="00236B84" w:rsidRDefault="00236B84" w:rsidP="00236B84">
      <w:pPr>
        <w:pStyle w:val="berschrift3"/>
        <w:numPr>
          <w:ilvl w:val="0"/>
          <w:numId w:val="0"/>
        </w:numPr>
        <w:rPr>
          <w:ins w:id="301" w:author="Hümbelin Oliver" w:date="2014-11-28T18:48:00Z"/>
          <w:lang w:val="en-US"/>
        </w:rPr>
      </w:pPr>
    </w:p>
    <w:p w14:paraId="72C13211" w14:textId="40EF73CC" w:rsidR="003F51DE" w:rsidRDefault="003F51DE" w:rsidP="00020500">
      <w:pPr>
        <w:rPr>
          <w:ins w:id="302" w:author="Hümbelin Oliver" w:date="2014-11-28T18:54:00Z"/>
          <w:lang w:val="en-US"/>
        </w:rPr>
      </w:pPr>
      <w:ins w:id="303" w:author="Hümbelin Oliver" w:date="2014-11-28T18:48:00Z">
        <w:r>
          <w:rPr>
            <w:lang w:val="en-US"/>
          </w:rPr>
          <w:t xml:space="preserve">As mentioned it is assumed that tax data covers the extreme part (lower and </w:t>
        </w:r>
      </w:ins>
      <w:ins w:id="304" w:author="Hümbelin Oliver" w:date="2014-11-28T18:49:00Z">
        <w:r>
          <w:rPr>
            <w:lang w:val="en-US"/>
          </w:rPr>
          <w:t>upper</w:t>
        </w:r>
      </w:ins>
      <w:ins w:id="305" w:author="Hümbelin Oliver" w:date="2014-11-28T18:48:00Z">
        <w:r>
          <w:rPr>
            <w:lang w:val="en-US"/>
          </w:rPr>
          <w:t xml:space="preserve"> </w:t>
        </w:r>
      </w:ins>
      <w:ins w:id="306" w:author="Hümbelin Oliver" w:date="2014-11-28T18:49:00Z">
        <w:r>
          <w:rPr>
            <w:lang w:val="en-US"/>
          </w:rPr>
          <w:t>incomes) of a</w:t>
        </w:r>
      </w:ins>
      <w:ins w:id="307" w:author="Hümbelin Oliver" w:date="2014-11-28T18:50:00Z">
        <w:r w:rsidR="00020500">
          <w:rPr>
            <w:lang w:val="en-US"/>
          </w:rPr>
          <w:t>n</w:t>
        </w:r>
      </w:ins>
      <w:ins w:id="308" w:author="Hümbelin Oliver" w:date="2014-11-28T18:49:00Z">
        <w:r>
          <w:rPr>
            <w:lang w:val="en-US"/>
          </w:rPr>
          <w:t xml:space="preserve"> income distribution in a more reliable way than survey data, which is suspected to be confronted with </w:t>
        </w:r>
      </w:ins>
      <w:ins w:id="309" w:author="Hümbelin Oliver" w:date="2014-11-28T18:50:00Z">
        <w:r w:rsidR="00020500">
          <w:rPr>
            <w:lang w:val="en-US"/>
          </w:rPr>
          <w:t xml:space="preserve">sampling error. </w:t>
        </w:r>
      </w:ins>
      <w:ins w:id="310" w:author="Hümbelin Oliver" w:date="2014-11-28T18:51:00Z">
        <w:r w:rsidR="00020500">
          <w:rPr>
            <w:lang w:val="en-US"/>
          </w:rPr>
          <w:t>To test this hypothesis we perform two tax data comparison</w:t>
        </w:r>
      </w:ins>
      <w:ins w:id="311" w:author="rudi" w:date="2014-11-30T21:56:00Z">
        <w:r w:rsidR="000C3A69">
          <w:rPr>
            <w:lang w:val="en-US"/>
          </w:rPr>
          <w:t>s</w:t>
        </w:r>
      </w:ins>
      <w:ins w:id="312" w:author="Hümbelin Oliver" w:date="2014-11-28T18:51:00Z">
        <w:r w:rsidR="00020500">
          <w:rPr>
            <w:lang w:val="en-US"/>
          </w:rPr>
          <w:t xml:space="preserve"> with the Household and consumption Survey (HBS)</w:t>
        </w:r>
      </w:ins>
      <w:ins w:id="313" w:author="Hümbelin Oliver" w:date="2014-11-28T18:55:00Z">
        <w:r w:rsidR="00020500">
          <w:rPr>
            <w:rStyle w:val="Funotenzeichen"/>
            <w:lang w:val="en-US"/>
          </w:rPr>
          <w:footnoteReference w:id="12"/>
        </w:r>
      </w:ins>
      <w:ins w:id="318" w:author="Hümbelin Oliver" w:date="2014-11-28T18:51:00Z">
        <w:r w:rsidR="00020500">
          <w:rPr>
            <w:lang w:val="en-US"/>
          </w:rPr>
          <w:t xml:space="preserve">. </w:t>
        </w:r>
      </w:ins>
      <w:ins w:id="319" w:author="Hümbelin Oliver" w:date="2014-11-28T18:56:00Z">
        <w:del w:id="320" w:author="rudi" w:date="2014-11-30T21:57:00Z">
          <w:r w:rsidR="00020500" w:rsidDel="000C3A69">
            <w:rPr>
              <w:lang w:val="en-US"/>
            </w:rPr>
            <w:delText>But t</w:delText>
          </w:r>
        </w:del>
      </w:ins>
      <w:ins w:id="321" w:author="Hümbelin Oliver" w:date="2014-11-28T18:53:00Z">
        <w:del w:id="322" w:author="rudi" w:date="2014-11-30T21:57:00Z">
          <w:r w:rsidR="00020500" w:rsidDel="000C3A69">
            <w:rPr>
              <w:lang w:val="en-US"/>
            </w:rPr>
            <w:delText>he</w:delText>
          </w:r>
        </w:del>
      </w:ins>
      <w:ins w:id="323" w:author="rudi" w:date="2014-11-30T21:57:00Z">
        <w:r w:rsidR="000C3A69">
          <w:rPr>
            <w:lang w:val="en-US"/>
          </w:rPr>
          <w:t>A successful</w:t>
        </w:r>
      </w:ins>
      <w:ins w:id="324" w:author="Hümbelin Oliver" w:date="2014-11-28T18:53:00Z">
        <w:r w:rsidR="00020500">
          <w:rPr>
            <w:lang w:val="en-US"/>
          </w:rPr>
          <w:t xml:space="preserve"> comparison </w:t>
        </w:r>
        <w:del w:id="325" w:author="rudi" w:date="2014-11-30T21:57:00Z">
          <w:r w:rsidR="00020500" w:rsidDel="000C3A69">
            <w:rPr>
              <w:lang w:val="en-US"/>
            </w:rPr>
            <w:delText>only works, if we succeed</w:delText>
          </w:r>
        </w:del>
      </w:ins>
      <w:ins w:id="326" w:author="rudi" w:date="2014-11-30T21:57:00Z">
        <w:r w:rsidR="000C3A69">
          <w:rPr>
            <w:lang w:val="en-US"/>
          </w:rPr>
          <w:t>demands</w:t>
        </w:r>
      </w:ins>
      <w:ins w:id="327" w:author="Hümbelin Oliver" w:date="2014-11-28T18:53:00Z">
        <w:r w:rsidR="00020500">
          <w:rPr>
            <w:lang w:val="en-US"/>
          </w:rPr>
          <w:t xml:space="preserve"> to control </w:t>
        </w:r>
      </w:ins>
      <w:ins w:id="328" w:author="rudi" w:date="2014-11-30T21:57:00Z">
        <w:r w:rsidR="000C3A69">
          <w:rPr>
            <w:lang w:val="en-US"/>
          </w:rPr>
          <w:t xml:space="preserve">all </w:t>
        </w:r>
      </w:ins>
      <w:ins w:id="329" w:author="Hümbelin Oliver" w:date="2014-11-28T18:53:00Z">
        <w:r w:rsidR="00020500">
          <w:rPr>
            <w:lang w:val="en-US"/>
          </w:rPr>
          <w:t xml:space="preserve">other relevant </w:t>
        </w:r>
        <w:r w:rsidR="00020500">
          <w:rPr>
            <w:lang w:val="en-US"/>
          </w:rPr>
          <w:lastRenderedPageBreak/>
          <w:t>differences between tax data and survey data,</w:t>
        </w:r>
      </w:ins>
      <w:ins w:id="330" w:author="Hümbelin Oliver" w:date="2014-11-28T18:56:00Z">
        <w:r w:rsidR="00020500">
          <w:rPr>
            <w:lang w:val="en-US"/>
          </w:rPr>
          <w:t xml:space="preserve"> like differences in income definitions and</w:t>
        </w:r>
      </w:ins>
      <w:ins w:id="331" w:author="Hümbelin Oliver" w:date="2014-11-28T18:57:00Z">
        <w:r w:rsidR="00020500">
          <w:rPr>
            <w:lang w:val="en-US"/>
          </w:rPr>
          <w:t xml:space="preserve"> the fact that HBS represents households and tax data </w:t>
        </w:r>
      </w:ins>
      <w:ins w:id="332" w:author="rudi" w:date="2014-11-30T21:57:00Z">
        <w:r w:rsidR="000C3A69">
          <w:rPr>
            <w:lang w:val="en-US"/>
          </w:rPr>
          <w:t xml:space="preserve">represents </w:t>
        </w:r>
      </w:ins>
      <w:ins w:id="333" w:author="Hümbelin Oliver" w:date="2014-11-28T18:57:00Z">
        <w:r w:rsidR="00020500">
          <w:rPr>
            <w:lang w:val="en-US"/>
          </w:rPr>
          <w:t>tax units.</w:t>
        </w:r>
      </w:ins>
      <w:ins w:id="334" w:author="Hümbelin Oliver" w:date="2014-11-28T18:53:00Z">
        <w:r w:rsidR="00020500">
          <w:rPr>
            <w:lang w:val="en-US"/>
          </w:rPr>
          <w:t xml:space="preserve"> </w:t>
        </w:r>
      </w:ins>
      <w:ins w:id="335" w:author="Hümbelin Oliver" w:date="2014-11-28T18:57:00Z">
        <w:r w:rsidR="00020500">
          <w:rPr>
            <w:lang w:val="en-US"/>
          </w:rPr>
          <w:t>Because we are not able to construct a perfect comparison, we follow two different strategies:</w:t>
        </w:r>
      </w:ins>
    </w:p>
    <w:p w14:paraId="61A07356" w14:textId="77777777" w:rsidR="00020500" w:rsidRDefault="00020500" w:rsidP="00020500">
      <w:pPr>
        <w:rPr>
          <w:ins w:id="336" w:author="Hümbelin Oliver" w:date="2014-11-28T18:54:00Z"/>
          <w:lang w:val="en-US"/>
        </w:rPr>
      </w:pPr>
    </w:p>
    <w:p w14:paraId="749EF3AA" w14:textId="2DAB199A" w:rsidR="00137073" w:rsidRDefault="00020500">
      <w:pPr>
        <w:pStyle w:val="Listenabsatz"/>
        <w:numPr>
          <w:ilvl w:val="0"/>
          <w:numId w:val="12"/>
        </w:numPr>
        <w:rPr>
          <w:ins w:id="337" w:author="Hümbelin Oliver" w:date="2014-11-28T19:08:00Z"/>
          <w:lang w:val="en-US"/>
        </w:rPr>
        <w:pPrChange w:id="338" w:author="Hümbelin Oliver" w:date="2014-11-28T19:06:00Z">
          <w:pPr>
            <w:pStyle w:val="Listenabsatz"/>
            <w:numPr>
              <w:numId w:val="16"/>
            </w:numPr>
            <w:tabs>
              <w:tab w:val="num" w:pos="360"/>
              <w:tab w:val="num" w:pos="720"/>
            </w:tabs>
            <w:ind w:hanging="720"/>
          </w:pPr>
        </w:pPrChange>
      </w:pPr>
      <w:ins w:id="339" w:author="Hümbelin Oliver" w:date="2014-11-28T18:58:00Z">
        <w:r>
          <w:rPr>
            <w:lang w:val="en-US"/>
          </w:rPr>
          <w:t>We construct a comparison for the Swiss Population for the year 2010</w:t>
        </w:r>
      </w:ins>
      <w:ins w:id="340" w:author="Hümbelin Oliver" w:date="2014-11-28T19:00:00Z">
        <w:r w:rsidR="00AD2490">
          <w:rPr>
            <w:lang w:val="en-US"/>
          </w:rPr>
          <w:t xml:space="preserve">, where we use the FTA key figures. </w:t>
        </w:r>
      </w:ins>
      <w:ins w:id="341" w:author="Hümbelin Oliver" w:date="2014-11-28T19:01:00Z">
        <w:r w:rsidR="00AD2490">
          <w:rPr>
            <w:lang w:val="en-US"/>
          </w:rPr>
          <w:t>To control the difference</w:t>
        </w:r>
      </w:ins>
      <w:ins w:id="342" w:author="rudi" w:date="2014-11-30T21:58:00Z">
        <w:r w:rsidR="000C3A69">
          <w:rPr>
            <w:lang w:val="en-US"/>
          </w:rPr>
          <w:t xml:space="preserve"> of</w:t>
        </w:r>
      </w:ins>
      <w:ins w:id="343" w:author="Hümbelin Oliver" w:date="2014-11-28T19:01:00Z">
        <w:r w:rsidR="00AD2490">
          <w:rPr>
            <w:lang w:val="en-US"/>
          </w:rPr>
          <w:t xml:space="preserve"> statistical units we restrict our analysis to </w:t>
        </w:r>
        <w:del w:id="344" w:author="rudi" w:date="2014-11-30T21:58:00Z">
          <w:r w:rsidR="00AD2490" w:rsidDel="000C3A69">
            <w:rPr>
              <w:lang w:val="en-US"/>
            </w:rPr>
            <w:delText xml:space="preserve">only </w:delText>
          </w:r>
        </w:del>
        <w:r w:rsidR="00AD2490">
          <w:rPr>
            <w:lang w:val="en-US"/>
          </w:rPr>
          <w:t>married</w:t>
        </w:r>
      </w:ins>
      <w:ins w:id="345" w:author="rudi" w:date="2014-11-30T21:58:00Z">
        <w:r w:rsidR="000C3A69">
          <w:rPr>
            <w:lang w:val="en-US"/>
          </w:rPr>
          <w:t xml:space="preserve"> tax units</w:t>
        </w:r>
      </w:ins>
      <w:ins w:id="346" w:author="Hümbelin Oliver" w:date="2014-11-28T19:01:00Z">
        <w:r w:rsidR="00AD2490">
          <w:rPr>
            <w:lang w:val="en-US"/>
          </w:rPr>
          <w:t>. T</w:t>
        </w:r>
      </w:ins>
      <w:ins w:id="347" w:author="Hümbelin Oliver" w:date="2014-11-28T19:02:00Z">
        <w:r w:rsidR="00AD2490">
          <w:rPr>
            <w:lang w:val="en-US"/>
          </w:rPr>
          <w:t xml:space="preserve">hen we construct a </w:t>
        </w:r>
      </w:ins>
      <w:ins w:id="348" w:author="Hümbelin Oliver" w:date="2014-11-28T19:03:00Z">
        <w:r w:rsidR="00AD2490">
          <w:rPr>
            <w:lang w:val="en-US"/>
          </w:rPr>
          <w:t xml:space="preserve">pseudo net </w:t>
        </w:r>
        <w:proofErr w:type="gramStart"/>
        <w:r w:rsidR="00AD2490">
          <w:rPr>
            <w:lang w:val="en-US"/>
          </w:rPr>
          <w:t>income</w:t>
        </w:r>
      </w:ins>
      <w:ins w:id="349" w:author="Hümbelin Oliver" w:date="2014-11-28T19:02:00Z">
        <w:r w:rsidR="00AD2490">
          <w:rPr>
            <w:lang w:val="en-US"/>
          </w:rPr>
          <w:t>, that</w:t>
        </w:r>
        <w:proofErr w:type="gramEnd"/>
        <w:r w:rsidR="00AD2490">
          <w:rPr>
            <w:lang w:val="en-US"/>
          </w:rPr>
          <w:t xml:space="preserve"> we believe is comparable </w:t>
        </w:r>
      </w:ins>
      <w:ins w:id="350" w:author="rudi" w:date="2014-11-30T21:58:00Z">
        <w:r w:rsidR="000C3A69">
          <w:rPr>
            <w:lang w:val="en-US"/>
          </w:rPr>
          <w:t xml:space="preserve">to </w:t>
        </w:r>
      </w:ins>
      <w:ins w:id="351" w:author="Hümbelin Oliver" w:date="2014-11-28T19:03:00Z">
        <w:r w:rsidR="00AD2490">
          <w:rPr>
            <w:lang w:val="en-US"/>
          </w:rPr>
          <w:t>the net income from tax statistics.</w:t>
        </w:r>
      </w:ins>
      <w:ins w:id="352" w:author="Hümbelin Oliver" w:date="2014-11-28T19:02:00Z">
        <w:r w:rsidR="00AD2490">
          <w:rPr>
            <w:lang w:val="en-US"/>
          </w:rPr>
          <w:t xml:space="preserve"> </w:t>
        </w:r>
      </w:ins>
      <w:ins w:id="353" w:author="Hümbelin Oliver" w:date="2014-11-28T19:04:00Z">
        <w:r w:rsidR="00AD2490">
          <w:rPr>
            <w:lang w:val="en-US"/>
          </w:rPr>
          <w:t>This</w:t>
        </w:r>
      </w:ins>
      <w:ins w:id="354" w:author="Hümbelin Oliver" w:date="2014-11-28T19:02:00Z">
        <w:r w:rsidR="00AD2490">
          <w:rPr>
            <w:lang w:val="en-US"/>
          </w:rPr>
          <w:t xml:space="preserve"> includes all relevant income sources (income from labor, wealth and direct social transfer), </w:t>
        </w:r>
        <w:del w:id="355" w:author="rudi" w:date="2014-11-30T21:59:00Z">
          <w:r w:rsidR="00AD2490" w:rsidDel="000C3A69">
            <w:rPr>
              <w:lang w:val="en-US"/>
            </w:rPr>
            <w:delText>this</w:delText>
          </w:r>
        </w:del>
      </w:ins>
      <w:ins w:id="356" w:author="rudi" w:date="2014-11-30T21:59:00Z">
        <w:r w:rsidR="000C3A69">
          <w:rPr>
            <w:lang w:val="en-US"/>
          </w:rPr>
          <w:t xml:space="preserve">and </w:t>
        </w:r>
      </w:ins>
      <w:ins w:id="357" w:author="Hümbelin Oliver" w:date="2014-11-28T19:02:00Z">
        <w:del w:id="358" w:author="rudi" w:date="2014-11-30T21:59:00Z">
          <w:r w:rsidR="00AD2490" w:rsidDel="000C3A69">
            <w:rPr>
              <w:lang w:val="en-US"/>
            </w:rPr>
            <w:delText xml:space="preserve"> </w:delText>
          </w:r>
        </w:del>
        <w:r w:rsidR="00AD2490">
          <w:rPr>
            <w:lang w:val="en-US"/>
          </w:rPr>
          <w:t xml:space="preserve">equals </w:t>
        </w:r>
        <w:del w:id="359" w:author="rudi" w:date="2014-11-30T21:59:00Z">
          <w:r w:rsidR="00AD2490" w:rsidDel="000C3A69">
            <w:rPr>
              <w:lang w:val="en-US"/>
            </w:rPr>
            <w:delText xml:space="preserve">basically </w:delText>
          </w:r>
        </w:del>
        <w:r w:rsidR="00AD2490">
          <w:rPr>
            <w:lang w:val="en-US"/>
          </w:rPr>
          <w:t xml:space="preserve">the gross income, Then we </w:t>
        </w:r>
        <w:del w:id="360" w:author="rudi" w:date="2014-11-30T22:00:00Z">
          <w:r w:rsidR="00AD2490" w:rsidDel="000C3A69">
            <w:rPr>
              <w:lang w:val="en-US"/>
            </w:rPr>
            <w:delText>substract</w:delText>
          </w:r>
        </w:del>
      </w:ins>
      <w:ins w:id="361" w:author="rudi" w:date="2014-11-30T22:00:00Z">
        <w:r w:rsidR="000C3A69">
          <w:rPr>
            <w:lang w:val="en-US"/>
          </w:rPr>
          <w:t>subtract</w:t>
        </w:r>
      </w:ins>
      <w:ins w:id="362" w:author="Hümbelin Oliver" w:date="2014-11-28T19:02:00Z">
        <w:r w:rsidR="00AD2490">
          <w:rPr>
            <w:lang w:val="en-US"/>
          </w:rPr>
          <w:t xml:space="preserve"> social security contributions and transfers to other households, because these are also sub</w:t>
        </w:r>
        <w:del w:id="363" w:author="rudi" w:date="2014-11-30T22:00:00Z">
          <w:r w:rsidR="00AD2490" w:rsidDel="000C3A69">
            <w:rPr>
              <w:lang w:val="en-US"/>
            </w:rPr>
            <w:delText>s</w:delText>
          </w:r>
        </w:del>
        <w:r w:rsidR="00AD2490">
          <w:rPr>
            <w:lang w:val="en-US"/>
          </w:rPr>
          <w:t xml:space="preserve">tracted for the calculation of the net income from tax data. Some differences stemming from fiscal deductions remain, which can’t be mirrored within the HBS. Peters (2005) showed that deductions reduced taxable income by almost 30 percent on average, </w:t>
        </w:r>
        <w:commentRangeStart w:id="364"/>
        <w:r w:rsidR="00AD2490">
          <w:rPr>
            <w:lang w:val="en-US"/>
          </w:rPr>
          <w:t xml:space="preserve">we assume therefore that net income </w:t>
        </w:r>
      </w:ins>
      <w:ins w:id="365" w:author="Hümbelin Oliver" w:date="2014-11-28T19:04:00Z">
        <w:r w:rsidR="00AD2490">
          <w:rPr>
            <w:lang w:val="en-US"/>
          </w:rPr>
          <w:t>within tax statistics</w:t>
        </w:r>
      </w:ins>
      <w:ins w:id="366" w:author="Hümbelin Oliver" w:date="2014-11-28T19:02:00Z">
        <w:r w:rsidR="00AD2490">
          <w:rPr>
            <w:lang w:val="en-US"/>
          </w:rPr>
          <w:t xml:space="preserve"> are smaller on average. </w:t>
        </w:r>
      </w:ins>
      <w:ins w:id="367" w:author="Hümbelin Oliver" w:date="2014-11-28T19:09:00Z">
        <w:r w:rsidR="00137073">
          <w:rPr>
            <w:lang w:val="en-US"/>
          </w:rPr>
          <w:t>We</w:t>
        </w:r>
      </w:ins>
      <w:ins w:id="368" w:author="Hümbelin Oliver" w:date="2014-11-28T19:02:00Z">
        <w:r w:rsidR="00AD2490">
          <w:rPr>
            <w:lang w:val="en-US"/>
          </w:rPr>
          <w:t xml:space="preserve"> assume, that these deductions are proportionally equal across the whole income distribution and hence don’t interfere</w:t>
        </w:r>
      </w:ins>
      <w:ins w:id="369" w:author="Hümbelin Oliver" w:date="2014-11-28T19:09:00Z">
        <w:r w:rsidR="00137073">
          <w:rPr>
            <w:lang w:val="en-US"/>
          </w:rPr>
          <w:t xml:space="preserve"> for the comparison</w:t>
        </w:r>
      </w:ins>
      <w:ins w:id="370" w:author="Hümbelin Oliver" w:date="2014-11-28T19:05:00Z">
        <w:r w:rsidR="00AD2490">
          <w:rPr>
            <w:lang w:val="en-US"/>
          </w:rPr>
          <w:t>.</w:t>
        </w:r>
      </w:ins>
      <w:commentRangeEnd w:id="364"/>
      <w:r w:rsidR="000C3A69">
        <w:rPr>
          <w:rStyle w:val="Kommentarzeichen"/>
        </w:rPr>
        <w:commentReference w:id="364"/>
      </w:r>
      <w:ins w:id="371" w:author="Hümbelin Oliver" w:date="2014-11-28T19:05:00Z">
        <w:r w:rsidR="00AD2490">
          <w:rPr>
            <w:lang w:val="en-US"/>
          </w:rPr>
          <w:t xml:space="preserve"> </w:t>
        </w:r>
      </w:ins>
      <w:ins w:id="372" w:author="Hümbelin Oliver" w:date="2014-11-28T19:08:00Z">
        <w:r w:rsidR="00137073">
          <w:rPr>
            <w:lang w:val="en-US"/>
          </w:rPr>
          <w:t>To get a fair benchmark for the tax data distribution, we apply sampling weights, which are supposed to correct the sampling bias.</w:t>
        </w:r>
      </w:ins>
    </w:p>
    <w:p w14:paraId="632AA7FF" w14:textId="42811689" w:rsidR="00137073" w:rsidRDefault="00F72AE5">
      <w:pPr>
        <w:pStyle w:val="Listenabsatz"/>
        <w:numPr>
          <w:ilvl w:val="0"/>
          <w:numId w:val="12"/>
        </w:numPr>
        <w:rPr>
          <w:ins w:id="373" w:author="Hümbelin Oliver" w:date="2014-11-28T19:08:00Z"/>
          <w:lang w:val="en-US"/>
        </w:rPr>
        <w:pPrChange w:id="374" w:author="Hümbelin Oliver" w:date="2014-11-28T19:06:00Z">
          <w:pPr>
            <w:pStyle w:val="Listenabsatz"/>
            <w:numPr>
              <w:numId w:val="16"/>
            </w:numPr>
            <w:tabs>
              <w:tab w:val="num" w:pos="360"/>
              <w:tab w:val="num" w:pos="720"/>
            </w:tabs>
            <w:ind w:hanging="720"/>
          </w:pPr>
        </w:pPrChange>
      </w:pPr>
      <w:ins w:id="375" w:author="Hümbelin Oliver" w:date="2014-11-28T19:10:00Z">
        <w:r>
          <w:rPr>
            <w:lang w:val="en-US"/>
          </w:rPr>
          <w:t xml:space="preserve">We construct a restricted comparison for the canton of Berne, where we are able to </w:t>
        </w:r>
      </w:ins>
      <w:ins w:id="376" w:author="Hümbelin Oliver" w:date="2014-11-28T19:11:00Z">
        <w:del w:id="377" w:author="rudi" w:date="2014-11-30T22:03:00Z">
          <w:r w:rsidDel="00846DC4">
            <w:rPr>
              <w:lang w:val="en-US"/>
            </w:rPr>
            <w:delText>switch</w:delText>
          </w:r>
        </w:del>
      </w:ins>
      <w:ins w:id="378" w:author="rudi" w:date="2014-11-30T22:03:00Z">
        <w:r w:rsidR="00846DC4">
          <w:rPr>
            <w:lang w:val="en-US"/>
          </w:rPr>
          <w:t>observe both</w:t>
        </w:r>
      </w:ins>
      <w:ins w:id="379" w:author="Hümbelin Oliver" w:date="2014-11-28T19:11:00Z">
        <w:del w:id="380" w:author="rudi" w:date="2014-11-30T22:03:00Z">
          <w:r w:rsidDel="00846DC4">
            <w:rPr>
              <w:lang w:val="en-US"/>
            </w:rPr>
            <w:delText xml:space="preserve"> from</w:delText>
          </w:r>
        </w:del>
        <w:r>
          <w:rPr>
            <w:lang w:val="en-US"/>
          </w:rPr>
          <w:t xml:space="preserve"> tax units </w:t>
        </w:r>
      </w:ins>
      <w:ins w:id="381" w:author="rudi" w:date="2014-11-30T22:03:00Z">
        <w:r w:rsidR="00846DC4">
          <w:rPr>
            <w:lang w:val="en-US"/>
          </w:rPr>
          <w:t>and</w:t>
        </w:r>
      </w:ins>
      <w:ins w:id="382" w:author="Hümbelin Oliver" w:date="2014-11-28T19:11:00Z">
        <w:del w:id="383" w:author="rudi" w:date="2014-11-30T22:03:00Z">
          <w:r w:rsidDel="00846DC4">
            <w:rPr>
              <w:lang w:val="en-US"/>
            </w:rPr>
            <w:delText>to</w:delText>
          </w:r>
        </w:del>
        <w:r>
          <w:rPr>
            <w:lang w:val="en-US"/>
          </w:rPr>
          <w:t xml:space="preserve"> households, and address the </w:t>
        </w:r>
        <w:proofErr w:type="spellStart"/>
        <w:r>
          <w:rPr>
            <w:lang w:val="en-US"/>
          </w:rPr>
          <w:t>con</w:t>
        </w:r>
      </w:ins>
      <w:ins w:id="384" w:author="Hümbelin Oliver" w:date="2014-11-28T19:12:00Z">
        <w:r>
          <w:rPr>
            <w:lang w:val="en-US"/>
          </w:rPr>
          <w:t>c</w:t>
        </w:r>
      </w:ins>
      <w:ins w:id="385" w:author="Hümbelin Oliver" w:date="2014-11-28T19:11:00Z">
        <w:r>
          <w:rPr>
            <w:lang w:val="en-US"/>
          </w:rPr>
          <w:t>eptional</w:t>
        </w:r>
        <w:proofErr w:type="spellEnd"/>
        <w:r>
          <w:rPr>
            <w:lang w:val="en-US"/>
          </w:rPr>
          <w:t xml:space="preserve"> difference direct</w:t>
        </w:r>
      </w:ins>
      <w:ins w:id="386" w:author="Hümbelin Oliver" w:date="2014-11-28T19:12:00Z">
        <w:r>
          <w:rPr>
            <w:lang w:val="en-US"/>
          </w:rPr>
          <w:t>ly</w:t>
        </w:r>
      </w:ins>
      <w:ins w:id="387" w:author="Hümbelin Oliver" w:date="2014-11-28T19:13:00Z">
        <w:r>
          <w:rPr>
            <w:lang w:val="en-US"/>
          </w:rPr>
          <w:t xml:space="preserve">. </w:t>
        </w:r>
        <w:commentRangeStart w:id="388"/>
        <w:r>
          <w:rPr>
            <w:lang w:val="en-US"/>
          </w:rPr>
          <w:t xml:space="preserve">We improve </w:t>
        </w:r>
      </w:ins>
      <w:ins w:id="389" w:author="rudi" w:date="2014-11-30T22:03:00Z">
        <w:r w:rsidR="00846DC4">
          <w:rPr>
            <w:lang w:val="en-US"/>
          </w:rPr>
          <w:t xml:space="preserve">our </w:t>
        </w:r>
      </w:ins>
      <w:ins w:id="390" w:author="Hümbelin Oliver" w:date="2014-11-28T19:13:00Z">
        <w:r>
          <w:rPr>
            <w:lang w:val="en-US"/>
          </w:rPr>
          <w:t xml:space="preserve">comparison </w:t>
        </w:r>
      </w:ins>
      <w:ins w:id="391" w:author="Hümbelin Oliver" w:date="2014-11-28T19:17:00Z">
        <w:r>
          <w:rPr>
            <w:lang w:val="en-US"/>
          </w:rPr>
          <w:t>further</w:t>
        </w:r>
      </w:ins>
      <w:ins w:id="392" w:author="Hümbelin Oliver" w:date="2014-11-28T19:13:00Z">
        <w:r>
          <w:rPr>
            <w:lang w:val="en-US"/>
          </w:rPr>
          <w:t xml:space="preserve"> b</w:t>
        </w:r>
      </w:ins>
      <w:ins w:id="393" w:author="rudi" w:date="2014-11-30T22:03:00Z">
        <w:r w:rsidR="00846DC4">
          <w:rPr>
            <w:lang w:val="en-US"/>
          </w:rPr>
          <w:t>y</w:t>
        </w:r>
      </w:ins>
      <w:ins w:id="394" w:author="Hümbelin Oliver" w:date="2014-11-28T19:13:00Z">
        <w:del w:id="395" w:author="rudi" w:date="2014-11-30T22:03:00Z">
          <w:r w:rsidDel="00846DC4">
            <w:rPr>
              <w:lang w:val="en-US"/>
            </w:rPr>
            <w:delText>e</w:delText>
          </w:r>
        </w:del>
        <w:r>
          <w:rPr>
            <w:lang w:val="en-US"/>
          </w:rPr>
          <w:t xml:space="preserve"> excluding </w:t>
        </w:r>
      </w:ins>
      <w:ins w:id="396" w:author="Hümbelin Oliver" w:date="2014-11-28T19:14:00Z">
        <w:r>
          <w:rPr>
            <w:lang w:val="en-US"/>
          </w:rPr>
          <w:t xml:space="preserve">households with more than seven members, which is the highest number within HBS for canton Berne. </w:t>
        </w:r>
      </w:ins>
      <w:ins w:id="397" w:author="Hümbelin Oliver" w:date="2014-11-28T19:15:00Z">
        <w:r>
          <w:rPr>
            <w:lang w:val="en-US"/>
          </w:rPr>
          <w:t xml:space="preserve">We do this to exclude collective households from the comparison, which are by definition not represented within </w:t>
        </w:r>
      </w:ins>
      <w:ins w:id="398" w:author="Hümbelin Oliver" w:date="2014-11-28T19:17:00Z">
        <w:r>
          <w:rPr>
            <w:lang w:val="en-US"/>
          </w:rPr>
          <w:t>the HBS</w:t>
        </w:r>
      </w:ins>
      <w:ins w:id="399" w:author="Hümbelin Oliver" w:date="2014-11-28T19:18:00Z">
        <w:r>
          <w:rPr>
            <w:lang w:val="en-US"/>
          </w:rPr>
          <w:t>.</w:t>
        </w:r>
      </w:ins>
      <w:commentRangeEnd w:id="388"/>
      <w:r w:rsidR="00846DC4">
        <w:rPr>
          <w:rStyle w:val="Kommentarzeichen"/>
        </w:rPr>
        <w:commentReference w:id="388"/>
      </w:r>
      <w:ins w:id="400" w:author="Hümbelin Oliver" w:date="2014-11-28T19:18:00Z">
        <w:r>
          <w:rPr>
            <w:lang w:val="en-US"/>
          </w:rPr>
          <w:t xml:space="preserve"> We </w:t>
        </w:r>
        <w:del w:id="401" w:author="rudi" w:date="2014-11-30T22:04:00Z">
          <w:r w:rsidDel="00846DC4">
            <w:rPr>
              <w:lang w:val="en-US"/>
            </w:rPr>
            <w:delText>focus</w:delText>
          </w:r>
        </w:del>
      </w:ins>
      <w:ins w:id="402" w:author="rudi" w:date="2014-11-30T22:04:00Z">
        <w:r w:rsidR="00846DC4">
          <w:rPr>
            <w:lang w:val="en-US"/>
          </w:rPr>
          <w:t>base</w:t>
        </w:r>
      </w:ins>
      <w:ins w:id="403" w:author="Hümbelin Oliver" w:date="2014-11-28T19:18:00Z">
        <w:r>
          <w:rPr>
            <w:lang w:val="en-US"/>
          </w:rPr>
          <w:t xml:space="preserve"> the comparison on primary income,</w:t>
        </w:r>
      </w:ins>
      <w:ins w:id="404" w:author="rudi" w:date="2014-11-30T22:05:00Z">
        <w:r w:rsidR="00846DC4">
          <w:rPr>
            <w:lang w:val="en-US"/>
          </w:rPr>
          <w:t xml:space="preserve"> (a)</w:t>
        </w:r>
      </w:ins>
      <w:ins w:id="405" w:author="Hümbelin Oliver" w:date="2014-11-28T19:18:00Z">
        <w:r>
          <w:rPr>
            <w:lang w:val="en-US"/>
          </w:rPr>
          <w:t xml:space="preserve"> to</w:t>
        </w:r>
        <w:del w:id="406" w:author="rudi" w:date="2014-11-30T22:05:00Z">
          <w:r w:rsidDel="00846DC4">
            <w:rPr>
              <w:lang w:val="en-US"/>
            </w:rPr>
            <w:delText xml:space="preserve"> </w:delText>
          </w:r>
        </w:del>
      </w:ins>
      <w:ins w:id="407" w:author="rudi" w:date="2014-11-30T22:05:00Z">
        <w:r w:rsidR="00846DC4">
          <w:rPr>
            <w:lang w:val="en-US"/>
          </w:rPr>
          <w:t xml:space="preserve"> </w:t>
        </w:r>
      </w:ins>
      <w:ins w:id="408" w:author="Hümbelin Oliver" w:date="2014-11-28T19:18:00Z">
        <w:r>
          <w:rPr>
            <w:lang w:val="en-US"/>
          </w:rPr>
          <w:t xml:space="preserve">get </w:t>
        </w:r>
      </w:ins>
      <w:ins w:id="409" w:author="Hümbelin Oliver" w:date="2014-11-28T19:20:00Z">
        <w:del w:id="410" w:author="rudi" w:date="2014-11-30T22:05:00Z">
          <w:r w:rsidR="00112B6B" w:rsidDel="00846DC4">
            <w:rPr>
              <w:lang w:val="en-US"/>
            </w:rPr>
            <w:delText xml:space="preserve">(a) </w:delText>
          </w:r>
        </w:del>
      </w:ins>
      <w:ins w:id="411" w:author="Hümbelin Oliver" w:date="2014-11-28T19:18:00Z">
        <w:r>
          <w:rPr>
            <w:lang w:val="en-US"/>
          </w:rPr>
          <w:t>rid of the deductions and</w:t>
        </w:r>
        <w:del w:id="412" w:author="rudi" w:date="2014-11-30T22:05:00Z">
          <w:r w:rsidDel="00846DC4">
            <w:rPr>
              <w:lang w:val="en-US"/>
            </w:rPr>
            <w:delText xml:space="preserve"> because</w:delText>
          </w:r>
        </w:del>
      </w:ins>
      <w:ins w:id="413" w:author="Hümbelin Oliver" w:date="2014-11-28T19:20:00Z">
        <w:r w:rsidR="00112B6B">
          <w:rPr>
            <w:lang w:val="en-US"/>
          </w:rPr>
          <w:t xml:space="preserve"> (b) </w:t>
        </w:r>
      </w:ins>
      <w:ins w:id="414" w:author="rudi" w:date="2014-11-30T22:05:00Z">
        <w:r w:rsidR="00846DC4">
          <w:rPr>
            <w:lang w:val="en-US"/>
          </w:rPr>
          <w:t xml:space="preserve">to </w:t>
        </w:r>
      </w:ins>
      <w:ins w:id="415" w:author="Hümbelin Oliver" w:date="2014-11-28T19:20:00Z">
        <w:del w:id="416" w:author="rudi" w:date="2014-11-30T22:05:00Z">
          <w:r w:rsidR="00112B6B" w:rsidDel="00846DC4">
            <w:rPr>
              <w:lang w:val="en-US"/>
            </w:rPr>
            <w:delText>exclude</w:delText>
          </w:r>
        </w:del>
      </w:ins>
      <w:ins w:id="417" w:author="rudi" w:date="2014-11-30T22:05:00Z">
        <w:r w:rsidR="00846DC4">
          <w:rPr>
            <w:lang w:val="en-US"/>
          </w:rPr>
          <w:t>avoid</w:t>
        </w:r>
      </w:ins>
      <w:ins w:id="418" w:author="Hümbelin Oliver" w:date="2014-11-28T19:20:00Z">
        <w:r w:rsidR="00112B6B">
          <w:rPr>
            <w:lang w:val="en-US"/>
          </w:rPr>
          <w:t xml:space="preserve"> a potential bias from missing information on social welfare, which is not represented in tax data but in the survey data.</w:t>
        </w:r>
      </w:ins>
      <w:ins w:id="419" w:author="Hümbelin Oliver" w:date="2014-11-28T19:21:00Z">
        <w:r w:rsidR="00112B6B">
          <w:rPr>
            <w:lang w:val="en-US"/>
          </w:rPr>
          <w:t xml:space="preserve"> Drawbacks of this strategy are that we cannot compare the same y</w:t>
        </w:r>
      </w:ins>
      <w:ins w:id="420" w:author="rudi" w:date="2014-11-30T22:06:00Z">
        <w:r w:rsidR="00846DC4">
          <w:rPr>
            <w:lang w:val="en-US"/>
          </w:rPr>
          <w:t>ea</w:t>
        </w:r>
      </w:ins>
      <w:ins w:id="421" w:author="Hümbelin Oliver" w:date="2014-11-28T19:21:00Z">
        <w:del w:id="422" w:author="rudi" w:date="2014-11-30T22:06:00Z">
          <w:r w:rsidR="00112B6B" w:rsidDel="00846DC4">
            <w:rPr>
              <w:lang w:val="en-US"/>
            </w:rPr>
            <w:delText>ou</w:delText>
          </w:r>
        </w:del>
        <w:r w:rsidR="00112B6B">
          <w:rPr>
            <w:lang w:val="en-US"/>
          </w:rPr>
          <w:t>rs.</w:t>
        </w:r>
      </w:ins>
      <w:ins w:id="423" w:author="Hümbelin Oliver" w:date="2014-11-28T19:22:00Z">
        <w:r w:rsidR="00112B6B">
          <w:rPr>
            <w:lang w:val="en-US"/>
          </w:rPr>
          <w:t xml:space="preserve"> Tax data represents the year 2012, while the most actual HBS data refers to 2011. We therefore tested, if the distribution based on tax units in Bern differs between 2011 and 2012.</w:t>
        </w:r>
      </w:ins>
      <w:ins w:id="424" w:author="Hümbelin Oliver" w:date="2014-11-28T19:23:00Z">
        <w:r w:rsidR="00112B6B">
          <w:rPr>
            <w:lang w:val="en-US"/>
          </w:rPr>
          <w:t xml:space="preserve"> No crucial difference could be identified. </w:t>
        </w:r>
      </w:ins>
      <w:ins w:id="425" w:author="Hümbelin Oliver" w:date="2014-11-28T19:18:00Z">
        <w:r>
          <w:rPr>
            <w:lang w:val="en-US"/>
          </w:rPr>
          <w:t xml:space="preserve"> </w:t>
        </w:r>
      </w:ins>
    </w:p>
    <w:p w14:paraId="1A54DB37" w14:textId="77777777" w:rsidR="00AD2490" w:rsidRPr="00020500" w:rsidRDefault="00AD2490" w:rsidP="00112B6B">
      <w:pPr>
        <w:pStyle w:val="Listenabsatz"/>
        <w:rPr>
          <w:ins w:id="426" w:author="Hümbelin Oliver" w:date="2014-11-28T18:54:00Z"/>
          <w:lang w:val="en-US"/>
        </w:rPr>
      </w:pPr>
    </w:p>
    <w:p w14:paraId="1C34DA29" w14:textId="77777777" w:rsidR="00236B84" w:rsidRDefault="00236B84" w:rsidP="00236B84">
      <w:pPr>
        <w:rPr>
          <w:ins w:id="427" w:author="Hümbelin Oliver" w:date="2014-11-28T19:25:00Z"/>
          <w:lang w:val="en-US"/>
        </w:rPr>
      </w:pPr>
    </w:p>
    <w:p w14:paraId="1F2BE378" w14:textId="71C24769" w:rsidR="00112B6B" w:rsidRDefault="00112B6B" w:rsidP="00236B84">
      <w:pPr>
        <w:rPr>
          <w:ins w:id="428" w:author="Hümbelin Oliver" w:date="2014-11-28T17:55:00Z"/>
          <w:lang w:val="en-US"/>
        </w:rPr>
      </w:pPr>
      <w:proofErr w:type="spellStart"/>
      <w:ins w:id="429" w:author="Hümbelin Oliver" w:date="2014-11-28T19:25:00Z">
        <w:r>
          <w:rPr>
            <w:lang w:val="en-US"/>
          </w:rPr>
          <w:t>Ergebnise</w:t>
        </w:r>
      </w:ins>
      <w:proofErr w:type="spellEnd"/>
    </w:p>
    <w:p w14:paraId="32A21815" w14:textId="2B66BB4B" w:rsidR="00236B84" w:rsidRDefault="00112B6B" w:rsidP="00112B6B">
      <w:pPr>
        <w:pStyle w:val="Listenabsatz"/>
        <w:numPr>
          <w:ilvl w:val="0"/>
          <w:numId w:val="13"/>
        </w:numPr>
        <w:rPr>
          <w:ins w:id="430" w:author="Hümbelin Oliver" w:date="2014-11-28T19:25:00Z"/>
        </w:rPr>
      </w:pPr>
      <w:ins w:id="431" w:author="Hümbelin Oliver" w:date="2014-11-28T19:24:00Z">
        <w:r w:rsidRPr="00112B6B">
          <w:rPr>
            <w:lang w:val="en-US"/>
          </w:rPr>
          <w:t xml:space="preserve">Gini’s </w:t>
        </w:r>
        <w:proofErr w:type="spellStart"/>
        <w:r w:rsidRPr="00112B6B">
          <w:rPr>
            <w:lang w:val="en-US"/>
          </w:rPr>
          <w:t>vergleichen</w:t>
        </w:r>
        <w:proofErr w:type="spellEnd"/>
        <w:r w:rsidRPr="00112B6B">
          <w:rPr>
            <w:lang w:val="en-US"/>
          </w:rPr>
          <w:t xml:space="preserve"> (</w:t>
        </w:r>
        <w:proofErr w:type="spellStart"/>
        <w:r w:rsidRPr="00112B6B">
          <w:rPr>
            <w:lang w:val="en-US"/>
          </w:rPr>
          <w:t>für</w:t>
        </w:r>
        <w:proofErr w:type="spellEnd"/>
        <w:r w:rsidRPr="00112B6B">
          <w:rPr>
            <w:lang w:val="en-US"/>
          </w:rPr>
          <w:t xml:space="preserve"> summary </w:t>
        </w:r>
        <w:proofErr w:type="spellStart"/>
        <w:r w:rsidRPr="00112B6B">
          <w:rPr>
            <w:lang w:val="en-US"/>
          </w:rPr>
          <w:t>Tabelle</w:t>
        </w:r>
        <w:proofErr w:type="spellEnd"/>
        <w:r w:rsidRPr="00112B6B">
          <w:rPr>
            <w:lang w:val="en-US"/>
          </w:rPr>
          <w:t xml:space="preserve">). </w:t>
        </w:r>
        <w:r w:rsidRPr="00112B6B">
          <w:t>Damit man quantifizieren kann, wie gross der Bias ist</w:t>
        </w:r>
      </w:ins>
    </w:p>
    <w:p w14:paraId="08D6C4BD" w14:textId="32463438" w:rsidR="00112B6B" w:rsidRPr="00112B6B" w:rsidRDefault="00112B6B" w:rsidP="00112B6B">
      <w:pPr>
        <w:pStyle w:val="Listenabsatz"/>
        <w:numPr>
          <w:ilvl w:val="0"/>
          <w:numId w:val="13"/>
        </w:numPr>
      </w:pPr>
      <w:ins w:id="432" w:author="Hümbelin Oliver" w:date="2014-11-28T19:25:00Z">
        <w:r>
          <w:t>Relative Distribution beschreiben</w:t>
        </w:r>
      </w:ins>
    </w:p>
    <w:p w14:paraId="24ED8675" w14:textId="77777777" w:rsidR="00236B84" w:rsidRPr="00112B6B" w:rsidRDefault="00236B84" w:rsidP="00236B84"/>
    <w:p w14:paraId="6200C28A" w14:textId="77777777" w:rsidR="00236B84" w:rsidRPr="00112B6B" w:rsidRDefault="00236B84" w:rsidP="00154023"/>
    <w:p w14:paraId="7BDDD26F" w14:textId="77777777" w:rsidR="006C3A86" w:rsidRPr="00112B6B" w:rsidRDefault="006C3A86" w:rsidP="00154023"/>
    <w:p w14:paraId="07DEF765" w14:textId="4A4E0C9A" w:rsidR="000B1BAB" w:rsidRPr="006C3A86" w:rsidRDefault="00902D03" w:rsidP="006C3A86">
      <w:pPr>
        <w:pStyle w:val="berschrift3"/>
        <w:rPr>
          <w:i/>
          <w:lang w:val="en-US"/>
        </w:rPr>
      </w:pPr>
      <w:r w:rsidRPr="00112B6B">
        <w:rPr>
          <w:i/>
        </w:rPr>
        <w:t xml:space="preserve"> </w:t>
      </w:r>
      <w:r>
        <w:rPr>
          <w:i/>
          <w:lang w:val="en-US"/>
        </w:rPr>
        <w:t>Influence of special tax subjects</w:t>
      </w:r>
    </w:p>
    <w:p w14:paraId="2A16E805" w14:textId="77777777" w:rsidR="00497AAC" w:rsidRDefault="00497AAC" w:rsidP="000B1BAB">
      <w:pPr>
        <w:rPr>
          <w:lang w:val="en-US"/>
        </w:rPr>
      </w:pPr>
    </w:p>
    <w:p w14:paraId="4BCFBFA3" w14:textId="77777777" w:rsidR="00497AAC" w:rsidRDefault="00497AAC" w:rsidP="000B1BAB">
      <w:pPr>
        <w:rPr>
          <w:lang w:val="en-US"/>
        </w:rPr>
      </w:pPr>
      <w:r w:rsidRPr="00497AAC">
        <w:rPr>
          <w:lang w:val="en-US"/>
        </w:rPr>
        <w:t xml:space="preserve">The FTA distinguishes normal from special cases as described in the data section. To test whether it matters which cases the researcher looks at we want to compare the distributions of normal and special cases. Unfortunately, the FTA stopped to publicly report data for special cases after tax period </w:t>
      </w:r>
      <w:commentRangeStart w:id="433"/>
      <w:r w:rsidRPr="00497AAC">
        <w:rPr>
          <w:lang w:val="en-US"/>
        </w:rPr>
        <w:t>1993/94. Therefore we will 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2010 as well.</w:t>
      </w:r>
    </w:p>
    <w:p w14:paraId="7BF7B66A" w14:textId="77777777" w:rsidR="00497AAC" w:rsidRDefault="00497AAC" w:rsidP="000B1BAB">
      <w:pPr>
        <w:rPr>
          <w:lang w:val="en-US"/>
        </w:rPr>
      </w:pPr>
    </w:p>
    <w:p w14:paraId="691DF76B" w14:textId="6EDB1B2F" w:rsidR="00497AAC" w:rsidRDefault="00497AAC" w:rsidP="00497AAC">
      <w:pPr>
        <w:rPr>
          <w:lang w:val="en-US"/>
        </w:rPr>
      </w:pPr>
      <w:r w:rsidRPr="00497AAC">
        <w:rPr>
          <w:lang w:val="en-US"/>
        </w:rPr>
        <w:t xml:space="preserve">1993/94 a pooled data set of normal and special cases has a slightly higher density at </w:t>
      </w:r>
      <w:del w:id="434" w:author="rudi" w:date="2014-11-12T00:12:00Z">
        <w:r w:rsidRPr="00497AAC" w:rsidDel="000179BB">
          <w:rPr>
            <w:lang w:val="en-US"/>
          </w:rPr>
          <w:delText xml:space="preserve">both </w:delText>
        </w:r>
      </w:del>
      <w:ins w:id="435" w:author="rudi" w:date="2014-11-12T00:12:00Z">
        <w:r w:rsidR="000179BB">
          <w:rPr>
            <w:lang w:val="en-US"/>
          </w:rPr>
          <w:t>the lower</w:t>
        </w:r>
        <w:r w:rsidR="000179BB" w:rsidRPr="00497AAC">
          <w:rPr>
            <w:lang w:val="en-US"/>
          </w:rPr>
          <w:t xml:space="preserve"> </w:t>
        </w:r>
      </w:ins>
      <w:r w:rsidRPr="00497AAC">
        <w:rPr>
          <w:lang w:val="en-US"/>
        </w:rPr>
        <w:t>end</w:t>
      </w:r>
      <w:del w:id="436" w:author="rudi" w:date="2014-11-12T00:12:00Z">
        <w:r w:rsidRPr="00497AAC" w:rsidDel="000179BB">
          <w:rPr>
            <w:lang w:val="en-US"/>
          </w:rPr>
          <w:delText>s</w:delText>
        </w:r>
      </w:del>
      <w:r w:rsidRPr="00497AAC">
        <w:rPr>
          <w:lang w:val="en-US"/>
        </w:rPr>
        <w:t xml:space="preserve"> compared to data based in normal cases only (see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ins w:id="437" w:author="rudi" w:date="2014-11-12T00:12:00Z">
        <w:r w:rsidR="00835FA1">
          <w:rPr>
            <w:lang w:val="en-US"/>
          </w:rPr>
          <w:t xml:space="preserve"> top middle</w:t>
        </w:r>
      </w:ins>
      <w:r w:rsidRPr="00497AAC">
        <w:rPr>
          <w:lang w:val="en-US"/>
        </w:rPr>
        <w:t xml:space="preserve">). Special cases appear to have a slightly lower median income and their distribution is more skewed. Therefore special cases are more polarized than normal cases (see table </w:t>
      </w:r>
      <w:r w:rsidR="00FD406E">
        <w:rPr>
          <w:lang w:val="en-US"/>
        </w:rPr>
        <w:fldChar w:fldCharType="begin"/>
      </w:r>
      <w:r w:rsidR="00FD406E">
        <w:rPr>
          <w:lang w:val="en-US"/>
        </w:rPr>
        <w:instrText xml:space="preserve"> REF _Ref399858956 \h  \* MERGEFORMAT </w:instrText>
      </w:r>
      <w:r w:rsidR="00FD406E">
        <w:rPr>
          <w:lang w:val="en-US"/>
        </w:rPr>
      </w:r>
      <w:r w:rsidR="00FD406E">
        <w:rPr>
          <w:lang w:val="en-US"/>
        </w:rPr>
        <w:fldChar w:fldCharType="separate"/>
      </w:r>
      <w:proofErr w:type="spellStart"/>
      <w:r w:rsidR="00FD406E" w:rsidRPr="00FD406E">
        <w:rPr>
          <w:lang w:val="en-US"/>
        </w:rPr>
        <w:t>Table</w:t>
      </w:r>
      <w:proofErr w:type="spellEnd"/>
      <w:r w:rsidR="00FD406E" w:rsidRPr="00FD406E">
        <w:rPr>
          <w:lang w:val="en-US"/>
        </w:rPr>
        <w:t xml:space="preserve"> 2</w:t>
      </w:r>
      <w:r w:rsidR="00FD406E">
        <w:rPr>
          <w:lang w:val="en-US"/>
        </w:rPr>
        <w:t>)</w:t>
      </w:r>
      <w:r w:rsidR="00FD406E">
        <w:rPr>
          <w:lang w:val="en-US"/>
        </w:rPr>
        <w:fldChar w:fldCharType="end"/>
      </w:r>
      <w:r w:rsidR="00FD406E">
        <w:rPr>
          <w:lang w:val="en-US"/>
        </w:rPr>
        <w:t xml:space="preserve"> </w:t>
      </w:r>
      <w:r w:rsidRPr="00497AAC">
        <w:rPr>
          <w:lang w:val="en-US"/>
        </w:rPr>
        <w:t xml:space="preserve">i.e. striving away from the median (positive Median Index of 0.02). This tendency is more pronounced in the lower than upper </w:t>
      </w:r>
      <w:r w:rsidR="00FD406E" w:rsidRPr="00497AAC">
        <w:rPr>
          <w:lang w:val="en-US"/>
        </w:rPr>
        <w:t>part of</w:t>
      </w:r>
      <w:r w:rsidRPr="00497AAC">
        <w:rPr>
          <w:lang w:val="en-US"/>
        </w:rPr>
        <w:t xml:space="preserve"> the distribution (Lower Index of 0.029 compared to Upper Index if 0.01). </w:t>
      </w:r>
      <w:commentRangeEnd w:id="433"/>
      <w:r w:rsidR="000179BB">
        <w:rPr>
          <w:rStyle w:val="Kommentarzeichen"/>
        </w:rPr>
        <w:commentReference w:id="433"/>
      </w:r>
      <w:ins w:id="438" w:author="rudi" w:date="2014-11-12T00:14:00Z">
        <w:r w:rsidR="00835FA1">
          <w:rPr>
            <w:lang w:val="en-US"/>
          </w:rPr>
          <w:t xml:space="preserve">Put simply: </w:t>
        </w:r>
      </w:ins>
      <w:ins w:id="439" w:author="rudi" w:date="2014-11-12T00:17:00Z">
        <w:r w:rsidR="00835FA1">
          <w:rPr>
            <w:lang w:val="en-US"/>
          </w:rPr>
          <w:t xml:space="preserve">the population of </w:t>
        </w:r>
      </w:ins>
      <w:ins w:id="440" w:author="rudi" w:date="2014-11-12T00:16:00Z">
        <w:r w:rsidR="00835FA1">
          <w:rPr>
            <w:lang w:val="en-US"/>
          </w:rPr>
          <w:t xml:space="preserve">special cases </w:t>
        </w:r>
      </w:ins>
      <w:ins w:id="441" w:author="rudi" w:date="2014-11-12T00:17:00Z">
        <w:r w:rsidR="00835FA1">
          <w:rPr>
            <w:lang w:val="en-US"/>
          </w:rPr>
          <w:t xml:space="preserve">1993/94 </w:t>
        </w:r>
      </w:ins>
      <w:ins w:id="442" w:author="rudi" w:date="2014-11-12T00:16:00Z">
        <w:r w:rsidR="00835FA1">
          <w:rPr>
            <w:lang w:val="en-US"/>
          </w:rPr>
          <w:t>hold considerably more tax units with low incomes</w:t>
        </w:r>
      </w:ins>
      <w:ins w:id="443" w:author="rudi" w:date="2014-11-12T00:17:00Z">
        <w:r w:rsidR="00835FA1">
          <w:rPr>
            <w:lang w:val="en-US"/>
          </w:rPr>
          <w:t xml:space="preserve"> than does the population of normal cases.</w:t>
        </w:r>
      </w:ins>
    </w:p>
    <w:p w14:paraId="3DA9A7E7" w14:textId="77777777" w:rsidR="00FD406E" w:rsidRPr="00497AAC" w:rsidRDefault="00FD406E" w:rsidP="00497AAC">
      <w:pPr>
        <w:rPr>
          <w:lang w:val="en-US"/>
        </w:rPr>
      </w:pPr>
    </w:p>
    <w:p w14:paraId="309B0F34" w14:textId="66AEC2BF" w:rsidR="00497AAC" w:rsidRDefault="00497AAC" w:rsidP="00497AAC">
      <w:pPr>
        <w:rPr>
          <w:lang w:val="en-US"/>
        </w:rPr>
      </w:pPr>
      <w:r w:rsidRPr="00497AAC">
        <w:rPr>
          <w:lang w:val="en-US"/>
        </w:rPr>
        <w:t xml:space="preserve">As the special cases consist of a broad mix of individuals it remains unclear which factor explains the differences of both distributions. Possible explanations can be immigrants partly concentrating in </w:t>
      </w:r>
      <w:r w:rsidRPr="00497AAC">
        <w:rPr>
          <w:lang w:val="en-US"/>
        </w:rPr>
        <w:lastRenderedPageBreak/>
        <w:t xml:space="preserve">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2010 </w:t>
      </w:r>
      <w:r w:rsidR="00A8628A">
        <w:rPr>
          <w:lang w:val="en-US"/>
        </w:rPr>
        <w:t xml:space="preserve">(see </w:t>
      </w:r>
      <w:r w:rsidR="00A0309C">
        <w:rPr>
          <w:lang w:val="en-US"/>
        </w:rPr>
        <w:fldChar w:fldCharType="begin"/>
      </w:r>
      <w:r w:rsidR="00A0309C">
        <w:rPr>
          <w:lang w:val="en-US"/>
        </w:rPr>
        <w:instrText xml:space="preserve"> REF _Ref399857620 \h </w:instrText>
      </w:r>
      <w:r w:rsidR="00A8628A">
        <w:rPr>
          <w:lang w:val="en-US"/>
        </w:rPr>
        <w:instrText xml:space="preserve"> \* MERGEFORMAT </w:instrText>
      </w:r>
      <w:r w:rsidR="00A0309C">
        <w:rPr>
          <w:lang w:val="en-US"/>
        </w:rPr>
      </w:r>
      <w:r w:rsidR="00A0309C">
        <w:rPr>
          <w:lang w:val="en-US"/>
        </w:rPr>
        <w:fldChar w:fldCharType="separate"/>
      </w:r>
      <w:r w:rsidR="00A0309C" w:rsidRPr="00A8628A">
        <w:rPr>
          <w:lang w:val="en-US"/>
        </w:rPr>
        <w:t>Figure 4</w:t>
      </w:r>
      <w:r w:rsidR="00A0309C">
        <w:rPr>
          <w:lang w:val="en-US"/>
        </w:rPr>
        <w:fldChar w:fldCharType="end"/>
      </w:r>
      <w:ins w:id="444" w:author="rudi" w:date="2014-11-12T00:18:00Z">
        <w:r w:rsidR="00835FA1">
          <w:rPr>
            <w:lang w:val="en-US"/>
          </w:rPr>
          <w:t xml:space="preserve"> top right</w:t>
        </w:r>
      </w:ins>
      <w:r w:rsidR="00A8628A">
        <w:rPr>
          <w:lang w:val="en-US"/>
        </w:rPr>
        <w:t>)</w:t>
      </w:r>
      <w:r w:rsidRPr="00497AAC">
        <w:rPr>
          <w:lang w:val="en-US"/>
        </w:rPr>
        <w:t>.</w:t>
      </w:r>
    </w:p>
    <w:p w14:paraId="47A2FFE7" w14:textId="77777777" w:rsidR="00497AAC" w:rsidRDefault="00497AAC" w:rsidP="00497AAC">
      <w:pPr>
        <w:rPr>
          <w:lang w:val="en-US"/>
        </w:rPr>
      </w:pPr>
    </w:p>
    <w:p w14:paraId="53401BBB" w14:textId="77777777" w:rsidR="00497AAC" w:rsidRDefault="00497AAC" w:rsidP="00497AAC">
      <w:pPr>
        <w:rPr>
          <w:lang w:val="en-US"/>
        </w:rPr>
      </w:pPr>
      <w:r w:rsidRPr="00497AAC">
        <w:rPr>
          <w:lang w:val="en-US"/>
        </w:rPr>
        <w:t xml:space="preserve">2010 the picture is similar but more apparent: Special cases appear more frequent around the lower percentiles of the pooled distribution (Lower Index of 0.039), however 2010 there is a more noteworthy effect in the upper part of the distribution (Upper Index of 0.022). According to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2010 drive the effect.</w:t>
      </w:r>
    </w:p>
    <w:p w14:paraId="5D74B477" w14:textId="77777777" w:rsidR="0069494D" w:rsidRPr="000B1BAB" w:rsidRDefault="0069494D" w:rsidP="000B1BAB">
      <w:pPr>
        <w:rPr>
          <w:lang w:val="en-US"/>
        </w:rPr>
      </w:pPr>
    </w:p>
    <w:p w14:paraId="613C29C5" w14:textId="16D4A70F" w:rsidR="001232D9" w:rsidRPr="006C3A86" w:rsidRDefault="00902D03" w:rsidP="001232D9">
      <w:pPr>
        <w:pStyle w:val="berschrift3"/>
        <w:rPr>
          <w:i/>
          <w:lang w:val="en-US"/>
        </w:rPr>
      </w:pPr>
      <w:r>
        <w:rPr>
          <w:i/>
          <w:lang w:val="en-US"/>
        </w:rPr>
        <w:t>Influence of non-taxed</w:t>
      </w:r>
    </w:p>
    <w:p w14:paraId="096F9DF3" w14:textId="07D8351E" w:rsidR="00E05C8B" w:rsidRPr="00846DC4" w:rsidRDefault="00E05C8B" w:rsidP="001232D9">
      <w:pPr>
        <w:rPr>
          <w:lang w:val="en-US"/>
        </w:rPr>
      </w:pPr>
      <w:r w:rsidRPr="00154023">
        <w:rPr>
          <w:lang w:val="en-US"/>
        </w:rPr>
        <w:t xml:space="preserve">From 1995/1996 </w:t>
      </w:r>
      <w:del w:id="445" w:author="rudi" w:date="2014-11-30T22:08:00Z">
        <w:r w:rsidRPr="00154023" w:rsidDel="00846DC4">
          <w:rPr>
            <w:lang w:val="en-US"/>
          </w:rPr>
          <w:delText xml:space="preserve">until </w:delText>
        </w:r>
      </w:del>
      <w:ins w:id="446" w:author="rudi" w:date="2014-11-30T22:08:00Z">
        <w:r w:rsidR="00846DC4">
          <w:rPr>
            <w:lang w:val="en-US"/>
          </w:rPr>
          <w:t>to</w:t>
        </w:r>
        <w:r w:rsidR="00846DC4" w:rsidRPr="00154023">
          <w:rPr>
            <w:lang w:val="en-US"/>
          </w:rPr>
          <w:t xml:space="preserve"> </w:t>
        </w:r>
      </w:ins>
      <w:r w:rsidRPr="00154023">
        <w:rPr>
          <w:lang w:val="en-US"/>
        </w:rPr>
        <w:t>2010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2010.</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8E04CC0" w:rsidR="0069494D" w:rsidRDefault="00497AAC" w:rsidP="001232D9">
      <w:pPr>
        <w:rPr>
          <w:lang w:val="en-US"/>
        </w:rPr>
      </w:pPr>
      <w:r w:rsidRPr="00497AAC">
        <w:rPr>
          <w:lang w:val="en-US"/>
        </w:rPr>
        <w:t xml:space="preserve">We </w:t>
      </w:r>
      <w:r w:rsidR="00902D03">
        <w:rPr>
          <w:lang w:val="en-US"/>
        </w:rPr>
        <w:t xml:space="preserve">therefore </w:t>
      </w:r>
      <w:r w:rsidR="006A2614">
        <w:rPr>
          <w:lang w:val="en-US"/>
        </w:rPr>
        <w:t>calculate</w:t>
      </w:r>
      <w:r w:rsidR="006A2614" w:rsidRPr="00497AAC">
        <w:rPr>
          <w:lang w:val="en-US"/>
        </w:rPr>
        <w:t xml:space="preserve"> </w:t>
      </w:r>
      <w:del w:id="447" w:author="rudi" w:date="2014-11-12T00:25:00Z">
        <w:r w:rsidRPr="00497AAC" w:rsidDel="004F5A70">
          <w:rPr>
            <w:lang w:val="en-US"/>
          </w:rPr>
          <w:delText xml:space="preserve">here </w:delText>
        </w:r>
      </w:del>
      <w:r w:rsidRPr="00497AAC">
        <w:rPr>
          <w:lang w:val="en-US"/>
        </w:rPr>
        <w:t xml:space="preserve">three Gini-time-series </w:t>
      </w:r>
      <w:ins w:id="448" w:author="rudi" w:date="2014-11-12T00:25:00Z">
        <w:r w:rsidR="004F5A70">
          <w:rPr>
            <w:lang w:val="en-US"/>
          </w:rPr>
          <w:t xml:space="preserve">(see </w:t>
        </w:r>
      </w:ins>
      <w:r w:rsidR="00FD406E">
        <w:rPr>
          <w:lang w:val="en-US"/>
        </w:rPr>
        <w:fldChar w:fldCharType="begin"/>
      </w:r>
      <w:r w:rsidR="00FD406E">
        <w:rPr>
          <w:lang w:val="en-US"/>
        </w:rPr>
        <w:instrText xml:space="preserve"> REF _Ref399859086 \h  \* MERGEFORMAT </w:instrText>
      </w:r>
      <w:r w:rsidR="00FD406E">
        <w:rPr>
          <w:lang w:val="en-US"/>
        </w:rPr>
      </w:r>
      <w:r w:rsidR="00FD406E">
        <w:rPr>
          <w:lang w:val="en-US"/>
        </w:rPr>
        <w:fldChar w:fldCharType="separate"/>
      </w:r>
      <w:r w:rsidR="00FD406E" w:rsidRPr="00FD406E">
        <w:rPr>
          <w:lang w:val="en-US"/>
        </w:rPr>
        <w:t>Figure 2</w:t>
      </w:r>
      <w:r w:rsidR="00FD406E">
        <w:rPr>
          <w:lang w:val="en-US"/>
        </w:rPr>
        <w:fldChar w:fldCharType="end"/>
      </w:r>
      <w:ins w:id="449" w:author="rudi" w:date="2014-11-12T00:25:00Z">
        <w:r w:rsidR="004F5A70">
          <w:rPr>
            <w:lang w:val="en-US"/>
          </w:rPr>
          <w:t xml:space="preserve"> on the right)</w:t>
        </w:r>
      </w:ins>
      <w:r w:rsidR="00FD406E">
        <w:rPr>
          <w:lang w:val="en-US"/>
        </w:rPr>
        <w:t xml:space="preserve">. </w:t>
      </w:r>
      <w:r w:rsidRPr="00497AAC">
        <w:rPr>
          <w:lang w:val="en-US"/>
        </w:rPr>
        <w:t>Excluding zeros leads to a dramatic</w:t>
      </w:r>
      <w:del w:id="450" w:author="rudi" w:date="2014-11-12T00:28:00Z">
        <w:r w:rsidRPr="00497AAC" w:rsidDel="004F5A70">
          <w:rPr>
            <w:lang w:val="en-US"/>
          </w:rPr>
          <w:delText>al</w:delText>
        </w:r>
      </w:del>
      <w:r w:rsidRPr="00497AAC">
        <w:rPr>
          <w:lang w:val="en-US"/>
        </w:rPr>
        <w:t xml:space="preserve"> drop of the </w:t>
      </w:r>
      <w:ins w:id="451" w:author="rudi" w:date="2014-11-12T00:28:00Z">
        <w:r w:rsidR="004F5A70">
          <w:rPr>
            <w:lang w:val="en-US"/>
          </w:rPr>
          <w:t>G</w:t>
        </w:r>
      </w:ins>
      <w:del w:id="452" w:author="rudi" w:date="2014-11-12T00:28:00Z">
        <w:r w:rsidRPr="00497AAC" w:rsidDel="004F5A70">
          <w:rPr>
            <w:lang w:val="en-US"/>
          </w:rPr>
          <w:delText>g</w:delText>
        </w:r>
      </w:del>
      <w:r w:rsidRPr="00497AAC">
        <w:rPr>
          <w:lang w:val="en-US"/>
        </w:rPr>
        <w:t>ini</w:t>
      </w:r>
      <w:ins w:id="453" w:author="rudi" w:date="2014-11-12T00:28:00Z">
        <w:r w:rsidR="004F5A70">
          <w:rPr>
            <w:lang w:val="en-US"/>
          </w:rPr>
          <w:t xml:space="preserve"> </w:t>
        </w:r>
      </w:ins>
      <w:del w:id="454" w:author="rudi" w:date="2014-11-12T00:28:00Z">
        <w:r w:rsidRPr="00497AAC" w:rsidDel="004F5A70">
          <w:rPr>
            <w:lang w:val="en-US"/>
          </w:rPr>
          <w:delText>-</w:delText>
        </w:r>
      </w:del>
      <w:r w:rsidRPr="00497AAC">
        <w:rPr>
          <w:lang w:val="en-US"/>
        </w:rPr>
        <w:t>coeffic</w:t>
      </w:r>
      <w:r w:rsidR="004F5A70">
        <w:rPr>
          <w:lang w:val="en-US"/>
        </w:rPr>
        <w:t>i</w:t>
      </w:r>
      <w:r w:rsidRPr="00497AAC">
        <w:rPr>
          <w:lang w:val="en-US"/>
        </w:rPr>
        <w:t>ent, which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ins w:id="455" w:author="rudi" w:date="2014-11-30T22:09:00Z">
        <w:r w:rsidR="00846DC4">
          <w:rPr>
            <w:lang w:val="en-US"/>
          </w:rPr>
          <w:t xml:space="preserve">the </w:t>
        </w:r>
      </w:ins>
      <w:r w:rsidRPr="00497AAC">
        <w:rPr>
          <w:lang w:val="en-US"/>
        </w:rPr>
        <w:t>taxable income for zeros</w:t>
      </w:r>
      <w:ins w:id="456" w:author="rudi" w:date="2014-11-30T22:10:00Z">
        <w:r w:rsidR="00846DC4">
          <w:rPr>
            <w:lang w:val="en-US"/>
          </w:rPr>
          <w:t xml:space="preserve"> to</w:t>
        </w:r>
      </w:ins>
      <w:r w:rsidRPr="00497AAC">
        <w:rPr>
          <w:lang w:val="en-US"/>
        </w:rPr>
        <w:t xml:space="preserve"> l</w:t>
      </w:r>
      <w:ins w:id="457" w:author="rudi" w:date="2014-11-12T00:28:00Z">
        <w:r w:rsidR="00846DC4">
          <w:rPr>
            <w:lang w:val="en-US"/>
          </w:rPr>
          <w:t>ie</w:t>
        </w:r>
      </w:ins>
      <w:del w:id="458" w:author="rudi" w:date="2014-11-12T00:28:00Z">
        <w:r w:rsidRPr="00497AAC" w:rsidDel="004F5A70">
          <w:rPr>
            <w:lang w:val="en-US"/>
          </w:rPr>
          <w:delText>ay</w:delText>
        </w:r>
      </w:del>
      <w:r w:rsidRPr="00497AAC">
        <w:rPr>
          <w:lang w:val="en-US"/>
        </w:rPr>
        <w:t xml:space="preserv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ins w:id="459" w:author="rudi" w:date="2014-11-30T22:10:00Z">
        <w:r w:rsidR="00846DC4">
          <w:rPr>
            <w:lang w:val="en-US"/>
          </w:rPr>
          <w:t xml:space="preserve">to </w:t>
        </w:r>
      </w:ins>
      <w:r w:rsidRPr="00497AAC">
        <w:rPr>
          <w:lang w:val="en-US"/>
        </w:rPr>
        <w:t xml:space="preserve">halve the threshold for single tax units (around CHF 8000). This results </w:t>
      </w:r>
      <w:ins w:id="460" w:author="rudi" w:date="2014-11-12T00:29:00Z">
        <w:r w:rsidR="004F5A70">
          <w:rPr>
            <w:lang w:val="en-US"/>
          </w:rPr>
          <w:t xml:space="preserve">in </w:t>
        </w:r>
      </w:ins>
      <w:r w:rsidRPr="00497AAC">
        <w:rPr>
          <w:lang w:val="en-US"/>
        </w:rPr>
        <w:t>slightly lower</w:t>
      </w:r>
      <w:r w:rsidR="007572D8">
        <w:rPr>
          <w:lang w:val="en-US"/>
        </w:rPr>
        <w:t>, more realistic</w:t>
      </w:r>
      <w:r w:rsidRPr="00497AAC">
        <w:rPr>
          <w:lang w:val="en-US"/>
        </w:rPr>
        <w:t xml:space="preserve"> Gini</w:t>
      </w:r>
      <w:r w:rsidR="004F5A70">
        <w:rPr>
          <w:lang w:val="en-US"/>
        </w:rPr>
        <w:t xml:space="preserve"> </w:t>
      </w:r>
      <w:del w:id="461" w:author="rudi" w:date="2014-11-12T00:29:00Z">
        <w:r w:rsidRPr="00497AAC" w:rsidDel="004F5A70">
          <w:rPr>
            <w:lang w:val="en-US"/>
          </w:rPr>
          <w:delText>-</w:delText>
        </w:r>
      </w:del>
      <w:r w:rsidRPr="00497AAC">
        <w:rPr>
          <w:lang w:val="en-US"/>
        </w:rPr>
        <w:t>coeffic</w:t>
      </w:r>
      <w:r w:rsidR="004F5A70">
        <w:rPr>
          <w:lang w:val="en-US"/>
        </w:rPr>
        <w:t>i</w:t>
      </w:r>
      <w:r w:rsidRPr="00497AAC">
        <w:rPr>
          <w:lang w:val="en-US"/>
        </w:rPr>
        <w:t>ents.</w:t>
      </w:r>
    </w:p>
    <w:p w14:paraId="21D924E1" w14:textId="77777777" w:rsidR="00497AAC" w:rsidRDefault="00497AAC" w:rsidP="001232D9">
      <w:pPr>
        <w:rPr>
          <w:lang w:val="en-US"/>
        </w:rPr>
      </w:pPr>
    </w:p>
    <w:p w14:paraId="6818F3CD" w14:textId="2648DDE1" w:rsidR="00497AAC" w:rsidRDefault="007572D8" w:rsidP="001232D9">
      <w:pPr>
        <w:rPr>
          <w:lang w:val="en-US"/>
        </w:rPr>
      </w:pPr>
      <w:commentRangeStart w:id="462"/>
      <w:ins w:id="463" w:author="Hümbelin Oliver" w:date="2014-11-28T18:20:00Z">
        <w:r>
          <w:rPr>
            <w:lang w:val="en-US"/>
          </w:rPr>
          <w:t xml:space="preserve">Before tax period 1995/1996 the FTA does not report on non-taxed, hence </w:t>
        </w:r>
      </w:ins>
      <w:ins w:id="464" w:author="Hümbelin Oliver" w:date="2014-11-28T18:34:00Z">
        <w:r w:rsidR="006A2614">
          <w:rPr>
            <w:lang w:val="en-US"/>
          </w:rPr>
          <w:t xml:space="preserve">from then on </w:t>
        </w:r>
      </w:ins>
      <w:ins w:id="465" w:author="Hümbelin Oliver" w:date="2014-11-28T18:20:00Z">
        <w:r>
          <w:rPr>
            <w:lang w:val="en-US"/>
          </w:rPr>
          <w:t xml:space="preserve">it is </w:t>
        </w:r>
      </w:ins>
      <w:ins w:id="466" w:author="Hümbelin Oliver" w:date="2014-11-28T18:22:00Z">
        <w:r>
          <w:rPr>
            <w:lang w:val="en-US"/>
          </w:rPr>
          <w:t xml:space="preserve">only possible to assess inequality with taxed subjects. To get a feeling how well this group represents the population of Switzerland it is </w:t>
        </w:r>
      </w:ins>
      <w:ins w:id="467" w:author="Hümbelin Oliver" w:date="2014-11-28T18:23:00Z">
        <w:r>
          <w:rPr>
            <w:lang w:val="en-US"/>
          </w:rPr>
          <w:t>informative</w:t>
        </w:r>
      </w:ins>
      <w:ins w:id="468" w:author="Hümbelin Oliver" w:date="2014-11-28T18:22:00Z">
        <w:r>
          <w:rPr>
            <w:lang w:val="en-US"/>
          </w:rPr>
          <w:t xml:space="preserve"> </w:t>
        </w:r>
      </w:ins>
      <w:ins w:id="469" w:author="Hümbelin Oliver" w:date="2014-11-28T18:23:00Z">
        <w:r>
          <w:rPr>
            <w:lang w:val="en-US"/>
          </w:rPr>
          <w:t>to consult estimations on ta</w:t>
        </w:r>
      </w:ins>
      <w:ins w:id="470" w:author="Hümbelin Oliver" w:date="2014-11-28T18:24:00Z">
        <w:r>
          <w:rPr>
            <w:lang w:val="en-US"/>
          </w:rPr>
          <w:t>xed subjects</w:t>
        </w:r>
      </w:ins>
      <w:ins w:id="471" w:author="Hümbelin Oliver" w:date="2014-11-28T18:35:00Z">
        <w:r w:rsidR="006A2614">
          <w:rPr>
            <w:lang w:val="en-US"/>
          </w:rPr>
          <w:t xml:space="preserve"> as it is provided by</w:t>
        </w:r>
      </w:ins>
      <w:ins w:id="472" w:author="Hümbelin Oliver" w:date="2014-11-28T18:20:00Z">
        <w:r>
          <w:rPr>
            <w:lang w:val="en-US"/>
          </w:rPr>
          <w:t xml:space="preserve"> </w:t>
        </w:r>
      </w:ins>
      <w:ins w:id="473" w:author="Hümbelin Oliver" w:date="2014-11-28T17:43:00Z">
        <w:r w:rsidR="006A2614">
          <w:rPr>
            <w:lang w:val="en-US"/>
          </w:rPr>
          <w:t>Dell et al. (2007)</w:t>
        </w:r>
      </w:ins>
      <w:ins w:id="474" w:author="Hümbelin Oliver" w:date="2014-11-28T18:35:00Z">
        <w:r w:rsidR="006A2614">
          <w:rPr>
            <w:lang w:val="en-US"/>
          </w:rPr>
          <w:t xml:space="preserve">, who used </w:t>
        </w:r>
      </w:ins>
      <w:ins w:id="475" w:author="Hümbelin Oliver" w:date="2014-11-28T17:43:00Z">
        <w:r>
          <w:rPr>
            <w:lang w:val="en-US"/>
          </w:rPr>
          <w:t>census reports</w:t>
        </w:r>
      </w:ins>
      <w:ins w:id="476" w:author="Hümbelin Oliver" w:date="2014-11-28T18:25:00Z">
        <w:r>
          <w:rPr>
            <w:lang w:val="en-US"/>
          </w:rPr>
          <w:t xml:space="preserve">. </w:t>
        </w:r>
      </w:ins>
      <w:ins w:id="477" w:author="Hümbelin Oliver" w:date="2014-11-28T17:43:00Z">
        <w:r w:rsidR="00E05C8B" w:rsidRPr="00154023">
          <w:rPr>
            <w:lang w:val="en-US"/>
          </w:rPr>
          <w:t xml:space="preserve">According to their estimations </w:t>
        </w:r>
      </w:ins>
      <w:ins w:id="478" w:author="Hümbelin Oliver" w:date="2014-11-28T18:31:00Z">
        <w:r w:rsidR="006A2614">
          <w:rPr>
            <w:lang w:val="en-US"/>
          </w:rPr>
          <w:t>the</w:t>
        </w:r>
      </w:ins>
      <w:ins w:id="479" w:author="Hümbelin Oliver" w:date="2014-11-28T17:43:00Z">
        <w:r w:rsidR="00E05C8B" w:rsidRPr="00154023">
          <w:rPr>
            <w:lang w:val="en-US"/>
          </w:rPr>
          <w:t xml:space="preserve"> </w:t>
        </w:r>
      </w:ins>
      <w:ins w:id="480" w:author="Hümbelin Oliver" w:date="2014-11-28T18:26:00Z">
        <w:r>
          <w:rPr>
            <w:lang w:val="en-US"/>
          </w:rPr>
          <w:t>share</w:t>
        </w:r>
      </w:ins>
      <w:ins w:id="481" w:author="Hümbelin Oliver" w:date="2014-11-28T18:35:00Z">
        <w:r w:rsidR="006A2614">
          <w:rPr>
            <w:lang w:val="en-US"/>
          </w:rPr>
          <w:t xml:space="preserve"> of</w:t>
        </w:r>
      </w:ins>
      <w:ins w:id="482" w:author="Hümbelin Oliver" w:date="2014-11-28T17:43:00Z">
        <w:r w:rsidR="00E05C8B" w:rsidRPr="00154023">
          <w:rPr>
            <w:lang w:val="en-US"/>
          </w:rPr>
          <w:t xml:space="preserve"> </w:t>
        </w:r>
      </w:ins>
      <w:ins w:id="483" w:author="Hümbelin Oliver" w:date="2014-11-28T18:31:00Z">
        <w:r w:rsidR="006A2614">
          <w:rPr>
            <w:lang w:val="en-US"/>
          </w:rPr>
          <w:t xml:space="preserve">tax subjects represented in FTA Tax statistic </w:t>
        </w:r>
      </w:ins>
      <w:ins w:id="484" w:author="Hümbelin Oliver" w:date="2014-11-28T17:43:00Z">
        <w:r w:rsidR="00E05C8B" w:rsidRPr="00154023">
          <w:rPr>
            <w:lang w:val="en-US"/>
          </w:rPr>
          <w:t xml:space="preserve">drops from 94% in 1993/1994 to </w:t>
        </w:r>
      </w:ins>
      <w:ins w:id="485" w:author="Hümbelin Oliver" w:date="2014-11-28T18:25:00Z">
        <w:r>
          <w:rPr>
            <w:lang w:val="en-US"/>
          </w:rPr>
          <w:t>13.7</w:t>
        </w:r>
      </w:ins>
      <w:ins w:id="486" w:author="Hümbelin Oliver" w:date="2014-11-28T17:43:00Z">
        <w:r w:rsidR="00E05C8B" w:rsidRPr="00154023">
          <w:rPr>
            <w:lang w:val="en-US"/>
          </w:rPr>
          <w:t>% bac</w:t>
        </w:r>
        <w:r>
          <w:rPr>
            <w:lang w:val="en-US"/>
          </w:rPr>
          <w:t>k i</w:t>
        </w:r>
      </w:ins>
      <w:ins w:id="487" w:author="Hümbelin Oliver" w:date="2014-11-28T18:26:00Z">
        <w:r>
          <w:rPr>
            <w:lang w:val="en-US"/>
          </w:rPr>
          <w:t>n 1933</w:t>
        </w:r>
      </w:ins>
      <w:ins w:id="488" w:author="Hümbelin Oliver" w:date="2014-11-28T17:43:00Z">
        <w:r w:rsidR="00E05C8B" w:rsidRPr="00154023">
          <w:rPr>
            <w:lang w:val="en-US"/>
          </w:rPr>
          <w:t>.</w:t>
        </w:r>
      </w:ins>
      <w:ins w:id="489" w:author="Hümbelin Oliver" w:date="2014-11-28T18:26:00Z">
        <w:r>
          <w:rPr>
            <w:lang w:val="en-US"/>
          </w:rPr>
          <w:t xml:space="preserve"> I</w:t>
        </w:r>
        <w:r w:rsidR="006A2614">
          <w:rPr>
            <w:lang w:val="en-US"/>
          </w:rPr>
          <w:t xml:space="preserve">t is questionable if analysis </w:t>
        </w:r>
        <w:r>
          <w:rPr>
            <w:lang w:val="en-US"/>
          </w:rPr>
          <w:t>based on only a small fraction of the population is appropriate.</w:t>
        </w:r>
      </w:ins>
      <w:commentRangeEnd w:id="462"/>
      <w:r w:rsidR="00951E7C">
        <w:rPr>
          <w:rStyle w:val="Kommentarzeichen"/>
        </w:rPr>
        <w:commentReference w:id="462"/>
      </w:r>
    </w:p>
    <w:p w14:paraId="204DF796" w14:textId="21886DF5" w:rsidR="0069494D" w:rsidRPr="001232D9" w:rsidDel="00236B84" w:rsidRDefault="0069494D" w:rsidP="001232D9">
      <w:pPr>
        <w:rPr>
          <w:del w:id="490" w:author="Hümbelin Oliver" w:date="2014-11-28T17:55:00Z"/>
          <w:lang w:val="en-US"/>
        </w:rPr>
      </w:pPr>
    </w:p>
    <w:p w14:paraId="3AEE6217" w14:textId="68C7249C" w:rsidR="00636A35" w:rsidDel="00236B84" w:rsidRDefault="00154023" w:rsidP="00636A35">
      <w:pPr>
        <w:rPr>
          <w:del w:id="491" w:author="Hümbelin Oliver" w:date="2014-11-28T17:55:00Z"/>
          <w:lang w:val="en-US"/>
        </w:rPr>
      </w:pPr>
      <w:bookmarkStart w:id="492" w:name="_Ref399856357"/>
      <w:bookmarkStart w:id="493" w:name="_Toc399858818"/>
      <w:del w:id="494" w:author="Hümbelin Oliver" w:date="2014-11-28T17:55:00Z">
        <w:r w:rsidRPr="006C3A86" w:rsidDel="00236B84">
          <w:rPr>
            <w:i/>
            <w:lang w:val="en-US"/>
          </w:rPr>
          <w:delText>Tax data vs Survey Data</w:delText>
        </w:r>
      </w:del>
      <w:bookmarkEnd w:id="492"/>
      <w:bookmarkEnd w:id="493"/>
      <w:ins w:id="495" w:author="Hümbelin Oliver" w:date="2014-11-25T10:59:00Z">
        <w:del w:id="496" w:author="Hümbelin Oliver" w:date="2014-11-28T17:55:00Z">
          <w:r w:rsidR="00636A35" w:rsidDel="00236B84">
            <w:rPr>
              <w:lang w:val="en-US"/>
            </w:rPr>
            <w:delText xml:space="preserve">. The HBS data come with weights which are supposed to correct the sampling bias. We use these weights to build the survey data distribution to get a fair benchmark for the tax data distribution. </w:delText>
          </w:r>
        </w:del>
      </w:ins>
    </w:p>
    <w:p w14:paraId="5049D147" w14:textId="3AD45FF8" w:rsidR="00636A35" w:rsidRPr="00406373" w:rsidDel="00236B84" w:rsidRDefault="00636A35" w:rsidP="00406373">
      <w:pPr>
        <w:rPr>
          <w:del w:id="497" w:author="Hümbelin Oliver" w:date="2014-11-28T17:55:00Z"/>
          <w:lang w:val="en-US"/>
        </w:rPr>
      </w:pPr>
    </w:p>
    <w:p w14:paraId="66335883" w14:textId="744A014C" w:rsidR="00497AAC" w:rsidDel="00236B84" w:rsidRDefault="00497AAC" w:rsidP="00497AAC">
      <w:pPr>
        <w:rPr>
          <w:del w:id="498" w:author="Hümbelin Oliver" w:date="2014-11-28T17:55:00Z"/>
          <w:lang w:val="en-US"/>
        </w:rPr>
      </w:pPr>
      <w:del w:id="499" w:author="Hümbelin Oliver" w:date="2014-11-28T17:55:00Z">
        <w:r w:rsidRPr="00497AAC" w:rsidDel="00236B84">
          <w:rPr>
            <w:lang w:val="en-US"/>
          </w:rPr>
          <w:delText xml:space="preserve">From the discussion in the data section we would expect differences between the income distributions from survey and tax data. Within the FTA data we observe zeros for incomes below the threshold to be liable for federal tax while survey data might cover this range. On the other hand we expect underreporting from both lowest percentiles and highest percentiles (middle class bias) within the survey data.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Del="00236B84">
          <w:rPr>
            <w:lang w:val="en-US"/>
          </w:rPr>
          <w:delText xml:space="preserve"> </w:delText>
        </w:r>
        <w:r w:rsidRPr="00497AAC" w:rsidDel="00236B84">
          <w:rPr>
            <w:lang w:val="en-US"/>
          </w:rPr>
          <w:delText>(left)</w:delText>
        </w:r>
      </w:del>
      <w:ins w:id="500" w:author="rudi" w:date="2014-11-12T00:33:00Z">
        <w:del w:id="501" w:author="Hümbelin Oliver" w:date="2014-11-28T17:55:00Z">
          <w:r w:rsidR="00E3079F" w:rsidDel="00236B84">
            <w:rPr>
              <w:lang w:val="en-US"/>
            </w:rPr>
            <w:delText xml:space="preserve">. </w:delText>
          </w:r>
          <w:commentRangeStart w:id="502"/>
          <w:r w:rsidR="00E3079F" w:rsidDel="00236B84">
            <w:rPr>
              <w:lang w:val="en-US"/>
            </w:rPr>
            <w:delText>Our analysis</w:delText>
          </w:r>
        </w:del>
      </w:ins>
      <w:del w:id="503" w:author="Hümbelin Oliver" w:date="2014-11-28T17:55:00Z">
        <w:r w:rsidRPr="00497AAC" w:rsidDel="00236B84">
          <w:rPr>
            <w:lang w:val="en-US"/>
          </w:rPr>
          <w:delText xml:space="preserve"> however reveals a more critical issue related to tax data,</w:delText>
        </w:r>
      </w:del>
      <w:ins w:id="504" w:author="rudi" w:date="2014-11-12T00:33:00Z">
        <w:del w:id="505" w:author="Hümbelin Oliver" w:date="2014-11-28T17:55:00Z">
          <w:r w:rsidR="00E3079F" w:rsidDel="00236B84">
            <w:rPr>
              <w:lang w:val="en-US"/>
            </w:rPr>
            <w:delText xml:space="preserve"> </w:delText>
          </w:r>
        </w:del>
      </w:ins>
      <w:del w:id="506" w:author="Hümbelin Oliver" w:date="2014-11-28T17:55:00Z">
        <w:r w:rsidRPr="00497AAC" w:rsidDel="00236B84">
          <w:rPr>
            <w:lang w:val="en-US"/>
          </w:rPr>
          <w:delText xml:space="preserve"> that is the median location of income compared to survey </w:delText>
        </w:r>
        <w:commentRangeEnd w:id="502"/>
        <w:r w:rsidR="00E3079F" w:rsidDel="00236B84">
          <w:rPr>
            <w:rStyle w:val="Kommentarzeichen"/>
          </w:rPr>
          <w:commentReference w:id="502"/>
        </w:r>
        <w:r w:rsidRPr="00497AAC" w:rsidDel="00236B84">
          <w:rPr>
            <w:lang w:val="en-US"/>
          </w:rPr>
          <w:delText xml:space="preserve">data. Although we try to measure similar concepts of income, survey data shows a median (93.000 CHF) more than twice as big as tax data (44.600 CHF). The issue here is clearly the assumptions of household composition. While survey data is likely to capture the correct household composition, tax data can only approximate households by using marital status. Splitting the data in married and unmarried tax units underpins this argument. From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Del="00236B84">
          <w:rPr>
            <w:lang w:val="en-US"/>
          </w:rPr>
          <w:delText>f</w:delText>
        </w:r>
        <w:r w:rsidR="00525346" w:rsidRPr="00525346" w:rsidDel="00236B84">
          <w:rPr>
            <w:lang w:val="en-US"/>
          </w:rPr>
          <w:delText>igure 4</w:delText>
        </w:r>
        <w:r w:rsidR="00525346" w:rsidDel="00236B84">
          <w:rPr>
            <w:lang w:val="en-US"/>
          </w:rPr>
          <w:fldChar w:fldCharType="end"/>
        </w:r>
        <w:r w:rsidR="00525346" w:rsidDel="00236B84">
          <w:rPr>
            <w:lang w:val="en-US"/>
          </w:rPr>
          <w:delText xml:space="preserve"> </w:delText>
        </w:r>
      </w:del>
      <w:ins w:id="507" w:author="rudi" w:date="2014-11-12T00:35:00Z">
        <w:del w:id="508" w:author="Hümbelin Oliver" w:date="2014-11-28T17:55:00Z">
          <w:r w:rsidR="00E3079F" w:rsidDel="00236B84">
            <w:rPr>
              <w:lang w:val="en-US"/>
            </w:rPr>
            <w:delText>(</w:delText>
          </w:r>
        </w:del>
      </w:ins>
      <w:ins w:id="509" w:author="rudi" w:date="2014-11-12T00:40:00Z">
        <w:del w:id="510" w:author="Hümbelin Oliver" w:date="2014-11-28T17:55:00Z">
          <w:r w:rsidR="00E3079F" w:rsidDel="00236B84">
            <w:rPr>
              <w:lang w:val="en-US"/>
            </w:rPr>
            <w:delText>bottom</w:delText>
          </w:r>
        </w:del>
      </w:ins>
      <w:ins w:id="511" w:author="rudi" w:date="2014-11-12T00:35:00Z">
        <w:del w:id="512" w:author="Hümbelin Oliver" w:date="2014-11-28T17:55:00Z">
          <w:r w:rsidR="00E3079F" w:rsidDel="00236B84">
            <w:rPr>
              <w:lang w:val="en-US"/>
            </w:rPr>
            <w:delText xml:space="preserve">) </w:delText>
          </w:r>
        </w:del>
      </w:ins>
      <w:del w:id="513" w:author="Hümbelin Oliver" w:date="2014-11-28T17:55:00Z">
        <w:r w:rsidRPr="00497AAC" w:rsidDel="00236B84">
          <w:rPr>
            <w:lang w:val="en-US"/>
          </w:rPr>
          <w:delText>we can see that married tax units (FTA data) and household with married couples (survey data) are better (but still not perfectly) comparable</w:delText>
        </w:r>
      </w:del>
      <w:ins w:id="514" w:author="rudi" w:date="2014-11-12T00:41:00Z">
        <w:del w:id="515" w:author="Hümbelin Oliver" w:date="2014-11-28T17:55:00Z">
          <w:r w:rsidR="00E3079F" w:rsidDel="00236B84">
            <w:rPr>
              <w:lang w:val="en-US"/>
            </w:rPr>
            <w:delText xml:space="preserve"> in contrast to singles</w:delText>
          </w:r>
        </w:del>
      </w:ins>
      <w:del w:id="516" w:author="Hümbelin Oliver" w:date="2014-11-28T17:55:00Z">
        <w:r w:rsidRPr="00497AAC" w:rsidDel="00236B84">
          <w:rPr>
            <w:lang w:val="en-US"/>
          </w:rPr>
          <w:delText xml:space="preserve">.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RPr="00497AAC" w:rsidDel="00236B84">
          <w:rPr>
            <w:lang w:val="en-US"/>
          </w:rPr>
          <w:delText xml:space="preserve"> </w:delText>
        </w:r>
        <w:r w:rsidRPr="00497AAC" w:rsidDel="00236B84">
          <w:rPr>
            <w:lang w:val="en-US"/>
          </w:rPr>
          <w:delText>(right</w:delText>
        </w:r>
      </w:del>
      <w:ins w:id="517" w:author="rudi" w:date="2014-11-12T00:42:00Z">
        <w:del w:id="518" w:author="Hümbelin Oliver" w:date="2014-11-28T17:55:00Z">
          <w:r w:rsidR="00E3079F" w:rsidDel="00236B84">
            <w:rPr>
              <w:lang w:val="en-US"/>
            </w:rPr>
            <w:delText>bottom</w:delText>
          </w:r>
        </w:del>
      </w:ins>
      <w:del w:id="519" w:author="Hümbelin Oliver" w:date="2014-11-28T17:55:00Z">
        <w:r w:rsidRPr="00497AAC" w:rsidDel="00236B84">
          <w:rPr>
            <w:lang w:val="en-US"/>
          </w:rPr>
          <w:delText>) shows the expected shape difference between the two distributions</w:delText>
        </w:r>
      </w:del>
      <w:ins w:id="520" w:author="rudi" w:date="2014-11-12T00:43:00Z">
        <w:del w:id="521" w:author="Hümbelin Oliver" w:date="2014-11-28T17:55:00Z">
          <w:r w:rsidR="005029BF" w:rsidDel="00236B84">
            <w:rPr>
              <w:lang w:val="en-US"/>
            </w:rPr>
            <w:delText xml:space="preserve"> for the three subsets of data (all data, married, singles)</w:delText>
          </w:r>
        </w:del>
      </w:ins>
      <w:del w:id="522" w:author="Hümbelin Oliver" w:date="2014-11-28T17:55:00Z">
        <w:r w:rsidRPr="00497AAC" w:rsidDel="00236B84">
          <w:rPr>
            <w:lang w:val="en-US"/>
          </w:rPr>
          <w:delText xml:space="preserve">:  survey data has a bias towards the (median-adjusted) 80\% to 90\% percentile (of the FTA data distribution). Top percentiles are badly covered by survey data, suggesting that inequality measures based on survey data might underestimate inequality development that arises from changes in the incomes of the rich. </w:delText>
        </w:r>
      </w:del>
      <w:commentRangeStart w:id="523"/>
      <w:ins w:id="524" w:author="rudi" w:date="2014-11-12T00:45:00Z">
        <w:del w:id="525" w:author="Hümbelin Oliver" w:date="2014-11-28T17:55:00Z">
          <w:r w:rsidR="005029BF" w:rsidDel="00236B84">
            <w:rPr>
              <w:lang w:val="en-US"/>
            </w:rPr>
            <w:delText xml:space="preserve">The same is true for low percentiles in an even larger extent as </w:delText>
          </w:r>
        </w:del>
      </w:ins>
      <w:ins w:id="526" w:author="rudi" w:date="2014-11-12T00:46:00Z">
        <w:del w:id="527" w:author="Hümbelin Oliver" w:date="2014-11-28T17:55:00Z">
          <w:r w:rsidR="005029BF" w:rsidDel="00236B84">
            <w:rPr>
              <w:lang w:val="en-US"/>
            </w:rPr>
            <w:delText xml:space="preserve">can be seen from the high density ratio </w:delText>
          </w:r>
        </w:del>
      </w:ins>
      <w:ins w:id="528" w:author="rudi" w:date="2014-11-12T00:47:00Z">
        <w:del w:id="529" w:author="Hümbelin Oliver" w:date="2014-11-28T17:55:00Z">
          <w:r w:rsidR="005029BF" w:rsidDel="00236B84">
            <w:rPr>
              <w:lang w:val="en-US"/>
            </w:rPr>
            <w:delText>below the 20% percentile.</w:delText>
          </w:r>
        </w:del>
      </w:ins>
      <w:commentRangeEnd w:id="523"/>
      <w:ins w:id="530" w:author="rudi" w:date="2014-11-12T00:48:00Z">
        <w:del w:id="531" w:author="Hümbelin Oliver" w:date="2014-11-28T17:55:00Z">
          <w:r w:rsidR="005029BF" w:rsidDel="00236B84">
            <w:rPr>
              <w:rStyle w:val="Kommentarzeichen"/>
            </w:rPr>
            <w:commentReference w:id="523"/>
          </w:r>
        </w:del>
      </w:ins>
      <w:ins w:id="532" w:author="rudi" w:date="2014-11-12T00:47:00Z">
        <w:del w:id="533" w:author="Hümbelin Oliver" w:date="2014-11-28T17:55:00Z">
          <w:r w:rsidR="005029BF" w:rsidDel="00236B84">
            <w:rPr>
              <w:lang w:val="en-US"/>
            </w:rPr>
            <w:delText xml:space="preserve"> </w:delText>
          </w:r>
        </w:del>
      </w:ins>
      <w:del w:id="534" w:author="Hümbelin Oliver" w:date="2014-11-28T17:55:00Z">
        <w:r w:rsidRPr="00497AAC" w:rsidDel="00236B84">
          <w:rPr>
            <w:lang w:val="en-US"/>
          </w:rPr>
          <w:delText>Though, survey data can be of interest if one is interested in the lower 20\% of the income distribution.</w:delText>
        </w:r>
      </w:del>
    </w:p>
    <w:p w14:paraId="5AD78C14" w14:textId="5620B858" w:rsidR="00497AAC" w:rsidRPr="00497AAC" w:rsidDel="00236B84" w:rsidRDefault="00497AAC" w:rsidP="00497AAC">
      <w:pPr>
        <w:rPr>
          <w:del w:id="535" w:author="Hümbelin Oliver" w:date="2014-11-28T17:55:00Z"/>
          <w:lang w:val="en-US"/>
        </w:rPr>
      </w:pPr>
    </w:p>
    <w:p w14:paraId="1A25CA16" w14:textId="15FF68A7" w:rsidR="003757F4" w:rsidRDefault="00860C48" w:rsidP="003757F4">
      <w:pPr>
        <w:keepNext/>
      </w:pPr>
      <w:del w:id="536" w:author="rudi" w:date="2014-11-30T22:16:00Z">
        <w:r w:rsidDel="00951E7C">
          <w:rPr>
            <w:noProof/>
            <w:lang w:eastAsia="de-CH"/>
          </w:rPr>
          <w:drawing>
            <wp:inline distT="0" distB="0" distL="0" distR="0" wp14:anchorId="2401AC98" wp14:editId="7FFF4D0E">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3757F4" w:rsidDel="00951E7C">
          <w:rPr>
            <w:noProof/>
            <w:lang w:eastAsia="de-CH"/>
          </w:rPr>
          <w:drawing>
            <wp:inline distT="0" distB="0" distL="0" distR="0" wp14:anchorId="119AEF05" wp14:editId="279990B3">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003757F4" w:rsidDel="00951E7C">
          <w:rPr>
            <w:noProof/>
            <w:lang w:eastAsia="de-CH"/>
          </w:rPr>
          <w:drawing>
            <wp:inline distT="0" distB="0" distL="0" distR="0" wp14:anchorId="73B841D4" wp14:editId="025E7F27">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del>
      <w:ins w:id="537" w:author="rudi" w:date="2014-11-30T22:15:00Z">
        <w:r w:rsidR="00951E7C">
          <w:rPr>
            <w:noProof/>
            <w:lang w:eastAsia="de-CH"/>
          </w:rPr>
          <w:drawing>
            <wp:inline distT="0" distB="0" distL="0" distR="0" wp14:anchorId="4BDEC83F" wp14:editId="4B753299">
              <wp:extent cx="6011545" cy="3381375"/>
              <wp:effectExtent l="0" t="0" r="825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234.png"/>
                      <pic:cNvPicPr/>
                    </pic:nvPicPr>
                    <pic:blipFill>
                      <a:blip r:embed="rId18">
                        <a:extLst>
                          <a:ext uri="{28A0092B-C50C-407E-A947-70E740481C1C}">
                            <a14:useLocalDpi xmlns:a14="http://schemas.microsoft.com/office/drawing/2010/main" val="0"/>
                          </a:ext>
                        </a:extLst>
                      </a:blip>
                      <a:stretch>
                        <a:fillRect/>
                      </a:stretch>
                    </pic:blipFill>
                    <pic:spPr>
                      <a:xfrm>
                        <a:off x="0" y="0"/>
                        <a:ext cx="6011545" cy="3381375"/>
                      </a:xfrm>
                      <a:prstGeom prst="rect">
                        <a:avLst/>
                      </a:prstGeom>
                    </pic:spPr>
                  </pic:pic>
                </a:graphicData>
              </a:graphic>
            </wp:inline>
          </w:drawing>
        </w:r>
      </w:ins>
    </w:p>
    <w:p w14:paraId="36C67A45" w14:textId="04273821" w:rsidR="003757F4" w:rsidRPr="003757F4" w:rsidRDefault="003757F4" w:rsidP="003757F4">
      <w:pPr>
        <w:pStyle w:val="Beschriftung"/>
        <w:rPr>
          <w:sz w:val="24"/>
          <w:szCs w:val="24"/>
          <w:lang w:val="en-US"/>
        </w:rPr>
      </w:pPr>
      <w:bookmarkStart w:id="538" w:name="_Ref399858197"/>
      <w:commentRangeStart w:id="539"/>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3</w:t>
      </w:r>
      <w:r w:rsidRPr="003757F4">
        <w:rPr>
          <w:sz w:val="24"/>
          <w:szCs w:val="24"/>
          <w:lang w:val="en-US"/>
        </w:rPr>
        <w:fldChar w:fldCharType="end"/>
      </w:r>
      <w:bookmarkEnd w:id="538"/>
      <w:r w:rsidRPr="003757F4">
        <w:rPr>
          <w:sz w:val="24"/>
          <w:szCs w:val="24"/>
          <w:lang w:val="en-US"/>
        </w:rPr>
        <w:t xml:space="preserve">: </w:t>
      </w:r>
      <w:ins w:id="540" w:author="rudi" w:date="2014-11-30T22:16:00Z">
        <w:r w:rsidR="00951E7C">
          <w:rPr>
            <w:sz w:val="24"/>
            <w:szCs w:val="24"/>
            <w:lang w:val="en-US"/>
          </w:rPr>
          <w:t>Inequality trend</w:t>
        </w:r>
      </w:ins>
      <w:ins w:id="541" w:author="rudi" w:date="2014-11-30T22:17:00Z">
        <w:r w:rsidR="00951E7C">
          <w:rPr>
            <w:sz w:val="24"/>
            <w:szCs w:val="24"/>
            <w:lang w:val="en-US"/>
          </w:rPr>
          <w:t>s (a)</w:t>
        </w:r>
      </w:ins>
      <w:ins w:id="542" w:author="rudi" w:date="2014-11-30T22:16:00Z">
        <w:r w:rsidR="00951E7C">
          <w:rPr>
            <w:sz w:val="24"/>
            <w:szCs w:val="24"/>
            <w:lang w:val="en-US"/>
          </w:rPr>
          <w:t xml:space="preserve"> using different inequal</w:t>
        </w:r>
      </w:ins>
      <w:ins w:id="543" w:author="rudi" w:date="2014-11-30T22:17:00Z">
        <w:r w:rsidR="00951E7C">
          <w:rPr>
            <w:sz w:val="24"/>
            <w:szCs w:val="24"/>
            <w:lang w:val="en-US"/>
          </w:rPr>
          <w:t xml:space="preserve">ity measures, </w:t>
        </w:r>
      </w:ins>
      <w:del w:id="544" w:author="rudi" w:date="2014-11-30T22:17:00Z">
        <w:r w:rsidRPr="003757F4" w:rsidDel="00951E7C">
          <w:rPr>
            <w:sz w:val="24"/>
            <w:szCs w:val="24"/>
            <w:lang w:val="en-US"/>
          </w:rPr>
          <w:delText xml:space="preserve">Gini over time </w:delText>
        </w:r>
      </w:del>
      <w:ins w:id="545" w:author="rudi" w:date="2014-11-30T22:17:00Z">
        <w:r w:rsidR="00951E7C">
          <w:rPr>
            <w:sz w:val="24"/>
            <w:szCs w:val="24"/>
            <w:lang w:val="en-US"/>
          </w:rPr>
          <w:t>b</w:t>
        </w:r>
      </w:ins>
      <w:del w:id="546" w:author="rudi" w:date="2014-11-30T22:17:00Z">
        <w:r w:rsidRPr="003757F4" w:rsidDel="00951E7C">
          <w:rPr>
            <w:sz w:val="24"/>
            <w:szCs w:val="24"/>
            <w:lang w:val="en-US"/>
          </w:rPr>
          <w:delText>a</w:delText>
        </w:r>
      </w:del>
      <w:r w:rsidRPr="003757F4">
        <w:rPr>
          <w:sz w:val="24"/>
          <w:szCs w:val="24"/>
          <w:lang w:val="en-US"/>
        </w:rPr>
        <w:t>)</w:t>
      </w:r>
      <w:ins w:id="547" w:author="rudi" w:date="2014-11-12T00:24:00Z">
        <w:r w:rsidR="004F5A70">
          <w:rPr>
            <w:sz w:val="24"/>
            <w:szCs w:val="24"/>
            <w:lang w:val="en-US"/>
          </w:rPr>
          <w:t xml:space="preserve"> </w:t>
        </w:r>
      </w:ins>
      <w:ins w:id="548" w:author="rudi" w:date="2014-11-30T22:17:00Z">
        <w:r w:rsidR="00951E7C">
          <w:rPr>
            <w:sz w:val="24"/>
            <w:szCs w:val="24"/>
            <w:lang w:val="en-US"/>
          </w:rPr>
          <w:t xml:space="preserve">using </w:t>
        </w:r>
      </w:ins>
      <w:ins w:id="549" w:author="rudi" w:date="2014-11-12T00:24:00Z">
        <w:r w:rsidR="004F5A70" w:rsidRPr="003757F4">
          <w:rPr>
            <w:sz w:val="24"/>
            <w:szCs w:val="24"/>
            <w:lang w:val="en-US"/>
          </w:rPr>
          <w:t>different income definitions</w:t>
        </w:r>
      </w:ins>
      <w:del w:id="550" w:author="rudi" w:date="2014-11-12T00:24:00Z">
        <w:r w:rsidRPr="003757F4" w:rsidDel="004F5A70">
          <w:rPr>
            <w:sz w:val="24"/>
            <w:szCs w:val="24"/>
            <w:lang w:val="en-US"/>
          </w:rPr>
          <w:delText xml:space="preserve"> with/without equivalizing scale</w:delText>
        </w:r>
      </w:del>
      <w:r w:rsidRPr="003757F4">
        <w:rPr>
          <w:sz w:val="24"/>
          <w:szCs w:val="24"/>
          <w:lang w:val="en-US"/>
        </w:rPr>
        <w:t xml:space="preserve">, </w:t>
      </w:r>
      <w:ins w:id="551" w:author="rudi" w:date="2014-11-30T22:17:00Z">
        <w:r w:rsidR="00951E7C">
          <w:rPr>
            <w:sz w:val="24"/>
            <w:szCs w:val="24"/>
            <w:lang w:val="en-US"/>
          </w:rPr>
          <w:t>c</w:t>
        </w:r>
      </w:ins>
      <w:del w:id="552" w:author="rudi" w:date="2014-11-30T22:17:00Z">
        <w:r w:rsidRPr="003757F4" w:rsidDel="00951E7C">
          <w:rPr>
            <w:sz w:val="24"/>
            <w:szCs w:val="24"/>
            <w:lang w:val="en-US"/>
          </w:rPr>
          <w:delText>b</w:delText>
        </w:r>
      </w:del>
      <w:r w:rsidRPr="003757F4">
        <w:rPr>
          <w:sz w:val="24"/>
          <w:szCs w:val="24"/>
          <w:lang w:val="en-US"/>
        </w:rPr>
        <w:t xml:space="preserve">) </w:t>
      </w:r>
      <w:ins w:id="553" w:author="rudi" w:date="2014-11-12T00:24:00Z">
        <w:r w:rsidR="004F5A70" w:rsidRPr="003757F4">
          <w:rPr>
            <w:sz w:val="24"/>
            <w:szCs w:val="24"/>
            <w:lang w:val="en-US"/>
          </w:rPr>
          <w:t xml:space="preserve">with/without </w:t>
        </w:r>
        <w:proofErr w:type="spellStart"/>
        <w:r w:rsidR="004F5A70" w:rsidRPr="003757F4">
          <w:rPr>
            <w:sz w:val="24"/>
            <w:szCs w:val="24"/>
            <w:lang w:val="en-US"/>
          </w:rPr>
          <w:t>equivalizing</w:t>
        </w:r>
        <w:proofErr w:type="spellEnd"/>
        <w:r w:rsidR="004F5A70" w:rsidRPr="003757F4">
          <w:rPr>
            <w:sz w:val="24"/>
            <w:szCs w:val="24"/>
            <w:lang w:val="en-US"/>
          </w:rPr>
          <w:t xml:space="preserve"> scale </w:t>
        </w:r>
      </w:ins>
      <w:ins w:id="554" w:author="rudi" w:date="2014-11-30T22:17:00Z">
        <w:r w:rsidR="00951E7C">
          <w:rPr>
            <w:sz w:val="24"/>
            <w:szCs w:val="24"/>
            <w:lang w:val="en-US"/>
          </w:rPr>
          <w:t xml:space="preserve">and </w:t>
        </w:r>
      </w:ins>
      <w:del w:id="555" w:author="rudi" w:date="2014-11-12T00:24:00Z">
        <w:r w:rsidRPr="003757F4" w:rsidDel="004F5A70">
          <w:rPr>
            <w:sz w:val="24"/>
            <w:szCs w:val="24"/>
            <w:lang w:val="en-US"/>
          </w:rPr>
          <w:delText xml:space="preserve">different income definitions </w:delText>
        </w:r>
      </w:del>
      <w:ins w:id="556" w:author="rudi" w:date="2014-11-30T22:17:00Z">
        <w:r w:rsidR="00951E7C">
          <w:rPr>
            <w:sz w:val="24"/>
            <w:szCs w:val="24"/>
            <w:lang w:val="en-US"/>
          </w:rPr>
          <w:t>d</w:t>
        </w:r>
      </w:ins>
      <w:del w:id="557" w:author="rudi" w:date="2014-11-30T22:17:00Z">
        <w:r w:rsidRPr="003757F4" w:rsidDel="00951E7C">
          <w:rPr>
            <w:sz w:val="24"/>
            <w:szCs w:val="24"/>
            <w:lang w:val="en-US"/>
          </w:rPr>
          <w:delText>c</w:delText>
        </w:r>
      </w:del>
      <w:r w:rsidRPr="003757F4">
        <w:rPr>
          <w:sz w:val="24"/>
          <w:szCs w:val="24"/>
          <w:lang w:val="en-US"/>
        </w:rPr>
        <w:t>)</w:t>
      </w:r>
      <w:commentRangeEnd w:id="539"/>
      <w:r>
        <w:rPr>
          <w:rStyle w:val="Kommentarzeichen"/>
          <w:bCs w:val="0"/>
          <w:lang w:val="de-CH"/>
        </w:rPr>
        <w:commentReference w:id="539"/>
      </w:r>
      <w:ins w:id="558" w:author="rudi" w:date="2014-11-12T00:25:00Z">
        <w:r w:rsidR="004F5A70">
          <w:rPr>
            <w:sz w:val="24"/>
            <w:szCs w:val="24"/>
            <w:lang w:val="en-US"/>
          </w:rPr>
          <w:t xml:space="preserve"> including/excluding non-taxed</w:t>
        </w:r>
      </w:ins>
    </w:p>
    <w:p w14:paraId="774D7F75" w14:textId="77777777" w:rsidR="003757F4" w:rsidRPr="003757F4" w:rsidRDefault="003757F4" w:rsidP="003757F4">
      <w:pPr>
        <w:pStyle w:val="Beschriftung"/>
        <w:rPr>
          <w:lang w:val="en-US"/>
        </w:rPr>
      </w:pPr>
    </w:p>
    <w:p w14:paraId="731F95E6" w14:textId="4E09BD4A" w:rsidR="00525346" w:rsidRDefault="00694009" w:rsidP="00525346">
      <w:pPr>
        <w:keepNext/>
      </w:pPr>
      <w:ins w:id="559" w:author="Hümbelin Oliver" w:date="2014-11-27T15:17:00Z">
        <w:r>
          <w:rPr>
            <w:noProof/>
            <w:lang w:eastAsia="de-CH"/>
          </w:rPr>
          <w:drawing>
            <wp:inline distT="0" distB="0" distL="0" distR="0" wp14:anchorId="5D14B221" wp14:editId="53F4A11C">
              <wp:extent cx="6011545" cy="4372032"/>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AppData\Local\Microsoft\Windows\Temporary Internet Files\Content.Outlook\6KAG4D3F\combined_figures (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011545" cy="4372032"/>
                      </a:xfrm>
                      <a:prstGeom prst="rect">
                        <a:avLst/>
                      </a:prstGeom>
                      <a:noFill/>
                      <a:ln>
                        <a:noFill/>
                      </a:ln>
                    </pic:spPr>
                  </pic:pic>
                </a:graphicData>
              </a:graphic>
            </wp:inline>
          </w:drawing>
        </w:r>
      </w:ins>
    </w:p>
    <w:p w14:paraId="1DC69610" w14:textId="77777777" w:rsidR="00525346" w:rsidRPr="00A0309C" w:rsidRDefault="00525346" w:rsidP="00525346">
      <w:pPr>
        <w:pStyle w:val="Beschriftung"/>
        <w:rPr>
          <w:sz w:val="24"/>
          <w:szCs w:val="24"/>
          <w:lang w:val="en-US"/>
        </w:rPr>
      </w:pPr>
      <w:bookmarkStart w:id="560"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A0309C">
        <w:rPr>
          <w:noProof/>
          <w:sz w:val="24"/>
          <w:szCs w:val="24"/>
          <w:lang w:val="en-US"/>
        </w:rPr>
        <w:t>4</w:t>
      </w:r>
      <w:r w:rsidRPr="00525346">
        <w:rPr>
          <w:sz w:val="24"/>
          <w:szCs w:val="24"/>
          <w:lang w:val="en-US"/>
        </w:rPr>
        <w:fldChar w:fldCharType="end"/>
      </w:r>
      <w:bookmarkEnd w:id="560"/>
      <w:r>
        <w:rPr>
          <w:sz w:val="24"/>
          <w:szCs w:val="24"/>
          <w:lang w:val="en-US"/>
        </w:rPr>
        <w:t>: Relative distribution over time, population and data source</w:t>
      </w:r>
      <w:r>
        <w:rPr>
          <w:rStyle w:val="Kommentarzeichen"/>
          <w:bCs w:val="0"/>
          <w:lang w:val="de-CH"/>
        </w:rPr>
        <w:commentReference w:id="561"/>
      </w:r>
      <w:r w:rsidR="00951E7C">
        <w:rPr>
          <w:rStyle w:val="Kommentarzeichen"/>
          <w:bCs w:val="0"/>
          <w:lang w:val="de-CH"/>
        </w:rPr>
        <w:commentReference w:id="562"/>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berschrift1"/>
        <w:rPr>
          <w:lang w:val="en-US"/>
        </w:rPr>
      </w:pPr>
      <w:bookmarkStart w:id="563" w:name="_Toc399858819"/>
      <w:r>
        <w:rPr>
          <w:lang w:val="en-US"/>
        </w:rPr>
        <w:lastRenderedPageBreak/>
        <w:t>Conclusion</w:t>
      </w:r>
      <w:bookmarkEnd w:id="563"/>
    </w:p>
    <w:p w14:paraId="5E9AD089" w14:textId="77777777" w:rsidR="00497AAC" w:rsidRDefault="00497AAC" w:rsidP="00497AAC">
      <w:pPr>
        <w:rPr>
          <w:lang w:val="en-US"/>
        </w:rPr>
      </w:pPr>
    </w:p>
    <w:p w14:paraId="743F023D" w14:textId="77777777" w:rsidR="00497AAC" w:rsidRDefault="00497AAC" w:rsidP="00497AAC">
      <w:pPr>
        <w:rPr>
          <w:lang w:val="en-US"/>
        </w:rPr>
      </w:pPr>
    </w:p>
    <w:p w14:paraId="557D98CE" w14:textId="77777777" w:rsidR="005350F7" w:rsidRPr="005350F7" w:rsidRDefault="005350F7" w:rsidP="005350F7">
      <w:pPr>
        <w:pStyle w:val="Standard1"/>
        <w:rPr>
          <w:lang w:val="en-US"/>
          <w:rPrChange w:id="564" w:author="Hümbelin Oliver" w:date="2014-11-17T17:19:00Z">
            <w:rPr/>
          </w:rPrChange>
        </w:rPr>
      </w:pPr>
      <w:commentRangeStart w:id="565"/>
      <w:r w:rsidRPr="005350F7">
        <w:rPr>
          <w:lang w:val="en-US"/>
          <w:rPrChange w:id="566" w:author="Hümbelin Oliver" w:date="2014-11-17T17:19:00Z">
            <w:rPr/>
          </w:rPrChange>
        </w:rPr>
        <w:t xml:space="preserve">In the course </w:t>
      </w:r>
      <w:commentRangeEnd w:id="565"/>
      <w:r w:rsidR="00C55687">
        <w:rPr>
          <w:rStyle w:val="Kommentarzeichen"/>
          <w:rFonts w:ascii="Lucida Sans" w:eastAsia="Lucida Sans" w:hAnsi="Lucida Sans" w:cs="Times New Roman"/>
          <w:color w:val="auto"/>
          <w:lang w:val="de-CH" w:eastAsia="en-US" w:bidi="ar-SA"/>
        </w:rPr>
        <w:commentReference w:id="565"/>
      </w:r>
      <w:r w:rsidRPr="005350F7">
        <w:rPr>
          <w:lang w:val="en-US"/>
          <w:rPrChange w:id="567" w:author="Hümbelin Oliver" w:date="2014-11-17T17:19:00Z">
            <w:rPr/>
          </w:rPrChange>
        </w:rPr>
        <w:t xml:space="preserve">of the paper we checked the suitability of tax data to carry out inequality trend research. After defining ideal theoretical concepts (population coverage, statistical units, </w:t>
      </w:r>
      <w:proofErr w:type="gramStart"/>
      <w:r w:rsidRPr="005350F7">
        <w:rPr>
          <w:lang w:val="en-US"/>
          <w:rPrChange w:id="568" w:author="Hümbelin Oliver" w:date="2014-11-17T17:19:00Z">
            <w:rPr/>
          </w:rPrChange>
        </w:rPr>
        <w:t>income</w:t>
      </w:r>
      <w:proofErr w:type="gramEnd"/>
      <w:r w:rsidRPr="005350F7">
        <w:rPr>
          <w:lang w:val="en-US"/>
          <w:rPrChange w:id="569" w:author="Hümbelin Oliver" w:date="2014-11-17T17:19:00Z">
            <w:rPr/>
          </w:rPrChange>
        </w:rPr>
        <w:t xml:space="preserve"> measurement) to depict inequality we evaluate the benefits and downsides of real tax data using </w:t>
      </w:r>
      <w:proofErr w:type="spellStart"/>
      <w:r w:rsidRPr="005350F7">
        <w:rPr>
          <w:lang w:val="en-US"/>
          <w:rPrChange w:id="570" w:author="Hümbelin Oliver" w:date="2014-11-17T17:19:00Z">
            <w:rPr/>
          </w:rPrChange>
        </w:rPr>
        <w:t>swiss</w:t>
      </w:r>
      <w:proofErr w:type="spellEnd"/>
      <w:r w:rsidRPr="005350F7">
        <w:rPr>
          <w:lang w:val="en-US"/>
          <w:rPrChange w:id="571" w:author="Hümbelin Oliver" w:date="2014-11-17T17:19:00Z">
            <w:rPr/>
          </w:rPrChange>
        </w:rPr>
        <w:t xml:space="preserve"> tax data provided by the Federal Tax Administration as an example. We finally want to draw both a conclusion of methods and of results, i.e. the actual inequality trend in Switzerland. </w:t>
      </w:r>
    </w:p>
    <w:p w14:paraId="4E5BF984" w14:textId="77777777" w:rsidR="005350F7" w:rsidRPr="005350F7" w:rsidRDefault="005350F7" w:rsidP="005350F7">
      <w:pPr>
        <w:pStyle w:val="Standard1"/>
        <w:rPr>
          <w:lang w:val="en-US"/>
          <w:rPrChange w:id="572" w:author="Hümbelin Oliver" w:date="2014-11-17T17:19:00Z">
            <w:rPr/>
          </w:rPrChange>
        </w:rPr>
      </w:pPr>
    </w:p>
    <w:p w14:paraId="39801F42" w14:textId="77777777" w:rsidR="005350F7" w:rsidRPr="005350F7" w:rsidRDefault="005350F7" w:rsidP="005350F7">
      <w:pPr>
        <w:pStyle w:val="Standard1"/>
        <w:rPr>
          <w:lang w:val="en-US"/>
          <w:rPrChange w:id="573" w:author="Hümbelin Oliver" w:date="2014-11-17T17:19:00Z">
            <w:rPr/>
          </w:rPrChange>
        </w:rPr>
      </w:pPr>
      <w:r w:rsidRPr="005350F7">
        <w:rPr>
          <w:lang w:val="en-US"/>
          <w:rPrChange w:id="574" w:author="Hümbelin Oliver" w:date="2014-11-17T17:19:00Z">
            <w:rPr/>
          </w:rPrChange>
        </w:rPr>
        <w:t>Methods conclusion</w:t>
      </w:r>
    </w:p>
    <w:p w14:paraId="033C0CCF" w14:textId="77777777" w:rsidR="005350F7" w:rsidRPr="005350F7" w:rsidRDefault="005350F7" w:rsidP="005350F7">
      <w:pPr>
        <w:pStyle w:val="Standard1"/>
        <w:rPr>
          <w:lang w:val="en-US"/>
          <w:rPrChange w:id="575" w:author="Hümbelin Oliver" w:date="2014-11-17T17:19:00Z">
            <w:rPr/>
          </w:rPrChange>
        </w:rPr>
      </w:pPr>
    </w:p>
    <w:p w14:paraId="31C40EE8" w14:textId="77777777" w:rsidR="005350F7" w:rsidRPr="005350F7" w:rsidRDefault="005350F7" w:rsidP="005350F7">
      <w:pPr>
        <w:pStyle w:val="Standard1"/>
        <w:rPr>
          <w:lang w:val="en-US"/>
          <w:rPrChange w:id="576" w:author="Hümbelin Oliver" w:date="2014-11-17T17:19:00Z">
            <w:rPr/>
          </w:rPrChange>
        </w:rPr>
      </w:pPr>
      <w:r w:rsidRPr="005350F7">
        <w:rPr>
          <w:lang w:val="en-US"/>
          <w:rPrChange w:id="577" w:author="Hümbelin Oliver" w:date="2014-11-17T17:19:00Z">
            <w:rPr/>
          </w:rPrChange>
        </w:rPr>
        <w:t xml:space="preserve">Concepts within tax data do not equal their ideal theoretical counterpart and neither do other sources of data (like survey data). However we unveiled, which research decisions have a minor, major or crucial impact on calculated outcomes (inequality measures). </w:t>
      </w:r>
    </w:p>
    <w:p w14:paraId="497CAC7B" w14:textId="77777777" w:rsidR="005350F7" w:rsidRPr="005350F7" w:rsidRDefault="005350F7" w:rsidP="005350F7">
      <w:pPr>
        <w:pStyle w:val="Standard1"/>
        <w:rPr>
          <w:lang w:val="en-US"/>
          <w:rPrChange w:id="578" w:author="Hümbelin Oliver" w:date="2014-11-17T17:19:00Z">
            <w:rPr/>
          </w:rPrChange>
        </w:rPr>
      </w:pPr>
    </w:p>
    <w:tbl>
      <w:tblPr>
        <w:tblW w:w="0" w:type="auto"/>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908"/>
        <w:gridCol w:w="2059"/>
        <w:gridCol w:w="2441"/>
      </w:tblGrid>
      <w:tr w:rsidR="005350F7" w14:paraId="176A339F"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EF1BF21" w14:textId="77777777" w:rsidR="005350F7" w:rsidRDefault="005350F7">
            <w:pPr>
              <w:pStyle w:val="TabellenInhalt"/>
            </w:pPr>
            <w:proofErr w:type="spellStart"/>
            <w:r>
              <w:t>Decision</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2B3E23AA" w14:textId="77777777" w:rsidR="005350F7" w:rsidRDefault="005350F7">
            <w:pPr>
              <w:pStyle w:val="TabellenInhalt"/>
            </w:pPr>
            <w:proofErr w:type="spellStart"/>
            <w:r>
              <w:t>Importance</w:t>
            </w:r>
            <w:proofErr w:type="spellEnd"/>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09EAFFF6" w14:textId="77777777" w:rsidR="005350F7" w:rsidRDefault="005350F7">
            <w:pPr>
              <w:pStyle w:val="TabellenInhalt"/>
            </w:pPr>
            <w:r>
              <w:t>Range (</w:t>
            </w:r>
            <w:proofErr w:type="spellStart"/>
            <w:r>
              <w:t>Gini</w:t>
            </w:r>
            <w:proofErr w:type="spellEnd"/>
            <w:r>
              <w:t xml:space="preserve"> </w:t>
            </w:r>
            <w:proofErr w:type="spellStart"/>
            <w:r>
              <w:t>coefficient</w:t>
            </w:r>
            <w:proofErr w:type="spellEnd"/>
            <w:r>
              <w:t>)</w:t>
            </w:r>
          </w:p>
        </w:tc>
      </w:tr>
      <w:tr w:rsidR="005350F7" w14:paraId="0C0203F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604B1787" w14:textId="77777777" w:rsidR="005350F7" w:rsidRDefault="005350F7">
            <w:pPr>
              <w:pStyle w:val="TabellenInhalt"/>
            </w:pPr>
            <w:proofErr w:type="spellStart"/>
            <w:r>
              <w:t>Using</w:t>
            </w:r>
            <w:proofErr w:type="spellEnd"/>
            <w:r>
              <w:t xml:space="preserve"> (pseudo) </w:t>
            </w:r>
            <w:proofErr w:type="spellStart"/>
            <w:r>
              <w:t>equivalence</w:t>
            </w:r>
            <w:proofErr w:type="spellEnd"/>
            <w:r>
              <w:t xml:space="preserve"> </w:t>
            </w:r>
            <w:proofErr w:type="spellStart"/>
            <w:r>
              <w:t>scales</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3BD27BCC" w14:textId="77777777" w:rsidR="005350F7" w:rsidRDefault="005350F7">
            <w:pPr>
              <w:pStyle w:val="TabellenInhalt"/>
            </w:pPr>
            <w: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14E40E37" w14:textId="77777777" w:rsidR="005350F7" w:rsidRDefault="005350F7">
            <w:pPr>
              <w:pStyle w:val="TabellenInhalt"/>
            </w:pPr>
            <w:r>
              <w:t>0.01</w:t>
            </w:r>
          </w:p>
        </w:tc>
      </w:tr>
      <w:tr w:rsidR="005350F7" w14:paraId="2894EDE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45DCB41" w14:textId="77777777" w:rsidR="005350F7" w:rsidRDefault="005350F7">
            <w:pPr>
              <w:pStyle w:val="TabellenInhalt"/>
            </w:pPr>
            <w:proofErr w:type="spellStart"/>
            <w:r>
              <w:t>Including</w:t>
            </w:r>
            <w:proofErr w:type="spellEnd"/>
            <w:r>
              <w:t xml:space="preserve"> </w:t>
            </w:r>
            <w:proofErr w:type="spellStart"/>
            <w:r>
              <w:t>special</w:t>
            </w:r>
            <w:proofErr w:type="spellEnd"/>
            <w:r>
              <w:t xml:space="preserve"> </w:t>
            </w:r>
            <w:proofErr w:type="spellStart"/>
            <w:r>
              <w:t>cases</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5D4B57E0" w14:textId="77777777" w:rsidR="005350F7" w:rsidRDefault="005350F7">
            <w:pPr>
              <w:pStyle w:val="TabellenInhalt"/>
            </w:pPr>
            <w: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E770F5B" w14:textId="77777777" w:rsidR="005350F7" w:rsidRDefault="005350F7">
            <w:pPr>
              <w:pStyle w:val="TabellenInhalt"/>
            </w:pPr>
            <w:r>
              <w:t>0.02</w:t>
            </w:r>
          </w:p>
        </w:tc>
      </w:tr>
      <w:tr w:rsidR="005350F7" w14:paraId="7B3AFC82"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74767FB7" w14:textId="77777777" w:rsidR="005350F7" w:rsidRPr="005350F7" w:rsidRDefault="005350F7">
            <w:pPr>
              <w:pStyle w:val="TabellenInhalt"/>
              <w:rPr>
                <w:lang w:val="en-US"/>
                <w:rPrChange w:id="579" w:author="Hümbelin Oliver" w:date="2014-11-17T17:19:00Z">
                  <w:rPr/>
                </w:rPrChange>
              </w:rPr>
            </w:pPr>
            <w:r w:rsidRPr="005350F7">
              <w:rPr>
                <w:lang w:val="en-US"/>
                <w:rPrChange w:id="580" w:author="Hümbelin Oliver" w:date="2014-11-17T17:19:00Z">
                  <w:rPr/>
                </w:rPrChange>
              </w:rPr>
              <w:t>Using net, taxable or taxed income</w:t>
            </w:r>
          </w:p>
        </w:tc>
        <w:tc>
          <w:tcPr>
            <w:tcW w:w="2093" w:type="dxa"/>
            <w:tcBorders>
              <w:top w:val="single" w:sz="2" w:space="0" w:color="000001"/>
              <w:left w:val="single" w:sz="2" w:space="0" w:color="000001"/>
              <w:bottom w:val="single" w:sz="2" w:space="0" w:color="000001"/>
              <w:right w:val="nil"/>
            </w:tcBorders>
            <w:shd w:val="clear" w:color="auto" w:fill="FFFFFF"/>
            <w:hideMark/>
          </w:tcPr>
          <w:p w14:paraId="010E8B6B" w14:textId="77777777" w:rsidR="005350F7" w:rsidRDefault="005350F7">
            <w:pPr>
              <w:pStyle w:val="TabellenInhalt"/>
            </w:pPr>
            <w:r>
              <w:t>Major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607259F" w14:textId="77777777" w:rsidR="005350F7" w:rsidRDefault="005350F7">
            <w:pPr>
              <w:pStyle w:val="TabellenInhalt"/>
            </w:pPr>
            <w:r>
              <w:t>0.03</w:t>
            </w:r>
          </w:p>
        </w:tc>
      </w:tr>
      <w:tr w:rsidR="005350F7" w14:paraId="506859B6"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20F5F1F7" w14:textId="77777777" w:rsidR="005350F7" w:rsidRPr="00951E7C" w:rsidRDefault="005350F7">
            <w:pPr>
              <w:pStyle w:val="TabellenInhalt"/>
              <w:rPr>
                <w:lang w:val="en-US"/>
              </w:rPr>
            </w:pPr>
            <w:r w:rsidRPr="00951E7C">
              <w:rPr>
                <w:lang w:val="en-US"/>
              </w:rPr>
              <w:t>How to treat non-taxed</w:t>
            </w:r>
          </w:p>
        </w:tc>
        <w:tc>
          <w:tcPr>
            <w:tcW w:w="2093" w:type="dxa"/>
            <w:tcBorders>
              <w:top w:val="single" w:sz="2" w:space="0" w:color="000001"/>
              <w:left w:val="single" w:sz="2" w:space="0" w:color="000001"/>
              <w:bottom w:val="single" w:sz="2" w:space="0" w:color="000001"/>
              <w:right w:val="nil"/>
            </w:tcBorders>
            <w:shd w:val="clear" w:color="auto" w:fill="FFFFFF"/>
            <w:hideMark/>
          </w:tcPr>
          <w:p w14:paraId="16504DA6" w14:textId="77777777" w:rsidR="005350F7" w:rsidRPr="00951E7C" w:rsidRDefault="005350F7">
            <w:pPr>
              <w:pStyle w:val="TabellenInhalt"/>
              <w:rPr>
                <w:lang w:val="en-US"/>
              </w:rPr>
            </w:pPr>
            <w:r w:rsidRPr="00951E7C">
              <w:rPr>
                <w:lang w:val="en-US"/>
              </w:rPr>
              <w:t>Crucial</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1BFA6A2" w14:textId="77777777" w:rsidR="005350F7" w:rsidRDefault="005350F7">
            <w:pPr>
              <w:pStyle w:val="TabellenInhalt"/>
            </w:pPr>
            <w:r>
              <w:t>0.14</w:t>
            </w:r>
          </w:p>
        </w:tc>
      </w:tr>
    </w:tbl>
    <w:p w14:paraId="4E46722F" w14:textId="77777777" w:rsidR="005350F7" w:rsidRDefault="005350F7" w:rsidP="005350F7">
      <w:pPr>
        <w:pStyle w:val="Standard1"/>
      </w:pPr>
    </w:p>
    <w:p w14:paraId="7F975175" w14:textId="77777777" w:rsidR="005350F7" w:rsidRPr="00C55687" w:rsidRDefault="005350F7" w:rsidP="005350F7">
      <w:pPr>
        <w:pStyle w:val="Standard1"/>
        <w:rPr>
          <w:lang w:val="en-US"/>
        </w:rPr>
      </w:pPr>
      <w:r w:rsidRPr="00C55687">
        <w:rPr>
          <w:lang w:val="en-US"/>
        </w:rPr>
        <w:t>Comparing tax and survey data we revealed another weakness that needs to be declared crucial: Tax units do not properly resemble households. Instead, the common case of cohabitating without marriage is treated as two single incomes. This most certainly leads to biases in the inequality trend as the „single-to-married-ratio</w:t>
      </w:r>
      <w:proofErr w:type="gramStart"/>
      <w:r w:rsidRPr="00C55687">
        <w:rPr>
          <w:lang w:val="en-US"/>
        </w:rPr>
        <w:t>“ in</w:t>
      </w:r>
      <w:proofErr w:type="gramEnd"/>
      <w:r w:rsidRPr="00C55687">
        <w:rPr>
          <w:lang w:val="en-US"/>
        </w:rPr>
        <w:t xml:space="preserve"> Switzerland also varies over time (trend towards more singles).</w:t>
      </w:r>
    </w:p>
    <w:p w14:paraId="6B1CF448" w14:textId="77777777" w:rsidR="005350F7" w:rsidRPr="00C55687" w:rsidRDefault="005350F7" w:rsidP="005350F7">
      <w:pPr>
        <w:pStyle w:val="Standard1"/>
        <w:rPr>
          <w:lang w:val="en-US"/>
        </w:rPr>
      </w:pPr>
      <w:r w:rsidRPr="00C55687">
        <w:rPr>
          <w:lang w:val="en-US"/>
        </w:rPr>
        <w:t xml:space="preserve">However, the comparison also reveals one crucial </w:t>
      </w:r>
      <w:proofErr w:type="spellStart"/>
      <w:r w:rsidRPr="00C55687">
        <w:rPr>
          <w:lang w:val="en-US"/>
        </w:rPr>
        <w:t>strenght</w:t>
      </w:r>
      <w:proofErr w:type="spellEnd"/>
      <w:r w:rsidRPr="00C55687">
        <w:rPr>
          <w:lang w:val="en-US"/>
        </w:rPr>
        <w:t xml:space="preserve"> of tax data over survey </w:t>
      </w:r>
      <w:proofErr w:type="gramStart"/>
      <w:r w:rsidRPr="00C55687">
        <w:rPr>
          <w:lang w:val="en-US"/>
        </w:rPr>
        <w:t>data, that</w:t>
      </w:r>
      <w:proofErr w:type="gramEnd"/>
      <w:r w:rsidRPr="00C55687">
        <w:rPr>
          <w:lang w:val="en-US"/>
        </w:rPr>
        <w:t xml:space="preserve"> is the freedom of a sampling bias (middle class bias). When dealing with tax data we finally recommend:</w:t>
      </w:r>
    </w:p>
    <w:p w14:paraId="50D454E2" w14:textId="77777777" w:rsidR="005350F7" w:rsidRPr="00C55687" w:rsidRDefault="005350F7" w:rsidP="005350F7">
      <w:pPr>
        <w:pStyle w:val="Standard1"/>
        <w:rPr>
          <w:lang w:val="en-US"/>
        </w:rPr>
      </w:pPr>
    </w:p>
    <w:p w14:paraId="7CC93D23" w14:textId="77777777" w:rsidR="005350F7" w:rsidRPr="00C55687" w:rsidRDefault="005350F7" w:rsidP="005350F7">
      <w:pPr>
        <w:pStyle w:val="Standard1"/>
        <w:rPr>
          <w:lang w:val="en-US"/>
        </w:rPr>
      </w:pPr>
      <w:r w:rsidRPr="00C55687">
        <w:rPr>
          <w:lang w:val="en-US"/>
        </w:rPr>
        <w:t>- Impute plausible income values for non-taxed</w:t>
      </w:r>
    </w:p>
    <w:p w14:paraId="4F3B5C27" w14:textId="77777777" w:rsidR="005350F7" w:rsidRPr="00C55687" w:rsidRDefault="005350F7" w:rsidP="005350F7">
      <w:pPr>
        <w:pStyle w:val="Standard1"/>
        <w:rPr>
          <w:lang w:val="en-US"/>
        </w:rPr>
      </w:pPr>
      <w:r w:rsidRPr="00C55687">
        <w:rPr>
          <w:lang w:val="en-US"/>
        </w:rPr>
        <w:lastRenderedPageBreak/>
        <w:t xml:space="preserve">- Include all cases (e.g. the </w:t>
      </w:r>
      <w:proofErr w:type="spellStart"/>
      <w:r w:rsidRPr="00C55687">
        <w:rPr>
          <w:lang w:val="en-US"/>
        </w:rPr>
        <w:t>swiss</w:t>
      </w:r>
      <w:proofErr w:type="spellEnd"/>
      <w:r w:rsidRPr="00C55687">
        <w:rPr>
          <w:lang w:val="en-US"/>
        </w:rPr>
        <w:t xml:space="preserve"> „special cases“)</w:t>
      </w:r>
    </w:p>
    <w:p w14:paraId="334B2859" w14:textId="77777777" w:rsidR="005350F7" w:rsidRPr="00C55687" w:rsidRDefault="005350F7" w:rsidP="005350F7">
      <w:pPr>
        <w:pStyle w:val="Standard1"/>
        <w:rPr>
          <w:lang w:val="en-US"/>
        </w:rPr>
      </w:pPr>
      <w:r w:rsidRPr="00C55687">
        <w:rPr>
          <w:lang w:val="en-US"/>
        </w:rPr>
        <w:t>- Use taxable incomes as basis (after tax deductions if possible)</w:t>
      </w:r>
    </w:p>
    <w:p w14:paraId="6557B28D" w14:textId="77777777" w:rsidR="005350F7" w:rsidRPr="00C55687" w:rsidRDefault="005350F7" w:rsidP="005350F7">
      <w:pPr>
        <w:pStyle w:val="Standard1"/>
        <w:rPr>
          <w:lang w:val="en-US"/>
        </w:rPr>
      </w:pPr>
      <w:r w:rsidRPr="00C55687">
        <w:rPr>
          <w:lang w:val="en-US"/>
        </w:rPr>
        <w:t>- Consider separate analyses for singles and married</w:t>
      </w:r>
    </w:p>
    <w:p w14:paraId="7069AB5A" w14:textId="77777777" w:rsidR="005350F7" w:rsidRPr="00C55687" w:rsidRDefault="005350F7" w:rsidP="005350F7">
      <w:pPr>
        <w:pStyle w:val="Standard1"/>
        <w:rPr>
          <w:lang w:val="en-US"/>
        </w:rPr>
      </w:pPr>
    </w:p>
    <w:p w14:paraId="20DF9DA0" w14:textId="77777777" w:rsidR="005350F7" w:rsidRPr="00C55687" w:rsidRDefault="005350F7" w:rsidP="005350F7">
      <w:pPr>
        <w:pStyle w:val="Standard1"/>
        <w:rPr>
          <w:lang w:val="en-US"/>
        </w:rPr>
      </w:pPr>
      <w:r w:rsidRPr="00C55687">
        <w:rPr>
          <w:lang w:val="en-US"/>
        </w:rPr>
        <w:t>Inequality trend in Switzerland</w:t>
      </w:r>
    </w:p>
    <w:p w14:paraId="3DAEB541" w14:textId="77777777" w:rsidR="005350F7" w:rsidRPr="00C55687" w:rsidRDefault="005350F7" w:rsidP="005350F7">
      <w:pPr>
        <w:pStyle w:val="Standard1"/>
        <w:rPr>
          <w:lang w:val="en-US"/>
        </w:rPr>
      </w:pPr>
    </w:p>
    <w:p w14:paraId="726C45F1" w14:textId="04D41FB9" w:rsidR="005350F7" w:rsidRDefault="005350F7" w:rsidP="005350F7">
      <w:pPr>
        <w:pStyle w:val="Standard1"/>
        <w:rPr>
          <w:ins w:id="581" w:author="rudi" w:date="2014-11-30T22:24:00Z"/>
          <w:lang w:val="en-US"/>
        </w:rPr>
      </w:pPr>
      <w:r w:rsidRPr="00C55687">
        <w:rPr>
          <w:lang w:val="en-US"/>
        </w:rPr>
        <w:t>As a by-product of our methodological journey we can illustrate some developments for Switzerland. Figure 5 displays the most relevant Gini</w:t>
      </w:r>
      <w:ins w:id="582" w:author="rudi" w:date="2014-11-30T22:25:00Z">
        <w:r w:rsidR="00C55687">
          <w:rPr>
            <w:lang w:val="en-US"/>
          </w:rPr>
          <w:t xml:space="preserve"> </w:t>
        </w:r>
      </w:ins>
      <w:del w:id="583" w:author="rudi" w:date="2014-11-30T22:25:00Z">
        <w:r w:rsidRPr="00C55687" w:rsidDel="00C55687">
          <w:rPr>
            <w:lang w:val="en-US"/>
          </w:rPr>
          <w:delText>-</w:delText>
        </w:r>
      </w:del>
      <w:r w:rsidRPr="00C55687">
        <w:rPr>
          <w:lang w:val="en-US"/>
        </w:rPr>
        <w:t xml:space="preserve">coefficients that can be calculated for Switzerland. Although we cannot adjust the Gini-coefficients to be perfectly valid, we can discuss the picture against the background of our analyses. For the periods before the </w:t>
      </w:r>
      <w:proofErr w:type="gramStart"/>
      <w:r w:rsidRPr="00C55687">
        <w:rPr>
          <w:lang w:val="en-US"/>
        </w:rPr>
        <w:t>second world war</w:t>
      </w:r>
      <w:proofErr w:type="gramEnd"/>
      <w:r w:rsidRPr="00C55687">
        <w:rPr>
          <w:lang w:val="en-US"/>
        </w:rPr>
        <w:t xml:space="preserve"> it is difficult to draw secure conclusions because these data points are based on unreliable data. 1933 only 13.7% of the population filled in a tax form (Dell et al 2007).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w:t>
      </w:r>
      <w:proofErr w:type="spellStart"/>
      <w:r w:rsidRPr="00C55687">
        <w:rPr>
          <w:lang w:val="en-US"/>
        </w:rPr>
        <w:t>overproportionally</w:t>
      </w:r>
      <w:proofErr w:type="spellEnd"/>
      <w:r w:rsidRPr="00C55687">
        <w:rPr>
          <w:lang w:val="en-US"/>
        </w:rPr>
        <w:t xml:space="preserve"> profited from the economic upturn. After the oil crises there were alternating phases of social welfare expansion and economic upturns.</w:t>
      </w:r>
    </w:p>
    <w:p w14:paraId="7453EC50" w14:textId="038B988F" w:rsidR="00C55687" w:rsidRPr="00A0309C" w:rsidRDefault="00C55687" w:rsidP="00C55687">
      <w:pPr>
        <w:pStyle w:val="Beschriftung"/>
        <w:rPr>
          <w:ins w:id="584" w:author="rudi" w:date="2014-11-30T22:24:00Z"/>
          <w:sz w:val="24"/>
          <w:szCs w:val="24"/>
          <w:lang w:val="en-US"/>
        </w:rPr>
      </w:pPr>
      <w:ins w:id="585" w:author="rudi" w:date="2014-11-30T22:24:00Z">
        <w:r>
          <w:rPr>
            <w:noProof/>
            <w:lang w:val="de-CH" w:eastAsia="de-CH"/>
          </w:rPr>
          <w:lastRenderedPageBreak/>
          <w:drawing>
            <wp:inline distT="0" distB="0" distL="0" distR="0" wp14:anchorId="5F175E93" wp14:editId="512C957D">
              <wp:extent cx="6011545" cy="425196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20">
                        <a:extLst>
                          <a:ext uri="{28A0092B-C50C-407E-A947-70E740481C1C}">
                            <a14:useLocalDpi xmlns:a14="http://schemas.microsoft.com/office/drawing/2010/main" val="0"/>
                          </a:ext>
                        </a:extLst>
                      </a:blip>
                      <a:stretch>
                        <a:fillRect/>
                      </a:stretch>
                    </pic:blipFill>
                    <pic:spPr>
                      <a:xfrm>
                        <a:off x="0" y="0"/>
                        <a:ext cx="6011545" cy="4251960"/>
                      </a:xfrm>
                      <a:prstGeom prst="rect">
                        <a:avLst/>
                      </a:prstGeom>
                    </pic:spPr>
                  </pic:pic>
                </a:graphicData>
              </a:graphic>
            </wp:inline>
          </w:drawing>
        </w:r>
        <w:r w:rsidRPr="00C55687">
          <w:rPr>
            <w:sz w:val="24"/>
            <w:szCs w:val="24"/>
            <w:lang w:val="en-US"/>
          </w:rPr>
          <w:t xml:space="preserve"> </w:t>
        </w:r>
        <w:r>
          <w:rPr>
            <w:sz w:val="24"/>
            <w:szCs w:val="24"/>
            <w:lang w:val="en-US"/>
          </w:rPr>
          <w:t>Figure</w:t>
        </w:r>
        <w:r w:rsidRPr="00525346">
          <w:rPr>
            <w:sz w:val="24"/>
            <w:szCs w:val="24"/>
            <w:lang w:val="en-US"/>
          </w:rPr>
          <w:t xml:space="preserve"> </w:t>
        </w:r>
        <w:r>
          <w:rPr>
            <w:sz w:val="24"/>
            <w:szCs w:val="24"/>
            <w:lang w:val="en-US"/>
          </w:rPr>
          <w:t>5</w:t>
        </w:r>
        <w:r>
          <w:rPr>
            <w:sz w:val="24"/>
            <w:szCs w:val="24"/>
            <w:lang w:val="en-US"/>
          </w:rPr>
          <w:t xml:space="preserve">: </w:t>
        </w:r>
      </w:ins>
      <w:ins w:id="586" w:author="rudi" w:date="2014-11-30T22:25:00Z">
        <w:r>
          <w:rPr>
            <w:sz w:val="24"/>
            <w:szCs w:val="24"/>
            <w:lang w:val="en-US"/>
          </w:rPr>
          <w:t>The overall picture of inequality trends in Switzerland</w:t>
        </w:r>
      </w:ins>
    </w:p>
    <w:p w14:paraId="543E8B7B" w14:textId="3ED9B99E" w:rsidR="00C55687" w:rsidRPr="00C55687" w:rsidRDefault="00C55687" w:rsidP="005350F7">
      <w:pPr>
        <w:pStyle w:val="Standard1"/>
        <w:rPr>
          <w:lang w:val="en-US"/>
        </w:rPr>
      </w:pPr>
    </w:p>
    <w:p w14:paraId="3EC42BC2" w14:textId="77777777" w:rsidR="005350F7" w:rsidRPr="00C55687" w:rsidRDefault="005350F7" w:rsidP="005350F7">
      <w:pPr>
        <w:pStyle w:val="Standard1"/>
        <w:rPr>
          <w:lang w:val="en-US"/>
        </w:rPr>
      </w:pPr>
      <w:r w:rsidRPr="00C55687">
        <w:rPr>
          <w:lang w:val="en-US"/>
        </w:rPr>
        <w:t xml:space="preserve"> </w:t>
      </w:r>
    </w:p>
    <w:p w14:paraId="06CF7909" w14:textId="77777777" w:rsidR="005350F7" w:rsidRPr="00C55687" w:rsidRDefault="005350F7" w:rsidP="005350F7">
      <w:pPr>
        <w:pStyle w:val="Standard1"/>
        <w:rPr>
          <w:lang w:val="en-US"/>
        </w:rPr>
      </w:pPr>
      <w:r w:rsidRPr="00C55687">
        <w:rPr>
          <w:lang w:val="en-US"/>
        </w:rPr>
        <w:t xml:space="preserve">An interesting part of the picture are the years around and past the millennium. Between 1997/98 and 2003 we see a gap in the FTA series caused by the change in the </w:t>
      </w:r>
      <w:proofErr w:type="spellStart"/>
      <w:r w:rsidRPr="00C55687">
        <w:rPr>
          <w:lang w:val="en-US"/>
        </w:rPr>
        <w:t>swiss</w:t>
      </w:r>
      <w:proofErr w:type="spellEnd"/>
      <w:r w:rsidRPr="00C55687">
        <w:rPr>
          <w:lang w:val="en-US"/>
        </w:rPr>
        <w:t xml:space="preserve"> tax system. We imputed the gap by canton-wise interpolating income brackets (cantons switched the tax system in different years so we gain at least some information about the trend within the gap). The spike 2001 might be explained by tax tricks: within the period the tax system changed, individuals were able to save taxes by shifting parts of their incomes into this period. The latest </w:t>
      </w:r>
      <w:proofErr w:type="spellStart"/>
      <w:r w:rsidRPr="00C55687">
        <w:rPr>
          <w:lang w:val="en-US"/>
        </w:rPr>
        <w:t>periods</w:t>
      </w:r>
      <w:proofErr w:type="spellEnd"/>
      <w:r w:rsidRPr="00C55687">
        <w:rPr>
          <w:lang w:val="en-US"/>
        </w:rPr>
        <w:t xml:space="preserve"> show some impact of the 2008 financial crisis.  As the incomes include incomes from capital we see a little set-back of the rich percentiles (2008 and 2009), temporarily leading to reversion of the otherwise rising inequality trend that started its rally in the </w:t>
      </w:r>
      <w:proofErr w:type="spellStart"/>
      <w:r w:rsidRPr="00C55687">
        <w:rPr>
          <w:lang w:val="en-US"/>
        </w:rPr>
        <w:t>mid nineties</w:t>
      </w:r>
      <w:proofErr w:type="spellEnd"/>
      <w:r w:rsidRPr="00C55687">
        <w:rPr>
          <w:lang w:val="en-US"/>
        </w:rPr>
        <w:t xml:space="preserve">. </w:t>
      </w:r>
    </w:p>
    <w:p w14:paraId="2ECB8564" w14:textId="7425AFC0" w:rsidR="00B14648" w:rsidRPr="00D044CF" w:rsidRDefault="00D85FDF" w:rsidP="00525346">
      <w:pPr>
        <w:rPr>
          <w:lang w:val="en-US"/>
        </w:rPr>
      </w:pPr>
      <w:r>
        <w:rPr>
          <w:rStyle w:val="Kommentarzeichen"/>
        </w:rPr>
        <w:commentReference w:id="587"/>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588" w:name="_Toc399858820"/>
      <w:r w:rsidRPr="00511D21">
        <w:lastRenderedPageBreak/>
        <w:t>Literaturverzeichnis</w:t>
      </w:r>
      <w:bookmarkEnd w:id="588"/>
    </w:p>
    <w:p w14:paraId="0CE8DB6D" w14:textId="77777777" w:rsidR="00B14648" w:rsidRDefault="00B14648">
      <w:pPr>
        <w:spacing w:line="240" w:lineRule="auto"/>
        <w:rPr>
          <w:rFonts w:eastAsia="Times New Roman"/>
          <w:bCs/>
          <w:sz w:val="28"/>
          <w:szCs w:val="28"/>
        </w:rPr>
      </w:pPr>
      <w:r>
        <w:br w:type="page"/>
      </w:r>
    </w:p>
    <w:p w14:paraId="5C369094" w14:textId="77777777" w:rsidR="00511D21" w:rsidRDefault="00511D21" w:rsidP="00676E3F">
      <w:pPr>
        <w:pStyle w:val="berschrift1"/>
      </w:pPr>
      <w:bookmarkStart w:id="589" w:name="_Toc399858821"/>
      <w:r w:rsidRPr="00511D21">
        <w:lastRenderedPageBreak/>
        <w:t>Anhang</w:t>
      </w:r>
      <w:bookmarkEnd w:id="589"/>
    </w:p>
    <w:p w14:paraId="34556F82" w14:textId="77777777" w:rsidR="00A0309C" w:rsidRDefault="00A0309C" w:rsidP="00A0309C">
      <w:pPr>
        <w:keepNext/>
      </w:pPr>
      <w:r>
        <w:rPr>
          <w:noProof/>
          <w:lang w:eastAsia="de-CH"/>
        </w:rPr>
        <w:drawing>
          <wp:inline distT="0" distB="0" distL="0" distR="0" wp14:anchorId="2D430B5A" wp14:editId="00173BFD">
            <wp:extent cx="3687445" cy="3687445"/>
            <wp:effectExtent l="0" t="0" r="8255"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7445" cy="3687445"/>
                    </a:xfrm>
                    <a:prstGeom prst="rect">
                      <a:avLst/>
                    </a:prstGeom>
                    <a:noFill/>
                    <a:ln>
                      <a:noFill/>
                    </a:ln>
                  </pic:spPr>
                </pic:pic>
              </a:graphicData>
            </a:graphic>
          </wp:inline>
        </w:drawing>
      </w:r>
    </w:p>
    <w:p w14:paraId="4CA39DBA" w14:textId="77777777" w:rsidR="00B14648" w:rsidRPr="00A0309C" w:rsidRDefault="00A8628A" w:rsidP="00A0309C">
      <w:pPr>
        <w:pStyle w:val="Beschriftung"/>
        <w:rPr>
          <w:sz w:val="24"/>
          <w:szCs w:val="24"/>
          <w:lang w:val="en-US"/>
        </w:rPr>
      </w:pPr>
      <w:r>
        <w:rPr>
          <w:sz w:val="24"/>
          <w:szCs w:val="24"/>
          <w:lang w:val="en-US"/>
        </w:rPr>
        <w:t>Figure</w:t>
      </w:r>
      <w:r w:rsidR="00A0309C" w:rsidRPr="00A0309C">
        <w:rPr>
          <w:sz w:val="24"/>
          <w:szCs w:val="24"/>
          <w:lang w:val="en-US"/>
        </w:rPr>
        <w:t xml:space="preserve"> </w:t>
      </w:r>
      <w:r w:rsidR="00A0309C" w:rsidRPr="00A0309C">
        <w:rPr>
          <w:sz w:val="24"/>
          <w:szCs w:val="24"/>
          <w:lang w:val="en-US"/>
        </w:rPr>
        <w:fldChar w:fldCharType="begin"/>
      </w:r>
      <w:r w:rsidR="00A0309C" w:rsidRPr="00A0309C">
        <w:rPr>
          <w:sz w:val="24"/>
          <w:szCs w:val="24"/>
          <w:lang w:val="en-US"/>
        </w:rPr>
        <w:instrText xml:space="preserve"> SEQ Abbildung \* ARABIC </w:instrText>
      </w:r>
      <w:r w:rsidR="00A0309C" w:rsidRPr="00A0309C">
        <w:rPr>
          <w:sz w:val="24"/>
          <w:szCs w:val="24"/>
          <w:lang w:val="en-US"/>
        </w:rPr>
        <w:fldChar w:fldCharType="separate"/>
      </w:r>
      <w:r w:rsidR="00A0309C" w:rsidRPr="00A0309C">
        <w:rPr>
          <w:sz w:val="24"/>
          <w:szCs w:val="24"/>
          <w:lang w:val="en-US"/>
        </w:rPr>
        <w:t>6</w:t>
      </w:r>
      <w:r w:rsidR="00A0309C" w:rsidRPr="00A0309C">
        <w:rPr>
          <w:sz w:val="24"/>
          <w:szCs w:val="24"/>
          <w:lang w:val="en-US"/>
        </w:rPr>
        <w:fldChar w:fldCharType="end"/>
      </w:r>
      <w:r w:rsidR="00A0309C">
        <w:rPr>
          <w:sz w:val="24"/>
          <w:szCs w:val="24"/>
          <w:lang w:val="en-US"/>
        </w:rPr>
        <w:t>: Bias variation by time and cantons</w:t>
      </w:r>
    </w:p>
    <w:sectPr w:rsidR="00B14648" w:rsidRPr="00A0309C" w:rsidSect="00A54C2F">
      <w:headerReference w:type="default" r:id="rId22"/>
      <w:footerReference w:type="default" r:id="rId23"/>
      <w:headerReference w:type="first" r:id="rId24"/>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ümbelin Oliver" w:date="2014-11-28T15:16:00Z" w:initials="HO">
    <w:p w14:paraId="1A20B0FD" w14:textId="47086650" w:rsidR="00733867" w:rsidRDefault="00733867">
      <w:pPr>
        <w:pStyle w:val="Kommentartext"/>
      </w:pPr>
      <w:r>
        <w:rPr>
          <w:rStyle w:val="Kommentarzeichen"/>
        </w:rPr>
        <w:annotationRef/>
      </w:r>
      <w:r>
        <w:t>Doch wieder allgemeint halten?</w:t>
      </w:r>
    </w:p>
    <w:p w14:paraId="27F39784" w14:textId="77777777" w:rsidR="00733867" w:rsidRDefault="00733867">
      <w:pPr>
        <w:pStyle w:val="Kommentartext"/>
      </w:pPr>
    </w:p>
    <w:p w14:paraId="020EF955" w14:textId="77777777" w:rsidR="00733867" w:rsidRDefault="00733867" w:rsidP="00AD2490">
      <w:pPr>
        <w:pStyle w:val="Kommentartext"/>
        <w:numPr>
          <w:ilvl w:val="0"/>
          <w:numId w:val="9"/>
        </w:numPr>
      </w:pPr>
      <w:r>
        <w:t xml:space="preserve"> Im empirischen Teil haben wir 5 Ergebnisse zur zeitlichen Entwicklung und 2 Ergebnisse im Querschnitt (Haushalte </w:t>
      </w:r>
      <w:proofErr w:type="spellStart"/>
      <w:r>
        <w:t>vs</w:t>
      </w:r>
      <w:proofErr w:type="spellEnd"/>
      <w:r>
        <w:t xml:space="preserve"> </w:t>
      </w:r>
      <w:proofErr w:type="spellStart"/>
      <w:r>
        <w:t>tax</w:t>
      </w:r>
      <w:proofErr w:type="spellEnd"/>
      <w:r>
        <w:t xml:space="preserve"> </w:t>
      </w:r>
      <w:proofErr w:type="spellStart"/>
      <w:r>
        <w:t>units</w:t>
      </w:r>
      <w:proofErr w:type="spellEnd"/>
      <w:r>
        <w:t xml:space="preserve"> und </w:t>
      </w:r>
      <w:proofErr w:type="spellStart"/>
      <w:r>
        <w:t>Tax</w:t>
      </w:r>
      <w:proofErr w:type="spellEnd"/>
      <w:r>
        <w:t xml:space="preserve"> </w:t>
      </w:r>
      <w:proofErr w:type="spellStart"/>
      <w:r>
        <w:t>data</w:t>
      </w:r>
      <w:proofErr w:type="spellEnd"/>
      <w:r>
        <w:t xml:space="preserve"> </w:t>
      </w:r>
      <w:proofErr w:type="spellStart"/>
      <w:r>
        <w:t>vs</w:t>
      </w:r>
      <w:proofErr w:type="spellEnd"/>
      <w:r>
        <w:t xml:space="preserve"> </w:t>
      </w:r>
      <w:proofErr w:type="spellStart"/>
      <w:r>
        <w:t>survey</w:t>
      </w:r>
      <w:proofErr w:type="spellEnd"/>
      <w:r>
        <w:t xml:space="preserve"> </w:t>
      </w:r>
      <w:proofErr w:type="spellStart"/>
      <w:r>
        <w:t>data</w:t>
      </w:r>
      <w:proofErr w:type="spellEnd"/>
      <w:r>
        <w:t>)</w:t>
      </w:r>
    </w:p>
    <w:p w14:paraId="2DAE18CD" w14:textId="77777777" w:rsidR="00733867" w:rsidRDefault="00733867" w:rsidP="00420B5B">
      <w:pPr>
        <w:pStyle w:val="Kommentartext"/>
      </w:pPr>
    </w:p>
    <w:p w14:paraId="6B12F90D" w14:textId="77777777" w:rsidR="00733867" w:rsidRDefault="00733867" w:rsidP="00420B5B">
      <w:pPr>
        <w:pStyle w:val="Kommentartext"/>
      </w:pPr>
      <w:r>
        <w:t>Entweder wir halten den Einstieg allgemeiner (</w:t>
      </w:r>
      <w:proofErr w:type="spellStart"/>
      <w:r>
        <w:t>Assessing</w:t>
      </w:r>
      <w:proofErr w:type="spellEnd"/>
      <w:r>
        <w:t xml:space="preserve"> </w:t>
      </w:r>
      <w:proofErr w:type="spellStart"/>
      <w:r>
        <w:t>inequality</w:t>
      </w:r>
      <w:proofErr w:type="spellEnd"/>
      <w:r>
        <w:t xml:space="preserve"> </w:t>
      </w:r>
      <w:proofErr w:type="spellStart"/>
      <w:r>
        <w:t>with</w:t>
      </w:r>
      <w:proofErr w:type="spellEnd"/>
      <w:r>
        <w:t xml:space="preserve"> </w:t>
      </w:r>
      <w:proofErr w:type="spellStart"/>
      <w:r>
        <w:t>tax</w:t>
      </w:r>
      <w:proofErr w:type="spellEnd"/>
      <w:r>
        <w:t xml:space="preserve"> </w:t>
      </w:r>
      <w:proofErr w:type="spellStart"/>
      <w:r>
        <w:t>data</w:t>
      </w:r>
      <w:proofErr w:type="spellEnd"/>
      <w:r>
        <w:t>)</w:t>
      </w:r>
    </w:p>
    <w:p w14:paraId="7DEF32C3" w14:textId="77777777" w:rsidR="00733867" w:rsidRDefault="00733867" w:rsidP="00420B5B">
      <w:pPr>
        <w:pStyle w:val="Kommentartext"/>
      </w:pPr>
    </w:p>
    <w:p w14:paraId="5CB946BC" w14:textId="7C854A2F" w:rsidR="00733867" w:rsidRDefault="00733867" w:rsidP="00420B5B">
      <w:pPr>
        <w:pStyle w:val="Kommentartext"/>
      </w:pPr>
      <w:r>
        <w:t xml:space="preserve">Oder wir besprechen die Querschnittergebnisse hinsichtlich der Bedeutung von Analysen zur Veränderung über die Zeit. </w:t>
      </w:r>
    </w:p>
    <w:p w14:paraId="2849F038" w14:textId="77777777" w:rsidR="00733867" w:rsidRDefault="00733867">
      <w:pPr>
        <w:pStyle w:val="Kommentartext"/>
      </w:pPr>
    </w:p>
    <w:p w14:paraId="37915010" w14:textId="77777777" w:rsidR="00733867" w:rsidRDefault="00733867">
      <w:pPr>
        <w:pStyle w:val="Kommentartext"/>
      </w:pPr>
    </w:p>
  </w:comment>
  <w:comment w:id="1" w:author="rudi" w:date="2014-11-29T03:35:00Z" w:initials="r">
    <w:p w14:paraId="5B54EC9E" w14:textId="7FDC1461" w:rsidR="00733867" w:rsidRDefault="00733867">
      <w:pPr>
        <w:pStyle w:val="Kommentartext"/>
      </w:pPr>
      <w:r>
        <w:rPr>
          <w:rStyle w:val="Kommentarzeichen"/>
        </w:rPr>
        <w:annotationRef/>
      </w:r>
      <w:r>
        <w:t>Würde „</w:t>
      </w:r>
      <w:proofErr w:type="spellStart"/>
      <w:r>
        <w:t>trends</w:t>
      </w:r>
      <w:proofErr w:type="spellEnd"/>
      <w:r>
        <w:t xml:space="preserve">“ streichen. Letztlich ist das </w:t>
      </w:r>
      <w:proofErr w:type="spellStart"/>
      <w:r>
        <w:t>paper</w:t>
      </w:r>
      <w:proofErr w:type="spellEnd"/>
      <w:r>
        <w:t xml:space="preserve"> ja allgemeingültiger</w:t>
      </w:r>
    </w:p>
  </w:comment>
  <w:comment w:id="6" w:author="Hümbelin Oliver" w:date="2014-11-28T18:36:00Z" w:initials="HO">
    <w:p w14:paraId="10E98F3B" w14:textId="4A4F0431" w:rsidR="00733867" w:rsidRDefault="00733867">
      <w:pPr>
        <w:pStyle w:val="Kommentartext"/>
        <w:rPr>
          <w:lang w:val="en-US"/>
        </w:rPr>
      </w:pPr>
      <w:r>
        <w:rPr>
          <w:rStyle w:val="Kommentarzeichen"/>
        </w:rPr>
        <w:annotationRef/>
      </w:r>
      <w:r w:rsidRPr="00420B5B">
        <w:t>1945 bis 20</w:t>
      </w:r>
      <w:r w:rsidRPr="008359BB">
        <w:rPr>
          <w:lang w:val="en-US"/>
        </w:rPr>
        <w:t>1</w:t>
      </w:r>
      <w:r>
        <w:rPr>
          <w:lang w:val="en-US"/>
        </w:rPr>
        <w:t>1</w:t>
      </w:r>
    </w:p>
    <w:p w14:paraId="5474C512" w14:textId="426EB875" w:rsidR="00733867" w:rsidRPr="008359BB" w:rsidRDefault="00733867">
      <w:pPr>
        <w:pStyle w:val="Kommentartext"/>
        <w:rPr>
          <w:lang w:val="en-US"/>
        </w:rPr>
      </w:pPr>
      <w:r>
        <w:rPr>
          <w:lang w:val="en-US"/>
        </w:rPr>
        <w:t xml:space="preserve">Oder from 1920. </w:t>
      </w:r>
      <w:proofErr w:type="spellStart"/>
      <w:r>
        <w:rPr>
          <w:lang w:val="en-US"/>
        </w:rPr>
        <w:t>Finalisieren</w:t>
      </w:r>
      <w:proofErr w:type="spellEnd"/>
      <w:r>
        <w:rPr>
          <w:lang w:val="en-US"/>
        </w:rPr>
        <w:t>.</w:t>
      </w:r>
    </w:p>
  </w:comment>
  <w:comment w:id="7" w:author="rudi" w:date="2014-11-29T03:35:00Z" w:initials="r">
    <w:p w14:paraId="38A64564" w14:textId="7D8617BE" w:rsidR="00733867" w:rsidRDefault="00733867">
      <w:pPr>
        <w:pStyle w:val="Kommentartext"/>
      </w:pPr>
      <w:r>
        <w:rPr>
          <w:rStyle w:val="Kommentarzeichen"/>
        </w:rPr>
        <w:annotationRef/>
      </w:r>
      <w:r>
        <w:t>Man könnte ganz dreist auch 1917 schreiben</w:t>
      </w:r>
    </w:p>
  </w:comment>
  <w:comment w:id="15" w:author="Hümbelin Oliver" w:date="2014-11-27T18:23:00Z" w:initials="HO">
    <w:p w14:paraId="091B6442" w14:textId="276EAAEB" w:rsidR="00733867" w:rsidRPr="00EA022C" w:rsidRDefault="00733867">
      <w:pPr>
        <w:pStyle w:val="Kommentartext"/>
        <w:rPr>
          <w:lang w:val="en-US"/>
        </w:rPr>
      </w:pPr>
      <w:r>
        <w:rPr>
          <w:rStyle w:val="Kommentarzeichen"/>
        </w:rPr>
        <w:annotationRef/>
      </w:r>
      <w:proofErr w:type="gramStart"/>
      <w:r w:rsidRPr="00EA022C">
        <w:rPr>
          <w:lang w:val="en-US"/>
        </w:rPr>
        <w:t>a</w:t>
      </w:r>
      <w:proofErr w:type="gramEnd"/>
      <w:r w:rsidRPr="00EA022C">
        <w:rPr>
          <w:lang w:val="en-US"/>
        </w:rPr>
        <w:t xml:space="preserve"> data source, that are available </w:t>
      </w:r>
      <w:r>
        <w:rPr>
          <w:lang w:val="en-US"/>
        </w:rPr>
        <w:t xml:space="preserve">for long </w:t>
      </w:r>
      <w:proofErr w:type="spellStart"/>
      <w:r>
        <w:rPr>
          <w:lang w:val="en-US"/>
        </w:rPr>
        <w:t>timeperiods</w:t>
      </w:r>
      <w:proofErr w:type="spellEnd"/>
      <w:r>
        <w:rPr>
          <w:lang w:val="en-US"/>
        </w:rPr>
        <w:t xml:space="preserve"> in many countries</w:t>
      </w:r>
    </w:p>
  </w:comment>
  <w:comment w:id="16" w:author="rudi" w:date="2014-11-29T04:09:00Z" w:initials="r">
    <w:p w14:paraId="07A73C1C" w14:textId="2DBE200F" w:rsidR="00733867" w:rsidRDefault="00733867">
      <w:pPr>
        <w:pStyle w:val="Kommentartext"/>
      </w:pPr>
      <w:r>
        <w:rPr>
          <w:rStyle w:val="Kommentarzeichen"/>
        </w:rPr>
        <w:annotationRef/>
      </w:r>
      <w:r>
        <w:t xml:space="preserve">wollen </w:t>
      </w:r>
      <w:proofErr w:type="spellStart"/>
      <w:r>
        <w:t>wirs</w:t>
      </w:r>
      <w:proofErr w:type="spellEnd"/>
      <w:r>
        <w:t xml:space="preserve"> wirklich s konkret? Das liest sich als </w:t>
      </w:r>
      <w:proofErr w:type="spellStart"/>
      <w:r>
        <w:t>teaser</w:t>
      </w:r>
      <w:proofErr w:type="spellEnd"/>
      <w:r>
        <w:t xml:space="preserve"> </w:t>
      </w:r>
      <w:proofErr w:type="spellStart"/>
      <w:r>
        <w:t>text</w:t>
      </w:r>
      <w:proofErr w:type="spellEnd"/>
      <w:r>
        <w:t xml:space="preserve"> relativ schwer wenn man so direkt einsteigt. </w:t>
      </w:r>
      <w:proofErr w:type="spellStart"/>
      <w:r>
        <w:t>Evtleher</w:t>
      </w:r>
      <w:proofErr w:type="spellEnd"/>
      <w:r>
        <w:t xml:space="preserve"> allgemein und dann ein paar </w:t>
      </w:r>
      <w:proofErr w:type="spellStart"/>
      <w:r>
        <w:t>ergebnisse</w:t>
      </w:r>
      <w:proofErr w:type="spellEnd"/>
      <w:r>
        <w:t>: „</w:t>
      </w:r>
      <w:proofErr w:type="spellStart"/>
      <w:r>
        <w:t>We</w:t>
      </w:r>
      <w:proofErr w:type="spellEnd"/>
      <w:r>
        <w:t xml:space="preserve"> </w:t>
      </w:r>
      <w:proofErr w:type="spellStart"/>
      <w:r>
        <w:t>show</w:t>
      </w:r>
      <w:proofErr w:type="spellEnd"/>
      <w:r>
        <w:t xml:space="preserve"> </w:t>
      </w:r>
      <w:proofErr w:type="spellStart"/>
      <w:r>
        <w:t>that</w:t>
      </w:r>
      <w:proofErr w:type="spellEnd"/>
      <w:r>
        <w:t xml:space="preserve"> </w:t>
      </w:r>
      <w:proofErr w:type="spellStart"/>
      <w:r>
        <w:t>tax</w:t>
      </w:r>
      <w:proofErr w:type="spellEnd"/>
      <w:r>
        <w:t xml:space="preserve"> </w:t>
      </w:r>
      <w:proofErr w:type="spellStart"/>
      <w:r>
        <w:t>data</w:t>
      </w:r>
      <w:proofErr w:type="spellEnd"/>
      <w:r>
        <w:t xml:space="preserve"> </w:t>
      </w:r>
      <w:proofErr w:type="spellStart"/>
      <w:r>
        <w:t>is</w:t>
      </w:r>
      <w:proofErr w:type="spellEnd"/>
      <w:r>
        <w:t xml:space="preserve"> </w:t>
      </w:r>
      <w:proofErr w:type="spellStart"/>
      <w:r>
        <w:t>superior</w:t>
      </w:r>
      <w:proofErr w:type="spellEnd"/>
      <w:r>
        <w:t xml:space="preserve"> </w:t>
      </w:r>
      <w:proofErr w:type="spellStart"/>
      <w:r>
        <w:t>to</w:t>
      </w:r>
      <w:proofErr w:type="spellEnd"/>
      <w:r>
        <w:t xml:space="preserve"> </w:t>
      </w:r>
      <w:proofErr w:type="spellStart"/>
      <w:r>
        <w:t>survey</w:t>
      </w:r>
      <w:proofErr w:type="spellEnd"/>
      <w:r>
        <w:t xml:space="preserve"> </w:t>
      </w:r>
      <w:proofErr w:type="spellStart"/>
      <w:r>
        <w:t>data</w:t>
      </w:r>
      <w:proofErr w:type="spellEnd"/>
      <w:r>
        <w:t xml:space="preserve"> </w:t>
      </w:r>
      <w:proofErr w:type="spellStart"/>
      <w:r>
        <w:t>and</w:t>
      </w:r>
      <w:proofErr w:type="spellEnd"/>
      <w:r>
        <w:t xml:space="preserve"> </w:t>
      </w:r>
      <w:proofErr w:type="spellStart"/>
      <w:r>
        <w:t>the</w:t>
      </w:r>
      <w:proofErr w:type="spellEnd"/>
      <w:r>
        <w:t xml:space="preserve"> </w:t>
      </w:r>
      <w:proofErr w:type="spellStart"/>
      <w:r>
        <w:t>most</w:t>
      </w:r>
      <w:proofErr w:type="spellEnd"/>
      <w:r>
        <w:t xml:space="preserve"> </w:t>
      </w:r>
      <w:proofErr w:type="spellStart"/>
      <w:r>
        <w:t>impportant</w:t>
      </w:r>
      <w:proofErr w:type="spellEnd"/>
      <w:r>
        <w:t xml:space="preserve"> </w:t>
      </w:r>
      <w:proofErr w:type="spellStart"/>
      <w:r>
        <w:t>decision</w:t>
      </w:r>
      <w:proofErr w:type="spellEnd"/>
      <w:r>
        <w:t xml:space="preserve"> </w:t>
      </w:r>
      <w:proofErr w:type="spellStart"/>
      <w:r>
        <w:t>fr</w:t>
      </w:r>
      <w:proofErr w:type="spellEnd"/>
      <w:r>
        <w:t xml:space="preserve"> </w:t>
      </w:r>
      <w:proofErr w:type="spellStart"/>
      <w:r>
        <w:t>researches</w:t>
      </w:r>
      <w:proofErr w:type="spellEnd"/>
      <w:r>
        <w:t xml:space="preserve"> ist o </w:t>
      </w:r>
      <w:proofErr w:type="spellStart"/>
      <w:r>
        <w:t>include</w:t>
      </w:r>
      <w:proofErr w:type="spellEnd"/>
      <w:r>
        <w:t xml:space="preserve"> non </w:t>
      </w:r>
      <w:proofErr w:type="spellStart"/>
      <w:r>
        <w:t>taed</w:t>
      </w:r>
      <w:proofErr w:type="spellEnd"/>
      <w:r>
        <w:t xml:space="preserve"> </w:t>
      </w:r>
      <w:proofErr w:type="spellStart"/>
      <w:r>
        <w:t>persones</w:t>
      </w:r>
      <w:proofErr w:type="spellEnd"/>
      <w:r>
        <w:t>…</w:t>
      </w:r>
    </w:p>
  </w:comment>
  <w:comment w:id="69" w:author="rudi" w:date="2014-11-29T04:12:00Z" w:initials="r">
    <w:p w14:paraId="262E8FF9" w14:textId="62CE53DA" w:rsidR="00733867" w:rsidRDefault="00733867">
      <w:pPr>
        <w:pStyle w:val="Kommentartext"/>
      </w:pPr>
      <w:r>
        <w:rPr>
          <w:rStyle w:val="Kommentarzeichen"/>
        </w:rPr>
        <w:annotationRef/>
      </w:r>
      <w:r>
        <w:t>das ist falsch oder? Wohin soll das verweisen?</w:t>
      </w:r>
    </w:p>
  </w:comment>
  <w:comment w:id="99" w:author="Hümbelin Oliver" w:date="2014-11-27T18:23:00Z" w:initials="HO">
    <w:p w14:paraId="15BDD5BC" w14:textId="314D50DB" w:rsidR="00733867" w:rsidRDefault="00733867">
      <w:pPr>
        <w:pStyle w:val="Kommentartext"/>
      </w:pPr>
      <w:r>
        <w:rPr>
          <w:rStyle w:val="Kommentarzeichen"/>
        </w:rPr>
        <w:annotationRef/>
      </w:r>
      <w:r>
        <w:t>Zahlen anpassen für HABE</w:t>
      </w:r>
    </w:p>
  </w:comment>
  <w:comment w:id="102" w:author="Hümbelin Oliver" w:date="2014-11-28T16:44:00Z" w:initials="HO">
    <w:p w14:paraId="0C966911" w14:textId="18024223" w:rsidR="00733867" w:rsidRDefault="00733867">
      <w:pPr>
        <w:pStyle w:val="Kommentartext"/>
      </w:pPr>
      <w:r>
        <w:rPr>
          <w:rStyle w:val="Kommentarzeichen"/>
        </w:rPr>
        <w:annotationRef/>
      </w:r>
      <w:r>
        <w:t xml:space="preserve">Kommt bei </w:t>
      </w:r>
      <w:proofErr w:type="spellStart"/>
      <w:r>
        <w:t>coverage</w:t>
      </w:r>
      <w:proofErr w:type="spellEnd"/>
      <w:r>
        <w:t xml:space="preserve"> </w:t>
      </w:r>
      <w:proofErr w:type="spellStart"/>
      <w:r>
        <w:t>issue</w:t>
      </w:r>
      <w:proofErr w:type="spellEnd"/>
    </w:p>
  </w:comment>
  <w:comment w:id="105" w:author="rudi" w:date="2014-11-29T03:52:00Z" w:initials="r">
    <w:p w14:paraId="577B3518" w14:textId="0A918852" w:rsidR="00733867" w:rsidRDefault="00733867">
      <w:pPr>
        <w:pStyle w:val="Kommentartext"/>
      </w:pPr>
      <w:r>
        <w:rPr>
          <w:rStyle w:val="Kommentarzeichen"/>
        </w:rPr>
        <w:annotationRef/>
      </w:r>
      <w:r>
        <w:t xml:space="preserve">Wollen wir das vielleicht auf zwei spalten machen? Wird vom </w:t>
      </w:r>
      <w:proofErr w:type="spellStart"/>
      <w:r>
        <w:t>platz</w:t>
      </w:r>
      <w:proofErr w:type="spellEnd"/>
      <w:r>
        <w:t xml:space="preserve"> her etwas eng aber irgendwie </w:t>
      </w:r>
      <w:proofErr w:type="spellStart"/>
      <w:r>
        <w:t>wärs</w:t>
      </w:r>
      <w:proofErr w:type="spellEnd"/>
      <w:r>
        <w:t xml:space="preserve"> etwas übersichtlicher. Oder man lässt eine spalte, splittet aber auf zwei </w:t>
      </w:r>
      <w:proofErr w:type="spellStart"/>
      <w:r>
        <w:t>zellen</w:t>
      </w:r>
      <w:proofErr w:type="spellEnd"/>
      <w:r>
        <w:t xml:space="preserve"> (oben/unten) und stellt jeweils ein fettgedrucktes „Data“ und „</w:t>
      </w:r>
      <w:proofErr w:type="spellStart"/>
      <w:r>
        <w:t>Method</w:t>
      </w:r>
      <w:proofErr w:type="spellEnd"/>
      <w:r>
        <w:t>“ vorne dran…</w:t>
      </w:r>
    </w:p>
  </w:comment>
  <w:comment w:id="133" w:author="Hümbelin Oliver" w:date="2014-11-28T11:04:00Z" w:initials="HO">
    <w:p w14:paraId="3EBA8794" w14:textId="596E1153" w:rsidR="00733867" w:rsidRDefault="00733867">
      <w:pPr>
        <w:pStyle w:val="Kommentartext"/>
      </w:pPr>
      <w:r>
        <w:rPr>
          <w:rStyle w:val="Kommentarzeichen"/>
        </w:rPr>
        <w:annotationRef/>
      </w:r>
      <w:r>
        <w:t xml:space="preserve">Die Stelle muss angepasst werden, wenn wir Atkinson und </w:t>
      </w:r>
      <w:proofErr w:type="spellStart"/>
      <w:r>
        <w:t>Theil</w:t>
      </w:r>
      <w:proofErr w:type="spellEnd"/>
      <w:r>
        <w:t xml:space="preserve"> bringen</w:t>
      </w:r>
    </w:p>
  </w:comment>
  <w:comment w:id="134" w:author="rudi" w:date="2014-11-29T04:03:00Z" w:initials="r">
    <w:p w14:paraId="3A5D8D4A" w14:textId="1207F91F" w:rsidR="00733867" w:rsidRDefault="00733867">
      <w:pPr>
        <w:pStyle w:val="Kommentartext"/>
      </w:pPr>
      <w:r>
        <w:rPr>
          <w:rStyle w:val="Kommentarzeichen"/>
        </w:rPr>
        <w:annotationRef/>
      </w:r>
      <w:r>
        <w:t>Hab mal gebastelt</w:t>
      </w:r>
    </w:p>
  </w:comment>
  <w:comment w:id="171" w:author="rudi" w:date="2014-11-27T18:23:00Z" w:initials="r">
    <w:p w14:paraId="426FA674" w14:textId="505182DC" w:rsidR="00733867" w:rsidRDefault="00733867">
      <w:pPr>
        <w:pStyle w:val="Kommentartext"/>
      </w:pPr>
      <w:r>
        <w:rPr>
          <w:rStyle w:val="Kommentarzeichen"/>
        </w:rPr>
        <w:annotationRef/>
      </w:r>
      <w:r>
        <w:t xml:space="preserve">Das </w:t>
      </w:r>
      <w:proofErr w:type="spellStart"/>
      <w:r>
        <w:t>than</w:t>
      </w:r>
      <w:proofErr w:type="spellEnd"/>
      <w:r>
        <w:t xml:space="preserve"> ist komisch. Was soll da eigentlich stehen?</w:t>
      </w:r>
    </w:p>
    <w:p w14:paraId="42C7285B" w14:textId="77777777" w:rsidR="00733867" w:rsidRDefault="00733867">
      <w:pPr>
        <w:pStyle w:val="Kommentartext"/>
      </w:pPr>
    </w:p>
    <w:p w14:paraId="78175602" w14:textId="799EA9F9" w:rsidR="00733867" w:rsidRDefault="00733867">
      <w:pPr>
        <w:pStyle w:val="Kommentartext"/>
      </w:pPr>
      <w:r>
        <w:t xml:space="preserve">Hlo1: </w:t>
      </w:r>
      <w:proofErr w:type="spellStart"/>
      <w:r>
        <w:t>Than</w:t>
      </w:r>
      <w:proofErr w:type="spellEnd"/>
      <w:r>
        <w:t xml:space="preserve"> = als</w:t>
      </w:r>
    </w:p>
    <w:p w14:paraId="6BDDF0AD" w14:textId="77777777" w:rsidR="00733867" w:rsidRDefault="00733867">
      <w:pPr>
        <w:pStyle w:val="Kommentartext"/>
      </w:pPr>
    </w:p>
    <w:p w14:paraId="3C670F7D" w14:textId="048820B9" w:rsidR="00733867" w:rsidRDefault="00733867">
      <w:pPr>
        <w:pStyle w:val="Kommentartext"/>
      </w:pPr>
      <w:r>
        <w:t>Oder nicht?</w:t>
      </w:r>
    </w:p>
  </w:comment>
  <w:comment w:id="183" w:author="Hümbelin Oliver" w:date="2014-11-27T18:23:00Z" w:initials="HO">
    <w:p w14:paraId="32B97952" w14:textId="5A3591DD" w:rsidR="00733867" w:rsidRDefault="00733867">
      <w:pPr>
        <w:pStyle w:val="Kommentartext"/>
      </w:pPr>
      <w:r>
        <w:rPr>
          <w:rStyle w:val="Kommentarzeichen"/>
        </w:rPr>
        <w:annotationRef/>
      </w:r>
      <w:r>
        <w:t>Aus den Tabellen, die ich vorliegen habe, liesse sich das bis 1972/73 zurückverfolgen</w:t>
      </w:r>
    </w:p>
  </w:comment>
  <w:comment w:id="181" w:author="Hümbelin Oliver" w:date="2014-11-27T18:23:00Z" w:initials="HO">
    <w:p w14:paraId="133A057A" w14:textId="6E012CDD" w:rsidR="00733867" w:rsidRDefault="00733867">
      <w:pPr>
        <w:pStyle w:val="Kommentartext"/>
      </w:pPr>
      <w:r>
        <w:rPr>
          <w:rStyle w:val="Kommentarzeichen"/>
        </w:rPr>
        <w:annotationRef/>
      </w:r>
      <w:r>
        <w:t>Anpassen, wenn alle Zahlen vorliegen</w:t>
      </w:r>
    </w:p>
  </w:comment>
  <w:comment w:id="184" w:author="rudi" w:date="2014-11-27T18:23:00Z" w:initials="r">
    <w:p w14:paraId="62162024" w14:textId="6FE3C84C" w:rsidR="00733867" w:rsidRDefault="00733867">
      <w:pPr>
        <w:pStyle w:val="Kommentartext"/>
      </w:pPr>
      <w:r>
        <w:rPr>
          <w:rStyle w:val="Kommentarzeichen"/>
        </w:rPr>
        <w:annotationRef/>
      </w:r>
      <w:r>
        <w:t>Fussnote 5 (wo ist die überhaupt?), müssen wir nochmal besprechen</w:t>
      </w:r>
    </w:p>
    <w:p w14:paraId="592716DF" w14:textId="77777777" w:rsidR="00733867" w:rsidRDefault="00733867">
      <w:pPr>
        <w:pStyle w:val="Kommentartext"/>
      </w:pPr>
    </w:p>
    <w:p w14:paraId="1D9AFB86" w14:textId="46182008" w:rsidR="00733867" w:rsidRDefault="00733867">
      <w:pPr>
        <w:pStyle w:val="Kommentartext"/>
      </w:pPr>
      <w:r>
        <w:t>Hlo1: Welche Fussnote?</w:t>
      </w:r>
    </w:p>
    <w:p w14:paraId="4BA54027" w14:textId="77777777" w:rsidR="00733867" w:rsidRDefault="00733867">
      <w:pPr>
        <w:pStyle w:val="Kommentartext"/>
      </w:pPr>
    </w:p>
  </w:comment>
  <w:comment w:id="187" w:author="Hümbelin Oliver" w:date="2014-11-27T18:23:00Z" w:initials="HO">
    <w:p w14:paraId="014E3AA5" w14:textId="1565A36C" w:rsidR="00733867" w:rsidRDefault="00733867">
      <w:pPr>
        <w:pStyle w:val="Kommentartext"/>
      </w:pPr>
      <w:r>
        <w:rPr>
          <w:rStyle w:val="Kommentarzeichen"/>
        </w:rPr>
        <w:annotationRef/>
      </w:r>
      <w:r>
        <w:t>Können wir etwas dazu sagen?</w:t>
      </w:r>
    </w:p>
  </w:comment>
  <w:comment w:id="188" w:author="rudi" w:date="2014-11-30T21:38:00Z" w:initials="r">
    <w:p w14:paraId="03680FB5" w14:textId="4B581DF5" w:rsidR="00A34170" w:rsidRDefault="00A34170">
      <w:pPr>
        <w:pStyle w:val="Kommentartext"/>
      </w:pPr>
      <w:r>
        <w:rPr>
          <w:rStyle w:val="Kommentarzeichen"/>
        </w:rPr>
        <w:annotationRef/>
      </w:r>
      <w:r>
        <w:t xml:space="preserve">Der </w:t>
      </w:r>
      <w:proofErr w:type="spellStart"/>
      <w:r>
        <w:t>satz</w:t>
      </w:r>
      <w:proofErr w:type="spellEnd"/>
      <w:r>
        <w:t xml:space="preserve"> ist doch gut so</w:t>
      </w:r>
    </w:p>
  </w:comment>
  <w:comment w:id="195" w:author="Hümbelin Oliver" w:date="2014-11-27T18:23:00Z" w:initials="HO">
    <w:p w14:paraId="3438AD49" w14:textId="2F477A63" w:rsidR="00733867" w:rsidRDefault="00733867">
      <w:pPr>
        <w:pStyle w:val="Kommentartext"/>
      </w:pPr>
      <w:r>
        <w:rPr>
          <w:rStyle w:val="Kommentarzeichen"/>
        </w:rPr>
        <w:annotationRef/>
      </w:r>
      <w:r>
        <w:t xml:space="preserve">Sagen mit welchen </w:t>
      </w:r>
      <w:proofErr w:type="spellStart"/>
      <w:r>
        <w:t>ado’s</w:t>
      </w:r>
      <w:proofErr w:type="spellEnd"/>
      <w:r>
        <w:t xml:space="preserve"> bzw. </w:t>
      </w:r>
      <w:proofErr w:type="spellStart"/>
      <w:r>
        <w:t>packages</w:t>
      </w:r>
      <w:proofErr w:type="spellEnd"/>
      <w:r>
        <w:t xml:space="preserve"> wir arbeiten</w:t>
      </w:r>
    </w:p>
  </w:comment>
  <w:comment w:id="196" w:author="Hümbelin Oliver" w:date="2014-11-28T18:45:00Z" w:initials="HO">
    <w:p w14:paraId="3DF4FCAD" w14:textId="668D54FB" w:rsidR="00733867" w:rsidRDefault="00733867">
      <w:pPr>
        <w:pStyle w:val="Kommentartext"/>
      </w:pPr>
      <w:r>
        <w:rPr>
          <w:rStyle w:val="Kommentarzeichen"/>
        </w:rPr>
        <w:annotationRef/>
      </w:r>
      <w:r>
        <w:t xml:space="preserve">Überschriften müssen neu gemacht werden, wenn wir den </w:t>
      </w:r>
      <w:proofErr w:type="spellStart"/>
      <w:r>
        <w:t>Gini</w:t>
      </w:r>
      <w:proofErr w:type="spellEnd"/>
      <w:r>
        <w:t xml:space="preserve">, Atkinson, </w:t>
      </w:r>
      <w:proofErr w:type="spellStart"/>
      <w:r>
        <w:t>Theil</w:t>
      </w:r>
      <w:proofErr w:type="spellEnd"/>
      <w:r>
        <w:t xml:space="preserve"> Plot bringen. Neu: Einleitung und dann mit Unterkapitel</w:t>
      </w:r>
    </w:p>
    <w:p w14:paraId="5701FFAB" w14:textId="77777777" w:rsidR="00733867" w:rsidRDefault="00733867">
      <w:pPr>
        <w:pStyle w:val="Kommentartext"/>
      </w:pPr>
    </w:p>
    <w:p w14:paraId="02BA1ED6" w14:textId="0FC13F4B" w:rsidR="00733867" w:rsidRDefault="00733867">
      <w:pPr>
        <w:pStyle w:val="Kommentartext"/>
      </w:pPr>
      <w:r>
        <w:t>Aus der Einleitung muss klar werden weshalb wir mit den ausgewählten Indices arbeiten.</w:t>
      </w:r>
    </w:p>
    <w:p w14:paraId="393DB7CE" w14:textId="77777777" w:rsidR="00733867" w:rsidRDefault="00733867">
      <w:pPr>
        <w:pStyle w:val="Kommentartext"/>
      </w:pPr>
    </w:p>
  </w:comment>
  <w:comment w:id="211" w:author="Hümbelin Oliver" w:date="2014-11-28T11:07:00Z" w:initials="HO">
    <w:p w14:paraId="709CEACB" w14:textId="2ABF786B" w:rsidR="00733867" w:rsidRDefault="00733867">
      <w:pPr>
        <w:pStyle w:val="Kommentartext"/>
      </w:pPr>
      <w:r>
        <w:rPr>
          <w:rStyle w:val="Kommentarzeichen"/>
        </w:rPr>
        <w:annotationRef/>
      </w:r>
      <w:r>
        <w:t>Korrespondiert nicht mit den Zahlen unten wegen Rundung</w:t>
      </w:r>
    </w:p>
  </w:comment>
  <w:comment w:id="213" w:author="Hümbelin Oliver" w:date="2014-11-28T18:46:00Z" w:initials="HO">
    <w:p w14:paraId="0B9A2E78" w14:textId="2A8EA0F2" w:rsidR="00733867" w:rsidRDefault="00733867">
      <w:pPr>
        <w:pStyle w:val="Kommentartext"/>
      </w:pPr>
      <w:r>
        <w:rPr>
          <w:rStyle w:val="Kommentarzeichen"/>
        </w:rPr>
        <w:annotationRef/>
      </w:r>
      <w:r>
        <w:t>Lässt sich allenfalls kürzen. Weil es später eher beiläufig kommt, macht es nicht so Sinn dies so ausführlich zu bringen.</w:t>
      </w:r>
    </w:p>
  </w:comment>
  <w:comment w:id="220" w:author="rudi" w:date="2014-11-27T18:23:00Z" w:initials="r">
    <w:p w14:paraId="6090FE46" w14:textId="288A6D40" w:rsidR="00733867" w:rsidRDefault="00733867">
      <w:pPr>
        <w:pStyle w:val="Kommentartext"/>
      </w:pPr>
      <w:r>
        <w:rPr>
          <w:rStyle w:val="Kommentarzeichen"/>
        </w:rPr>
        <w:annotationRef/>
      </w:r>
      <w:r>
        <w:t xml:space="preserve">Das wird im </w:t>
      </w:r>
      <w:proofErr w:type="spellStart"/>
      <w:r>
        <w:t>absatz</w:t>
      </w:r>
      <w:proofErr w:type="spellEnd"/>
      <w:r>
        <w:t xml:space="preserve"> drüber schon ein bisschen vorweggenommen. Kann man den </w:t>
      </w:r>
      <w:proofErr w:type="spellStart"/>
      <w:r>
        <w:t>block</w:t>
      </w:r>
      <w:proofErr w:type="spellEnd"/>
      <w:r>
        <w:t xml:space="preserve"> auch </w:t>
      </w:r>
      <w:proofErr w:type="spellStart"/>
      <w:r>
        <w:t>woanderrs</w:t>
      </w:r>
      <w:proofErr w:type="spellEnd"/>
      <w:r>
        <w:t xml:space="preserve"> hin machen? </w:t>
      </w:r>
      <w:proofErr w:type="spellStart"/>
      <w:r>
        <w:t>Bzw</w:t>
      </w:r>
      <w:proofErr w:type="spellEnd"/>
      <w:r>
        <w:t xml:space="preserve"> diesen und den letzten tauschen?</w:t>
      </w:r>
    </w:p>
  </w:comment>
  <w:comment w:id="215" w:author="Hümbelin Oliver" w:date="2014-11-28T17:33:00Z" w:initials="HO">
    <w:p w14:paraId="03F58AF9" w14:textId="69BB9B7A" w:rsidR="00733867" w:rsidRDefault="00733867">
      <w:pPr>
        <w:pStyle w:val="Kommentartext"/>
      </w:pPr>
      <w:r>
        <w:rPr>
          <w:rStyle w:val="Kommentarzeichen"/>
        </w:rPr>
        <w:annotationRef/>
      </w:r>
      <w:r>
        <w:t xml:space="preserve">Ich frage mich </w:t>
      </w:r>
      <w:proofErr w:type="spellStart"/>
      <w:r>
        <w:t>immernoch</w:t>
      </w:r>
      <w:proofErr w:type="spellEnd"/>
      <w:r>
        <w:t xml:space="preserve">, ob wir die </w:t>
      </w:r>
      <w:proofErr w:type="spellStart"/>
      <w:r>
        <w:t>Polarizations</w:t>
      </w:r>
      <w:proofErr w:type="spellEnd"/>
      <w:r>
        <w:t xml:space="preserve">-Indices wirklich benötigen. </w:t>
      </w:r>
    </w:p>
  </w:comment>
  <w:comment w:id="229" w:author="Hümbelin Oliver" w:date="2014-11-27T18:23:00Z" w:initials="HO">
    <w:p w14:paraId="08914A75" w14:textId="7C8A0482" w:rsidR="00733867" w:rsidRDefault="00733867">
      <w:pPr>
        <w:pStyle w:val="Kommentartext"/>
      </w:pPr>
      <w:r>
        <w:rPr>
          <w:rStyle w:val="Kommentarzeichen"/>
        </w:rPr>
        <w:annotationRef/>
      </w:r>
      <w:r>
        <w:t xml:space="preserve">Die Indizes von </w:t>
      </w:r>
      <w:proofErr w:type="spellStart"/>
      <w:r>
        <w:t>all zu</w:t>
      </w:r>
      <w:proofErr w:type="spellEnd"/>
      <w:r>
        <w:t xml:space="preserve"> </w:t>
      </w:r>
      <w:proofErr w:type="spellStart"/>
      <w:r>
        <w:t>special</w:t>
      </w:r>
      <w:proofErr w:type="spellEnd"/>
      <w:r>
        <w:t xml:space="preserve"> braucht es eigentlich nicht.</w:t>
      </w:r>
    </w:p>
  </w:comment>
  <w:comment w:id="231" w:author="Hümbelin Oliver" w:date="2014-11-28T18:47:00Z" w:initials="HO">
    <w:p w14:paraId="3856068D" w14:textId="355958F8" w:rsidR="00733867" w:rsidRDefault="00733867">
      <w:pPr>
        <w:pStyle w:val="Kommentartext"/>
      </w:pPr>
      <w:r>
        <w:rPr>
          <w:rStyle w:val="Kommentarzeichen"/>
        </w:rPr>
        <w:annotationRef/>
      </w:r>
      <w:r>
        <w:t>Es stellt sich die Frage, wie ausführlich die Berechnung der Indizes beschrieben werden soll. Macht es Sinn, die relative Distribution ausführlich zu besprechen und hier relative banal zu bleiben oder sollte das auch ein bisschen formal geschehen?</w:t>
      </w:r>
    </w:p>
    <w:p w14:paraId="0E7B6BBA" w14:textId="77777777" w:rsidR="00733867" w:rsidRDefault="00733867">
      <w:pPr>
        <w:pStyle w:val="Kommentartext"/>
      </w:pPr>
    </w:p>
    <w:p w14:paraId="2FE083A8" w14:textId="2ED8289A" w:rsidR="00733867" w:rsidRDefault="00733867">
      <w:pPr>
        <w:pStyle w:val="Kommentartext"/>
      </w:pPr>
      <w:r>
        <w:t>Vermutlich macht es zudem Sinn diese Ergebnisse zuerst zu bringen.</w:t>
      </w:r>
    </w:p>
    <w:p w14:paraId="586E14E6" w14:textId="77777777" w:rsidR="00733867" w:rsidRDefault="00733867">
      <w:pPr>
        <w:pStyle w:val="Kommentartext"/>
      </w:pPr>
    </w:p>
    <w:p w14:paraId="532789A4" w14:textId="6B16CDCA" w:rsidR="00733867" w:rsidRDefault="00733867">
      <w:pPr>
        <w:pStyle w:val="Kommentartext"/>
      </w:pPr>
      <w:r>
        <w:t xml:space="preserve">Man sieht, dass sich die Muster über die Zeit unterscheiden, weil die Indices unterschiedlich sensitiv sind. Was genau geschieht bleibt jedoch verborgen. Deswegen kommen wir dann mit relative </w:t>
      </w:r>
      <w:proofErr w:type="spellStart"/>
      <w:r>
        <w:t>distribution</w:t>
      </w:r>
      <w:proofErr w:type="spellEnd"/>
      <w:r>
        <w:t>.</w:t>
      </w:r>
    </w:p>
  </w:comment>
  <w:comment w:id="364" w:author="rudi" w:date="2014-11-30T22:01:00Z" w:initials="r">
    <w:p w14:paraId="2ECDA45E" w14:textId="430F6DE3" w:rsidR="000C3A69" w:rsidRDefault="000C3A69">
      <w:pPr>
        <w:pStyle w:val="Kommentartext"/>
      </w:pPr>
      <w:r>
        <w:rPr>
          <w:rStyle w:val="Kommentarzeichen"/>
        </w:rPr>
        <w:annotationRef/>
      </w:r>
      <w:r>
        <w:t>Hier steht eigentlich die Begründung für den Shape Effekt</w:t>
      </w:r>
    </w:p>
  </w:comment>
  <w:comment w:id="388" w:author="rudi" w:date="2014-11-30T22:04:00Z" w:initials="r">
    <w:p w14:paraId="31B13C83" w14:textId="1E87B937" w:rsidR="00846DC4" w:rsidRDefault="00846DC4">
      <w:pPr>
        <w:pStyle w:val="Kommentartext"/>
      </w:pPr>
      <w:r>
        <w:rPr>
          <w:rStyle w:val="Kommentarzeichen"/>
        </w:rPr>
        <w:annotationRef/>
      </w:r>
      <w:r>
        <w:t xml:space="preserve">Eventuell </w:t>
      </w:r>
      <w:proofErr w:type="spellStart"/>
      <w:r>
        <w:t>too</w:t>
      </w:r>
      <w:proofErr w:type="spellEnd"/>
      <w:r>
        <w:t xml:space="preserve"> </w:t>
      </w:r>
      <w:proofErr w:type="spellStart"/>
      <w:r>
        <w:t>much</w:t>
      </w:r>
      <w:proofErr w:type="spellEnd"/>
      <w:r>
        <w:t xml:space="preserve"> </w:t>
      </w:r>
      <w:proofErr w:type="spellStart"/>
      <w:r>
        <w:t>boring</w:t>
      </w:r>
      <w:proofErr w:type="spellEnd"/>
      <w:r>
        <w:t xml:space="preserve"> </w:t>
      </w:r>
      <w:proofErr w:type="spellStart"/>
      <w:r>
        <w:t>information</w:t>
      </w:r>
      <w:proofErr w:type="spellEnd"/>
    </w:p>
  </w:comment>
  <w:comment w:id="433" w:author="rudi" w:date="2014-11-27T18:23:00Z" w:initials="r">
    <w:p w14:paraId="5BE92C1D" w14:textId="408252AB" w:rsidR="00733867" w:rsidRDefault="00733867">
      <w:pPr>
        <w:pStyle w:val="Kommentartext"/>
      </w:pPr>
      <w:r>
        <w:rPr>
          <w:rStyle w:val="Kommentarzeichen"/>
        </w:rPr>
        <w:annotationRef/>
      </w:r>
      <w:r>
        <w:t xml:space="preserve">Vielleicht stiftet 1994 auch </w:t>
      </w:r>
      <w:proofErr w:type="spellStart"/>
      <w:r>
        <w:t>verwirrung</w:t>
      </w:r>
      <w:proofErr w:type="spellEnd"/>
      <w:r>
        <w:t xml:space="preserve"> (</w:t>
      </w:r>
      <w:proofErr w:type="spellStart"/>
      <w:r>
        <w:t>bens</w:t>
      </w:r>
      <w:proofErr w:type="spellEnd"/>
      <w:r>
        <w:t xml:space="preserve"> „gemischtwarenladen“). Man könnte überlegen nur 2010 zu nehmen. Man verliert dann aber die </w:t>
      </w:r>
      <w:proofErr w:type="spellStart"/>
      <w:r>
        <w:t>punchline</w:t>
      </w:r>
      <w:proofErr w:type="spellEnd"/>
      <w:r>
        <w:t xml:space="preserve">, dass die </w:t>
      </w:r>
      <w:proofErr w:type="spellStart"/>
      <w:r>
        <w:t>specialcases</w:t>
      </w:r>
      <w:proofErr w:type="spellEnd"/>
      <w:r>
        <w:t xml:space="preserve"> heute mehr reiche sind als früher. Man könnte es aber auch vom </w:t>
      </w:r>
      <w:proofErr w:type="spellStart"/>
      <w:r>
        <w:t>vorgehen</w:t>
      </w:r>
      <w:proofErr w:type="spellEnd"/>
      <w:r>
        <w:t xml:space="preserve"> her so verkaufen das man zwei </w:t>
      </w:r>
      <w:proofErr w:type="spellStart"/>
      <w:r>
        <w:t>zeitpunkte</w:t>
      </w:r>
      <w:proofErr w:type="spellEnd"/>
      <w:r>
        <w:t xml:space="preserve"> vergleichen will (statt zu sagen man macht das weil man nix anderes hat) </w:t>
      </w:r>
    </w:p>
  </w:comment>
  <w:comment w:id="462" w:author="rudi" w:date="2014-11-30T22:12:00Z" w:initials="r">
    <w:p w14:paraId="77427B80" w14:textId="4C3E87EF" w:rsidR="00951E7C" w:rsidRDefault="00951E7C">
      <w:pPr>
        <w:pStyle w:val="Kommentartext"/>
      </w:pPr>
      <w:r>
        <w:rPr>
          <w:rStyle w:val="Kommentarzeichen"/>
        </w:rPr>
        <w:annotationRef/>
      </w:r>
      <w:r>
        <w:t xml:space="preserve">Das schwebt noch irgendwie frei im </w:t>
      </w:r>
      <w:proofErr w:type="spellStart"/>
      <w:r>
        <w:t>text</w:t>
      </w:r>
      <w:proofErr w:type="spellEnd"/>
      <w:r>
        <w:t xml:space="preserve">. Ich glaube als </w:t>
      </w:r>
      <w:proofErr w:type="spellStart"/>
      <w:r>
        <w:t>uninformed</w:t>
      </w:r>
      <w:proofErr w:type="spellEnd"/>
      <w:r>
        <w:t xml:space="preserve"> </w:t>
      </w:r>
      <w:proofErr w:type="spellStart"/>
      <w:r>
        <w:t>reader</w:t>
      </w:r>
      <w:proofErr w:type="spellEnd"/>
      <w:r>
        <w:t xml:space="preserve"> weiss man erstmal nicht warum das jetzt kommt. Verwirrend finde ich auch die </w:t>
      </w:r>
      <w:proofErr w:type="spellStart"/>
      <w:r>
        <w:t>formulierung</w:t>
      </w:r>
      <w:proofErr w:type="spellEnd"/>
      <w:r>
        <w:t xml:space="preserve"> „</w:t>
      </w:r>
      <w:proofErr w:type="spellStart"/>
      <w:r>
        <w:t>drops</w:t>
      </w:r>
      <w:proofErr w:type="spellEnd"/>
      <w:r>
        <w:t xml:space="preserve"> </w:t>
      </w:r>
      <w:proofErr w:type="spellStart"/>
      <w:r>
        <w:t>from</w:t>
      </w:r>
      <w:proofErr w:type="spellEnd"/>
      <w:r>
        <w:t xml:space="preserve"> 94 </w:t>
      </w:r>
      <w:proofErr w:type="spellStart"/>
      <w:r>
        <w:t>to</w:t>
      </w:r>
      <w:proofErr w:type="spellEnd"/>
      <w:r>
        <w:t xml:space="preserve"> 33“ klingt nach zeitreise irgendwie </w:t>
      </w:r>
      <w:r>
        <w:sym w:font="Wingdings" w:char="F04A"/>
      </w:r>
    </w:p>
  </w:comment>
  <w:comment w:id="502" w:author="rudi" w:date="2014-11-27T18:23:00Z" w:initials="r">
    <w:p w14:paraId="06215A0E" w14:textId="0BFD2C4D" w:rsidR="00733867" w:rsidRDefault="00733867">
      <w:pPr>
        <w:pStyle w:val="Kommentartext"/>
      </w:pPr>
      <w:r>
        <w:rPr>
          <w:rStyle w:val="Kommentarzeichen"/>
        </w:rPr>
        <w:annotationRef/>
      </w:r>
      <w:r>
        <w:t xml:space="preserve">In </w:t>
      </w:r>
      <w:proofErr w:type="spellStart"/>
      <w:r>
        <w:t>figure</w:t>
      </w:r>
      <w:proofErr w:type="spellEnd"/>
      <w:r>
        <w:t xml:space="preserve"> 4 haben wir keine </w:t>
      </w:r>
      <w:proofErr w:type="spellStart"/>
      <w:r>
        <w:t>grafik</w:t>
      </w:r>
      <w:proofErr w:type="spellEnd"/>
      <w:r>
        <w:t xml:space="preserve"> ohne </w:t>
      </w:r>
      <w:proofErr w:type="spellStart"/>
      <w:r>
        <w:t>location</w:t>
      </w:r>
      <w:proofErr w:type="spellEnd"/>
      <w:r>
        <w:t xml:space="preserve"> </w:t>
      </w:r>
      <w:proofErr w:type="spellStart"/>
      <w:r>
        <w:t>shift</w:t>
      </w:r>
      <w:proofErr w:type="spellEnd"/>
      <w:r>
        <w:t xml:space="preserve">. Ich denke es reicht die zwei </w:t>
      </w:r>
      <w:proofErr w:type="spellStart"/>
      <w:r>
        <w:t>medians</w:t>
      </w:r>
      <w:proofErr w:type="spellEnd"/>
      <w:r>
        <w:t xml:space="preserve"> zu berichten (</w:t>
      </w:r>
      <w:proofErr w:type="spellStart"/>
      <w:r>
        <w:t>grafik</w:t>
      </w:r>
      <w:proofErr w:type="spellEnd"/>
      <w:r>
        <w:t xml:space="preserve"> ohne </w:t>
      </w:r>
      <w:proofErr w:type="spellStart"/>
      <w:r>
        <w:t>shift</w:t>
      </w:r>
      <w:proofErr w:type="spellEnd"/>
      <w:r>
        <w:t xml:space="preserve"> ist </w:t>
      </w:r>
      <w:proofErr w:type="spellStart"/>
      <w:r>
        <w:t>weird</w:t>
      </w:r>
      <w:proofErr w:type="spellEnd"/>
      <w:r>
        <w:t xml:space="preserve">) um das </w:t>
      </w:r>
      <w:proofErr w:type="spellStart"/>
      <w:r>
        <w:t>problem</w:t>
      </w:r>
      <w:proofErr w:type="spellEnd"/>
      <w:r>
        <w:t xml:space="preserve"> zu zeigen und dann den </w:t>
      </w:r>
      <w:proofErr w:type="spellStart"/>
      <w:r>
        <w:t>shape</w:t>
      </w:r>
      <w:proofErr w:type="spellEnd"/>
      <w:r>
        <w:t xml:space="preserve"> </w:t>
      </w:r>
      <w:proofErr w:type="spellStart"/>
      <w:r>
        <w:t>effekt</w:t>
      </w:r>
      <w:proofErr w:type="spellEnd"/>
      <w:r>
        <w:t xml:space="preserve"> zu plotten</w:t>
      </w:r>
    </w:p>
  </w:comment>
  <w:comment w:id="523" w:author="rudi" w:date="2014-11-27T18:23:00Z" w:initials="r">
    <w:p w14:paraId="52E65BE0" w14:textId="524A6F40" w:rsidR="00733867" w:rsidRDefault="00733867">
      <w:pPr>
        <w:pStyle w:val="Kommentartext"/>
      </w:pPr>
      <w:r>
        <w:rPr>
          <w:rStyle w:val="Kommentarzeichen"/>
        </w:rPr>
        <w:annotationRef/>
      </w:r>
      <w:r>
        <w:t xml:space="preserve">Habe hier mal das glatte </w:t>
      </w:r>
      <w:proofErr w:type="spellStart"/>
      <w:r>
        <w:t>gegenteil</w:t>
      </w:r>
      <w:proofErr w:type="spellEnd"/>
      <w:r>
        <w:t xml:space="preserve"> geschrieben. Bias geht in beide </w:t>
      </w:r>
      <w:proofErr w:type="spellStart"/>
      <w:r>
        <w:t>richtungen</w:t>
      </w:r>
      <w:proofErr w:type="spellEnd"/>
      <w:r>
        <w:t xml:space="preserve"> (nur </w:t>
      </w:r>
      <w:proofErr w:type="spellStart"/>
      <w:r>
        <w:t>mittelstand</w:t>
      </w:r>
      <w:proofErr w:type="spellEnd"/>
      <w:r>
        <w:t xml:space="preserve"> ist überrepräsentiert)</w:t>
      </w:r>
    </w:p>
  </w:comment>
  <w:comment w:id="539" w:author="Hümbelin Oliver" w:date="2014-11-27T18:23:00Z" w:initials="HO">
    <w:p w14:paraId="6A9D4CBD" w14:textId="77777777" w:rsidR="00733867" w:rsidRDefault="00733867">
      <w:pPr>
        <w:pStyle w:val="Kommentartext"/>
      </w:pPr>
      <w:r>
        <w:rPr>
          <w:rStyle w:val="Kommentarzeichen"/>
        </w:rPr>
        <w:annotationRef/>
      </w:r>
      <w:r>
        <w:t>y- Skala und Zeitachse einheitlich machen</w:t>
      </w:r>
    </w:p>
  </w:comment>
  <w:comment w:id="561" w:author="Hümbelin Oliver" w:date="2014-11-28T18:48:00Z" w:initials="HO">
    <w:p w14:paraId="25C88828" w14:textId="7158FCB4" w:rsidR="00733867" w:rsidRDefault="00733867" w:rsidP="00525346">
      <w:pPr>
        <w:pStyle w:val="Kommentartext"/>
        <w:rPr>
          <w:rStyle w:val="Kommentarzeichen"/>
        </w:rPr>
      </w:pPr>
      <w:r>
        <w:rPr>
          <w:rStyle w:val="Kommentarzeichen"/>
        </w:rPr>
        <w:t>Anmerkungen im Uhrzeigersinn oben rechts startend durchnummeriert.</w:t>
      </w:r>
    </w:p>
    <w:p w14:paraId="44479F71" w14:textId="01747A64" w:rsidR="00733867" w:rsidRDefault="00733867" w:rsidP="00525346">
      <w:pPr>
        <w:pStyle w:val="Kommentartext"/>
        <w:rPr>
          <w:rStyle w:val="Kommentarzeichen"/>
        </w:rPr>
      </w:pPr>
      <w:r>
        <w:rPr>
          <w:rStyle w:val="Kommentarzeichen"/>
        </w:rPr>
        <w:t xml:space="preserve">Es scheint mir als Referenz sollte immer die allgemeine Gruppe innerhalb der Steuerdaten sein und diese Gruppe sollte im </w:t>
      </w:r>
      <w:proofErr w:type="spellStart"/>
      <w:r>
        <w:rPr>
          <w:rStyle w:val="Kommentarzeichen"/>
        </w:rPr>
        <w:t>subtitel</w:t>
      </w:r>
      <w:proofErr w:type="spellEnd"/>
      <w:r>
        <w:rPr>
          <w:rStyle w:val="Kommentarzeichen"/>
        </w:rPr>
        <w:t xml:space="preserve"> als erstes erwähnt werden</w:t>
      </w:r>
    </w:p>
    <w:p w14:paraId="0ABC897F" w14:textId="77777777" w:rsidR="00733867" w:rsidRDefault="00733867" w:rsidP="00525346">
      <w:pPr>
        <w:pStyle w:val="Kommentartext"/>
        <w:rPr>
          <w:rStyle w:val="Kommentarzeichen"/>
        </w:rPr>
      </w:pPr>
    </w:p>
    <w:p w14:paraId="1D5F7004" w14:textId="07BBE768" w:rsidR="00733867" w:rsidRPr="00694009" w:rsidRDefault="00733867" w:rsidP="00AD2490">
      <w:pPr>
        <w:pStyle w:val="Kommentartext"/>
        <w:numPr>
          <w:ilvl w:val="0"/>
          <w:numId w:val="11"/>
        </w:numPr>
        <w:rPr>
          <w:rStyle w:val="Kommentarzeichen"/>
          <w:sz w:val="20"/>
          <w:szCs w:val="20"/>
        </w:rPr>
      </w:pPr>
      <w:r>
        <w:rPr>
          <w:rStyle w:val="Kommentarzeichen"/>
        </w:rPr>
        <w:t xml:space="preserve"> Passt</w:t>
      </w:r>
    </w:p>
    <w:p w14:paraId="6B7606A4" w14:textId="15A8408E" w:rsidR="00733867" w:rsidRPr="007572D8" w:rsidRDefault="00733867" w:rsidP="00AD2490">
      <w:pPr>
        <w:pStyle w:val="Kommentartext"/>
        <w:numPr>
          <w:ilvl w:val="0"/>
          <w:numId w:val="11"/>
        </w:numPr>
      </w:pPr>
      <w:r w:rsidRPr="007572D8">
        <w:t xml:space="preserve"> </w:t>
      </w:r>
      <w:proofErr w:type="spellStart"/>
      <w:r w:rsidRPr="007572D8">
        <w:t>Only</w:t>
      </w:r>
      <w:proofErr w:type="spellEnd"/>
      <w:r w:rsidRPr="007572D8">
        <w:t xml:space="preserve"> normal </w:t>
      </w:r>
      <w:proofErr w:type="spellStart"/>
      <w:r w:rsidRPr="007572D8">
        <w:t>vs</w:t>
      </w:r>
      <w:proofErr w:type="spellEnd"/>
      <w:r w:rsidRPr="007572D8">
        <w:t xml:space="preserve"> </w:t>
      </w:r>
      <w:proofErr w:type="spellStart"/>
      <w:r w:rsidRPr="007572D8">
        <w:t>including</w:t>
      </w:r>
      <w:proofErr w:type="spellEnd"/>
      <w:r w:rsidRPr="007572D8">
        <w:t xml:space="preserve"> </w:t>
      </w:r>
      <w:proofErr w:type="spellStart"/>
      <w:r w:rsidRPr="007572D8">
        <w:t>special</w:t>
      </w:r>
      <w:proofErr w:type="spellEnd"/>
      <w:r w:rsidRPr="007572D8">
        <w:t xml:space="preserve"> </w:t>
      </w:r>
      <w:proofErr w:type="spellStart"/>
      <w:r w:rsidRPr="007572D8">
        <w:t>cases</w:t>
      </w:r>
      <w:proofErr w:type="spellEnd"/>
      <w:r w:rsidRPr="007572D8">
        <w:t xml:space="preserve"> / Referenz </w:t>
      </w:r>
      <w:proofErr w:type="spellStart"/>
      <w:r w:rsidRPr="007572D8">
        <w:t>only</w:t>
      </w:r>
      <w:proofErr w:type="spellEnd"/>
      <w:r w:rsidRPr="007572D8">
        <w:t xml:space="preserve"> normal </w:t>
      </w:r>
      <w:r>
        <w:rPr>
          <w:sz w:val="18"/>
        </w:rPr>
        <w:t>(ginge theoretisch auch so wir</w:t>
      </w:r>
      <w:r w:rsidRPr="007572D8">
        <w:rPr>
          <w:sz w:val="18"/>
        </w:rPr>
        <w:t xml:space="preserve"> sollten aber durchgehend konsistent bleiben</w:t>
      </w:r>
      <w:r>
        <w:rPr>
          <w:sz w:val="18"/>
        </w:rPr>
        <w:t xml:space="preserve"> und alles in Tabellen Grafiken und Text gleich </w:t>
      </w:r>
      <w:proofErr w:type="spellStart"/>
      <w:r>
        <w:rPr>
          <w:sz w:val="18"/>
        </w:rPr>
        <w:t>bennen</w:t>
      </w:r>
      <w:proofErr w:type="spellEnd"/>
      <w:r w:rsidRPr="007572D8">
        <w:rPr>
          <w:sz w:val="18"/>
        </w:rPr>
        <w:t>)</w:t>
      </w:r>
    </w:p>
    <w:p w14:paraId="4EA761DD" w14:textId="0F0DA7AF" w:rsidR="00733867" w:rsidRPr="00A54E56" w:rsidRDefault="00733867" w:rsidP="00AD2490">
      <w:pPr>
        <w:pStyle w:val="Kommentartext"/>
        <w:numPr>
          <w:ilvl w:val="0"/>
          <w:numId w:val="11"/>
        </w:numPr>
        <w:rPr>
          <w:lang w:val="en-US"/>
        </w:rPr>
      </w:pPr>
      <w:r w:rsidRPr="007572D8">
        <w:t xml:space="preserve"> </w:t>
      </w:r>
      <w:r>
        <w:rPr>
          <w:lang w:val="en-US"/>
        </w:rPr>
        <w:t>Ditto</w:t>
      </w:r>
    </w:p>
    <w:p w14:paraId="5B99F019" w14:textId="46C02B85" w:rsidR="00733867" w:rsidRPr="00A54E56" w:rsidRDefault="00733867" w:rsidP="00AD2490">
      <w:pPr>
        <w:pStyle w:val="Kommentartext"/>
        <w:numPr>
          <w:ilvl w:val="0"/>
          <w:numId w:val="11"/>
        </w:numPr>
        <w:rPr>
          <w:lang w:val="en-US"/>
        </w:rPr>
      </w:pPr>
      <w:r>
        <w:t xml:space="preserve"> Wieso gibt es unten den Knick? </w:t>
      </w:r>
      <w:r w:rsidRPr="00A54E56">
        <w:rPr>
          <w:lang w:val="en-US"/>
        </w:rPr>
        <w:t xml:space="preserve">Taxable income </w:t>
      </w:r>
      <w:proofErr w:type="spellStart"/>
      <w:r w:rsidRPr="00A54E56">
        <w:rPr>
          <w:lang w:val="en-US"/>
        </w:rPr>
        <w:t>nicht</w:t>
      </w:r>
      <w:proofErr w:type="spellEnd"/>
      <w:r w:rsidRPr="00A54E56">
        <w:rPr>
          <w:lang w:val="en-US"/>
        </w:rPr>
        <w:t xml:space="preserve"> primary income. </w:t>
      </w:r>
      <w:r>
        <w:rPr>
          <w:lang w:val="en-US"/>
        </w:rPr>
        <w:t>Oder?</w:t>
      </w:r>
    </w:p>
    <w:p w14:paraId="0F8415FA" w14:textId="77777777" w:rsidR="00733867" w:rsidRPr="00694009" w:rsidRDefault="00733867" w:rsidP="00AC0437">
      <w:pPr>
        <w:pStyle w:val="Kommentartext"/>
      </w:pPr>
    </w:p>
  </w:comment>
  <w:comment w:id="562" w:author="rudi" w:date="2014-11-30T22:19:00Z" w:initials="r">
    <w:p w14:paraId="5B0C5768" w14:textId="25D9CFAB" w:rsidR="00951E7C" w:rsidRDefault="00951E7C">
      <w:pPr>
        <w:pStyle w:val="Kommentartext"/>
      </w:pPr>
      <w:r>
        <w:rPr>
          <w:rStyle w:val="Kommentarzeichen"/>
        </w:rPr>
        <w:annotationRef/>
      </w:r>
      <w:r>
        <w:t>Diskutieren wir nochmal</w:t>
      </w:r>
    </w:p>
  </w:comment>
  <w:comment w:id="565" w:author="rudi" w:date="2014-11-30T22:22:00Z" w:initials="r">
    <w:p w14:paraId="2EAD49D4" w14:textId="57ED5F69" w:rsidR="00C55687" w:rsidRDefault="00C55687">
      <w:pPr>
        <w:pStyle w:val="Kommentartext"/>
      </w:pPr>
      <w:r>
        <w:rPr>
          <w:rStyle w:val="Kommentarzeichen"/>
        </w:rPr>
        <w:annotationRef/>
      </w:r>
      <w:r>
        <w:t xml:space="preserve">Ab hier haben wir eine andere </w:t>
      </w:r>
      <w:proofErr w:type="spellStart"/>
      <w:r>
        <w:t>schriftart</w:t>
      </w:r>
      <w:proofErr w:type="spellEnd"/>
      <w:r>
        <w:t xml:space="preserve"> </w:t>
      </w:r>
      <w:r>
        <w:sym w:font="Wingdings" w:char="F04A"/>
      </w:r>
      <w:r>
        <w:t xml:space="preserve"> die 9.5 </w:t>
      </w:r>
      <w:proofErr w:type="spellStart"/>
      <w:r>
        <w:t>grösse</w:t>
      </w:r>
      <w:proofErr w:type="spellEnd"/>
      <w:r>
        <w:t xml:space="preserve"> oben ist auch ein bisschen ambitioniert. Spielt aber keine grosse </w:t>
      </w:r>
      <w:proofErr w:type="spellStart"/>
      <w:r>
        <w:t>rolle</w:t>
      </w:r>
      <w:proofErr w:type="spellEnd"/>
      <w:r>
        <w:t xml:space="preserve"> denke ich.</w:t>
      </w:r>
    </w:p>
  </w:comment>
  <w:comment w:id="587" w:author="Hümbelin Oliver" w:date="2014-11-27T18:23:00Z" w:initials="HO">
    <w:p w14:paraId="113B8E22" w14:textId="09FCD630" w:rsidR="00733867" w:rsidRDefault="00733867">
      <w:pPr>
        <w:pStyle w:val="Kommentartext"/>
      </w:pPr>
      <w:r>
        <w:rPr>
          <w:rStyle w:val="Kommentarzeichen"/>
        </w:rPr>
        <w:annotationRef/>
      </w:r>
      <w:r>
        <w:t>Bis 1940 zeigen. Vorher macht es keinen Sinn…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15010" w15:done="0"/>
  <w15:commentEx w15:paraId="5B54EC9E" w15:paraIdParent="37915010" w15:done="0"/>
  <w15:commentEx w15:paraId="5474C512" w15:done="0"/>
  <w15:commentEx w15:paraId="38A64564" w15:paraIdParent="5474C512" w15:done="0"/>
  <w15:commentEx w15:paraId="091B6442" w15:done="0"/>
  <w15:commentEx w15:paraId="07A73C1C" w15:done="0"/>
  <w15:commentEx w15:paraId="262E8FF9" w15:done="0"/>
  <w15:commentEx w15:paraId="15BDD5BC" w15:done="0"/>
  <w15:commentEx w15:paraId="0C966911" w15:done="0"/>
  <w15:commentEx w15:paraId="577B3518" w15:done="0"/>
  <w15:commentEx w15:paraId="3EBA8794" w15:done="0"/>
  <w15:commentEx w15:paraId="3A5D8D4A" w15:paraIdParent="3EBA8794" w15:done="0"/>
  <w15:commentEx w15:paraId="3C670F7D" w15:done="0"/>
  <w15:commentEx w15:paraId="32B97952" w15:done="0"/>
  <w15:commentEx w15:paraId="133A057A" w15:done="0"/>
  <w15:commentEx w15:paraId="4BA54027" w15:done="0"/>
  <w15:commentEx w15:paraId="014E3AA5" w15:done="0"/>
  <w15:commentEx w15:paraId="03680FB5" w15:paraIdParent="014E3AA5" w15:done="0"/>
  <w15:commentEx w15:paraId="3438AD49" w15:done="0"/>
  <w15:commentEx w15:paraId="393DB7CE" w15:done="0"/>
  <w15:commentEx w15:paraId="709CEACB" w15:done="0"/>
  <w15:commentEx w15:paraId="0B9A2E78" w15:done="0"/>
  <w15:commentEx w15:paraId="6090FE46" w15:done="0"/>
  <w15:commentEx w15:paraId="03F58AF9" w15:done="0"/>
  <w15:commentEx w15:paraId="08914A75" w15:done="0"/>
  <w15:commentEx w15:paraId="532789A4" w15:done="0"/>
  <w15:commentEx w15:paraId="2ECDA45E" w15:done="0"/>
  <w15:commentEx w15:paraId="31B13C83" w15:done="0"/>
  <w15:commentEx w15:paraId="5BE92C1D" w15:done="0"/>
  <w15:commentEx w15:paraId="77427B80" w15:done="0"/>
  <w15:commentEx w15:paraId="06215A0E" w15:done="0"/>
  <w15:commentEx w15:paraId="52E65BE0" w15:done="0"/>
  <w15:commentEx w15:paraId="6A9D4CBD" w15:done="0"/>
  <w15:commentEx w15:paraId="0F8415FA" w15:done="0"/>
  <w15:commentEx w15:paraId="5B0C5768" w15:paraIdParent="0F8415FA" w15:done="0"/>
  <w15:commentEx w15:paraId="2EAD49D4"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39B2F" w14:textId="77777777" w:rsidR="00BD2E08" w:rsidRDefault="00BD2E08" w:rsidP="006312E0">
      <w:pPr>
        <w:spacing w:line="240" w:lineRule="auto"/>
      </w:pPr>
      <w:r>
        <w:separator/>
      </w:r>
    </w:p>
  </w:endnote>
  <w:endnote w:type="continuationSeparator" w:id="0">
    <w:p w14:paraId="5E8CF9E7" w14:textId="77777777" w:rsidR="00BD2E08" w:rsidRDefault="00BD2E08"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733867" w:rsidRPr="007407D3" w:rsidRDefault="00733867"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733867" w:rsidRPr="003B1648" w:rsidRDefault="0073386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55687">
                            <w:rPr>
                              <w:noProof/>
                              <w:sz w:val="16"/>
                              <w:szCs w:val="16"/>
                            </w:rPr>
                            <w:t>18</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733867" w:rsidRPr="003B1648" w:rsidRDefault="0073386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55687">
                      <w:rPr>
                        <w:noProof/>
                        <w:sz w:val="16"/>
                        <w:szCs w:val="16"/>
                      </w:rPr>
                      <w:t>18</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D7696" w14:textId="77777777" w:rsidR="00BD2E08" w:rsidRDefault="00BD2E08" w:rsidP="006312E0">
      <w:pPr>
        <w:spacing w:line="240" w:lineRule="auto"/>
      </w:pPr>
    </w:p>
  </w:footnote>
  <w:footnote w:type="continuationSeparator" w:id="0">
    <w:p w14:paraId="581A255A" w14:textId="77777777" w:rsidR="00BD2E08" w:rsidRDefault="00BD2E08" w:rsidP="006312E0">
      <w:pPr>
        <w:spacing w:line="240" w:lineRule="auto"/>
      </w:pPr>
      <w:r>
        <w:continuationSeparator/>
      </w:r>
    </w:p>
  </w:footnote>
  <w:footnote w:id="1">
    <w:p w14:paraId="49571FB3" w14:textId="3487E576" w:rsidR="00733867" w:rsidRPr="006A2614" w:rsidRDefault="00733867">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4A0CADFD" w14:textId="77777777" w:rsidR="00733867" w:rsidRPr="00122E28" w:rsidRDefault="00733867">
      <w:pPr>
        <w:pStyle w:val="Funotentext"/>
        <w:rPr>
          <w:lang w:val="en-US"/>
        </w:rPr>
      </w:pPr>
      <w:r>
        <w:rPr>
          <w:rStyle w:val="Funotenzeichen"/>
        </w:rPr>
        <w:footnoteRef/>
      </w:r>
      <w:r w:rsidRPr="00361A2D">
        <w:rPr>
          <w:lang w:val="en-US"/>
        </w:rPr>
        <w:t xml:space="preserve"> (1)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
  </w:footnote>
  <w:footnote w:id="3">
    <w:p w14:paraId="637BB2A0" w14:textId="77777777" w:rsidR="00733867" w:rsidRPr="00406373" w:rsidRDefault="00733867">
      <w:pPr>
        <w:pStyle w:val="Funotentext"/>
        <w:rPr>
          <w:lang w:val="en-US"/>
        </w:rPr>
      </w:pPr>
      <w:r>
        <w:rPr>
          <w:rStyle w:val="Funotenzeichen"/>
        </w:rPr>
        <w:footnoteRef/>
      </w:r>
      <w:r w:rsidRPr="00406373">
        <w:rPr>
          <w:lang w:val="en-US"/>
        </w:rPr>
        <w:t xml:space="preserve"> </w:t>
      </w:r>
      <w:hyperlink r:id="rId1" w:history="1">
        <w:r w:rsidRPr="00406373">
          <w:rPr>
            <w:rStyle w:val="Hyperlink"/>
            <w:lang w:val="en-US"/>
          </w:rPr>
          <w:t>http://www.estv.admin.ch/dokumentation/00075/00076/00701/index.html</w:t>
        </w:r>
      </w:hyperlink>
    </w:p>
    <w:p w14:paraId="1B809DA9" w14:textId="77777777" w:rsidR="00733867" w:rsidRPr="00406373" w:rsidRDefault="00733867">
      <w:pPr>
        <w:pStyle w:val="Funotentext"/>
        <w:rPr>
          <w:lang w:val="en-US"/>
        </w:rPr>
      </w:pPr>
    </w:p>
  </w:footnote>
  <w:footnote w:id="4">
    <w:p w14:paraId="302D27B3" w14:textId="77777777" w:rsidR="00733867" w:rsidRPr="006003AB" w:rsidRDefault="00733867" w:rsidP="00FD406E">
      <w:pPr>
        <w:pStyle w:val="Funotentext"/>
        <w:rPr>
          <w:lang w:val="en-US"/>
        </w:rPr>
      </w:pPr>
      <w:r>
        <w:rPr>
          <w:rStyle w:val="Funotenzeichen"/>
        </w:rPr>
        <w:footnoteRef/>
      </w:r>
      <w:r w:rsidRPr="006003AB">
        <w:rPr>
          <w:lang w:val="en-US"/>
        </w:rPr>
        <w:t xml:space="preserve"> </w:t>
      </w:r>
      <w:r>
        <w:rPr>
          <w:lang w:val="en-US"/>
        </w:rPr>
        <w:t xml:space="preserve">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w:t>
      </w:r>
      <w:r w:rsidRPr="006003AB">
        <w:rPr>
          <w:lang w:val="en-US"/>
        </w:rPr>
        <w:t xml:space="preserve">Between 1993 and 2003 </w:t>
      </w:r>
      <w:r>
        <w:rPr>
          <w:lang w:val="en-US"/>
        </w:rPr>
        <w:t>the annual presence taxation (</w:t>
      </w:r>
      <w:proofErr w:type="spellStart"/>
      <w:r>
        <w:rPr>
          <w:lang w:val="en-US"/>
        </w:rPr>
        <w:t>Praenumerando</w:t>
      </w:r>
      <w:proofErr w:type="spellEnd"/>
      <w:r>
        <w:rPr>
          <w:lang w:val="en-US"/>
        </w:rPr>
        <w:t>-System) was implemented. Because cantons implemented this change in different years, there is no exact data available for Switzerland in this time period.</w:t>
      </w:r>
    </w:p>
  </w:footnote>
  <w:footnote w:id="5">
    <w:p w14:paraId="5FB6B12F" w14:textId="0AE54422" w:rsidR="00733867" w:rsidRPr="00406373" w:rsidRDefault="00733867">
      <w:pPr>
        <w:pStyle w:val="Funotentext"/>
        <w:rPr>
          <w:lang w:val="en-US"/>
        </w:rPr>
      </w:pPr>
      <w:r>
        <w:rPr>
          <w:rStyle w:val="Funotenzeichen"/>
        </w:rPr>
        <w:footnoteRef/>
      </w:r>
      <w:r w:rsidRPr="00406373">
        <w:rPr>
          <w:lang w:val="en-US"/>
        </w:rPr>
        <w:t xml:space="preserve"> </w:t>
      </w:r>
      <w:r>
        <w:rPr>
          <w:lang w:val="en-US"/>
        </w:rPr>
        <w:t>The FTA provides scans starting from the tax period 1947/48. But these scans are not always machine-readable, which made it necessaire to rescan the hard documents.</w:t>
      </w:r>
    </w:p>
  </w:footnote>
  <w:footnote w:id="6">
    <w:p w14:paraId="4F58C68F" w14:textId="77777777" w:rsidR="00733867" w:rsidRPr="008C2F1A" w:rsidRDefault="00733867" w:rsidP="00FD406E">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7">
    <w:p w14:paraId="27BB1563" w14:textId="34E91DF3" w:rsidR="00733867" w:rsidRDefault="00733867">
      <w:pPr>
        <w:pStyle w:val="Funotentext"/>
        <w:rPr>
          <w:lang w:val="en-US"/>
        </w:rPr>
      </w:pPr>
      <w:r>
        <w:rPr>
          <w:rStyle w:val="Funotenzeichen"/>
        </w:rPr>
        <w:footnoteRef/>
      </w:r>
      <w:r w:rsidRPr="00406373">
        <w:rPr>
          <w:lang w:val="en-US"/>
        </w:rPr>
        <w:t xml:space="preserve"> </w:t>
      </w:r>
      <w:r>
        <w:rPr>
          <w:lang w:val="en-US"/>
        </w:rPr>
        <w:t xml:space="preserve">The ID is constructed out of a register harmonization and is based on a building and an apartment </w:t>
      </w:r>
      <w:proofErr w:type="spellStart"/>
      <w:r>
        <w:rPr>
          <w:lang w:val="en-US"/>
        </w:rPr>
        <w:t>identificationnumber</w:t>
      </w:r>
      <w:proofErr w:type="spellEnd"/>
      <w:r>
        <w:rPr>
          <w:lang w:val="en-US"/>
        </w:rPr>
        <w:t xml:space="preserve">.  </w:t>
      </w:r>
    </w:p>
    <w:p w14:paraId="3211AF69" w14:textId="4F304C9B" w:rsidR="00733867" w:rsidRPr="00406373" w:rsidRDefault="00733867">
      <w:pPr>
        <w:pStyle w:val="Funotentext"/>
        <w:rPr>
          <w:lang w:val="en-US"/>
        </w:rPr>
      </w:pPr>
      <w:r w:rsidRPr="00CD4DFE">
        <w:rPr>
          <w:lang w:val="en-US"/>
        </w:rPr>
        <w:t>http://www.bfs.admin.ch/bfs/portal/de/index/news/00/00/06.html</w:t>
      </w:r>
    </w:p>
  </w:footnote>
  <w:footnote w:id="8">
    <w:p w14:paraId="1D0D6370" w14:textId="77777777" w:rsidR="00733867" w:rsidRPr="00190B1B" w:rsidRDefault="00733867">
      <w:pPr>
        <w:pStyle w:val="Funotentext"/>
        <w:rPr>
          <w:lang w:val="en-US"/>
        </w:rPr>
      </w:pPr>
      <w:r>
        <w:rPr>
          <w:rStyle w:val="Funotenzeichen"/>
        </w:rPr>
        <w:footnoteRef/>
      </w:r>
      <w:r w:rsidRPr="00190B1B">
        <w:rPr>
          <w:lang w:val="en-US"/>
        </w:rPr>
        <w:t xml:space="preserve"> </w:t>
      </w:r>
      <w:r>
        <w:rPr>
          <w:lang w:val="en-US"/>
        </w:rPr>
        <w:t xml:space="preserve">This deductions include: </w:t>
      </w:r>
      <w:r w:rsidRPr="0088351B">
        <w:rPr>
          <w:lang w:val="en-US"/>
        </w:rPr>
        <w:t>professional expenses, travel expenses, interest on debt, alimonies, training costs, two-earner deduction, 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 and sideline deductions</w:t>
      </w:r>
      <w:r>
        <w:rPr>
          <w:lang w:val="en-US"/>
        </w:rPr>
        <w:t>, medical expenses, charitable donations, tax-free amounts</w:t>
      </w:r>
    </w:p>
  </w:footnote>
  <w:footnote w:id="9">
    <w:p w14:paraId="25AC8419" w14:textId="77777777" w:rsidR="00733867" w:rsidRPr="00190B1B" w:rsidRDefault="00733867">
      <w:pPr>
        <w:pStyle w:val="Funotentext"/>
        <w:rPr>
          <w:lang w:val="en-US"/>
        </w:rPr>
      </w:pPr>
      <w:r>
        <w:rPr>
          <w:rStyle w:val="Funotenzeichen"/>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10">
    <w:p w14:paraId="665486B3" w14:textId="77777777" w:rsidR="00733867" w:rsidRPr="00190B1B" w:rsidRDefault="00733867">
      <w:pPr>
        <w:pStyle w:val="Funotentext"/>
        <w:rPr>
          <w:lang w:val="en-US"/>
        </w:rPr>
      </w:pPr>
      <w:r>
        <w:rPr>
          <w:rStyle w:val="Funotenzeichen"/>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 xml:space="preserve">we can construct the taxable income after federal taxes, which is a sort of pseudo disposable income. It is not a true disposable income, because important expenses are not covered like </w:t>
      </w:r>
      <w:r w:rsidRPr="00154023">
        <w:rPr>
          <w:lang w:val="en-US"/>
        </w:rPr>
        <w:t>cantonal,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 xml:space="preserve">also the cost of health insurance </w:t>
      </w:r>
      <w:r w:rsidRPr="00154023">
        <w:rPr>
          <w:lang w:val="en-US"/>
        </w:rPr>
        <w:t>are missing.</w:t>
      </w:r>
    </w:p>
  </w:footnote>
  <w:footnote w:id="11">
    <w:p w14:paraId="53C07624" w14:textId="77777777" w:rsidR="00733867" w:rsidRPr="00497AAC" w:rsidRDefault="00733867" w:rsidP="0040615D">
      <w:pPr>
        <w:pStyle w:val="Funotentext"/>
        <w:rPr>
          <w:lang w:val="en-US"/>
        </w:rPr>
      </w:pPr>
      <w:r>
        <w:rPr>
          <w:rStyle w:val="Funotenzeichen"/>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del w:id="205" w:author="rudi" w:date="2014-11-11T02:23:00Z">
        <w:r w:rsidRPr="00497AAC" w:rsidDel="00D674B0">
          <w:rPr>
            <w:lang w:val="en-US"/>
          </w:rPr>
          <w:delText>\</w:delText>
        </w:r>
      </w:del>
      <w:r w:rsidRPr="00497AAC">
        <w:rPr>
          <w:lang w:val="en-US"/>
        </w:rPr>
        <w:t>%-percentiles, while the reported percentiles reach the 99.99</w:t>
      </w:r>
      <w:del w:id="206" w:author="rudi" w:date="2014-11-11T02:23:00Z">
        <w:r w:rsidRPr="00497AAC" w:rsidDel="00D674B0">
          <w:rPr>
            <w:lang w:val="en-US"/>
          </w:rPr>
          <w:delText>\</w:delText>
        </w:r>
      </w:del>
      <w:r w:rsidRPr="00497AAC">
        <w:rPr>
          <w:lang w:val="en-US"/>
        </w:rPr>
        <w:t>%-percentiles</w:t>
      </w:r>
      <w:r>
        <w:rPr>
          <w:lang w:val="en-US"/>
        </w:rPr>
        <w:t>.</w:t>
      </w:r>
    </w:p>
  </w:footnote>
  <w:footnote w:id="12">
    <w:p w14:paraId="4B73B662" w14:textId="02360E80" w:rsidR="00733867" w:rsidRPr="00020500" w:rsidRDefault="00733867">
      <w:pPr>
        <w:pStyle w:val="Funotentext"/>
        <w:rPr>
          <w:lang w:val="en-US"/>
          <w:rPrChange w:id="314" w:author="Hümbelin Oliver" w:date="2014-11-28T18:55:00Z">
            <w:rPr/>
          </w:rPrChange>
        </w:rPr>
      </w:pPr>
      <w:bookmarkStart w:id="315" w:name="_GoBack"/>
      <w:ins w:id="316" w:author="Hümbelin Oliver" w:date="2014-11-28T18:55:00Z">
        <w:r>
          <w:rPr>
            <w:rStyle w:val="Funotenzeichen"/>
          </w:rPr>
          <w:footnoteRef/>
        </w:r>
        <w:r w:rsidRPr="00020500">
          <w:rPr>
            <w:lang w:val="en-US"/>
            <w:rPrChange w:id="317" w:author="Hümbelin Oliver" w:date="2014-11-28T18:55:00Z">
              <w:rPr/>
            </w:rPrChange>
          </w:rPr>
          <w:t xml:space="preserve"> </w:t>
        </w:r>
      </w:ins>
      <w:bookmarkEnd w:id="315"/>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733867" w:rsidRPr="001F1B9C" w:rsidRDefault="00733867"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733867" w:rsidRDefault="00733867"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0">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9"/>
  </w:num>
  <w:num w:numId="8">
    <w:abstractNumId w:val="6"/>
  </w:num>
  <w:num w:numId="9">
    <w:abstractNumId w:val="11"/>
  </w:num>
  <w:num w:numId="10">
    <w:abstractNumId w:val="5"/>
  </w:num>
  <w:num w:numId="11">
    <w:abstractNumId w:val="8"/>
  </w:num>
  <w:num w:numId="12">
    <w:abstractNumId w:val="13"/>
  </w:num>
  <w:num w:numId="13">
    <w:abstractNumId w:val="1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10A1"/>
    <w:rsid w:val="00001FF8"/>
    <w:rsid w:val="00003CF0"/>
    <w:rsid w:val="000179BB"/>
    <w:rsid w:val="00020500"/>
    <w:rsid w:val="00035727"/>
    <w:rsid w:val="000364D6"/>
    <w:rsid w:val="00047D7A"/>
    <w:rsid w:val="0006599C"/>
    <w:rsid w:val="000844EC"/>
    <w:rsid w:val="00087C85"/>
    <w:rsid w:val="00091C2D"/>
    <w:rsid w:val="00095C44"/>
    <w:rsid w:val="000A6849"/>
    <w:rsid w:val="000B1BAB"/>
    <w:rsid w:val="000C3A69"/>
    <w:rsid w:val="000C5A90"/>
    <w:rsid w:val="000E29F5"/>
    <w:rsid w:val="000E2F6C"/>
    <w:rsid w:val="000E654E"/>
    <w:rsid w:val="000F013A"/>
    <w:rsid w:val="000F0EA8"/>
    <w:rsid w:val="000F3789"/>
    <w:rsid w:val="000F3F69"/>
    <w:rsid w:val="000F66A6"/>
    <w:rsid w:val="00104646"/>
    <w:rsid w:val="00107A0C"/>
    <w:rsid w:val="00112357"/>
    <w:rsid w:val="00112B6B"/>
    <w:rsid w:val="001215C7"/>
    <w:rsid w:val="00122E28"/>
    <w:rsid w:val="001232D9"/>
    <w:rsid w:val="00137073"/>
    <w:rsid w:val="00141B1B"/>
    <w:rsid w:val="0015023D"/>
    <w:rsid w:val="00154023"/>
    <w:rsid w:val="00164F6A"/>
    <w:rsid w:val="00170D9E"/>
    <w:rsid w:val="00176DF1"/>
    <w:rsid w:val="00182FF6"/>
    <w:rsid w:val="00190B1B"/>
    <w:rsid w:val="001B0F1A"/>
    <w:rsid w:val="001B21ED"/>
    <w:rsid w:val="001C4B4E"/>
    <w:rsid w:val="001C61A3"/>
    <w:rsid w:val="001D27D7"/>
    <w:rsid w:val="001E0286"/>
    <w:rsid w:val="001E1FA3"/>
    <w:rsid w:val="001F0F2A"/>
    <w:rsid w:val="001F1B9C"/>
    <w:rsid w:val="001F533F"/>
    <w:rsid w:val="00201E0C"/>
    <w:rsid w:val="0021211B"/>
    <w:rsid w:val="002131E1"/>
    <w:rsid w:val="00220F0E"/>
    <w:rsid w:val="00236B84"/>
    <w:rsid w:val="00240294"/>
    <w:rsid w:val="002502B0"/>
    <w:rsid w:val="00253521"/>
    <w:rsid w:val="00263882"/>
    <w:rsid w:val="002675E3"/>
    <w:rsid w:val="00272FC3"/>
    <w:rsid w:val="00291D31"/>
    <w:rsid w:val="00296E81"/>
    <w:rsid w:val="002A0932"/>
    <w:rsid w:val="002A5151"/>
    <w:rsid w:val="002B0461"/>
    <w:rsid w:val="002C25AE"/>
    <w:rsid w:val="002E4F2E"/>
    <w:rsid w:val="002E6C41"/>
    <w:rsid w:val="002F06DC"/>
    <w:rsid w:val="00300BA3"/>
    <w:rsid w:val="003010C0"/>
    <w:rsid w:val="003038E7"/>
    <w:rsid w:val="00311B54"/>
    <w:rsid w:val="0031429A"/>
    <w:rsid w:val="00314D27"/>
    <w:rsid w:val="00315B56"/>
    <w:rsid w:val="003163BA"/>
    <w:rsid w:val="0032256D"/>
    <w:rsid w:val="0033009B"/>
    <w:rsid w:val="00336E3F"/>
    <w:rsid w:val="00340F1E"/>
    <w:rsid w:val="00341DAB"/>
    <w:rsid w:val="00357B08"/>
    <w:rsid w:val="00361A2D"/>
    <w:rsid w:val="003653F6"/>
    <w:rsid w:val="00367CF9"/>
    <w:rsid w:val="003757F4"/>
    <w:rsid w:val="003779D0"/>
    <w:rsid w:val="003838FC"/>
    <w:rsid w:val="003852C5"/>
    <w:rsid w:val="003968F9"/>
    <w:rsid w:val="003B1648"/>
    <w:rsid w:val="003B2B0A"/>
    <w:rsid w:val="003B66F4"/>
    <w:rsid w:val="003C14BB"/>
    <w:rsid w:val="003C7BD0"/>
    <w:rsid w:val="003D4775"/>
    <w:rsid w:val="003D7B55"/>
    <w:rsid w:val="003E14BF"/>
    <w:rsid w:val="003F04F8"/>
    <w:rsid w:val="003F474A"/>
    <w:rsid w:val="003F51DE"/>
    <w:rsid w:val="00402579"/>
    <w:rsid w:val="0040615D"/>
    <w:rsid w:val="00406373"/>
    <w:rsid w:val="004144A2"/>
    <w:rsid w:val="00416C9D"/>
    <w:rsid w:val="004202F9"/>
    <w:rsid w:val="00420B5B"/>
    <w:rsid w:val="0042274F"/>
    <w:rsid w:val="00451FB5"/>
    <w:rsid w:val="00462CB2"/>
    <w:rsid w:val="004860D0"/>
    <w:rsid w:val="004923FF"/>
    <w:rsid w:val="004957F7"/>
    <w:rsid w:val="00497AAC"/>
    <w:rsid w:val="004A28AA"/>
    <w:rsid w:val="004B5CEC"/>
    <w:rsid w:val="004D7D20"/>
    <w:rsid w:val="004E4D6D"/>
    <w:rsid w:val="004F0BEB"/>
    <w:rsid w:val="004F4785"/>
    <w:rsid w:val="004F5A70"/>
    <w:rsid w:val="004F7B96"/>
    <w:rsid w:val="0050169A"/>
    <w:rsid w:val="005029BF"/>
    <w:rsid w:val="00511D21"/>
    <w:rsid w:val="00523ECE"/>
    <w:rsid w:val="00525346"/>
    <w:rsid w:val="00530949"/>
    <w:rsid w:val="0053118D"/>
    <w:rsid w:val="005329E3"/>
    <w:rsid w:val="005350F7"/>
    <w:rsid w:val="00541EB5"/>
    <w:rsid w:val="00544391"/>
    <w:rsid w:val="0054558E"/>
    <w:rsid w:val="005479A4"/>
    <w:rsid w:val="00552732"/>
    <w:rsid w:val="00556E27"/>
    <w:rsid w:val="00572F02"/>
    <w:rsid w:val="00580CC4"/>
    <w:rsid w:val="00597535"/>
    <w:rsid w:val="005B2286"/>
    <w:rsid w:val="005B4CDB"/>
    <w:rsid w:val="005B5FF7"/>
    <w:rsid w:val="005C238B"/>
    <w:rsid w:val="005E4140"/>
    <w:rsid w:val="005F7206"/>
    <w:rsid w:val="006003AB"/>
    <w:rsid w:val="00614311"/>
    <w:rsid w:val="006254BF"/>
    <w:rsid w:val="00627519"/>
    <w:rsid w:val="00630349"/>
    <w:rsid w:val="006312CC"/>
    <w:rsid w:val="006312E0"/>
    <w:rsid w:val="00634342"/>
    <w:rsid w:val="006368B1"/>
    <w:rsid w:val="00636A35"/>
    <w:rsid w:val="0064455E"/>
    <w:rsid w:val="0065257C"/>
    <w:rsid w:val="006542BD"/>
    <w:rsid w:val="00661CF4"/>
    <w:rsid w:val="0066313E"/>
    <w:rsid w:val="00670CAD"/>
    <w:rsid w:val="00676E3F"/>
    <w:rsid w:val="00683799"/>
    <w:rsid w:val="00694009"/>
    <w:rsid w:val="006943AC"/>
    <w:rsid w:val="0069494D"/>
    <w:rsid w:val="0069632F"/>
    <w:rsid w:val="006A2614"/>
    <w:rsid w:val="006A36C7"/>
    <w:rsid w:val="006B0C5B"/>
    <w:rsid w:val="006B1B86"/>
    <w:rsid w:val="006C2FBE"/>
    <w:rsid w:val="006C3A86"/>
    <w:rsid w:val="006D6738"/>
    <w:rsid w:val="006E3ADE"/>
    <w:rsid w:val="006E46AC"/>
    <w:rsid w:val="006F7567"/>
    <w:rsid w:val="00712BE2"/>
    <w:rsid w:val="00720853"/>
    <w:rsid w:val="00730698"/>
    <w:rsid w:val="00733867"/>
    <w:rsid w:val="007407D3"/>
    <w:rsid w:val="00743774"/>
    <w:rsid w:val="007572D8"/>
    <w:rsid w:val="00761683"/>
    <w:rsid w:val="007726B5"/>
    <w:rsid w:val="00776E50"/>
    <w:rsid w:val="0079014F"/>
    <w:rsid w:val="00796682"/>
    <w:rsid w:val="007A367A"/>
    <w:rsid w:val="007B4AC6"/>
    <w:rsid w:val="007B5DDD"/>
    <w:rsid w:val="007D6F67"/>
    <w:rsid w:val="007E039D"/>
    <w:rsid w:val="007E4221"/>
    <w:rsid w:val="007E6849"/>
    <w:rsid w:val="00800BF2"/>
    <w:rsid w:val="0080340E"/>
    <w:rsid w:val="008075D1"/>
    <w:rsid w:val="008215A5"/>
    <w:rsid w:val="00822870"/>
    <w:rsid w:val="00822DA7"/>
    <w:rsid w:val="008359BB"/>
    <w:rsid w:val="00835FA1"/>
    <w:rsid w:val="00845A7E"/>
    <w:rsid w:val="00846DC4"/>
    <w:rsid w:val="00860C48"/>
    <w:rsid w:val="00871EEF"/>
    <w:rsid w:val="0088351B"/>
    <w:rsid w:val="0088753A"/>
    <w:rsid w:val="008913B8"/>
    <w:rsid w:val="00894E5B"/>
    <w:rsid w:val="008950D0"/>
    <w:rsid w:val="0089798D"/>
    <w:rsid w:val="008A1B90"/>
    <w:rsid w:val="008B6910"/>
    <w:rsid w:val="008C20AA"/>
    <w:rsid w:val="008C2F1A"/>
    <w:rsid w:val="008D3A9F"/>
    <w:rsid w:val="008D61F6"/>
    <w:rsid w:val="008E19F9"/>
    <w:rsid w:val="008F2D88"/>
    <w:rsid w:val="00902218"/>
    <w:rsid w:val="00902D03"/>
    <w:rsid w:val="009161C4"/>
    <w:rsid w:val="00932C5C"/>
    <w:rsid w:val="00941937"/>
    <w:rsid w:val="009436BB"/>
    <w:rsid w:val="00945DA0"/>
    <w:rsid w:val="00951E7C"/>
    <w:rsid w:val="009546FD"/>
    <w:rsid w:val="009577BF"/>
    <w:rsid w:val="0097311D"/>
    <w:rsid w:val="00992DB1"/>
    <w:rsid w:val="009A592F"/>
    <w:rsid w:val="009A7E4E"/>
    <w:rsid w:val="009B0030"/>
    <w:rsid w:val="009B18B4"/>
    <w:rsid w:val="009B1D7B"/>
    <w:rsid w:val="009B2515"/>
    <w:rsid w:val="009C1459"/>
    <w:rsid w:val="009C5D48"/>
    <w:rsid w:val="009D5780"/>
    <w:rsid w:val="009D79DF"/>
    <w:rsid w:val="009F2467"/>
    <w:rsid w:val="009F5BCC"/>
    <w:rsid w:val="00A02C21"/>
    <w:rsid w:val="00A02D37"/>
    <w:rsid w:val="00A0309C"/>
    <w:rsid w:val="00A04487"/>
    <w:rsid w:val="00A33BF2"/>
    <w:rsid w:val="00A34170"/>
    <w:rsid w:val="00A368BB"/>
    <w:rsid w:val="00A373F2"/>
    <w:rsid w:val="00A440C5"/>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C0437"/>
    <w:rsid w:val="00AC6F10"/>
    <w:rsid w:val="00AD2490"/>
    <w:rsid w:val="00AD3C46"/>
    <w:rsid w:val="00AD73C6"/>
    <w:rsid w:val="00AE18D1"/>
    <w:rsid w:val="00AE4567"/>
    <w:rsid w:val="00AE5A74"/>
    <w:rsid w:val="00AF47A8"/>
    <w:rsid w:val="00AF78B9"/>
    <w:rsid w:val="00B001E3"/>
    <w:rsid w:val="00B05E3A"/>
    <w:rsid w:val="00B14648"/>
    <w:rsid w:val="00B218B0"/>
    <w:rsid w:val="00B25861"/>
    <w:rsid w:val="00B25A50"/>
    <w:rsid w:val="00B25DB1"/>
    <w:rsid w:val="00B35EEB"/>
    <w:rsid w:val="00B410D9"/>
    <w:rsid w:val="00B4292C"/>
    <w:rsid w:val="00B60265"/>
    <w:rsid w:val="00B664C3"/>
    <w:rsid w:val="00B807BC"/>
    <w:rsid w:val="00B81287"/>
    <w:rsid w:val="00B833C0"/>
    <w:rsid w:val="00B92879"/>
    <w:rsid w:val="00B92F01"/>
    <w:rsid w:val="00B9795D"/>
    <w:rsid w:val="00B97C3D"/>
    <w:rsid w:val="00BB156C"/>
    <w:rsid w:val="00BC07A1"/>
    <w:rsid w:val="00BD2E08"/>
    <w:rsid w:val="00BD4150"/>
    <w:rsid w:val="00BD7B32"/>
    <w:rsid w:val="00BF2D5F"/>
    <w:rsid w:val="00C30550"/>
    <w:rsid w:val="00C453EC"/>
    <w:rsid w:val="00C55687"/>
    <w:rsid w:val="00C62E8C"/>
    <w:rsid w:val="00C6727C"/>
    <w:rsid w:val="00C715C7"/>
    <w:rsid w:val="00C73669"/>
    <w:rsid w:val="00C824E0"/>
    <w:rsid w:val="00C92257"/>
    <w:rsid w:val="00C9402B"/>
    <w:rsid w:val="00C9695A"/>
    <w:rsid w:val="00CA0F26"/>
    <w:rsid w:val="00CA541A"/>
    <w:rsid w:val="00CA778F"/>
    <w:rsid w:val="00CA7D54"/>
    <w:rsid w:val="00CA7E54"/>
    <w:rsid w:val="00CC65B7"/>
    <w:rsid w:val="00CC7BBA"/>
    <w:rsid w:val="00CD3C7E"/>
    <w:rsid w:val="00CD4DFE"/>
    <w:rsid w:val="00CF5EC2"/>
    <w:rsid w:val="00D044CF"/>
    <w:rsid w:val="00D05B64"/>
    <w:rsid w:val="00D13744"/>
    <w:rsid w:val="00D15B15"/>
    <w:rsid w:val="00D21FD5"/>
    <w:rsid w:val="00D22D1B"/>
    <w:rsid w:val="00D3034A"/>
    <w:rsid w:val="00D3790B"/>
    <w:rsid w:val="00D37E22"/>
    <w:rsid w:val="00D46FED"/>
    <w:rsid w:val="00D51156"/>
    <w:rsid w:val="00D55BBD"/>
    <w:rsid w:val="00D64FE2"/>
    <w:rsid w:val="00D674B0"/>
    <w:rsid w:val="00D77EF2"/>
    <w:rsid w:val="00D85FDF"/>
    <w:rsid w:val="00DA2973"/>
    <w:rsid w:val="00DA2CB4"/>
    <w:rsid w:val="00DA4F15"/>
    <w:rsid w:val="00DA68B5"/>
    <w:rsid w:val="00DB7ED7"/>
    <w:rsid w:val="00DC037E"/>
    <w:rsid w:val="00DC2C92"/>
    <w:rsid w:val="00DC37D8"/>
    <w:rsid w:val="00DD3A93"/>
    <w:rsid w:val="00DE242C"/>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91B34"/>
    <w:rsid w:val="00E92FC0"/>
    <w:rsid w:val="00E9787C"/>
    <w:rsid w:val="00EA022C"/>
    <w:rsid w:val="00EA1035"/>
    <w:rsid w:val="00EB0AD3"/>
    <w:rsid w:val="00EC268E"/>
    <w:rsid w:val="00ED1A08"/>
    <w:rsid w:val="00ED60EF"/>
    <w:rsid w:val="00ED6401"/>
    <w:rsid w:val="00EF4B39"/>
    <w:rsid w:val="00EF5168"/>
    <w:rsid w:val="00F06E77"/>
    <w:rsid w:val="00F12DBE"/>
    <w:rsid w:val="00F172CC"/>
    <w:rsid w:val="00F36316"/>
    <w:rsid w:val="00F6130E"/>
    <w:rsid w:val="00F65446"/>
    <w:rsid w:val="00F65C09"/>
    <w:rsid w:val="00F72AE5"/>
    <w:rsid w:val="00F8098A"/>
    <w:rsid w:val="00F825B4"/>
    <w:rsid w:val="00F97575"/>
    <w:rsid w:val="00FD406E"/>
    <w:rsid w:val="00FD7AF3"/>
    <w:rsid w:val="00FF059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15:docId w15:val="{A96D9320-0487-4AEF-86DB-51FDA5F6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semiHidden/>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udolf.farys@soz.unibe.ch"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1.xml"/><Relationship Id="rId10" Type="http://schemas.openxmlformats.org/officeDocument/2006/relationships/hyperlink" Target="mailto:oliver.huembelin@bfh.ch" TargetMode="Externa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stv.admin.ch/dokumentation/00075/00076/0070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258239808"/>
        <c:axId val="258245248"/>
      </c:lineChart>
      <c:catAx>
        <c:axId val="258239808"/>
        <c:scaling>
          <c:orientation val="minMax"/>
        </c:scaling>
        <c:delete val="0"/>
        <c:axPos val="b"/>
        <c:numFmt formatCode="General" sourceLinked="1"/>
        <c:majorTickMark val="out"/>
        <c:minorTickMark val="none"/>
        <c:tickLblPos val="nextTo"/>
        <c:crossAx val="258245248"/>
        <c:crosses val="autoZero"/>
        <c:auto val="1"/>
        <c:lblAlgn val="ctr"/>
        <c:lblOffset val="100"/>
        <c:noMultiLvlLbl val="0"/>
      </c:catAx>
      <c:valAx>
        <c:axId val="258245248"/>
        <c:scaling>
          <c:orientation val="minMax"/>
        </c:scaling>
        <c:delete val="0"/>
        <c:axPos val="l"/>
        <c:majorGridlines/>
        <c:numFmt formatCode="General" sourceLinked="1"/>
        <c:majorTickMark val="out"/>
        <c:minorTickMark val="none"/>
        <c:tickLblPos val="nextTo"/>
        <c:crossAx val="258239808"/>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52C44-09F4-4284-AC9C-732610B4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24</Pages>
  <Words>9280</Words>
  <Characters>58465</Characters>
  <Application>Microsoft Office Word</Application>
  <DocSecurity>0</DocSecurity>
  <Lines>487</Lines>
  <Paragraphs>135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67610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rudi</cp:lastModifiedBy>
  <cp:revision>3</cp:revision>
  <cp:lastPrinted>2014-11-28T15:51:00Z</cp:lastPrinted>
  <dcterms:created xsi:type="dcterms:W3CDTF">2014-11-30T20:56:00Z</dcterms:created>
  <dcterms:modified xsi:type="dcterms:W3CDTF">2014-11-30T21:27:00Z</dcterms:modified>
</cp:coreProperties>
</file>