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A1226" w14:textId="77777777" w:rsidR="00D044CF" w:rsidRDefault="00D044CF"/>
    <w:p w14:paraId="582735DD" w14:textId="77777777" w:rsidR="00D044CF" w:rsidRDefault="00D044CF"/>
    <w:p w14:paraId="734A3513" w14:textId="77777777" w:rsidR="00D044CF" w:rsidRDefault="00D044CF"/>
    <w:p w14:paraId="00E31949" w14:textId="77777777" w:rsidR="00D044CF" w:rsidRDefault="00D044CF"/>
    <w:p w14:paraId="234DB0E8" w14:textId="77777777" w:rsidR="00D044CF" w:rsidRDefault="00D044CF"/>
    <w:tbl>
      <w:tblPr>
        <w:tblW w:w="8392" w:type="dxa"/>
        <w:tblLayout w:type="fixed"/>
        <w:tblCellMar>
          <w:left w:w="0" w:type="dxa"/>
          <w:right w:w="0" w:type="dxa"/>
        </w:tblCellMar>
        <w:tblLook w:val="01E0" w:firstRow="1" w:lastRow="1" w:firstColumn="1" w:lastColumn="1" w:noHBand="0" w:noVBand="0"/>
      </w:tblPr>
      <w:tblGrid>
        <w:gridCol w:w="8392"/>
      </w:tblGrid>
      <w:tr w:rsidR="009F5BCC" w:rsidRPr="002F06DC" w14:paraId="66F2ABB3" w14:textId="77777777" w:rsidTr="008A1B90">
        <w:trPr>
          <w:trHeight w:hRule="exact" w:val="11997"/>
        </w:trPr>
        <w:tc>
          <w:tcPr>
            <w:tcW w:w="8392" w:type="dxa"/>
            <w:shd w:val="clear" w:color="auto" w:fill="auto"/>
            <w:tcMar>
              <w:top w:w="284" w:type="dxa"/>
            </w:tcMar>
          </w:tcPr>
          <w:p w14:paraId="76886E46" w14:textId="77777777" w:rsidR="009F5BCC" w:rsidRPr="00D044CF" w:rsidRDefault="00D044CF" w:rsidP="00D044CF">
            <w:pPr>
              <w:pStyle w:val="Titel"/>
              <w:jc w:val="center"/>
              <w:rPr>
                <w:lang w:val="en-US"/>
              </w:rPr>
            </w:pPr>
            <w:r w:rsidRPr="00D044CF">
              <w:rPr>
                <w:lang w:val="en-US"/>
              </w:rPr>
              <w:t>Assessing inequality trend</w:t>
            </w:r>
            <w:r w:rsidR="008E19F9">
              <w:rPr>
                <w:lang w:val="en-US"/>
              </w:rPr>
              <w:t>s</w:t>
            </w:r>
            <w:r w:rsidRPr="00D044CF">
              <w:rPr>
                <w:lang w:val="en-US"/>
              </w:rPr>
              <w:t xml:space="preserve"> with ta</w:t>
            </w:r>
            <w:r w:rsidRPr="00EF5168">
              <w:rPr>
                <w:lang w:val="en-US"/>
              </w:rPr>
              <w:t>x</w:t>
            </w:r>
            <w:r w:rsidRPr="00D044CF">
              <w:rPr>
                <w:lang w:val="en-US"/>
              </w:rPr>
              <w:t xml:space="preserve"> statistic</w:t>
            </w:r>
          </w:p>
          <w:p w14:paraId="6AFB6F65" w14:textId="77777777" w:rsidR="009F5BCC" w:rsidRPr="00D044CF" w:rsidRDefault="003757F4" w:rsidP="00D044CF">
            <w:pPr>
              <w:pStyle w:val="Untertitel"/>
              <w:jc w:val="center"/>
              <w:rPr>
                <w:lang w:val="en-US"/>
              </w:rPr>
            </w:pPr>
            <w:r>
              <w:rPr>
                <w:lang w:val="en-US"/>
              </w:rPr>
              <w:t xml:space="preserve">Income Inequality in </w:t>
            </w:r>
            <w:r w:rsidR="00D044CF" w:rsidRPr="00D044CF">
              <w:rPr>
                <w:lang w:val="en-US"/>
              </w:rPr>
              <w:t xml:space="preserve">Switzerland from </w:t>
            </w:r>
            <w:commentRangeStart w:id="0"/>
            <w:r w:rsidR="00D044CF" w:rsidRPr="00D044CF">
              <w:rPr>
                <w:lang w:val="en-US"/>
              </w:rPr>
              <w:t>1945</w:t>
            </w:r>
            <w:commentRangeEnd w:id="0"/>
            <w:r w:rsidR="00EF5168">
              <w:rPr>
                <w:rStyle w:val="Kommentarzeichen"/>
                <w:rFonts w:cs="Times New Roman"/>
              </w:rPr>
              <w:commentReference w:id="0"/>
            </w:r>
            <w:r w:rsidR="00D044CF" w:rsidRPr="00D044CF">
              <w:rPr>
                <w:lang w:val="en-US"/>
              </w:rPr>
              <w:t xml:space="preserve"> to 2010</w:t>
            </w:r>
          </w:p>
          <w:p w14:paraId="4AED76F1" w14:textId="77777777" w:rsidR="009F5BCC" w:rsidRPr="00D044CF" w:rsidRDefault="009F5BCC" w:rsidP="009F5BCC">
            <w:pPr>
              <w:rPr>
                <w:lang w:val="en-US"/>
              </w:rPr>
            </w:pPr>
          </w:p>
          <w:p w14:paraId="12F8E221" w14:textId="77777777" w:rsidR="00D044CF" w:rsidRPr="00EF5168" w:rsidRDefault="00D044CF" w:rsidP="00D044CF">
            <w:pPr>
              <w:jc w:val="center"/>
              <w:rPr>
                <w:lang w:val="en-US"/>
              </w:rPr>
            </w:pPr>
            <w:r w:rsidRPr="00EF5168">
              <w:rPr>
                <w:lang w:val="en-US"/>
              </w:rPr>
              <w:t xml:space="preserve">Oliver </w:t>
            </w:r>
            <w:proofErr w:type="spellStart"/>
            <w:r w:rsidRPr="00EF5168">
              <w:rPr>
                <w:lang w:val="en-US"/>
              </w:rPr>
              <w:t>Hümbelin</w:t>
            </w:r>
            <w:proofErr w:type="spellEnd"/>
          </w:p>
          <w:p w14:paraId="7107D903" w14:textId="77777777" w:rsidR="00D044CF" w:rsidRPr="00EF5168" w:rsidRDefault="00D044CF" w:rsidP="00D044CF">
            <w:pPr>
              <w:jc w:val="center"/>
              <w:rPr>
                <w:lang w:val="en-US"/>
              </w:rPr>
            </w:pPr>
            <w:r w:rsidRPr="00EF5168">
              <w:rPr>
                <w:lang w:val="en-US"/>
              </w:rPr>
              <w:t>Bern University of Applied Sciences</w:t>
            </w:r>
          </w:p>
          <w:p w14:paraId="551D3DCD" w14:textId="77777777" w:rsidR="00D044CF" w:rsidRDefault="00AE4567" w:rsidP="00D044CF">
            <w:pPr>
              <w:jc w:val="center"/>
              <w:rPr>
                <w:b/>
                <w:lang w:val="en-US"/>
              </w:rPr>
            </w:pPr>
            <w:hyperlink r:id="rId10" w:history="1">
              <w:r w:rsidR="00EF5168" w:rsidRPr="00DC6F19">
                <w:rPr>
                  <w:rStyle w:val="Hyperlink"/>
                  <w:b/>
                  <w:lang w:val="en-US"/>
                </w:rPr>
                <w:t>oliver.huembelin@bfh.ch</w:t>
              </w:r>
            </w:hyperlink>
          </w:p>
          <w:p w14:paraId="5DD8C919" w14:textId="77777777" w:rsidR="00EF5168" w:rsidRPr="00D044CF" w:rsidRDefault="00EF5168" w:rsidP="00D044CF">
            <w:pPr>
              <w:jc w:val="center"/>
              <w:rPr>
                <w:b/>
                <w:lang w:val="en-US"/>
              </w:rPr>
            </w:pPr>
          </w:p>
          <w:p w14:paraId="60A7A5F0" w14:textId="77777777" w:rsidR="00D044CF" w:rsidRPr="00EF5168" w:rsidRDefault="00D044CF" w:rsidP="00D044CF">
            <w:pPr>
              <w:jc w:val="center"/>
              <w:rPr>
                <w:lang w:val="en-US"/>
              </w:rPr>
            </w:pPr>
            <w:r w:rsidRPr="00EF5168">
              <w:rPr>
                <w:lang w:val="en-US"/>
              </w:rPr>
              <w:t xml:space="preserve">Rudolf </w:t>
            </w:r>
            <w:proofErr w:type="spellStart"/>
            <w:r w:rsidRPr="00EF5168">
              <w:rPr>
                <w:lang w:val="en-US"/>
              </w:rPr>
              <w:t>Farys</w:t>
            </w:r>
            <w:proofErr w:type="spellEnd"/>
          </w:p>
          <w:p w14:paraId="1A95CA92" w14:textId="77777777" w:rsidR="00D044CF" w:rsidRPr="00EF5168" w:rsidRDefault="00D044CF" w:rsidP="00D044CF">
            <w:pPr>
              <w:jc w:val="center"/>
              <w:rPr>
                <w:lang w:val="en-US"/>
              </w:rPr>
            </w:pPr>
            <w:r w:rsidRPr="00EF5168">
              <w:rPr>
                <w:lang w:val="en-US"/>
              </w:rPr>
              <w:t>University of Bern</w:t>
            </w:r>
          </w:p>
          <w:p w14:paraId="7F890978" w14:textId="77777777" w:rsidR="00D044CF" w:rsidRDefault="00AE4567" w:rsidP="00D044CF">
            <w:pPr>
              <w:jc w:val="center"/>
              <w:rPr>
                <w:rStyle w:val="Hyperlink"/>
                <w:b/>
                <w:lang w:val="en-US"/>
              </w:rPr>
            </w:pPr>
            <w:hyperlink r:id="rId11" w:history="1">
              <w:r w:rsidR="00D044CF" w:rsidRPr="00D044CF">
                <w:rPr>
                  <w:rStyle w:val="Hyperlink"/>
                  <w:b/>
                  <w:lang w:val="en-US"/>
                </w:rPr>
                <w:t>rudolf.farys@soz.unibe.ch</w:t>
              </w:r>
            </w:hyperlink>
          </w:p>
          <w:p w14:paraId="473D36E8" w14:textId="77777777" w:rsidR="00EF5168" w:rsidRPr="00D044CF" w:rsidRDefault="00EF5168" w:rsidP="00D044CF">
            <w:pPr>
              <w:jc w:val="center"/>
              <w:rPr>
                <w:b/>
                <w:lang w:val="en-US"/>
              </w:rPr>
            </w:pPr>
          </w:p>
          <w:p w14:paraId="127034EE" w14:textId="77777777" w:rsidR="009F5BCC" w:rsidRPr="00EF5168" w:rsidRDefault="003757F4" w:rsidP="00D044CF">
            <w:pPr>
              <w:jc w:val="center"/>
              <w:rPr>
                <w:lang w:val="en-US"/>
              </w:rPr>
            </w:pPr>
            <w:proofErr w:type="spellStart"/>
            <w:r>
              <w:rPr>
                <w:lang w:val="en-US"/>
              </w:rPr>
              <w:t>Oktober</w:t>
            </w:r>
            <w:proofErr w:type="spellEnd"/>
            <w:r w:rsidR="00D044CF" w:rsidRPr="00EF5168">
              <w:rPr>
                <w:lang w:val="en-US"/>
              </w:rPr>
              <w:t xml:space="preserve"> 2014</w:t>
            </w:r>
          </w:p>
          <w:p w14:paraId="75AB4F59" w14:textId="77777777" w:rsidR="00D044CF" w:rsidRPr="008E19F9" w:rsidRDefault="00D044CF" w:rsidP="00D044CF">
            <w:pPr>
              <w:jc w:val="center"/>
              <w:rPr>
                <w:b/>
                <w:lang w:val="en-US"/>
              </w:rPr>
            </w:pPr>
          </w:p>
          <w:p w14:paraId="480FEEB6" w14:textId="77777777" w:rsidR="00D044CF" w:rsidRPr="008E19F9" w:rsidRDefault="00D044CF" w:rsidP="00D044CF">
            <w:pPr>
              <w:jc w:val="center"/>
              <w:rPr>
                <w:b/>
                <w:lang w:val="en-US"/>
              </w:rPr>
            </w:pPr>
          </w:p>
          <w:p w14:paraId="26458CD1" w14:textId="77777777" w:rsidR="00D044CF" w:rsidRPr="008E19F9" w:rsidRDefault="00D044CF" w:rsidP="00D044CF">
            <w:pPr>
              <w:jc w:val="center"/>
              <w:rPr>
                <w:b/>
                <w:lang w:val="en-US"/>
              </w:rPr>
            </w:pPr>
          </w:p>
          <w:p w14:paraId="5537F974" w14:textId="77777777" w:rsidR="00D044CF" w:rsidRPr="008E19F9" w:rsidRDefault="00D044CF" w:rsidP="00D044CF">
            <w:pPr>
              <w:jc w:val="center"/>
              <w:rPr>
                <w:b/>
                <w:lang w:val="en-US"/>
              </w:rPr>
            </w:pPr>
          </w:p>
          <w:p w14:paraId="5F69B493" w14:textId="77777777" w:rsidR="00D044CF" w:rsidRPr="00154023" w:rsidRDefault="00D044CF" w:rsidP="00D044CF">
            <w:pPr>
              <w:jc w:val="center"/>
              <w:rPr>
                <w:i/>
                <w:lang w:val="en-US"/>
              </w:rPr>
            </w:pPr>
            <w:commentRangeStart w:id="1"/>
            <w:r w:rsidRPr="00154023">
              <w:rPr>
                <w:i/>
                <w:lang w:val="en-US"/>
              </w:rPr>
              <w:t>Abstract</w:t>
            </w:r>
          </w:p>
          <w:p w14:paraId="754158A5" w14:textId="63156287" w:rsidR="00D044CF" w:rsidRPr="002F06DC" w:rsidRDefault="00154023" w:rsidP="00AE4567">
            <w:pPr>
              <w:rPr>
                <w:b/>
                <w:szCs w:val="19"/>
                <w:lang w:val="en-US"/>
              </w:rPr>
            </w:pPr>
            <w:r w:rsidRPr="00154023">
              <w:rPr>
                <w:lang w:val="en-US"/>
              </w:rPr>
              <w:t xml:space="preserve">In many countries inequality trends are inconclusive, because different methodological approaches blur the picture. </w:t>
            </w:r>
            <w:ins w:id="2" w:author="rudi" w:date="2014-10-02T15:23:00Z">
              <w:r w:rsidR="00DA2CB4">
                <w:rPr>
                  <w:lang w:val="en-US"/>
                </w:rPr>
                <w:t xml:space="preserve">One crucial point is </w:t>
              </w:r>
            </w:ins>
            <w:ins w:id="3" w:author="rudi" w:date="2014-10-02T15:24:00Z">
              <w:r w:rsidR="00DA2CB4">
                <w:rPr>
                  <w:lang w:val="en-US"/>
                </w:rPr>
                <w:t xml:space="preserve">the source of data used to examine inequality. </w:t>
              </w:r>
            </w:ins>
            <w:r w:rsidRPr="00154023">
              <w:rPr>
                <w:lang w:val="en-US"/>
              </w:rPr>
              <w:t xml:space="preserve">In this paper we </w:t>
            </w:r>
            <w:ins w:id="4" w:author="rudi" w:date="2014-10-02T15:24:00Z">
              <w:r w:rsidR="00DA2CB4">
                <w:rPr>
                  <w:lang w:val="en-US"/>
                </w:rPr>
                <w:t xml:space="preserve">assess </w:t>
              </w:r>
            </w:ins>
            <w:ins w:id="5" w:author="rudi" w:date="2014-10-02T15:25:00Z">
              <w:r w:rsidR="00DA2CB4">
                <w:rPr>
                  <w:lang w:val="en-US"/>
                </w:rPr>
                <w:t xml:space="preserve">whether tax data is suitable to satisfy </w:t>
              </w:r>
            </w:ins>
            <w:ins w:id="6" w:author="rudi" w:date="2014-10-02T15:30:00Z">
              <w:r w:rsidR="00DA2CB4">
                <w:rPr>
                  <w:lang w:val="en-US"/>
                </w:rPr>
                <w:t xml:space="preserve">ideal </w:t>
              </w:r>
            </w:ins>
            <w:ins w:id="7" w:author="rudi" w:date="2014-10-02T15:26:00Z">
              <w:r w:rsidR="00DA2CB4">
                <w:rPr>
                  <w:lang w:val="en-US"/>
                </w:rPr>
                <w:t xml:space="preserve">theoretical concepts (population coverage, statistical units, </w:t>
              </w:r>
            </w:ins>
            <w:proofErr w:type="gramStart"/>
            <w:ins w:id="8" w:author="rudi" w:date="2014-10-02T15:27:00Z">
              <w:r w:rsidR="00DA2CB4">
                <w:rPr>
                  <w:lang w:val="en-US"/>
                </w:rPr>
                <w:t>income</w:t>
              </w:r>
              <w:proofErr w:type="gramEnd"/>
              <w:r w:rsidR="00DA2CB4">
                <w:rPr>
                  <w:lang w:val="en-US"/>
                </w:rPr>
                <w:t xml:space="preserve"> measurement) to track inequality development</w:t>
              </w:r>
            </w:ins>
            <w:ins w:id="9" w:author="rudi" w:date="2014-10-02T15:29:00Z">
              <w:r w:rsidR="00DA2CB4">
                <w:rPr>
                  <w:lang w:val="en-US"/>
                </w:rPr>
                <w:t xml:space="preserve">. </w:t>
              </w:r>
            </w:ins>
            <w:ins w:id="10" w:author="rudi" w:date="2014-10-02T15:30:00Z">
              <w:r w:rsidR="00DA2CB4">
                <w:rPr>
                  <w:lang w:val="en-US"/>
                </w:rPr>
                <w:t>Using Swiss tax data as an example we</w:t>
              </w:r>
            </w:ins>
            <w:del w:id="11" w:author="rudi" w:date="2014-10-02T15:29:00Z">
              <w:r w:rsidRPr="00154023" w:rsidDel="00DA2CB4">
                <w:rPr>
                  <w:lang w:val="en-US"/>
                </w:rPr>
                <w:delText xml:space="preserve">therefore discuss the benefits and shortcomings of tax-statistics concerning the assessment of </w:delText>
              </w:r>
              <w:r w:rsidR="006C2FBE" w:rsidDel="00DA2CB4">
                <w:rPr>
                  <w:lang w:val="en-US"/>
                </w:rPr>
                <w:delText xml:space="preserve">economic </w:delText>
              </w:r>
              <w:r w:rsidRPr="00154023" w:rsidDel="00DA2CB4">
                <w:rPr>
                  <w:lang w:val="en-US"/>
                </w:rPr>
                <w:delText xml:space="preserve">inequality in general and </w:delText>
              </w:r>
              <w:r w:rsidR="000F3F69" w:rsidDel="00DA2CB4">
                <w:rPr>
                  <w:lang w:val="en-US"/>
                </w:rPr>
                <w:delText xml:space="preserve">inequality in income in detail, because tax data </w:delText>
              </w:r>
              <w:r w:rsidR="00A8628A" w:rsidDel="00DA2CB4">
                <w:rPr>
                  <w:lang w:val="en-US"/>
                </w:rPr>
                <w:delText>is becoming more and more popular for</w:delText>
              </w:r>
              <w:r w:rsidR="000F3F69" w:rsidDel="00DA2CB4">
                <w:rPr>
                  <w:lang w:val="en-US"/>
                </w:rPr>
                <w:delText xml:space="preserve"> </w:delText>
              </w:r>
              <w:r w:rsidR="00DE7DE7" w:rsidDel="00DA2CB4">
                <w:rPr>
                  <w:lang w:val="en-US"/>
                </w:rPr>
                <w:delText xml:space="preserve">inequality </w:delText>
              </w:r>
              <w:r w:rsidR="00A8628A" w:rsidDel="00DA2CB4">
                <w:rPr>
                  <w:lang w:val="en-US"/>
                </w:rPr>
                <w:delText>analysis</w:delText>
              </w:r>
              <w:r w:rsidR="000F3F69" w:rsidDel="00DA2CB4">
                <w:rPr>
                  <w:lang w:val="en-US"/>
                </w:rPr>
                <w:delText xml:space="preserve">. </w:delText>
              </w:r>
              <w:r w:rsidRPr="00154023" w:rsidDel="00DA2CB4">
                <w:rPr>
                  <w:lang w:val="en-US"/>
                </w:rPr>
                <w:delText xml:space="preserve">The focus of the theoretical sections lies herein to compare the possibilities of tax data to “state of the art” measurement concepts </w:delText>
              </w:r>
            </w:del>
            <w:del w:id="12" w:author="rudi" w:date="2014-10-02T15:30:00Z">
              <w:r w:rsidRPr="00154023" w:rsidDel="00DA2CB4">
                <w:rPr>
                  <w:lang w:val="en-US"/>
                </w:rPr>
                <w:delText>and</w:delText>
              </w:r>
            </w:del>
            <w:r w:rsidRPr="00154023">
              <w:rPr>
                <w:lang w:val="en-US"/>
              </w:rPr>
              <w:t xml:space="preserve"> show in which way the assessment of inequality is affected by decision</w:t>
            </w:r>
            <w:ins w:id="13" w:author="rudi" w:date="2014-10-02T15:31:00Z">
              <w:r w:rsidR="00DA2CB4">
                <w:rPr>
                  <w:lang w:val="en-US"/>
                </w:rPr>
                <w:t>s</w:t>
              </w:r>
            </w:ins>
            <w:r w:rsidRPr="00154023">
              <w:rPr>
                <w:lang w:val="en-US"/>
              </w:rPr>
              <w:t xml:space="preserve"> researcher</w:t>
            </w:r>
            <w:ins w:id="14" w:author="rudi" w:date="2014-10-02T15:31:00Z">
              <w:r w:rsidR="00DA2CB4">
                <w:rPr>
                  <w:lang w:val="en-US"/>
                </w:rPr>
                <w:t>s</w:t>
              </w:r>
            </w:ins>
            <w:r w:rsidRPr="00154023">
              <w:rPr>
                <w:lang w:val="en-US"/>
              </w:rPr>
              <w:t xml:space="preserve"> have to make. </w:t>
            </w:r>
            <w:del w:id="15" w:author="rudi" w:date="2014-10-02T15:32:00Z">
              <w:r w:rsidRPr="00154023" w:rsidDel="00DA2CB4">
                <w:rPr>
                  <w:lang w:val="en-US"/>
                </w:rPr>
                <w:delText>To point out our argument, we have a closer look at Switzerland, where current studies are especially conflicting</w:delText>
              </w:r>
              <w:commentRangeEnd w:id="1"/>
              <w:r w:rsidR="000F3F69" w:rsidDel="00DA2CB4">
                <w:rPr>
                  <w:rStyle w:val="Kommentarzeichen"/>
                </w:rPr>
                <w:commentReference w:id="1"/>
              </w:r>
              <w:r w:rsidRPr="00154023" w:rsidDel="00DA2CB4">
                <w:rPr>
                  <w:lang w:val="en-US"/>
                </w:rPr>
                <w:delText xml:space="preserve">. </w:delText>
              </w:r>
              <w:commentRangeStart w:id="16"/>
              <w:r w:rsidRPr="00154023" w:rsidDel="00DA2CB4">
                <w:rPr>
                  <w:lang w:val="en-US"/>
                </w:rPr>
                <w:delText>Hence w</w:delText>
              </w:r>
            </w:del>
            <w:ins w:id="17" w:author="rudi" w:date="2014-10-02T15:32:00Z">
              <w:r w:rsidR="00DA2CB4">
                <w:rPr>
                  <w:lang w:val="en-US"/>
                </w:rPr>
                <w:t>W</w:t>
              </w:r>
            </w:ins>
            <w:r w:rsidRPr="00154023">
              <w:rPr>
                <w:lang w:val="en-US"/>
              </w:rPr>
              <w:t>e use public tax statistic</w:t>
            </w:r>
            <w:ins w:id="18" w:author="rudi" w:date="2014-10-13T22:59:00Z">
              <w:r w:rsidR="00AE4567">
                <w:rPr>
                  <w:lang w:val="en-US"/>
                </w:rPr>
                <w:t>s</w:t>
              </w:r>
            </w:ins>
            <w:r w:rsidRPr="00154023">
              <w:rPr>
                <w:lang w:val="en-US"/>
              </w:rPr>
              <w:t xml:space="preserve"> to assess the trend of income inequality and show</w:t>
            </w:r>
            <w:r w:rsidR="002F06DC">
              <w:rPr>
                <w:lang w:val="en-US"/>
              </w:rPr>
              <w:t>, that taxable income is a rather stable income definition</w:t>
            </w:r>
            <w:ins w:id="19" w:author="rudi" w:date="2014-10-02T15:32:00Z">
              <w:r w:rsidR="00DA2CB4">
                <w:rPr>
                  <w:lang w:val="en-US"/>
                </w:rPr>
                <w:t xml:space="preserve">. </w:t>
              </w:r>
            </w:ins>
            <w:ins w:id="20" w:author="rudi" w:date="2014-10-02T15:34:00Z">
              <w:r w:rsidR="00DA2CB4">
                <w:rPr>
                  <w:lang w:val="en-US"/>
                </w:rPr>
                <w:t xml:space="preserve">For Switzerland we find </w:t>
              </w:r>
              <w:r w:rsidR="00822870">
                <w:rPr>
                  <w:lang w:val="en-US"/>
                </w:rPr>
                <w:t xml:space="preserve">rising inequality trends in the 1950s </w:t>
              </w:r>
              <w:r w:rsidR="00164F6A">
                <w:rPr>
                  <w:lang w:val="en-US"/>
                </w:rPr>
                <w:t xml:space="preserve">and 2000s </w:t>
              </w:r>
              <w:del w:id="21" w:author="rudi" w:date="2014-10-13T22:59:00Z">
                <w:r w:rsidR="00164F6A" w:rsidDel="00AE4567">
                  <w:rPr>
                    <w:lang w:val="en-US"/>
                  </w:rPr>
                  <w:delText xml:space="preserve"> </w:delText>
                </w:r>
              </w:del>
              <w:r w:rsidR="00164F6A">
                <w:rPr>
                  <w:lang w:val="en-US"/>
                </w:rPr>
                <w:t>as well as</w:t>
              </w:r>
              <w:r w:rsidR="00822870">
                <w:rPr>
                  <w:lang w:val="en-US"/>
                </w:rPr>
                <w:t xml:space="preserve"> a decreasing trend </w:t>
              </w:r>
            </w:ins>
            <w:ins w:id="22" w:author="rudi" w:date="2014-10-02T15:35:00Z">
              <w:r w:rsidR="00822870">
                <w:rPr>
                  <w:lang w:val="en-US"/>
                </w:rPr>
                <w:t xml:space="preserve">in the 1970s and 1990s. </w:t>
              </w:r>
            </w:ins>
            <w:del w:id="23" w:author="rudi" w:date="2014-10-02T15:32:00Z">
              <w:r w:rsidR="002F06DC" w:rsidDel="00DA2CB4">
                <w:rPr>
                  <w:lang w:val="en-US"/>
                </w:rPr>
                <w:delText>,</w:delText>
              </w:r>
            </w:del>
            <w:commentRangeEnd w:id="16"/>
            <w:r w:rsidR="002F06DC">
              <w:rPr>
                <w:rStyle w:val="Kommentarzeichen"/>
              </w:rPr>
              <w:commentReference w:id="16"/>
            </w:r>
          </w:p>
        </w:tc>
      </w:tr>
      <w:tr w:rsidR="009F5BCC" w14:paraId="573A16C6" w14:textId="77777777" w:rsidTr="008A1B90">
        <w:trPr>
          <w:trHeight w:hRule="exact" w:val="1134"/>
        </w:trPr>
        <w:tc>
          <w:tcPr>
            <w:tcW w:w="8392" w:type="dxa"/>
            <w:shd w:val="clear" w:color="auto" w:fill="auto"/>
            <w:vAlign w:val="bottom"/>
          </w:tcPr>
          <w:p w14:paraId="06B1D250" w14:textId="77777777" w:rsidR="00D77EF2" w:rsidRPr="00ED6401" w:rsidRDefault="00D77EF2" w:rsidP="00D77EF2">
            <w:pPr>
              <w:pStyle w:val="Fuzeile"/>
              <w:rPr>
                <w:b/>
                <w:sz w:val="19"/>
                <w:szCs w:val="19"/>
              </w:rPr>
            </w:pPr>
            <w:r w:rsidRPr="00ED6401">
              <w:rPr>
                <w:b/>
                <w:sz w:val="19"/>
                <w:szCs w:val="19"/>
              </w:rPr>
              <w:lastRenderedPageBreak/>
              <w:t>Berner Fachhochschule</w:t>
            </w:r>
          </w:p>
          <w:bookmarkStart w:id="24" w:name="Text1"/>
          <w:p w14:paraId="6EDE0A32" w14:textId="77777777" w:rsidR="009F5BCC" w:rsidRPr="00DB7ED7" w:rsidRDefault="00DB7ED7" w:rsidP="00DB7ED7">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24"/>
          </w:p>
        </w:tc>
      </w:tr>
    </w:tbl>
    <w:p w14:paraId="6A889872" w14:textId="77777777" w:rsidR="008D61F6" w:rsidRDefault="008D61F6" w:rsidP="004F7B96">
      <w:pPr>
        <w:pStyle w:val="Inhaltsverzeichnis"/>
        <w:spacing w:line="100" w:lineRule="atLeast"/>
      </w:pPr>
      <w:r w:rsidRPr="008D61F6">
        <w:t>Inhaltsverzeichnis</w:t>
      </w:r>
    </w:p>
    <w:p w14:paraId="154D4A8C" w14:textId="77777777" w:rsidR="00796682" w:rsidRDefault="00796682"/>
    <w:p w14:paraId="51319D5F" w14:textId="77777777" w:rsidR="004F7B96" w:rsidRPr="008D61F6" w:rsidRDefault="004F7B96"/>
    <w:p w14:paraId="776F2E69" w14:textId="77777777" w:rsidR="00FD406E" w:rsidRDefault="003779D0">
      <w:pPr>
        <w:pStyle w:val="Verzeichnis1"/>
        <w:rPr>
          <w:rFonts w:asciiTheme="minorHAnsi" w:eastAsiaTheme="minorEastAsia" w:hAnsiTheme="minorHAnsi" w:cstheme="minorBidi"/>
          <w:noProof/>
          <w:sz w:val="22"/>
          <w:szCs w:val="22"/>
          <w:lang w:val="en-US"/>
        </w:rPr>
      </w:pPr>
      <w:r w:rsidRPr="00B833C0">
        <w:fldChar w:fldCharType="begin"/>
      </w:r>
      <w:r w:rsidRPr="00B833C0">
        <w:instrText xml:space="preserve"> TOC \o "1-1" \t "Überschrift 2;2;Überschrift 3;3;Überschrift 4;4;Überschrift 5;5" </w:instrText>
      </w:r>
      <w:r w:rsidRPr="00B833C0">
        <w:fldChar w:fldCharType="separate"/>
      </w:r>
      <w:r w:rsidR="00FD406E" w:rsidRPr="007F79E6">
        <w:rPr>
          <w:noProof/>
          <w:lang w:val="en-US"/>
        </w:rPr>
        <w:t>1</w:t>
      </w:r>
      <w:r w:rsidR="00FD406E">
        <w:rPr>
          <w:rFonts w:asciiTheme="minorHAnsi" w:eastAsiaTheme="minorEastAsia" w:hAnsiTheme="minorHAnsi" w:cstheme="minorBidi"/>
          <w:noProof/>
          <w:sz w:val="22"/>
          <w:szCs w:val="22"/>
          <w:lang w:val="en-US"/>
        </w:rPr>
        <w:tab/>
      </w:r>
      <w:r w:rsidR="00FD406E" w:rsidRPr="007F79E6">
        <w:rPr>
          <w:noProof/>
          <w:lang w:val="en-US"/>
        </w:rPr>
        <w:t>Introduction</w:t>
      </w:r>
      <w:r w:rsidR="00FD406E">
        <w:rPr>
          <w:noProof/>
        </w:rPr>
        <w:tab/>
      </w:r>
      <w:r w:rsidR="00FD406E">
        <w:rPr>
          <w:noProof/>
        </w:rPr>
        <w:fldChar w:fldCharType="begin"/>
      </w:r>
      <w:r w:rsidR="00FD406E">
        <w:rPr>
          <w:noProof/>
        </w:rPr>
        <w:instrText xml:space="preserve"> PAGEREF _Toc399858803 \h </w:instrText>
      </w:r>
      <w:r w:rsidR="00FD406E">
        <w:rPr>
          <w:noProof/>
        </w:rPr>
      </w:r>
      <w:r w:rsidR="00FD406E">
        <w:rPr>
          <w:noProof/>
        </w:rPr>
        <w:fldChar w:fldCharType="separate"/>
      </w:r>
      <w:r w:rsidR="00FD406E">
        <w:rPr>
          <w:noProof/>
        </w:rPr>
        <w:t>3</w:t>
      </w:r>
      <w:r w:rsidR="00FD406E">
        <w:rPr>
          <w:noProof/>
        </w:rPr>
        <w:fldChar w:fldCharType="end"/>
      </w:r>
    </w:p>
    <w:p w14:paraId="7F54575E" w14:textId="77777777" w:rsidR="00FD406E" w:rsidRDefault="00FD406E">
      <w:pPr>
        <w:pStyle w:val="Verzeichnis1"/>
        <w:rPr>
          <w:rFonts w:asciiTheme="minorHAnsi" w:eastAsiaTheme="minorEastAsia" w:hAnsiTheme="minorHAnsi" w:cstheme="minorBidi"/>
          <w:noProof/>
          <w:sz w:val="22"/>
          <w:szCs w:val="22"/>
          <w:lang w:val="en-US"/>
        </w:rPr>
      </w:pPr>
      <w:r w:rsidRPr="007F79E6">
        <w:rPr>
          <w:noProof/>
          <w:lang w:val="en-US"/>
        </w:rPr>
        <w:t>2</w:t>
      </w:r>
      <w:r>
        <w:rPr>
          <w:rFonts w:asciiTheme="minorHAnsi" w:eastAsiaTheme="minorEastAsia" w:hAnsiTheme="minorHAnsi" w:cstheme="minorBidi"/>
          <w:noProof/>
          <w:sz w:val="22"/>
          <w:szCs w:val="22"/>
          <w:lang w:val="en-US"/>
        </w:rPr>
        <w:tab/>
      </w:r>
      <w:r w:rsidRPr="007F79E6">
        <w:rPr>
          <w:noProof/>
          <w:lang w:val="en-US"/>
        </w:rPr>
        <w:t>Standards on Assessing Economic Inequality</w:t>
      </w:r>
      <w:r w:rsidRPr="00FD406E">
        <w:rPr>
          <w:noProof/>
          <w:lang w:val="en-US"/>
        </w:rPr>
        <w:tab/>
      </w:r>
      <w:r>
        <w:rPr>
          <w:noProof/>
        </w:rPr>
        <w:fldChar w:fldCharType="begin"/>
      </w:r>
      <w:r w:rsidRPr="00FD406E">
        <w:rPr>
          <w:noProof/>
          <w:lang w:val="en-US"/>
        </w:rPr>
        <w:instrText xml:space="preserve"> PAGEREF _Toc399858804 \h </w:instrText>
      </w:r>
      <w:r>
        <w:rPr>
          <w:noProof/>
        </w:rPr>
      </w:r>
      <w:r>
        <w:rPr>
          <w:noProof/>
        </w:rPr>
        <w:fldChar w:fldCharType="separate"/>
      </w:r>
      <w:r w:rsidRPr="00FD406E">
        <w:rPr>
          <w:noProof/>
          <w:lang w:val="en-US"/>
        </w:rPr>
        <w:t>3</w:t>
      </w:r>
      <w:r>
        <w:rPr>
          <w:noProof/>
        </w:rPr>
        <w:fldChar w:fldCharType="end"/>
      </w:r>
    </w:p>
    <w:p w14:paraId="61A8C0A2"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2.1 Concepts on measuring economic resources</w:t>
      </w:r>
      <w:r w:rsidRPr="00FD406E">
        <w:rPr>
          <w:noProof/>
          <w:lang w:val="en-US"/>
        </w:rPr>
        <w:tab/>
      </w:r>
      <w:r>
        <w:rPr>
          <w:noProof/>
        </w:rPr>
        <w:fldChar w:fldCharType="begin"/>
      </w:r>
      <w:r w:rsidRPr="00FD406E">
        <w:rPr>
          <w:noProof/>
          <w:lang w:val="en-US"/>
        </w:rPr>
        <w:instrText xml:space="preserve"> PAGEREF _Toc399858805 \h </w:instrText>
      </w:r>
      <w:r>
        <w:rPr>
          <w:noProof/>
        </w:rPr>
      </w:r>
      <w:r>
        <w:rPr>
          <w:noProof/>
        </w:rPr>
        <w:fldChar w:fldCharType="separate"/>
      </w:r>
      <w:r w:rsidRPr="00FD406E">
        <w:rPr>
          <w:noProof/>
          <w:lang w:val="en-US"/>
        </w:rPr>
        <w:t>4</w:t>
      </w:r>
      <w:r>
        <w:rPr>
          <w:noProof/>
        </w:rPr>
        <w:fldChar w:fldCharType="end"/>
      </w:r>
    </w:p>
    <w:p w14:paraId="21F30110" w14:textId="77777777" w:rsidR="00FD406E" w:rsidRDefault="00FD406E">
      <w:pPr>
        <w:pStyle w:val="Verzeichnis2"/>
        <w:rPr>
          <w:rFonts w:asciiTheme="minorHAnsi" w:eastAsiaTheme="minorEastAsia" w:hAnsiTheme="minorHAnsi" w:cstheme="minorBidi"/>
          <w:noProof/>
          <w:sz w:val="22"/>
          <w:szCs w:val="22"/>
          <w:lang w:val="en-US"/>
        </w:rPr>
      </w:pPr>
      <w:r w:rsidRPr="00FD406E">
        <w:rPr>
          <w:noProof/>
          <w:lang w:val="en-US"/>
        </w:rPr>
        <w:t>2.2 Statistical Units</w:t>
      </w:r>
      <w:r w:rsidRPr="00FD406E">
        <w:rPr>
          <w:noProof/>
          <w:lang w:val="en-US"/>
        </w:rPr>
        <w:tab/>
      </w:r>
      <w:r>
        <w:rPr>
          <w:noProof/>
        </w:rPr>
        <w:fldChar w:fldCharType="begin"/>
      </w:r>
      <w:r w:rsidRPr="00FD406E">
        <w:rPr>
          <w:noProof/>
          <w:lang w:val="en-US"/>
        </w:rPr>
        <w:instrText xml:space="preserve"> PAGEREF _Toc399858806 \h </w:instrText>
      </w:r>
      <w:r>
        <w:rPr>
          <w:noProof/>
        </w:rPr>
      </w:r>
      <w:r>
        <w:rPr>
          <w:noProof/>
        </w:rPr>
        <w:fldChar w:fldCharType="separate"/>
      </w:r>
      <w:r w:rsidRPr="00FD406E">
        <w:rPr>
          <w:noProof/>
          <w:lang w:val="en-US"/>
        </w:rPr>
        <w:t>5</w:t>
      </w:r>
      <w:r>
        <w:rPr>
          <w:noProof/>
        </w:rPr>
        <w:fldChar w:fldCharType="end"/>
      </w:r>
    </w:p>
    <w:p w14:paraId="027C801C"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2.3 Measuring inequality</w:t>
      </w:r>
      <w:r w:rsidRPr="00FD406E">
        <w:rPr>
          <w:noProof/>
          <w:lang w:val="en-US"/>
        </w:rPr>
        <w:tab/>
      </w:r>
      <w:r>
        <w:rPr>
          <w:noProof/>
        </w:rPr>
        <w:fldChar w:fldCharType="begin"/>
      </w:r>
      <w:r w:rsidRPr="00FD406E">
        <w:rPr>
          <w:noProof/>
          <w:lang w:val="en-US"/>
        </w:rPr>
        <w:instrText xml:space="preserve"> PAGEREF _Toc399858807 \h </w:instrText>
      </w:r>
      <w:r>
        <w:rPr>
          <w:noProof/>
        </w:rPr>
      </w:r>
      <w:r>
        <w:rPr>
          <w:noProof/>
        </w:rPr>
        <w:fldChar w:fldCharType="separate"/>
      </w:r>
      <w:r w:rsidRPr="00FD406E">
        <w:rPr>
          <w:noProof/>
          <w:lang w:val="en-US"/>
        </w:rPr>
        <w:t>5</w:t>
      </w:r>
      <w:r>
        <w:rPr>
          <w:noProof/>
        </w:rPr>
        <w:fldChar w:fldCharType="end"/>
      </w:r>
    </w:p>
    <w:p w14:paraId="7D4B559C"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2.4 Coverage Issues</w:t>
      </w:r>
      <w:r w:rsidRPr="00FD406E">
        <w:rPr>
          <w:noProof/>
          <w:lang w:val="en-US"/>
        </w:rPr>
        <w:tab/>
      </w:r>
      <w:r>
        <w:rPr>
          <w:noProof/>
        </w:rPr>
        <w:fldChar w:fldCharType="begin"/>
      </w:r>
      <w:r w:rsidRPr="00FD406E">
        <w:rPr>
          <w:noProof/>
          <w:lang w:val="en-US"/>
        </w:rPr>
        <w:instrText xml:space="preserve"> PAGEREF _Toc399858808 \h </w:instrText>
      </w:r>
      <w:r>
        <w:rPr>
          <w:noProof/>
        </w:rPr>
      </w:r>
      <w:r>
        <w:rPr>
          <w:noProof/>
        </w:rPr>
        <w:fldChar w:fldCharType="separate"/>
      </w:r>
      <w:r w:rsidRPr="00FD406E">
        <w:rPr>
          <w:noProof/>
          <w:lang w:val="en-US"/>
        </w:rPr>
        <w:t>6</w:t>
      </w:r>
      <w:r>
        <w:rPr>
          <w:noProof/>
        </w:rPr>
        <w:fldChar w:fldCharType="end"/>
      </w:r>
    </w:p>
    <w:p w14:paraId="4E203EA7" w14:textId="77777777" w:rsidR="00FD406E" w:rsidRDefault="00FD406E">
      <w:pPr>
        <w:pStyle w:val="Verzeichnis1"/>
        <w:rPr>
          <w:rFonts w:asciiTheme="minorHAnsi" w:eastAsiaTheme="minorEastAsia" w:hAnsiTheme="minorHAnsi" w:cstheme="minorBidi"/>
          <w:noProof/>
          <w:sz w:val="22"/>
          <w:szCs w:val="22"/>
          <w:lang w:val="en-US"/>
        </w:rPr>
      </w:pPr>
      <w:r w:rsidRPr="007F79E6">
        <w:rPr>
          <w:noProof/>
          <w:lang w:val="en-US"/>
        </w:rPr>
        <w:t>3</w:t>
      </w:r>
      <w:r>
        <w:rPr>
          <w:rFonts w:asciiTheme="minorHAnsi" w:eastAsiaTheme="minorEastAsia" w:hAnsiTheme="minorHAnsi" w:cstheme="minorBidi"/>
          <w:noProof/>
          <w:sz w:val="22"/>
          <w:szCs w:val="22"/>
          <w:lang w:val="en-US"/>
        </w:rPr>
        <w:tab/>
      </w:r>
      <w:r w:rsidRPr="007F79E6">
        <w:rPr>
          <w:noProof/>
          <w:lang w:val="en-US"/>
        </w:rPr>
        <w:t>Comparison of tax data and survey data – overview of advantages and shortcomings</w:t>
      </w:r>
      <w:r w:rsidRPr="00FD406E">
        <w:rPr>
          <w:noProof/>
          <w:lang w:val="en-US"/>
        </w:rPr>
        <w:tab/>
      </w:r>
      <w:r>
        <w:rPr>
          <w:noProof/>
        </w:rPr>
        <w:fldChar w:fldCharType="begin"/>
      </w:r>
      <w:r w:rsidRPr="00FD406E">
        <w:rPr>
          <w:noProof/>
          <w:lang w:val="en-US"/>
        </w:rPr>
        <w:instrText xml:space="preserve"> PAGEREF _Toc399858809 \h </w:instrText>
      </w:r>
      <w:r>
        <w:rPr>
          <w:noProof/>
        </w:rPr>
      </w:r>
      <w:r>
        <w:rPr>
          <w:noProof/>
        </w:rPr>
        <w:fldChar w:fldCharType="separate"/>
      </w:r>
      <w:r w:rsidRPr="00FD406E">
        <w:rPr>
          <w:noProof/>
          <w:lang w:val="en-US"/>
        </w:rPr>
        <w:t>7</w:t>
      </w:r>
      <w:r>
        <w:rPr>
          <w:noProof/>
        </w:rPr>
        <w:fldChar w:fldCharType="end"/>
      </w:r>
    </w:p>
    <w:p w14:paraId="46107CB0" w14:textId="77777777" w:rsidR="00FD406E" w:rsidRDefault="00FD406E">
      <w:pPr>
        <w:pStyle w:val="Verzeichnis1"/>
        <w:rPr>
          <w:rFonts w:asciiTheme="minorHAnsi" w:eastAsiaTheme="minorEastAsia" w:hAnsiTheme="minorHAnsi" w:cstheme="minorBidi"/>
          <w:noProof/>
          <w:sz w:val="22"/>
          <w:szCs w:val="22"/>
          <w:lang w:val="en-US"/>
        </w:rPr>
      </w:pPr>
      <w:r w:rsidRPr="007F79E6">
        <w:rPr>
          <w:noProof/>
          <w:lang w:val="en-US"/>
        </w:rPr>
        <w:t>4</w:t>
      </w:r>
      <w:r>
        <w:rPr>
          <w:rFonts w:asciiTheme="minorHAnsi" w:eastAsiaTheme="minorEastAsia" w:hAnsiTheme="minorHAnsi" w:cstheme="minorBidi"/>
          <w:noProof/>
          <w:sz w:val="22"/>
          <w:szCs w:val="22"/>
          <w:lang w:val="en-US"/>
        </w:rPr>
        <w:tab/>
      </w:r>
      <w:r w:rsidRPr="007F79E6">
        <w:rPr>
          <w:noProof/>
          <w:lang w:val="en-US"/>
        </w:rPr>
        <w:t>Conflicting results due to methodological differences in Switzerland?</w:t>
      </w:r>
      <w:r w:rsidRPr="00FD406E">
        <w:rPr>
          <w:noProof/>
          <w:lang w:val="en-US"/>
        </w:rPr>
        <w:tab/>
      </w:r>
      <w:r>
        <w:rPr>
          <w:noProof/>
        </w:rPr>
        <w:fldChar w:fldCharType="begin"/>
      </w:r>
      <w:r w:rsidRPr="00FD406E">
        <w:rPr>
          <w:noProof/>
          <w:lang w:val="en-US"/>
        </w:rPr>
        <w:instrText xml:space="preserve"> PAGEREF _Toc399858810 \h </w:instrText>
      </w:r>
      <w:r>
        <w:rPr>
          <w:noProof/>
        </w:rPr>
      </w:r>
      <w:r>
        <w:rPr>
          <w:noProof/>
        </w:rPr>
        <w:fldChar w:fldCharType="separate"/>
      </w:r>
      <w:r w:rsidRPr="00FD406E">
        <w:rPr>
          <w:noProof/>
          <w:lang w:val="en-US"/>
        </w:rPr>
        <w:t>8</w:t>
      </w:r>
      <w:r>
        <w:rPr>
          <w:noProof/>
        </w:rPr>
        <w:fldChar w:fldCharType="end"/>
      </w:r>
    </w:p>
    <w:p w14:paraId="018C349F" w14:textId="77777777" w:rsidR="00FD406E" w:rsidRDefault="00FD406E">
      <w:pPr>
        <w:pStyle w:val="Verzeichnis1"/>
        <w:rPr>
          <w:rFonts w:asciiTheme="minorHAnsi" w:eastAsiaTheme="minorEastAsia" w:hAnsiTheme="minorHAnsi" w:cstheme="minorBidi"/>
          <w:noProof/>
          <w:sz w:val="22"/>
          <w:szCs w:val="22"/>
          <w:lang w:val="en-US"/>
        </w:rPr>
      </w:pPr>
      <w:r w:rsidRPr="007F79E6">
        <w:rPr>
          <w:noProof/>
          <w:lang w:val="en-US"/>
        </w:rPr>
        <w:t>5</w:t>
      </w:r>
      <w:r>
        <w:rPr>
          <w:rFonts w:asciiTheme="minorHAnsi" w:eastAsiaTheme="minorEastAsia" w:hAnsiTheme="minorHAnsi" w:cstheme="minorBidi"/>
          <w:noProof/>
          <w:sz w:val="22"/>
          <w:szCs w:val="22"/>
          <w:lang w:val="en-US"/>
        </w:rPr>
        <w:tab/>
      </w:r>
      <w:r w:rsidRPr="007F79E6">
        <w:rPr>
          <w:noProof/>
          <w:lang w:val="en-US"/>
        </w:rPr>
        <w:t>Assessing income inequality trend with tax data for Switzerland</w:t>
      </w:r>
      <w:r w:rsidRPr="00FD406E">
        <w:rPr>
          <w:noProof/>
          <w:lang w:val="en-US"/>
        </w:rPr>
        <w:tab/>
      </w:r>
      <w:r>
        <w:rPr>
          <w:noProof/>
        </w:rPr>
        <w:fldChar w:fldCharType="begin"/>
      </w:r>
      <w:r w:rsidRPr="00FD406E">
        <w:rPr>
          <w:noProof/>
          <w:lang w:val="en-US"/>
        </w:rPr>
        <w:instrText xml:space="preserve"> PAGEREF _Toc399858811 \h </w:instrText>
      </w:r>
      <w:r>
        <w:rPr>
          <w:noProof/>
        </w:rPr>
      </w:r>
      <w:r>
        <w:rPr>
          <w:noProof/>
        </w:rPr>
        <w:fldChar w:fldCharType="separate"/>
      </w:r>
      <w:r w:rsidRPr="00FD406E">
        <w:rPr>
          <w:noProof/>
          <w:lang w:val="en-US"/>
        </w:rPr>
        <w:t>10</w:t>
      </w:r>
      <w:r>
        <w:rPr>
          <w:noProof/>
        </w:rPr>
        <w:fldChar w:fldCharType="end"/>
      </w:r>
    </w:p>
    <w:p w14:paraId="7ACB7294"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5.1 Defining Economic resources</w:t>
      </w:r>
      <w:r w:rsidRPr="00FD406E">
        <w:rPr>
          <w:noProof/>
          <w:lang w:val="en-US"/>
        </w:rPr>
        <w:tab/>
      </w:r>
      <w:r>
        <w:rPr>
          <w:noProof/>
        </w:rPr>
        <w:fldChar w:fldCharType="begin"/>
      </w:r>
      <w:r w:rsidRPr="00FD406E">
        <w:rPr>
          <w:noProof/>
          <w:lang w:val="en-US"/>
        </w:rPr>
        <w:instrText xml:space="preserve"> PAGEREF _Toc399858812 \h </w:instrText>
      </w:r>
      <w:r>
        <w:rPr>
          <w:noProof/>
        </w:rPr>
      </w:r>
      <w:r>
        <w:rPr>
          <w:noProof/>
        </w:rPr>
        <w:fldChar w:fldCharType="separate"/>
      </w:r>
      <w:r w:rsidRPr="00FD406E">
        <w:rPr>
          <w:noProof/>
          <w:lang w:val="en-US"/>
        </w:rPr>
        <w:t>10</w:t>
      </w:r>
      <w:r>
        <w:rPr>
          <w:noProof/>
        </w:rPr>
        <w:fldChar w:fldCharType="end"/>
      </w:r>
    </w:p>
    <w:p w14:paraId="69F78828"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5.2 Statistical units</w:t>
      </w:r>
      <w:r w:rsidRPr="00FD406E">
        <w:rPr>
          <w:noProof/>
          <w:lang w:val="en-US"/>
        </w:rPr>
        <w:tab/>
      </w:r>
      <w:r>
        <w:rPr>
          <w:noProof/>
        </w:rPr>
        <w:fldChar w:fldCharType="begin"/>
      </w:r>
      <w:r w:rsidRPr="00FD406E">
        <w:rPr>
          <w:noProof/>
          <w:lang w:val="en-US"/>
        </w:rPr>
        <w:instrText xml:space="preserve"> PAGEREF _Toc399858813 \h </w:instrText>
      </w:r>
      <w:r>
        <w:rPr>
          <w:noProof/>
        </w:rPr>
      </w:r>
      <w:r>
        <w:rPr>
          <w:noProof/>
        </w:rPr>
        <w:fldChar w:fldCharType="separate"/>
      </w:r>
      <w:r w:rsidRPr="00FD406E">
        <w:rPr>
          <w:noProof/>
          <w:lang w:val="en-US"/>
        </w:rPr>
        <w:t>11</w:t>
      </w:r>
      <w:r>
        <w:rPr>
          <w:noProof/>
        </w:rPr>
        <w:fldChar w:fldCharType="end"/>
      </w:r>
    </w:p>
    <w:p w14:paraId="582F5D97"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5.3 Measuring inequality</w:t>
      </w:r>
      <w:r w:rsidRPr="00FD406E">
        <w:rPr>
          <w:noProof/>
          <w:lang w:val="en-US"/>
        </w:rPr>
        <w:tab/>
      </w:r>
      <w:r>
        <w:rPr>
          <w:noProof/>
        </w:rPr>
        <w:fldChar w:fldCharType="begin"/>
      </w:r>
      <w:r w:rsidRPr="00FD406E">
        <w:rPr>
          <w:noProof/>
          <w:lang w:val="en-US"/>
        </w:rPr>
        <w:instrText xml:space="preserve"> PAGEREF _Toc399858814 \h </w:instrText>
      </w:r>
      <w:r>
        <w:rPr>
          <w:noProof/>
        </w:rPr>
      </w:r>
      <w:r>
        <w:rPr>
          <w:noProof/>
        </w:rPr>
        <w:fldChar w:fldCharType="separate"/>
      </w:r>
      <w:r w:rsidRPr="00FD406E">
        <w:rPr>
          <w:noProof/>
          <w:lang w:val="en-US"/>
        </w:rPr>
        <w:t>12</w:t>
      </w:r>
      <w:r>
        <w:rPr>
          <w:noProof/>
        </w:rPr>
        <w:fldChar w:fldCharType="end"/>
      </w:r>
    </w:p>
    <w:p w14:paraId="2C265BBF"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5.4 Coverage issues</w:t>
      </w:r>
      <w:r w:rsidRPr="00FD406E">
        <w:rPr>
          <w:noProof/>
          <w:lang w:val="en-US"/>
        </w:rPr>
        <w:tab/>
      </w:r>
      <w:r>
        <w:rPr>
          <w:noProof/>
        </w:rPr>
        <w:fldChar w:fldCharType="begin"/>
      </w:r>
      <w:r w:rsidRPr="00FD406E">
        <w:rPr>
          <w:noProof/>
          <w:lang w:val="en-US"/>
        </w:rPr>
        <w:instrText xml:space="preserve"> PAGEREF _Toc399858815 \h </w:instrText>
      </w:r>
      <w:r>
        <w:rPr>
          <w:noProof/>
        </w:rPr>
      </w:r>
      <w:r>
        <w:rPr>
          <w:noProof/>
        </w:rPr>
        <w:fldChar w:fldCharType="separate"/>
      </w:r>
      <w:r w:rsidRPr="00FD406E">
        <w:rPr>
          <w:noProof/>
          <w:lang w:val="en-US"/>
        </w:rPr>
        <w:t>14</w:t>
      </w:r>
      <w:r>
        <w:rPr>
          <w:noProof/>
        </w:rPr>
        <w:fldChar w:fldCharType="end"/>
      </w:r>
    </w:p>
    <w:p w14:paraId="569A8BD2" w14:textId="77777777" w:rsidR="00FD406E" w:rsidRDefault="00FD406E">
      <w:pPr>
        <w:pStyle w:val="Verzeichnis1"/>
        <w:rPr>
          <w:rFonts w:asciiTheme="minorHAnsi" w:eastAsiaTheme="minorEastAsia" w:hAnsiTheme="minorHAnsi" w:cstheme="minorBidi"/>
          <w:noProof/>
          <w:sz w:val="22"/>
          <w:szCs w:val="22"/>
          <w:lang w:val="en-US"/>
        </w:rPr>
      </w:pPr>
      <w:r w:rsidRPr="007F79E6">
        <w:rPr>
          <w:noProof/>
          <w:lang w:val="en-US"/>
        </w:rPr>
        <w:t>6</w:t>
      </w:r>
      <w:r>
        <w:rPr>
          <w:rFonts w:asciiTheme="minorHAnsi" w:eastAsiaTheme="minorEastAsia" w:hAnsiTheme="minorHAnsi" w:cstheme="minorBidi"/>
          <w:noProof/>
          <w:sz w:val="22"/>
          <w:szCs w:val="22"/>
          <w:lang w:val="en-US"/>
        </w:rPr>
        <w:tab/>
      </w:r>
      <w:r w:rsidRPr="007F79E6">
        <w:rPr>
          <w:noProof/>
          <w:lang w:val="en-US"/>
        </w:rPr>
        <w:t>Conclusion</w:t>
      </w:r>
      <w:r>
        <w:rPr>
          <w:noProof/>
        </w:rPr>
        <w:tab/>
      </w:r>
      <w:r>
        <w:rPr>
          <w:noProof/>
        </w:rPr>
        <w:fldChar w:fldCharType="begin"/>
      </w:r>
      <w:r>
        <w:rPr>
          <w:noProof/>
        </w:rPr>
        <w:instrText xml:space="preserve"> PAGEREF _Toc399858819 \h </w:instrText>
      </w:r>
      <w:r>
        <w:rPr>
          <w:noProof/>
        </w:rPr>
      </w:r>
      <w:r>
        <w:rPr>
          <w:noProof/>
        </w:rPr>
        <w:fldChar w:fldCharType="separate"/>
      </w:r>
      <w:r>
        <w:rPr>
          <w:noProof/>
        </w:rPr>
        <w:t>18</w:t>
      </w:r>
      <w:r>
        <w:rPr>
          <w:noProof/>
        </w:rPr>
        <w:fldChar w:fldCharType="end"/>
      </w:r>
    </w:p>
    <w:p w14:paraId="01F2E48A" w14:textId="77777777" w:rsidR="00FD406E" w:rsidRDefault="00FD406E">
      <w:pPr>
        <w:pStyle w:val="Verzeichnis1"/>
        <w:rPr>
          <w:rFonts w:asciiTheme="minorHAnsi" w:eastAsiaTheme="minorEastAsia" w:hAnsiTheme="minorHAnsi" w:cstheme="minorBidi"/>
          <w:noProof/>
          <w:sz w:val="22"/>
          <w:szCs w:val="22"/>
          <w:lang w:val="en-US"/>
        </w:rPr>
      </w:pPr>
      <w:r>
        <w:rPr>
          <w:noProof/>
        </w:rPr>
        <w:t>7</w:t>
      </w:r>
      <w:r>
        <w:rPr>
          <w:rFonts w:asciiTheme="minorHAnsi" w:eastAsiaTheme="minorEastAsia" w:hAnsiTheme="minorHAnsi" w:cstheme="minorBidi"/>
          <w:noProof/>
          <w:sz w:val="22"/>
          <w:szCs w:val="22"/>
          <w:lang w:val="en-US"/>
        </w:rPr>
        <w:tab/>
      </w:r>
      <w:r>
        <w:rPr>
          <w:noProof/>
        </w:rPr>
        <w:t>Literaturverzeichnis</w:t>
      </w:r>
      <w:r>
        <w:rPr>
          <w:noProof/>
        </w:rPr>
        <w:tab/>
      </w:r>
      <w:r>
        <w:rPr>
          <w:noProof/>
        </w:rPr>
        <w:fldChar w:fldCharType="begin"/>
      </w:r>
      <w:r>
        <w:rPr>
          <w:noProof/>
        </w:rPr>
        <w:instrText xml:space="preserve"> PAGEREF _Toc399858820 \h </w:instrText>
      </w:r>
      <w:r>
        <w:rPr>
          <w:noProof/>
        </w:rPr>
      </w:r>
      <w:r>
        <w:rPr>
          <w:noProof/>
        </w:rPr>
        <w:fldChar w:fldCharType="separate"/>
      </w:r>
      <w:r>
        <w:rPr>
          <w:noProof/>
        </w:rPr>
        <w:t>19</w:t>
      </w:r>
      <w:r>
        <w:rPr>
          <w:noProof/>
        </w:rPr>
        <w:fldChar w:fldCharType="end"/>
      </w:r>
    </w:p>
    <w:p w14:paraId="5E362F2A" w14:textId="77777777" w:rsidR="00FD406E" w:rsidRDefault="00FD406E">
      <w:pPr>
        <w:pStyle w:val="Verzeichnis1"/>
        <w:rPr>
          <w:rFonts w:asciiTheme="minorHAnsi" w:eastAsiaTheme="minorEastAsia" w:hAnsiTheme="minorHAnsi" w:cstheme="minorBidi"/>
          <w:noProof/>
          <w:sz w:val="22"/>
          <w:szCs w:val="22"/>
          <w:lang w:val="en-US"/>
        </w:rPr>
      </w:pPr>
      <w:r>
        <w:rPr>
          <w:noProof/>
        </w:rPr>
        <w:t>8</w:t>
      </w:r>
      <w:r>
        <w:rPr>
          <w:rFonts w:asciiTheme="minorHAnsi" w:eastAsiaTheme="minorEastAsia" w:hAnsiTheme="minorHAnsi" w:cstheme="minorBidi"/>
          <w:noProof/>
          <w:sz w:val="22"/>
          <w:szCs w:val="22"/>
          <w:lang w:val="en-US"/>
        </w:rPr>
        <w:tab/>
      </w:r>
      <w:r>
        <w:rPr>
          <w:noProof/>
        </w:rPr>
        <w:t>Anhang</w:t>
      </w:r>
      <w:r>
        <w:rPr>
          <w:noProof/>
        </w:rPr>
        <w:tab/>
      </w:r>
      <w:r>
        <w:rPr>
          <w:noProof/>
        </w:rPr>
        <w:fldChar w:fldCharType="begin"/>
      </w:r>
      <w:r>
        <w:rPr>
          <w:noProof/>
        </w:rPr>
        <w:instrText xml:space="preserve"> PAGEREF _Toc399858821 \h </w:instrText>
      </w:r>
      <w:r>
        <w:rPr>
          <w:noProof/>
        </w:rPr>
      </w:r>
      <w:r>
        <w:rPr>
          <w:noProof/>
        </w:rPr>
        <w:fldChar w:fldCharType="separate"/>
      </w:r>
      <w:r>
        <w:rPr>
          <w:noProof/>
        </w:rPr>
        <w:t>20</w:t>
      </w:r>
      <w:r>
        <w:rPr>
          <w:noProof/>
        </w:rPr>
        <w:fldChar w:fldCharType="end"/>
      </w:r>
    </w:p>
    <w:p w14:paraId="5FBC3E77" w14:textId="77777777" w:rsidR="006312CC" w:rsidRDefault="003779D0">
      <w:r w:rsidRPr="00B833C0">
        <w:rPr>
          <w:lang w:val="fr-FR"/>
        </w:rPr>
        <w:fldChar w:fldCharType="end"/>
      </w:r>
    </w:p>
    <w:p w14:paraId="53B554C3" w14:textId="77777777" w:rsidR="006312CC" w:rsidRPr="00DE7DE7" w:rsidRDefault="006312CC" w:rsidP="00D044CF">
      <w:pPr>
        <w:pStyle w:val="berschrift1"/>
        <w:rPr>
          <w:lang w:val="en-US"/>
        </w:rPr>
      </w:pPr>
      <w:r>
        <w:br w:type="page"/>
      </w:r>
      <w:bookmarkStart w:id="25" w:name="_Toc399858803"/>
      <w:r w:rsidR="00D044CF" w:rsidRPr="00DE7DE7">
        <w:rPr>
          <w:lang w:val="en-US"/>
        </w:rPr>
        <w:lastRenderedPageBreak/>
        <w:t>Introduction</w:t>
      </w:r>
      <w:bookmarkEnd w:id="25"/>
    </w:p>
    <w:p w14:paraId="6E81AE81" w14:textId="0BE48741" w:rsidR="00D044CF" w:rsidRPr="00D044CF" w:rsidRDefault="00D044CF" w:rsidP="00D044CF">
      <w:pPr>
        <w:rPr>
          <w:lang w:val="en-US"/>
        </w:rPr>
      </w:pPr>
      <w:r w:rsidRPr="00D044CF">
        <w:rPr>
          <w:lang w:val="en-US"/>
        </w:rPr>
        <w:t xml:space="preserve">Economic resources can be seen as central indicator for life chances. Therefore the distribution of resources does not only matter in regard to the possibility to consume, but also </w:t>
      </w:r>
      <w:del w:id="26" w:author="rudi" w:date="2014-10-02T15:54:00Z">
        <w:r w:rsidRPr="00D044CF" w:rsidDel="00AC6F10">
          <w:rPr>
            <w:lang w:val="en-US"/>
          </w:rPr>
          <w:delText xml:space="preserve">in regard </w:delText>
        </w:r>
      </w:del>
      <w:r w:rsidRPr="00D044CF">
        <w:rPr>
          <w:lang w:val="en-US"/>
        </w:rPr>
        <w:t>to physical and mental health or even life expectancy. Furthermore the distribution of resources cannot be reduced to the opposition of have</w:t>
      </w:r>
      <w:ins w:id="27" w:author="rudi" w:date="2014-10-13T23:01:00Z">
        <w:r w:rsidR="00AE4567">
          <w:rPr>
            <w:lang w:val="en-US"/>
          </w:rPr>
          <w:t>s</w:t>
        </w:r>
      </w:ins>
      <w:r w:rsidRPr="00D044CF">
        <w:rPr>
          <w:lang w:val="en-US"/>
        </w:rPr>
        <w:t xml:space="preserve"> and have not</w:t>
      </w:r>
      <w:ins w:id="28" w:author="rudi" w:date="2014-10-13T23:01:00Z">
        <w:r w:rsidR="00AE4567">
          <w:rPr>
            <w:lang w:val="en-US"/>
          </w:rPr>
          <w:t>’</w:t>
        </w:r>
      </w:ins>
      <w:del w:id="29" w:author="rudi" w:date="2014-10-13T23:01:00Z">
        <w:r w:rsidRPr="00D044CF" w:rsidDel="00AE4567">
          <w:rPr>
            <w:lang w:val="en-US"/>
          </w:rPr>
          <w:delText>’</w:delText>
        </w:r>
      </w:del>
      <w:r w:rsidRPr="00D044CF">
        <w:rPr>
          <w:lang w:val="en-US"/>
        </w:rPr>
        <w:t>s on the individual level, it</w:t>
      </w:r>
      <w:del w:id="30" w:author="rudi" w:date="2014-10-02T15:55:00Z">
        <w:r w:rsidRPr="00D044CF" w:rsidDel="00AC6F10">
          <w:rPr>
            <w:lang w:val="en-US"/>
          </w:rPr>
          <w:delText>’</w:delText>
        </w:r>
      </w:del>
      <w:r w:rsidRPr="00D044CF">
        <w:rPr>
          <w:lang w:val="en-US"/>
        </w:rPr>
        <w:t xml:space="preserve"> is rather an issue concerning the whole society. Inequality matters for societies, because it is related to negative outcomes like for example criminality (Wilkinson and Pickett, 2009) or social cohesion, which is a core dimensions of functionality of societies. </w:t>
      </w:r>
      <w:r w:rsidR="00A47D1F">
        <w:rPr>
          <w:lang w:val="en-US"/>
        </w:rPr>
        <w:t>In the light of empirical evidence that suggests a rise of economic inequality</w:t>
      </w:r>
      <w:r w:rsidR="00A47D1F" w:rsidRPr="00D044CF">
        <w:rPr>
          <w:lang w:val="en-US"/>
        </w:rPr>
        <w:t xml:space="preserve"> in the majority of western countries over the last decades (OECD 2008, OECD 2011,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A47D1F">
        <w:rPr>
          <w:lang w:val="en-US"/>
        </w:rPr>
        <w:t>tti</w:t>
      </w:r>
      <w:proofErr w:type="spellEnd"/>
      <w:r w:rsidR="00A47D1F">
        <w:rPr>
          <w:lang w:val="en-US"/>
        </w:rPr>
        <w:t xml:space="preserve"> 2013, </w:t>
      </w:r>
      <w:proofErr w:type="spellStart"/>
      <w:r w:rsidR="00A47D1F">
        <w:rPr>
          <w:lang w:val="en-US"/>
        </w:rPr>
        <w:t>Salverda</w:t>
      </w:r>
      <w:proofErr w:type="spellEnd"/>
      <w:r w:rsidR="00A47D1F">
        <w:rPr>
          <w:lang w:val="en-US"/>
        </w:rPr>
        <w:t xml:space="preserve"> et al. 2014), it is not surprising, </w:t>
      </w:r>
      <w:r w:rsidR="00A47D1F" w:rsidRPr="00D044CF">
        <w:rPr>
          <w:lang w:val="en-US"/>
        </w:rPr>
        <w:t>that the concern about the widening gap is addressed more and more by global leaders (World Economic Forum, 2013).</w:t>
      </w:r>
      <w:r w:rsidR="00A47D1F">
        <w:rPr>
          <w:lang w:val="en-US"/>
        </w:rPr>
        <w:t xml:space="preserve"> </w:t>
      </w:r>
      <w:r w:rsidRPr="00D044CF">
        <w:rPr>
          <w:lang w:val="en-US"/>
        </w:rPr>
        <w:t xml:space="preserve">Although the rise was not uniform, a common pattern seems to be identifiable, which can be referred to as the “hollowing of the middle class” (Alderson and Doran, 2013). Households are moving towards the top and the bottom of the distribution relative to the past, which is especially problematic as the middle class can be seen as the core of western democracies or, as it is stated by </w:t>
      </w:r>
      <w:proofErr w:type="spellStart"/>
      <w:r w:rsidRPr="00D044CF">
        <w:rPr>
          <w:lang w:val="en-US"/>
        </w:rPr>
        <w:t>Stiglitz</w:t>
      </w:r>
      <w:proofErr w:type="spellEnd"/>
      <w:r w:rsidRPr="00D044CF">
        <w:rPr>
          <w:lang w:val="en-US"/>
        </w:rPr>
        <w:t xml:space="preserve"> (2012, 117): “our democracy is being put at peril.”</w:t>
      </w:r>
    </w:p>
    <w:p w14:paraId="001079C3" w14:textId="77777777" w:rsidR="00D044CF" w:rsidRPr="00D044CF" w:rsidRDefault="00D044CF" w:rsidP="00D044CF">
      <w:pPr>
        <w:rPr>
          <w:lang w:val="en-US"/>
        </w:rPr>
      </w:pPr>
    </w:p>
    <w:p w14:paraId="131BDABA" w14:textId="64760470" w:rsidR="00D044CF" w:rsidRPr="00D044CF" w:rsidRDefault="00D044CF" w:rsidP="00D044CF">
      <w:pPr>
        <w:rPr>
          <w:lang w:val="en-US"/>
        </w:rPr>
      </w:pPr>
      <w:r w:rsidRPr="00D044CF">
        <w:rPr>
          <w:lang w:val="en-US"/>
        </w:rPr>
        <w:t xml:space="preserve">Given the importance of the subject a constant reflection about reliability of empirical data seems appropriate. Atkinson (2013) observes </w:t>
      </w:r>
      <w:ins w:id="31" w:author="rudi" w:date="2014-10-13T23:08:00Z">
        <w:r w:rsidR="00AE4567">
          <w:rPr>
            <w:lang w:val="en-US"/>
          </w:rPr>
          <w:t xml:space="preserve">improved </w:t>
        </w:r>
      </w:ins>
      <w:del w:id="32" w:author="rudi" w:date="2014-10-13T23:06:00Z">
        <w:r w:rsidRPr="00D044CF" w:rsidDel="00AE4567">
          <w:rPr>
            <w:lang w:val="en-US"/>
          </w:rPr>
          <w:delText xml:space="preserve">advances in technology and </w:delText>
        </w:r>
      </w:del>
      <w:r w:rsidRPr="00D044CF">
        <w:rPr>
          <w:lang w:val="en-US"/>
        </w:rPr>
        <w:t>metho</w:t>
      </w:r>
      <w:ins w:id="33" w:author="rudi" w:date="2014-10-13T23:06:00Z">
        <w:r w:rsidR="00AE4567">
          <w:rPr>
            <w:lang w:val="en-US"/>
          </w:rPr>
          <w:t>d</w:t>
        </w:r>
      </w:ins>
      <w:del w:id="34" w:author="rudi" w:date="2014-10-13T23:06:00Z">
        <w:r w:rsidRPr="00D044CF" w:rsidDel="00AE4567">
          <w:rPr>
            <w:lang w:val="en-US"/>
          </w:rPr>
          <w:delText>dolog</w:delText>
        </w:r>
      </w:del>
      <w:ins w:id="35" w:author="rudi" w:date="2014-10-13T23:06:00Z">
        <w:r w:rsidR="00AE4567">
          <w:rPr>
            <w:lang w:val="en-US"/>
          </w:rPr>
          <w:t>s</w:t>
        </w:r>
      </w:ins>
      <w:ins w:id="36" w:author="rudi" w:date="2014-10-13T23:07:00Z">
        <w:r w:rsidR="00AE4567">
          <w:rPr>
            <w:lang w:val="en-US"/>
          </w:rPr>
          <w:t xml:space="preserve"> regarding household surveys</w:t>
        </w:r>
      </w:ins>
      <w:del w:id="37" w:author="rudi" w:date="2014-10-13T23:06:00Z">
        <w:r w:rsidRPr="00D044CF" w:rsidDel="00AE4567">
          <w:rPr>
            <w:lang w:val="en-US"/>
          </w:rPr>
          <w:delText>y</w:delText>
        </w:r>
      </w:del>
      <w:r w:rsidRPr="00D044CF">
        <w:rPr>
          <w:lang w:val="en-US"/>
        </w:rPr>
        <w:t xml:space="preserve">, </w:t>
      </w:r>
      <w:del w:id="38" w:author="rudi" w:date="2014-10-13T23:07:00Z">
        <w:r w:rsidRPr="00D044CF" w:rsidDel="00AE4567">
          <w:rPr>
            <w:lang w:val="en-US"/>
          </w:rPr>
          <w:delText xml:space="preserve">which improve </w:delText>
        </w:r>
      </w:del>
      <w:r w:rsidRPr="00D044CF">
        <w:rPr>
          <w:lang w:val="en-US"/>
        </w:rPr>
        <w:t>the core sources of inequality research</w:t>
      </w:r>
      <w:del w:id="39" w:author="rudi" w:date="2014-10-13T23:08:00Z">
        <w:r w:rsidRPr="00D044CF" w:rsidDel="00AE4567">
          <w:rPr>
            <w:lang w:val="en-US"/>
          </w:rPr>
          <w:delText>, the household surveys</w:delText>
        </w:r>
      </w:del>
      <w:r w:rsidRPr="00D044CF">
        <w:rPr>
          <w:lang w:val="en-US"/>
        </w:rPr>
        <w:t xml:space="preserve">. On the other hand, the labor intensive and expensive surveys around the world are subject to budget cuts and the instrument itself </w:t>
      </w:r>
      <w:del w:id="40" w:author="rudi" w:date="2014-10-13T23:09:00Z">
        <w:r w:rsidRPr="00D044CF" w:rsidDel="00AE4567">
          <w:rPr>
            <w:lang w:val="en-US"/>
          </w:rPr>
          <w:delText>faces problems in form</w:delText>
        </w:r>
      </w:del>
      <w:ins w:id="41" w:author="rudi" w:date="2014-10-13T23:09:00Z">
        <w:r w:rsidR="00AE4567">
          <w:rPr>
            <w:lang w:val="en-US"/>
          </w:rPr>
          <w:t>suffers</w:t>
        </w:r>
      </w:ins>
      <w:r w:rsidRPr="00D044CF">
        <w:rPr>
          <w:lang w:val="en-US"/>
        </w:rPr>
        <w:t xml:space="preserve"> of low response rates, which affects the assessment of inequality undisputedly. These concerns have led to the search of alternative data sources that can supplement the established survey data studies. The technological progress and the modernization of public administration have led to several </w:t>
      </w:r>
      <w:r w:rsidR="00DE7DE7">
        <w:rPr>
          <w:lang w:val="en-US"/>
        </w:rPr>
        <w:t>inequality</w:t>
      </w:r>
      <w:r w:rsidRPr="00D044CF">
        <w:rPr>
          <w:lang w:val="en-US"/>
        </w:rPr>
        <w:t xml:space="preserve"> relevant administrative registers like personal income or social benefit records. Especially interesting is tax data, because records reach relatively </w:t>
      </w:r>
      <w:del w:id="42" w:author="rudi" w:date="2014-10-13T23:11:00Z">
        <w:r w:rsidRPr="00D044CF" w:rsidDel="00AE4567">
          <w:rPr>
            <w:lang w:val="en-US"/>
          </w:rPr>
          <w:delText xml:space="preserve">wide </w:delText>
        </w:r>
      </w:del>
      <w:ins w:id="43" w:author="rudi" w:date="2014-10-13T23:11:00Z">
        <w:r w:rsidR="00AE4567">
          <w:rPr>
            <w:lang w:val="en-US"/>
          </w:rPr>
          <w:t>far</w:t>
        </w:r>
        <w:r w:rsidR="00AE4567" w:rsidRPr="00D044CF">
          <w:rPr>
            <w:lang w:val="en-US"/>
          </w:rPr>
          <w:t xml:space="preserve"> </w:t>
        </w:r>
      </w:ins>
      <w:r w:rsidRPr="00D044CF">
        <w:rPr>
          <w:lang w:val="en-US"/>
        </w:rPr>
        <w:t xml:space="preserve">back in time. Already Kuznets (1955) used tax data to examine the relationship between economic growth and </w:t>
      </w:r>
      <w:ins w:id="44" w:author="rudi" w:date="2014-10-13T23:12:00Z">
        <w:r w:rsidR="00AE4567">
          <w:rPr>
            <w:lang w:val="en-US"/>
          </w:rPr>
          <w:t>thee distribution</w:t>
        </w:r>
      </w:ins>
      <w:del w:id="45" w:author="rudi" w:date="2014-10-13T23:12:00Z">
        <w:r w:rsidRPr="00D044CF" w:rsidDel="00AE4567">
          <w:rPr>
            <w:lang w:val="en-US"/>
          </w:rPr>
          <w:delText>personal distribution</w:delText>
        </w:r>
      </w:del>
      <w:r w:rsidRPr="00D044CF">
        <w:rPr>
          <w:lang w:val="en-US"/>
        </w:rPr>
        <w:t xml:space="preserve"> of </w:t>
      </w:r>
      <w:ins w:id="46" w:author="rudi" w:date="2014-10-13T23:12:00Z">
        <w:r w:rsidR="00AE4567">
          <w:rPr>
            <w:lang w:val="en-US"/>
          </w:rPr>
          <w:t xml:space="preserve">personal </w:t>
        </w:r>
      </w:ins>
      <w:r w:rsidRPr="00D044CF">
        <w:rPr>
          <w:lang w:val="en-US"/>
        </w:rPr>
        <w:t>income</w:t>
      </w:r>
      <w:ins w:id="47" w:author="rudi" w:date="2014-10-13T23:12:00Z">
        <w:r w:rsidR="00AE4567">
          <w:rPr>
            <w:lang w:val="en-US"/>
          </w:rPr>
          <w:t>s</w:t>
        </w:r>
      </w:ins>
      <w:r w:rsidRPr="00D044CF">
        <w:rPr>
          <w:lang w:val="en-US"/>
        </w:rPr>
        <w:t xml:space="preserve">. Then it took several decades until </w:t>
      </w:r>
      <w:proofErr w:type="spellStart"/>
      <w:r w:rsidRPr="00D044CF">
        <w:rPr>
          <w:lang w:val="en-US"/>
        </w:rPr>
        <w:t>Piketty</w:t>
      </w:r>
      <w:proofErr w:type="spellEnd"/>
      <w:r w:rsidRPr="00D044CF">
        <w:rPr>
          <w:lang w:val="en-US"/>
        </w:rPr>
        <w:t xml:space="preserve"> (2001, 2003), </w:t>
      </w:r>
      <w:proofErr w:type="spellStart"/>
      <w:r w:rsidRPr="00D044CF">
        <w:rPr>
          <w:lang w:val="en-US"/>
        </w:rPr>
        <w:t>Piketty</w:t>
      </w:r>
      <w:proofErr w:type="spellEnd"/>
      <w:r w:rsidRPr="00D044CF">
        <w:rPr>
          <w:lang w:val="en-US"/>
        </w:rPr>
        <w:t xml:space="preserve"> and </w:t>
      </w:r>
      <w:proofErr w:type="spellStart"/>
      <w:r w:rsidRPr="00D044CF">
        <w:rPr>
          <w:lang w:val="en-US"/>
        </w:rPr>
        <w:t>Saez</w:t>
      </w:r>
      <w:proofErr w:type="spellEnd"/>
      <w:r w:rsidRPr="00D044CF">
        <w:rPr>
          <w:lang w:val="en-US"/>
        </w:rPr>
        <w:t xml:space="preserve"> (2003) made the use of tax data fashionable again. Following </w:t>
      </w:r>
      <w:proofErr w:type="spellStart"/>
      <w:ins w:id="48" w:author="rudi" w:date="2014-10-13T23:13:00Z">
        <w:r w:rsidR="00AE4567">
          <w:rPr>
            <w:lang w:val="en-US"/>
          </w:rPr>
          <w:t>Pikettys</w:t>
        </w:r>
      </w:ins>
      <w:proofErr w:type="spellEnd"/>
      <w:del w:id="49" w:author="rudi" w:date="2014-10-13T23:13:00Z">
        <w:r w:rsidRPr="00D044CF" w:rsidDel="00AE4567">
          <w:rPr>
            <w:lang w:val="en-US"/>
          </w:rPr>
          <w:delText>his</w:delText>
        </w:r>
      </w:del>
      <w:r w:rsidRPr="00D044CF">
        <w:rPr>
          <w:lang w:val="en-US"/>
        </w:rPr>
        <w:t xml:space="preserve"> approach, studies on several countries were conducted (Atkinson and </w:t>
      </w:r>
      <w:proofErr w:type="spellStart"/>
      <w:r w:rsidRPr="00D044CF">
        <w:rPr>
          <w:lang w:val="en-US"/>
        </w:rPr>
        <w:t>Piketty</w:t>
      </w:r>
      <w:proofErr w:type="spellEnd"/>
      <w:r w:rsidRPr="00D044CF">
        <w:rPr>
          <w:lang w:val="en-US"/>
        </w:rPr>
        <w:t>, 2007, 2010). Today, all existing top income tax statistics based time series are collected and accessible through the world top incomes database</w:t>
      </w:r>
      <w:ins w:id="50" w:author="rudi" w:date="2014-10-13T23:16:00Z">
        <w:r w:rsidR="00AE4567">
          <w:rPr>
            <w:lang w:val="en-US"/>
          </w:rPr>
          <w:t>,</w:t>
        </w:r>
      </w:ins>
      <w:r w:rsidRPr="00D044CF">
        <w:rPr>
          <w:lang w:val="en-US"/>
        </w:rPr>
        <w:t xml:space="preserve"> </w:t>
      </w:r>
      <w:del w:id="51" w:author="rudi" w:date="2014-10-13T23:16:00Z">
        <w:r w:rsidRPr="00D044CF" w:rsidDel="00AE4567">
          <w:rPr>
            <w:lang w:val="en-US"/>
          </w:rPr>
          <w:delText xml:space="preserve">reaching </w:delText>
        </w:r>
      </w:del>
      <w:r w:rsidRPr="00D044CF">
        <w:rPr>
          <w:lang w:val="en-US"/>
        </w:rPr>
        <w:t>some</w:t>
      </w:r>
      <w:ins w:id="52" w:author="rudi" w:date="2014-10-13T23:15:00Z">
        <w:r w:rsidR="00AE4567">
          <w:rPr>
            <w:lang w:val="en-US"/>
          </w:rPr>
          <w:t xml:space="preserve"> of which date back </w:t>
        </w:r>
      </w:ins>
      <w:del w:id="53" w:author="rudi" w:date="2014-10-13T23:15:00Z">
        <w:r w:rsidRPr="00D044CF" w:rsidDel="00AE4567">
          <w:rPr>
            <w:lang w:val="en-US"/>
          </w:rPr>
          <w:delText>times back</w:delText>
        </w:r>
      </w:del>
      <w:del w:id="54" w:author="rudi" w:date="2014-10-13T23:16:00Z">
        <w:r w:rsidRPr="00D044CF" w:rsidDel="00AE4567">
          <w:rPr>
            <w:lang w:val="en-US"/>
          </w:rPr>
          <w:delText xml:space="preserve"> </w:delText>
        </w:r>
      </w:del>
      <w:r w:rsidRPr="00D044CF">
        <w:rPr>
          <w:lang w:val="en-US"/>
        </w:rPr>
        <w:t>to the beginning of the 20th century (</w:t>
      </w:r>
      <w:proofErr w:type="spellStart"/>
      <w:r w:rsidRPr="00D044CF">
        <w:rPr>
          <w:lang w:val="en-US"/>
        </w:rPr>
        <w:t>Alvaredo</w:t>
      </w:r>
      <w:proofErr w:type="spellEnd"/>
      <w:r w:rsidRPr="00D044CF">
        <w:rPr>
          <w:lang w:val="en-US"/>
        </w:rPr>
        <w:t xml:space="preserve"> et al., 2014). </w:t>
      </w:r>
    </w:p>
    <w:p w14:paraId="2EA2BD7B" w14:textId="77777777" w:rsidR="00D044CF" w:rsidRPr="00D044CF" w:rsidRDefault="00D044CF" w:rsidP="00D044CF">
      <w:pPr>
        <w:rPr>
          <w:lang w:val="en-US"/>
        </w:rPr>
      </w:pPr>
    </w:p>
    <w:p w14:paraId="344BE9C0" w14:textId="1034258E" w:rsidR="001C4B4E" w:rsidRPr="00A8628A" w:rsidRDefault="00D044CF" w:rsidP="00D044CF">
      <w:pPr>
        <w:rPr>
          <w:lang w:val="en-US"/>
        </w:rPr>
      </w:pPr>
      <w:r w:rsidRPr="00D044CF">
        <w:rPr>
          <w:lang w:val="en-US"/>
        </w:rPr>
        <w:t>Tax and survey data can be identified as the two major data sources concerning the assessment of inequality trend</w:t>
      </w:r>
      <w:ins w:id="55" w:author="rudi" w:date="2014-10-13T23:16:00Z">
        <w:r w:rsidR="00945DA0">
          <w:rPr>
            <w:lang w:val="en-US"/>
          </w:rPr>
          <w:t>s</w:t>
        </w:r>
      </w:ins>
      <w:r w:rsidRPr="00D044CF">
        <w:rPr>
          <w:lang w:val="en-US"/>
        </w:rPr>
        <w:t>. Both sources predefine the way inequality can be analyzed in fundamental ways. The question arises, to what exten</w:t>
      </w:r>
      <w:ins w:id="56" w:author="rudi" w:date="2014-10-13T23:16:00Z">
        <w:r w:rsidR="00945DA0">
          <w:rPr>
            <w:lang w:val="en-US"/>
          </w:rPr>
          <w:t>t</w:t>
        </w:r>
      </w:ins>
      <w:del w:id="57" w:author="rudi" w:date="2014-10-13T23:16:00Z">
        <w:r w:rsidRPr="00D044CF" w:rsidDel="00945DA0">
          <w:rPr>
            <w:lang w:val="en-US"/>
          </w:rPr>
          <w:delText>d</w:delText>
        </w:r>
      </w:del>
      <w:r w:rsidRPr="00D044CF">
        <w:rPr>
          <w:lang w:val="en-US"/>
        </w:rPr>
        <w:t xml:space="preserve"> the assessment of inequality is affected by the choice of the data source and consequent possibilities and restrictions. To</w:t>
      </w:r>
      <w:del w:id="58" w:author="rudi" w:date="2014-10-13T23:17:00Z">
        <w:r w:rsidRPr="00D044CF" w:rsidDel="00945DA0">
          <w:rPr>
            <w:lang w:val="en-US"/>
          </w:rPr>
          <w:delText xml:space="preserve"> be able to</w:delText>
        </w:r>
      </w:del>
      <w:r w:rsidRPr="00D044CF">
        <w:rPr>
          <w:lang w:val="en-US"/>
        </w:rPr>
        <w:t xml:space="preserve"> answer this question, we describe the current theoretical standards for measuring economic resources and inequality in section 2, which gives a common ground to evaluate the suitability of data source</w:t>
      </w:r>
      <w:r w:rsidR="000F3F69">
        <w:rPr>
          <w:lang w:val="en-US"/>
        </w:rPr>
        <w:t>s</w:t>
      </w:r>
      <w:r w:rsidRPr="00D044CF">
        <w:rPr>
          <w:lang w:val="en-US"/>
        </w:rPr>
        <w:t xml:space="preserve">. In section 3 we show in what ways </w:t>
      </w:r>
      <w:ins w:id="59" w:author="rudi" w:date="2014-10-13T23:18:00Z">
        <w:r w:rsidR="00945DA0">
          <w:rPr>
            <w:lang w:val="en-US"/>
          </w:rPr>
          <w:t xml:space="preserve">either </w:t>
        </w:r>
      </w:ins>
      <w:r w:rsidRPr="00D044CF">
        <w:rPr>
          <w:lang w:val="en-US"/>
        </w:rPr>
        <w:t xml:space="preserve">tax or survey data are superior and where special attention concerning the assessment of inequality should be paid. In section 4 we introduce Switzerland as an interesting </w:t>
      </w:r>
      <w:r w:rsidR="00ED60EF">
        <w:rPr>
          <w:lang w:val="en-US"/>
        </w:rPr>
        <w:t>example</w:t>
      </w:r>
      <w:r w:rsidRPr="00D044CF">
        <w:rPr>
          <w:lang w:val="en-US"/>
        </w:rPr>
        <w:t xml:space="preserve"> for a closer methodological inspection. In the light of the above, we assess</w:t>
      </w:r>
      <w:del w:id="60" w:author="rudi" w:date="2014-10-13T23:20:00Z">
        <w:r w:rsidRPr="00D044CF" w:rsidDel="00945DA0">
          <w:rPr>
            <w:lang w:val="en-US"/>
          </w:rPr>
          <w:delText xml:space="preserve"> in section 5</w:delText>
        </w:r>
      </w:del>
      <w:r w:rsidRPr="00D044CF">
        <w:rPr>
          <w:lang w:val="en-US"/>
        </w:rPr>
        <w:t xml:space="preserve"> inequality </w:t>
      </w:r>
      <w:del w:id="61" w:author="rudi" w:date="2014-10-13T23:20:00Z">
        <w:r w:rsidRPr="00D044CF" w:rsidDel="00945DA0">
          <w:rPr>
            <w:lang w:val="en-US"/>
          </w:rPr>
          <w:delText xml:space="preserve">in </w:delText>
        </w:r>
      </w:del>
      <w:ins w:id="62" w:author="rudi" w:date="2014-10-13T23:20:00Z">
        <w:r w:rsidR="00945DA0">
          <w:rPr>
            <w:lang w:val="en-US"/>
          </w:rPr>
          <w:t>of</w:t>
        </w:r>
        <w:r w:rsidR="00945DA0" w:rsidRPr="00D044CF">
          <w:rPr>
            <w:lang w:val="en-US"/>
          </w:rPr>
          <w:t xml:space="preserve"> </w:t>
        </w:r>
      </w:ins>
      <w:r w:rsidRPr="00D044CF">
        <w:rPr>
          <w:lang w:val="en-US"/>
        </w:rPr>
        <w:t>income</w:t>
      </w:r>
      <w:ins w:id="63" w:author="rudi" w:date="2014-10-13T23:20:00Z">
        <w:r w:rsidR="00945DA0">
          <w:rPr>
            <w:lang w:val="en-US"/>
          </w:rPr>
          <w:t>s</w:t>
        </w:r>
      </w:ins>
      <w:r w:rsidRPr="00D044CF">
        <w:rPr>
          <w:lang w:val="en-US"/>
        </w:rPr>
        <w:t xml:space="preserve"> with federal tax statistics for Switzerland</w:t>
      </w:r>
      <w:ins w:id="64" w:author="rudi" w:date="2014-10-13T23:20:00Z">
        <w:r w:rsidR="00945DA0" w:rsidRPr="00D044CF">
          <w:rPr>
            <w:lang w:val="en-US"/>
          </w:rPr>
          <w:t xml:space="preserve"> in section 5</w:t>
        </w:r>
        <w:r w:rsidR="00945DA0">
          <w:rPr>
            <w:lang w:val="en-US"/>
          </w:rPr>
          <w:t>.</w:t>
        </w:r>
      </w:ins>
      <w:r w:rsidRPr="00D044CF">
        <w:rPr>
          <w:lang w:val="en-US"/>
        </w:rPr>
        <w:t xml:space="preserve"> </w:t>
      </w:r>
      <w:ins w:id="65" w:author="rudi" w:date="2014-10-13T23:20:00Z">
        <w:r w:rsidR="00945DA0">
          <w:rPr>
            <w:lang w:val="en-US"/>
          </w:rPr>
          <w:t>We</w:t>
        </w:r>
      </w:ins>
      <w:del w:id="66" w:author="rudi" w:date="2014-10-13T23:21:00Z">
        <w:r w:rsidRPr="00D044CF" w:rsidDel="00945DA0">
          <w:rPr>
            <w:lang w:val="en-US"/>
          </w:rPr>
          <w:delText>and</w:delText>
        </w:r>
      </w:del>
      <w:r w:rsidRPr="00D044CF">
        <w:rPr>
          <w:lang w:val="en-US"/>
        </w:rPr>
        <w:t xml:space="preserve"> show, how the assessment of inequality is affected by the choices researcher have to make, when working with tax data. </w:t>
      </w:r>
      <w:del w:id="67" w:author="rudi" w:date="2014-10-13T23:21:00Z">
        <w:r w:rsidRPr="00D044CF" w:rsidDel="00945DA0">
          <w:rPr>
            <w:lang w:val="en-US"/>
          </w:rPr>
          <w:delText xml:space="preserve">Finally </w:delText>
        </w:r>
        <w:r w:rsidR="00EF5168" w:rsidDel="00945DA0">
          <w:rPr>
            <w:lang w:val="en-US"/>
          </w:rPr>
          <w:delText>i</w:delText>
        </w:r>
      </w:del>
      <w:ins w:id="68" w:author="rudi" w:date="2014-10-13T23:21:00Z">
        <w:r w:rsidR="00945DA0">
          <w:rPr>
            <w:lang w:val="en-US"/>
          </w:rPr>
          <w:t>I</w:t>
        </w:r>
      </w:ins>
      <w:r w:rsidR="00EF5168">
        <w:rPr>
          <w:lang w:val="en-US"/>
        </w:rPr>
        <w:t xml:space="preserve">n </w:t>
      </w:r>
      <w:r w:rsidRPr="00D044CF">
        <w:rPr>
          <w:lang w:val="en-US"/>
        </w:rPr>
        <w:t xml:space="preserve">section 6 </w:t>
      </w:r>
      <w:r w:rsidR="00EF5168">
        <w:rPr>
          <w:lang w:val="en-US"/>
        </w:rPr>
        <w:t xml:space="preserve">we </w:t>
      </w:r>
      <w:r w:rsidR="00DE7DE7">
        <w:rPr>
          <w:lang w:val="en-US"/>
        </w:rPr>
        <w:t xml:space="preserve">summarize </w:t>
      </w:r>
      <w:del w:id="69" w:author="rudi" w:date="2014-10-13T23:21:00Z">
        <w:r w:rsidR="00DE7DE7" w:rsidDel="00945DA0">
          <w:rPr>
            <w:lang w:val="en-US"/>
          </w:rPr>
          <w:delText xml:space="preserve">by showing </w:delText>
        </w:r>
      </w:del>
      <w:r w:rsidR="00DE7DE7">
        <w:rPr>
          <w:lang w:val="en-US"/>
        </w:rPr>
        <w:t>which</w:t>
      </w:r>
      <w:r w:rsidR="00EF5168">
        <w:rPr>
          <w:lang w:val="en-US"/>
        </w:rPr>
        <w:t xml:space="preserve"> </w:t>
      </w:r>
      <w:r w:rsidR="00ED60EF">
        <w:rPr>
          <w:lang w:val="en-US"/>
        </w:rPr>
        <w:t xml:space="preserve">methodological </w:t>
      </w:r>
      <w:r w:rsidR="00EF5168">
        <w:rPr>
          <w:lang w:val="en-US"/>
        </w:rPr>
        <w:t xml:space="preserve">issues are </w:t>
      </w:r>
      <w:r w:rsidR="00DE7DE7">
        <w:rPr>
          <w:lang w:val="en-US"/>
        </w:rPr>
        <w:t xml:space="preserve">relatively important and which are </w:t>
      </w:r>
      <w:r w:rsidR="00DE7DE7" w:rsidRPr="00DE7DE7">
        <w:rPr>
          <w:lang w:val="en-US"/>
        </w:rPr>
        <w:t>negligible</w:t>
      </w:r>
      <w:r w:rsidRPr="00D044CF">
        <w:rPr>
          <w:lang w:val="en-US"/>
        </w:rPr>
        <w:t>.</w:t>
      </w:r>
      <w:r w:rsidR="00DE7DE7">
        <w:rPr>
          <w:lang w:val="en-US"/>
        </w:rPr>
        <w:t xml:space="preserve"> </w:t>
      </w:r>
    </w:p>
    <w:p w14:paraId="5F5338C0" w14:textId="77777777" w:rsidR="00D044CF" w:rsidRDefault="00315B56" w:rsidP="00D044CF">
      <w:pPr>
        <w:pStyle w:val="berschrift1"/>
        <w:rPr>
          <w:lang w:val="en-US"/>
        </w:rPr>
      </w:pPr>
      <w:bookmarkStart w:id="70" w:name="_Ref399330537"/>
      <w:bookmarkStart w:id="71" w:name="_Toc399858804"/>
      <w:r>
        <w:rPr>
          <w:lang w:val="en-US"/>
        </w:rPr>
        <w:t xml:space="preserve">Standards on Assessing </w:t>
      </w:r>
      <w:r w:rsidR="006C2FBE">
        <w:rPr>
          <w:lang w:val="en-US"/>
        </w:rPr>
        <w:t xml:space="preserve">Economic </w:t>
      </w:r>
      <w:r>
        <w:rPr>
          <w:lang w:val="en-US"/>
        </w:rPr>
        <w:t>Inequality</w:t>
      </w:r>
      <w:bookmarkEnd w:id="70"/>
      <w:bookmarkEnd w:id="71"/>
    </w:p>
    <w:p w14:paraId="16B4FAF7" w14:textId="46CFBB4F" w:rsidR="00D3790B" w:rsidRPr="00D3790B" w:rsidRDefault="00D3790B" w:rsidP="00D3790B">
      <w:pPr>
        <w:rPr>
          <w:lang w:val="en-US"/>
        </w:rPr>
      </w:pPr>
      <w:commentRangeStart w:id="72"/>
      <w:r>
        <w:rPr>
          <w:lang w:val="en-US"/>
        </w:rPr>
        <w:t xml:space="preserve">We identify four areas, which we think are crucial concerning the assessment of economic inequality. </w:t>
      </w:r>
      <w:commentRangeEnd w:id="72"/>
      <w:r w:rsidR="00ED60EF">
        <w:rPr>
          <w:rStyle w:val="Kommentarzeichen"/>
        </w:rPr>
        <w:commentReference w:id="72"/>
      </w:r>
      <w:r>
        <w:rPr>
          <w:lang w:val="en-US"/>
        </w:rPr>
        <w:t xml:space="preserve">First of all one has to be clear about the type of economic resources (section </w:t>
      </w:r>
      <w:r>
        <w:rPr>
          <w:lang w:val="en-US"/>
        </w:rPr>
        <w:fldChar w:fldCharType="begin"/>
      </w:r>
      <w:r>
        <w:rPr>
          <w:lang w:val="en-US"/>
        </w:rPr>
        <w:instrText xml:space="preserve"> REF _Ref399337302 \r \h </w:instrText>
      </w:r>
      <w:r>
        <w:rPr>
          <w:lang w:val="en-US"/>
        </w:rPr>
      </w:r>
      <w:r>
        <w:rPr>
          <w:lang w:val="en-US"/>
        </w:rPr>
        <w:fldChar w:fldCharType="separate"/>
      </w:r>
      <w:r>
        <w:rPr>
          <w:lang w:val="en-US"/>
        </w:rPr>
        <w:t>2.1</w:t>
      </w:r>
      <w:r>
        <w:rPr>
          <w:lang w:val="en-US"/>
        </w:rPr>
        <w:fldChar w:fldCharType="end"/>
      </w:r>
      <w:r>
        <w:rPr>
          <w:lang w:val="en-US"/>
        </w:rPr>
        <w:t>)</w:t>
      </w:r>
      <w:r w:rsidR="009B1D7B">
        <w:rPr>
          <w:lang w:val="en-US"/>
        </w:rPr>
        <w:t>. What kind of resource</w:t>
      </w:r>
      <w:del w:id="73" w:author="rudi" w:date="2014-10-13T23:24:00Z">
        <w:r w:rsidR="009B1D7B" w:rsidDel="00945DA0">
          <w:rPr>
            <w:lang w:val="en-US"/>
          </w:rPr>
          <w:delText>s</w:delText>
        </w:r>
      </w:del>
      <w:r w:rsidR="009B1D7B">
        <w:rPr>
          <w:lang w:val="en-US"/>
        </w:rPr>
        <w:t xml:space="preserve"> do we look at when we investigate its distribution? </w:t>
      </w:r>
      <w:r>
        <w:rPr>
          <w:lang w:val="en-US"/>
        </w:rPr>
        <w:t xml:space="preserve">Then one has to define the statistical unit </w:t>
      </w:r>
      <w:r w:rsidR="00ED60EF">
        <w:rPr>
          <w:lang w:val="en-US"/>
        </w:rPr>
        <w:t xml:space="preserve">to announce </w:t>
      </w:r>
      <w:r w:rsidR="009B1D7B">
        <w:rPr>
          <w:lang w:val="en-US"/>
        </w:rPr>
        <w:t xml:space="preserve">among whom inequality occurs (see section </w:t>
      </w:r>
      <w:r w:rsidR="009B1D7B">
        <w:rPr>
          <w:lang w:val="en-US"/>
        </w:rPr>
        <w:fldChar w:fldCharType="begin"/>
      </w:r>
      <w:r w:rsidR="009B1D7B">
        <w:rPr>
          <w:lang w:val="en-US"/>
        </w:rPr>
        <w:instrText xml:space="preserve"> REF _Ref399841609 \r \h </w:instrText>
      </w:r>
      <w:r w:rsidR="009B1D7B">
        <w:rPr>
          <w:lang w:val="en-US"/>
        </w:rPr>
      </w:r>
      <w:r w:rsidR="009B1D7B">
        <w:rPr>
          <w:lang w:val="en-US"/>
        </w:rPr>
        <w:fldChar w:fldCharType="separate"/>
      </w:r>
      <w:r w:rsidR="009B1D7B">
        <w:rPr>
          <w:lang w:val="en-US"/>
        </w:rPr>
        <w:t>2.2</w:t>
      </w:r>
      <w:r w:rsidR="009B1D7B">
        <w:rPr>
          <w:lang w:val="en-US"/>
        </w:rPr>
        <w:fldChar w:fldCharType="end"/>
      </w:r>
      <w:r w:rsidR="00ED60EF">
        <w:rPr>
          <w:lang w:val="en-US"/>
        </w:rPr>
        <w:t xml:space="preserve">).  </w:t>
      </w:r>
      <w:r w:rsidR="009B1D7B">
        <w:rPr>
          <w:lang w:val="en-US"/>
        </w:rPr>
        <w:t xml:space="preserve">Section </w:t>
      </w:r>
      <w:r w:rsidR="009B1D7B">
        <w:rPr>
          <w:lang w:val="en-US"/>
        </w:rPr>
        <w:fldChar w:fldCharType="begin"/>
      </w:r>
      <w:r w:rsidR="009B1D7B">
        <w:rPr>
          <w:lang w:val="en-US"/>
        </w:rPr>
        <w:instrText xml:space="preserve"> REF _Ref399841803 \r \h </w:instrText>
      </w:r>
      <w:r w:rsidR="009B1D7B">
        <w:rPr>
          <w:lang w:val="en-US"/>
        </w:rPr>
      </w:r>
      <w:r w:rsidR="009B1D7B">
        <w:rPr>
          <w:lang w:val="en-US"/>
        </w:rPr>
        <w:fldChar w:fldCharType="separate"/>
      </w:r>
      <w:r w:rsidR="009B1D7B">
        <w:rPr>
          <w:lang w:val="en-US"/>
        </w:rPr>
        <w:t>2.3</w:t>
      </w:r>
      <w:r w:rsidR="009B1D7B">
        <w:rPr>
          <w:lang w:val="en-US"/>
        </w:rPr>
        <w:fldChar w:fldCharType="end"/>
      </w:r>
      <w:r w:rsidR="009B1D7B">
        <w:rPr>
          <w:lang w:val="en-US"/>
        </w:rPr>
        <w:t xml:space="preserve"> gives an overview on </w:t>
      </w:r>
      <w:del w:id="74" w:author="rudi" w:date="2014-10-13T23:25:00Z">
        <w:r w:rsidR="009B1D7B" w:rsidDel="00945DA0">
          <w:rPr>
            <w:lang w:val="en-US"/>
          </w:rPr>
          <w:delText xml:space="preserve">current </w:delText>
        </w:r>
      </w:del>
      <w:r w:rsidR="009B1D7B">
        <w:rPr>
          <w:lang w:val="en-US"/>
        </w:rPr>
        <w:t>inequality measures and discu</w:t>
      </w:r>
      <w:ins w:id="75" w:author="rudi" w:date="2014-10-13T23:25:00Z">
        <w:r w:rsidR="00945DA0">
          <w:rPr>
            <w:lang w:val="en-US"/>
          </w:rPr>
          <w:t>s</w:t>
        </w:r>
      </w:ins>
      <w:r w:rsidR="009B1D7B">
        <w:rPr>
          <w:lang w:val="en-US"/>
        </w:rPr>
        <w:t>s</w:t>
      </w:r>
      <w:ins w:id="76" w:author="rudi" w:date="2014-10-13T23:25:00Z">
        <w:r w:rsidR="00945DA0">
          <w:rPr>
            <w:lang w:val="en-US"/>
          </w:rPr>
          <w:t>es</w:t>
        </w:r>
      </w:ins>
      <w:r w:rsidR="009B1D7B">
        <w:rPr>
          <w:lang w:val="en-US"/>
        </w:rPr>
        <w:t xml:space="preserve"> their central advantages and shortcomings. </w:t>
      </w:r>
      <w:del w:id="77" w:author="rudi" w:date="2014-10-13T23:26:00Z">
        <w:r w:rsidR="009B1D7B" w:rsidDel="00945DA0">
          <w:rPr>
            <w:lang w:val="en-US"/>
          </w:rPr>
          <w:delText>Finally in s</w:delText>
        </w:r>
      </w:del>
      <w:ins w:id="78" w:author="rudi" w:date="2014-10-13T23:26:00Z">
        <w:r w:rsidR="00945DA0">
          <w:rPr>
            <w:lang w:val="en-US"/>
          </w:rPr>
          <w:t>S</w:t>
        </w:r>
      </w:ins>
      <w:r w:rsidR="009B1D7B">
        <w:rPr>
          <w:lang w:val="en-US"/>
        </w:rPr>
        <w:t xml:space="preserve">ection </w:t>
      </w:r>
      <w:r w:rsidR="009B1D7B">
        <w:rPr>
          <w:lang w:val="en-US"/>
        </w:rPr>
        <w:fldChar w:fldCharType="begin"/>
      </w:r>
      <w:r w:rsidR="009B1D7B">
        <w:rPr>
          <w:lang w:val="en-US"/>
        </w:rPr>
        <w:instrText xml:space="preserve"> REF _Ref399841861 \r \h </w:instrText>
      </w:r>
      <w:r w:rsidR="009B1D7B">
        <w:rPr>
          <w:lang w:val="en-US"/>
        </w:rPr>
      </w:r>
      <w:r w:rsidR="009B1D7B">
        <w:rPr>
          <w:lang w:val="en-US"/>
        </w:rPr>
        <w:fldChar w:fldCharType="separate"/>
      </w:r>
      <w:r w:rsidR="009B1D7B">
        <w:rPr>
          <w:lang w:val="en-US"/>
        </w:rPr>
        <w:t>2.4</w:t>
      </w:r>
      <w:r w:rsidR="009B1D7B">
        <w:rPr>
          <w:lang w:val="en-US"/>
        </w:rPr>
        <w:fldChar w:fldCharType="end"/>
      </w:r>
      <w:r w:rsidR="009B1D7B">
        <w:rPr>
          <w:lang w:val="en-US"/>
        </w:rPr>
        <w:t xml:space="preserve"> </w:t>
      </w:r>
      <w:ins w:id="79" w:author="rudi" w:date="2014-10-13T23:26:00Z">
        <w:r w:rsidR="00945DA0">
          <w:rPr>
            <w:lang w:val="en-US"/>
          </w:rPr>
          <w:t>addresses</w:t>
        </w:r>
      </w:ins>
      <w:del w:id="80" w:author="rudi" w:date="2014-10-13T23:26:00Z">
        <w:r w:rsidR="009B1D7B" w:rsidDel="00945DA0">
          <w:rPr>
            <w:lang w:val="en-US"/>
          </w:rPr>
          <w:delText>we discuss</w:delText>
        </w:r>
      </w:del>
      <w:r w:rsidR="009B1D7B">
        <w:rPr>
          <w:lang w:val="en-US"/>
        </w:rPr>
        <w:t xml:space="preserve"> the importance of coverage issues</w:t>
      </w:r>
      <w:del w:id="81" w:author="rudi" w:date="2014-10-13T23:27:00Z">
        <w:r w:rsidR="009B1D7B" w:rsidDel="00C9695A">
          <w:rPr>
            <w:lang w:val="en-US"/>
          </w:rPr>
          <w:delText>, which complete the four areas of inequality relevant methodological issues.</w:delText>
        </w:r>
      </w:del>
      <w:ins w:id="82" w:author="rudi" w:date="2014-10-13T23:27:00Z">
        <w:r w:rsidR="00C9695A">
          <w:rPr>
            <w:lang w:val="en-US"/>
          </w:rPr>
          <w:t>.</w:t>
        </w:r>
      </w:ins>
    </w:p>
    <w:p w14:paraId="380C87B5" w14:textId="77777777" w:rsidR="00D044CF" w:rsidRPr="005329E3" w:rsidRDefault="00D044CF" w:rsidP="00D044CF">
      <w:pPr>
        <w:pStyle w:val="berschrift2"/>
        <w:rPr>
          <w:lang w:val="en-US"/>
        </w:rPr>
      </w:pPr>
      <w:bookmarkStart w:id="83" w:name="_Ref399337302"/>
      <w:bookmarkStart w:id="84" w:name="_Ref399337312"/>
      <w:bookmarkStart w:id="85" w:name="_Toc399858805"/>
      <w:r w:rsidRPr="00D044CF">
        <w:rPr>
          <w:lang w:val="en-US"/>
        </w:rPr>
        <w:lastRenderedPageBreak/>
        <w:t>Concepts on measuring economic resources</w:t>
      </w:r>
      <w:bookmarkEnd w:id="83"/>
      <w:bookmarkEnd w:id="84"/>
      <w:bookmarkEnd w:id="85"/>
    </w:p>
    <w:p w14:paraId="53BF0A83" w14:textId="2A51919A" w:rsidR="00D044CF" w:rsidRPr="00D044CF" w:rsidRDefault="00D044CF" w:rsidP="00D044CF">
      <w:pPr>
        <w:rPr>
          <w:lang w:val="en-US"/>
        </w:rPr>
      </w:pPr>
      <w:r w:rsidRPr="00D044CF">
        <w:rPr>
          <w:lang w:val="en-US"/>
        </w:rPr>
        <w:t>Most studies on inequality focus on income inequality solely. However, recent activities emphasize the need of a broader conceptualization. A recent publication from the OECD (2013) condense</w:t>
      </w:r>
      <w:ins w:id="86" w:author="rudi" w:date="2014-10-13T23:29:00Z">
        <w:r w:rsidR="00C9695A">
          <w:rPr>
            <w:lang w:val="en-US"/>
          </w:rPr>
          <w:t>s</w:t>
        </w:r>
      </w:ins>
      <w:r w:rsidRPr="00D044CF">
        <w:rPr>
          <w:lang w:val="en-US"/>
        </w:rPr>
        <w:t xml:space="preserve"> these ideas into the ICW framework (income, consumption and wealth), which is meant to be an internationally agreed framework on micro-level </w:t>
      </w:r>
      <w:commentRangeStart w:id="87"/>
      <w:r w:rsidRPr="00D044CF">
        <w:rPr>
          <w:lang w:val="en-US"/>
        </w:rPr>
        <w:t>statistics</w:t>
      </w:r>
      <w:commentRangeEnd w:id="87"/>
      <w:r w:rsidR="00C9695A">
        <w:rPr>
          <w:rStyle w:val="Kommentarzeichen"/>
        </w:rPr>
        <w:commentReference w:id="87"/>
      </w:r>
      <w:r w:rsidRPr="00D044CF">
        <w:rPr>
          <w:lang w:val="en-US"/>
        </w:rPr>
        <w:t xml:space="preserve"> . and the UNECE/CES recommendations for the 2010 Censuses of Population and Housing (UNECE and EUROSTAT, 2006). According to the framework it is best to look at income, consumption and wealth as three separate but interrelated dimensions of people’s economic well-being. To gain policy relevant insight, it is recommended to look at the distribution of all three distributions simultaneously. Some households with low income, for example, may report adequate levels of consumption expenditure or wealth holdings, or vice-versa. </w:t>
      </w:r>
    </w:p>
    <w:p w14:paraId="630322AC" w14:textId="77777777" w:rsidR="00D044CF" w:rsidRPr="00D044CF" w:rsidRDefault="00D044CF" w:rsidP="00D044CF">
      <w:pPr>
        <w:rPr>
          <w:lang w:val="en-US"/>
        </w:rPr>
      </w:pPr>
    </w:p>
    <w:p w14:paraId="0A560D95" w14:textId="4CDE73C4" w:rsidR="00D044CF" w:rsidRDefault="00D044CF" w:rsidP="00D044CF">
      <w:pPr>
        <w:rPr>
          <w:lang w:val="en-US"/>
        </w:rPr>
      </w:pPr>
      <w:r w:rsidRPr="00D044CF">
        <w:rPr>
          <w:lang w:val="en-US"/>
        </w:rPr>
        <w:t xml:space="preserve">Because inequality in income is by far the </w:t>
      </w:r>
      <w:r w:rsidR="001232D9" w:rsidRPr="00D044CF">
        <w:rPr>
          <w:lang w:val="en-US"/>
        </w:rPr>
        <w:t>concept, that gets</w:t>
      </w:r>
      <w:r w:rsidRPr="00D044CF">
        <w:rPr>
          <w:lang w:val="en-US"/>
        </w:rPr>
        <w:t xml:space="preserve"> most scholarly attention, we have a closer look at the definition of income.</w:t>
      </w:r>
      <w:r w:rsidR="000F3F69">
        <w:rPr>
          <w:lang w:val="en-US"/>
        </w:rPr>
        <w:t xml:space="preserve"> </w:t>
      </w:r>
      <w:r w:rsidR="000F3F69" w:rsidRPr="00D044CF">
        <w:rPr>
          <w:lang w:val="en-US"/>
        </w:rPr>
        <w:t>Terminology can slightly differ, while common concepts can be identified (for detailed discussion see: OECD (2013, 44), United Nations (2011, 24)). Figure 1 shows a stylized framework, which includes a distinction of common income sources and shows the central steps of redistribution, which eventually lead to disposable income: the income measure, which finally shapes the possibility to consume. Within this framework common other income definitions are situated</w:t>
      </w:r>
      <w:r w:rsidR="000F3F69">
        <w:rPr>
          <w:lang w:val="en-US"/>
        </w:rPr>
        <w:t>. The</w:t>
      </w:r>
      <w:r w:rsidRPr="00D044CF">
        <w:rPr>
          <w:lang w:val="en-US"/>
        </w:rPr>
        <w:t xml:space="preserve"> assessment of income inequality is strongly influenced by the definition of </w:t>
      </w:r>
      <w:del w:id="88" w:author="rudi" w:date="2014-10-13T23:32:00Z">
        <w:r w:rsidRPr="00D044CF" w:rsidDel="00C9695A">
          <w:rPr>
            <w:lang w:val="en-US"/>
          </w:rPr>
          <w:delText xml:space="preserve">the </w:delText>
        </w:r>
      </w:del>
      <w:r w:rsidRPr="00D044CF">
        <w:rPr>
          <w:lang w:val="en-US"/>
        </w:rPr>
        <w:t xml:space="preserve">income itself. </w:t>
      </w:r>
      <w:r w:rsidR="00ED60EF">
        <w:rPr>
          <w:lang w:val="en-US"/>
        </w:rPr>
        <w:t>Primary income</w:t>
      </w:r>
      <w:r w:rsidRPr="00D044CF">
        <w:rPr>
          <w:lang w:val="en-US"/>
        </w:rPr>
        <w:t xml:space="preserve"> or disposable </w:t>
      </w:r>
      <w:r w:rsidR="001232D9" w:rsidRPr="00D044CF">
        <w:rPr>
          <w:lang w:val="en-US"/>
        </w:rPr>
        <w:t>income</w:t>
      </w:r>
      <w:del w:id="89" w:author="rudi" w:date="2014-10-13T23:32:00Z">
        <w:r w:rsidR="001232D9" w:rsidRPr="00D044CF" w:rsidDel="00C9695A">
          <w:rPr>
            <w:lang w:val="en-US"/>
          </w:rPr>
          <w:delText>s</w:delText>
        </w:r>
      </w:del>
      <w:r w:rsidR="001232D9" w:rsidRPr="00D044CF">
        <w:rPr>
          <w:lang w:val="en-US"/>
        </w:rPr>
        <w:t xml:space="preserve"> for example differ</w:t>
      </w:r>
      <w:r w:rsidRPr="00D044CF">
        <w:rPr>
          <w:lang w:val="en-US"/>
        </w:rPr>
        <w:t xml:space="preserve"> by substantial meaning and by the expected degree of inequality, because the la</w:t>
      </w:r>
      <w:ins w:id="90" w:author="rudi" w:date="2014-10-13T23:33:00Z">
        <w:r w:rsidR="00C9695A">
          <w:rPr>
            <w:lang w:val="en-US"/>
          </w:rPr>
          <w:t>t</w:t>
        </w:r>
      </w:ins>
      <w:r w:rsidRPr="00D044CF">
        <w:rPr>
          <w:lang w:val="en-US"/>
        </w:rPr>
        <w:t xml:space="preserve">ter considers redistribution and the former </w:t>
      </w:r>
      <w:ins w:id="91" w:author="rudi" w:date="2014-10-13T23:33:00Z">
        <w:r w:rsidR="00C9695A">
          <w:rPr>
            <w:lang w:val="en-US"/>
          </w:rPr>
          <w:t xml:space="preserve">does </w:t>
        </w:r>
      </w:ins>
      <w:r w:rsidRPr="00D044CF">
        <w:rPr>
          <w:lang w:val="en-US"/>
        </w:rPr>
        <w:t xml:space="preserve">not. </w:t>
      </w:r>
    </w:p>
    <w:p w14:paraId="2253D297" w14:textId="77777777" w:rsidR="00D044CF" w:rsidRDefault="00D044CF" w:rsidP="00D044CF">
      <w:pPr>
        <w:rPr>
          <w:lang w:val="en-US"/>
        </w:rPr>
      </w:pPr>
    </w:p>
    <w:p w14:paraId="04C2ACF2" w14:textId="77777777" w:rsidR="00676E3F" w:rsidRDefault="00DE7DE7" w:rsidP="00676E3F">
      <w:pPr>
        <w:keepNext/>
      </w:pPr>
      <w:r w:rsidRPr="007C1C84">
        <w:object w:dxaOrig="12870" w:dyaOrig="9972" w14:anchorId="3BE6B7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9pt;height:338.65pt" o:ole="">
            <v:imagedata r:id="rId12" o:title=""/>
          </v:shape>
          <o:OLEObject Type="Embed" ProgID="Visio.Drawing.11" ShapeID="_x0000_i1025" DrawAspect="Content" ObjectID="_1474752291" r:id="rId13"/>
        </w:object>
      </w:r>
    </w:p>
    <w:p w14:paraId="3B717B55" w14:textId="77777777" w:rsidR="003163BA" w:rsidRPr="001232D9" w:rsidRDefault="003163BA" w:rsidP="003163BA">
      <w:pPr>
        <w:pStyle w:val="Beschriftung"/>
        <w:rPr>
          <w:lang w:val="en-US"/>
        </w:rPr>
      </w:pPr>
      <w:bookmarkStart w:id="92" w:name="_Ref399862328"/>
      <w:commentRangeStart w:id="93"/>
      <w:commentRangeStart w:id="94"/>
      <w:r w:rsidRPr="001232D9">
        <w:rPr>
          <w:sz w:val="24"/>
          <w:szCs w:val="24"/>
          <w:lang w:val="en-US"/>
        </w:rPr>
        <w:t xml:space="preserve">Figure </w:t>
      </w:r>
      <w:r w:rsidRPr="003163BA">
        <w:rPr>
          <w:sz w:val="24"/>
          <w:szCs w:val="24"/>
        </w:rPr>
        <w:fldChar w:fldCharType="begin"/>
      </w:r>
      <w:r w:rsidRPr="003163BA">
        <w:rPr>
          <w:sz w:val="24"/>
          <w:szCs w:val="24"/>
          <w:lang w:val="en-US"/>
        </w:rPr>
        <w:instrText xml:space="preserve"> SEQ Abbildung \* ARABIC </w:instrText>
      </w:r>
      <w:r w:rsidRPr="003163BA">
        <w:rPr>
          <w:sz w:val="24"/>
          <w:szCs w:val="24"/>
        </w:rPr>
        <w:fldChar w:fldCharType="separate"/>
      </w:r>
      <w:r w:rsidR="00A0309C">
        <w:rPr>
          <w:noProof/>
          <w:sz w:val="24"/>
          <w:szCs w:val="24"/>
          <w:lang w:val="en-US"/>
        </w:rPr>
        <w:t>1</w:t>
      </w:r>
      <w:r w:rsidRPr="003163BA">
        <w:rPr>
          <w:sz w:val="24"/>
          <w:szCs w:val="24"/>
        </w:rPr>
        <w:fldChar w:fldCharType="end"/>
      </w:r>
      <w:bookmarkEnd w:id="92"/>
      <w:r w:rsidRPr="003163BA">
        <w:rPr>
          <w:sz w:val="24"/>
          <w:szCs w:val="24"/>
          <w:lang w:val="en-US"/>
        </w:rPr>
        <w:t xml:space="preserve"> : </w:t>
      </w:r>
      <w:r w:rsidRPr="001232D9">
        <w:rPr>
          <w:sz w:val="24"/>
          <w:szCs w:val="24"/>
          <w:lang w:val="en-US"/>
        </w:rPr>
        <w:t>Income definitions from market outcome to disposable income</w:t>
      </w:r>
      <w:commentRangeEnd w:id="93"/>
      <w:r w:rsidR="00ED60EF">
        <w:rPr>
          <w:rStyle w:val="Kommentarzeichen"/>
          <w:bCs w:val="0"/>
          <w:lang w:val="de-CH"/>
        </w:rPr>
        <w:commentReference w:id="93"/>
      </w:r>
      <w:commentRangeEnd w:id="94"/>
      <w:r w:rsidR="00C9695A">
        <w:rPr>
          <w:rStyle w:val="Kommentarzeichen"/>
          <w:bCs w:val="0"/>
          <w:lang w:val="de-CH"/>
        </w:rPr>
        <w:commentReference w:id="94"/>
      </w:r>
      <w:r w:rsidRPr="001232D9">
        <w:rPr>
          <w:lang w:val="en-US"/>
        </w:rPr>
        <w:br/>
        <w:t>Source: OECD (2013:44), own diagram</w:t>
      </w:r>
    </w:p>
    <w:p w14:paraId="0B95474C" w14:textId="77777777" w:rsidR="003163BA" w:rsidRPr="003163BA" w:rsidRDefault="003163BA" w:rsidP="003163BA">
      <w:pPr>
        <w:pStyle w:val="Beschriftung"/>
        <w:rPr>
          <w:lang w:val="en-US"/>
        </w:rPr>
      </w:pPr>
    </w:p>
    <w:p w14:paraId="78DCD2CC" w14:textId="77777777" w:rsidR="00676E3F" w:rsidRDefault="00676E3F" w:rsidP="00676E3F">
      <w:pPr>
        <w:pStyle w:val="berschrift2"/>
      </w:pPr>
      <w:bookmarkStart w:id="95" w:name="_Ref399841609"/>
      <w:bookmarkStart w:id="96" w:name="_Ref399844505"/>
      <w:bookmarkStart w:id="97" w:name="_Toc399858806"/>
      <w:r w:rsidRPr="00676E3F">
        <w:lastRenderedPageBreak/>
        <w:t xml:space="preserve">Statistical </w:t>
      </w:r>
      <w:r w:rsidR="001232D9" w:rsidRPr="00676E3F">
        <w:t>Units</w:t>
      </w:r>
      <w:bookmarkEnd w:id="95"/>
      <w:bookmarkEnd w:id="96"/>
      <w:bookmarkEnd w:id="97"/>
    </w:p>
    <w:p w14:paraId="4A8FD20C" w14:textId="77777777" w:rsidR="00676E3F" w:rsidRPr="00676E3F" w:rsidRDefault="00676E3F" w:rsidP="00676E3F">
      <w:pPr>
        <w:rPr>
          <w:lang w:val="en-US"/>
        </w:rPr>
      </w:pPr>
      <w:r w:rsidRPr="00676E3F">
        <w:rPr>
          <w:lang w:val="en-US"/>
        </w:rPr>
        <w:t xml:space="preserve">The agreed standard on the statistical units, which should be the base of inequality analysis, are households not individuals (OECD, 2013, 60). Indeed it </w:t>
      </w:r>
      <w:r w:rsidR="000F3F69">
        <w:rPr>
          <w:lang w:val="en-US"/>
        </w:rPr>
        <w:t>are</w:t>
      </w:r>
      <w:r w:rsidRPr="00676E3F">
        <w:rPr>
          <w:lang w:val="en-US"/>
        </w:rPr>
        <w:t xml:space="preserve"> individuals, who receive income, own assets and experience economic well-being, but their possibility to do so, is strongly tied to the concept of household. This comprises all persons under the same housing arrangement. The basic underlying assumption for collecting data on household level instead of individual level is, that people in the same household share resources and therefore pool their incomes (when two or more earners live together) and/or use the household income to provide the essentials of living for every household member (also non-</w:t>
      </w:r>
      <w:r w:rsidR="000F3F69" w:rsidRPr="00676E3F">
        <w:rPr>
          <w:lang w:val="en-US"/>
        </w:rPr>
        <w:t>earning</w:t>
      </w:r>
      <w:r w:rsidRPr="00676E3F">
        <w:rPr>
          <w:lang w:val="en-US"/>
        </w:rPr>
        <w:t xml:space="preserve"> members, like children). Additionally, there are economies of scale when people share living space and commodities and they therefore benefit from sharing. To compare the individual economic well-being among individuals living in different households usually equivalence scales are used (see OECD 2013, 173, </w:t>
      </w:r>
      <w:proofErr w:type="spellStart"/>
      <w:r w:rsidRPr="00676E3F">
        <w:rPr>
          <w:lang w:val="en-US"/>
        </w:rPr>
        <w:t>Buhmann</w:t>
      </w:r>
      <w:proofErr w:type="spellEnd"/>
      <w:r w:rsidRPr="00676E3F">
        <w:rPr>
          <w:lang w:val="en-US"/>
        </w:rPr>
        <w:t xml:space="preserve"> et al. 1988).</w:t>
      </w:r>
    </w:p>
    <w:p w14:paraId="0A79EC9B" w14:textId="77777777" w:rsidR="00676E3F" w:rsidRDefault="00676E3F" w:rsidP="00676E3F">
      <w:pPr>
        <w:pStyle w:val="berschrift2"/>
        <w:rPr>
          <w:lang w:val="en-US"/>
        </w:rPr>
      </w:pPr>
      <w:bookmarkStart w:id="98" w:name="_Ref399841803"/>
      <w:bookmarkStart w:id="99" w:name="_Ref399849930"/>
      <w:bookmarkStart w:id="100" w:name="_Toc399858807"/>
      <w:r w:rsidRPr="00676E3F">
        <w:rPr>
          <w:lang w:val="en-US"/>
        </w:rPr>
        <w:t>Measuring inequality</w:t>
      </w:r>
      <w:bookmarkEnd w:id="98"/>
      <w:bookmarkEnd w:id="99"/>
      <w:bookmarkEnd w:id="100"/>
    </w:p>
    <w:p w14:paraId="0276AC69" w14:textId="1871B83C" w:rsidR="00676E3F" w:rsidRDefault="00676E3F" w:rsidP="00676E3F">
      <w:pPr>
        <w:rPr>
          <w:lang w:val="en-US"/>
        </w:rPr>
      </w:pPr>
      <w:commentRangeStart w:id="101"/>
      <w:r w:rsidRPr="00676E3F">
        <w:rPr>
          <w:lang w:val="en-US"/>
        </w:rPr>
        <w:t>Nowadays a plethor</w:t>
      </w:r>
      <w:r w:rsidR="00141B1B">
        <w:rPr>
          <w:lang w:val="en-US"/>
        </w:rPr>
        <w:t xml:space="preserve">a of inequality measures exists. </w:t>
      </w:r>
      <w:proofErr w:type="spellStart"/>
      <w:r w:rsidRPr="00676E3F">
        <w:rPr>
          <w:lang w:val="en-US"/>
        </w:rPr>
        <w:t>Hao</w:t>
      </w:r>
      <w:proofErr w:type="spellEnd"/>
      <w:r w:rsidRPr="00676E3F">
        <w:rPr>
          <w:lang w:val="en-US"/>
        </w:rPr>
        <w:t xml:space="preserve"> and </w:t>
      </w:r>
      <w:proofErr w:type="spellStart"/>
      <w:r w:rsidRPr="00676E3F">
        <w:rPr>
          <w:lang w:val="en-US"/>
        </w:rPr>
        <w:t>Naiman</w:t>
      </w:r>
      <w:proofErr w:type="spellEnd"/>
      <w:r w:rsidRPr="00676E3F">
        <w:rPr>
          <w:lang w:val="en-US"/>
        </w:rPr>
        <w:t xml:space="preserve"> (2010) provide a good overview on inequality measures and their properties by identifying </w:t>
      </w:r>
      <w:r w:rsidR="00141B1B">
        <w:rPr>
          <w:lang w:val="en-US"/>
        </w:rPr>
        <w:t>five</w:t>
      </w:r>
      <w:r w:rsidRPr="00676E3F">
        <w:rPr>
          <w:lang w:val="en-US"/>
        </w:rPr>
        <w:t xml:space="preserve"> main families of measures. Measures relating to probability distribution,</w:t>
      </w:r>
      <w:r w:rsidR="00141B1B">
        <w:rPr>
          <w:lang w:val="en-US"/>
        </w:rPr>
        <w:t xml:space="preserve"> measures</w:t>
      </w:r>
      <w:r w:rsidRPr="00676E3F">
        <w:rPr>
          <w:lang w:val="en-US"/>
        </w:rPr>
        <w:t xml:space="preserve"> based on </w:t>
      </w:r>
      <w:proofErr w:type="spellStart"/>
      <w:r w:rsidRPr="00676E3F">
        <w:rPr>
          <w:lang w:val="en-US"/>
        </w:rPr>
        <w:t>quantile</w:t>
      </w:r>
      <w:proofErr w:type="spellEnd"/>
      <w:r w:rsidRPr="00676E3F">
        <w:rPr>
          <w:lang w:val="en-US"/>
        </w:rPr>
        <w:t xml:space="preserve"> functions and Lorenz curves, </w:t>
      </w:r>
      <w:r w:rsidR="00141B1B">
        <w:rPr>
          <w:lang w:val="en-US"/>
        </w:rPr>
        <w:t xml:space="preserve">measures </w:t>
      </w:r>
      <w:r w:rsidRPr="00676E3F">
        <w:rPr>
          <w:lang w:val="en-US"/>
        </w:rPr>
        <w:t>derive</w:t>
      </w:r>
      <w:r w:rsidR="00141B1B">
        <w:rPr>
          <w:lang w:val="en-US"/>
        </w:rPr>
        <w:t>d from social welfare functions, measures from information theory and measures based on relative distribution. Properties of measures are usually discussed in regard to five principles</w:t>
      </w:r>
      <w:r w:rsidR="00141B1B">
        <w:rPr>
          <w:rStyle w:val="Funotenzeichen"/>
          <w:lang w:val="en-US"/>
        </w:rPr>
        <w:footnoteReference w:id="1"/>
      </w:r>
      <w:r w:rsidR="00361A2D">
        <w:rPr>
          <w:lang w:val="en-US"/>
        </w:rPr>
        <w:t>. Here we don’t want to discuss the usefulness of inequality measures in regard to th</w:t>
      </w:r>
      <w:ins w:id="102" w:author="rudi" w:date="2014-10-13T23:47:00Z">
        <w:r w:rsidR="00BB156C">
          <w:rPr>
            <w:lang w:val="en-US"/>
          </w:rPr>
          <w:t>ese</w:t>
        </w:r>
      </w:ins>
      <w:del w:id="103" w:author="rudi" w:date="2014-10-13T23:47:00Z">
        <w:r w:rsidR="00361A2D" w:rsidDel="00BB156C">
          <w:rPr>
            <w:lang w:val="en-US"/>
          </w:rPr>
          <w:delText>is</w:delText>
        </w:r>
      </w:del>
      <w:r w:rsidR="00361A2D">
        <w:rPr>
          <w:lang w:val="en-US"/>
        </w:rPr>
        <w:t xml:space="preserve"> five principles exhaustively. </w:t>
      </w:r>
      <w:ins w:id="104" w:author="rudi" w:date="2014-10-13T23:47:00Z">
        <w:r w:rsidR="00BB156C">
          <w:rPr>
            <w:lang w:val="en-US"/>
          </w:rPr>
          <w:t>We r</w:t>
        </w:r>
      </w:ins>
      <w:del w:id="105" w:author="rudi" w:date="2014-10-13T23:47:00Z">
        <w:r w:rsidR="00361A2D" w:rsidDel="00BB156C">
          <w:rPr>
            <w:lang w:val="en-US"/>
          </w:rPr>
          <w:delText>R</w:delText>
        </w:r>
      </w:del>
      <w:r w:rsidR="00361A2D">
        <w:rPr>
          <w:lang w:val="en-US"/>
        </w:rPr>
        <w:t>ather</w:t>
      </w:r>
      <w:del w:id="106" w:author="rudi" w:date="2014-10-13T23:47:00Z">
        <w:r w:rsidR="00361A2D" w:rsidDel="00BB156C">
          <w:rPr>
            <w:lang w:val="en-US"/>
          </w:rPr>
          <w:delText xml:space="preserve"> we</w:delText>
        </w:r>
      </w:del>
      <w:r w:rsidR="00361A2D">
        <w:rPr>
          <w:lang w:val="en-US"/>
        </w:rPr>
        <w:t xml:space="preserve"> want to highlight the main advantages and shortcomings of the most </w:t>
      </w:r>
      <w:del w:id="107" w:author="rudi" w:date="2014-10-13T23:47:00Z">
        <w:r w:rsidR="00361A2D" w:rsidDel="00BB156C">
          <w:rPr>
            <w:lang w:val="en-US"/>
          </w:rPr>
          <w:delText xml:space="preserve">prominent </w:delText>
        </w:r>
      </w:del>
      <w:r w:rsidR="00361A2D">
        <w:rPr>
          <w:lang w:val="en-US"/>
        </w:rPr>
        <w:t xml:space="preserve">used </w:t>
      </w:r>
      <w:ins w:id="108" w:author="rudi" w:date="2014-10-13T23:48:00Z">
        <w:r w:rsidR="00BB156C">
          <w:rPr>
            <w:lang w:val="en-US"/>
          </w:rPr>
          <w:t xml:space="preserve">and prominent </w:t>
        </w:r>
      </w:ins>
      <w:r w:rsidR="00361A2D">
        <w:rPr>
          <w:lang w:val="en-US"/>
        </w:rPr>
        <w:t>inequality-measures.</w:t>
      </w:r>
    </w:p>
    <w:p w14:paraId="1DC0F12B" w14:textId="77777777" w:rsidR="00676E3F" w:rsidRPr="00676E3F" w:rsidRDefault="00676E3F" w:rsidP="00676E3F">
      <w:pPr>
        <w:rPr>
          <w:lang w:val="en-US"/>
        </w:rPr>
      </w:pPr>
    </w:p>
    <w:p w14:paraId="0DF0BADF" w14:textId="77777777" w:rsidR="00676E3F" w:rsidRDefault="00676E3F" w:rsidP="00676E3F">
      <w:pPr>
        <w:rPr>
          <w:lang w:val="en-US"/>
        </w:rPr>
      </w:pPr>
      <w:commentRangeStart w:id="109"/>
      <w:r w:rsidRPr="00676E3F">
        <w:rPr>
          <w:lang w:val="en-US"/>
        </w:rPr>
        <w:t xml:space="preserve">Measures related to </w:t>
      </w:r>
      <w:r w:rsidRPr="00141B1B">
        <w:rPr>
          <w:i/>
          <w:lang w:val="en-US"/>
        </w:rPr>
        <w:t>probability distribution</w:t>
      </w:r>
      <w:r w:rsidRPr="00676E3F">
        <w:rPr>
          <w:lang w:val="en-US"/>
        </w:rPr>
        <w:t xml:space="preserve"> consist on variance or variance based measures, but they fail sometimes the weak </w:t>
      </w:r>
      <w:r w:rsidR="001232D9">
        <w:rPr>
          <w:lang w:val="en-US"/>
        </w:rPr>
        <w:t>principle of transfer, first in</w:t>
      </w:r>
      <w:r w:rsidRPr="00676E3F">
        <w:rPr>
          <w:lang w:val="en-US"/>
        </w:rPr>
        <w:t xml:space="preserve">troduced by Dalton (1920). The principle states, that a transfer from a richer person to a poorer person, other things being equal, should lead to a reduction of inequality. As this seems to be a central property an inequality measure should have, </w:t>
      </w:r>
      <w:commentRangeStart w:id="110"/>
      <w:r w:rsidRPr="00676E3F">
        <w:rPr>
          <w:lang w:val="en-US"/>
        </w:rPr>
        <w:t>variance based measures are commonly avoided.</w:t>
      </w:r>
      <w:commentRangeEnd w:id="110"/>
      <w:r w:rsidR="00DC37D8">
        <w:rPr>
          <w:rStyle w:val="Kommentarzeichen"/>
        </w:rPr>
        <w:commentReference w:id="110"/>
      </w:r>
      <w:commentRangeEnd w:id="109"/>
      <w:r w:rsidR="00BB156C">
        <w:rPr>
          <w:rStyle w:val="Kommentarzeichen"/>
        </w:rPr>
        <w:commentReference w:id="109"/>
      </w:r>
    </w:p>
    <w:p w14:paraId="673DA2A0" w14:textId="77777777" w:rsidR="00676E3F" w:rsidRPr="00676E3F" w:rsidRDefault="00676E3F" w:rsidP="00676E3F">
      <w:pPr>
        <w:rPr>
          <w:lang w:val="en-US"/>
        </w:rPr>
      </w:pPr>
    </w:p>
    <w:p w14:paraId="4294B502" w14:textId="79446C13" w:rsidR="00676E3F" w:rsidRDefault="00676E3F" w:rsidP="00676E3F">
      <w:pPr>
        <w:rPr>
          <w:lang w:val="en-US"/>
        </w:rPr>
      </w:pPr>
      <w:commentRangeStart w:id="111"/>
      <w:r w:rsidRPr="00676E3F">
        <w:rPr>
          <w:lang w:val="en-US"/>
        </w:rPr>
        <w:t xml:space="preserve">Widely used in social sciences are </w:t>
      </w:r>
      <w:proofErr w:type="spellStart"/>
      <w:r w:rsidRPr="00141B1B">
        <w:rPr>
          <w:i/>
          <w:lang w:val="en-US"/>
        </w:rPr>
        <w:t>quantile</w:t>
      </w:r>
      <w:proofErr w:type="spellEnd"/>
      <w:r w:rsidRPr="00141B1B">
        <w:rPr>
          <w:i/>
          <w:lang w:val="en-US"/>
        </w:rPr>
        <w:t xml:space="preserve"> function</w:t>
      </w:r>
      <w:r w:rsidRPr="00676E3F">
        <w:rPr>
          <w:lang w:val="en-US"/>
        </w:rPr>
        <w:t xml:space="preserve"> based measures like </w:t>
      </w:r>
      <w:r w:rsidRPr="00141B1B">
        <w:rPr>
          <w:i/>
          <w:lang w:val="en-US"/>
        </w:rPr>
        <w:t>t</w:t>
      </w:r>
      <w:ins w:id="112" w:author="rudi" w:date="2014-10-14T00:02:00Z">
        <w:r w:rsidR="0006599C">
          <w:rPr>
            <w:i/>
            <w:lang w:val="en-US"/>
          </w:rPr>
          <w:t>op income shares, t</w:t>
        </w:r>
      </w:ins>
      <w:r w:rsidRPr="00141B1B">
        <w:rPr>
          <w:i/>
          <w:lang w:val="en-US"/>
        </w:rPr>
        <w:t xml:space="preserve">he </w:t>
      </w:r>
      <w:proofErr w:type="spellStart"/>
      <w:r w:rsidRPr="00141B1B">
        <w:rPr>
          <w:i/>
          <w:lang w:val="en-US"/>
        </w:rPr>
        <w:t>quantile</w:t>
      </w:r>
      <w:proofErr w:type="spellEnd"/>
      <w:r w:rsidRPr="00141B1B">
        <w:rPr>
          <w:i/>
          <w:lang w:val="en-US"/>
        </w:rPr>
        <w:t xml:space="preserve"> ratio or the </w:t>
      </w:r>
      <w:ins w:id="113" w:author="rudi" w:date="2014-10-13T23:52:00Z">
        <w:r w:rsidR="008215A5">
          <w:rPr>
            <w:i/>
            <w:lang w:val="en-US"/>
          </w:rPr>
          <w:t>G</w:t>
        </w:r>
      </w:ins>
      <w:commentRangeStart w:id="114"/>
      <w:del w:id="115" w:author="rudi" w:date="2014-10-13T23:52:00Z">
        <w:r w:rsidRPr="00141B1B" w:rsidDel="008215A5">
          <w:rPr>
            <w:i/>
            <w:lang w:val="en-US"/>
          </w:rPr>
          <w:delText>g</w:delText>
        </w:r>
      </w:del>
      <w:r w:rsidRPr="00141B1B">
        <w:rPr>
          <w:i/>
          <w:lang w:val="en-US"/>
        </w:rPr>
        <w:t>ini</w:t>
      </w:r>
      <w:ins w:id="116" w:author="rudi" w:date="2014-10-13T23:52:00Z">
        <w:r w:rsidR="008215A5">
          <w:rPr>
            <w:i/>
            <w:lang w:val="en-US"/>
          </w:rPr>
          <w:t xml:space="preserve"> </w:t>
        </w:r>
      </w:ins>
      <w:del w:id="117" w:author="rudi" w:date="2014-10-13T23:52:00Z">
        <w:r w:rsidRPr="00141B1B" w:rsidDel="008215A5">
          <w:rPr>
            <w:i/>
            <w:lang w:val="en-US"/>
          </w:rPr>
          <w:delText>-</w:delText>
        </w:r>
      </w:del>
      <w:r w:rsidRPr="00141B1B">
        <w:rPr>
          <w:i/>
          <w:lang w:val="en-US"/>
        </w:rPr>
        <w:t>coefficient</w:t>
      </w:r>
      <w:commentRangeEnd w:id="114"/>
      <w:r w:rsidR="00BB156C">
        <w:rPr>
          <w:rStyle w:val="Kommentarzeichen"/>
        </w:rPr>
        <w:commentReference w:id="114"/>
      </w:r>
      <w:r w:rsidRPr="00676E3F">
        <w:rPr>
          <w:lang w:val="en-US"/>
        </w:rPr>
        <w:t xml:space="preserve">, which is </w:t>
      </w:r>
      <w:r w:rsidR="00845A7E" w:rsidRPr="00845A7E">
        <w:rPr>
          <w:lang w:val="en-US"/>
        </w:rPr>
        <w:t>undoubt</w:t>
      </w:r>
      <w:ins w:id="118" w:author="rudi" w:date="2014-10-13T23:49:00Z">
        <w:r w:rsidR="00BB156C">
          <w:rPr>
            <w:lang w:val="en-US"/>
          </w:rPr>
          <w:t>ed</w:t>
        </w:r>
      </w:ins>
      <w:del w:id="119" w:author="rudi" w:date="2014-10-13T23:49:00Z">
        <w:r w:rsidR="00845A7E" w:rsidRPr="00845A7E" w:rsidDel="00BB156C">
          <w:rPr>
            <w:lang w:val="en-US"/>
          </w:rPr>
          <w:delText>ab</w:delText>
        </w:r>
      </w:del>
      <w:r w:rsidR="00845A7E" w:rsidRPr="00845A7E">
        <w:rPr>
          <w:lang w:val="en-US"/>
        </w:rPr>
        <w:t>ly</w:t>
      </w:r>
      <w:r w:rsidR="00845A7E">
        <w:rPr>
          <w:lang w:val="en-US"/>
        </w:rPr>
        <w:t xml:space="preserve"> </w:t>
      </w:r>
      <w:r w:rsidRPr="00676E3F">
        <w:rPr>
          <w:lang w:val="en-US"/>
        </w:rPr>
        <w:t xml:space="preserve">the most prominent inequality measure in the academic literature </w:t>
      </w:r>
      <w:ins w:id="120" w:author="rudi" w:date="2014-10-13T23:50:00Z">
        <w:r w:rsidR="00BB156C">
          <w:rPr>
            <w:lang w:val="en-US"/>
          </w:rPr>
          <w:t>as well as</w:t>
        </w:r>
      </w:ins>
      <w:del w:id="121" w:author="rudi" w:date="2014-10-13T23:50:00Z">
        <w:r w:rsidRPr="00676E3F" w:rsidDel="00BB156C">
          <w:rPr>
            <w:lang w:val="en-US"/>
          </w:rPr>
          <w:delText xml:space="preserve">but also </w:delText>
        </w:r>
      </w:del>
      <w:del w:id="122" w:author="rudi" w:date="2014-10-13T23:49:00Z">
        <w:r w:rsidR="00DC37D8" w:rsidDel="00BB156C">
          <w:rPr>
            <w:lang w:val="en-US"/>
          </w:rPr>
          <w:delText>for</w:delText>
        </w:r>
      </w:del>
      <w:r w:rsidRPr="00676E3F">
        <w:rPr>
          <w:lang w:val="en-US"/>
        </w:rPr>
        <w:t xml:space="preserve"> government statistics. The Gini coefficient is </w:t>
      </w:r>
      <w:r w:rsidR="00845A7E">
        <w:rPr>
          <w:lang w:val="en-US"/>
        </w:rPr>
        <w:t xml:space="preserve">also often </w:t>
      </w:r>
      <w:r w:rsidRPr="00676E3F">
        <w:rPr>
          <w:lang w:val="en-US"/>
        </w:rPr>
        <w:t>used for international comparison. As it is derived from the Lorenz</w:t>
      </w:r>
      <w:ins w:id="123" w:author="rudi" w:date="2014-10-13T23:52:00Z">
        <w:r w:rsidR="008215A5">
          <w:rPr>
            <w:lang w:val="en-US"/>
          </w:rPr>
          <w:t xml:space="preserve"> </w:t>
        </w:r>
      </w:ins>
      <w:del w:id="124" w:author="rudi" w:date="2014-10-13T23:52:00Z">
        <w:r w:rsidRPr="00676E3F" w:rsidDel="008215A5">
          <w:rPr>
            <w:lang w:val="en-US"/>
          </w:rPr>
          <w:delText>-</w:delText>
        </w:r>
      </w:del>
      <w:r w:rsidRPr="00676E3F">
        <w:rPr>
          <w:lang w:val="en-US"/>
        </w:rPr>
        <w:t xml:space="preserve">curve, the quantified amount of inequality can unpretentiously be described in a formal and visual way. Therefore the Gini coefficient is easily </w:t>
      </w:r>
      <w:del w:id="125" w:author="rudi" w:date="2014-10-13T23:53:00Z">
        <w:r w:rsidRPr="00676E3F" w:rsidDel="008215A5">
          <w:rPr>
            <w:lang w:val="en-US"/>
          </w:rPr>
          <w:delText>interpretable</w:delText>
        </w:r>
      </w:del>
      <w:ins w:id="126" w:author="rudi" w:date="2014-10-13T23:53:00Z">
        <w:r w:rsidR="008215A5">
          <w:rPr>
            <w:lang w:val="en-US"/>
          </w:rPr>
          <w:t>to understand</w:t>
        </w:r>
      </w:ins>
      <w:r w:rsidRPr="00676E3F">
        <w:rPr>
          <w:lang w:val="en-US"/>
        </w:rPr>
        <w:t xml:space="preserve">. Furthermore it has several desired statistical properties </w:t>
      </w:r>
      <w:ins w:id="127" w:author="rudi" w:date="2014-10-13T23:53:00Z">
        <w:r w:rsidR="008215A5">
          <w:rPr>
            <w:lang w:val="en-US"/>
          </w:rPr>
          <w:t>(</w:t>
        </w:r>
      </w:ins>
      <w:proofErr w:type="spellStart"/>
      <w:r w:rsidR="00845A7E">
        <w:rPr>
          <w:lang w:val="en-US"/>
        </w:rPr>
        <w:t>Hao</w:t>
      </w:r>
      <w:proofErr w:type="spellEnd"/>
      <w:r w:rsidR="00845A7E">
        <w:rPr>
          <w:lang w:val="en-US"/>
        </w:rPr>
        <w:t xml:space="preserve"> and </w:t>
      </w:r>
      <w:proofErr w:type="spellStart"/>
      <w:r w:rsidR="00845A7E">
        <w:rPr>
          <w:lang w:val="en-US"/>
        </w:rPr>
        <w:t>Naiman</w:t>
      </w:r>
      <w:proofErr w:type="spellEnd"/>
      <w:ins w:id="128" w:author="rudi" w:date="2014-10-13T23:53:00Z">
        <w:r w:rsidR="008215A5">
          <w:rPr>
            <w:lang w:val="en-US"/>
          </w:rPr>
          <w:t xml:space="preserve">, </w:t>
        </w:r>
      </w:ins>
      <w:del w:id="129" w:author="rudi" w:date="2014-10-13T23:53:00Z">
        <w:r w:rsidR="00845A7E" w:rsidDel="008215A5">
          <w:rPr>
            <w:lang w:val="en-US"/>
          </w:rPr>
          <w:delText xml:space="preserve"> (</w:delText>
        </w:r>
      </w:del>
      <w:r w:rsidR="00845A7E">
        <w:rPr>
          <w:lang w:val="en-US"/>
        </w:rPr>
        <w:t>2010:64)</w:t>
      </w:r>
      <w:r w:rsidRPr="00676E3F">
        <w:rPr>
          <w:lang w:val="en-US"/>
        </w:rPr>
        <w:t xml:space="preserve"> (1) “</w:t>
      </w:r>
      <w:r w:rsidR="00845A7E">
        <w:rPr>
          <w:lang w:val="en-US"/>
        </w:rPr>
        <w:t>P</w:t>
      </w:r>
      <w:r w:rsidRPr="00676E3F">
        <w:rPr>
          <w:lang w:val="en-US"/>
        </w:rPr>
        <w:t>rinciple of population”: the assessment of inequality is independent of the population size (2) “</w:t>
      </w:r>
      <w:r w:rsidR="00845A7E">
        <w:rPr>
          <w:lang w:val="en-US"/>
        </w:rPr>
        <w:t>scale invariance</w:t>
      </w:r>
      <w:r w:rsidRPr="00676E3F">
        <w:rPr>
          <w:lang w:val="en-US"/>
        </w:rPr>
        <w:t xml:space="preserve">”: the measure is sensitive for changes of income shares, but not for absolute changes (e.g. doubling of all income) </w:t>
      </w:r>
      <w:r w:rsidR="00DC37D8">
        <w:rPr>
          <w:lang w:val="en-US"/>
        </w:rPr>
        <w:t xml:space="preserve">and </w:t>
      </w:r>
      <w:r w:rsidRPr="00676E3F">
        <w:rPr>
          <w:lang w:val="en-US"/>
        </w:rPr>
        <w:t xml:space="preserve">(3) the already mentioned “weak principle of transfers” or </w:t>
      </w:r>
      <w:commentRangeStart w:id="130"/>
      <w:r w:rsidRPr="00676E3F">
        <w:rPr>
          <w:lang w:val="en-US"/>
        </w:rPr>
        <w:t>“requirement of</w:t>
      </w:r>
      <w:r w:rsidR="00DC37D8">
        <w:rPr>
          <w:lang w:val="en-US"/>
        </w:rPr>
        <w:t xml:space="preserve"> Dalton”</w:t>
      </w:r>
      <w:commentRangeEnd w:id="130"/>
      <w:r w:rsidR="008215A5">
        <w:rPr>
          <w:rStyle w:val="Kommentarzeichen"/>
        </w:rPr>
        <w:commentReference w:id="130"/>
      </w:r>
      <w:r w:rsidR="00DC37D8">
        <w:rPr>
          <w:lang w:val="en-US"/>
        </w:rPr>
        <w:t>.</w:t>
      </w:r>
      <w:r w:rsidRPr="00676E3F">
        <w:rPr>
          <w:lang w:val="en-US"/>
        </w:rPr>
        <w:t xml:space="preserve"> However, several drawbacks are reported in the literature. </w:t>
      </w:r>
      <w:ins w:id="131" w:author="rudi" w:date="2014-10-13T23:54:00Z">
        <w:r w:rsidR="008215A5">
          <w:rPr>
            <w:lang w:val="en-US"/>
          </w:rPr>
          <w:t xml:space="preserve">The </w:t>
        </w:r>
      </w:ins>
      <w:r w:rsidRPr="00676E3F">
        <w:rPr>
          <w:lang w:val="en-US"/>
        </w:rPr>
        <w:t>Gini</w:t>
      </w:r>
      <w:ins w:id="132" w:author="rudi" w:date="2014-10-13T23:54:00Z">
        <w:r w:rsidR="008215A5">
          <w:rPr>
            <w:lang w:val="en-US"/>
          </w:rPr>
          <w:t xml:space="preserve"> </w:t>
        </w:r>
      </w:ins>
      <w:del w:id="133" w:author="rudi" w:date="2014-10-13T23:54:00Z">
        <w:r w:rsidRPr="00676E3F" w:rsidDel="008215A5">
          <w:rPr>
            <w:lang w:val="en-US"/>
          </w:rPr>
          <w:delText>-</w:delText>
        </w:r>
      </w:del>
      <w:ins w:id="134" w:author="rudi" w:date="2014-10-13T23:54:00Z">
        <w:r w:rsidR="008215A5">
          <w:rPr>
            <w:lang w:val="en-US"/>
          </w:rPr>
          <w:t>c</w:t>
        </w:r>
      </w:ins>
      <w:del w:id="135" w:author="rudi" w:date="2014-10-13T23:54:00Z">
        <w:r w:rsidRPr="00676E3F" w:rsidDel="008215A5">
          <w:rPr>
            <w:lang w:val="en-US"/>
          </w:rPr>
          <w:delText>C</w:delText>
        </w:r>
      </w:del>
      <w:r w:rsidRPr="00676E3F">
        <w:rPr>
          <w:lang w:val="en-US"/>
        </w:rPr>
        <w:t>oeffic</w:t>
      </w:r>
      <w:ins w:id="136" w:author="rudi" w:date="2014-10-13T23:55:00Z">
        <w:r w:rsidR="008215A5">
          <w:rPr>
            <w:lang w:val="en-US"/>
          </w:rPr>
          <w:t>i</w:t>
        </w:r>
      </w:ins>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del w:id="137" w:author="rudi" w:date="2014-10-13T23:55:00Z">
        <w:r w:rsidRPr="00676E3F" w:rsidDel="008215A5">
          <w:rPr>
            <w:lang w:val="en-US"/>
          </w:rPr>
          <w:delText>The m</w:delText>
        </w:r>
      </w:del>
      <w:ins w:id="138" w:author="rudi" w:date="2014-10-13T23:55:00Z">
        <w:r w:rsidR="008215A5">
          <w:rPr>
            <w:lang w:val="en-US"/>
          </w:rPr>
          <w:t>M</w:t>
        </w:r>
      </w:ins>
      <w:r w:rsidRPr="00676E3F">
        <w:rPr>
          <w:lang w:val="en-US"/>
        </w:rPr>
        <w:t>ost important</w:t>
      </w:r>
      <w:ins w:id="139" w:author="rudi" w:date="2014-10-13T23:55:00Z">
        <w:r w:rsidR="008215A5">
          <w:rPr>
            <w:lang w:val="en-US"/>
          </w:rPr>
          <w:t>ly</w:t>
        </w:r>
      </w:ins>
      <w:ins w:id="140" w:author="rudi" w:date="2014-10-13T23:58:00Z">
        <w:r w:rsidR="0006599C">
          <w:rPr>
            <w:lang w:val="en-US"/>
          </w:rPr>
          <w:t>, being a single aggregate measure</w:t>
        </w:r>
      </w:ins>
      <w:r w:rsidRPr="00676E3F">
        <w:rPr>
          <w:lang w:val="en-US"/>
        </w:rPr>
        <w:t xml:space="preserve"> the </w:t>
      </w:r>
      <w:ins w:id="141" w:author="rudi" w:date="2014-10-13T23:57:00Z">
        <w:r w:rsidR="0006599C">
          <w:rPr>
            <w:lang w:val="en-US"/>
          </w:rPr>
          <w:t>Gini coefficient</w:t>
        </w:r>
      </w:ins>
      <w:del w:id="142" w:author="rudi" w:date="2014-10-13T23:57:00Z">
        <w:r w:rsidRPr="00676E3F" w:rsidDel="0006599C">
          <w:rPr>
            <w:lang w:val="en-US"/>
          </w:rPr>
          <w:delText>underlying distributional form of the measured inequality is unknown and it is therefore not possible to see</w:delText>
        </w:r>
      </w:del>
      <w:ins w:id="143" w:author="rudi" w:date="2014-10-13T23:57:00Z">
        <w:r w:rsidR="0006599C">
          <w:rPr>
            <w:lang w:val="en-US"/>
          </w:rPr>
          <w:t xml:space="preserve"> can’t tell if it</w:t>
        </w:r>
      </w:ins>
      <w:del w:id="144" w:author="rudi" w:date="2014-10-13T23:58:00Z">
        <w:r w:rsidRPr="00676E3F" w:rsidDel="0006599C">
          <w:rPr>
            <w:lang w:val="en-US"/>
          </w:rPr>
          <w:delText xml:space="preserve"> if the measure</w:delText>
        </w:r>
      </w:del>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ins w:id="145" w:author="rudi" w:date="2014-10-13T23:59:00Z">
        <w:r w:rsidR="0006599C">
          <w:rPr>
            <w:lang w:val="en-US"/>
          </w:rPr>
          <w:t xml:space="preserve"> </w:t>
        </w:r>
      </w:ins>
      <w:del w:id="146" w:author="rudi" w:date="2014-10-13T23:59:00Z">
        <w:r w:rsidRPr="00676E3F" w:rsidDel="0006599C">
          <w:rPr>
            <w:lang w:val="en-US"/>
          </w:rPr>
          <w:delText>-</w:delText>
        </w:r>
      </w:del>
      <w:r w:rsidRPr="00676E3F">
        <w:rPr>
          <w:lang w:val="en-US"/>
        </w:rPr>
        <w:t>coefficient.</w:t>
      </w:r>
      <w:commentRangeEnd w:id="111"/>
      <w:r w:rsidR="00122E28">
        <w:rPr>
          <w:rStyle w:val="Kommentarzeichen"/>
        </w:rPr>
        <w:commentReference w:id="111"/>
      </w:r>
    </w:p>
    <w:p w14:paraId="5DF0E23F" w14:textId="77777777" w:rsidR="00676E3F" w:rsidRPr="00676E3F" w:rsidDel="0006599C" w:rsidRDefault="00676E3F" w:rsidP="00676E3F">
      <w:pPr>
        <w:rPr>
          <w:del w:id="147" w:author="rudi" w:date="2014-10-14T00:03:00Z"/>
          <w:lang w:val="en-US"/>
        </w:rPr>
      </w:pPr>
    </w:p>
    <w:p w14:paraId="7D246087" w14:textId="425E6DD2" w:rsidR="00676E3F" w:rsidDel="0006599C" w:rsidRDefault="00DC37D8" w:rsidP="00676E3F">
      <w:pPr>
        <w:rPr>
          <w:del w:id="148" w:author="rudi" w:date="2014-10-14T00:03:00Z"/>
          <w:lang w:val="en-US"/>
        </w:rPr>
      </w:pPr>
      <w:commentRangeStart w:id="149"/>
      <w:del w:id="150" w:author="rudi" w:date="2014-10-14T00:03:00Z">
        <w:r w:rsidDel="0006599C">
          <w:rPr>
            <w:lang w:val="en-US"/>
          </w:rPr>
          <w:delText>Other</w:delText>
        </w:r>
        <w:r w:rsidR="00676E3F" w:rsidRPr="00676E3F" w:rsidDel="0006599C">
          <w:rPr>
            <w:lang w:val="en-US"/>
          </w:rPr>
          <w:delText xml:space="preserve"> prominent </w:delText>
        </w:r>
        <w:r w:rsidR="00676E3F" w:rsidRPr="00141B1B" w:rsidDel="0006599C">
          <w:rPr>
            <w:i/>
            <w:lang w:val="en-US"/>
          </w:rPr>
          <w:delText>quantile function</w:delText>
        </w:r>
        <w:r w:rsidR="00676E3F" w:rsidRPr="00676E3F" w:rsidDel="0006599C">
          <w:rPr>
            <w:lang w:val="en-US"/>
          </w:rPr>
          <w:delText xml:space="preserve"> based measure</w:delText>
        </w:r>
        <w:r w:rsidDel="0006599C">
          <w:rPr>
            <w:lang w:val="en-US"/>
          </w:rPr>
          <w:delText>s</w:delText>
        </w:r>
        <w:r w:rsidR="00676E3F" w:rsidRPr="00676E3F" w:rsidDel="0006599C">
          <w:rPr>
            <w:lang w:val="en-US"/>
          </w:rPr>
          <w:delText xml:space="preserve"> </w:delText>
        </w:r>
        <w:r w:rsidR="00676E3F" w:rsidRPr="00141B1B" w:rsidDel="0006599C">
          <w:rPr>
            <w:lang w:val="en-US"/>
          </w:rPr>
          <w:delText>are</w:delText>
        </w:r>
        <w:r w:rsidR="00676E3F" w:rsidRPr="00141B1B" w:rsidDel="0006599C">
          <w:rPr>
            <w:i/>
            <w:lang w:val="en-US"/>
          </w:rPr>
          <w:delText xml:space="preserve"> income shares</w:delText>
        </w:r>
        <w:r w:rsidR="00676E3F" w:rsidRPr="00676E3F" w:rsidDel="0006599C">
          <w:rPr>
            <w:lang w:val="en-US"/>
          </w:rPr>
          <w:delText xml:space="preserve"> or more specifically</w:delText>
        </w:r>
        <w:r w:rsidDel="0006599C">
          <w:rPr>
            <w:lang w:val="en-US"/>
          </w:rPr>
          <w:delText>:</w:delText>
        </w:r>
        <w:r w:rsidR="00676E3F" w:rsidRPr="00676E3F" w:rsidDel="0006599C">
          <w:rPr>
            <w:lang w:val="en-US"/>
          </w:rPr>
          <w:delText xml:space="preserve"> top income shares.</w:delText>
        </w:r>
        <w:r w:rsidDel="0006599C">
          <w:rPr>
            <w:lang w:val="en-US"/>
          </w:rPr>
          <w:delText xml:space="preserve"> Top income shares are calculated not only with tax data, but corrected using marginal distributions of income and population using external sources (census data and national accounts). This procedure ensures, that the inequality measure is not biased because of non-fillers, who do not appear in the tax statistics (see Dell et</w:delText>
        </w:r>
        <w:r w:rsidR="00845A7E" w:rsidDel="0006599C">
          <w:rPr>
            <w:lang w:val="en-US"/>
          </w:rPr>
          <w:delText>.</w:delText>
        </w:r>
        <w:r w:rsidDel="0006599C">
          <w:rPr>
            <w:lang w:val="en-US"/>
          </w:rPr>
          <w:delText xml:space="preserve"> all, 2007). While showing the concentration of economic resources at the top of the distribution, t</w:delText>
        </w:r>
        <w:r w:rsidR="00A8628A" w:rsidDel="0006599C">
          <w:rPr>
            <w:lang w:val="en-US"/>
          </w:rPr>
          <w:delText>op income shares are sil</w:delText>
        </w:r>
        <w:r w:rsidDel="0006599C">
          <w:rPr>
            <w:lang w:val="en-US"/>
          </w:rPr>
          <w:delText>en</w:delText>
        </w:r>
        <w:r w:rsidR="00A8628A" w:rsidDel="0006599C">
          <w:rPr>
            <w:lang w:val="en-US"/>
          </w:rPr>
          <w:delText>t</w:delText>
        </w:r>
        <w:r w:rsidDel="0006599C">
          <w:rPr>
            <w:lang w:val="en-US"/>
          </w:rPr>
          <w:delText xml:space="preserve"> about other parts of the distribution. </w:delText>
        </w:r>
        <w:r w:rsidR="00676E3F" w:rsidRPr="00676E3F" w:rsidDel="0006599C">
          <w:rPr>
            <w:lang w:val="en-US"/>
          </w:rPr>
          <w:delText>Leigh (2007) compares top income shares with other inequality measures and asks, whether they</w:delText>
        </w:r>
        <w:r w:rsidDel="0006599C">
          <w:rPr>
            <w:lang w:val="en-US"/>
          </w:rPr>
          <w:delText xml:space="preserve"> are a useful measure of ine</w:delText>
        </w:r>
        <w:r w:rsidR="00676E3F" w:rsidRPr="00676E3F" w:rsidDel="0006599C">
          <w:rPr>
            <w:lang w:val="en-US"/>
          </w:rPr>
          <w:delText>quality in a society. He tries to answer this question empirically by comparing measures of inequality based on top income shares with measures of household or family inequality. He finds a strong positive relationship, but concludes (P.600): “top income shares are far from perfect as a measure of distribu</w:delText>
        </w:r>
        <w:r w:rsidR="00D3790B" w:rsidDel="0006599C">
          <w:rPr>
            <w:lang w:val="en-US"/>
          </w:rPr>
          <w:delText xml:space="preserve">tion of income across society.” </w:delText>
        </w:r>
        <w:r w:rsidR="00676E3F" w:rsidRPr="00676E3F" w:rsidDel="0006599C">
          <w:rPr>
            <w:lang w:val="en-US"/>
          </w:rPr>
          <w:delText xml:space="preserve">Furthermore, top income shares only weakly satisfy the Pigou-Dalton transfer principle (in contrast to the Gini-Coefficent as mentioned above). A transfer from rich to poor will indeed never increase the top income shares, but if the transfer is between individuals, who are either both within the top group or both outside the top group, then the share measure will remain unchanged. </w:delText>
        </w:r>
        <w:commentRangeEnd w:id="149"/>
        <w:r w:rsidR="00845A7E" w:rsidDel="0006599C">
          <w:rPr>
            <w:rStyle w:val="Kommentarzeichen"/>
          </w:rPr>
          <w:commentReference w:id="149"/>
        </w:r>
      </w:del>
    </w:p>
    <w:p w14:paraId="77980C7B" w14:textId="77777777" w:rsidR="00676E3F" w:rsidRPr="00676E3F" w:rsidRDefault="00676E3F" w:rsidP="00676E3F">
      <w:pPr>
        <w:rPr>
          <w:lang w:val="en-US"/>
        </w:rPr>
      </w:pPr>
    </w:p>
    <w:p w14:paraId="1F23CB30" w14:textId="276B87B7" w:rsidR="00122E28" w:rsidRDefault="00676E3F" w:rsidP="00676E3F">
      <w:pPr>
        <w:rPr>
          <w:lang w:val="en-US"/>
        </w:rPr>
      </w:pPr>
      <w:del w:id="151" w:author="rudi" w:date="2014-10-14T00:03:00Z">
        <w:r w:rsidRPr="00676E3F" w:rsidDel="0006599C">
          <w:rPr>
            <w:lang w:val="en-US"/>
          </w:rPr>
          <w:delText xml:space="preserve">Furthermore </w:delText>
        </w:r>
      </w:del>
      <w:ins w:id="152" w:author="rudi" w:date="2014-10-14T00:03:00Z">
        <w:r w:rsidR="0006599C">
          <w:rPr>
            <w:lang w:val="en-US"/>
          </w:rPr>
          <w:t>Another widely used measure</w:t>
        </w:r>
        <w:r w:rsidR="0006599C" w:rsidRPr="00676E3F">
          <w:rPr>
            <w:lang w:val="en-US"/>
          </w:rPr>
          <w:t xml:space="preserve"> </w:t>
        </w:r>
        <w:r w:rsidR="0006599C">
          <w:rPr>
            <w:lang w:val="en-US"/>
          </w:rPr>
          <w:t xml:space="preserve">is </w:t>
        </w:r>
      </w:ins>
      <w:r w:rsidRPr="00676E3F">
        <w:rPr>
          <w:lang w:val="en-US"/>
        </w:rPr>
        <w:t>the Atkinson index</w:t>
      </w:r>
      <w:ins w:id="153" w:author="rudi" w:date="2014-10-14T00:03:00Z">
        <w:r w:rsidR="0006599C">
          <w:rPr>
            <w:lang w:val="en-US"/>
          </w:rPr>
          <w:t>.</w:t>
        </w:r>
      </w:ins>
      <w:del w:id="154" w:author="rudi" w:date="2014-10-14T00:03:00Z">
        <w:r w:rsidRPr="00676E3F" w:rsidDel="0006599C">
          <w:rPr>
            <w:lang w:val="en-US"/>
          </w:rPr>
          <w:delText xml:space="preserve"> is also a widely used income measure.</w:delText>
        </w:r>
      </w:del>
      <w:r w:rsidRPr="00676E3F">
        <w:rPr>
          <w:lang w:val="en-US"/>
        </w:rPr>
        <w:t xml:space="preserve"> It is </w:t>
      </w:r>
      <w:del w:id="155" w:author="rudi" w:date="2014-10-14T00:04:00Z">
        <w:r w:rsidRPr="00676E3F" w:rsidDel="0006599C">
          <w:rPr>
            <w:lang w:val="en-US"/>
          </w:rPr>
          <w:delText xml:space="preserve">an index that is </w:delText>
        </w:r>
      </w:del>
      <w:r w:rsidRPr="00676E3F">
        <w:rPr>
          <w:lang w:val="en-US"/>
        </w:rPr>
        <w:t>derived from</w:t>
      </w:r>
      <w:ins w:id="156" w:author="rudi" w:date="2014-10-14T00:04:00Z">
        <w:r w:rsidR="0006599C">
          <w:rPr>
            <w:lang w:val="en-US"/>
          </w:rPr>
          <w:t xml:space="preserve"> the</w:t>
        </w:r>
      </w:ins>
      <w:r w:rsidRPr="00676E3F">
        <w:rPr>
          <w:lang w:val="en-US"/>
        </w:rPr>
        <w:t xml:space="preserve"> </w:t>
      </w:r>
      <w:r w:rsidRPr="00141B1B">
        <w:rPr>
          <w:i/>
          <w:lang w:val="en-US"/>
        </w:rPr>
        <w:t>social welfare function</w:t>
      </w:r>
      <w:r w:rsidRPr="00676E3F">
        <w:rPr>
          <w:lang w:val="en-US"/>
        </w:rPr>
        <w:t>. Atkinson (1975:47) noted</w:t>
      </w:r>
      <w:del w:id="157" w:author="rudi" w:date="2014-10-14T00:04:00Z">
        <w:r w:rsidRPr="00676E3F" w:rsidDel="0006599C">
          <w:rPr>
            <w:lang w:val="en-US"/>
          </w:rPr>
          <w:delText xml:space="preserve"> (p. 47)</w:delText>
        </w:r>
      </w:del>
      <w:r w:rsidRPr="00676E3F">
        <w:rPr>
          <w:lang w:val="en-US"/>
        </w:rPr>
        <w:t xml:space="preserve"> that inequality “cannot, in general, be measured without introducing social judgments.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Pr="00676E3F">
        <w:rPr>
          <w:lang w:val="en-US"/>
        </w:rPr>
        <w:t>. Therefore,</w:t>
      </w:r>
      <w:r w:rsidR="001232D9">
        <w:rPr>
          <w:lang w:val="en-US"/>
        </w:rPr>
        <w:t xml:space="preserve"> his index incorporates a sensi</w:t>
      </w:r>
      <w:r w:rsidRPr="00676E3F">
        <w:rPr>
          <w:lang w:val="en-US"/>
        </w:rPr>
        <w:t>tivity parameter (</w:t>
      </w:r>
      <w:r w:rsidRPr="00676E3F">
        <w:rPr>
          <w:rFonts w:ascii="Arial" w:hAnsi="Arial" w:cs="Arial"/>
          <w:lang w:val="en-US"/>
        </w:rPr>
        <w:t>ε</w:t>
      </w:r>
      <w:r w:rsidRPr="00676E3F">
        <w:rPr>
          <w:lang w:val="en-US"/>
        </w:rPr>
        <w:t>); which can range from 0 (meaning that the researcher is in-different about the nature of the income distribut</w:t>
      </w:r>
      <w:r w:rsidR="00D3790B">
        <w:rPr>
          <w:lang w:val="en-US"/>
        </w:rPr>
        <w:t>ion), to infinity (where the re</w:t>
      </w:r>
      <w:r w:rsidRPr="00676E3F">
        <w:rPr>
          <w:lang w:val="en-US"/>
        </w:rPr>
        <w:t xml:space="preserve">searcher is concerned only with the income position of </w:t>
      </w:r>
      <w:r w:rsidRPr="00676E3F">
        <w:rPr>
          <w:lang w:val="en-US"/>
        </w:rPr>
        <w:lastRenderedPageBreak/>
        <w:t xml:space="preserve">the very lowest income group). But </w:t>
      </w:r>
      <w:del w:id="158" w:author="rudi" w:date="2014-10-14T00:06:00Z">
        <w:r w:rsidRPr="00676E3F" w:rsidDel="0006599C">
          <w:rPr>
            <w:lang w:val="en-US"/>
          </w:rPr>
          <w:delText xml:space="preserve">then </w:delText>
        </w:r>
      </w:del>
      <w:r w:rsidRPr="00676E3F">
        <w:rPr>
          <w:lang w:val="en-US"/>
        </w:rPr>
        <w:t xml:space="preserve">again, the flexibility of the sensitivity parameter </w:t>
      </w:r>
      <w:ins w:id="159" w:author="rudi" w:date="2014-10-14T00:06:00Z">
        <w:r w:rsidR="0006599C">
          <w:rPr>
            <w:lang w:val="en-US"/>
          </w:rPr>
          <w:t>comes with</w:t>
        </w:r>
      </w:ins>
      <w:del w:id="160" w:author="rudi" w:date="2014-10-14T00:06:00Z">
        <w:r w:rsidRPr="00676E3F" w:rsidDel="0006599C">
          <w:rPr>
            <w:lang w:val="en-US"/>
          </w:rPr>
          <w:delText>imposes</w:delText>
        </w:r>
      </w:del>
      <w:r w:rsidRPr="00676E3F">
        <w:rPr>
          <w:lang w:val="en-US"/>
        </w:rPr>
        <w:t xml:space="preserve"> the need to justify the chosen value thoroughly. </w:t>
      </w:r>
    </w:p>
    <w:p w14:paraId="3B36B7B2" w14:textId="77777777" w:rsidR="00122E28" w:rsidRDefault="00122E28" w:rsidP="00676E3F">
      <w:pPr>
        <w:rPr>
          <w:lang w:val="en-US"/>
        </w:rPr>
      </w:pPr>
    </w:p>
    <w:p w14:paraId="3D31F78A" w14:textId="3DA1B3CD"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w:t>
      </w:r>
      <w:del w:id="161" w:author="rudi" w:date="2014-10-14T00:06:00Z">
        <w:r w:rsidRPr="00676E3F" w:rsidDel="0006599C">
          <w:rPr>
            <w:lang w:val="en-US"/>
          </w:rPr>
          <w:delText>s</w:delText>
        </w:r>
      </w:del>
      <w:r w:rsidRPr="00676E3F">
        <w:rPr>
          <w:lang w:val="en-US"/>
        </w:rPr>
        <w:t xml:space="preserve"> a sensitivity parameter that varies in the weight given to</w:t>
      </w:r>
      <w:ins w:id="162" w:author="rudi" w:date="2014-10-14T00:07:00Z">
        <w:r w:rsidR="00572F02">
          <w:rPr>
            <w:lang w:val="en-US"/>
          </w:rPr>
          <w:t xml:space="preserve"> </w:t>
        </w:r>
      </w:ins>
      <w:del w:id="163" w:author="rudi" w:date="2014-10-14T00:07:00Z">
        <w:r w:rsidRPr="00676E3F" w:rsidDel="00572F02">
          <w:rPr>
            <w:lang w:val="en-US"/>
          </w:rPr>
          <w:delText xml:space="preserve"> inequalities in differing</w:delText>
        </w:r>
      </w:del>
      <w:ins w:id="164" w:author="rudi" w:date="2014-10-14T00:07:00Z">
        <w:r w:rsidR="00572F02">
          <w:rPr>
            <w:lang w:val="en-US"/>
          </w:rPr>
          <w:t>different</w:t>
        </w:r>
      </w:ins>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ins w:id="165" w:author="rudi" w:date="2014-10-14T00:07:00Z">
        <w:r w:rsidR="00572F02">
          <w:rPr>
            <w:lang w:val="en-US"/>
          </w:rPr>
          <w:t>e</w:t>
        </w:r>
      </w:ins>
      <w:del w:id="166" w:author="rudi" w:date="2014-10-14T00:07:00Z">
        <w:r w:rsidRPr="00676E3F" w:rsidDel="00572F02">
          <w:rPr>
            <w:lang w:val="en-US"/>
          </w:rPr>
          <w:delText>i</w:delText>
        </w:r>
      </w:del>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26DDF4B4" w14:textId="367A1730" w:rsidR="00676E3F" w:rsidRDefault="00572F02" w:rsidP="00B14648">
      <w:pPr>
        <w:rPr>
          <w:lang w:val="en-US"/>
        </w:rPr>
      </w:pPr>
      <w:ins w:id="167" w:author="rudi" w:date="2014-10-14T00:08:00Z">
        <w:r>
          <w:rPr>
            <w:lang w:val="en-US"/>
          </w:rPr>
          <w:t>Furthermore, d</w:t>
        </w:r>
      </w:ins>
      <w:del w:id="168" w:author="rudi" w:date="2014-10-14T00:08:00Z">
        <w:r w:rsidR="00676E3F" w:rsidRPr="00676E3F" w:rsidDel="00572F02">
          <w:rPr>
            <w:lang w:val="en-US"/>
          </w:rPr>
          <w:delText>D</w:delText>
        </w:r>
      </w:del>
      <w:r w:rsidR="00676E3F" w:rsidRPr="00676E3F">
        <w:rPr>
          <w:lang w:val="en-US"/>
        </w:rPr>
        <w:t xml:space="preserve">istributional polarization </w:t>
      </w:r>
      <w:r w:rsidR="00676E3F">
        <w:rPr>
          <w:lang w:val="en-US"/>
        </w:rPr>
        <w:t>is of particular inter</w:t>
      </w:r>
      <w:r w:rsidR="00676E3F" w:rsidRPr="00676E3F">
        <w:rPr>
          <w:lang w:val="en-US"/>
        </w:rPr>
        <w:t xml:space="preserve">est in the study of inequality. </w:t>
      </w:r>
      <w:ins w:id="169" w:author="rudi" w:date="2014-10-14T00:08:00Z">
        <w:r>
          <w:rPr>
            <w:lang w:val="en-US"/>
          </w:rPr>
          <w:t>As mentioned</w:t>
        </w:r>
      </w:ins>
      <w:del w:id="170" w:author="rudi" w:date="2014-10-14T00:08:00Z">
        <w:r w:rsidR="00676E3F" w:rsidRPr="00676E3F" w:rsidDel="00572F02">
          <w:rPr>
            <w:lang w:val="en-US"/>
          </w:rPr>
          <w:delText>However</w:delText>
        </w:r>
      </w:del>
      <w:r w:rsidR="00676E3F" w:rsidRPr="00676E3F">
        <w:rPr>
          <w:lang w:val="en-US"/>
        </w:rPr>
        <w:t xml:space="preserve">, common </w:t>
      </w:r>
      <w:r w:rsidR="00676E3F">
        <w:rPr>
          <w:lang w:val="en-US"/>
        </w:rPr>
        <w:t>inequality indicators (for exam</w:t>
      </w:r>
      <w:r w:rsidR="00676E3F" w:rsidRPr="00676E3F">
        <w:rPr>
          <w:lang w:val="en-US"/>
        </w:rPr>
        <w:t xml:space="preserve">ple Gini </w:t>
      </w:r>
      <w:ins w:id="171" w:author="rudi" w:date="2014-10-14T00:08:00Z">
        <w:r>
          <w:rPr>
            <w:lang w:val="en-US"/>
          </w:rPr>
          <w:t xml:space="preserve">coefficient </w:t>
        </w:r>
      </w:ins>
      <w:r w:rsidR="00676E3F" w:rsidRPr="00676E3F">
        <w:rPr>
          <w:lang w:val="en-US"/>
        </w:rPr>
        <w:t>or Theil</w:t>
      </w:r>
      <w:del w:id="172" w:author="rudi" w:date="2014-10-14T00:08:00Z">
        <w:r w:rsidR="00676E3F" w:rsidRPr="00676E3F" w:rsidDel="00572F02">
          <w:rPr>
            <w:lang w:val="en-US"/>
          </w:rPr>
          <w:delText>’s</w:delText>
        </w:r>
      </w:del>
      <w:r w:rsidR="00676E3F" w:rsidRPr="00676E3F">
        <w:rPr>
          <w:lang w:val="en-US"/>
        </w:rPr>
        <w:t xml:space="preserve"> index) are not designed to distinguish between differences in the upper and lower tails. Even if the measures register increasing inequality over time, one cannot distinguish a polarization of the distribution </w:t>
      </w:r>
      <w:commentRangeStart w:id="173"/>
      <w:r w:rsidR="00676E3F" w:rsidRPr="00676E3F">
        <w:rPr>
          <w:lang w:val="en-US"/>
        </w:rPr>
        <w:t>(</w:t>
      </w:r>
      <w:del w:id="174" w:author="rudi" w:date="2014-10-14T00:12:00Z">
        <w:r w:rsidR="00676E3F" w:rsidRPr="00676E3F" w:rsidDel="00572F02">
          <w:rPr>
            <w:lang w:val="en-US"/>
          </w:rPr>
          <w:delText>increases in both tails</w:delText>
        </w:r>
      </w:del>
      <w:ins w:id="175" w:author="rudi" w:date="2014-10-14T00:12:00Z">
        <w:r>
          <w:rPr>
            <w:lang w:val="en-US"/>
          </w:rPr>
          <w:t>thinning of the middle</w:t>
        </w:r>
      </w:ins>
      <w:r w:rsidR="00676E3F" w:rsidRPr="00676E3F">
        <w:rPr>
          <w:lang w:val="en-US"/>
        </w:rPr>
        <w:t>) from upgrading (</w:t>
      </w:r>
      <w:ins w:id="176" w:author="rudi" w:date="2014-10-14T00:14:00Z">
        <w:r>
          <w:rPr>
            <w:lang w:val="en-US"/>
          </w:rPr>
          <w:t xml:space="preserve">relative </w:t>
        </w:r>
      </w:ins>
      <w:r w:rsidR="00676E3F" w:rsidRPr="00676E3F">
        <w:rPr>
          <w:lang w:val="en-US"/>
        </w:rPr>
        <w:t>increases in the upper tail) or downgr</w:t>
      </w:r>
      <w:r w:rsidR="001232D9">
        <w:rPr>
          <w:lang w:val="en-US"/>
        </w:rPr>
        <w:t>ading (</w:t>
      </w:r>
      <w:ins w:id="177" w:author="rudi" w:date="2014-10-14T00:14:00Z">
        <w:r>
          <w:rPr>
            <w:lang w:val="en-US"/>
          </w:rPr>
          <w:t xml:space="preserve">relative </w:t>
        </w:r>
      </w:ins>
      <w:ins w:id="178" w:author="rudi" w:date="2014-10-14T00:12:00Z">
        <w:r>
          <w:rPr>
            <w:lang w:val="en-US"/>
          </w:rPr>
          <w:t>de</w:t>
        </w:r>
      </w:ins>
      <w:del w:id="179" w:author="rudi" w:date="2014-10-14T00:12:00Z">
        <w:r w:rsidR="001232D9" w:rsidDel="00572F02">
          <w:rPr>
            <w:lang w:val="en-US"/>
          </w:rPr>
          <w:delText>in</w:delText>
        </w:r>
      </w:del>
      <w:r w:rsidR="001232D9">
        <w:rPr>
          <w:lang w:val="en-US"/>
        </w:rPr>
        <w:t>creas</w:t>
      </w:r>
      <w:r w:rsidR="00676E3F" w:rsidRPr="00676E3F">
        <w:rPr>
          <w:lang w:val="en-US"/>
        </w:rPr>
        <w:t>es in lower tail).</w:t>
      </w:r>
      <w:commentRangeEnd w:id="173"/>
      <w:r>
        <w:rPr>
          <w:rStyle w:val="Kommentarzeichen"/>
        </w:rPr>
        <w:commentReference w:id="173"/>
      </w:r>
      <w:r w:rsidR="00676E3F" w:rsidRPr="00676E3F">
        <w:rPr>
          <w:lang w:val="en-US"/>
        </w:rPr>
        <w:t xml:space="preserve"> The polarization index developed by </w:t>
      </w:r>
      <w:del w:id="180" w:author="rudi" w:date="2014-10-14T00:16:00Z">
        <w:r w:rsidR="00676E3F" w:rsidRPr="00676E3F" w:rsidDel="00572F02">
          <w:rPr>
            <w:lang w:val="en-US"/>
          </w:rPr>
          <w:delText>(</w:delText>
        </w:r>
      </w:del>
      <w:proofErr w:type="spellStart"/>
      <w:r w:rsidR="00676E3F" w:rsidRPr="00676E3F">
        <w:rPr>
          <w:lang w:val="en-US"/>
        </w:rPr>
        <w:t>Handock</w:t>
      </w:r>
      <w:proofErr w:type="spellEnd"/>
      <w:r w:rsidR="00676E3F" w:rsidRPr="00676E3F">
        <w:rPr>
          <w:lang w:val="en-US"/>
        </w:rPr>
        <w:t xml:space="preserve"> and Mor</w:t>
      </w:r>
      <w:r w:rsidR="00A47D1F">
        <w:rPr>
          <w:lang w:val="en-US"/>
        </w:rPr>
        <w:t>ris</w:t>
      </w:r>
      <w:ins w:id="181" w:author="rudi" w:date="2014-10-14T00:16:00Z">
        <w:r>
          <w:rPr>
            <w:lang w:val="en-US"/>
          </w:rPr>
          <w:t xml:space="preserve"> (</w:t>
        </w:r>
      </w:ins>
      <w:del w:id="182" w:author="rudi" w:date="2014-10-14T00:16:00Z">
        <w:r w:rsidR="00A47D1F" w:rsidDel="00572F02">
          <w:rPr>
            <w:lang w:val="en-US"/>
          </w:rPr>
          <w:delText xml:space="preserve">, </w:delText>
        </w:r>
      </w:del>
      <w:r w:rsidR="00A47D1F">
        <w:rPr>
          <w:lang w:val="en-US"/>
        </w:rPr>
        <w:t xml:space="preserve">1999) addresses this issue, </w:t>
      </w:r>
      <w:r w:rsidR="00676E3F" w:rsidRPr="00676E3F">
        <w:rPr>
          <w:lang w:val="en-US"/>
        </w:rPr>
        <w:t>because this me</w:t>
      </w:r>
      <w:r w:rsidR="001232D9">
        <w:rPr>
          <w:lang w:val="en-US"/>
        </w:rPr>
        <w:t>asure is decomposable to distin</w:t>
      </w:r>
      <w:r w:rsidR="00676E3F" w:rsidRPr="00676E3F">
        <w:rPr>
          <w:lang w:val="en-US"/>
        </w:rPr>
        <w:t xml:space="preserve">guish differences in the upper and lower tails.  </w:t>
      </w:r>
      <w:r w:rsidR="00A47D1F">
        <w:rPr>
          <w:lang w:val="en-US"/>
        </w:rPr>
        <w:t>Furthermore,</w:t>
      </w:r>
      <w:r w:rsidR="00676E3F" w:rsidRPr="00676E3F">
        <w:rPr>
          <w:lang w:val="en-US"/>
        </w:rPr>
        <w:t xml:space="preserve"> it is based on </w:t>
      </w:r>
      <w:r w:rsidR="00676E3F" w:rsidRPr="00141B1B">
        <w:rPr>
          <w:i/>
          <w:lang w:val="en-US"/>
        </w:rPr>
        <w:t>the relative distribution</w:t>
      </w:r>
      <w:r w:rsidR="00676E3F" w:rsidRPr="00676E3F">
        <w:rPr>
          <w:lang w:val="en-US"/>
        </w:rPr>
        <w:t xml:space="preserve"> </w:t>
      </w:r>
      <w:r w:rsidR="00A47D1F">
        <w:rPr>
          <w:lang w:val="en-US"/>
        </w:rPr>
        <w:t>and therefore</w:t>
      </w:r>
      <w:r w:rsidR="00676E3F" w:rsidRPr="00676E3F">
        <w:rPr>
          <w:lang w:val="en-US"/>
        </w:rPr>
        <w:t xml:space="preserve"> provides a simple link between what is observed in </w:t>
      </w:r>
      <w:r w:rsidR="00A47D1F">
        <w:rPr>
          <w:lang w:val="en-US"/>
        </w:rPr>
        <w:t>a</w:t>
      </w:r>
      <w:r w:rsidR="00676E3F" w:rsidRPr="00676E3F">
        <w:rPr>
          <w:lang w:val="en-US"/>
        </w:rPr>
        <w:t xml:space="preserve"> graphical display and what is measured by the numerical summary.</w:t>
      </w:r>
      <w:commentRangeEnd w:id="101"/>
      <w:r w:rsidR="001232D9">
        <w:rPr>
          <w:rStyle w:val="Kommentarzeichen"/>
        </w:rPr>
        <w:commentReference w:id="101"/>
      </w:r>
    </w:p>
    <w:p w14:paraId="2C016027" w14:textId="77777777" w:rsidR="00141B1B" w:rsidRDefault="00141B1B" w:rsidP="00B14648">
      <w:pPr>
        <w:rPr>
          <w:lang w:val="en-US"/>
        </w:rPr>
      </w:pPr>
    </w:p>
    <w:p w14:paraId="4BD28BF0" w14:textId="77777777" w:rsidR="00141B1B" w:rsidRPr="00676E3F" w:rsidRDefault="00361A2D" w:rsidP="00B14648">
      <w:pPr>
        <w:rPr>
          <w:lang w:val="en-US"/>
        </w:rPr>
      </w:pPr>
      <w:r>
        <w:rPr>
          <w:lang w:val="en-US"/>
        </w:rPr>
        <w:t xml:space="preserve">Given this plethora of inequality measure, how do we choose the right one? In general this has to be decided in regard to the research question, but </w:t>
      </w:r>
      <w:r w:rsidR="004F4785">
        <w:rPr>
          <w:lang w:val="en-US"/>
        </w:rPr>
        <w:t xml:space="preserve">broadly speaking, it is not recommended to just rely on one inequality measure. </w:t>
      </w:r>
      <w:r w:rsidR="00DE7DE7">
        <w:rPr>
          <w:lang w:val="en-US"/>
        </w:rPr>
        <w:t>Already</w:t>
      </w:r>
      <w:r w:rsidR="004F4785">
        <w:rPr>
          <w:lang w:val="en-US"/>
        </w:rPr>
        <w:t xml:space="preserve"> classical works from </w:t>
      </w:r>
      <w:proofErr w:type="spellStart"/>
      <w:r w:rsidR="004F4785">
        <w:rPr>
          <w:lang w:val="en-US"/>
        </w:rPr>
        <w:t>Kolm</w:t>
      </w:r>
      <w:proofErr w:type="spellEnd"/>
      <w:r w:rsidR="004F4785">
        <w:rPr>
          <w:lang w:val="en-US"/>
        </w:rPr>
        <w:t xml:space="preserve"> (1969) to Atki</w:t>
      </w:r>
      <w:r w:rsidR="004F4785" w:rsidRPr="00141B1B">
        <w:rPr>
          <w:lang w:val="en-US"/>
        </w:rPr>
        <w:t>nson (1970) to Sen (1973) warn us against relying on a single inequality measure</w:t>
      </w:r>
      <w:r w:rsidR="004F4785">
        <w:rPr>
          <w:lang w:val="en-US"/>
        </w:rPr>
        <w:t xml:space="preserve">. </w:t>
      </w:r>
      <w:r w:rsidR="00141B1B" w:rsidRPr="00141B1B">
        <w:rPr>
          <w:lang w:val="en-US"/>
        </w:rPr>
        <w:t xml:space="preserve">A use of just a few different inequality measures as suggested by </w:t>
      </w:r>
      <w:proofErr w:type="spellStart"/>
      <w:r w:rsidR="00141B1B" w:rsidRPr="00141B1B">
        <w:rPr>
          <w:lang w:val="en-US"/>
        </w:rPr>
        <w:t>Shorrocks</w:t>
      </w:r>
      <w:proofErr w:type="spellEnd"/>
      <w:r w:rsidR="00141B1B" w:rsidRPr="00141B1B">
        <w:rPr>
          <w:lang w:val="en-US"/>
        </w:rPr>
        <w:t xml:space="preserve"> and </w:t>
      </w:r>
      <w:proofErr w:type="spellStart"/>
      <w:r w:rsidR="00141B1B" w:rsidRPr="00141B1B">
        <w:rPr>
          <w:lang w:val="en-US"/>
        </w:rPr>
        <w:t>Slottje</w:t>
      </w:r>
      <w:proofErr w:type="spellEnd"/>
      <w:r w:rsidR="00141B1B" w:rsidRPr="00141B1B">
        <w:rPr>
          <w:lang w:val="en-US"/>
        </w:rPr>
        <w:t xml:space="preserv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proofErr w:type="spellStart"/>
      <w:r w:rsidR="00141B1B" w:rsidRPr="00141B1B">
        <w:rPr>
          <w:lang w:val="en-US"/>
        </w:rPr>
        <w:t>Hao</w:t>
      </w:r>
      <w:proofErr w:type="spellEnd"/>
      <w:r w:rsidR="00141B1B" w:rsidRPr="00141B1B">
        <w:rPr>
          <w:lang w:val="en-US"/>
        </w:rPr>
        <w:t xml:space="preserve"> and </w:t>
      </w:r>
      <w:proofErr w:type="spellStart"/>
      <w:r w:rsidR="00141B1B" w:rsidRPr="00141B1B">
        <w:rPr>
          <w:lang w:val="en-US"/>
        </w:rPr>
        <w:t>Naiman</w:t>
      </w:r>
      <w:proofErr w:type="spellEnd"/>
      <w:r w:rsidR="00141B1B" w:rsidRPr="00141B1B">
        <w:rPr>
          <w:lang w:val="en-US"/>
        </w:rPr>
        <w:t xml:space="preserve"> (2010:62) suggest paying attention to the middle,</w:t>
      </w:r>
      <w:commentRangeStart w:id="183"/>
      <w:r w:rsidR="00141B1B" w:rsidRPr="00141B1B">
        <w:rPr>
          <w:lang w:val="en-US"/>
        </w:rPr>
        <w:t xml:space="preserve"> to</w:t>
      </w:r>
      <w:r w:rsidR="004F4785">
        <w:rPr>
          <w:lang w:val="en-US"/>
        </w:rPr>
        <w:t xml:space="preserve"> the</w:t>
      </w:r>
      <w:r w:rsidR="00141B1B" w:rsidRPr="00141B1B">
        <w:rPr>
          <w:lang w:val="en-US"/>
        </w:rPr>
        <w:t xml:space="preserve"> lower region and the two extremes of a distribution.</w:t>
      </w:r>
      <w:commentRangeEnd w:id="183"/>
      <w:r w:rsidR="0031429A">
        <w:rPr>
          <w:rStyle w:val="Kommentarzeichen"/>
        </w:rPr>
        <w:commentReference w:id="183"/>
      </w:r>
    </w:p>
    <w:p w14:paraId="674F52DF" w14:textId="77777777" w:rsidR="00676E3F" w:rsidRDefault="00676E3F" w:rsidP="00676E3F">
      <w:pPr>
        <w:pStyle w:val="berschrift2"/>
        <w:rPr>
          <w:lang w:val="en-US"/>
        </w:rPr>
      </w:pPr>
      <w:bookmarkStart w:id="184" w:name="_Ref399841861"/>
      <w:bookmarkStart w:id="185" w:name="_Toc399858808"/>
      <w:r w:rsidRPr="00676E3F">
        <w:rPr>
          <w:lang w:val="en-US"/>
        </w:rPr>
        <w:t>Coverage Issues</w:t>
      </w:r>
      <w:bookmarkEnd w:id="184"/>
      <w:bookmarkEnd w:id="185"/>
    </w:p>
    <w:p w14:paraId="692B294C" w14:textId="567FD0D4" w:rsidR="00511D21" w:rsidRPr="008E19F9" w:rsidRDefault="00676E3F" w:rsidP="00B14648">
      <w:pPr>
        <w:pStyle w:val="Verzeichnis1"/>
        <w:rPr>
          <w:lang w:val="en-US"/>
        </w:rPr>
      </w:pPr>
      <w:commentRangeStart w:id="186"/>
      <w:del w:id="187" w:author="rudi" w:date="2014-10-14T00:24:00Z">
        <w:r w:rsidRPr="008E19F9" w:rsidDel="00253521">
          <w:rPr>
            <w:lang w:val="en-US"/>
          </w:rPr>
          <w:delText>Because polices are usually implemented on a national or subnational level, inequality is most often assessed on the respective levels. This implies that i</w:delText>
        </w:r>
      </w:del>
      <w:ins w:id="188" w:author="rudi" w:date="2014-10-14T00:24:00Z">
        <w:r w:rsidR="00253521">
          <w:rPr>
            <w:lang w:val="en-US"/>
          </w:rPr>
          <w:t>I</w:t>
        </w:r>
      </w:ins>
      <w:r w:rsidRPr="008E19F9">
        <w:rPr>
          <w:lang w:val="en-US"/>
        </w:rPr>
        <w:t xml:space="preserve">nequality-studies usually try to cover the whole population of interest. The success of such a venture is closely related to the way </w:t>
      </w:r>
      <w:ins w:id="189" w:author="rudi" w:date="2014-10-14T00:24:00Z">
        <w:r w:rsidR="00253521">
          <w:rPr>
            <w:lang w:val="en-US"/>
          </w:rPr>
          <w:t>how</w:t>
        </w:r>
      </w:ins>
      <w:del w:id="190" w:author="rudi" w:date="2014-10-14T00:24:00Z">
        <w:r w:rsidRPr="008E19F9" w:rsidDel="00253521">
          <w:rPr>
            <w:lang w:val="en-US"/>
          </w:rPr>
          <w:delText>of</w:delText>
        </w:r>
      </w:del>
      <w:r w:rsidRPr="008E19F9">
        <w:rPr>
          <w:lang w:val="en-US"/>
        </w:rPr>
        <w:t xml:space="preserve"> data </w:t>
      </w:r>
      <w:ins w:id="191" w:author="rudi" w:date="2014-10-14T00:24:00Z">
        <w:r w:rsidR="00253521">
          <w:rPr>
            <w:lang w:val="en-US"/>
          </w:rPr>
          <w:t xml:space="preserve">is being </w:t>
        </w:r>
      </w:ins>
      <w:del w:id="192" w:author="rudi" w:date="2014-10-14T00:24:00Z">
        <w:r w:rsidRPr="008E19F9" w:rsidDel="00253521">
          <w:rPr>
            <w:lang w:val="en-US"/>
          </w:rPr>
          <w:delText>collection</w:delText>
        </w:r>
      </w:del>
      <w:ins w:id="193" w:author="rudi" w:date="2014-10-14T00:24:00Z">
        <w:r w:rsidR="00253521" w:rsidRPr="008E19F9">
          <w:rPr>
            <w:lang w:val="en-US"/>
          </w:rPr>
          <w:t>collect</w:t>
        </w:r>
        <w:r w:rsidR="00253521">
          <w:rPr>
            <w:lang w:val="en-US"/>
          </w:rPr>
          <w:t>ed</w:t>
        </w:r>
      </w:ins>
      <w:r w:rsidRPr="008E19F9">
        <w:rPr>
          <w:lang w:val="en-US"/>
        </w:rPr>
        <w:t xml:space="preserve">. We therefore will discuss general issues </w:t>
      </w:r>
      <w:ins w:id="194" w:author="rudi" w:date="2014-10-14T00:25:00Z">
        <w:r w:rsidR="00253521">
          <w:rPr>
            <w:lang w:val="en-US"/>
          </w:rPr>
          <w:t>with</w:t>
        </w:r>
      </w:ins>
      <w:del w:id="195" w:author="rudi" w:date="2014-10-14T00:25:00Z">
        <w:r w:rsidRPr="008E19F9" w:rsidDel="00253521">
          <w:rPr>
            <w:lang w:val="en-US"/>
          </w:rPr>
          <w:delText>in</w:delText>
        </w:r>
      </w:del>
      <w:r w:rsidRPr="008E19F9">
        <w:rPr>
          <w:lang w:val="en-US"/>
        </w:rPr>
        <w:t xml:space="preserve"> regard to coverage </w:t>
      </w:r>
      <w:del w:id="196" w:author="rudi" w:date="2014-10-14T00:25:00Z">
        <w:r w:rsidRPr="008E19F9" w:rsidDel="00253521">
          <w:rPr>
            <w:lang w:val="en-US"/>
          </w:rPr>
          <w:delText xml:space="preserve">issues </w:delText>
        </w:r>
      </w:del>
      <w:r w:rsidRPr="008E19F9">
        <w:rPr>
          <w:lang w:val="en-US"/>
        </w:rPr>
        <w:t>in the next section, where we will summarize central benefits and shortcomings of tax data opposed to survey data.</w:t>
      </w:r>
      <w:commentRangeEnd w:id="186"/>
      <w:r w:rsidR="00253521">
        <w:rPr>
          <w:rStyle w:val="Kommentarzeichen"/>
          <w:lang w:val="de-CH"/>
        </w:rPr>
        <w:commentReference w:id="186"/>
      </w:r>
    </w:p>
    <w:p w14:paraId="37DC4537" w14:textId="77777777" w:rsidR="00B14648" w:rsidRPr="008E19F9" w:rsidRDefault="00B14648" w:rsidP="00B14648">
      <w:pPr>
        <w:rPr>
          <w:lang w:val="en-US"/>
        </w:rPr>
      </w:pPr>
    </w:p>
    <w:p w14:paraId="18582B72" w14:textId="77777777" w:rsidR="00B14648" w:rsidRDefault="00B14648" w:rsidP="00B14648">
      <w:pPr>
        <w:pStyle w:val="berschrift1"/>
        <w:rPr>
          <w:lang w:val="en-US"/>
        </w:rPr>
      </w:pPr>
      <w:bookmarkStart w:id="197" w:name="_Ref399330540"/>
      <w:bookmarkStart w:id="198" w:name="_Toc399858809"/>
      <w:r w:rsidRPr="00B14648">
        <w:rPr>
          <w:lang w:val="en-US"/>
        </w:rPr>
        <w:t>Comparison of tax data and survey data – overview of advantages and shortcomings</w:t>
      </w:r>
      <w:bookmarkEnd w:id="197"/>
      <w:bookmarkEnd w:id="198"/>
    </w:p>
    <w:p w14:paraId="09876D70" w14:textId="3C7D0D34" w:rsidR="00B14648" w:rsidRPr="00B14648" w:rsidRDefault="00B14648" w:rsidP="0097311D">
      <w:pPr>
        <w:pStyle w:val="StandardWeb"/>
        <w:rPr>
          <w:rFonts w:ascii="Lucida Sans" w:hAnsi="Lucida Sans"/>
          <w:b/>
          <w:sz w:val="19"/>
          <w:szCs w:val="19"/>
          <w:lang w:val="en-US"/>
        </w:rPr>
        <w:pPrChange w:id="199" w:author="rudi" w:date="2014-10-14T00:37:00Z">
          <w:pPr>
            <w:pStyle w:val="StandardWeb"/>
          </w:pPr>
        </w:pPrChange>
      </w:pPr>
      <w:r w:rsidRPr="00B14648">
        <w:rPr>
          <w:rFonts w:ascii="Lucida Sans" w:hAnsi="Lucida Sans"/>
          <w:sz w:val="19"/>
          <w:szCs w:val="19"/>
          <w:lang w:val="en-US"/>
        </w:rPr>
        <w:t xml:space="preserve">To define a standard of measuring economic resources and related inequality we discussed four central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del w:id="200" w:author="rudi" w:date="2014-10-14T00:30:00Z">
        <w:r w:rsidR="009B1D7B" w:rsidDel="004E4D6D">
          <w:rPr>
            <w:rFonts w:ascii="Lucida Sans" w:hAnsi="Lucida Sans"/>
            <w:sz w:val="19"/>
            <w:szCs w:val="19"/>
            <w:lang w:val="en-US"/>
          </w:rPr>
          <w:delText xml:space="preserve">and data </w:delText>
        </w:r>
      </w:del>
      <w:r w:rsidRPr="00B14648">
        <w:rPr>
          <w:rFonts w:ascii="Lucida Sans" w:hAnsi="Lucida Sans"/>
          <w:sz w:val="19"/>
          <w:szCs w:val="19"/>
          <w:lang w:val="en-US"/>
        </w:rPr>
        <w:t>need</w:t>
      </w:r>
      <w:del w:id="201" w:author="rudi" w:date="2014-10-14T00:30:00Z">
        <w:r w:rsidRPr="00B14648" w:rsidDel="004E4D6D">
          <w:rPr>
            <w:rFonts w:ascii="Lucida Sans" w:hAnsi="Lucida Sans"/>
            <w:sz w:val="19"/>
            <w:szCs w:val="19"/>
            <w:lang w:val="en-US"/>
          </w:rPr>
          <w:delText>s</w:delText>
        </w:r>
      </w:del>
      <w:r w:rsidRPr="00B14648">
        <w:rPr>
          <w:rFonts w:ascii="Lucida Sans" w:hAnsi="Lucida Sans"/>
          <w:sz w:val="19"/>
          <w:szCs w:val="19"/>
          <w:lang w:val="en-US"/>
        </w:rPr>
        <w:t xml:space="preserve"> to address. To sum up</w:t>
      </w:r>
      <w:ins w:id="202" w:author="rudi" w:date="2014-10-14T00:31:00Z">
        <w:r w:rsidR="004E4D6D">
          <w:rPr>
            <w:rFonts w:ascii="Lucida Sans" w:hAnsi="Lucida Sans"/>
            <w:sz w:val="19"/>
            <w:szCs w:val="19"/>
            <w:lang w:val="en-US"/>
          </w:rPr>
          <w:t>:</w:t>
        </w:r>
      </w:ins>
      <w:del w:id="203" w:author="rudi" w:date="2014-10-14T00:31:00Z">
        <w:r w:rsidRPr="00B14648" w:rsidDel="004E4D6D">
          <w:rPr>
            <w:rFonts w:ascii="Lucida Sans" w:hAnsi="Lucida Sans"/>
            <w:sz w:val="19"/>
            <w:szCs w:val="19"/>
            <w:lang w:val="en-US"/>
          </w:rPr>
          <w:delText>;</w:delText>
        </w:r>
      </w:del>
      <w:r w:rsidRPr="00B14648">
        <w:rPr>
          <w:rFonts w:ascii="Lucida Sans" w:hAnsi="Lucida Sans"/>
          <w:sz w:val="19"/>
          <w:szCs w:val="19"/>
          <w:lang w:val="en-US"/>
        </w:rPr>
        <w:t xml:space="preserve"> </w:t>
      </w:r>
      <w:ins w:id="204" w:author="rudi" w:date="2014-10-14T00:32:00Z">
        <w:r w:rsidR="004E4D6D">
          <w:rPr>
            <w:rFonts w:ascii="Lucida Sans" w:hAnsi="Lucida Sans"/>
            <w:sz w:val="19"/>
            <w:szCs w:val="19"/>
            <w:lang w:val="en-US"/>
          </w:rPr>
          <w:t xml:space="preserve">ideally we want to </w:t>
        </w:r>
      </w:ins>
      <w:ins w:id="205" w:author="rudi" w:date="2014-10-14T00:34:00Z">
        <w:r w:rsidR="004E4D6D">
          <w:rPr>
            <w:rFonts w:ascii="Lucida Sans" w:hAnsi="Lucida Sans"/>
            <w:sz w:val="19"/>
            <w:szCs w:val="19"/>
            <w:lang w:val="en-US"/>
          </w:rPr>
          <w:t xml:space="preserve">(1) </w:t>
        </w:r>
      </w:ins>
      <w:ins w:id="206" w:author="rudi" w:date="2014-10-14T00:32:00Z">
        <w:r w:rsidR="004E4D6D">
          <w:rPr>
            <w:rFonts w:ascii="Lucida Sans" w:hAnsi="Lucida Sans"/>
            <w:sz w:val="19"/>
            <w:szCs w:val="19"/>
            <w:lang w:val="en-US"/>
          </w:rPr>
          <w:t>look at</w:t>
        </w:r>
      </w:ins>
      <w:ins w:id="207" w:author="rudi" w:date="2014-10-14T00:33:00Z">
        <w:r w:rsidR="004E4D6D">
          <w:rPr>
            <w:rFonts w:ascii="Lucida Sans" w:hAnsi="Lucida Sans"/>
            <w:sz w:val="19"/>
            <w:szCs w:val="19"/>
            <w:lang w:val="en-US"/>
          </w:rPr>
          <w:t xml:space="preserve"> income, wealth and consumption together</w:t>
        </w:r>
      </w:ins>
      <w:ins w:id="208" w:author="rudi" w:date="2014-10-14T00:34:00Z">
        <w:r w:rsidR="004E4D6D">
          <w:rPr>
            <w:rFonts w:ascii="Lucida Sans" w:hAnsi="Lucida Sans"/>
            <w:sz w:val="19"/>
            <w:szCs w:val="19"/>
            <w:lang w:val="en-US"/>
          </w:rPr>
          <w:t>, (2) do that on a household level, (3) have data suitable to calculate all types of inequality measures, (4) calculate an unbiased estimate of</w:t>
        </w:r>
        <w:r w:rsidR="0097311D">
          <w:rPr>
            <w:rFonts w:ascii="Lucida Sans" w:hAnsi="Lucida Sans"/>
            <w:sz w:val="19"/>
            <w:szCs w:val="19"/>
            <w:lang w:val="en-US"/>
          </w:rPr>
          <w:t xml:space="preserve"> our inequality measure. </w:t>
        </w:r>
      </w:ins>
      <w:del w:id="209" w:author="rudi" w:date="2014-10-14T00:37:00Z">
        <w:r w:rsidRPr="00B14648" w:rsidDel="0097311D">
          <w:rPr>
            <w:rFonts w:ascii="Lucida Sans" w:hAnsi="Lucida Sans"/>
            <w:sz w:val="19"/>
            <w:szCs w:val="19"/>
            <w:lang w:val="en-US"/>
          </w:rPr>
          <w:delText xml:space="preserve">if we are interested in </w:delText>
        </w:r>
        <w:r w:rsidR="00122E28" w:rsidDel="0097311D">
          <w:rPr>
            <w:rFonts w:ascii="Lucida Sans" w:hAnsi="Lucida Sans"/>
            <w:sz w:val="19"/>
            <w:szCs w:val="19"/>
            <w:lang w:val="en-US"/>
          </w:rPr>
          <w:delText xml:space="preserve">the distribution of </w:delText>
        </w:r>
        <w:r w:rsidRPr="00B14648" w:rsidDel="0097311D">
          <w:rPr>
            <w:rFonts w:ascii="Lucida Sans" w:hAnsi="Lucida Sans"/>
            <w:sz w:val="19"/>
            <w:szCs w:val="19"/>
            <w:lang w:val="en-US"/>
          </w:rPr>
          <w:delText xml:space="preserve">economic well-being </w:delText>
        </w:r>
        <w:r w:rsidR="00122E28" w:rsidDel="0097311D">
          <w:rPr>
            <w:rFonts w:ascii="Lucida Sans" w:hAnsi="Lucida Sans"/>
            <w:sz w:val="19"/>
            <w:szCs w:val="19"/>
            <w:lang w:val="en-US"/>
          </w:rPr>
          <w:delText>over time,</w:delText>
        </w:r>
        <w:r w:rsidRPr="00B14648" w:rsidDel="0097311D">
          <w:rPr>
            <w:rFonts w:ascii="Lucida Sans" w:hAnsi="Lucida Sans"/>
            <w:sz w:val="19"/>
            <w:szCs w:val="19"/>
            <w:lang w:val="en-US"/>
          </w:rPr>
          <w:delText xml:space="preserve"> </w:delText>
        </w:r>
        <w:r w:rsidR="00122E28" w:rsidDel="0097311D">
          <w:rPr>
            <w:rFonts w:ascii="Lucida Sans" w:hAnsi="Lucida Sans"/>
            <w:sz w:val="19"/>
            <w:szCs w:val="19"/>
            <w:lang w:val="en-US"/>
          </w:rPr>
          <w:delText>w</w:delText>
        </w:r>
        <w:r w:rsidRPr="00B14648" w:rsidDel="0097311D">
          <w:rPr>
            <w:rFonts w:ascii="Lucida Sans" w:hAnsi="Lucida Sans"/>
            <w:sz w:val="19"/>
            <w:szCs w:val="19"/>
            <w:lang w:val="en-US"/>
          </w:rPr>
          <w:delText xml:space="preserve">e ideally would look at income, wealth and consumption together; we would look at the disposable resources on household level, </w:delText>
        </w:r>
        <w:r w:rsidR="009B1D7B" w:rsidDel="0097311D">
          <w:rPr>
            <w:rFonts w:ascii="Lucida Sans" w:hAnsi="Lucida Sans"/>
            <w:sz w:val="19"/>
            <w:szCs w:val="19"/>
            <w:lang w:val="en-US"/>
          </w:rPr>
          <w:delText>ideally the</w:delText>
        </w:r>
        <w:r w:rsidRPr="00B14648" w:rsidDel="0097311D">
          <w:rPr>
            <w:rFonts w:ascii="Lucida Sans" w:hAnsi="Lucida Sans"/>
            <w:sz w:val="19"/>
            <w:szCs w:val="19"/>
            <w:lang w:val="en-US"/>
          </w:rPr>
          <w:delText xml:space="preserve"> data</w:delText>
        </w:r>
        <w:r w:rsidR="009B1D7B" w:rsidDel="0097311D">
          <w:rPr>
            <w:rFonts w:ascii="Lucida Sans" w:hAnsi="Lucida Sans"/>
            <w:sz w:val="19"/>
            <w:szCs w:val="19"/>
            <w:lang w:val="en-US"/>
          </w:rPr>
          <w:delText xml:space="preserve"> source</w:delText>
        </w:r>
        <w:r w:rsidRPr="00B14648" w:rsidDel="0097311D">
          <w:rPr>
            <w:rFonts w:ascii="Lucida Sans" w:hAnsi="Lucida Sans"/>
            <w:sz w:val="19"/>
            <w:szCs w:val="19"/>
            <w:lang w:val="en-US"/>
          </w:rPr>
          <w:delText xml:space="preserve"> is flexible to apply different inequality measures and we would like to have an unbiased estimate</w:delText>
        </w:r>
        <w:r w:rsidR="00122E28" w:rsidDel="0097311D">
          <w:rPr>
            <w:rFonts w:ascii="Lucida Sans" w:hAnsi="Lucida Sans"/>
            <w:sz w:val="19"/>
            <w:szCs w:val="19"/>
            <w:lang w:val="en-US"/>
          </w:rPr>
          <w:delText xml:space="preserve"> of the population measure</w:delText>
        </w:r>
        <w:r w:rsidRPr="00B14648" w:rsidDel="0097311D">
          <w:rPr>
            <w:rFonts w:ascii="Lucida Sans" w:hAnsi="Lucida Sans"/>
            <w:sz w:val="19"/>
            <w:szCs w:val="19"/>
            <w:lang w:val="en-US"/>
          </w:rPr>
          <w:delText>.</w:delText>
        </w:r>
        <w:r w:rsidR="001232D9" w:rsidDel="0097311D">
          <w:rPr>
            <w:rFonts w:ascii="Lucida Sans" w:hAnsi="Lucida Sans"/>
            <w:sz w:val="19"/>
            <w:szCs w:val="19"/>
            <w:lang w:val="en-US"/>
          </w:rPr>
          <w:delText xml:space="preserve"> </w:delText>
        </w:r>
      </w:del>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Pr="00B14648">
        <w:rPr>
          <w:rFonts w:ascii="Lucida Sans" w:hAnsi="Lucida Sans"/>
          <w:sz w:val="19"/>
          <w:szCs w:val="19"/>
          <w:lang w:val="en-US"/>
        </w:rPr>
        <w:t xml:space="preserve"> compares tax-data and survey on th</w:t>
      </w:r>
      <w:ins w:id="210" w:author="rudi" w:date="2014-10-14T00:31:00Z">
        <w:r w:rsidR="004E4D6D">
          <w:rPr>
            <w:rFonts w:ascii="Lucida Sans" w:hAnsi="Lucida Sans"/>
            <w:sz w:val="19"/>
            <w:szCs w:val="19"/>
            <w:lang w:val="en-US"/>
          </w:rPr>
          <w:t>ese</w:t>
        </w:r>
      </w:ins>
      <w:del w:id="211" w:author="rudi" w:date="2014-10-14T00:31:00Z">
        <w:r w:rsidRPr="00B14648" w:rsidDel="004E4D6D">
          <w:rPr>
            <w:rFonts w:ascii="Lucida Sans" w:hAnsi="Lucida Sans"/>
            <w:sz w:val="19"/>
            <w:szCs w:val="19"/>
            <w:lang w:val="en-US"/>
          </w:rPr>
          <w:delText>is</w:delText>
        </w:r>
      </w:del>
      <w:r w:rsidRPr="00B14648">
        <w:rPr>
          <w:rFonts w:ascii="Lucida Sans" w:hAnsi="Lucida Sans"/>
          <w:sz w:val="19"/>
          <w:szCs w:val="19"/>
          <w:lang w:val="en-US"/>
        </w:rPr>
        <w:t xml:space="preserve"> four dimensions and </w:t>
      </w:r>
      <w:proofErr w:type="gramStart"/>
      <w:r w:rsidRPr="00B14648">
        <w:rPr>
          <w:rFonts w:ascii="Lucida Sans" w:hAnsi="Lucida Sans"/>
          <w:sz w:val="19"/>
          <w:szCs w:val="19"/>
          <w:lang w:val="en-US"/>
        </w:rPr>
        <w:t>a</w:t>
      </w:r>
      <w:ins w:id="212" w:author="rudi" w:date="2014-10-14T00:31:00Z">
        <w:r w:rsidR="004E4D6D">
          <w:rPr>
            <w:rFonts w:ascii="Lucida Sans" w:hAnsi="Lucida Sans"/>
            <w:sz w:val="19"/>
            <w:szCs w:val="19"/>
            <w:lang w:val="en-US"/>
          </w:rPr>
          <w:t>d</w:t>
        </w:r>
      </w:ins>
      <w:r w:rsidRPr="00B14648">
        <w:rPr>
          <w:rFonts w:ascii="Lucida Sans" w:hAnsi="Lucida Sans"/>
          <w:sz w:val="19"/>
          <w:szCs w:val="19"/>
          <w:lang w:val="en-US"/>
        </w:rPr>
        <w:t>ds</w:t>
      </w:r>
      <w:proofErr w:type="gramEnd"/>
      <w:r w:rsidRPr="00B14648">
        <w:rPr>
          <w:rFonts w:ascii="Lucida Sans" w:hAnsi="Lucida Sans"/>
          <w:sz w:val="19"/>
          <w:szCs w:val="19"/>
          <w:lang w:val="en-US"/>
        </w:rPr>
        <w:t xml:space="preserve">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p>
    <w:p w14:paraId="2B7E1DEE" w14:textId="77777777" w:rsidR="00B14648" w:rsidRDefault="00B14648" w:rsidP="00B14648">
      <w:pPr>
        <w:pStyle w:val="Beschriftung"/>
        <w:keepNext/>
        <w:rPr>
          <w:lang w:val="en-US"/>
        </w:rPr>
      </w:pPr>
    </w:p>
    <w:p w14:paraId="204F0ECD" w14:textId="77777777" w:rsidR="00B14648" w:rsidRPr="00B14648" w:rsidRDefault="003163BA" w:rsidP="00B14648">
      <w:pPr>
        <w:pStyle w:val="Beschriftung"/>
        <w:keepNext/>
        <w:rPr>
          <w:sz w:val="24"/>
          <w:szCs w:val="24"/>
          <w:lang w:val="en-US"/>
        </w:rPr>
      </w:pPr>
      <w:bookmarkStart w:id="213" w:name="_Ref399323828"/>
      <w:r w:rsidRPr="00B14648">
        <w:rPr>
          <w:sz w:val="24"/>
          <w:szCs w:val="24"/>
          <w:lang w:val="en-US"/>
        </w:rPr>
        <w:t>Table</w:t>
      </w:r>
      <w:r w:rsidRPr="003163BA">
        <w:rPr>
          <w:lang w:val="en-US"/>
        </w:rPr>
        <w:t xml:space="preserve"> </w:t>
      </w:r>
      <w:r w:rsidRPr="003163BA">
        <w:rPr>
          <w:sz w:val="24"/>
          <w:szCs w:val="24"/>
          <w:lang w:val="en-US"/>
        </w:rPr>
        <w:fldChar w:fldCharType="begin"/>
      </w:r>
      <w:r w:rsidRPr="003163BA">
        <w:rPr>
          <w:sz w:val="24"/>
          <w:szCs w:val="24"/>
          <w:lang w:val="en-US"/>
        </w:rPr>
        <w:instrText xml:space="preserve"> SEQ Tabelle \* ARABIC </w:instrText>
      </w:r>
      <w:r w:rsidRPr="003163BA">
        <w:rPr>
          <w:sz w:val="24"/>
          <w:szCs w:val="24"/>
          <w:lang w:val="en-US"/>
        </w:rPr>
        <w:fldChar w:fldCharType="separate"/>
      </w:r>
      <w:r w:rsidRPr="003163BA">
        <w:rPr>
          <w:sz w:val="24"/>
          <w:szCs w:val="24"/>
          <w:lang w:val="en-US"/>
        </w:rPr>
        <w:t>1</w:t>
      </w:r>
      <w:r w:rsidRPr="003163BA">
        <w:rPr>
          <w:sz w:val="24"/>
          <w:szCs w:val="24"/>
          <w:lang w:val="en-US"/>
        </w:rPr>
        <w:fldChar w:fldCharType="end"/>
      </w:r>
      <w:r w:rsidRPr="003163BA">
        <w:rPr>
          <w:lang w:val="en-US"/>
        </w:rPr>
        <w:t xml:space="preserve"> : </w:t>
      </w:r>
      <w:r w:rsidRPr="00B14648">
        <w:rPr>
          <w:sz w:val="24"/>
          <w:szCs w:val="24"/>
          <w:lang w:val="en-US"/>
        </w:rPr>
        <w:t>Comparison of tax-data and survey data</w:t>
      </w:r>
      <w:bookmarkEnd w:id="213"/>
    </w:p>
    <w:tbl>
      <w:tblPr>
        <w:tblW w:w="6460" w:type="dxa"/>
        <w:tblInd w:w="55" w:type="dxa"/>
        <w:tblCellMar>
          <w:left w:w="70" w:type="dxa"/>
          <w:right w:w="70" w:type="dxa"/>
        </w:tblCellMar>
        <w:tblLook w:val="04A0" w:firstRow="1" w:lastRow="0" w:firstColumn="1" w:lastColumn="0" w:noHBand="0" w:noVBand="1"/>
      </w:tblPr>
      <w:tblGrid>
        <w:gridCol w:w="3820"/>
        <w:gridCol w:w="1320"/>
        <w:gridCol w:w="1320"/>
      </w:tblGrid>
      <w:tr w:rsidR="00B14648" w:rsidRPr="007C1C84" w14:paraId="5BE8F8F1" w14:textId="77777777" w:rsidTr="000F66A6">
        <w:trPr>
          <w:trHeight w:val="270"/>
        </w:trPr>
        <w:tc>
          <w:tcPr>
            <w:tcW w:w="3820" w:type="dxa"/>
            <w:tcBorders>
              <w:top w:val="double" w:sz="4" w:space="0" w:color="auto"/>
              <w:left w:val="nil"/>
              <w:bottom w:val="single" w:sz="4" w:space="0" w:color="auto"/>
              <w:right w:val="nil"/>
            </w:tcBorders>
            <w:shd w:val="clear" w:color="auto" w:fill="auto"/>
            <w:noWrap/>
            <w:vAlign w:val="bottom"/>
            <w:hideMark/>
          </w:tcPr>
          <w:p w14:paraId="13F79210"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320" w:type="dxa"/>
            <w:tcBorders>
              <w:top w:val="double" w:sz="4" w:space="0" w:color="auto"/>
              <w:left w:val="nil"/>
              <w:bottom w:val="single" w:sz="4" w:space="0" w:color="auto"/>
              <w:right w:val="nil"/>
            </w:tcBorders>
            <w:shd w:val="clear" w:color="auto" w:fill="auto"/>
            <w:noWrap/>
            <w:vAlign w:val="bottom"/>
            <w:hideMark/>
          </w:tcPr>
          <w:p w14:paraId="1BAB1D26"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tcBorders>
              <w:top w:val="double" w:sz="4" w:space="0" w:color="auto"/>
              <w:left w:val="nil"/>
              <w:bottom w:val="single" w:sz="4" w:space="0" w:color="auto"/>
              <w:right w:val="nil"/>
            </w:tcBorders>
            <w:shd w:val="clear" w:color="auto" w:fill="auto"/>
            <w:noWrap/>
            <w:vAlign w:val="bottom"/>
            <w:hideMark/>
          </w:tcPr>
          <w:p w14:paraId="0E89EA2A"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Survey-Data</w:t>
            </w:r>
          </w:p>
        </w:tc>
      </w:tr>
      <w:tr w:rsidR="00B14648" w:rsidRPr="007C1C84" w14:paraId="4D020DCE" w14:textId="77777777" w:rsidTr="000F66A6">
        <w:trPr>
          <w:trHeight w:val="525"/>
        </w:trPr>
        <w:tc>
          <w:tcPr>
            <w:tcW w:w="3820" w:type="dxa"/>
            <w:tcBorders>
              <w:top w:val="nil"/>
              <w:left w:val="nil"/>
              <w:bottom w:val="nil"/>
              <w:right w:val="nil"/>
            </w:tcBorders>
            <w:shd w:val="clear" w:color="auto" w:fill="auto"/>
            <w:vAlign w:val="center"/>
            <w:hideMark/>
          </w:tcPr>
          <w:p w14:paraId="13A30B6C"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central measures</w:t>
            </w:r>
          </w:p>
        </w:tc>
        <w:tc>
          <w:tcPr>
            <w:tcW w:w="1320" w:type="dxa"/>
            <w:tcBorders>
              <w:top w:val="nil"/>
              <w:left w:val="nil"/>
              <w:bottom w:val="nil"/>
              <w:right w:val="nil"/>
            </w:tcBorders>
            <w:shd w:val="clear" w:color="auto" w:fill="auto"/>
            <w:noWrap/>
            <w:vAlign w:val="center"/>
            <w:hideMark/>
          </w:tcPr>
          <w:p w14:paraId="70F9E7DA" w14:textId="77777777"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data-driven</w:t>
            </w:r>
            <w:proofErr w:type="spellEnd"/>
          </w:p>
        </w:tc>
        <w:tc>
          <w:tcPr>
            <w:tcW w:w="1320" w:type="dxa"/>
            <w:tcBorders>
              <w:top w:val="nil"/>
              <w:left w:val="nil"/>
              <w:bottom w:val="nil"/>
              <w:right w:val="nil"/>
            </w:tcBorders>
            <w:shd w:val="clear" w:color="auto" w:fill="auto"/>
            <w:noWrap/>
            <w:vAlign w:val="center"/>
            <w:hideMark/>
          </w:tcPr>
          <w:p w14:paraId="3E408A2F" w14:textId="77777777"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theory-driven</w:t>
            </w:r>
            <w:proofErr w:type="spellEnd"/>
          </w:p>
        </w:tc>
      </w:tr>
      <w:tr w:rsidR="00B14648" w:rsidRPr="007C1C84" w14:paraId="73D17FAF" w14:textId="77777777" w:rsidTr="000F66A6">
        <w:trPr>
          <w:trHeight w:val="525"/>
        </w:trPr>
        <w:tc>
          <w:tcPr>
            <w:tcW w:w="3820" w:type="dxa"/>
            <w:tcBorders>
              <w:top w:val="nil"/>
              <w:left w:val="nil"/>
              <w:bottom w:val="nil"/>
              <w:right w:val="nil"/>
            </w:tcBorders>
            <w:shd w:val="clear" w:color="auto" w:fill="auto"/>
            <w:vAlign w:val="center"/>
          </w:tcPr>
          <w:p w14:paraId="62D884C8" w14:textId="77777777" w:rsidR="00B14648" w:rsidRPr="007C1C84" w:rsidRDefault="00B14648" w:rsidP="000F66A6">
            <w:pPr>
              <w:spacing w:line="240" w:lineRule="auto"/>
              <w:rPr>
                <w:rFonts w:eastAsia="Times New Roman"/>
                <w:color w:val="000000"/>
                <w:szCs w:val="19"/>
                <w:lang w:eastAsia="de-CH"/>
              </w:rPr>
            </w:pPr>
            <w:r w:rsidRPr="007C1C84">
              <w:rPr>
                <w:rFonts w:eastAsia="Times New Roman"/>
                <w:color w:val="000000"/>
                <w:szCs w:val="19"/>
                <w:lang w:eastAsia="de-CH"/>
              </w:rPr>
              <w:t xml:space="preserve">Statistical </w:t>
            </w:r>
            <w:proofErr w:type="spellStart"/>
            <w:r w:rsidRPr="007C1C84">
              <w:rPr>
                <w:rFonts w:eastAsia="Times New Roman"/>
                <w:color w:val="000000"/>
                <w:szCs w:val="19"/>
                <w:lang w:eastAsia="de-CH"/>
              </w:rPr>
              <w:t>unit</w:t>
            </w:r>
            <w:proofErr w:type="spellEnd"/>
          </w:p>
        </w:tc>
        <w:tc>
          <w:tcPr>
            <w:tcW w:w="1320" w:type="dxa"/>
            <w:tcBorders>
              <w:top w:val="nil"/>
              <w:left w:val="nil"/>
              <w:bottom w:val="nil"/>
              <w:right w:val="nil"/>
            </w:tcBorders>
            <w:shd w:val="clear" w:color="auto" w:fill="auto"/>
            <w:noWrap/>
            <w:vAlign w:val="center"/>
          </w:tcPr>
          <w:p w14:paraId="276ACA8B" w14:textId="77777777"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tax</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units</w:t>
            </w:r>
            <w:proofErr w:type="spellEnd"/>
          </w:p>
        </w:tc>
        <w:tc>
          <w:tcPr>
            <w:tcW w:w="1320" w:type="dxa"/>
            <w:tcBorders>
              <w:top w:val="nil"/>
              <w:left w:val="nil"/>
              <w:bottom w:val="nil"/>
              <w:right w:val="nil"/>
            </w:tcBorders>
            <w:shd w:val="clear" w:color="auto" w:fill="auto"/>
            <w:noWrap/>
            <w:vAlign w:val="center"/>
          </w:tcPr>
          <w:p w14:paraId="46E900D3" w14:textId="77777777"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households</w:t>
            </w:r>
            <w:proofErr w:type="spellEnd"/>
          </w:p>
        </w:tc>
      </w:tr>
      <w:tr w:rsidR="00B14648" w:rsidRPr="007C1C84" w14:paraId="6D6FF6C4" w14:textId="77777777" w:rsidTr="000F66A6">
        <w:trPr>
          <w:trHeight w:val="525"/>
        </w:trPr>
        <w:tc>
          <w:tcPr>
            <w:tcW w:w="3820" w:type="dxa"/>
            <w:tcBorders>
              <w:top w:val="nil"/>
              <w:left w:val="nil"/>
              <w:bottom w:val="nil"/>
              <w:right w:val="nil"/>
            </w:tcBorders>
            <w:shd w:val="clear" w:color="auto" w:fill="auto"/>
            <w:vAlign w:val="center"/>
          </w:tcPr>
          <w:p w14:paraId="471C3F08" w14:textId="77777777" w:rsidR="00B14648" w:rsidRPr="007C1C84" w:rsidRDefault="00B14648" w:rsidP="000F66A6">
            <w:pPr>
              <w:spacing w:line="240" w:lineRule="auto"/>
              <w:rPr>
                <w:rFonts w:eastAsia="Times New Roman"/>
                <w:color w:val="000000"/>
                <w:szCs w:val="19"/>
                <w:lang w:eastAsia="de-CH"/>
              </w:rPr>
            </w:pPr>
            <w:proofErr w:type="spellStart"/>
            <w:r w:rsidRPr="007C1C84">
              <w:rPr>
                <w:rFonts w:eastAsia="Times New Roman"/>
                <w:color w:val="000000"/>
                <w:szCs w:val="19"/>
                <w:lang w:eastAsia="de-CH"/>
              </w:rPr>
              <w:t>Application</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of</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inequality</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measure</w:t>
            </w:r>
            <w:proofErr w:type="spellEnd"/>
          </w:p>
        </w:tc>
        <w:tc>
          <w:tcPr>
            <w:tcW w:w="1320" w:type="dxa"/>
            <w:tcBorders>
              <w:top w:val="nil"/>
              <w:left w:val="nil"/>
              <w:bottom w:val="nil"/>
              <w:right w:val="nil"/>
            </w:tcBorders>
            <w:shd w:val="clear" w:color="auto" w:fill="auto"/>
            <w:noWrap/>
            <w:vAlign w:val="center"/>
          </w:tcPr>
          <w:p w14:paraId="21AAE376" w14:textId="77777777"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restricted</w:t>
            </w:r>
            <w:proofErr w:type="spellEnd"/>
          </w:p>
        </w:tc>
        <w:tc>
          <w:tcPr>
            <w:tcW w:w="1320" w:type="dxa"/>
            <w:tcBorders>
              <w:top w:val="nil"/>
              <w:left w:val="nil"/>
              <w:bottom w:val="nil"/>
              <w:right w:val="nil"/>
            </w:tcBorders>
            <w:shd w:val="clear" w:color="auto" w:fill="auto"/>
            <w:noWrap/>
            <w:vAlign w:val="center"/>
          </w:tcPr>
          <w:p w14:paraId="33E4D945" w14:textId="77777777" w:rsidR="00B14648" w:rsidRPr="007C1C84" w:rsidRDefault="00B14648"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flexible</w:t>
            </w:r>
          </w:p>
        </w:tc>
      </w:tr>
      <w:tr w:rsidR="00B14648" w:rsidRPr="007C1C84" w14:paraId="41426870" w14:textId="77777777" w:rsidTr="000F66A6">
        <w:trPr>
          <w:trHeight w:val="525"/>
        </w:trPr>
        <w:tc>
          <w:tcPr>
            <w:tcW w:w="3820" w:type="dxa"/>
            <w:tcBorders>
              <w:top w:val="nil"/>
              <w:left w:val="nil"/>
              <w:bottom w:val="nil"/>
              <w:right w:val="nil"/>
            </w:tcBorders>
            <w:shd w:val="clear" w:color="auto" w:fill="auto"/>
            <w:vAlign w:val="center"/>
            <w:hideMark/>
          </w:tcPr>
          <w:p w14:paraId="7B5AC113" w14:textId="77777777" w:rsidR="00B14648" w:rsidRPr="007C1C84" w:rsidRDefault="00B14648" w:rsidP="000F66A6">
            <w:pPr>
              <w:spacing w:line="240" w:lineRule="auto"/>
              <w:rPr>
                <w:rFonts w:eastAsia="Times New Roman"/>
                <w:color w:val="000000"/>
                <w:szCs w:val="19"/>
                <w:lang w:eastAsia="de-CH"/>
              </w:rPr>
            </w:pPr>
            <w:proofErr w:type="spellStart"/>
            <w:r w:rsidRPr="007C1C84">
              <w:rPr>
                <w:rFonts w:eastAsia="Times New Roman"/>
                <w:color w:val="000000"/>
                <w:szCs w:val="19"/>
                <w:lang w:eastAsia="de-CH"/>
              </w:rPr>
              <w:lastRenderedPageBreak/>
              <w:t>Coverage</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problems</w:t>
            </w:r>
            <w:proofErr w:type="spellEnd"/>
          </w:p>
        </w:tc>
        <w:tc>
          <w:tcPr>
            <w:tcW w:w="1320" w:type="dxa"/>
            <w:tcBorders>
              <w:top w:val="nil"/>
              <w:left w:val="nil"/>
              <w:bottom w:val="nil"/>
              <w:right w:val="nil"/>
            </w:tcBorders>
            <w:shd w:val="clear" w:color="auto" w:fill="auto"/>
            <w:noWrap/>
            <w:vAlign w:val="center"/>
            <w:hideMark/>
          </w:tcPr>
          <w:p w14:paraId="63ADEA1D" w14:textId="77777777"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tax</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evasion</w:t>
            </w:r>
            <w:proofErr w:type="spellEnd"/>
            <w:r>
              <w:rPr>
                <w:rFonts w:eastAsia="Times New Roman"/>
                <w:color w:val="000000"/>
                <w:szCs w:val="19"/>
                <w:lang w:eastAsia="de-CH"/>
              </w:rPr>
              <w:t>, non-</w:t>
            </w:r>
            <w:proofErr w:type="spellStart"/>
            <w:r>
              <w:rPr>
                <w:rFonts w:eastAsia="Times New Roman"/>
                <w:color w:val="000000"/>
                <w:szCs w:val="19"/>
                <w:lang w:eastAsia="de-CH"/>
              </w:rPr>
              <w:t>taxed</w:t>
            </w:r>
            <w:proofErr w:type="spellEnd"/>
          </w:p>
        </w:tc>
        <w:tc>
          <w:tcPr>
            <w:tcW w:w="1320" w:type="dxa"/>
            <w:tcBorders>
              <w:top w:val="nil"/>
              <w:left w:val="nil"/>
              <w:bottom w:val="nil"/>
              <w:right w:val="nil"/>
            </w:tcBorders>
            <w:shd w:val="clear" w:color="auto" w:fill="auto"/>
            <w:noWrap/>
            <w:vAlign w:val="center"/>
            <w:hideMark/>
          </w:tcPr>
          <w:p w14:paraId="21FB5040" w14:textId="77777777" w:rsidR="00B14648" w:rsidRPr="007C1C84" w:rsidRDefault="00B14648"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 xml:space="preserve">sample </w:t>
            </w:r>
            <w:proofErr w:type="spellStart"/>
            <w:r w:rsidRPr="007C1C84">
              <w:rPr>
                <w:rFonts w:eastAsia="Times New Roman"/>
                <w:color w:val="000000"/>
                <w:szCs w:val="19"/>
                <w:lang w:eastAsia="de-CH"/>
              </w:rPr>
              <w:t>bias</w:t>
            </w:r>
            <w:proofErr w:type="spellEnd"/>
          </w:p>
        </w:tc>
      </w:tr>
      <w:tr w:rsidR="00B14648" w:rsidRPr="007C1C84" w14:paraId="7B3B2B13" w14:textId="77777777" w:rsidTr="000F66A6">
        <w:trPr>
          <w:trHeight w:val="525"/>
        </w:trPr>
        <w:tc>
          <w:tcPr>
            <w:tcW w:w="3820" w:type="dxa"/>
            <w:tcBorders>
              <w:top w:val="nil"/>
              <w:left w:val="nil"/>
              <w:bottom w:val="double" w:sz="6" w:space="0" w:color="auto"/>
              <w:right w:val="nil"/>
            </w:tcBorders>
            <w:shd w:val="clear" w:color="auto" w:fill="auto"/>
            <w:vAlign w:val="center"/>
            <w:hideMark/>
          </w:tcPr>
          <w:p w14:paraId="2BAD6B94" w14:textId="77777777" w:rsidR="00B14648" w:rsidRPr="00DA02B8" w:rsidRDefault="00B14648" w:rsidP="000F66A6">
            <w:pPr>
              <w:spacing w:line="240" w:lineRule="auto"/>
              <w:rPr>
                <w:rFonts w:eastAsia="Times New Roman"/>
                <w:color w:val="000000"/>
                <w:szCs w:val="19"/>
                <w:lang w:val="en-US" w:eastAsia="de-CH"/>
              </w:rPr>
            </w:pPr>
            <w:r w:rsidRPr="00DA02B8">
              <w:rPr>
                <w:rFonts w:eastAsia="Times New Roman"/>
                <w:color w:val="000000"/>
                <w:szCs w:val="19"/>
                <w:lang w:val="en-US" w:eastAsia="de-CH"/>
              </w:rPr>
              <w:t>Possibility to assess trend</w:t>
            </w:r>
            <w:r w:rsidR="00A04487">
              <w:rPr>
                <w:rFonts w:eastAsia="Times New Roman"/>
                <w:color w:val="000000"/>
                <w:szCs w:val="19"/>
                <w:lang w:val="en-US" w:eastAsia="de-CH"/>
              </w:rPr>
              <w:t>s</w:t>
            </w:r>
            <w:r>
              <w:rPr>
                <w:rFonts w:eastAsia="Times New Roman"/>
                <w:color w:val="000000"/>
                <w:szCs w:val="19"/>
                <w:lang w:val="en-US" w:eastAsia="de-CH"/>
              </w:rPr>
              <w:t xml:space="preserve"> of inequality</w:t>
            </w:r>
          </w:p>
        </w:tc>
        <w:tc>
          <w:tcPr>
            <w:tcW w:w="1320" w:type="dxa"/>
            <w:tcBorders>
              <w:top w:val="nil"/>
              <w:left w:val="nil"/>
              <w:bottom w:val="double" w:sz="6" w:space="0" w:color="auto"/>
              <w:right w:val="nil"/>
            </w:tcBorders>
            <w:shd w:val="clear" w:color="auto" w:fill="auto"/>
            <w:noWrap/>
            <w:vAlign w:val="center"/>
            <w:hideMark/>
          </w:tcPr>
          <w:p w14:paraId="3704CCE8" w14:textId="77777777"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long</w:t>
            </w:r>
            <w:proofErr w:type="spellEnd"/>
            <w:r w:rsidRPr="007C1C84">
              <w:rPr>
                <w:rFonts w:eastAsia="Times New Roman"/>
                <w:color w:val="000000"/>
                <w:szCs w:val="19"/>
                <w:lang w:eastAsia="de-CH"/>
              </w:rPr>
              <w:t xml:space="preserve"> </w:t>
            </w:r>
          </w:p>
        </w:tc>
        <w:tc>
          <w:tcPr>
            <w:tcW w:w="1320" w:type="dxa"/>
            <w:tcBorders>
              <w:top w:val="nil"/>
              <w:left w:val="nil"/>
              <w:bottom w:val="double" w:sz="6" w:space="0" w:color="auto"/>
              <w:right w:val="nil"/>
            </w:tcBorders>
            <w:shd w:val="clear" w:color="auto" w:fill="auto"/>
            <w:noWrap/>
            <w:vAlign w:val="center"/>
            <w:hideMark/>
          </w:tcPr>
          <w:p w14:paraId="4E35A657" w14:textId="77777777"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short</w:t>
            </w:r>
            <w:proofErr w:type="spellEnd"/>
          </w:p>
        </w:tc>
      </w:tr>
    </w:tbl>
    <w:p w14:paraId="27F05F15" w14:textId="77777777"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Wit</w:t>
      </w:r>
      <w:bookmarkStart w:id="214" w:name="_GoBack"/>
      <w:bookmarkEnd w:id="214"/>
      <w:r w:rsidRPr="00B14648">
        <w:rPr>
          <w:rFonts w:ascii="Lucida Sans" w:hAnsi="Lucida Sans"/>
          <w:sz w:val="19"/>
          <w:szCs w:val="19"/>
          <w:lang w:val="en-US"/>
        </w:rPr>
        <w:t xml:space="preserve">h tax data </w:t>
      </w:r>
      <w:r w:rsidRPr="00B14648">
        <w:rPr>
          <w:rFonts w:ascii="Lucida Sans" w:hAnsi="Lucida Sans"/>
          <w:i/>
          <w:sz w:val="19"/>
          <w:szCs w:val="19"/>
          <w:lang w:val="en-US"/>
        </w:rPr>
        <w:t>concepts of economic resources and respective definitions of central measures</w:t>
      </w:r>
      <w:r w:rsidRPr="00B14648">
        <w:rPr>
          <w:rFonts w:ascii="Lucida Sans" w:hAnsi="Lucida Sans"/>
          <w:sz w:val="19"/>
          <w:szCs w:val="19"/>
          <w:lang w:val="en-US"/>
        </w:rPr>
        <w:t xml:space="preserve"> are data-driven, because tax data is collected with an administrative purpose. Furthermore, in a lot of countries tax statistics are only available in aggregated form showing tax units per taxable income/wealth brackets. The missing of the link on the individual level implies therefore no possibility of 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nformation on consumption is missing at all. This leaves the researcher with the possibility to look at income or wealth. The definition of central measures also is often restricted, because only taxable measures a</w:t>
      </w:r>
      <w:r w:rsidR="00122E28">
        <w:rPr>
          <w:rFonts w:ascii="Lucida Sans" w:hAnsi="Lucida Sans"/>
          <w:sz w:val="19"/>
          <w:szCs w:val="19"/>
          <w:lang w:val="en-US"/>
        </w:rPr>
        <w:t>re at hand. In regard to income that means, that b</w:t>
      </w:r>
      <w:r w:rsidRPr="00B14648">
        <w:rPr>
          <w:rFonts w:ascii="Lucida Sans" w:hAnsi="Lucida Sans"/>
          <w:sz w:val="19"/>
          <w:szCs w:val="19"/>
          <w:lang w:val="en-US"/>
        </w:rPr>
        <w:t>ecause often part of direct social transfers (like rents) are included, but – on the other</w:t>
      </w:r>
      <w:r w:rsidR="00122E28">
        <w:rPr>
          <w:rFonts w:ascii="Lucida Sans" w:hAnsi="Lucida Sans"/>
          <w:sz w:val="19"/>
          <w:szCs w:val="19"/>
          <w:lang w:val="en-US"/>
        </w:rPr>
        <w:t xml:space="preserve"> hand – no taxes are subtracted, </w:t>
      </w:r>
      <w:r w:rsidR="00122E28" w:rsidRPr="00B14648">
        <w:rPr>
          <w:rFonts w:ascii="Lucida Sans" w:hAnsi="Lucida Sans"/>
          <w:sz w:val="19"/>
          <w:szCs w:val="19"/>
          <w:lang w:val="en-US"/>
        </w:rPr>
        <w:t xml:space="preserve">researchers have to look at neither a pre- nor a </w:t>
      </w:r>
      <w:proofErr w:type="spellStart"/>
      <w:r w:rsidR="00122E28" w:rsidRPr="00B14648">
        <w:rPr>
          <w:rFonts w:ascii="Lucida Sans" w:hAnsi="Lucida Sans"/>
          <w:sz w:val="19"/>
          <w:szCs w:val="19"/>
          <w:lang w:val="en-US"/>
        </w:rPr>
        <w:t>postransfer</w:t>
      </w:r>
      <w:proofErr w:type="spellEnd"/>
      <w:r w:rsidR="00122E28" w:rsidRPr="00B14648">
        <w:rPr>
          <w:rFonts w:ascii="Lucida Sans" w:hAnsi="Lucida Sans"/>
          <w:sz w:val="19"/>
          <w:szCs w:val="19"/>
          <w:lang w:val="en-US"/>
        </w:rPr>
        <w:t xml:space="preserve"> measure</w:t>
      </w:r>
      <w:r w:rsidR="00122E28">
        <w:rPr>
          <w:rFonts w:ascii="Lucida Sans" w:hAnsi="Lucida Sans"/>
          <w:sz w:val="19"/>
          <w:szCs w:val="19"/>
          <w:lang w:val="en-US"/>
        </w:rPr>
        <w:t xml:space="preserve"> (see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122E28" w:rsidRPr="00122E28">
        <w:rPr>
          <w:rFonts w:ascii="Lucida Sans" w:hAnsi="Lucida Sans"/>
          <w:sz w:val="19"/>
          <w:szCs w:val="19"/>
          <w:lang w:val="en-US"/>
        </w:rPr>
        <w:t>Figure 1</w:t>
      </w:r>
      <w:r w:rsidR="00122E28">
        <w:rPr>
          <w:rFonts w:ascii="Lucida Sans" w:hAnsi="Lucida Sans"/>
          <w:sz w:val="19"/>
          <w:szCs w:val="19"/>
          <w:lang w:val="en-US"/>
        </w:rPr>
        <w:fldChar w:fldCharType="end"/>
      </w:r>
      <w:r w:rsidR="00122E28">
        <w:rPr>
          <w:rFonts w:ascii="Lucida Sans" w:hAnsi="Lucida Sans"/>
          <w:sz w:val="19"/>
          <w:szCs w:val="19"/>
          <w:lang w:val="en-US"/>
        </w:rPr>
        <w:t>).</w:t>
      </w:r>
      <w:r w:rsidRPr="00B14648">
        <w:rPr>
          <w:rFonts w:ascii="Lucida Sans" w:hAnsi="Lucida Sans"/>
          <w:sz w:val="19"/>
          <w:szCs w:val="19"/>
          <w:lang w:val="en-US"/>
        </w:rPr>
        <w:t xml:space="preserve"> Furthermore deductions impose changes to income meas</w:t>
      </w:r>
      <w:r w:rsidR="00122E28">
        <w:rPr>
          <w:rFonts w:ascii="Lucida Sans" w:hAnsi="Lucida Sans"/>
          <w:sz w:val="19"/>
          <w:szCs w:val="19"/>
          <w:lang w:val="en-US"/>
        </w:rPr>
        <w:t>ures, which can bias the result, when deductions change over time.</w:t>
      </w:r>
      <w:r w:rsidRPr="00B14648">
        <w:rPr>
          <w:rFonts w:ascii="Lucida Sans" w:hAnsi="Lucida Sans"/>
          <w:sz w:val="19"/>
          <w:szCs w:val="19"/>
          <w:lang w:val="en-US"/>
        </w:rPr>
        <w:t xml:space="preserve"> Concerning this dimension, survey-Data is clearly superior, because concepts and measures can be tailored carefully to the need of scientists.</w:t>
      </w:r>
    </w:p>
    <w:p w14:paraId="4B7C60C0" w14:textId="77777777"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 xml:space="preserve">statistical units </w:t>
      </w:r>
      <w:r w:rsidRPr="00B14648">
        <w:rPr>
          <w:rFonts w:ascii="Lucida Sans" w:hAnsi="Lucida Sans"/>
          <w:sz w:val="19"/>
          <w:szCs w:val="19"/>
          <w:lang w:val="en-US"/>
        </w:rPr>
        <w:t>a second drawback of tax data has to be mentioned. The statistic unit of tax data are tax units, but they do not necessarily correspond to households. Indeed there are constellations where members of the same household hand in several tax forms, like for example an unmarried couple living together.</w:t>
      </w:r>
      <w:r w:rsidR="00361A2D">
        <w:rPr>
          <w:rFonts w:ascii="Lucida Sans" w:hAnsi="Lucida Sans"/>
          <w:sz w:val="19"/>
          <w:szCs w:val="19"/>
          <w:lang w:val="en-US"/>
        </w:rPr>
        <w:t xml:space="preserve"> With the change of household-structures over time this issue becomes more and more importance.</w:t>
      </w:r>
      <w:r w:rsidRPr="00B14648">
        <w:rPr>
          <w:rFonts w:ascii="Lucida Sans" w:hAnsi="Lucida Sans"/>
          <w:sz w:val="19"/>
          <w:szCs w:val="19"/>
          <w:lang w:val="en-US"/>
        </w:rPr>
        <w:t xml:space="preserve"> Here again surveys are able to address the ideal statistical unit in a more appropriate way.   </w:t>
      </w:r>
    </w:p>
    <w:p w14:paraId="7D988175" w14:textId="77777777" w:rsidR="00B14648" w:rsidRPr="00B14648" w:rsidRDefault="001232D9" w:rsidP="00B14648">
      <w:pPr>
        <w:pStyle w:val="indent"/>
        <w:rPr>
          <w:rFonts w:ascii="Lucida Sans" w:hAnsi="Lucida Sans"/>
          <w:sz w:val="19"/>
          <w:szCs w:val="19"/>
          <w:lang w:val="en-US"/>
        </w:rPr>
      </w:pPr>
      <w:commentRangeStart w:id="215"/>
      <w:r w:rsidRPr="00B14648">
        <w:rPr>
          <w:rFonts w:ascii="Lucida Sans" w:hAnsi="Lucida Sans"/>
          <w:sz w:val="19"/>
          <w:szCs w:val="19"/>
          <w:lang w:val="en-US"/>
        </w:rPr>
        <w:t>With</w:t>
      </w:r>
      <w:r w:rsidR="00B14648" w:rsidRPr="00B14648">
        <w:rPr>
          <w:rFonts w:ascii="Lucida Sans" w:hAnsi="Lucida Sans"/>
          <w:sz w:val="19"/>
          <w:szCs w:val="19"/>
          <w:lang w:val="en-US"/>
        </w:rPr>
        <w:t xml:space="preserve"> tax data the </w:t>
      </w:r>
      <w:r w:rsidR="00B14648" w:rsidRPr="00B14648">
        <w:rPr>
          <w:rFonts w:ascii="Lucida Sans" w:hAnsi="Lucida Sans"/>
          <w:i/>
          <w:sz w:val="19"/>
          <w:szCs w:val="19"/>
          <w:lang w:val="en-US"/>
        </w:rPr>
        <w:t xml:space="preserve">application of inequality measures </w:t>
      </w:r>
      <w:r w:rsidR="00B14648" w:rsidRPr="00B14648">
        <w:rPr>
          <w:rFonts w:ascii="Lucida Sans" w:hAnsi="Lucida Sans"/>
          <w:sz w:val="19"/>
          <w:szCs w:val="19"/>
          <w:lang w:val="en-US"/>
        </w:rPr>
        <w:t xml:space="preserve">can be restricted, if one thinks of tax data as information in aggregated form. Out of that it is possible to estimate the form of the distribution or the </w:t>
      </w:r>
      <w:proofErr w:type="spellStart"/>
      <w:r w:rsidR="00B14648" w:rsidRPr="00B14648">
        <w:rPr>
          <w:rFonts w:ascii="Lucida Sans" w:hAnsi="Lucida Sans"/>
          <w:sz w:val="19"/>
          <w:szCs w:val="19"/>
          <w:lang w:val="en-US"/>
        </w:rPr>
        <w:t>quantile</w:t>
      </w:r>
      <w:proofErr w:type="spellEnd"/>
      <w:r w:rsidR="00B14648" w:rsidRPr="00B14648">
        <w:rPr>
          <w:rFonts w:ascii="Lucida Sans" w:hAnsi="Lucida Sans"/>
          <w:sz w:val="19"/>
          <w:szCs w:val="19"/>
          <w:lang w:val="en-US"/>
        </w:rPr>
        <w:t xml:space="preserve"> function, therefore it is possible to calculate common measures like the </w:t>
      </w:r>
      <w:proofErr w:type="spellStart"/>
      <w:r w:rsidR="00B14648" w:rsidRPr="00B14648">
        <w:rPr>
          <w:rFonts w:ascii="Lucida Sans" w:hAnsi="Lucida Sans"/>
          <w:sz w:val="19"/>
          <w:szCs w:val="19"/>
          <w:lang w:val="en-US"/>
        </w:rPr>
        <w:t>gini-coefficent</w:t>
      </w:r>
      <w:proofErr w:type="spellEnd"/>
      <w:r w:rsidR="00B14648" w:rsidRPr="00B14648">
        <w:rPr>
          <w:rFonts w:ascii="Lucida Sans" w:hAnsi="Lucida Sans"/>
          <w:sz w:val="19"/>
          <w:szCs w:val="19"/>
          <w:lang w:val="en-US"/>
        </w:rPr>
        <w:t xml:space="preserve"> or the income/wealth shares, but measures based on welfare function or information theory need individual data and are therefore not applicable. Survey data usually is collected on household level and therefore leaves every option open a statistician can think of. </w:t>
      </w:r>
      <w:commentRangeEnd w:id="215"/>
      <w:r w:rsidR="00122E28">
        <w:rPr>
          <w:rStyle w:val="Kommentarzeichen"/>
          <w:rFonts w:ascii="Lucida Sans" w:eastAsia="Lucida Sans" w:hAnsi="Lucida Sans"/>
          <w:lang w:eastAsia="en-US"/>
        </w:rPr>
        <w:commentReference w:id="215"/>
      </w:r>
    </w:p>
    <w:p w14:paraId="5EAB724B" w14:textId="77777777"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should be taken at </w:t>
      </w:r>
      <w:r w:rsidRPr="00B14648">
        <w:rPr>
          <w:rFonts w:ascii="Lucida Sans" w:hAnsi="Lucida Sans"/>
          <w:i/>
          <w:sz w:val="19"/>
          <w:szCs w:val="19"/>
          <w:lang w:val="en-US"/>
        </w:rPr>
        <w:t>coverage issues</w:t>
      </w:r>
      <w:r w:rsidRPr="00B14648">
        <w:rPr>
          <w:rFonts w:ascii="Lucida Sans" w:hAnsi="Lucida Sans"/>
          <w:sz w:val="19"/>
          <w:szCs w:val="19"/>
          <w:lang w:val="en-US"/>
        </w:rPr>
        <w:t>. This is a special thorny task for surveys working with samples, because nonresponse is a major source of bias (Bethlehem et al., 2011). (</w:t>
      </w:r>
      <w:proofErr w:type="spellStart"/>
      <w:r w:rsidRPr="00B14648">
        <w:rPr>
          <w:rFonts w:ascii="Lucida Sans" w:hAnsi="Lucida Sans"/>
          <w:sz w:val="19"/>
          <w:szCs w:val="19"/>
          <w:lang w:val="en-US"/>
        </w:rPr>
        <w:t>Korinek</w:t>
      </w:r>
      <w:proofErr w:type="spellEnd"/>
      <w:r w:rsidRPr="00B14648">
        <w:rPr>
          <w:rFonts w:ascii="Lucida Sans" w:hAnsi="Lucida Sans"/>
          <w:sz w:val="19"/>
          <w:szCs w:val="19"/>
          <w:lang w:val="en-US"/>
        </w:rPr>
        <w:t xml:space="preserve"> et al., 2006) show, that the position in the income distribution influence the probability to participate in a survey. Low income and high income households are more likely to refuse survey response, which leads to an overrepresentation of middle income households. This mechanism can be referred to as </w:t>
      </w:r>
      <w:proofErr w:type="gramStart"/>
      <w:r w:rsidRPr="00B14648">
        <w:rPr>
          <w:rFonts w:ascii="Lucida Sans" w:hAnsi="Lucida Sans"/>
          <w:sz w:val="19"/>
          <w:szCs w:val="19"/>
          <w:lang w:val="en-US"/>
        </w:rPr>
        <w:t>the ”</w:t>
      </w:r>
      <w:proofErr w:type="gramEnd"/>
      <w:r w:rsidRPr="00B14648">
        <w:rPr>
          <w:rFonts w:ascii="Lucida Sans" w:hAnsi="Lucida Sans"/>
          <w:sz w:val="19"/>
          <w:szCs w:val="19"/>
          <w:lang w:val="en-US"/>
        </w:rPr>
        <w:t>middleclass bias” (</w:t>
      </w:r>
      <w:proofErr w:type="spellStart"/>
      <w:r w:rsidRPr="00B14648">
        <w:rPr>
          <w:rFonts w:ascii="Lucida Sans" w:hAnsi="Lucida Sans"/>
          <w:sz w:val="19"/>
          <w:szCs w:val="19"/>
          <w:lang w:val="en-US"/>
        </w:rPr>
        <w:t>Diekmann</w:t>
      </w:r>
      <w:proofErr w:type="spellEnd"/>
      <w:r w:rsidRPr="00B14648">
        <w:rPr>
          <w:rFonts w:ascii="Lucida Sans" w:hAnsi="Lucida Sans"/>
          <w:sz w:val="19"/>
          <w:szCs w:val="19"/>
          <w:lang w:val="en-US"/>
        </w:rPr>
        <w:t>, 2009). Missing data in household surveys is therefore not missing at random, which has an impact on the measures of inequality.</w:t>
      </w:r>
      <w:r w:rsidR="000F66A6">
        <w:rPr>
          <w:rFonts w:ascii="Lucida Sans" w:hAnsi="Lucida Sans"/>
          <w:sz w:val="19"/>
          <w:szCs w:val="19"/>
          <w:lang w:val="en-US"/>
        </w:rPr>
        <w:t xml:space="preserve">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trategies to handle this kind of bias are discussed in the literature (</w:t>
      </w:r>
      <w:proofErr w:type="spellStart"/>
      <w:r w:rsidR="000F66A6" w:rsidRPr="000F66A6">
        <w:rPr>
          <w:rFonts w:ascii="Lucida Sans" w:hAnsi="Lucida Sans"/>
          <w:sz w:val="19"/>
          <w:szCs w:val="19"/>
          <w:lang w:val="en-US"/>
        </w:rPr>
        <w:t>Särndal</w:t>
      </w:r>
      <w:proofErr w:type="spellEnd"/>
      <w:r w:rsidR="000F66A6" w:rsidRPr="000F66A6">
        <w:rPr>
          <w:rFonts w:ascii="Lucida Sans" w:hAnsi="Lucida Sans"/>
          <w:sz w:val="19"/>
          <w:szCs w:val="19"/>
          <w:lang w:val="en-US"/>
        </w:rPr>
        <w:t xml:space="preserve"> et al., 2003), but require a register for every unit,</w:t>
      </w:r>
      <w:r w:rsidR="000F66A6">
        <w:rPr>
          <w:rFonts w:ascii="Lucida Sans" w:hAnsi="Lucida Sans"/>
          <w:sz w:val="19"/>
          <w:szCs w:val="19"/>
          <w:lang w:val="en-US"/>
        </w:rPr>
        <w:t xml:space="preserve"> that is proportional to income, which is rarely available.</w:t>
      </w:r>
      <w:r w:rsidRPr="00B14648">
        <w:rPr>
          <w:rFonts w:ascii="Lucida Sans" w:hAnsi="Lucida Sans"/>
          <w:sz w:val="19"/>
          <w:szCs w:val="19"/>
          <w:lang w:val="en-US"/>
        </w:rPr>
        <w:t xml:space="preserve"> On the other hand, tax based statistic provide total or near-total population coverage. Compared to surveys they are not subject to sampling bias. They may, however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when not accounting for this. Another critical issue with tax data is the problem of tax evasion, which definitely can bias the assessment of inequality. </w:t>
      </w:r>
      <w:hyperlink w:anchor="Xalvaredo_income_2009" w:history="1">
        <w:proofErr w:type="spellStart"/>
        <w:r w:rsidRPr="008E19F9">
          <w:rPr>
            <w:rFonts w:ascii="Lucida Sans" w:hAnsi="Lucida Sans"/>
            <w:sz w:val="19"/>
            <w:szCs w:val="19"/>
            <w:lang w:val="en-US"/>
          </w:rPr>
          <w:t>Alvaredo</w:t>
        </w:r>
        <w:proofErr w:type="spellEnd"/>
        <w:r w:rsidRPr="008E19F9">
          <w:rPr>
            <w:rFonts w:ascii="Lucida Sans" w:hAnsi="Lucida Sans"/>
            <w:sz w:val="19"/>
            <w:szCs w:val="19"/>
            <w:lang w:val="en-US"/>
          </w:rPr>
          <w:t xml:space="preserve"> and </w:t>
        </w:r>
        <w:proofErr w:type="spellStart"/>
        <w:r w:rsidRPr="008E19F9">
          <w:rPr>
            <w:rFonts w:ascii="Lucida Sans" w:hAnsi="Lucida Sans"/>
            <w:sz w:val="19"/>
            <w:szCs w:val="19"/>
            <w:lang w:val="en-US"/>
          </w:rPr>
          <w:t>Saez</w:t>
        </w:r>
        <w:proofErr w:type="spellEnd"/>
      </w:hyperlink>
      <w:r w:rsidRPr="00B14648">
        <w:rPr>
          <w:rFonts w:ascii="Lucida Sans" w:hAnsi="Lucida Sans"/>
          <w:sz w:val="19"/>
          <w:szCs w:val="19"/>
          <w:lang w:val="en-US"/>
        </w:rPr>
        <w:t> (</w:t>
      </w:r>
      <w:hyperlink w:anchor="Xalvaredo_income_2009" w:history="1">
        <w:r w:rsidRPr="008E19F9">
          <w:rPr>
            <w:rFonts w:ascii="Lucida Sans" w:hAnsi="Lucida Sans"/>
            <w:sz w:val="19"/>
            <w:szCs w:val="19"/>
            <w:lang w:val="en-US"/>
          </w:rPr>
          <w:t>2009</w:t>
        </w:r>
      </w:hyperlink>
      <w:r w:rsidRPr="00B14648">
        <w:rPr>
          <w:rFonts w:ascii="Lucida Sans" w:hAnsi="Lucida Sans"/>
          <w:sz w:val="19"/>
          <w:szCs w:val="19"/>
          <w:lang w:val="en-US"/>
        </w:rPr>
        <w:t xml:space="preserve">) for example regard estimates of Spanish top incomes prior to 1981 as unreliable due to widespread tax evasion. Evasion can occur, when individuals try not to fill tax returns or by misreporting of incomes. </w:t>
      </w:r>
    </w:p>
    <w:p w14:paraId="724C8CC5" w14:textId="77777777" w:rsidR="00B14648" w:rsidRPr="006C2FBE"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This makes it an interesting data source albeit the mentioned restrictions. 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reaching for several countries back in time for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1232D9" w:rsidRPr="00B14648">
        <w:rPr>
          <w:rFonts w:ascii="Lucida Sans" w:hAnsi="Lucida Sans"/>
          <w:sz w:val="19"/>
          <w:szCs w:val="19"/>
          <w:lang w:val="en-US"/>
        </w:rPr>
        <w:t>assessing</w:t>
      </w:r>
      <w:r w:rsidRPr="00B14648">
        <w:rPr>
          <w:rFonts w:ascii="Lucida Sans" w:hAnsi="Lucida Sans"/>
          <w:sz w:val="19"/>
          <w:szCs w:val="19"/>
          <w:lang w:val="en-US"/>
        </w:rPr>
        <w:t xml:space="preserve"> time trends that cover substantial longer periods than it is possible with survey data. Nonetheless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if </w:t>
      </w:r>
      <w:r w:rsidR="004F4785">
        <w:rPr>
          <w:rFonts w:ascii="Lucida Sans" w:hAnsi="Lucida Sans"/>
          <w:sz w:val="19"/>
          <w:szCs w:val="19"/>
          <w:lang w:val="en-US"/>
        </w:rPr>
        <w:t xml:space="preserve">the </w:t>
      </w:r>
      <w:r w:rsidRPr="00B14648">
        <w:rPr>
          <w:rFonts w:ascii="Lucida Sans" w:hAnsi="Lucida Sans"/>
          <w:sz w:val="19"/>
          <w:szCs w:val="19"/>
          <w:lang w:val="en-US"/>
        </w:rPr>
        <w:t>data is truly comparable overt time, because measures and population might be affected by changes in the tax systems or the way tax statistics are reported.</w:t>
      </w:r>
    </w:p>
    <w:p w14:paraId="7DC1667C" w14:textId="77777777" w:rsidR="00B14648" w:rsidRDefault="00B14648" w:rsidP="00B14648">
      <w:pPr>
        <w:rPr>
          <w:lang w:val="en-US"/>
        </w:rPr>
      </w:pPr>
    </w:p>
    <w:p w14:paraId="7F85AC3D" w14:textId="77777777" w:rsidR="00B14648" w:rsidRPr="00B14648" w:rsidRDefault="00B14648" w:rsidP="00B14648">
      <w:pPr>
        <w:pStyle w:val="berschrift1"/>
        <w:rPr>
          <w:lang w:val="en-US"/>
        </w:rPr>
      </w:pPr>
      <w:bookmarkStart w:id="216" w:name="_Toc399858810"/>
      <w:r w:rsidRPr="00B14648">
        <w:rPr>
          <w:lang w:val="en-US"/>
        </w:rPr>
        <w:lastRenderedPageBreak/>
        <w:t>Conflicting results due to methodological differences</w:t>
      </w:r>
      <w:r w:rsidR="006C2FBE">
        <w:rPr>
          <w:lang w:val="en-US"/>
        </w:rPr>
        <w:t xml:space="preserve"> in Switzerland</w:t>
      </w:r>
      <w:r w:rsidRPr="00B14648">
        <w:rPr>
          <w:lang w:val="en-US"/>
        </w:rPr>
        <w:t>?</w:t>
      </w:r>
      <w:bookmarkEnd w:id="216"/>
    </w:p>
    <w:p w14:paraId="462D907A" w14:textId="77777777" w:rsidR="00B14648" w:rsidRPr="00B14648" w:rsidRDefault="00B14648" w:rsidP="00B14648">
      <w:pPr>
        <w:rPr>
          <w:lang w:val="en-US"/>
        </w:rPr>
      </w:pPr>
      <w:commentRangeStart w:id="217"/>
      <w:r w:rsidRPr="00B14648">
        <w:rPr>
          <w:lang w:val="en-US"/>
        </w:rPr>
        <w:t>As we will show in this section, the state of research for Switzerland concerning the trend of income inequality is especially contr</w:t>
      </w:r>
      <w:r w:rsidR="001232D9">
        <w:rPr>
          <w:lang w:val="en-US"/>
        </w:rPr>
        <w:t>adictory, making it an interest</w:t>
      </w:r>
      <w:r w:rsidRPr="00B14648">
        <w:rPr>
          <w:lang w:val="en-US"/>
        </w:rPr>
        <w:t>ing case to have a closer look at methodological aspects. What is known about Switzerland so far? Looking for official data, th</w:t>
      </w:r>
      <w:r w:rsidR="001232D9">
        <w:rPr>
          <w:lang w:val="en-US"/>
        </w:rPr>
        <w:t>ree main sources have to be men</w:t>
      </w:r>
      <w:r w:rsidR="00A456DA">
        <w:rPr>
          <w:lang w:val="en-US"/>
        </w:rPr>
        <w:t>tioned</w:t>
      </w:r>
      <w:r w:rsidRPr="00B14648">
        <w:rPr>
          <w:lang w:val="en-US"/>
        </w:rPr>
        <w:t xml:space="preserve">, which can be considered as de facto official data sources: EU-SILC, HBS and LIS-data. Figure XY shows the results stemming from these three sources while looking at Gini of equalized disposable income. Up to the day, EU-SILC (Statistics on Income and Living Conditions) is the main source used for policy monitoring at EU-level. The main focus of EU-SILC is to collect data on a common “framework” to ensure comparability among EU and EFTA </w:t>
      </w:r>
      <w:r w:rsidR="001232D9" w:rsidRPr="00B14648">
        <w:rPr>
          <w:lang w:val="en-US"/>
        </w:rPr>
        <w:t>countries</w:t>
      </w:r>
      <w:r w:rsidRPr="00B14648">
        <w:rPr>
          <w:lang w:val="en-US"/>
        </w:rPr>
        <w:t>. As a Non-EU member Switzerland implemented the instrument not from the beginning (2004) but from 2007. Therefore this times-series doesn’t cover time periods before 2007. As graph XY shows, following the results from SILC, income inequali</w:t>
      </w:r>
      <w:r w:rsidR="00A456DA">
        <w:rPr>
          <w:lang w:val="en-US"/>
        </w:rPr>
        <w:t>ty de-creased from 2007 to 2013</w:t>
      </w:r>
      <w:r w:rsidRPr="00B14648">
        <w:rPr>
          <w:lang w:val="en-US"/>
        </w:rPr>
        <w:t>. The second impo</w:t>
      </w:r>
      <w:r w:rsidR="001232D9">
        <w:rPr>
          <w:lang w:val="en-US"/>
        </w:rPr>
        <w:t>rtant source concerning the dis</w:t>
      </w:r>
      <w:r w:rsidRPr="00B14648">
        <w:rPr>
          <w:lang w:val="en-US"/>
        </w:rPr>
        <w:t xml:space="preserve">tribution of income is the Household Budget Survey (HBS). The main focus of this survey lays in providing detailed data on household budgets. Since 2000 the survey has been conducted on a continuous basis, which allows looking at a consistent time series from 2000 to 2011. As it can be seen from graph XY the trend is rather </w:t>
      </w:r>
      <w:r w:rsidR="001232D9" w:rsidRPr="00B14648">
        <w:rPr>
          <w:lang w:val="en-US"/>
        </w:rPr>
        <w:t xml:space="preserve">stable. </w:t>
      </w:r>
      <w:r w:rsidRPr="00B14648">
        <w:rPr>
          <w:lang w:val="en-US"/>
        </w:rPr>
        <w:t>Both time-series (SILC and HBS) cover a relatively short time period. A longer period is covered in the LIS-Data-set (1982-2004). Data-provider for the LIS Data is the Swiss Federal Statistical Office too. In contrast the aforementioned surveys</w:t>
      </w:r>
      <w:r w:rsidR="001232D9">
        <w:rPr>
          <w:lang w:val="en-US"/>
        </w:rPr>
        <w:t>,</w:t>
      </w:r>
      <w:r w:rsidRPr="00B14648">
        <w:rPr>
          <w:lang w:val="en-US"/>
        </w:rPr>
        <w:t xml:space="preserve"> the LIS-data is harmonized out of three surveys: Swiss Income and Wealth Survey (1982), Swiss Poverty Survey (1992) and the Income and Consumption survey (2000, 2002, </w:t>
      </w:r>
      <w:proofErr w:type="gramStart"/>
      <w:r w:rsidRPr="00B14648">
        <w:rPr>
          <w:lang w:val="en-US"/>
        </w:rPr>
        <w:t>2004</w:t>
      </w:r>
      <w:proofErr w:type="gramEnd"/>
      <w:r w:rsidRPr="00B14648">
        <w:rPr>
          <w:lang w:val="en-US"/>
        </w:rPr>
        <w:t xml:space="preserve">). All in all the LIS dataset contains the longest time series on inequality for Switzerland. Analyzing this data </w:t>
      </w:r>
      <w:proofErr w:type="spellStart"/>
      <w:r w:rsidRPr="00B14648">
        <w:rPr>
          <w:lang w:val="en-US"/>
        </w:rPr>
        <w:t>Gornick</w:t>
      </w:r>
      <w:proofErr w:type="spellEnd"/>
      <w:r w:rsidRPr="00B14648">
        <w:rPr>
          <w:lang w:val="en-US"/>
        </w:rPr>
        <w:t xml:space="preserve"> and </w:t>
      </w:r>
      <w:proofErr w:type="spellStart"/>
      <w:r w:rsidRPr="00B14648">
        <w:rPr>
          <w:lang w:val="en-US"/>
        </w:rPr>
        <w:t>Jäntti</w:t>
      </w:r>
      <w:proofErr w:type="spellEnd"/>
      <w:r w:rsidRPr="00B14648">
        <w:rPr>
          <w:lang w:val="en-US"/>
        </w:rPr>
        <w:t xml:space="preserve"> (2013) found for Switzerland a quite substantially decreases in income inequality, contradictory to the development in most other western countries. This result is supported by </w:t>
      </w:r>
      <w:proofErr w:type="spellStart"/>
      <w:r w:rsidRPr="00B14648">
        <w:rPr>
          <w:lang w:val="en-US"/>
        </w:rPr>
        <w:t>Grabka</w:t>
      </w:r>
      <w:proofErr w:type="spellEnd"/>
      <w:r w:rsidRPr="00B14648">
        <w:rPr>
          <w:lang w:val="en-US"/>
        </w:rPr>
        <w:t xml:space="preserve"> and Kuhn (2012) analyzing the Swiss Household Panel (2000-2009). </w:t>
      </w:r>
      <w:commentRangeEnd w:id="217"/>
      <w:r>
        <w:rPr>
          <w:rStyle w:val="Kommentarzeichen"/>
        </w:rPr>
        <w:commentReference w:id="217"/>
      </w:r>
    </w:p>
    <w:p w14:paraId="5D0C7CF3" w14:textId="77777777" w:rsidR="00B14648" w:rsidRPr="00B14648" w:rsidRDefault="00B14648" w:rsidP="00B14648">
      <w:pPr>
        <w:rPr>
          <w:lang w:val="en-US"/>
        </w:rPr>
      </w:pPr>
    </w:p>
    <w:p w14:paraId="43224DF2" w14:textId="77777777" w:rsidR="00B14648" w:rsidRPr="00B14648" w:rsidRDefault="00B14648" w:rsidP="00B14648">
      <w:pPr>
        <w:rPr>
          <w:lang w:val="en-US"/>
        </w:rPr>
      </w:pPr>
      <w:r>
        <w:rPr>
          <w:noProof/>
          <w:lang w:eastAsia="de-CH"/>
        </w:rPr>
        <w:drawing>
          <wp:inline distT="0" distB="0" distL="0" distR="0" wp14:anchorId="1D21FA50" wp14:editId="3B8C8FF3">
            <wp:extent cx="3114040" cy="33559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4040" cy="3355975"/>
                    </a:xfrm>
                    <a:prstGeom prst="rect">
                      <a:avLst/>
                    </a:prstGeom>
                    <a:noFill/>
                    <a:ln>
                      <a:noFill/>
                    </a:ln>
                  </pic:spPr>
                </pic:pic>
              </a:graphicData>
            </a:graphic>
          </wp:inline>
        </w:drawing>
      </w:r>
      <w:r w:rsidR="00B92879" w:rsidRPr="008E19F9">
        <w:rPr>
          <w:noProof/>
          <w:lang w:val="en-US" w:eastAsia="de-CH"/>
        </w:rPr>
        <w:t xml:space="preserve"> </w:t>
      </w:r>
      <w:r w:rsidR="00B92879">
        <w:rPr>
          <w:noProof/>
          <w:lang w:eastAsia="de-CH"/>
        </w:rPr>
        <w:drawing>
          <wp:inline distT="0" distB="0" distL="0" distR="0" wp14:anchorId="1A7B42A8" wp14:editId="05B8F7A8">
            <wp:extent cx="2805546" cy="2978727"/>
            <wp:effectExtent l="0" t="0" r="13970" b="1270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6150453" w14:textId="77777777" w:rsidR="00B14648" w:rsidRPr="003163BA" w:rsidRDefault="003163BA" w:rsidP="003163BA">
      <w:pPr>
        <w:pStyle w:val="Beschriftung"/>
        <w:rPr>
          <w:sz w:val="24"/>
          <w:szCs w:val="24"/>
          <w:lang w:val="en-US"/>
        </w:rPr>
      </w:pPr>
      <w:bookmarkStart w:id="218" w:name="_Ref399859086"/>
      <w:r w:rsidRPr="003163BA">
        <w:rPr>
          <w:sz w:val="24"/>
          <w:szCs w:val="24"/>
          <w:lang w:val="en-US"/>
        </w:rPr>
        <w:t xml:space="preserve">Figure </w:t>
      </w:r>
      <w:r w:rsidRPr="003163BA">
        <w:rPr>
          <w:sz w:val="24"/>
          <w:szCs w:val="24"/>
          <w:lang w:val="en-US"/>
        </w:rPr>
        <w:fldChar w:fldCharType="begin"/>
      </w:r>
      <w:r w:rsidRPr="003163BA">
        <w:rPr>
          <w:sz w:val="24"/>
          <w:szCs w:val="24"/>
          <w:lang w:val="en-US"/>
        </w:rPr>
        <w:instrText xml:space="preserve"> SEQ Abbildung \* ARABIC </w:instrText>
      </w:r>
      <w:r w:rsidRPr="003163BA">
        <w:rPr>
          <w:sz w:val="24"/>
          <w:szCs w:val="24"/>
          <w:lang w:val="en-US"/>
        </w:rPr>
        <w:fldChar w:fldCharType="separate"/>
      </w:r>
      <w:r w:rsidR="00A0309C">
        <w:rPr>
          <w:noProof/>
          <w:sz w:val="24"/>
          <w:szCs w:val="24"/>
          <w:lang w:val="en-US"/>
        </w:rPr>
        <w:t>2</w:t>
      </w:r>
      <w:r w:rsidRPr="003163BA">
        <w:rPr>
          <w:sz w:val="24"/>
          <w:szCs w:val="24"/>
          <w:lang w:val="en-US"/>
        </w:rPr>
        <w:fldChar w:fldCharType="end"/>
      </w:r>
      <w:bookmarkEnd w:id="218"/>
      <w:r w:rsidRPr="003163BA">
        <w:rPr>
          <w:sz w:val="24"/>
          <w:szCs w:val="24"/>
          <w:lang w:val="en-US"/>
        </w:rPr>
        <w:t xml:space="preserve">: </w:t>
      </w:r>
      <w:r>
        <w:rPr>
          <w:sz w:val="24"/>
          <w:szCs w:val="24"/>
          <w:lang w:val="en-US"/>
        </w:rPr>
        <w:t>T</w:t>
      </w:r>
      <w:r w:rsidRPr="003163BA">
        <w:rPr>
          <w:sz w:val="24"/>
          <w:szCs w:val="24"/>
          <w:lang w:val="en-US"/>
        </w:rPr>
        <w:t>rends of income inequality in Switzerland.</w:t>
      </w:r>
      <w:r w:rsidRPr="003163BA">
        <w:rPr>
          <w:sz w:val="24"/>
          <w:szCs w:val="24"/>
          <w:lang w:val="en-US"/>
        </w:rPr>
        <w:commentReference w:id="219"/>
      </w:r>
    </w:p>
    <w:p w14:paraId="3F539B9A" w14:textId="77777777" w:rsidR="00B14648" w:rsidRDefault="00B14648" w:rsidP="00B14648">
      <w:pPr>
        <w:rPr>
          <w:lang w:val="en-US"/>
        </w:rPr>
      </w:pPr>
      <w:r w:rsidRPr="00B14648">
        <w:rPr>
          <w:lang w:val="en-US"/>
        </w:rPr>
        <w:t xml:space="preserve">Whereas the aforementioned publications focused on disposable household in-come from survey data, the revival of tax-data-inequality studies lead to fruitful insights for Switzerland as well. Dell et al. (2007) used tax data from the Federal Tax Administration to assess the development of concentration of the highest incomes and wealth (top-shares). In contrast to most other examined countries, Switzerland did not experience a reduction in income and wealth concentration from the pre-First </w:t>
      </w:r>
      <w:r w:rsidRPr="00B14648">
        <w:rPr>
          <w:lang w:val="en-US"/>
        </w:rPr>
        <w:lastRenderedPageBreak/>
        <w:t xml:space="preserve">World War period to the decades following the </w:t>
      </w:r>
      <w:proofErr w:type="gramStart"/>
      <w:r w:rsidRPr="00B14648">
        <w:rPr>
          <w:lang w:val="en-US"/>
        </w:rPr>
        <w:t>second</w:t>
      </w:r>
      <w:proofErr w:type="gramEnd"/>
      <w:r w:rsidRPr="00B14648">
        <w:rPr>
          <w:lang w:val="en-US"/>
        </w:rPr>
        <w:t xml:space="preserve"> World War (up to 1996). Using the same approach </w:t>
      </w:r>
      <w:proofErr w:type="spellStart"/>
      <w:r w:rsidRPr="00B14648">
        <w:rPr>
          <w:lang w:val="en-US"/>
        </w:rPr>
        <w:t>Foellmi</w:t>
      </w:r>
      <w:proofErr w:type="spellEnd"/>
      <w:r w:rsidRPr="00B14648">
        <w:rPr>
          <w:lang w:val="en-US"/>
        </w:rPr>
        <w:t xml:space="preserve"> and </w:t>
      </w:r>
      <w:proofErr w:type="spellStart"/>
      <w:r w:rsidRPr="00B14648">
        <w:rPr>
          <w:lang w:val="en-US"/>
        </w:rPr>
        <w:t>Martínez</w:t>
      </w:r>
      <w:proofErr w:type="spellEnd"/>
      <w:r w:rsidRPr="00B14648">
        <w:rPr>
          <w:lang w:val="en-US"/>
        </w:rPr>
        <w:t xml:space="preserve"> (2013) expand the Dell et al. time series to 2008 finding that the share of top income has risen, the top 0.01% share even doubled in the last observed 20 years. A result which oppos</w:t>
      </w:r>
      <w:r w:rsidR="001232D9">
        <w:rPr>
          <w:lang w:val="en-US"/>
        </w:rPr>
        <w:t>es the outcome of official data.</w:t>
      </w:r>
    </w:p>
    <w:p w14:paraId="0585264F" w14:textId="77777777" w:rsidR="00B14648" w:rsidRPr="00B14648" w:rsidRDefault="00B14648" w:rsidP="00B14648">
      <w:pPr>
        <w:rPr>
          <w:lang w:val="en-US"/>
        </w:rPr>
      </w:pPr>
    </w:p>
    <w:p w14:paraId="601B637D" w14:textId="77777777" w:rsidR="00B92879" w:rsidRDefault="00B14648" w:rsidP="00B14648">
      <w:pPr>
        <w:rPr>
          <w:lang w:val="en-US"/>
        </w:rPr>
      </w:pPr>
      <w:r w:rsidRPr="00B14648">
        <w:rPr>
          <w:lang w:val="en-US"/>
        </w:rPr>
        <w:t xml:space="preserve">To sum it up: </w:t>
      </w:r>
      <w:r w:rsidR="006943AC">
        <w:rPr>
          <w:lang w:val="en-US"/>
        </w:rPr>
        <w:t>survey</w:t>
      </w:r>
      <w:r w:rsidRPr="00B14648">
        <w:rPr>
          <w:lang w:val="en-US"/>
        </w:rPr>
        <w:t xml:space="preserve"> studies suggest a declining trend in income inequality while top-share studies argue that the concentration of income at the top of the distribution is rising. </w:t>
      </w:r>
      <w:r w:rsidR="00860C48">
        <w:rPr>
          <w:lang w:val="en-US"/>
        </w:rPr>
        <w:t xml:space="preserve">Differences </w:t>
      </w:r>
      <w:r w:rsidR="00860C48" w:rsidRPr="00B14648">
        <w:rPr>
          <w:lang w:val="en-US"/>
        </w:rPr>
        <w:t>can be explained with several factors.</w:t>
      </w:r>
      <w:r w:rsidR="00860C48">
        <w:rPr>
          <w:lang w:val="en-US"/>
        </w:rPr>
        <w:t xml:space="preserve"> As described in section </w:t>
      </w:r>
      <w:r w:rsidR="00860C48">
        <w:rPr>
          <w:lang w:val="en-US"/>
        </w:rPr>
        <w:fldChar w:fldCharType="begin"/>
      </w:r>
      <w:r w:rsidR="00860C48">
        <w:rPr>
          <w:lang w:val="en-US"/>
        </w:rPr>
        <w:instrText xml:space="preserve"> REF _Ref399330537 \r \h </w:instrText>
      </w:r>
      <w:r w:rsidR="00860C48">
        <w:rPr>
          <w:lang w:val="en-US"/>
        </w:rPr>
      </w:r>
      <w:r w:rsidR="00860C48">
        <w:rPr>
          <w:lang w:val="en-US"/>
        </w:rPr>
        <w:fldChar w:fldCharType="separate"/>
      </w:r>
      <w:r w:rsidR="00860C48">
        <w:rPr>
          <w:lang w:val="en-US"/>
        </w:rPr>
        <w:t>2</w:t>
      </w:r>
      <w:r w:rsidR="00860C48">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860C48">
        <w:rPr>
          <w:lang w:val="en-US"/>
        </w:rPr>
        <w:t>3</w:t>
      </w:r>
      <w:r w:rsidR="00860C48">
        <w:rPr>
          <w:lang w:val="en-US"/>
        </w:rPr>
        <w:fldChar w:fldCharType="end"/>
      </w:r>
      <w:r w:rsidR="00860C48">
        <w:rPr>
          <w:lang w:val="en-US"/>
        </w:rPr>
        <w:t xml:space="preserve"> the choice of data source comes al</w:t>
      </w:r>
      <w:r w:rsidR="000F66A6">
        <w:rPr>
          <w:lang w:val="en-US"/>
        </w:rPr>
        <w:t>ong with several implications</w:t>
      </w:r>
      <w:r w:rsidR="006943AC">
        <w:rPr>
          <w:lang w:val="en-US"/>
        </w:rPr>
        <w:t>, sometimes these implications get closer the ideal standard, sometimes they are away</w:t>
      </w:r>
      <w:r w:rsidR="000F66A6">
        <w:rPr>
          <w:lang w:val="en-US"/>
        </w:rPr>
        <w:t xml:space="preserve">. </w:t>
      </w:r>
      <w:r w:rsidR="000F66A6" w:rsidRPr="00B14648">
        <w:rPr>
          <w:lang w:val="en-US"/>
        </w:rPr>
        <w:t xml:space="preserve">First of all, </w:t>
      </w:r>
      <w:r w:rsidR="000F66A6">
        <w:rPr>
          <w:lang w:val="en-US"/>
        </w:rPr>
        <w:t>i</w:t>
      </w:r>
      <w:r w:rsidR="000F66A6" w:rsidRPr="00B14648">
        <w:rPr>
          <w:lang w:val="en-US"/>
        </w:rPr>
        <w:t xml:space="preserve">t is assumed that the coverage of top incomes is better in tax data than it is in survey data (non-respondent bias), which is a crucial issue concerning inequality. On the other hand the focus on top income neglects other changes in the distribution of income as it is not possible to see, whether newer concerns like the “hollowing of the middle class” occurred in Switzerland or not, which leads to the second point. Different measure of inequality hampers the comparability. Third, different income concepts were used. As it is shown by </w:t>
      </w:r>
      <w:proofErr w:type="spellStart"/>
      <w:r w:rsidR="000F66A6" w:rsidRPr="00B14648">
        <w:rPr>
          <w:lang w:val="en-US"/>
        </w:rPr>
        <w:t>Modetta</w:t>
      </w:r>
      <w:proofErr w:type="spellEnd"/>
      <w:r w:rsidR="000F66A6" w:rsidRPr="00B14648">
        <w:rPr>
          <w:lang w:val="en-US"/>
        </w:rPr>
        <w:t xml:space="preserve"> and Müller (2012) income distribution is strongly affected by governmental redistribution through social transfers and taxes, reducing inequality substantially. With the focus on tax data the change in institutional settings is not covered. Fourth, tax data also neglect the household structure, because tax units don’t necessarily correspond to households. Whereas it is unclear how inequality is affected whether one looks at household income or at income of tax units. It can be assumed, that inequality corresponding to different concepts reacts differently on demographic change (change in household structure).</w:t>
      </w:r>
      <w:r w:rsidR="000F66A6">
        <w:rPr>
          <w:lang w:val="en-US"/>
        </w:rPr>
        <w:t xml:space="preserve"> </w:t>
      </w:r>
    </w:p>
    <w:p w14:paraId="15C4947F" w14:textId="77777777" w:rsidR="00B92879" w:rsidRDefault="00B92879" w:rsidP="00B14648">
      <w:pPr>
        <w:rPr>
          <w:lang w:val="en-US"/>
        </w:rPr>
      </w:pPr>
    </w:p>
    <w:p w14:paraId="318176B2" w14:textId="77777777" w:rsidR="000F66A6" w:rsidRDefault="000F66A6" w:rsidP="00B14648">
      <w:pPr>
        <w:rPr>
          <w:lang w:val="en-US"/>
        </w:rPr>
      </w:pPr>
      <w:r>
        <w:rPr>
          <w:lang w:val="en-US"/>
        </w:rPr>
        <w:t xml:space="preserve">In the end it is unclear, if the different </w:t>
      </w:r>
      <w:r w:rsidR="00B92879">
        <w:rPr>
          <w:lang w:val="en-US"/>
        </w:rPr>
        <w:t>interpretation</w:t>
      </w:r>
      <w:r>
        <w:rPr>
          <w:lang w:val="en-US"/>
        </w:rPr>
        <w:t xml:space="preserve"> concerning the trend in income inequality only arises because different concepts</w:t>
      </w:r>
      <w:r w:rsidR="00B92879">
        <w:rPr>
          <w:lang w:val="en-US"/>
        </w:rPr>
        <w:t xml:space="preserve"> were used</w:t>
      </w:r>
      <w:r>
        <w:rPr>
          <w:lang w:val="en-US"/>
        </w:rPr>
        <w:t xml:space="preserve"> </w:t>
      </w:r>
      <w:r w:rsidR="00B92879">
        <w:rPr>
          <w:lang w:val="en-US"/>
        </w:rPr>
        <w:t>or because of coverage issues.</w:t>
      </w:r>
    </w:p>
    <w:p w14:paraId="4EB36B19" w14:textId="77777777" w:rsidR="00860C48" w:rsidRPr="00B92879" w:rsidRDefault="00B14648" w:rsidP="00154023">
      <w:pPr>
        <w:pStyle w:val="berschrift1"/>
        <w:rPr>
          <w:lang w:val="en-US"/>
        </w:rPr>
      </w:pPr>
      <w:bookmarkStart w:id="220" w:name="_Toc399858811"/>
      <w:r w:rsidRPr="00B14648">
        <w:rPr>
          <w:lang w:val="en-US"/>
        </w:rPr>
        <w:t>Assessing income inequality trend with tax data for Switzerland</w:t>
      </w:r>
      <w:bookmarkEnd w:id="220"/>
    </w:p>
    <w:p w14:paraId="54206F27" w14:textId="77777777" w:rsidR="00FD406E" w:rsidRDefault="006943AC" w:rsidP="00FD406E">
      <w:pPr>
        <w:rPr>
          <w:lang w:val="en-US"/>
        </w:rPr>
      </w:pPr>
      <w:r>
        <w:rPr>
          <w:lang w:val="en-US"/>
        </w:rPr>
        <w:t>As just showed, the use of different data sources</w:t>
      </w:r>
      <w:r w:rsidR="001F533F">
        <w:rPr>
          <w:lang w:val="en-US"/>
        </w:rPr>
        <w:t xml:space="preserve"> and different concepts</w:t>
      </w:r>
      <w:r>
        <w:rPr>
          <w:lang w:val="en-US"/>
        </w:rPr>
        <w:t xml:space="preserve"> can lead to different interpretations</w:t>
      </w:r>
      <w:r w:rsidR="001F533F">
        <w:rPr>
          <w:lang w:val="en-US"/>
        </w:rPr>
        <w:t>, albeit looking at the same time period.</w:t>
      </w:r>
      <w:r w:rsidR="00A47D1F">
        <w:rPr>
          <w:lang w:val="en-US"/>
        </w:rPr>
        <w:t xml:space="preserve"> </w:t>
      </w:r>
      <w:r>
        <w:rPr>
          <w:lang w:val="en-US"/>
        </w:rPr>
        <w:t>In this section we therefore have a closer look at</w:t>
      </w:r>
      <w:r w:rsidR="001F533F">
        <w:rPr>
          <w:lang w:val="en-US"/>
        </w:rPr>
        <w:t xml:space="preserve"> </w:t>
      </w:r>
      <w:r w:rsidR="00A47D1F">
        <w:rPr>
          <w:lang w:val="en-US"/>
        </w:rPr>
        <w:t xml:space="preserve">methodical </w:t>
      </w:r>
      <w:r w:rsidR="001F533F">
        <w:rPr>
          <w:lang w:val="en-US"/>
        </w:rPr>
        <w:t xml:space="preserve">choices that have to be made concerning the four dimensions 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1F533F">
        <w:rPr>
          <w:lang w:val="en-US"/>
        </w:rPr>
        <w:t>2</w:t>
      </w:r>
      <w:r w:rsidR="001F533F">
        <w:rPr>
          <w:lang w:val="en-US"/>
        </w:rPr>
        <w:fldChar w:fldCharType="end"/>
      </w:r>
      <w:r w:rsidR="00A04487">
        <w:rPr>
          <w:lang w:val="en-US"/>
        </w:rPr>
        <w:t xml:space="preserve"> </w:t>
      </w:r>
      <w:r w:rsidR="00A04487" w:rsidRPr="00154023">
        <w:rPr>
          <w:lang w:val="en-US"/>
        </w:rPr>
        <w:t>(</w:t>
      </w:r>
      <w:r w:rsidR="00A04487">
        <w:rPr>
          <w:lang w:val="en-US"/>
        </w:rPr>
        <w:t>measurement concepts</w:t>
      </w:r>
      <w:r w:rsidR="00A04487" w:rsidRPr="00154023">
        <w:rPr>
          <w:lang w:val="en-US"/>
        </w:rPr>
        <w:t>,</w:t>
      </w:r>
      <w:r w:rsidR="00A04487">
        <w:rPr>
          <w:lang w:val="en-US"/>
        </w:rPr>
        <w:t xml:space="preserve"> statistical</w:t>
      </w:r>
      <w:r w:rsidR="00A04487" w:rsidRPr="00154023">
        <w:rPr>
          <w:lang w:val="en-US"/>
        </w:rPr>
        <w:t xml:space="preserve"> units, </w:t>
      </w:r>
      <w:r w:rsidR="00A04487">
        <w:rPr>
          <w:lang w:val="en-US"/>
        </w:rPr>
        <w:t>measuring inequality</w:t>
      </w:r>
      <w:r w:rsidR="00A04487" w:rsidRPr="00154023">
        <w:rPr>
          <w:lang w:val="en-US"/>
        </w:rPr>
        <w:t xml:space="preserve">, </w:t>
      </w:r>
      <w:r w:rsidR="00A04487">
        <w:rPr>
          <w:lang w:val="en-US"/>
        </w:rPr>
        <w:t>coverage</w:t>
      </w:r>
      <w:r w:rsidR="00A04487" w:rsidRPr="00154023">
        <w:rPr>
          <w:lang w:val="en-US"/>
        </w:rPr>
        <w:t xml:space="preserve"> </w:t>
      </w:r>
      <w:r w:rsidR="00A04487">
        <w:rPr>
          <w:lang w:val="en-US"/>
        </w:rPr>
        <w:t>Issues</w:t>
      </w:r>
      <w:proofErr w:type="gramStart"/>
      <w:r w:rsidR="00A04487" w:rsidRPr="00154023">
        <w:rPr>
          <w:lang w:val="en-US"/>
        </w:rPr>
        <w:t xml:space="preserve">) </w:t>
      </w:r>
      <w:r w:rsidR="001F533F">
        <w:rPr>
          <w:lang w:val="en-US"/>
        </w:rPr>
        <w:t xml:space="preserve"> when</w:t>
      </w:r>
      <w:proofErr w:type="gramEnd"/>
      <w:r w:rsidR="001F533F">
        <w:rPr>
          <w:lang w:val="en-US"/>
        </w:rPr>
        <w:t xml:space="preserve"> working with tax data. </w:t>
      </w:r>
      <w:r w:rsidR="00A47D1F">
        <w:rPr>
          <w:lang w:val="en-US"/>
        </w:rPr>
        <w:t>For this purpose we</w:t>
      </w:r>
      <w:r w:rsidR="001F533F">
        <w:rPr>
          <w:lang w:val="en-US"/>
        </w:rPr>
        <w:t xml:space="preserve"> have a closer look at </w:t>
      </w:r>
      <w:r w:rsidR="00C715C7">
        <w:rPr>
          <w:lang w:val="en-US"/>
        </w:rPr>
        <w:t xml:space="preserve">income </w:t>
      </w:r>
      <w:r>
        <w:rPr>
          <w:lang w:val="en-US"/>
        </w:rPr>
        <w:t>tax data</w:t>
      </w:r>
      <w:r w:rsidR="001F533F">
        <w:rPr>
          <w:lang w:val="en-US"/>
        </w:rPr>
        <w:t xml:space="preserve"> for individuals (not legal persons)</w:t>
      </w:r>
      <w:r>
        <w:rPr>
          <w:lang w:val="en-US"/>
        </w:rPr>
        <w:t xml:space="preserve"> published by the Swiss Federal Tax Administration (FTA)</w:t>
      </w:r>
      <w:r w:rsidR="001F533F">
        <w:rPr>
          <w:lang w:val="en-US"/>
        </w:rPr>
        <w:t>.</w:t>
      </w:r>
      <w:r>
        <w:rPr>
          <w:rStyle w:val="Funotenzeichen"/>
          <w:lang w:val="en-US"/>
        </w:rPr>
        <w:footnoteReference w:id="2"/>
      </w:r>
      <w:r w:rsidR="001F533F">
        <w:rPr>
          <w:lang w:val="en-US"/>
        </w:rPr>
        <w:t xml:space="preserve"> </w:t>
      </w:r>
      <w:r w:rsidR="00FD406E" w:rsidRPr="00154023">
        <w:rPr>
          <w:lang w:val="en-US"/>
        </w:rPr>
        <w:t>Federal taxes are collected and d</w:t>
      </w:r>
      <w:commentRangeStart w:id="221"/>
      <w:r w:rsidR="00FD406E" w:rsidRPr="00154023">
        <w:rPr>
          <w:lang w:val="en-US"/>
        </w:rPr>
        <w:t>ocumented by the FTA since 1915</w:t>
      </w:r>
      <w:commentRangeEnd w:id="221"/>
      <w:r w:rsidR="00A04487">
        <w:rPr>
          <w:rStyle w:val="Kommentarzeichen"/>
        </w:rPr>
        <w:commentReference w:id="221"/>
      </w:r>
      <w:r w:rsidR="00FD406E" w:rsidRPr="00154023">
        <w:rPr>
          <w:lang w:val="en-US"/>
        </w:rPr>
        <w:t>. Being called a war-tax in the beginning, the federal tax was renamed to crisis levy in 1934, defense-tax in 1939 and is finally known as direct federal tax since 1983. The time frame we were able to collect ranges from 1945 to 2010 including 44 tax periods</w:t>
      </w:r>
      <w:r w:rsidR="00FD406E">
        <w:rPr>
          <w:rStyle w:val="Funotenzeichen"/>
          <w:lang w:val="en-US"/>
        </w:rPr>
        <w:footnoteReference w:id="3"/>
      </w:r>
      <w:r w:rsidR="00FD406E">
        <w:rPr>
          <w:lang w:val="en-US"/>
        </w:rPr>
        <w:t xml:space="preserve">. </w:t>
      </w:r>
      <w:r w:rsidR="00FD406E" w:rsidRPr="00154023">
        <w:rPr>
          <w:lang w:val="en-US"/>
        </w:rPr>
        <w:t xml:space="preserve"> </w:t>
      </w:r>
      <w:commentRangeStart w:id="222"/>
      <w:r w:rsidR="00FD406E" w:rsidRPr="00154023">
        <w:rPr>
          <w:lang w:val="en-US"/>
        </w:rPr>
        <w:t>While the FTA provides data in electronic form since 1973 we collected earlier data by scanning hard copies</w:t>
      </w:r>
      <w:commentRangeEnd w:id="222"/>
      <w:r w:rsidR="00FD406E">
        <w:rPr>
          <w:rStyle w:val="Kommentarzeichen"/>
        </w:rPr>
        <w:commentReference w:id="222"/>
      </w:r>
      <w:r w:rsidR="00FD406E" w:rsidRPr="00154023">
        <w:rPr>
          <w:lang w:val="en-US"/>
        </w:rPr>
        <w:t xml:space="preserve">. Data is available for Switzerland plus all cantons and basically covers every </w:t>
      </w:r>
      <w:r w:rsidR="00FD406E">
        <w:rPr>
          <w:lang w:val="en-US"/>
        </w:rPr>
        <w:t xml:space="preserve">individual </w:t>
      </w:r>
      <w:r w:rsidR="00FD406E" w:rsidRPr="00154023">
        <w:rPr>
          <w:lang w:val="en-US"/>
        </w:rPr>
        <w:t>in Switzerland liable to pay federal taxes.</w:t>
      </w:r>
      <w:r w:rsidR="00FD406E">
        <w:rPr>
          <w:lang w:val="en-US"/>
        </w:rPr>
        <w:t xml:space="preserve"> In general d</w:t>
      </w:r>
      <w:r w:rsidR="00FD406E" w:rsidRPr="00154023">
        <w:rPr>
          <w:lang w:val="en-US"/>
        </w:rPr>
        <w:t xml:space="preserve">ata is provided by the FTA in an aggregate form for privacy reasons, i.e. they are classified into numerous income brackets. </w:t>
      </w:r>
      <w:r w:rsidR="00FD406E">
        <w:rPr>
          <w:lang w:val="en-US"/>
        </w:rPr>
        <w:t>Additionally the FTA publishes statistical key figures based on the federal tax statistics</w:t>
      </w:r>
      <w:r w:rsidR="00FD406E">
        <w:rPr>
          <w:rStyle w:val="Funotenzeichen"/>
          <w:lang w:val="en-US"/>
        </w:rPr>
        <w:footnoteReference w:id="4"/>
      </w:r>
      <w:r w:rsidR="00FD406E">
        <w:rPr>
          <w:lang w:val="en-US"/>
        </w:rPr>
        <w:t xml:space="preserve">. This figures include Gini-coefficients and percentiles ranging from 1973-1974 to 2010 for individuals, who had to pay federal taxes and from 1995-1996 for all taxable individuals.   </w:t>
      </w:r>
    </w:p>
    <w:p w14:paraId="7B551989" w14:textId="77777777" w:rsidR="00FD406E" w:rsidRDefault="00FD406E" w:rsidP="00154023">
      <w:pPr>
        <w:rPr>
          <w:lang w:val="en-US"/>
        </w:rPr>
      </w:pPr>
    </w:p>
    <w:p w14:paraId="0AC18BF7" w14:textId="77777777" w:rsidR="000C5A90" w:rsidRDefault="001F533F" w:rsidP="00154023">
      <w:pPr>
        <w:rPr>
          <w:lang w:val="en-US"/>
        </w:rPr>
      </w:pPr>
      <w:r w:rsidRPr="00154023">
        <w:rPr>
          <w:lang w:val="en-US"/>
        </w:rPr>
        <w:t xml:space="preserve">In general our main strategy is to apply different possible concepts within one </w:t>
      </w:r>
      <w:r w:rsidR="00E74E3A">
        <w:rPr>
          <w:lang w:val="en-US"/>
        </w:rPr>
        <w:t>of the defined dimensions</w:t>
      </w:r>
      <w:r w:rsidRPr="00154023">
        <w:rPr>
          <w:lang w:val="en-US"/>
        </w:rPr>
        <w:t xml:space="preserve"> while holding other c</w:t>
      </w:r>
      <w:r w:rsidR="00E74E3A">
        <w:rPr>
          <w:lang w:val="en-US"/>
        </w:rPr>
        <w:t xml:space="preserve">onceptual differences constant. </w:t>
      </w:r>
      <w:r w:rsidR="00C715C7">
        <w:rPr>
          <w:lang w:val="en-US"/>
        </w:rPr>
        <w:t xml:space="preserve">Where possible, we compare results </w:t>
      </w:r>
      <w:r w:rsidR="00C715C7">
        <w:rPr>
          <w:lang w:val="en-US"/>
        </w:rPr>
        <w:lastRenderedPageBreak/>
        <w:t>from tax data to results from survey data</w:t>
      </w:r>
      <w:r w:rsidR="00C715C7">
        <w:rPr>
          <w:rStyle w:val="Funotenzeichen"/>
          <w:lang w:val="en-US"/>
        </w:rPr>
        <w:footnoteReference w:id="5"/>
      </w:r>
      <w:r w:rsidR="00941937">
        <w:rPr>
          <w:lang w:val="en-US"/>
        </w:rPr>
        <w:t>.</w:t>
      </w:r>
      <w:r w:rsidR="006003AB">
        <w:rPr>
          <w:lang w:val="en-US"/>
        </w:rPr>
        <w:t xml:space="preserve"> </w:t>
      </w:r>
      <w:r w:rsidR="00941937">
        <w:rPr>
          <w:lang w:val="en-US"/>
        </w:rPr>
        <w:t>W</w:t>
      </w:r>
      <w:r w:rsidR="00941937" w:rsidRPr="00154023">
        <w:rPr>
          <w:lang w:val="en-US"/>
        </w:rPr>
        <w:t>ith</w:t>
      </w:r>
      <w:r w:rsidRPr="00154023">
        <w:rPr>
          <w:lang w:val="en-US"/>
        </w:rPr>
        <w:t xml:space="preserve"> this strategy we want to show</w:t>
      </w:r>
      <w:r w:rsidR="00E74E3A">
        <w:rPr>
          <w:lang w:val="en-US"/>
        </w:rPr>
        <w:t>, where the assessment of inequality is sensitive to conceptual choices and where not.</w:t>
      </w:r>
      <w:r w:rsidR="00FD406E">
        <w:rPr>
          <w:lang w:val="en-US"/>
        </w:rPr>
        <w:t xml:space="preserve"> </w:t>
      </w:r>
      <w:r w:rsidR="000C5A90" w:rsidRPr="000C5A90">
        <w:rPr>
          <w:lang w:val="en-US"/>
        </w:rPr>
        <w:t>To fulfill the described task</w:t>
      </w:r>
      <w:r w:rsidR="00D64FE2">
        <w:rPr>
          <w:lang w:val="en-US"/>
        </w:rPr>
        <w:t>s</w:t>
      </w:r>
      <w:r w:rsidR="000C5A90" w:rsidRPr="000C5A90">
        <w:rPr>
          <w:lang w:val="en-US"/>
        </w:rPr>
        <w:t xml:space="preserve">, we use two </w:t>
      </w:r>
      <w:r w:rsidR="00D64FE2">
        <w:rPr>
          <w:lang w:val="en-US"/>
        </w:rPr>
        <w:t xml:space="preserve">statistical </w:t>
      </w:r>
      <w:r w:rsidR="000C5A90" w:rsidRPr="000C5A90">
        <w:rPr>
          <w:lang w:val="en-US"/>
        </w:rPr>
        <w:t>techniques. To assess the development</w:t>
      </w:r>
      <w:r w:rsidR="00D64FE2">
        <w:rPr>
          <w:lang w:val="en-US"/>
        </w:rPr>
        <w:t xml:space="preserve"> of inequality</w:t>
      </w:r>
      <w:r w:rsidR="000C5A90" w:rsidRPr="000C5A90">
        <w:rPr>
          <w:lang w:val="en-US"/>
        </w:rPr>
        <w:t xml:space="preserve"> over time, we calculate Gini-coefficients</w:t>
      </w:r>
      <w:r w:rsidR="00FF0596">
        <w:rPr>
          <w:lang w:val="en-US"/>
        </w:rPr>
        <w:t xml:space="preserve"> </w:t>
      </w:r>
      <w:r w:rsidR="000C5A90" w:rsidRPr="000C5A90">
        <w:rPr>
          <w:lang w:val="en-US"/>
        </w:rPr>
        <w:t>for all possible time points, allowing us to make time trends visible.</w:t>
      </w:r>
      <w:r w:rsidR="00D64FE2">
        <w:rPr>
          <w:lang w:val="en-US"/>
        </w:rPr>
        <w:t xml:space="preserve"> Because the Gini-coefficient is silent concerning the relevant areas of the distribution subject to a change, we</w:t>
      </w:r>
      <w:r w:rsidR="000C5A90" w:rsidRPr="000C5A90">
        <w:rPr>
          <w:lang w:val="en-US"/>
        </w:rPr>
        <w:t xml:space="preserve"> expand the analysis</w:t>
      </w:r>
      <w:r w:rsidR="004F4785">
        <w:rPr>
          <w:lang w:val="en-US"/>
        </w:rPr>
        <w:t xml:space="preserve"> f</w:t>
      </w:r>
      <w:r w:rsidR="00D64FE2" w:rsidRPr="000C5A90">
        <w:rPr>
          <w:lang w:val="en-US"/>
        </w:rPr>
        <w:t>or selected periods</w:t>
      </w:r>
      <w:r w:rsidR="000C5A90" w:rsidRPr="000C5A90">
        <w:rPr>
          <w:lang w:val="en-US"/>
        </w:rPr>
        <w:t xml:space="preserve"> with relative distribution </w:t>
      </w:r>
      <w:r w:rsidR="00A33BF2" w:rsidRPr="000C5A90">
        <w:rPr>
          <w:lang w:val="en-US"/>
        </w:rPr>
        <w:t xml:space="preserve">methods, </w:t>
      </w:r>
      <w:r w:rsidR="00A33BF2">
        <w:rPr>
          <w:lang w:val="en-US"/>
        </w:rPr>
        <w:t>which</w:t>
      </w:r>
      <w:r w:rsidR="00A33BF2" w:rsidRPr="000C5A90">
        <w:rPr>
          <w:lang w:val="en-US"/>
        </w:rPr>
        <w:t xml:space="preserve"> allow</w:t>
      </w:r>
      <w:r w:rsidR="000C5A90" w:rsidRPr="000C5A90">
        <w:rPr>
          <w:lang w:val="en-US"/>
        </w:rPr>
        <w:t xml:space="preserve"> an in-depth analysis of distributional differences and therefore </w:t>
      </w:r>
      <w:r w:rsidR="00D64FE2">
        <w:rPr>
          <w:lang w:val="en-US"/>
        </w:rPr>
        <w:t>compensates</w:t>
      </w:r>
      <w:r w:rsidR="000C5A90" w:rsidRPr="000C5A90">
        <w:rPr>
          <w:lang w:val="en-US"/>
        </w:rPr>
        <w:t xml:space="preserve"> the shortcomings of Gini-coefficients.</w:t>
      </w:r>
      <w:r w:rsidR="00D64FE2">
        <w:rPr>
          <w:lang w:val="en-US"/>
        </w:rPr>
        <w:t xml:space="preserve"> Section </w:t>
      </w:r>
      <w:r w:rsidR="00D64FE2">
        <w:rPr>
          <w:lang w:val="en-US"/>
        </w:rPr>
        <w:fldChar w:fldCharType="begin"/>
      </w:r>
      <w:r w:rsidR="00D64FE2">
        <w:rPr>
          <w:lang w:val="en-US"/>
        </w:rPr>
        <w:instrText xml:space="preserve"> REF _Ref399518083 \r \h </w:instrText>
      </w:r>
      <w:r w:rsidR="00D64FE2">
        <w:rPr>
          <w:lang w:val="en-US"/>
        </w:rPr>
      </w:r>
      <w:r w:rsidR="00D64FE2">
        <w:rPr>
          <w:lang w:val="en-US"/>
        </w:rPr>
        <w:fldChar w:fldCharType="separate"/>
      </w:r>
      <w:r w:rsidR="00D64FE2">
        <w:rPr>
          <w:lang w:val="en-US"/>
        </w:rPr>
        <w:t>5.4</w:t>
      </w:r>
      <w:r w:rsidR="00D64FE2">
        <w:rPr>
          <w:lang w:val="en-US"/>
        </w:rPr>
        <w:fldChar w:fldCharType="end"/>
      </w:r>
      <w:r w:rsidR="00D64FE2">
        <w:rPr>
          <w:lang w:val="en-US"/>
        </w:rPr>
        <w:t xml:space="preserve"> provides </w:t>
      </w:r>
      <w:r w:rsidR="004F4785">
        <w:rPr>
          <w:lang w:val="en-US"/>
        </w:rPr>
        <w:t xml:space="preserve">a more thorough </w:t>
      </w:r>
      <w:r w:rsidR="00D64FE2">
        <w:rPr>
          <w:lang w:val="en-US"/>
        </w:rPr>
        <w:t xml:space="preserve">discussion on the </w:t>
      </w:r>
      <w:r w:rsidR="004F4785">
        <w:rPr>
          <w:lang w:val="en-US"/>
        </w:rPr>
        <w:t>aspect</w:t>
      </w:r>
      <w:r w:rsidR="00D64FE2">
        <w:rPr>
          <w:lang w:val="en-US"/>
        </w:rPr>
        <w:t xml:space="preserve"> of different inequality-measures.</w:t>
      </w:r>
    </w:p>
    <w:p w14:paraId="3E234B7C" w14:textId="77777777" w:rsidR="00154023" w:rsidRDefault="00154023" w:rsidP="00154023">
      <w:pPr>
        <w:pStyle w:val="berschrift2"/>
        <w:rPr>
          <w:lang w:val="en-US"/>
        </w:rPr>
      </w:pPr>
      <w:bookmarkStart w:id="223" w:name="_Toc399858812"/>
      <w:r w:rsidRPr="00154023">
        <w:rPr>
          <w:lang w:val="en-US"/>
        </w:rPr>
        <w:t>Defining Economic resources</w:t>
      </w:r>
      <w:bookmarkEnd w:id="223"/>
    </w:p>
    <w:p w14:paraId="6B13BC32" w14:textId="77777777" w:rsidR="00154023" w:rsidRP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r w:rsidR="0088351B">
        <w:rPr>
          <w:lang w:val="en-US"/>
        </w:rPr>
        <w:t>2.1</w:t>
      </w:r>
      <w:r w:rsidR="0088351B">
        <w:rPr>
          <w:lang w:val="en-US"/>
        </w:rPr>
        <w:fldChar w:fldCharType="end"/>
      </w:r>
      <w:r w:rsidR="00992DB1">
        <w:rPr>
          <w:lang w:val="en-US"/>
        </w:rPr>
        <w:t xml:space="preserve"> </w:t>
      </w:r>
      <w:r w:rsidRPr="00154023">
        <w:rPr>
          <w:lang w:val="en-US"/>
        </w:rPr>
        <w:t xml:space="preserve">on page </w:t>
      </w:r>
      <w:r w:rsidR="0088351B">
        <w:rPr>
          <w:lang w:val="en-US"/>
        </w:rPr>
        <w:fldChar w:fldCharType="begin"/>
      </w:r>
      <w:r w:rsidR="0088351B">
        <w:rPr>
          <w:lang w:val="en-US"/>
        </w:rPr>
        <w:instrText xml:space="preserve"> PAGEREF _Ref399337302 \h </w:instrText>
      </w:r>
      <w:r w:rsidR="0088351B">
        <w:rPr>
          <w:lang w:val="en-US"/>
        </w:rPr>
      </w:r>
      <w:r w:rsidR="0088351B">
        <w:rPr>
          <w:lang w:val="en-US"/>
        </w:rPr>
        <w:fldChar w:fldCharType="separate"/>
      </w:r>
      <w:r w:rsidR="0088351B">
        <w:rPr>
          <w:noProof/>
          <w:lang w:val="en-US"/>
        </w:rPr>
        <w:t>3</w:t>
      </w:r>
      <w:r w:rsidR="0088351B">
        <w:rPr>
          <w:lang w:val="en-US"/>
        </w:rPr>
        <w:fldChar w:fldCharType="end"/>
      </w:r>
      <w:r w:rsidRPr="00154023">
        <w:rPr>
          <w:lang w:val="en-US"/>
        </w:rPr>
        <w:t>, the recommendation is to look at income, wealth</w:t>
      </w:r>
      <w:r w:rsidR="00A04487">
        <w:rPr>
          <w:lang w:val="en-US"/>
        </w:rPr>
        <w:t xml:space="preserve"> and consumption simultaneously, when interested in economic well-being.</w:t>
      </w:r>
      <w:r w:rsidRPr="00154023">
        <w:rPr>
          <w:lang w:val="en-US"/>
        </w:rPr>
        <w:t xml:space="preserve"> But </w:t>
      </w:r>
      <w:r w:rsidR="0088351B">
        <w:rPr>
          <w:lang w:val="en-US"/>
        </w:rPr>
        <w:t xml:space="preserve">the </w:t>
      </w:r>
      <w:proofErr w:type="spellStart"/>
      <w:r w:rsidR="0088351B">
        <w:rPr>
          <w:lang w:val="en-US"/>
        </w:rPr>
        <w:t>oecd</w:t>
      </w:r>
      <w:proofErr w:type="spellEnd"/>
      <w:r w:rsidR="0088351B">
        <w:rPr>
          <w:lang w:val="en-US"/>
        </w:rPr>
        <w:t xml:space="preserve"> (2013:13) also states</w:t>
      </w:r>
      <w:r w:rsidRPr="00154023">
        <w:rPr>
          <w:lang w:val="en-US"/>
        </w:rPr>
        <w:t>:</w:t>
      </w:r>
      <w:proofErr w:type="gramStart"/>
      <w:r w:rsidRPr="00154023">
        <w:rPr>
          <w:lang w:val="en-US"/>
        </w:rPr>
        <w:t>”[</w:t>
      </w:r>
      <w:proofErr w:type="gramEnd"/>
      <w:r w:rsidRPr="00154023">
        <w:rPr>
          <w:lang w:val="en-US"/>
        </w:rPr>
        <w:t>...] integrated analysis at the household level has significant data requirements that go beyond the measurement efforts currently undertaken in most countries. This last statement holds for Switzerland too, although the HBS study is strongly influenced by the recommendations of the Canberra group handbook (United Nations, 2011), which concepts are part of the ICW framework</w:t>
      </w:r>
      <w:r w:rsidR="00A04487">
        <w:rPr>
          <w:lang w:val="en-US"/>
        </w:rPr>
        <w:t xml:space="preserve"> of the </w:t>
      </w:r>
      <w:proofErr w:type="spellStart"/>
      <w:proofErr w:type="gramStart"/>
      <w:r w:rsidR="00A04487">
        <w:rPr>
          <w:lang w:val="en-US"/>
        </w:rPr>
        <w:t>oecd</w:t>
      </w:r>
      <w:proofErr w:type="spellEnd"/>
      <w:proofErr w:type="gramEnd"/>
      <w:r w:rsidRPr="00154023">
        <w:rPr>
          <w:lang w:val="en-US"/>
        </w:rPr>
        <w:t>. Federal Tax Administration (FTA) publishes statistics on income and wealth but it is not possible to analyze the joint distribution on the individual or household level. Also measures of consumption are missing in tax data.</w:t>
      </w:r>
    </w:p>
    <w:p w14:paraId="6F27B66F" w14:textId="77777777" w:rsidR="00154023" w:rsidRPr="00154023" w:rsidRDefault="00154023" w:rsidP="00154023">
      <w:pPr>
        <w:rPr>
          <w:lang w:val="en-US"/>
        </w:rPr>
      </w:pPr>
    </w:p>
    <w:p w14:paraId="618EAC4B" w14:textId="77777777"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r w:rsidR="00154023" w:rsidRPr="00154023">
        <w:rPr>
          <w:lang w:val="en-US"/>
        </w:rPr>
        <w:t xml:space="preserve"> reported through tax statistics </w:t>
      </w:r>
      <w:r w:rsidR="00D21FD5">
        <w:rPr>
          <w:lang w:val="en-US"/>
        </w:rPr>
        <w:t>are tax measures</w:t>
      </w:r>
      <w:r w:rsidR="00190B1B">
        <w:rPr>
          <w:lang w:val="en-US"/>
        </w:rPr>
        <w:t>. To assess the effect of income definition we get three income measures:</w:t>
      </w:r>
    </w:p>
    <w:p w14:paraId="3974AFB5" w14:textId="77777777" w:rsidR="00190B1B" w:rsidRDefault="00190B1B" w:rsidP="00190B1B">
      <w:pPr>
        <w:pStyle w:val="Listenabsatz"/>
        <w:numPr>
          <w:ilvl w:val="0"/>
          <w:numId w:val="35"/>
        </w:numPr>
        <w:rPr>
          <w:lang w:val="en-US"/>
        </w:rPr>
      </w:pPr>
      <w:r w:rsidRPr="000C5A90">
        <w:rPr>
          <w:i/>
          <w:lang w:val="en-US"/>
        </w:rPr>
        <w:t>Net income (</w:t>
      </w:r>
      <w:proofErr w:type="spellStart"/>
      <w:r w:rsidRPr="000C5A90">
        <w:rPr>
          <w:i/>
          <w:lang w:val="en-US"/>
        </w:rPr>
        <w:t>Reineinkomme</w:t>
      </w:r>
      <w:r>
        <w:rPr>
          <w:i/>
          <w:lang w:val="en-US"/>
        </w:rPr>
        <w:t>n</w:t>
      </w:r>
      <w:proofErr w:type="spellEnd"/>
      <w:r w:rsidRPr="000C5A90">
        <w:rPr>
          <w:i/>
          <w:lang w:val="en-US"/>
        </w:rPr>
        <w:t>):</w:t>
      </w:r>
      <w:r>
        <w:rPr>
          <w:lang w:val="en-US"/>
        </w:rPr>
        <w:t xml:space="preserve"> total income (earnings, income from property and current transfers received) minus some deductions</w:t>
      </w:r>
      <w:r>
        <w:rPr>
          <w:rStyle w:val="Funotenzeichen"/>
          <w:lang w:val="en-US"/>
        </w:rPr>
        <w:footnoteReference w:id="6"/>
      </w:r>
      <w:r>
        <w:rPr>
          <w:lang w:val="en-US"/>
        </w:rPr>
        <w:t xml:space="preserve"> </w:t>
      </w:r>
    </w:p>
    <w:p w14:paraId="4C859343" w14:textId="77777777" w:rsidR="00190B1B" w:rsidRPr="000C5A90" w:rsidRDefault="00190B1B" w:rsidP="00190B1B">
      <w:pPr>
        <w:pStyle w:val="Listenabsatz"/>
        <w:numPr>
          <w:ilvl w:val="0"/>
          <w:numId w:val="35"/>
        </w:numPr>
        <w:rPr>
          <w:i/>
          <w:lang w:val="en-US"/>
        </w:rPr>
      </w:pPr>
      <w:r w:rsidRPr="000C5A90">
        <w:rPr>
          <w:i/>
          <w:lang w:val="en-US"/>
        </w:rPr>
        <w:t>Taxable income</w:t>
      </w:r>
      <w:r>
        <w:rPr>
          <w:i/>
          <w:lang w:val="en-US"/>
        </w:rPr>
        <w:t xml:space="preserve">: </w:t>
      </w:r>
      <w:r>
        <w:rPr>
          <w:lang w:val="en-US"/>
        </w:rPr>
        <w:t>net income minus social deductions</w:t>
      </w:r>
      <w:r>
        <w:rPr>
          <w:rStyle w:val="Funotenzeichen"/>
          <w:lang w:val="en-US"/>
        </w:rPr>
        <w:footnoteReference w:id="7"/>
      </w:r>
    </w:p>
    <w:p w14:paraId="3B6F4962" w14:textId="77777777" w:rsidR="00190B1B" w:rsidRPr="000C5A90" w:rsidRDefault="00190B1B" w:rsidP="00190B1B">
      <w:pPr>
        <w:pStyle w:val="Listenabsatz"/>
        <w:numPr>
          <w:ilvl w:val="0"/>
          <w:numId w:val="35"/>
        </w:numPr>
        <w:rPr>
          <w:i/>
          <w:lang w:val="en-US"/>
        </w:rPr>
      </w:pPr>
      <w:r w:rsidRPr="000C5A90">
        <w:rPr>
          <w:i/>
          <w:lang w:val="en-US"/>
        </w:rPr>
        <w:t>Taxable income after federal tax</w:t>
      </w:r>
      <w:r w:rsidR="00263882">
        <w:rPr>
          <w:i/>
          <w:lang w:val="en-US"/>
        </w:rPr>
        <w:t>es</w:t>
      </w:r>
      <w:r>
        <w:rPr>
          <w:i/>
          <w:lang w:val="en-US"/>
        </w:rPr>
        <w:t xml:space="preserve">: </w:t>
      </w:r>
      <w:r>
        <w:rPr>
          <w:lang w:val="en-US"/>
        </w:rPr>
        <w:t>This measure is theoretically the closest measure of disposable income</w:t>
      </w:r>
      <w:r>
        <w:rPr>
          <w:rStyle w:val="Funotenzeichen"/>
          <w:lang w:val="en-US"/>
        </w:rPr>
        <w:footnoteReference w:id="8"/>
      </w:r>
      <w:r>
        <w:rPr>
          <w:lang w:val="en-US"/>
        </w:rPr>
        <w:t xml:space="preserve">.  </w:t>
      </w:r>
      <w:r>
        <w:rPr>
          <w:rStyle w:val="Kommentarzeichen"/>
        </w:rPr>
        <w:commentReference w:id="224"/>
      </w:r>
    </w:p>
    <w:p w14:paraId="375EF87D" w14:textId="77777777" w:rsidR="00190B1B" w:rsidRDefault="00190B1B" w:rsidP="00154023">
      <w:pPr>
        <w:rPr>
          <w:lang w:val="en-US"/>
        </w:rPr>
      </w:pPr>
    </w:p>
    <w:p w14:paraId="516F9C9D" w14:textId="77777777" w:rsidR="00263882" w:rsidRDefault="00190B1B" w:rsidP="008C2F1A">
      <w:pPr>
        <w:rPr>
          <w:lang w:val="en-US"/>
        </w:rPr>
      </w:pPr>
      <w:r>
        <w:rPr>
          <w:lang w:val="en-US"/>
        </w:rPr>
        <w:t xml:space="preserve">These tax measures don’t correspond directly to theoretical defined measures like primary income (before redistribution) or disposable income (after redistribution). But they can be situated between the pole of market outcome (primary income) and income left for consume (disposable income) (see </w:t>
      </w:r>
      <w:r>
        <w:rPr>
          <w:lang w:val="en-US"/>
        </w:rPr>
        <w:fldChar w:fldCharType="begin"/>
      </w:r>
      <w:r>
        <w:rPr>
          <w:lang w:val="en-US"/>
        </w:rPr>
        <w:instrText xml:space="preserve"> REF _Ref399862328 \h  \* MERGEFORMAT </w:instrText>
      </w:r>
      <w:r>
        <w:rPr>
          <w:lang w:val="en-US"/>
        </w:rPr>
      </w:r>
      <w:r>
        <w:rPr>
          <w:lang w:val="en-US"/>
        </w:rPr>
        <w:fldChar w:fldCharType="separate"/>
      </w:r>
      <w:r w:rsidRPr="00A04487">
        <w:rPr>
          <w:lang w:val="en-US"/>
        </w:rPr>
        <w:t>Figure 1</w:t>
      </w:r>
      <w:r>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 (less deductions than taxable income). The measure closest to disposable income is taxable income after federal taxes.</w:t>
      </w:r>
    </w:p>
    <w:p w14:paraId="41D81EA2" w14:textId="77777777" w:rsidR="00263882" w:rsidRDefault="00263882" w:rsidP="008C2F1A">
      <w:pPr>
        <w:rPr>
          <w:lang w:val="en-US"/>
        </w:rPr>
      </w:pPr>
    </w:p>
    <w:p w14:paraId="1B1C0066" w14:textId="77777777" w:rsidR="003B2B0A" w:rsidRDefault="003B2B0A" w:rsidP="008C2F1A">
      <w:pPr>
        <w:rPr>
          <w:lang w:val="en-US"/>
        </w:rPr>
      </w:pPr>
      <w:r w:rsidRPr="003B2B0A">
        <w:rPr>
          <w:lang w:val="en-US"/>
        </w:rPr>
        <w:t>Following this three definitions we calculate Gini-coefficients out of the FTA-tax statistics. Because information about net income per income bracket is only reported from 1983/1984 until 2010, we can show differences over this time period.</w:t>
      </w:r>
    </w:p>
    <w:p w14:paraId="1C4810D7" w14:textId="77777777" w:rsidR="003B2B0A" w:rsidRPr="00992DB1" w:rsidRDefault="003B2B0A" w:rsidP="008C2F1A">
      <w:pPr>
        <w:rPr>
          <w:lang w:val="en-US"/>
        </w:rPr>
      </w:pPr>
    </w:p>
    <w:p w14:paraId="13BABC09" w14:textId="77777777" w:rsidR="00091C2D" w:rsidRDefault="00091C2D" w:rsidP="008C2F1A">
      <w:pPr>
        <w:rPr>
          <w:lang w:val="en-US"/>
        </w:rPr>
      </w:pPr>
      <w:r w:rsidRPr="00992DB1">
        <w:rPr>
          <w:highlight w:val="yellow"/>
          <w:lang w:val="en-US"/>
        </w:rPr>
        <w:t xml:space="preserve">Was </w:t>
      </w:r>
      <w:proofErr w:type="spellStart"/>
      <w:r w:rsidRPr="00992DB1">
        <w:rPr>
          <w:highlight w:val="yellow"/>
          <w:lang w:val="en-US"/>
        </w:rPr>
        <w:t>lernen</w:t>
      </w:r>
      <w:proofErr w:type="spellEnd"/>
      <w:r w:rsidRPr="00992DB1">
        <w:rPr>
          <w:highlight w:val="yellow"/>
          <w:lang w:val="en-US"/>
        </w:rPr>
        <w:t xml:space="preserve"> </w:t>
      </w:r>
      <w:proofErr w:type="spellStart"/>
      <w:r w:rsidRPr="00992DB1">
        <w:rPr>
          <w:highlight w:val="yellow"/>
          <w:lang w:val="en-US"/>
        </w:rPr>
        <w:t>wir</w:t>
      </w:r>
      <w:proofErr w:type="spellEnd"/>
      <w:r w:rsidRPr="00992DB1">
        <w:rPr>
          <w:highlight w:val="yellow"/>
          <w:lang w:val="en-US"/>
        </w:rPr>
        <w:t xml:space="preserve"> </w:t>
      </w:r>
      <w:proofErr w:type="spellStart"/>
      <w:r w:rsidRPr="00992DB1">
        <w:rPr>
          <w:highlight w:val="yellow"/>
          <w:lang w:val="en-US"/>
        </w:rPr>
        <w:t>aus</w:t>
      </w:r>
      <w:proofErr w:type="spellEnd"/>
      <w:r w:rsidRPr="00992DB1">
        <w:rPr>
          <w:highlight w:val="yellow"/>
          <w:lang w:val="en-US"/>
        </w:rPr>
        <w:t xml:space="preserve"> den </w:t>
      </w:r>
      <w:proofErr w:type="spellStart"/>
      <w:r w:rsidRPr="00992DB1">
        <w:rPr>
          <w:highlight w:val="yellow"/>
          <w:lang w:val="en-US"/>
        </w:rPr>
        <w:t>Ergebnisen</w:t>
      </w:r>
      <w:proofErr w:type="spellEnd"/>
      <w:r w:rsidRPr="00992DB1">
        <w:rPr>
          <w:highlight w:val="yellow"/>
          <w:lang w:val="en-US"/>
        </w:rPr>
        <w:t>?</w:t>
      </w:r>
    </w:p>
    <w:p w14:paraId="7DCC5405" w14:textId="77777777" w:rsidR="00A8628A" w:rsidRPr="00992DB1" w:rsidRDefault="00A8628A" w:rsidP="008C2F1A">
      <w:pPr>
        <w:rPr>
          <w:lang w:val="en-US"/>
        </w:rPr>
      </w:pPr>
    </w:p>
    <w:p w14:paraId="22C05135" w14:textId="77777777" w:rsidR="008C2F1A" w:rsidRPr="00992DB1" w:rsidRDefault="003B2B0A" w:rsidP="00154023">
      <w:pPr>
        <w:rPr>
          <w:lang w:val="en-US"/>
        </w:rPr>
      </w:pPr>
      <w:r w:rsidRPr="003B2B0A">
        <w:rPr>
          <w:lang w:val="en-US"/>
        </w:rPr>
        <w:t xml:space="preserve">As </w:t>
      </w:r>
      <w:r w:rsidR="00A8628A">
        <w:rPr>
          <w:lang w:val="en-US"/>
        </w:rPr>
        <w:fldChar w:fldCharType="begin"/>
      </w:r>
      <w:r w:rsidR="00A8628A">
        <w:rPr>
          <w:lang w:val="en-US"/>
        </w:rPr>
        <w:instrText xml:space="preserve"> REF _Ref399858197 \h  \* MERGEFORMAT </w:instrText>
      </w:r>
      <w:r w:rsidR="00A8628A">
        <w:rPr>
          <w:lang w:val="en-US"/>
        </w:rPr>
      </w:r>
      <w:r w:rsidR="00A8628A">
        <w:rPr>
          <w:lang w:val="en-US"/>
        </w:rPr>
        <w:fldChar w:fldCharType="separate"/>
      </w:r>
      <w:r w:rsidR="00A8628A" w:rsidRPr="00A8628A">
        <w:rPr>
          <w:lang w:val="en-US"/>
        </w:rPr>
        <w:t>Figure 3</w:t>
      </w:r>
      <w:r w:rsidR="00A8628A">
        <w:rPr>
          <w:lang w:val="en-US"/>
        </w:rPr>
        <w:fldChar w:fldCharType="end"/>
      </w:r>
      <w:r w:rsidR="00A8628A">
        <w:rPr>
          <w:lang w:val="en-US"/>
        </w:rPr>
        <w:t xml:space="preserve"> </w:t>
      </w:r>
      <w:r w:rsidRPr="003B2B0A">
        <w:rPr>
          <w:lang w:val="en-US"/>
        </w:rPr>
        <w:t xml:space="preserve">shows, the development for the three defined measures of income is quite parallel except for the 1980s. In this time period the Gini-coefficient for net income veers. This has probably to do with a change in regulations of deductions and shows that interpretation over time has to be very </w:t>
      </w:r>
      <w:r w:rsidRPr="003B2B0A">
        <w:rPr>
          <w:lang w:val="en-US"/>
        </w:rPr>
        <w:lastRenderedPageBreak/>
        <w:t>careful, because changes in taxation or regulation systems can affect the outcome. In general inequality assessed with taxable income is higher than inequality assessed with net income or taxable income after federal taxes. While it is not surprising that federal taxes reduces inequality slightly because of the progressivity of the taxes it is somehow astonishing that adding deductions (from net income to taxable income) increases inequality. This implies deductions to be rather flat not progressive.</w:t>
      </w:r>
    </w:p>
    <w:p w14:paraId="46F82ECD" w14:textId="77777777" w:rsidR="00154023" w:rsidRDefault="00154023" w:rsidP="00154023">
      <w:pPr>
        <w:pStyle w:val="berschrift2"/>
        <w:rPr>
          <w:lang w:val="en-US"/>
        </w:rPr>
      </w:pPr>
      <w:bookmarkStart w:id="225" w:name="_Toc399858813"/>
      <w:r w:rsidRPr="00154023">
        <w:rPr>
          <w:lang w:val="en-US"/>
        </w:rPr>
        <w:t>Statistical units</w:t>
      </w:r>
      <w:bookmarkEnd w:id="225"/>
    </w:p>
    <w:p w14:paraId="3A28526D" w14:textId="77777777" w:rsidR="00154023" w:rsidRDefault="00154023" w:rsidP="00154023">
      <w:pPr>
        <w:rPr>
          <w:lang w:val="en-US"/>
        </w:rPr>
      </w:pPr>
      <w:r w:rsidRPr="00154023">
        <w:rPr>
          <w:lang w:val="en-US"/>
        </w:rPr>
        <w:t xml:space="preserve">The usual </w:t>
      </w:r>
      <w:r w:rsidR="00992DB1" w:rsidRPr="00154023">
        <w:rPr>
          <w:lang w:val="en-US"/>
        </w:rPr>
        <w:t>units to assess inequality are</w:t>
      </w:r>
      <w:r w:rsidRPr="00154023">
        <w:rPr>
          <w:lang w:val="en-US"/>
        </w:rPr>
        <w:t xml:space="preserve"> households, because the possibility to experience economic wellbeing is strongly </w:t>
      </w:r>
      <w:r w:rsidR="00992DB1">
        <w:rPr>
          <w:lang w:val="en-US"/>
        </w:rPr>
        <w:t>connected</w:t>
      </w:r>
      <w:r w:rsidRPr="00154023">
        <w:rPr>
          <w:lang w:val="en-US"/>
        </w:rPr>
        <w:t xml:space="preserve"> to households (see </w:t>
      </w:r>
      <w:r w:rsidR="00A33BF2" w:rsidRPr="00154023">
        <w:rPr>
          <w:lang w:val="en-US"/>
        </w:rPr>
        <w:t>section</w:t>
      </w:r>
      <w:r w:rsidRPr="00154023">
        <w:rPr>
          <w:lang w:val="en-US"/>
        </w:rPr>
        <w:t xml:space="preserve"> </w:t>
      </w:r>
      <w:r w:rsidR="00A33BF2">
        <w:rPr>
          <w:lang w:val="en-US"/>
        </w:rPr>
        <w:fldChar w:fldCharType="begin"/>
      </w:r>
      <w:r w:rsidR="00A33BF2">
        <w:rPr>
          <w:lang w:val="en-US"/>
        </w:rPr>
        <w:instrText xml:space="preserve"> REF _Ref399844505 \r \h </w:instrText>
      </w:r>
      <w:r w:rsidR="00A33BF2">
        <w:rPr>
          <w:lang w:val="en-US"/>
        </w:rPr>
      </w:r>
      <w:r w:rsidR="00A33BF2">
        <w:rPr>
          <w:lang w:val="en-US"/>
        </w:rPr>
        <w:fldChar w:fldCharType="separate"/>
      </w:r>
      <w:r w:rsidR="00A33BF2">
        <w:rPr>
          <w:lang w:val="en-US"/>
        </w:rPr>
        <w:t>2.2</w:t>
      </w:r>
      <w:r w:rsidR="00A33BF2">
        <w:rPr>
          <w:lang w:val="en-US"/>
        </w:rPr>
        <w:fldChar w:fldCharType="end"/>
      </w:r>
      <w:r w:rsidRPr="00154023">
        <w:rPr>
          <w:lang w:val="en-US"/>
        </w:rPr>
        <w:t xml:space="preserve"> on page </w:t>
      </w:r>
      <w:r w:rsidR="00A33BF2">
        <w:rPr>
          <w:lang w:val="en-US"/>
        </w:rPr>
        <w:fldChar w:fldCharType="begin"/>
      </w:r>
      <w:r w:rsidR="00A33BF2">
        <w:rPr>
          <w:lang w:val="en-US"/>
        </w:rPr>
        <w:instrText xml:space="preserve"> PAGEREF _Ref399337302 \h </w:instrText>
      </w:r>
      <w:r w:rsidR="00A33BF2">
        <w:rPr>
          <w:lang w:val="en-US"/>
        </w:rPr>
      </w:r>
      <w:r w:rsidR="00A33BF2">
        <w:rPr>
          <w:lang w:val="en-US"/>
        </w:rPr>
        <w:fldChar w:fldCharType="separate"/>
      </w:r>
      <w:r w:rsidR="00A33BF2">
        <w:rPr>
          <w:noProof/>
          <w:lang w:val="en-US"/>
        </w:rPr>
        <w:t>4</w:t>
      </w:r>
      <w:r w:rsidR="00A33BF2">
        <w:rPr>
          <w:lang w:val="en-US"/>
        </w:rPr>
        <w:fldChar w:fldCharType="end"/>
      </w:r>
      <w:r w:rsidRPr="00154023">
        <w:rPr>
          <w:lang w:val="en-US"/>
        </w:rPr>
        <w:t>)</w:t>
      </w:r>
      <w:r w:rsidR="00A33BF2">
        <w:rPr>
          <w:lang w:val="en-US"/>
        </w:rPr>
        <w:t>.</w:t>
      </w:r>
      <w:r w:rsidRPr="00154023">
        <w:rPr>
          <w:lang w:val="en-US"/>
        </w:rPr>
        <w:t xml:space="preserve"> In tax data, however, the units </w:t>
      </w:r>
      <w:r w:rsidR="00A33BF2">
        <w:rPr>
          <w:lang w:val="en-US"/>
        </w:rPr>
        <w:t>are represented according to ad</w:t>
      </w:r>
      <w:r w:rsidRPr="00154023">
        <w:rPr>
          <w:lang w:val="en-US"/>
        </w:rPr>
        <w:t xml:space="preserve">ministrative rules. Tax units therefore neither represent individuals in every case nor true households. Tax units rather represent individuals and couples, but </w:t>
      </w:r>
      <w:r w:rsidR="00A33BF2">
        <w:rPr>
          <w:lang w:val="en-US"/>
        </w:rPr>
        <w:t xml:space="preserve">only </w:t>
      </w:r>
      <w:r w:rsidRPr="00154023">
        <w:rPr>
          <w:lang w:val="en-US"/>
        </w:rPr>
        <w:t xml:space="preserve">couples, who are married or officially registered. This doesn’t </w:t>
      </w:r>
      <w:r w:rsidR="00A33BF2" w:rsidRPr="00154023">
        <w:rPr>
          <w:lang w:val="en-US"/>
        </w:rPr>
        <w:t>imply</w:t>
      </w:r>
      <w:r w:rsidRPr="00154023">
        <w:rPr>
          <w:lang w:val="en-US"/>
        </w:rPr>
        <w:t xml:space="preserve"> that those couples live together, as it is needed to satisfy the definition of a household. On the other hand, is it quite likely that more than one tax unit live in the same household (unmarried/unregistered couples, see Müller and </w:t>
      </w:r>
      <w:proofErr w:type="spellStart"/>
      <w:r w:rsidRPr="00154023">
        <w:rPr>
          <w:lang w:val="en-US"/>
        </w:rPr>
        <w:t>Schoch</w:t>
      </w:r>
      <w:proofErr w:type="spellEnd"/>
      <w:r w:rsidRPr="00154023">
        <w:rPr>
          <w:lang w:val="en-US"/>
        </w:rPr>
        <w:t xml:space="preserve"> (2014, 99)). It is therefore not directly possible to elicit households and household income from tax data. This might influence the assessment of inequality development, taking into account the change from traditional household and family structures over the last century.</w:t>
      </w:r>
    </w:p>
    <w:p w14:paraId="37EF0547" w14:textId="77777777" w:rsidR="008F2D88" w:rsidRDefault="008F2D88" w:rsidP="00154023">
      <w:pPr>
        <w:rPr>
          <w:lang w:val="en-US"/>
        </w:rPr>
      </w:pPr>
    </w:p>
    <w:p w14:paraId="67AA3AEC" w14:textId="77777777" w:rsidR="008F2D88" w:rsidRDefault="008F2D88" w:rsidP="00154023">
      <w:pPr>
        <w:rPr>
          <w:lang w:val="en-US"/>
        </w:rPr>
      </w:pPr>
      <w:commentRangeStart w:id="226"/>
      <w:r w:rsidRPr="008F2D88">
        <w:rPr>
          <w:lang w:val="en-US"/>
        </w:rPr>
        <w:t>To examine the sensitivity of inequality in regard to the statistical unit</w:t>
      </w:r>
      <w:r>
        <w:rPr>
          <w:lang w:val="en-US"/>
        </w:rPr>
        <w:t>, we look (a) at Gini-</w:t>
      </w:r>
      <w:proofErr w:type="spellStart"/>
      <w:r>
        <w:rPr>
          <w:lang w:val="en-US"/>
        </w:rPr>
        <w:t>coefficent</w:t>
      </w:r>
      <w:proofErr w:type="spellEnd"/>
      <w:r>
        <w:rPr>
          <w:lang w:val="en-US"/>
        </w:rPr>
        <w:t xml:space="preserve"> with and without equivalence scale and we compare the distribution out of tax data with the </w:t>
      </w:r>
      <w:proofErr w:type="spellStart"/>
      <w:r>
        <w:rPr>
          <w:lang w:val="en-US"/>
        </w:rPr>
        <w:t>weigthed</w:t>
      </w:r>
      <w:proofErr w:type="spellEnd"/>
      <w:r>
        <w:rPr>
          <w:lang w:val="en-US"/>
        </w:rPr>
        <w:t xml:space="preserve"> distribution of survey data [</w:t>
      </w:r>
      <w:proofErr w:type="spellStart"/>
      <w:r>
        <w:rPr>
          <w:lang w:val="en-US"/>
        </w:rPr>
        <w:t>besser</w:t>
      </w:r>
      <w:proofErr w:type="spellEnd"/>
      <w:r>
        <w:rPr>
          <w:lang w:val="en-US"/>
        </w:rPr>
        <w:t xml:space="preserve"> </w:t>
      </w:r>
      <w:proofErr w:type="spellStart"/>
      <w:r>
        <w:rPr>
          <w:lang w:val="en-US"/>
        </w:rPr>
        <w:t>beschreiben</w:t>
      </w:r>
      <w:proofErr w:type="spellEnd"/>
      <w:r>
        <w:rPr>
          <w:lang w:val="en-US"/>
        </w:rPr>
        <w:t xml:space="preserve"> was </w:t>
      </w:r>
      <w:proofErr w:type="spellStart"/>
      <w:r>
        <w:rPr>
          <w:lang w:val="en-US"/>
        </w:rPr>
        <w:t>wir</w:t>
      </w:r>
      <w:proofErr w:type="spellEnd"/>
      <w:r>
        <w:rPr>
          <w:lang w:val="en-US"/>
        </w:rPr>
        <w:t xml:space="preserve"> </w:t>
      </w:r>
      <w:proofErr w:type="spellStart"/>
      <w:r>
        <w:rPr>
          <w:lang w:val="en-US"/>
        </w:rPr>
        <w:t>gemacht</w:t>
      </w:r>
      <w:proofErr w:type="spellEnd"/>
      <w:r>
        <w:rPr>
          <w:lang w:val="en-US"/>
        </w:rPr>
        <w:t xml:space="preserve"> </w:t>
      </w:r>
      <w:proofErr w:type="spellStart"/>
      <w:r>
        <w:rPr>
          <w:lang w:val="en-US"/>
        </w:rPr>
        <w:t>haben</w:t>
      </w:r>
      <w:proofErr w:type="spellEnd"/>
      <w:r>
        <w:rPr>
          <w:lang w:val="en-US"/>
        </w:rPr>
        <w:t xml:space="preserve"> und was </w:t>
      </w:r>
      <w:proofErr w:type="spellStart"/>
      <w:r>
        <w:rPr>
          <w:lang w:val="en-US"/>
        </w:rPr>
        <w:t>aus</w:t>
      </w:r>
      <w:proofErr w:type="spellEnd"/>
      <w:r>
        <w:rPr>
          <w:lang w:val="en-US"/>
        </w:rPr>
        <w:t xml:space="preserve"> </w:t>
      </w:r>
      <w:proofErr w:type="spellStart"/>
      <w:r>
        <w:rPr>
          <w:lang w:val="en-US"/>
        </w:rPr>
        <w:t>dem</w:t>
      </w:r>
      <w:proofErr w:type="spellEnd"/>
      <w:r>
        <w:rPr>
          <w:lang w:val="en-US"/>
        </w:rPr>
        <w:t xml:space="preserve"> </w:t>
      </w:r>
      <w:proofErr w:type="spellStart"/>
      <w:r>
        <w:rPr>
          <w:lang w:val="en-US"/>
        </w:rPr>
        <w:t>Vergleich</w:t>
      </w:r>
      <w:proofErr w:type="spellEnd"/>
      <w:r>
        <w:rPr>
          <w:lang w:val="en-US"/>
        </w:rPr>
        <w:t xml:space="preserve"> </w:t>
      </w:r>
      <w:proofErr w:type="spellStart"/>
      <w:r>
        <w:rPr>
          <w:lang w:val="en-US"/>
        </w:rPr>
        <w:t>raus</w:t>
      </w:r>
      <w:proofErr w:type="spellEnd"/>
      <w:r>
        <w:rPr>
          <w:lang w:val="en-US"/>
        </w:rPr>
        <w:t xml:space="preserve"> </w:t>
      </w:r>
      <w:proofErr w:type="spellStart"/>
      <w:r>
        <w:rPr>
          <w:lang w:val="en-US"/>
        </w:rPr>
        <w:t>kommt</w:t>
      </w:r>
      <w:proofErr w:type="spellEnd"/>
      <w:r>
        <w:rPr>
          <w:lang w:val="en-US"/>
        </w:rPr>
        <w:t>]</w:t>
      </w:r>
      <w:r w:rsidRPr="008F2D88">
        <w:rPr>
          <w:lang w:val="en-US"/>
        </w:rPr>
        <w:t xml:space="preserve"> </w:t>
      </w:r>
      <w:commentRangeEnd w:id="226"/>
      <w:r w:rsidR="00992DB1">
        <w:rPr>
          <w:rStyle w:val="Kommentarzeichen"/>
        </w:rPr>
        <w:commentReference w:id="226"/>
      </w:r>
    </w:p>
    <w:p w14:paraId="08A3708A" w14:textId="77777777" w:rsidR="003B2B0A" w:rsidRDefault="003B2B0A" w:rsidP="00154023">
      <w:pPr>
        <w:rPr>
          <w:lang w:val="en-US"/>
        </w:rPr>
      </w:pPr>
    </w:p>
    <w:p w14:paraId="01211AD4" w14:textId="77777777" w:rsidR="003B2B0A" w:rsidRDefault="003B2B0A" w:rsidP="00154023">
      <w:pPr>
        <w:rPr>
          <w:lang w:val="en-US"/>
        </w:rPr>
      </w:pPr>
      <w:r w:rsidRPr="003B2B0A">
        <w:rPr>
          <w:highlight w:val="yellow"/>
          <w:lang w:val="en-US"/>
        </w:rPr>
        <w:t xml:space="preserve">Was </w:t>
      </w:r>
      <w:proofErr w:type="spellStart"/>
      <w:r w:rsidRPr="003B2B0A">
        <w:rPr>
          <w:highlight w:val="yellow"/>
          <w:lang w:val="en-US"/>
        </w:rPr>
        <w:t>zeigen</w:t>
      </w:r>
      <w:proofErr w:type="spellEnd"/>
      <w:r w:rsidRPr="003B2B0A">
        <w:rPr>
          <w:highlight w:val="yellow"/>
          <w:lang w:val="en-US"/>
        </w:rPr>
        <w:t xml:space="preserve"> die </w:t>
      </w:r>
      <w:proofErr w:type="spellStart"/>
      <w:r w:rsidRPr="003B2B0A">
        <w:rPr>
          <w:highlight w:val="yellow"/>
          <w:lang w:val="en-US"/>
        </w:rPr>
        <w:t>Ergebnisse</w:t>
      </w:r>
      <w:proofErr w:type="spellEnd"/>
    </w:p>
    <w:p w14:paraId="6E0EEF6F" w14:textId="77777777" w:rsidR="003B2B0A" w:rsidRDefault="003B2B0A" w:rsidP="00154023">
      <w:pPr>
        <w:rPr>
          <w:lang w:val="en-US"/>
        </w:rPr>
      </w:pPr>
    </w:p>
    <w:p w14:paraId="4E046CE9" w14:textId="77777777" w:rsidR="003B2B0A" w:rsidRDefault="003B2B0A" w:rsidP="00154023">
      <w:pPr>
        <w:rPr>
          <w:lang w:val="en-US"/>
        </w:rPr>
      </w:pPr>
      <w:r w:rsidRPr="003B2B0A">
        <w:rPr>
          <w:lang w:val="en-US"/>
        </w:rPr>
        <w:t>The main issue concerning the unit of analysis is not easy to solve with tax-data, because the concepts of tax-units and households are not perfectly congruent (we will take up this issue, when comparing survey data and the FTA tax data later on.) However we can examine how the assessment of inequality is affected by the implementation of equivalence scale. We do this by looking at Gini-time series for net income with and without implementation of an equivalence scale. The scale is constructed by using information out of tax data. The incomes of single households are divided by 1 (no change), for married tax units the equivalence-factor is 1.5. For every child and person supported by the tax-unit a value of 0.3 is added to the denominator. These measures are provided directly by the FTA and are not calculated by us. Because excluding the group of not-taxed leads to a longer time-series we provide four time-series in total (two possibilities to compare the effect of an equivalence scale).</w:t>
      </w:r>
    </w:p>
    <w:p w14:paraId="1AD30821" w14:textId="77777777" w:rsidR="003B2B0A" w:rsidRDefault="003B2B0A" w:rsidP="00154023">
      <w:pPr>
        <w:rPr>
          <w:lang w:val="en-US"/>
        </w:rPr>
      </w:pPr>
    </w:p>
    <w:p w14:paraId="2CEB9987" w14:textId="77777777" w:rsidR="003B2B0A" w:rsidRDefault="003B2B0A" w:rsidP="00154023">
      <w:pPr>
        <w:rPr>
          <w:lang w:val="en-US"/>
        </w:rPr>
      </w:pPr>
      <w:r w:rsidRPr="003B2B0A">
        <w:rPr>
          <w:lang w:val="en-US"/>
        </w:rPr>
        <w:t xml:space="preserve">The implementation of </w:t>
      </w:r>
      <w:r w:rsidR="00497AAC" w:rsidRPr="003B2B0A">
        <w:rPr>
          <w:lang w:val="en-US"/>
        </w:rPr>
        <w:t>an</w:t>
      </w:r>
      <w:r w:rsidRPr="003B2B0A">
        <w:rPr>
          <w:lang w:val="en-US"/>
        </w:rPr>
        <w:t xml:space="preserve"> equivalence scale does not have a major impact o</w:t>
      </w:r>
      <w:r w:rsidR="00A8628A">
        <w:rPr>
          <w:lang w:val="en-US"/>
        </w:rPr>
        <w:t xml:space="preserve">n the assessment of inequality </w:t>
      </w:r>
      <w:r w:rsidRPr="003B2B0A">
        <w:rPr>
          <w:lang w:val="en-US"/>
        </w:rPr>
        <w:t xml:space="preserve">(see </w:t>
      </w:r>
      <w:r w:rsidR="00A8628A">
        <w:rPr>
          <w:lang w:val="en-US"/>
        </w:rPr>
        <w:fldChar w:fldCharType="begin"/>
      </w:r>
      <w:r w:rsidR="00A8628A">
        <w:rPr>
          <w:lang w:val="en-US"/>
        </w:rPr>
        <w:instrText xml:space="preserve"> REF _Ref399858197 \h  \* MERGEFORMAT </w:instrText>
      </w:r>
      <w:r w:rsidR="00A8628A">
        <w:rPr>
          <w:lang w:val="en-US"/>
        </w:rPr>
      </w:r>
      <w:r w:rsidR="00A8628A">
        <w:rPr>
          <w:lang w:val="en-US"/>
        </w:rPr>
        <w:fldChar w:fldCharType="separate"/>
      </w:r>
      <w:r w:rsidR="00A8628A" w:rsidRPr="00A8628A">
        <w:rPr>
          <w:lang w:val="en-US"/>
        </w:rPr>
        <w:t>Figure 3</w:t>
      </w:r>
      <w:r w:rsidR="00A8628A">
        <w:rPr>
          <w:lang w:val="en-US"/>
        </w:rPr>
        <w:fldChar w:fldCharType="end"/>
      </w:r>
      <w:r w:rsidRPr="003B2B0A">
        <w:rPr>
          <w:lang w:val="en-US"/>
        </w:rPr>
        <w:t xml:space="preserve">). Over the whole observed time period the two lines, which can be compared, move more or less parallel. Because tax units only approximately depict households, it has to be said, that the implemented equivalence scale automatically has </w:t>
      </w:r>
      <w:proofErr w:type="spellStart"/>
      <w:proofErr w:type="gramStart"/>
      <w:r w:rsidRPr="003B2B0A">
        <w:rPr>
          <w:lang w:val="en-US"/>
        </w:rPr>
        <w:t>it's</w:t>
      </w:r>
      <w:proofErr w:type="spellEnd"/>
      <w:proofErr w:type="gramEnd"/>
      <w:r w:rsidRPr="003B2B0A">
        <w:rPr>
          <w:lang w:val="en-US"/>
        </w:rPr>
        <w:t xml:space="preserve"> drawbacks. This hinders a pure assessment of the effect of </w:t>
      </w:r>
      <w:proofErr w:type="gramStart"/>
      <w:r w:rsidRPr="003B2B0A">
        <w:rPr>
          <w:lang w:val="en-US"/>
        </w:rPr>
        <w:t>a</w:t>
      </w:r>
      <w:proofErr w:type="gramEnd"/>
      <w:r w:rsidRPr="003B2B0A">
        <w:rPr>
          <w:lang w:val="en-US"/>
        </w:rPr>
        <w:t xml:space="preserve"> equivalence scale.</w:t>
      </w:r>
    </w:p>
    <w:p w14:paraId="656DAB14" w14:textId="77777777" w:rsidR="006C3A86" w:rsidRDefault="006C3A86" w:rsidP="00154023">
      <w:pPr>
        <w:rPr>
          <w:lang w:val="en-US"/>
        </w:rPr>
      </w:pPr>
    </w:p>
    <w:p w14:paraId="3B4912B4" w14:textId="77777777" w:rsidR="006C3A86" w:rsidRDefault="006C3A86" w:rsidP="006C3A86">
      <w:pPr>
        <w:rPr>
          <w:lang w:val="en-US"/>
        </w:rPr>
      </w:pPr>
      <w:r w:rsidRPr="00497AAC">
        <w:rPr>
          <w:lang w:val="en-US"/>
        </w:rPr>
        <w:t>The bad household approximation within tax data needs to be addressed in further research. One possible way would be to link tax data to household ID's from the residential register.</w:t>
      </w:r>
    </w:p>
    <w:p w14:paraId="7D5F6791" w14:textId="77777777" w:rsidR="006C3A86" w:rsidRPr="008F2D88" w:rsidRDefault="006C3A86" w:rsidP="00154023">
      <w:pPr>
        <w:rPr>
          <w:lang w:val="en-US"/>
        </w:rPr>
      </w:pPr>
    </w:p>
    <w:p w14:paraId="50152042" w14:textId="77777777" w:rsidR="00154023" w:rsidRDefault="00154023" w:rsidP="00154023">
      <w:pPr>
        <w:pStyle w:val="berschrift2"/>
        <w:rPr>
          <w:lang w:val="en-US"/>
        </w:rPr>
      </w:pPr>
      <w:bookmarkStart w:id="227" w:name="_Ref399518083"/>
      <w:bookmarkStart w:id="228" w:name="_Toc399858814"/>
      <w:r w:rsidRPr="00154023">
        <w:rPr>
          <w:lang w:val="en-US"/>
        </w:rPr>
        <w:t>Measuring inequality</w:t>
      </w:r>
      <w:bookmarkEnd w:id="227"/>
      <w:bookmarkEnd w:id="228"/>
    </w:p>
    <w:p w14:paraId="5583641C" w14:textId="77777777" w:rsidR="00497AAC" w:rsidRDefault="00497AAC" w:rsidP="008C2F1A">
      <w:pPr>
        <w:rPr>
          <w:lang w:val="en-US"/>
        </w:rPr>
      </w:pPr>
      <w:r w:rsidRPr="00497AAC">
        <w:rPr>
          <w:lang w:val="en-US"/>
        </w:rPr>
        <w:t>Here we examine how interpretation can change, when we expand the analysis by using relative distribution methods and not only look at Gini-Coefficients. We therefore use the published percentiles about the distribution of tax</w:t>
      </w:r>
      <w:r>
        <w:rPr>
          <w:lang w:val="en-US"/>
        </w:rPr>
        <w:t xml:space="preserve">able </w:t>
      </w:r>
      <w:r w:rsidR="00A8628A">
        <w:rPr>
          <w:lang w:val="en-US"/>
        </w:rPr>
        <w:t>income on</w:t>
      </w:r>
      <w:r>
        <w:rPr>
          <w:lang w:val="en-US"/>
        </w:rPr>
        <w:t xml:space="preserve"> the FTA webpage</w:t>
      </w:r>
      <w:r w:rsidRPr="00497AAC">
        <w:rPr>
          <w:lang w:val="en-US"/>
        </w:rPr>
        <w:t xml:space="preserve">. We prefer these measures over the calculates measures out of the published income brackets statistics, because they represent </w:t>
      </w:r>
      <w:r w:rsidRPr="00497AAC">
        <w:rPr>
          <w:lang w:val="en-US"/>
        </w:rPr>
        <w:lastRenderedPageBreak/>
        <w:t>the distribution at both tails more accurate since they are based directly on the information about every single tax units</w:t>
      </w:r>
      <w:r>
        <w:rPr>
          <w:rStyle w:val="Funotenzeichen"/>
          <w:lang w:val="en-US"/>
        </w:rPr>
        <w:footnoteReference w:id="9"/>
      </w:r>
    </w:p>
    <w:p w14:paraId="2CA461BC" w14:textId="77777777" w:rsidR="00497AAC" w:rsidRDefault="00497AAC" w:rsidP="008C2F1A">
      <w:pPr>
        <w:rPr>
          <w:lang w:val="en-US"/>
        </w:rPr>
      </w:pPr>
    </w:p>
    <w:p w14:paraId="394641CA" w14:textId="77777777" w:rsidR="00992DB1" w:rsidRDefault="00497AAC" w:rsidP="008C2F1A">
      <w:pPr>
        <w:rPr>
          <w:lang w:val="en-US"/>
        </w:rPr>
      </w:pPr>
      <w:r w:rsidRPr="00497AAC">
        <w:rPr>
          <w:lang w:val="en-US"/>
        </w:rPr>
        <w:t>We use the reported Measures at the cost of time. The longest time-period we can compare out of these data reaches from 2003 to 2010. Gini changed during this time from 0.47 to 0.50, which equals a moderate increase of inequality. The in-depth distributional analysis allows us to see, how this change translated into different shapes of the distributions.</w:t>
      </w:r>
    </w:p>
    <w:p w14:paraId="5756A9B7" w14:textId="77777777" w:rsidR="008C2F1A" w:rsidRPr="00992DB1" w:rsidRDefault="00992DB1" w:rsidP="008C2F1A">
      <w:r w:rsidRPr="00992DB1">
        <w:rPr>
          <w:highlight w:val="yellow"/>
        </w:rPr>
        <w:t xml:space="preserve">Formal beschreiben wie aus </w:t>
      </w:r>
      <w:proofErr w:type="spellStart"/>
      <w:r w:rsidRPr="00992DB1">
        <w:rPr>
          <w:highlight w:val="yellow"/>
        </w:rPr>
        <w:t>income</w:t>
      </w:r>
      <w:proofErr w:type="spellEnd"/>
      <w:r w:rsidRPr="00992DB1">
        <w:rPr>
          <w:highlight w:val="yellow"/>
        </w:rPr>
        <w:t xml:space="preserve"> </w:t>
      </w:r>
      <w:proofErr w:type="spellStart"/>
      <w:r w:rsidRPr="00992DB1">
        <w:rPr>
          <w:highlight w:val="yellow"/>
        </w:rPr>
        <w:t>brackets</w:t>
      </w:r>
      <w:proofErr w:type="spellEnd"/>
      <w:r w:rsidRPr="00992DB1">
        <w:rPr>
          <w:highlight w:val="yellow"/>
        </w:rPr>
        <w:t xml:space="preserve"> </w:t>
      </w:r>
      <w:proofErr w:type="spellStart"/>
      <w:r w:rsidRPr="00992DB1">
        <w:rPr>
          <w:highlight w:val="yellow"/>
        </w:rPr>
        <w:t>Gini</w:t>
      </w:r>
      <w:proofErr w:type="spellEnd"/>
      <w:r w:rsidRPr="00992DB1">
        <w:rPr>
          <w:highlight w:val="yellow"/>
        </w:rPr>
        <w:t xml:space="preserve">-Koeffizienten berechnet werden und Probleme </w:t>
      </w:r>
      <w:r w:rsidR="00FF0596">
        <w:rPr>
          <w:highlight w:val="yellow"/>
        </w:rPr>
        <w:t>die dabei entstehen</w:t>
      </w:r>
      <w:r w:rsidRPr="00992DB1">
        <w:rPr>
          <w:highlight w:val="yellow"/>
        </w:rPr>
        <w:t xml:space="preserve"> </w:t>
      </w:r>
      <w:r w:rsidR="00FF0596">
        <w:rPr>
          <w:highlight w:val="yellow"/>
        </w:rPr>
        <w:t>(</w:t>
      </w:r>
      <w:r w:rsidRPr="00992DB1">
        <w:rPr>
          <w:highlight w:val="yellow"/>
        </w:rPr>
        <w:t>Interpolation</w:t>
      </w:r>
      <w:proofErr w:type="gramStart"/>
      <w:r w:rsidR="00FF0596">
        <w:rPr>
          <w:highlight w:val="yellow"/>
        </w:rPr>
        <w:t xml:space="preserve">) </w:t>
      </w:r>
      <w:r w:rsidRPr="00992DB1">
        <w:rPr>
          <w:highlight w:val="yellow"/>
        </w:rPr>
        <w:t>.</w:t>
      </w:r>
      <w:proofErr w:type="gramEnd"/>
      <w:r w:rsidRPr="00992DB1">
        <w:t xml:space="preserve"> </w:t>
      </w:r>
    </w:p>
    <w:p w14:paraId="32B9A853" w14:textId="77777777" w:rsidR="00154023" w:rsidRPr="00154023" w:rsidRDefault="00154023" w:rsidP="00154023">
      <w:pPr>
        <w:rPr>
          <w:lang w:val="en-US"/>
        </w:rPr>
      </w:pPr>
    </w:p>
    <w:p w14:paraId="177B3FA3" w14:textId="77777777" w:rsidR="00154023" w:rsidRPr="00154023" w:rsidRDefault="00154023" w:rsidP="00154023">
      <w:pPr>
        <w:rPr>
          <w:lang w:val="en-US"/>
        </w:rPr>
      </w:pPr>
      <w:r w:rsidRPr="00154023">
        <w:rPr>
          <w:lang w:val="en-US"/>
        </w:rPr>
        <w:t>To describe how the two distributions are going to be transformed into a relative distribution, we start with d</w:t>
      </w:r>
      <w:r w:rsidR="007E039D">
        <w:rPr>
          <w:lang w:val="en-US"/>
        </w:rPr>
        <w:t>efining the two distributions, focusing on a comp</w:t>
      </w:r>
      <w:r w:rsidR="00FF0596">
        <w:rPr>
          <w:lang w:val="en-US"/>
        </w:rPr>
        <w:t>arison over time (2003 to 2010). This will show us in the end how relative distribution enrich interpretation and is, therefore in our opinion a suitable way to complete trend analysis.</w:t>
      </w:r>
      <w:r w:rsidRPr="00154023">
        <w:rPr>
          <w:lang w:val="en-US"/>
        </w:rPr>
        <w:t xml:space="preserve"> </w:t>
      </w:r>
      <w:r w:rsidR="007E039D">
        <w:rPr>
          <w:lang w:val="en-US"/>
        </w:rPr>
        <w:t>We define 2003</w:t>
      </w:r>
      <w:r w:rsidRPr="00154023">
        <w:rPr>
          <w:lang w:val="en-US"/>
        </w:rPr>
        <w:t xml:space="preserve"> </w:t>
      </w:r>
      <w:r w:rsidR="007E039D">
        <w:rPr>
          <w:lang w:val="en-US"/>
        </w:rPr>
        <w:t>as</w:t>
      </w:r>
      <w:r w:rsidRPr="00154023">
        <w:rPr>
          <w:lang w:val="en-US"/>
        </w:rPr>
        <w:t xml:space="preserve"> the reference population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and </w:t>
      </w:r>
      <w:r w:rsidR="007E039D">
        <w:rPr>
          <w:lang w:val="en-US"/>
        </w:rPr>
        <w:t>distribution of 2010 as</w:t>
      </w:r>
      <w:r w:rsidRPr="00154023">
        <w:rPr>
          <w:lang w:val="en-US"/>
        </w:rPr>
        <w:t xml:space="preserve"> the comparison </w:t>
      </w:r>
      <w:proofErr w:type="gramStart"/>
      <w:r w:rsidRPr="00154023">
        <w:rPr>
          <w:lang w:val="en-US"/>
        </w:rPr>
        <w:t xml:space="preserve">population </w:t>
      </w:r>
      <w:proofErr w:type="gramEnd"/>
      <m:oMath>
        <m:r>
          <w:rPr>
            <w:rFonts w:ascii="Cambria Math" w:hAnsi="Cambria Math"/>
            <w:lang w:val="en-US"/>
          </w:rPr>
          <m:t>Y</m:t>
        </m:r>
      </m:oMath>
      <w:r w:rsidRPr="00154023">
        <w:rPr>
          <w:lang w:val="en-US"/>
        </w:rPr>
        <w:t xml:space="preserve">. </w:t>
      </w:r>
      <m:oMath>
        <m:r>
          <w:rPr>
            <w:rFonts w:ascii="Cambria Math" w:hAnsi="Cambria Math"/>
            <w:lang w:val="en-US"/>
          </w:rPr>
          <m:t>x</m:t>
        </m:r>
      </m:oMath>
      <w:r w:rsidR="00BD4150">
        <w:rPr>
          <w:lang w:val="en-US"/>
        </w:rPr>
        <w:t xml:space="preserve"> </w:t>
      </w:r>
      <w:proofErr w:type="gramStart"/>
      <w:r w:rsidRPr="00154023">
        <w:rPr>
          <w:lang w:val="en-US"/>
        </w:rPr>
        <w:t>represents</w:t>
      </w:r>
      <w:proofErr w:type="gramEnd"/>
      <w:r w:rsidRPr="00154023">
        <w:rPr>
          <w:lang w:val="en-US"/>
        </w:rPr>
        <w:t xml:space="preserve"> our measure of interest (</w:t>
      </w:r>
      <w:r w:rsidR="007E039D">
        <w:rPr>
          <w:lang w:val="en-US"/>
        </w:rPr>
        <w:t>taxable income</w:t>
      </w:r>
      <w:r w:rsidRPr="00154023">
        <w:rPr>
          <w:lang w:val="en-US"/>
        </w:rPr>
        <w:t>). A</w:t>
      </w:r>
      <w:r w:rsidR="007E039D">
        <w:rPr>
          <w:lang w:val="en-US"/>
        </w:rPr>
        <w:t>t</w:t>
      </w:r>
      <w:r w:rsidRPr="00154023">
        <w:rPr>
          <w:lang w:val="en-US"/>
        </w:rPr>
        <w:t xml:space="preserve"> first </w:t>
      </w:r>
      <w:r w:rsidR="007E039D">
        <w:rPr>
          <w:lang w:val="en-US"/>
        </w:rPr>
        <w:t xml:space="preserve">we calculate the </w:t>
      </w:r>
      <w:r w:rsidRPr="00154023">
        <w:rPr>
          <w:lang w:val="en-US"/>
        </w:rPr>
        <w:t xml:space="preserve">two probability density functions (PDF). The PDF is a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Pr="00154023">
        <w:rPr>
          <w:lang w:val="en-US"/>
        </w:rPr>
        <w:t xml:space="preserve">The PDF can be characterized by its cumulative distribution function (CDF). The CDF can be formulated </w:t>
      </w:r>
      <w:proofErr w:type="gramStart"/>
      <w:r w:rsidRPr="00154023">
        <w:rPr>
          <w:lang w:val="en-US"/>
        </w:rPr>
        <w:t xml:space="preserve">as </w:t>
      </w:r>
      <w:proofErr w:type="gramEnd"/>
      <m:oMath>
        <m:r>
          <w:rPr>
            <w:rFonts w:ascii="Cambria Math" w:hAnsi="Cambria Math"/>
            <w:lang w:val="en-US"/>
          </w:rPr>
          <m:t>F(x)</m:t>
        </m:r>
      </m:oMath>
      <w:r w:rsidRPr="00154023">
        <w:rPr>
          <w:lang w:val="en-US"/>
        </w:rPr>
        <w:t xml:space="preserve">, which represents the probability that a randomly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Pr="00154023">
        <w:rPr>
          <w:lang w:val="en-US"/>
        </w:rPr>
        <w:t xml:space="preserve">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Pr="00154023">
        <w:rPr>
          <w:lang w:val="en-US"/>
        </w:rPr>
        <w:t xml:space="preserve">is then defined as </w:t>
      </w:r>
    </w:p>
    <w:p w14:paraId="6E450EA1" w14:textId="77777777" w:rsidR="00BD4150" w:rsidRPr="006C3A86" w:rsidRDefault="00BD4150" w:rsidP="00BD4150">
      <w:pPr>
        <w:pStyle w:val="Beschriftung"/>
        <w:keepNext/>
        <w:jc w:val="center"/>
        <w:rPr>
          <w:rFonts w:ascii="Cambria Math" w:hAnsi="Cambria Math"/>
          <w:sz w:val="20"/>
          <w:lang w:val="en-US"/>
          <w:oMath/>
        </w:rPr>
      </w:pPr>
      <w:r w:rsidRPr="00BD4150">
        <w:rPr>
          <w:sz w:val="19"/>
          <w:szCs w:val="19"/>
          <w:lang w:val="en-US"/>
        </w:rPr>
        <w:t>(</w:t>
      </w:r>
      <w:r w:rsidRPr="00BD4150">
        <w:rPr>
          <w:sz w:val="19"/>
          <w:szCs w:val="19"/>
        </w:rPr>
        <w:fldChar w:fldCharType="begin"/>
      </w:r>
      <w:r w:rsidRPr="00BD4150">
        <w:rPr>
          <w:sz w:val="19"/>
          <w:szCs w:val="19"/>
          <w:lang w:val="en-US"/>
        </w:rPr>
        <w:instrText xml:space="preserve"> SEQ Formel \* ARABIC </w:instrText>
      </w:r>
      <w:r w:rsidRPr="00BD4150">
        <w:rPr>
          <w:sz w:val="19"/>
          <w:szCs w:val="19"/>
        </w:rPr>
        <w:fldChar w:fldCharType="separate"/>
      </w:r>
      <w:r>
        <w:rPr>
          <w:noProof/>
          <w:sz w:val="19"/>
          <w:szCs w:val="19"/>
          <w:lang w:val="en-US"/>
        </w:rPr>
        <w:t>1</w:t>
      </w:r>
      <w:r w:rsidRPr="00BD4150">
        <w:rPr>
          <w:sz w:val="19"/>
          <w:szCs w:val="19"/>
        </w:rPr>
        <w:fldChar w:fldCharType="end"/>
      </w:r>
      <w:r w:rsidRPr="00BD4150">
        <w:rPr>
          <w:sz w:val="19"/>
          <w:szCs w:val="19"/>
          <w:lang w:val="en-US"/>
        </w:rPr>
        <w:t xml:space="preserve">) </w:t>
      </w:r>
      <m:oMath>
        <m:r>
          <m:rPr>
            <m:sty m:val="p"/>
          </m:rPr>
          <w:rPr>
            <w:rFonts w:ascii="Cambria Math" w:hAnsi="Cambria Math"/>
            <w:sz w:val="20"/>
            <w:lang w:val="en-US"/>
          </w:rPr>
          <m:t>R=</m:t>
        </m:r>
        <m:sSub>
          <m:sSubPr>
            <m:ctrlPr>
              <w:rPr>
                <w:rFonts w:ascii="Cambria Math" w:hAnsi="Cambria Math"/>
                <w:bCs w:val="0"/>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14:paraId="6A4F1C17" w14:textId="77777777"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w:t>
      </w:r>
      <w:proofErr w:type="gramStart"/>
      <w:r w:rsidR="00154023" w:rsidRPr="00154023">
        <w:rPr>
          <w:lang w:val="en-US"/>
        </w:rPr>
        <w:t>is</w:t>
      </w:r>
      <w:proofErr w:type="gramEnd"/>
      <w:r w:rsidR="00154023" w:rsidRPr="00154023">
        <w:rPr>
          <w:lang w:val="en-US"/>
        </w:rPr>
        <w:t xml:space="preserve">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w:t>
      </w:r>
      <w:proofErr w:type="gramStart"/>
      <w:r w:rsidRPr="00154023">
        <w:rPr>
          <w:lang w:val="en-US"/>
        </w:rPr>
        <w:t>there</w:t>
      </w:r>
      <w:r>
        <w:rPr>
          <w:lang w:val="en-US"/>
        </w:rPr>
        <w:t>f</w:t>
      </w:r>
      <w:r w:rsidRPr="00154023">
        <w:rPr>
          <w:lang w:val="en-US"/>
        </w:rPr>
        <w:t>ore</w:t>
      </w:r>
      <w:proofErr w:type="gramEnd"/>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Pr>
          <w:lang w:val="en-US"/>
        </w:rPr>
        <w:t>.</w:t>
      </w:r>
    </w:p>
    <w:p w14:paraId="77F583E1" w14:textId="77777777" w:rsidR="00154023" w:rsidRPr="00154023" w:rsidRDefault="00154023" w:rsidP="00154023">
      <w:pPr>
        <w:rPr>
          <w:lang w:val="en-US"/>
        </w:rPr>
      </w:pPr>
    </w:p>
    <w:p w14:paraId="20D153AA" w14:textId="77777777" w:rsidR="00154023" w:rsidRPr="006C3A86" w:rsidRDefault="00E65112" w:rsidP="00F65C09">
      <w:pPr>
        <w:pStyle w:val="Beschriftung"/>
        <w:keepNext/>
        <w:jc w:val="center"/>
        <w:rPr>
          <w:sz w:val="26"/>
          <w:szCs w:val="26"/>
          <w:lang w:val="en-US"/>
        </w:rPr>
      </w:pPr>
      <w:r w:rsidRPr="00E65112">
        <w:rPr>
          <w:sz w:val="19"/>
          <w:szCs w:val="19"/>
          <w:lang w:val="en-US"/>
        </w:rPr>
        <w:t>(</w:t>
      </w:r>
      <w:r w:rsidR="00BD4150" w:rsidRPr="00F65C09">
        <w:rPr>
          <w:sz w:val="19"/>
          <w:szCs w:val="19"/>
          <w:lang w:val="en-US"/>
        </w:rPr>
        <w:fldChar w:fldCharType="begin"/>
      </w:r>
      <w:r w:rsidR="00BD4150" w:rsidRPr="00E65112">
        <w:rPr>
          <w:sz w:val="19"/>
          <w:szCs w:val="19"/>
          <w:lang w:val="en-US"/>
        </w:rPr>
        <w:instrText xml:space="preserve"> SEQ Formel \* ARABIC </w:instrText>
      </w:r>
      <w:r w:rsidR="00BD4150" w:rsidRPr="00F65C09">
        <w:rPr>
          <w:sz w:val="19"/>
          <w:szCs w:val="19"/>
          <w:lang w:val="en-US"/>
        </w:rPr>
        <w:fldChar w:fldCharType="separate"/>
      </w:r>
      <w:r w:rsidR="00BD4150" w:rsidRPr="00E65112">
        <w:rPr>
          <w:sz w:val="19"/>
          <w:szCs w:val="19"/>
          <w:lang w:val="en-US"/>
        </w:rPr>
        <w:t>2</w:t>
      </w:r>
      <w:r w:rsidR="00BD4150" w:rsidRPr="00F65C09">
        <w:rPr>
          <w:sz w:val="19"/>
          <w:szCs w:val="19"/>
          <w:lang w:val="en-US"/>
        </w:rPr>
        <w:fldChar w:fldCharType="end"/>
      </w:r>
      <w:r w:rsidRPr="00F65C09">
        <w:rPr>
          <w:sz w:val="19"/>
          <w:szCs w:val="19"/>
          <w:lang w:val="en-US"/>
        </w:rPr>
        <w:t>)</w:t>
      </w:r>
      <w:r w:rsidRPr="00E65112">
        <w:rPr>
          <w:sz w:val="26"/>
          <w:szCs w:val="26"/>
          <w:lang w:val="en-US"/>
        </w:rPr>
        <w:t xml:space="preserve"> </w:t>
      </w:r>
      <m:oMath>
        <m:r>
          <m:rPr>
            <m:sty m:val="p"/>
          </m:rPr>
          <w:rPr>
            <w:rFonts w:ascii="Cambria Math" w:hAnsi="Cambria Math"/>
            <w:sz w:val="26"/>
            <w:szCs w:val="26"/>
            <w:lang w:val="en-US"/>
          </w:rPr>
          <m:t>g(r)=</m:t>
        </m:r>
        <m:f>
          <m:fPr>
            <m:ctrlPr>
              <w:rPr>
                <w:rFonts w:ascii="Cambria Math" w:hAnsi="Cambria Math"/>
                <w:sz w:val="26"/>
                <w:szCs w:val="26"/>
                <w:lang w:val="en-US"/>
              </w:rPr>
            </m:ctrlPr>
          </m:fPr>
          <m:num>
            <m:r>
              <m:rPr>
                <m:sty m:val="p"/>
              </m:rPr>
              <w:rPr>
                <w:rFonts w:ascii="Cambria Math" w:hAnsi="Cambria Math"/>
                <w:sz w:val="26"/>
                <w:szCs w:val="26"/>
                <w:lang w:val="en-US"/>
              </w:rPr>
              <m:t>f</m:t>
            </m:r>
            <m:r>
              <w:rPr>
                <w:rFonts w:ascii="Cambria Math" w:hAnsi="Cambria Math"/>
                <w:sz w:val="26"/>
                <w:szCs w:val="26"/>
                <w:lang w:val="en-US"/>
              </w:rPr>
              <m:t>(</m:t>
            </m:r>
            <m:sSubSup>
              <m:sSubSupPr>
                <m:ctrlPr>
                  <w:rPr>
                    <w:rFonts w:ascii="Cambria Math" w:hAnsi="Cambria Math"/>
                    <w:i/>
                    <w:sz w:val="26"/>
                    <w:szCs w:val="26"/>
                    <w:lang w:val="en-US"/>
                  </w:rPr>
                </m:ctrlPr>
              </m:sSubSupPr>
              <m:e>
                <m:r>
                  <w:rPr>
                    <w:rFonts w:ascii="Cambria Math" w:hAnsi="Cambria Math"/>
                    <w:sz w:val="26"/>
                    <w:szCs w:val="26"/>
                    <w:lang w:val="en-US"/>
                  </w:rPr>
                  <m:t>F</m:t>
                </m:r>
              </m:e>
              <m:sub>
                <m:r>
                  <w:rPr>
                    <w:rFonts w:ascii="Cambria Math" w:hAnsi="Cambria Math"/>
                    <w:sz w:val="26"/>
                    <w:szCs w:val="26"/>
                    <w:lang w:val="en-US"/>
                  </w:rPr>
                  <m:t>0</m:t>
                </m:r>
              </m:sub>
              <m:sup>
                <m:r>
                  <w:rPr>
                    <w:rFonts w:ascii="Cambria Math" w:hAnsi="Cambria Math"/>
                    <w:sz w:val="26"/>
                    <w:szCs w:val="26"/>
                    <w:lang w:val="en-US"/>
                  </w:rPr>
                  <m:t>-1</m:t>
                </m:r>
              </m:sup>
            </m:sSubSup>
            <m:d>
              <m:dPr>
                <m:ctrlPr>
                  <w:rPr>
                    <w:rFonts w:ascii="Cambria Math" w:hAnsi="Cambria Math"/>
                    <w:i/>
                    <w:sz w:val="26"/>
                    <w:szCs w:val="26"/>
                    <w:lang w:val="en-US"/>
                  </w:rPr>
                </m:ctrlPr>
              </m:dPr>
              <m:e>
                <m:r>
                  <w:rPr>
                    <w:rFonts w:ascii="Cambria Math" w:hAnsi="Cambria Math"/>
                    <w:sz w:val="26"/>
                    <w:szCs w:val="26"/>
                    <w:lang w:val="en-US"/>
                  </w:rPr>
                  <m:t>r</m:t>
                </m:r>
              </m:e>
            </m:d>
            <m:r>
              <w:rPr>
                <w:rFonts w:ascii="Cambria Math" w:hAnsi="Cambria Math"/>
                <w:sz w:val="26"/>
                <w:szCs w:val="26"/>
                <w:lang w:val="en-US"/>
              </w:rPr>
              <m:t>)</m:t>
            </m:r>
          </m:num>
          <m:den>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0</m:t>
                </m:r>
              </m:sub>
            </m:sSub>
            <m:r>
              <w:rPr>
                <w:rFonts w:ascii="Cambria Math" w:hAnsi="Cambria Math"/>
                <w:sz w:val="26"/>
                <w:szCs w:val="26"/>
                <w:lang w:val="en-US"/>
              </w:rPr>
              <m:t>(</m:t>
            </m:r>
            <m:sSubSup>
              <m:sSubSupPr>
                <m:ctrlPr>
                  <w:rPr>
                    <w:rFonts w:ascii="Cambria Math" w:hAnsi="Cambria Math"/>
                    <w:i/>
                    <w:sz w:val="26"/>
                    <w:szCs w:val="26"/>
                    <w:lang w:val="en-US"/>
                  </w:rPr>
                </m:ctrlPr>
              </m:sSubSupPr>
              <m:e>
                <m:r>
                  <w:rPr>
                    <w:rFonts w:ascii="Cambria Math" w:hAnsi="Cambria Math"/>
                    <w:sz w:val="26"/>
                    <w:szCs w:val="26"/>
                    <w:lang w:val="en-US"/>
                  </w:rPr>
                  <m:t>F</m:t>
                </m:r>
              </m:e>
              <m:sub>
                <m:r>
                  <w:rPr>
                    <w:rFonts w:ascii="Cambria Math" w:hAnsi="Cambria Math"/>
                    <w:sz w:val="26"/>
                    <w:szCs w:val="26"/>
                    <w:lang w:val="en-US"/>
                  </w:rPr>
                  <m:t>0</m:t>
                </m:r>
              </m:sub>
              <m:sup>
                <m:r>
                  <w:rPr>
                    <w:rFonts w:ascii="Cambria Math" w:hAnsi="Cambria Math"/>
                    <w:sz w:val="26"/>
                    <w:szCs w:val="26"/>
                    <w:lang w:val="en-US"/>
                  </w:rPr>
                  <m:t>-1</m:t>
                </m:r>
              </m:sup>
            </m:sSubSup>
            <m:d>
              <m:dPr>
                <m:ctrlPr>
                  <w:rPr>
                    <w:rFonts w:ascii="Cambria Math" w:hAnsi="Cambria Math"/>
                    <w:i/>
                    <w:sz w:val="26"/>
                    <w:szCs w:val="26"/>
                    <w:lang w:val="en-US"/>
                  </w:rPr>
                </m:ctrlPr>
              </m:dPr>
              <m:e>
                <m:r>
                  <w:rPr>
                    <w:rFonts w:ascii="Cambria Math" w:hAnsi="Cambria Math"/>
                    <w:sz w:val="26"/>
                    <w:szCs w:val="26"/>
                    <w:lang w:val="en-US"/>
                  </w:rPr>
                  <m:t>r</m:t>
                </m:r>
              </m:e>
            </m:d>
            <m:r>
              <w:rPr>
                <w:rFonts w:ascii="Cambria Math" w:hAnsi="Cambria Math"/>
                <w:sz w:val="26"/>
                <w:szCs w:val="26"/>
                <w:lang w:val="en-US"/>
              </w:rPr>
              <m:t>)</m:t>
            </m:r>
          </m:den>
        </m:f>
      </m:oMath>
    </w:p>
    <w:p w14:paraId="19835D3A" w14:textId="77777777"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 xml:space="preserve">of </w:t>
      </w:r>
      <w:proofErr w:type="gramEnd"/>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rPr>
                <w:rFonts w:ascii="Cambria Math" w:hAnsi="Cambria Math"/>
                <w:szCs w:val="19"/>
                <w:lang w:val="en-US"/>
              </w:rPr>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rPr>
                <w:rFonts w:ascii="Cambria Math" w:hAnsi="Cambria Math"/>
                <w:i/>
                <w:szCs w:val="19"/>
                <w:lang w:val="en-US"/>
              </w:rPr>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can</w:t>
      </w:r>
      <w:proofErr w:type="gramEnd"/>
      <w:r w:rsidRPr="00154023">
        <w:rPr>
          <w:lang w:val="en-US"/>
        </w:rPr>
        <w:t xml:space="preserve"> be interpreted as a density ratio, which is defined as the ratio of these two quantities evaluated at every percentile of the reference distribution [0,1]. With a complete overlap of both distributions the probability density function of </w:t>
      </w:r>
      <w:proofErr w:type="gramStart"/>
      <w:r w:rsidRPr="00154023">
        <w:rPr>
          <w:lang w:val="en-US"/>
        </w:rPr>
        <w:t xml:space="preserve">the </w:t>
      </w:r>
      <m:oMath>
        <m:r>
          <m:rPr>
            <m:sty m:val="p"/>
          </m:rPr>
          <w:rPr>
            <w:rFonts w:ascii="Cambria Math" w:hAnsi="Cambria Math"/>
            <w:szCs w:val="19"/>
            <w:lang w:val="en-US"/>
          </w:rPr>
          <m:t>R</m:t>
        </m:r>
      </m:oMath>
      <w:r w:rsidR="00E65112" w:rsidRPr="00154023">
        <w:rPr>
          <w:lang w:val="en-US"/>
        </w:rPr>
        <w:t xml:space="preserve"> </w:t>
      </w:r>
      <w:r w:rsidRPr="00154023">
        <w:rPr>
          <w:lang w:val="en-US"/>
        </w:rPr>
        <w:t>is</w:t>
      </w:r>
      <w:proofErr w:type="gramEnd"/>
      <w:r w:rsidRPr="00154023">
        <w:rPr>
          <w:lang w:val="en-US"/>
        </w:rPr>
        <w:t xml:space="preserve"> 1 at every point of the PDF. On the other hand, values higher than 1 represent higher probabilities in the comparison distribution than in the references distribution at this specific point and values lower than 1 respectively represent lower probabilities. It is a proper PDF in the sense that it integrate</w:t>
      </w:r>
      <w:r w:rsidR="007E039D">
        <w:rPr>
          <w:lang w:val="en-US"/>
        </w:rPr>
        <w:t>s to 1 over the unit interval.</w:t>
      </w:r>
    </w:p>
    <w:p w14:paraId="5F9C43F3" w14:textId="77777777" w:rsidR="00154023" w:rsidRPr="00154023" w:rsidRDefault="00154023" w:rsidP="00154023">
      <w:pPr>
        <w:rPr>
          <w:lang w:val="en-US"/>
        </w:rPr>
      </w:pPr>
    </w:p>
    <w:p w14:paraId="08E79EDE" w14:textId="77777777" w:rsidR="00154023" w:rsidRDefault="00154023" w:rsidP="00154023">
      <w:pPr>
        <w:rPr>
          <w:lang w:val="en-US"/>
        </w:rPr>
      </w:pPr>
      <w:r w:rsidRPr="00154023">
        <w:rPr>
          <w:lang w:val="en-US"/>
        </w:rPr>
        <w:t xml:space="preserve">What we got through the above transformation of two distributions is the overall relative probability density. But differences between distributions can be divided into two basic components: changes in location and changes in shape. If the comparative distribution is a simple location-shifted version of the reference distribution, then the difference between the two distributions can be parsimoniously summarized by this shift. Differences that remain after a location adjustment are differences in </w:t>
      </w:r>
      <w:r w:rsidR="00FF0596">
        <w:rPr>
          <w:lang w:val="en-US"/>
        </w:rPr>
        <w:t>“</w:t>
      </w:r>
      <w:r w:rsidRPr="00154023">
        <w:rPr>
          <w:lang w:val="en-US"/>
        </w:rPr>
        <w:t>shape</w:t>
      </w:r>
      <w:r w:rsidR="00FF0596">
        <w:rPr>
          <w:lang w:val="en-US"/>
        </w:rPr>
        <w:t>”</w:t>
      </w:r>
      <w:r w:rsidRPr="00154023">
        <w:rPr>
          <w:lang w:val="en-US"/>
        </w:rPr>
        <w:t xml:space="preserve"> (scale, </w:t>
      </w:r>
      <w:proofErr w:type="spellStart"/>
      <w:r w:rsidRPr="00154023">
        <w:rPr>
          <w:lang w:val="en-US"/>
        </w:rPr>
        <w:t>skewness</w:t>
      </w:r>
      <w:proofErr w:type="spellEnd"/>
      <w:r w:rsidRPr="00154023">
        <w:rPr>
          <w:lang w:val="en-US"/>
        </w:rPr>
        <w:t xml:space="preserve"> and other distributional characteristics). When both types of shifts are operating, or when factors other than scale are changing in the shape component, we need a way to separate out the various effects. If we want to identify the effect of a location shift and separate it from other changes in the distribution, it is necessary to specify what scale this shift operates on. It is possible to adjust distributions by any measure of central tendency. </w:t>
      </w:r>
      <w:commentRangeStart w:id="229"/>
      <w:r w:rsidRPr="00154023">
        <w:rPr>
          <w:lang w:val="en-US"/>
        </w:rPr>
        <w:t xml:space="preserve">Here we choose a median location adjustment because the median is a natural, robust and scale invariant unit of measurement. </w:t>
      </w:r>
      <w:r w:rsidRPr="00154023">
        <w:rPr>
          <w:lang w:val="en-US"/>
        </w:rPr>
        <w:lastRenderedPageBreak/>
        <w:t xml:space="preserve">Because our interest lies in analyzing distributional differences concerning the degree of inequality, we will focus in the results section on shape differences and look therefore at the relative distribution after the distributions are adjusted for location differences. </w:t>
      </w:r>
      <w:commentRangeEnd w:id="229"/>
      <w:r w:rsidR="00FF0596">
        <w:rPr>
          <w:rStyle w:val="Kommentarzeichen"/>
        </w:rPr>
        <w:commentReference w:id="229"/>
      </w:r>
    </w:p>
    <w:p w14:paraId="38C6591B" w14:textId="77777777" w:rsidR="00FF0596" w:rsidRDefault="00FF0596" w:rsidP="00154023">
      <w:pPr>
        <w:rPr>
          <w:lang w:val="en-US"/>
        </w:rPr>
      </w:pPr>
    </w:p>
    <w:p w14:paraId="2C552BF7" w14:textId="77777777" w:rsidR="00FF0596" w:rsidRPr="003B2B0A" w:rsidRDefault="00497AAC" w:rsidP="00154023">
      <w:pPr>
        <w:rPr>
          <w:lang w:val="en-US"/>
        </w:rPr>
      </w:pPr>
      <w:r w:rsidRPr="00497AAC">
        <w:rPr>
          <w:lang w:val="en-US"/>
        </w:rPr>
        <w:t xml:space="preserve">While looking </w:t>
      </w:r>
      <w:r w:rsidR="00A8628A">
        <w:rPr>
          <w:lang w:val="en-US"/>
        </w:rPr>
        <w:t xml:space="preserve">ate </w:t>
      </w:r>
      <w:r w:rsidRPr="00497AAC">
        <w:rPr>
          <w:lang w:val="en-US"/>
        </w:rPr>
        <w:t xml:space="preserve">relative density of shape differences (see right part of </w:t>
      </w:r>
      <w:r w:rsidR="00A8628A">
        <w:rPr>
          <w:lang w:val="en-US"/>
        </w:rPr>
        <w:fldChar w:fldCharType="begin"/>
      </w:r>
      <w:r w:rsidR="00A8628A">
        <w:rPr>
          <w:lang w:val="en-US"/>
        </w:rPr>
        <w:instrText xml:space="preserve"> REF _Ref399857620 \h  \* MERGEFORMAT </w:instrText>
      </w:r>
      <w:r w:rsidR="00A8628A">
        <w:rPr>
          <w:lang w:val="en-US"/>
        </w:rPr>
      </w:r>
      <w:r w:rsidR="00A8628A">
        <w:rPr>
          <w:lang w:val="en-US"/>
        </w:rPr>
        <w:fldChar w:fldCharType="separate"/>
      </w:r>
      <w:r w:rsidR="00A8628A" w:rsidRPr="00A8628A">
        <w:rPr>
          <w:lang w:val="en-US"/>
        </w:rPr>
        <w:t>Figure 4</w:t>
      </w:r>
      <w:r w:rsidR="00A8628A">
        <w:rPr>
          <w:lang w:val="en-US"/>
        </w:rPr>
        <w:fldChar w:fldCharType="end"/>
      </w:r>
      <w:r w:rsidR="00A8628A">
        <w:rPr>
          <w:lang w:val="en-US"/>
        </w:rPr>
        <w:t xml:space="preserve">) </w:t>
      </w:r>
      <w:r w:rsidRPr="00497AAC">
        <w:rPr>
          <w:lang w:val="en-US"/>
        </w:rPr>
        <w:t xml:space="preserve">it gets clearly visible, how the two compared distributions differ. The pattern suggest that from 2003 to 2010 a moderate polarization occurred, which is represented in a lower relative density in the middle seven </w:t>
      </w:r>
      <w:proofErr w:type="spellStart"/>
      <w:r w:rsidRPr="00497AAC">
        <w:rPr>
          <w:lang w:val="en-US"/>
        </w:rPr>
        <w:t>deciles</w:t>
      </w:r>
      <w:proofErr w:type="spellEnd"/>
      <w:r w:rsidRPr="00497AAC">
        <w:rPr>
          <w:lang w:val="en-US"/>
        </w:rPr>
        <w:t xml:space="preserve"> (d.30 to d.90), while the density ratio is higher in the top </w:t>
      </w:r>
      <w:proofErr w:type="spellStart"/>
      <w:r w:rsidRPr="00497AAC">
        <w:rPr>
          <w:lang w:val="en-US"/>
        </w:rPr>
        <w:t>decile</w:t>
      </w:r>
      <w:proofErr w:type="spellEnd"/>
      <w:r w:rsidRPr="00497AAC">
        <w:rPr>
          <w:lang w:val="en-US"/>
        </w:rPr>
        <w:t xml:space="preserve"> and the two lowest </w:t>
      </w:r>
      <w:proofErr w:type="spellStart"/>
      <w:r w:rsidRPr="00497AAC">
        <w:rPr>
          <w:lang w:val="en-US"/>
        </w:rPr>
        <w:t>deciles</w:t>
      </w:r>
      <w:proofErr w:type="spellEnd"/>
      <w:r w:rsidRPr="00497AAC">
        <w:rPr>
          <w:lang w:val="en-US"/>
        </w:rPr>
        <w:t>. Comparing 2003 to 2010 tax unites moved to the tails. This pattern is quantified with the inequality indices reported in table 2. Comparing the lower and the upper index shows, that the polarization is slightly stronger driven by the downgrading process.</w:t>
      </w:r>
    </w:p>
    <w:p w14:paraId="5A845D53" w14:textId="77777777" w:rsidR="00154023" w:rsidRPr="003B2B0A" w:rsidRDefault="00154023" w:rsidP="00154023">
      <w:pPr>
        <w:rPr>
          <w:lang w:val="en-US"/>
        </w:rPr>
      </w:pPr>
    </w:p>
    <w:p w14:paraId="22FD14A4" w14:textId="77777777" w:rsidR="00154023" w:rsidRDefault="00FF0596" w:rsidP="00154023">
      <w:pPr>
        <w:rPr>
          <w:lang w:val="en-US"/>
        </w:rPr>
      </w:pPr>
      <w:r>
        <w:rPr>
          <w:lang w:val="en-US"/>
        </w:rPr>
        <w:t xml:space="preserve">While graphical displays are </w:t>
      </w:r>
      <w:r w:rsidR="003B2B0A">
        <w:rPr>
          <w:lang w:val="en-US"/>
        </w:rPr>
        <w:t>an interesting feature of the relative distribution framework, we want to compare summary measures based on the relative distribution to Gini-</w:t>
      </w:r>
      <w:proofErr w:type="spellStart"/>
      <w:r w:rsidR="003B2B0A">
        <w:rPr>
          <w:lang w:val="en-US"/>
        </w:rPr>
        <w:t>Coefficents</w:t>
      </w:r>
      <w:proofErr w:type="spellEnd"/>
      <w:r w:rsidR="003B2B0A">
        <w:rPr>
          <w:lang w:val="en-US"/>
        </w:rPr>
        <w:t xml:space="preserve"> and show, how relative distribution measures complete the assessment of inequality trends. For this purpose we use calculate the median relative polarization index (MRP), the upper polarization index (URP) and the lower polarization index (LRP), introduced by </w:t>
      </w:r>
      <w:proofErr w:type="spellStart"/>
      <w:r w:rsidR="003B2B0A">
        <w:rPr>
          <w:lang w:val="en-US"/>
        </w:rPr>
        <w:t>Handock</w:t>
      </w:r>
      <w:proofErr w:type="spellEnd"/>
      <w:r w:rsidR="003B2B0A">
        <w:rPr>
          <w:lang w:val="en-US"/>
        </w:rPr>
        <w:t xml:space="preserve"> and Morris (1999). </w:t>
      </w:r>
      <w:r w:rsidR="00154023" w:rsidRPr="00154023">
        <w:rPr>
          <w:lang w:val="en-US"/>
        </w:rPr>
        <w:t xml:space="preserve">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of the distribution). The measure catches only differences in distributional shape (not location). And it has several interesting features. MRP can be interpreted in terms of a proportional shift of mass in the distribution from more central to less central values. A value of 0.1, for example, is equivalent to a 10\% population shift from the center of the distribution to the upper and lower quartiles and the MRP is decomposable along the scale </w:t>
      </w:r>
      <w:proofErr w:type="gramStart"/>
      <w:r w:rsidR="00154023" w:rsidRPr="00154023">
        <w:rPr>
          <w:lang w:val="en-US"/>
        </w:rPr>
        <w:t xml:space="preserve">of </w:t>
      </w:r>
      <w:proofErr w:type="gramEnd"/>
      <m:oMath>
        <m:r>
          <m:rPr>
            <m:sty m:val="p"/>
          </m:rPr>
          <w:rPr>
            <w:rFonts w:ascii="Cambria Math" w:hAnsi="Cambria Math"/>
            <w:szCs w:val="19"/>
            <w:lang w:val="en-US"/>
          </w:rPr>
          <m:t>y</m:t>
        </m:r>
      </m:oMath>
      <w:r w:rsidR="00F65C09">
        <w:rPr>
          <w:szCs w:val="19"/>
          <w:lang w:val="en-US"/>
        </w:rPr>
        <w:t xml:space="preserve">. </w:t>
      </w:r>
      <w:r w:rsidR="00154023" w:rsidRPr="00154023">
        <w:rPr>
          <w:lang w:val="en-US"/>
        </w:rPr>
        <w:t>This makes it possible to compare the contribution of each section of the distribution to the overall polarization. A natural decomposition is the contributions made by components above (upper polarization index, URP) and below (lower polarization index, LRP) the median (</w:t>
      </w:r>
      <w:proofErr w:type="gramStart"/>
      <w:r w:rsidR="00154023" w:rsidRPr="00154023">
        <w:rPr>
          <w:lang w:val="en-US"/>
        </w:rPr>
        <w:t xml:space="preserve">of </w:t>
      </w:r>
      <w:proofErr w:type="gramEnd"/>
      <m:oMath>
        <m:r>
          <m:rPr>
            <m:sty m:val="p"/>
          </m:rPr>
          <w:rPr>
            <w:rFonts w:ascii="Cambria Math" w:hAnsi="Cambria Math"/>
            <w:szCs w:val="19"/>
            <w:lang w:val="en-US"/>
          </w:rPr>
          <m:t>g(r)</m:t>
        </m:r>
      </m:oMath>
      <w:r w:rsidR="00F65C09">
        <w:rPr>
          <w:szCs w:val="19"/>
          <w:lang w:val="en-US"/>
        </w:rPr>
        <w:t>)</w:t>
      </w:r>
    </w:p>
    <w:p w14:paraId="620DA919" w14:textId="77777777" w:rsidR="008F2D88" w:rsidRDefault="008F2D88" w:rsidP="00154023">
      <w:pPr>
        <w:rPr>
          <w:lang w:val="en-US"/>
        </w:rPr>
      </w:pP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2048"/>
        <w:gridCol w:w="787"/>
        <w:gridCol w:w="670"/>
        <w:gridCol w:w="674"/>
        <w:gridCol w:w="665"/>
      </w:tblGrid>
      <w:tr w:rsidR="001B21ED" w:rsidRPr="007E4221" w14:paraId="13DDEF06" w14:textId="77777777" w:rsidTr="00BD4150">
        <w:trPr>
          <w:tblCellSpacing w:w="0" w:type="dxa"/>
        </w:trPr>
        <w:tc>
          <w:tcPr>
            <w:tcW w:w="0" w:type="auto"/>
            <w:gridSpan w:val="5"/>
            <w:tcBorders>
              <w:top w:val="nil"/>
              <w:left w:val="nil"/>
              <w:bottom w:val="nil"/>
              <w:right w:val="nil"/>
            </w:tcBorders>
            <w:vAlign w:val="center"/>
            <w:hideMark/>
          </w:tcPr>
          <w:p w14:paraId="411D15E6" w14:textId="77777777" w:rsidR="001B21ED" w:rsidRPr="007E4221" w:rsidRDefault="001B21ED" w:rsidP="00BD4150">
            <w:pPr>
              <w:pStyle w:val="Beschriftung"/>
              <w:rPr>
                <w:rFonts w:ascii="Times New Roman" w:eastAsia="Times New Roman" w:hAnsi="Times New Roman"/>
                <w:sz w:val="24"/>
                <w:szCs w:val="24"/>
                <w:lang w:eastAsia="de-CH"/>
              </w:rPr>
            </w:pPr>
            <w:bookmarkStart w:id="230" w:name="_Ref399858956"/>
            <w:r w:rsidRPr="003163BA">
              <w:rPr>
                <w:sz w:val="24"/>
                <w:szCs w:val="24"/>
                <w:lang w:val="en-US"/>
              </w:rPr>
              <w:t xml:space="preserve">Table </w:t>
            </w:r>
            <w:r w:rsidRPr="003163BA">
              <w:rPr>
                <w:sz w:val="24"/>
                <w:szCs w:val="24"/>
                <w:lang w:val="en-US"/>
              </w:rPr>
              <w:fldChar w:fldCharType="begin"/>
            </w:r>
            <w:r w:rsidRPr="003163BA">
              <w:rPr>
                <w:sz w:val="24"/>
                <w:szCs w:val="24"/>
                <w:lang w:val="en-US"/>
              </w:rPr>
              <w:instrText xml:space="preserve"> SEQ Tabelle \* ARABIC </w:instrText>
            </w:r>
            <w:r w:rsidRPr="003163BA">
              <w:rPr>
                <w:sz w:val="24"/>
                <w:szCs w:val="24"/>
                <w:lang w:val="en-US"/>
              </w:rPr>
              <w:fldChar w:fldCharType="separate"/>
            </w:r>
            <w:r w:rsidRPr="003163BA">
              <w:rPr>
                <w:sz w:val="24"/>
                <w:szCs w:val="24"/>
                <w:lang w:val="en-US"/>
              </w:rPr>
              <w:t>2</w:t>
            </w:r>
            <w:r w:rsidRPr="003163BA">
              <w:rPr>
                <w:sz w:val="24"/>
                <w:szCs w:val="24"/>
                <w:lang w:val="en-US"/>
              </w:rPr>
              <w:fldChar w:fldCharType="end"/>
            </w:r>
            <w:r>
              <w:rPr>
                <w:sz w:val="24"/>
                <w:szCs w:val="24"/>
                <w:lang w:val="en-US"/>
              </w:rPr>
              <w:t>:</w:t>
            </w:r>
            <w:r w:rsidRPr="003163BA">
              <w:rPr>
                <w:sz w:val="24"/>
                <w:szCs w:val="24"/>
                <w:lang w:val="en-US"/>
              </w:rPr>
              <w:t xml:space="preserve"> Inequality Indices</w:t>
            </w:r>
            <w:bookmarkEnd w:id="230"/>
          </w:p>
        </w:tc>
      </w:tr>
      <w:tr w:rsidR="001B21ED" w:rsidRPr="007E4221" w14:paraId="007070B2" w14:textId="77777777" w:rsidTr="00A8628A">
        <w:trPr>
          <w:tblCellSpacing w:w="0" w:type="dxa"/>
        </w:trPr>
        <w:tc>
          <w:tcPr>
            <w:tcW w:w="0" w:type="auto"/>
            <w:tcBorders>
              <w:top w:val="double" w:sz="4" w:space="0" w:color="auto"/>
              <w:bottom w:val="single" w:sz="4" w:space="0" w:color="auto"/>
            </w:tcBorders>
            <w:vAlign w:val="center"/>
            <w:hideMark/>
          </w:tcPr>
          <w:p w14:paraId="4427842F" w14:textId="77777777" w:rsidR="001B21ED" w:rsidRPr="00A8628A" w:rsidRDefault="001B21ED" w:rsidP="00BD4150">
            <w:pPr>
              <w:spacing w:line="240" w:lineRule="auto"/>
              <w:rPr>
                <w:rFonts w:eastAsia="Times New Roman"/>
                <w:sz w:val="24"/>
                <w:szCs w:val="24"/>
                <w:lang w:eastAsia="de-CH"/>
              </w:rPr>
            </w:pPr>
          </w:p>
        </w:tc>
        <w:tc>
          <w:tcPr>
            <w:tcW w:w="0" w:type="auto"/>
            <w:tcBorders>
              <w:top w:val="double" w:sz="4" w:space="0" w:color="auto"/>
              <w:bottom w:val="single" w:sz="4" w:space="0" w:color="auto"/>
            </w:tcBorders>
            <w:vAlign w:val="center"/>
            <w:hideMark/>
          </w:tcPr>
          <w:p w14:paraId="3B06D218" w14:textId="77777777" w:rsidR="00A8628A" w:rsidRPr="00A8628A" w:rsidRDefault="001B21ED" w:rsidP="00A8628A">
            <w:pPr>
              <w:spacing w:line="240" w:lineRule="auto"/>
              <w:jc w:val="center"/>
              <w:rPr>
                <w:rFonts w:eastAsia="Times New Roman"/>
                <w:i/>
                <w:sz w:val="20"/>
                <w:lang w:eastAsia="de-CH"/>
              </w:rPr>
            </w:pPr>
            <w:r w:rsidRPr="00A8628A">
              <w:rPr>
                <w:rFonts w:eastAsia="Times New Roman"/>
                <w:i/>
                <w:sz w:val="20"/>
                <w:lang w:eastAsia="de-CH"/>
              </w:rPr>
              <w:t>Median</w:t>
            </w:r>
          </w:p>
          <w:p w14:paraId="0FB6C674" w14:textId="77777777" w:rsidR="001B21ED" w:rsidRPr="00A8628A" w:rsidRDefault="001B21ED" w:rsidP="00A8628A">
            <w:pPr>
              <w:spacing w:line="240" w:lineRule="auto"/>
              <w:jc w:val="center"/>
              <w:rPr>
                <w:rFonts w:eastAsia="Times New Roman"/>
                <w:i/>
                <w:sz w:val="20"/>
                <w:lang w:eastAsia="de-CH"/>
              </w:rPr>
            </w:pPr>
            <w:r w:rsidRPr="00A8628A">
              <w:rPr>
                <w:rFonts w:eastAsia="Times New Roman"/>
                <w:i/>
                <w:sz w:val="20"/>
                <w:lang w:eastAsia="de-CH"/>
              </w:rPr>
              <w:t>Index</w:t>
            </w:r>
          </w:p>
        </w:tc>
        <w:tc>
          <w:tcPr>
            <w:tcW w:w="0" w:type="auto"/>
            <w:tcBorders>
              <w:top w:val="double" w:sz="4" w:space="0" w:color="auto"/>
              <w:bottom w:val="single" w:sz="4" w:space="0" w:color="auto"/>
            </w:tcBorders>
            <w:vAlign w:val="center"/>
            <w:hideMark/>
          </w:tcPr>
          <w:p w14:paraId="71E7FA8C" w14:textId="77777777" w:rsidR="00A8628A" w:rsidRPr="00A8628A" w:rsidRDefault="001B21ED" w:rsidP="00A8628A">
            <w:pPr>
              <w:spacing w:line="240" w:lineRule="auto"/>
              <w:jc w:val="center"/>
              <w:rPr>
                <w:rFonts w:eastAsia="Times New Roman"/>
                <w:i/>
                <w:sz w:val="20"/>
                <w:lang w:eastAsia="de-CH"/>
              </w:rPr>
            </w:pPr>
            <w:proofErr w:type="spellStart"/>
            <w:r w:rsidRPr="00A8628A">
              <w:rPr>
                <w:rFonts w:eastAsia="Times New Roman"/>
                <w:i/>
                <w:sz w:val="20"/>
                <w:lang w:eastAsia="de-CH"/>
              </w:rPr>
              <w:t>Lower</w:t>
            </w:r>
            <w:proofErr w:type="spellEnd"/>
          </w:p>
          <w:p w14:paraId="6B83C5B7" w14:textId="77777777" w:rsidR="001B21ED" w:rsidRPr="00A8628A" w:rsidRDefault="001B21ED" w:rsidP="00A8628A">
            <w:pPr>
              <w:spacing w:line="240" w:lineRule="auto"/>
              <w:jc w:val="center"/>
              <w:rPr>
                <w:rFonts w:eastAsia="Times New Roman"/>
                <w:i/>
                <w:sz w:val="20"/>
                <w:lang w:eastAsia="de-CH"/>
              </w:rPr>
            </w:pPr>
            <w:r w:rsidRPr="00A8628A">
              <w:rPr>
                <w:rFonts w:eastAsia="Times New Roman"/>
                <w:i/>
                <w:sz w:val="20"/>
                <w:lang w:eastAsia="de-CH"/>
              </w:rPr>
              <w:t>Index</w:t>
            </w:r>
          </w:p>
        </w:tc>
        <w:tc>
          <w:tcPr>
            <w:tcW w:w="0" w:type="auto"/>
            <w:tcBorders>
              <w:top w:val="double" w:sz="4" w:space="0" w:color="auto"/>
              <w:bottom w:val="single" w:sz="4" w:space="0" w:color="auto"/>
            </w:tcBorders>
            <w:vAlign w:val="center"/>
            <w:hideMark/>
          </w:tcPr>
          <w:p w14:paraId="3944FD3C" w14:textId="77777777" w:rsidR="00A8628A" w:rsidRPr="00A8628A" w:rsidRDefault="001B21ED" w:rsidP="00A8628A">
            <w:pPr>
              <w:spacing w:line="240" w:lineRule="auto"/>
              <w:jc w:val="center"/>
              <w:rPr>
                <w:rFonts w:eastAsia="Times New Roman"/>
                <w:i/>
                <w:sz w:val="20"/>
                <w:lang w:eastAsia="de-CH"/>
              </w:rPr>
            </w:pPr>
            <w:proofErr w:type="spellStart"/>
            <w:r w:rsidRPr="00A8628A">
              <w:rPr>
                <w:rFonts w:eastAsia="Times New Roman"/>
                <w:i/>
                <w:sz w:val="20"/>
                <w:lang w:eastAsia="de-CH"/>
              </w:rPr>
              <w:t>Upper</w:t>
            </w:r>
            <w:proofErr w:type="spellEnd"/>
          </w:p>
          <w:p w14:paraId="26B3B519" w14:textId="77777777" w:rsidR="001B21ED" w:rsidRPr="00A8628A" w:rsidRDefault="001B21ED" w:rsidP="00A8628A">
            <w:pPr>
              <w:spacing w:line="240" w:lineRule="auto"/>
              <w:jc w:val="center"/>
              <w:rPr>
                <w:rFonts w:eastAsia="Times New Roman"/>
                <w:i/>
                <w:sz w:val="20"/>
                <w:lang w:eastAsia="de-CH"/>
              </w:rPr>
            </w:pPr>
            <w:r w:rsidRPr="00A8628A">
              <w:rPr>
                <w:rFonts w:eastAsia="Times New Roman"/>
                <w:i/>
                <w:sz w:val="20"/>
                <w:lang w:eastAsia="de-CH"/>
              </w:rPr>
              <w:t>Index</w:t>
            </w:r>
          </w:p>
        </w:tc>
        <w:tc>
          <w:tcPr>
            <w:tcW w:w="0" w:type="auto"/>
            <w:tcBorders>
              <w:top w:val="double" w:sz="4" w:space="0" w:color="auto"/>
              <w:bottom w:val="single" w:sz="4" w:space="0" w:color="auto"/>
            </w:tcBorders>
            <w:vAlign w:val="center"/>
            <w:hideMark/>
          </w:tcPr>
          <w:p w14:paraId="573752CD" w14:textId="77777777" w:rsidR="001B21ED" w:rsidRPr="00A8628A" w:rsidRDefault="001B21ED" w:rsidP="00A8628A">
            <w:pPr>
              <w:spacing w:line="240" w:lineRule="auto"/>
              <w:jc w:val="center"/>
              <w:rPr>
                <w:rFonts w:eastAsia="Times New Roman"/>
                <w:i/>
                <w:sz w:val="20"/>
                <w:lang w:eastAsia="de-CH"/>
              </w:rPr>
            </w:pPr>
            <w:r w:rsidRPr="00A8628A">
              <w:rPr>
                <w:rFonts w:eastAsia="Times New Roman"/>
                <w:i/>
                <w:sz w:val="20"/>
                <w:lang w:eastAsia="de-CH"/>
              </w:rPr>
              <w:t xml:space="preserve">∆ </w:t>
            </w:r>
            <w:proofErr w:type="spellStart"/>
            <w:r w:rsidRPr="00A8628A">
              <w:rPr>
                <w:rFonts w:eastAsia="Times New Roman"/>
                <w:i/>
                <w:sz w:val="20"/>
                <w:lang w:eastAsia="de-CH"/>
              </w:rPr>
              <w:t>Gini</w:t>
            </w:r>
            <w:proofErr w:type="spellEnd"/>
          </w:p>
        </w:tc>
      </w:tr>
      <w:tr w:rsidR="001B21ED" w:rsidRPr="007E4221" w14:paraId="7CA38550" w14:textId="77777777" w:rsidTr="00BD4150">
        <w:trPr>
          <w:tblCellSpacing w:w="0" w:type="dxa"/>
        </w:trPr>
        <w:tc>
          <w:tcPr>
            <w:tcW w:w="0" w:type="auto"/>
            <w:vAlign w:val="bottom"/>
            <w:hideMark/>
          </w:tcPr>
          <w:p w14:paraId="74A0178E" w14:textId="77777777" w:rsidR="001B21ED" w:rsidRPr="00A8628A" w:rsidRDefault="001B21ED" w:rsidP="00BD4150">
            <w:pPr>
              <w:spacing w:line="240" w:lineRule="auto"/>
              <w:rPr>
                <w:rFonts w:eastAsia="Times New Roman"/>
                <w:sz w:val="20"/>
                <w:lang w:eastAsia="de-CH"/>
              </w:rPr>
            </w:pPr>
            <w:r w:rsidRPr="00A8628A">
              <w:rPr>
                <w:rFonts w:eastAsia="Times New Roman"/>
                <w:sz w:val="20"/>
                <w:lang w:eastAsia="de-CH"/>
              </w:rPr>
              <w:t>2003 vs. 2010</w:t>
            </w:r>
          </w:p>
        </w:tc>
        <w:tc>
          <w:tcPr>
            <w:tcW w:w="0" w:type="auto"/>
            <w:vAlign w:val="bottom"/>
            <w:hideMark/>
          </w:tcPr>
          <w:p w14:paraId="3CB499F3"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0,058</w:t>
            </w:r>
          </w:p>
        </w:tc>
        <w:tc>
          <w:tcPr>
            <w:tcW w:w="0" w:type="auto"/>
            <w:vAlign w:val="bottom"/>
            <w:hideMark/>
          </w:tcPr>
          <w:p w14:paraId="7782CBED"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0,072</w:t>
            </w:r>
          </w:p>
        </w:tc>
        <w:tc>
          <w:tcPr>
            <w:tcW w:w="0" w:type="auto"/>
            <w:vAlign w:val="bottom"/>
            <w:hideMark/>
          </w:tcPr>
          <w:p w14:paraId="6FD63C54"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0,045</w:t>
            </w:r>
          </w:p>
        </w:tc>
        <w:tc>
          <w:tcPr>
            <w:tcW w:w="0" w:type="auto"/>
            <w:vAlign w:val="bottom"/>
            <w:hideMark/>
          </w:tcPr>
          <w:p w14:paraId="08D55ED3"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0,025</w:t>
            </w:r>
          </w:p>
        </w:tc>
      </w:tr>
      <w:tr w:rsidR="001B21ED" w:rsidRPr="007E4221" w14:paraId="669C312C" w14:textId="77777777" w:rsidTr="00BD4150">
        <w:trPr>
          <w:tblCellSpacing w:w="0" w:type="dxa"/>
        </w:trPr>
        <w:tc>
          <w:tcPr>
            <w:tcW w:w="0" w:type="auto"/>
            <w:vAlign w:val="bottom"/>
            <w:hideMark/>
          </w:tcPr>
          <w:p w14:paraId="283E44E7" w14:textId="77777777" w:rsidR="001B21ED" w:rsidRPr="00A8628A" w:rsidRDefault="001B21ED" w:rsidP="00BD4150">
            <w:pPr>
              <w:spacing w:line="240" w:lineRule="auto"/>
              <w:rPr>
                <w:rFonts w:eastAsia="Times New Roman"/>
                <w:sz w:val="20"/>
                <w:lang w:eastAsia="de-CH"/>
              </w:rPr>
            </w:pPr>
            <w:r w:rsidRPr="00A8628A">
              <w:rPr>
                <w:rFonts w:eastAsia="Times New Roman"/>
                <w:sz w:val="20"/>
                <w:lang w:eastAsia="de-CH"/>
              </w:rPr>
              <w:t xml:space="preserve">all vs. </w:t>
            </w:r>
            <w:proofErr w:type="spellStart"/>
            <w:r w:rsidRPr="00A8628A">
              <w:rPr>
                <w:rFonts w:eastAsia="Times New Roman"/>
                <w:sz w:val="20"/>
                <w:lang w:eastAsia="de-CH"/>
              </w:rPr>
              <w:t>special</w:t>
            </w:r>
            <w:proofErr w:type="spellEnd"/>
            <w:r w:rsidRPr="00A8628A">
              <w:rPr>
                <w:rFonts w:eastAsia="Times New Roman"/>
                <w:sz w:val="20"/>
                <w:lang w:eastAsia="de-CH"/>
              </w:rPr>
              <w:t xml:space="preserve"> 93/94</w:t>
            </w:r>
          </w:p>
        </w:tc>
        <w:tc>
          <w:tcPr>
            <w:tcW w:w="0" w:type="auto"/>
            <w:vAlign w:val="bottom"/>
            <w:hideMark/>
          </w:tcPr>
          <w:p w14:paraId="77E608B0"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0,020</w:t>
            </w:r>
          </w:p>
        </w:tc>
        <w:tc>
          <w:tcPr>
            <w:tcW w:w="0" w:type="auto"/>
            <w:vAlign w:val="bottom"/>
            <w:hideMark/>
          </w:tcPr>
          <w:p w14:paraId="4EE83FAC"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0,029</w:t>
            </w:r>
          </w:p>
        </w:tc>
        <w:tc>
          <w:tcPr>
            <w:tcW w:w="0" w:type="auto"/>
            <w:vAlign w:val="bottom"/>
            <w:hideMark/>
          </w:tcPr>
          <w:p w14:paraId="3EDF8D84"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0,010</w:t>
            </w:r>
          </w:p>
        </w:tc>
        <w:tc>
          <w:tcPr>
            <w:tcW w:w="0" w:type="auto"/>
            <w:vAlign w:val="bottom"/>
            <w:hideMark/>
          </w:tcPr>
          <w:p w14:paraId="2144C73D"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0,013</w:t>
            </w:r>
          </w:p>
        </w:tc>
      </w:tr>
      <w:tr w:rsidR="001B21ED" w:rsidRPr="007E4221" w14:paraId="359F8F22" w14:textId="77777777" w:rsidTr="00F65C09">
        <w:trPr>
          <w:tblCellSpacing w:w="0" w:type="dxa"/>
        </w:trPr>
        <w:tc>
          <w:tcPr>
            <w:tcW w:w="0" w:type="auto"/>
            <w:tcBorders>
              <w:bottom w:val="double" w:sz="4" w:space="0" w:color="auto"/>
            </w:tcBorders>
            <w:vAlign w:val="bottom"/>
            <w:hideMark/>
          </w:tcPr>
          <w:p w14:paraId="11173FCD" w14:textId="77777777" w:rsidR="001B21ED" w:rsidRPr="00A8628A" w:rsidRDefault="001B21ED" w:rsidP="00BD4150">
            <w:pPr>
              <w:spacing w:line="240" w:lineRule="auto"/>
              <w:rPr>
                <w:rFonts w:eastAsia="Times New Roman"/>
                <w:sz w:val="20"/>
                <w:lang w:eastAsia="de-CH"/>
              </w:rPr>
            </w:pPr>
            <w:r w:rsidRPr="00A8628A">
              <w:rPr>
                <w:rFonts w:eastAsia="Times New Roman"/>
                <w:sz w:val="20"/>
                <w:lang w:eastAsia="de-CH"/>
              </w:rPr>
              <w:t xml:space="preserve">all vs. </w:t>
            </w:r>
            <w:proofErr w:type="spellStart"/>
            <w:r w:rsidRPr="00A8628A">
              <w:rPr>
                <w:rFonts w:eastAsia="Times New Roman"/>
                <w:sz w:val="20"/>
                <w:lang w:eastAsia="de-CH"/>
              </w:rPr>
              <w:t>special</w:t>
            </w:r>
            <w:proofErr w:type="spellEnd"/>
            <w:r w:rsidRPr="00A8628A">
              <w:rPr>
                <w:rFonts w:eastAsia="Times New Roman"/>
                <w:sz w:val="20"/>
                <w:lang w:eastAsia="de-CH"/>
              </w:rPr>
              <w:t xml:space="preserve"> 2010</w:t>
            </w:r>
          </w:p>
        </w:tc>
        <w:tc>
          <w:tcPr>
            <w:tcW w:w="0" w:type="auto"/>
            <w:tcBorders>
              <w:bottom w:val="double" w:sz="4" w:space="0" w:color="auto"/>
            </w:tcBorders>
            <w:vAlign w:val="bottom"/>
            <w:hideMark/>
          </w:tcPr>
          <w:p w14:paraId="43F754A5"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0,031</w:t>
            </w:r>
          </w:p>
        </w:tc>
        <w:tc>
          <w:tcPr>
            <w:tcW w:w="0" w:type="auto"/>
            <w:tcBorders>
              <w:bottom w:val="double" w:sz="4" w:space="0" w:color="auto"/>
            </w:tcBorders>
            <w:vAlign w:val="bottom"/>
            <w:hideMark/>
          </w:tcPr>
          <w:p w14:paraId="02770820"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0,039</w:t>
            </w:r>
          </w:p>
        </w:tc>
        <w:tc>
          <w:tcPr>
            <w:tcW w:w="0" w:type="auto"/>
            <w:tcBorders>
              <w:bottom w:val="double" w:sz="4" w:space="0" w:color="auto"/>
            </w:tcBorders>
            <w:vAlign w:val="bottom"/>
            <w:hideMark/>
          </w:tcPr>
          <w:p w14:paraId="2B7F605C"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0,022</w:t>
            </w:r>
          </w:p>
        </w:tc>
        <w:tc>
          <w:tcPr>
            <w:tcW w:w="0" w:type="auto"/>
            <w:tcBorders>
              <w:bottom w:val="double" w:sz="4" w:space="0" w:color="auto"/>
            </w:tcBorders>
            <w:vAlign w:val="bottom"/>
            <w:hideMark/>
          </w:tcPr>
          <w:p w14:paraId="50A06DC2"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0,020</w:t>
            </w:r>
          </w:p>
        </w:tc>
      </w:tr>
    </w:tbl>
    <w:p w14:paraId="4542D528" w14:textId="77777777" w:rsidR="001B21ED" w:rsidRDefault="001B21ED" w:rsidP="00154023">
      <w:pPr>
        <w:rPr>
          <w:lang w:val="en-US"/>
        </w:rPr>
      </w:pPr>
    </w:p>
    <w:p w14:paraId="2FF83626" w14:textId="77777777" w:rsidR="00FF0596" w:rsidRPr="00992DB1" w:rsidRDefault="00FF0596" w:rsidP="00FF0596">
      <w:r>
        <w:rPr>
          <w:highlight w:val="yellow"/>
        </w:rPr>
        <w:t>Ergebnisse beschreiben</w:t>
      </w:r>
    </w:p>
    <w:p w14:paraId="604228BE" w14:textId="77777777" w:rsidR="00FF0596" w:rsidRPr="00FF0596" w:rsidRDefault="00FF0596" w:rsidP="00154023"/>
    <w:p w14:paraId="6521F22A" w14:textId="77777777" w:rsidR="00FF0596" w:rsidRPr="00FF0596" w:rsidRDefault="00FF0596" w:rsidP="00154023"/>
    <w:p w14:paraId="625419BC" w14:textId="77777777" w:rsidR="00154023" w:rsidRPr="006C3A86" w:rsidRDefault="00154023" w:rsidP="00154023">
      <w:pPr>
        <w:pStyle w:val="berschrift2"/>
        <w:rPr>
          <w:lang w:val="en-US"/>
        </w:rPr>
      </w:pPr>
      <w:bookmarkStart w:id="231" w:name="_Toc399858815"/>
      <w:r w:rsidRPr="006C3A86">
        <w:rPr>
          <w:lang w:val="en-US"/>
        </w:rPr>
        <w:t>Coverage issues</w:t>
      </w:r>
      <w:bookmarkEnd w:id="231"/>
    </w:p>
    <w:p w14:paraId="4F6C3164" w14:textId="77777777" w:rsidR="00154023" w:rsidRPr="00154023" w:rsidRDefault="00E65112" w:rsidP="00154023">
      <w:pPr>
        <w:rPr>
          <w:lang w:val="en-US"/>
        </w:rPr>
      </w:pPr>
      <w:r>
        <w:rPr>
          <w:lang w:val="en-US"/>
        </w:rPr>
        <w:t xml:space="preserve">In section </w:t>
      </w:r>
      <w:r>
        <w:rPr>
          <w:lang w:val="en-US"/>
        </w:rPr>
        <w:fldChar w:fldCharType="begin"/>
      </w:r>
      <w:r>
        <w:rPr>
          <w:lang w:val="en-US"/>
        </w:rPr>
        <w:instrText xml:space="preserve"> REF _Ref399330540 \r \h </w:instrText>
      </w:r>
      <w:r>
        <w:rPr>
          <w:lang w:val="en-US"/>
        </w:rPr>
      </w:r>
      <w:r>
        <w:rPr>
          <w:lang w:val="en-US"/>
        </w:rPr>
        <w:fldChar w:fldCharType="separate"/>
      </w:r>
      <w:r>
        <w:rPr>
          <w:lang w:val="en-US"/>
        </w:rPr>
        <w:t>3</w:t>
      </w:r>
      <w:r>
        <w:rPr>
          <w:lang w:val="en-US"/>
        </w:rPr>
        <w:fldChar w:fldCharType="end"/>
      </w:r>
      <w:r>
        <w:rPr>
          <w:lang w:val="en-US"/>
        </w:rPr>
        <w:t xml:space="preserve"> we mentioned that survey data are suspected to be biased. </w:t>
      </w:r>
      <w:r w:rsidR="00154023" w:rsidRPr="00154023">
        <w:rPr>
          <w:lang w:val="en-US"/>
        </w:rPr>
        <w:t>The magnitude of this bias in Switzerland, however, is unknown. Strategies to handle this kind of bias are discussed in the literature (</w:t>
      </w:r>
      <w:proofErr w:type="spellStart"/>
      <w:r w:rsidR="00154023" w:rsidRPr="00154023">
        <w:rPr>
          <w:lang w:val="en-US"/>
        </w:rPr>
        <w:t>Särndal</w:t>
      </w:r>
      <w:proofErr w:type="spellEnd"/>
      <w:r w:rsidR="00154023" w:rsidRPr="00154023">
        <w:rPr>
          <w:lang w:val="en-US"/>
        </w:rPr>
        <w:t xml:space="preserve"> et al., 2003), but require a register for every unit, that is proportional to income. Currently no such register exists for Switzerland Müller and </w:t>
      </w:r>
      <w:proofErr w:type="spellStart"/>
      <w:r w:rsidR="00154023" w:rsidRPr="00154023">
        <w:rPr>
          <w:lang w:val="en-US"/>
        </w:rPr>
        <w:t>Schoch</w:t>
      </w:r>
      <w:proofErr w:type="spellEnd"/>
      <w:r w:rsidR="00154023" w:rsidRPr="00154023">
        <w:rPr>
          <w:lang w:val="en-US"/>
        </w:rPr>
        <w:t xml:space="preserve"> (2014, 43). Currently used micro datasets, which are used for official publications concerning inequality in Switzerland (SILC and HABE) are furthermore confronted with a constructed coverage problem, because these surveys rely on the phone register, which excludes households not having a registered connection.</w:t>
      </w:r>
    </w:p>
    <w:p w14:paraId="04AF98FB" w14:textId="77777777" w:rsidR="00154023" w:rsidRPr="00154023" w:rsidRDefault="00154023" w:rsidP="00154023">
      <w:pPr>
        <w:rPr>
          <w:lang w:val="en-US"/>
        </w:rPr>
      </w:pPr>
    </w:p>
    <w:p w14:paraId="5F8C8BE1" w14:textId="77777777" w:rsidR="00154023" w:rsidRDefault="00154023" w:rsidP="00154023">
      <w:pPr>
        <w:rPr>
          <w:lang w:val="en-US"/>
        </w:rPr>
      </w:pPr>
      <w:r w:rsidRPr="00154023">
        <w:rPr>
          <w:lang w:val="en-US"/>
        </w:rPr>
        <w:t xml:space="preserve">The issue of incomplete coverage is less </w:t>
      </w:r>
      <w:proofErr w:type="spellStart"/>
      <w:r w:rsidRPr="00154023">
        <w:rPr>
          <w:lang w:val="en-US"/>
        </w:rPr>
        <w:t>dramatical</w:t>
      </w:r>
      <w:proofErr w:type="spellEnd"/>
      <w:r w:rsidRPr="00154023">
        <w:rPr>
          <w:lang w:val="en-US"/>
        </w:rPr>
        <w:t xml:space="preserve"> with tax data. Essentially every permanent resident in Switzerland over 18 years of age (respectively 20 years of age prior to 1996) is taxed on a yearly base (or every two years before the change of the tax system). Essentially this leads to a full </w:t>
      </w:r>
      <w:r w:rsidRPr="00154023">
        <w:rPr>
          <w:lang w:val="en-US"/>
        </w:rPr>
        <w:lastRenderedPageBreak/>
        <w:t>representation of the adult population of Switzerland and a complete coverage of the income distribution. This includes a separation of normal cases, which embrace the majority of taxpayers, and the special cases, which cover (not only) foreign nationals living in Switzerland but with a yearly or any other temporary resident permit only. Most important this includes high net wealth individuals taxed according to their expenditures. Special attention has to be paid to tax units with none or very low incomes. Even though they have to hand in a tax return, their income does not show up in the statistics if their income after deductions falls below 15’000 CHF and they are therefore not taxed with direct federal taxes. This is possible for normal and special cases alike. From 1995/1996 until 2010 the number of non-taxed units is reported, but not for the years before. Dell et al. (2007) try to estimate the fraction of non-taxed by comparing the reported numbers of tax units to census reports about the number of adult population. According to their estimations this fraction drops from 94% in 1993/1994 to 63% back in 1945/46.</w:t>
      </w:r>
    </w:p>
    <w:p w14:paraId="2DDF2782" w14:textId="77777777" w:rsidR="006C3A86" w:rsidRDefault="006C3A86" w:rsidP="00154023">
      <w:pPr>
        <w:rPr>
          <w:lang w:val="en-US"/>
        </w:rPr>
      </w:pPr>
    </w:p>
    <w:p w14:paraId="64FB67DD" w14:textId="77777777" w:rsidR="00154023" w:rsidRDefault="00154023" w:rsidP="00154023">
      <w:pPr>
        <w:rPr>
          <w:lang w:val="en-US"/>
        </w:rPr>
      </w:pPr>
      <w:r w:rsidRPr="00154023">
        <w:rPr>
          <w:lang w:val="en-US"/>
        </w:rPr>
        <w:t xml:space="preserve">In Switzerland non-fillers show up in the tax-statistics either way, as long as they are registered. This person gets an imputed income based on an older tax return and information given by employers. Only </w:t>
      </w:r>
      <w:r w:rsidR="00E65112" w:rsidRPr="00154023">
        <w:rPr>
          <w:lang w:val="en-US"/>
        </w:rPr>
        <w:t>non-registered</w:t>
      </w:r>
      <w:r w:rsidRPr="00154023">
        <w:rPr>
          <w:lang w:val="en-US"/>
        </w:rPr>
        <w:t xml:space="preserve"> non-fillers are not in the records. Therefore non-fillers are a minor problem. Not negligible is the circumstance, that individuals misreport incomes. Feld and Frey (2006) examine the role of tax evasion in Switzerland by calculating the difference of the national accounts measures of primary income and the income reported to the tax authorities. They can show, that the average level of income tax evasion from 1965 to 1995 varies between 13% and 35%. They </w:t>
      </w:r>
      <w:r w:rsidR="006C3A86" w:rsidRPr="00154023">
        <w:rPr>
          <w:lang w:val="en-US"/>
        </w:rPr>
        <w:t>suggest</w:t>
      </w:r>
      <w:r w:rsidRPr="00154023">
        <w:rPr>
          <w:lang w:val="en-US"/>
        </w:rPr>
        <w:t xml:space="preserve"> that evasion is heavily driven by capital income tax evasion.</w:t>
      </w:r>
    </w:p>
    <w:p w14:paraId="1BCC679F" w14:textId="77777777" w:rsidR="000B1BAB" w:rsidRDefault="000B1BAB" w:rsidP="00154023">
      <w:pPr>
        <w:rPr>
          <w:lang w:val="en-US"/>
        </w:rPr>
      </w:pPr>
    </w:p>
    <w:p w14:paraId="0BB00C8A" w14:textId="77777777" w:rsidR="00E65112" w:rsidRDefault="00E65112" w:rsidP="00154023">
      <w:pPr>
        <w:rPr>
          <w:lang w:val="en-US"/>
        </w:rPr>
      </w:pPr>
      <w:r>
        <w:rPr>
          <w:lang w:val="en-US"/>
        </w:rPr>
        <w:t>When focusing on</w:t>
      </w:r>
      <w:r w:rsidR="006C3A86">
        <w:rPr>
          <w:lang w:val="en-US"/>
        </w:rPr>
        <w:t xml:space="preserve"> the </w:t>
      </w:r>
      <w:proofErr w:type="spellStart"/>
      <w:r w:rsidR="006C3A86">
        <w:rPr>
          <w:lang w:val="en-US"/>
        </w:rPr>
        <w:t>availabe</w:t>
      </w:r>
      <w:proofErr w:type="spellEnd"/>
      <w:r>
        <w:rPr>
          <w:lang w:val="en-US"/>
        </w:rPr>
        <w:t xml:space="preserve"> tax statistics, we can distinguish three</w:t>
      </w:r>
      <w:r w:rsidR="00F65C09" w:rsidRPr="00F65C09">
        <w:rPr>
          <w:lang w:val="en-US"/>
        </w:rPr>
        <w:t xml:space="preserve"> </w:t>
      </w:r>
      <w:r w:rsidR="006C3A86">
        <w:rPr>
          <w:lang w:val="en-US"/>
        </w:rPr>
        <w:t xml:space="preserve">further </w:t>
      </w:r>
      <w:r w:rsidR="00F65C09">
        <w:rPr>
          <w:lang w:val="en-US"/>
        </w:rPr>
        <w:t>coverage</w:t>
      </w:r>
      <w:r>
        <w:rPr>
          <w:lang w:val="en-US"/>
        </w:rPr>
        <w:t xml:space="preserve"> issues </w:t>
      </w:r>
      <w:r w:rsidR="00F65C09">
        <w:rPr>
          <w:lang w:val="en-US"/>
        </w:rPr>
        <w:t>where</w:t>
      </w:r>
      <w:r>
        <w:rPr>
          <w:lang w:val="en-US"/>
        </w:rPr>
        <w:t xml:space="preserve"> </w:t>
      </w:r>
      <w:r w:rsidR="006C3A86">
        <w:rPr>
          <w:lang w:val="en-US"/>
        </w:rPr>
        <w:t>it is empirical possible, to see their relevance for inequality analysis</w:t>
      </w:r>
      <w:r w:rsidR="00F65C09">
        <w:rPr>
          <w:lang w:val="en-US"/>
        </w:rPr>
        <w:t>. First we will examine a special differentiation within the population of tax units (</w:t>
      </w:r>
      <w:r w:rsidR="00F65C09">
        <w:rPr>
          <w:lang w:val="en-US"/>
        </w:rPr>
        <w:fldChar w:fldCharType="begin"/>
      </w:r>
      <w:r w:rsidR="00F65C09">
        <w:rPr>
          <w:lang w:val="en-US"/>
        </w:rPr>
        <w:instrText xml:space="preserve"> REF _Ref399855595 \r \h </w:instrText>
      </w:r>
      <w:r w:rsidR="00F65C09">
        <w:rPr>
          <w:lang w:val="en-US"/>
        </w:rPr>
      </w:r>
      <w:r w:rsidR="00F65C09">
        <w:rPr>
          <w:lang w:val="en-US"/>
        </w:rPr>
        <w:fldChar w:fldCharType="separate"/>
      </w:r>
      <w:r w:rsidR="00F65C09">
        <w:rPr>
          <w:lang w:val="en-US"/>
        </w:rPr>
        <w:t>5.5.1</w:t>
      </w:r>
      <w:r w:rsidR="00F65C09">
        <w:rPr>
          <w:lang w:val="en-US"/>
        </w:rPr>
        <w:fldChar w:fldCharType="end"/>
      </w:r>
      <w:r w:rsidR="00F65C09">
        <w:rPr>
          <w:lang w:val="en-US"/>
        </w:rPr>
        <w:t xml:space="preserve">). </w:t>
      </w:r>
      <w:r w:rsidR="006C3A86">
        <w:rPr>
          <w:lang w:val="en-US"/>
        </w:rPr>
        <w:t>There we</w:t>
      </w:r>
      <w:r w:rsidR="00F65C09">
        <w:rPr>
          <w:lang w:val="en-US"/>
        </w:rPr>
        <w:t xml:space="preserve"> will show that the inclusion or exclusion of so-called special cases can have a substantial impact on the assessment of income inequality. Then, in</w:t>
      </w:r>
      <w:r w:rsidR="006C3A86">
        <w:rPr>
          <w:lang w:val="en-US"/>
        </w:rPr>
        <w:t xml:space="preserve"> section </w:t>
      </w:r>
      <w:r w:rsidR="006C3A86">
        <w:rPr>
          <w:lang w:val="en-US"/>
        </w:rPr>
        <w:fldChar w:fldCharType="begin"/>
      </w:r>
      <w:r w:rsidR="006C3A86">
        <w:rPr>
          <w:lang w:val="en-US"/>
        </w:rPr>
        <w:instrText xml:space="preserve"> REF _Ref399856134 \r \h </w:instrText>
      </w:r>
      <w:r w:rsidR="006C3A86">
        <w:rPr>
          <w:lang w:val="en-US"/>
        </w:rPr>
      </w:r>
      <w:r w:rsidR="006C3A86">
        <w:rPr>
          <w:lang w:val="en-US"/>
        </w:rPr>
        <w:fldChar w:fldCharType="separate"/>
      </w:r>
      <w:r w:rsidR="006C3A86">
        <w:rPr>
          <w:lang w:val="en-US"/>
        </w:rPr>
        <w:t>5.5.2</w:t>
      </w:r>
      <w:r w:rsidR="006C3A86">
        <w:rPr>
          <w:lang w:val="en-US"/>
        </w:rPr>
        <w:fldChar w:fldCharType="end"/>
      </w:r>
      <w:r w:rsidR="006C3A86">
        <w:rPr>
          <w:lang w:val="en-US"/>
        </w:rPr>
        <w:t xml:space="preserve">, we show how strong inequality is affected by neglecting those subjects, who aren’t taxed. Finally, we compare tax income distribution to survey data, to see if survey data has a sample bias and if yes, how strong this bias is (section </w:t>
      </w:r>
      <w:r w:rsidR="006C3A86">
        <w:rPr>
          <w:lang w:val="en-US"/>
        </w:rPr>
        <w:fldChar w:fldCharType="begin"/>
      </w:r>
      <w:r w:rsidR="006C3A86">
        <w:rPr>
          <w:lang w:val="en-US"/>
        </w:rPr>
        <w:instrText xml:space="preserve"> REF _Ref399856357 \r \h </w:instrText>
      </w:r>
      <w:r w:rsidR="006C3A86">
        <w:rPr>
          <w:lang w:val="en-US"/>
        </w:rPr>
      </w:r>
      <w:r w:rsidR="006C3A86">
        <w:rPr>
          <w:lang w:val="en-US"/>
        </w:rPr>
        <w:fldChar w:fldCharType="separate"/>
      </w:r>
      <w:r w:rsidR="006C3A86">
        <w:rPr>
          <w:lang w:val="en-US"/>
        </w:rPr>
        <w:t>5.5.3</w:t>
      </w:r>
      <w:r w:rsidR="006C3A86">
        <w:rPr>
          <w:lang w:val="en-US"/>
        </w:rPr>
        <w:fldChar w:fldCharType="end"/>
      </w:r>
      <w:r w:rsidR="006C3A86">
        <w:rPr>
          <w:lang w:val="en-US"/>
        </w:rPr>
        <w:t xml:space="preserve">).   </w:t>
      </w:r>
    </w:p>
    <w:p w14:paraId="7BDDD26F" w14:textId="77777777" w:rsidR="006C3A86" w:rsidRPr="00154023" w:rsidRDefault="006C3A86" w:rsidP="00154023">
      <w:pPr>
        <w:rPr>
          <w:lang w:val="en-US"/>
        </w:rPr>
      </w:pPr>
    </w:p>
    <w:p w14:paraId="07DEF765" w14:textId="77777777" w:rsidR="000B1BAB" w:rsidRPr="006C3A86" w:rsidRDefault="00154023" w:rsidP="006C3A86">
      <w:pPr>
        <w:pStyle w:val="berschrift3"/>
        <w:rPr>
          <w:i/>
          <w:lang w:val="en-US"/>
        </w:rPr>
      </w:pPr>
      <w:bookmarkStart w:id="232" w:name="_Ref399855595"/>
      <w:bookmarkStart w:id="233" w:name="_Toc399858816"/>
      <w:r w:rsidRPr="006C3A86">
        <w:rPr>
          <w:i/>
          <w:lang w:val="en-US"/>
        </w:rPr>
        <w:t>Special cases</w:t>
      </w:r>
      <w:bookmarkEnd w:id="232"/>
      <w:bookmarkEnd w:id="233"/>
    </w:p>
    <w:p w14:paraId="0FC595F7" w14:textId="77777777" w:rsidR="0069494D" w:rsidRDefault="0069494D" w:rsidP="000B1BAB">
      <w:pPr>
        <w:rPr>
          <w:lang w:val="en-US"/>
        </w:rPr>
      </w:pPr>
      <w:r>
        <w:rPr>
          <w:lang w:val="en-US"/>
        </w:rPr>
        <w:t>Fur</w:t>
      </w:r>
      <w:r w:rsidRPr="00154023">
        <w:rPr>
          <w:lang w:val="en-US"/>
        </w:rPr>
        <w:t>thermore the FTA differentiates between two gro</w:t>
      </w:r>
      <w:r>
        <w:rPr>
          <w:lang w:val="en-US"/>
        </w:rPr>
        <w:t>ups of tax units, so called nor</w:t>
      </w:r>
      <w:r w:rsidRPr="00154023">
        <w:rPr>
          <w:lang w:val="en-US"/>
        </w:rPr>
        <w:t>mal cases and special cases. A normal case is a t</w:t>
      </w:r>
      <w:r>
        <w:rPr>
          <w:lang w:val="en-US"/>
        </w:rPr>
        <w:t xml:space="preserve">ax unit residing in a </w:t>
      </w:r>
      <w:proofErr w:type="spellStart"/>
      <w:r>
        <w:rPr>
          <w:lang w:val="en-US"/>
        </w:rPr>
        <w:t>swiss</w:t>
      </w:r>
      <w:proofErr w:type="spellEnd"/>
      <w:r>
        <w:rPr>
          <w:lang w:val="en-US"/>
        </w:rPr>
        <w:t xml:space="preserve"> can</w:t>
      </w:r>
      <w:r w:rsidRPr="00154023">
        <w:rPr>
          <w:lang w:val="en-US"/>
        </w:rPr>
        <w:t xml:space="preserve">ton without foreign source income and being liable to taxation all year long. </w:t>
      </w:r>
      <w:commentRangeStart w:id="234"/>
      <w:r w:rsidRPr="00154023">
        <w:rPr>
          <w:lang w:val="en-US"/>
        </w:rPr>
        <w:t>All other tax units</w:t>
      </w:r>
      <w:commentRangeEnd w:id="234"/>
      <w:r>
        <w:rPr>
          <w:rStyle w:val="Kommentarzeichen"/>
        </w:rPr>
        <w:commentReference w:id="234"/>
      </w:r>
      <w:r w:rsidRPr="00154023">
        <w:rPr>
          <w:lang w:val="en-US"/>
        </w:rPr>
        <w:t xml:space="preserve"> and very few that are taxed based on the style of living because they don’t work (</w:t>
      </w:r>
      <w:proofErr w:type="spellStart"/>
      <w:r w:rsidRPr="00154023">
        <w:rPr>
          <w:lang w:val="en-US"/>
        </w:rPr>
        <w:t>Pauschalbesteuerte</w:t>
      </w:r>
      <w:proofErr w:type="spellEnd"/>
      <w:r w:rsidRPr="00154023">
        <w:rPr>
          <w:lang w:val="en-US"/>
        </w:rPr>
        <w:t>) are special cases.</w:t>
      </w:r>
    </w:p>
    <w:p w14:paraId="2A16E805" w14:textId="77777777" w:rsidR="00497AAC" w:rsidRDefault="00497AAC" w:rsidP="000B1BAB">
      <w:pPr>
        <w:rPr>
          <w:lang w:val="en-US"/>
        </w:rPr>
      </w:pPr>
    </w:p>
    <w:p w14:paraId="4BCFBFA3" w14:textId="77777777" w:rsidR="00497AAC" w:rsidRDefault="00497AAC" w:rsidP="000B1BAB">
      <w:pPr>
        <w:rPr>
          <w:lang w:val="en-US"/>
        </w:rPr>
      </w:pPr>
      <w:r w:rsidRPr="00497AAC">
        <w:rPr>
          <w:lang w:val="en-US"/>
        </w:rPr>
        <w:t>The FTA distinguishes normal from special cases as described in the data section. To test whether it matters which cases the researcher looks at we want to compare the distributions of normal and special cases. Unfortunately, the FTA stopped to publicly report data for special cases after tax period 1993/94. Therefore we will compare the two distributions for a rather old dataset. However the FTA does report aggregate statistics (e.g. percentiles) based on a pool of all cases (normal and special) for more recent periods</w:t>
      </w:r>
      <w:r>
        <w:rPr>
          <w:lang w:val="en-US"/>
        </w:rPr>
        <w:t xml:space="preserve"> </w:t>
      </w:r>
      <w:r w:rsidRPr="00497AAC">
        <w:rPr>
          <w:lang w:val="en-US"/>
        </w:rPr>
        <w:t xml:space="preserve">which </w:t>
      </w:r>
      <w:r w:rsidR="00240294" w:rsidRPr="00497AAC">
        <w:rPr>
          <w:lang w:val="en-US"/>
        </w:rPr>
        <w:t>allow</w:t>
      </w:r>
      <w:r w:rsidRPr="00497AAC">
        <w:rPr>
          <w:lang w:val="en-US"/>
        </w:rPr>
        <w:t xml:space="preserve"> us to do a corresponding analysis for 2010 as well.</w:t>
      </w:r>
    </w:p>
    <w:p w14:paraId="7BF7B66A" w14:textId="77777777" w:rsidR="00497AAC" w:rsidRDefault="00497AAC" w:rsidP="000B1BAB">
      <w:pPr>
        <w:rPr>
          <w:lang w:val="en-US"/>
        </w:rPr>
      </w:pPr>
    </w:p>
    <w:p w14:paraId="691DF76B" w14:textId="77777777" w:rsidR="00497AAC" w:rsidRDefault="00497AAC" w:rsidP="00497AAC">
      <w:pPr>
        <w:rPr>
          <w:lang w:val="en-US"/>
        </w:rPr>
      </w:pPr>
      <w:r w:rsidRPr="00497AAC">
        <w:rPr>
          <w:lang w:val="en-US"/>
        </w:rPr>
        <w:t xml:space="preserve">1993/94 a pooled data set of normal and special cases has a slightly higher density at both ends compared to data based in normal cases only (see figure </w:t>
      </w:r>
      <w:r w:rsidR="00FD406E">
        <w:rPr>
          <w:lang w:val="en-US"/>
        </w:rPr>
        <w:fldChar w:fldCharType="begin"/>
      </w:r>
      <w:r w:rsidR="00FD406E">
        <w:rPr>
          <w:lang w:val="en-US"/>
        </w:rPr>
        <w:instrText xml:space="preserve"> REF _Ref399857620 \h  \* MERGEFORMAT </w:instrText>
      </w:r>
      <w:r w:rsidR="00FD406E">
        <w:rPr>
          <w:lang w:val="en-US"/>
        </w:rPr>
      </w:r>
      <w:r w:rsidR="00FD406E">
        <w:rPr>
          <w:lang w:val="en-US"/>
        </w:rPr>
        <w:fldChar w:fldCharType="separate"/>
      </w:r>
      <w:proofErr w:type="spellStart"/>
      <w:r w:rsidR="00FD406E" w:rsidRPr="00FD406E">
        <w:rPr>
          <w:lang w:val="en-US"/>
        </w:rPr>
        <w:t>Figure</w:t>
      </w:r>
      <w:proofErr w:type="spellEnd"/>
      <w:r w:rsidR="00FD406E" w:rsidRPr="00FD406E">
        <w:rPr>
          <w:lang w:val="en-US"/>
        </w:rPr>
        <w:t xml:space="preserve"> 4</w:t>
      </w:r>
      <w:r w:rsidR="00FD406E">
        <w:rPr>
          <w:lang w:val="en-US"/>
        </w:rPr>
        <w:fldChar w:fldCharType="end"/>
      </w:r>
      <w:r w:rsidRPr="00497AAC">
        <w:rPr>
          <w:lang w:val="en-US"/>
        </w:rPr>
        <w:t xml:space="preserve">). Special cases appear to have a slightly lower median income and their distribution is more skewed. Therefore special cases are more polarized than normal cases (see table </w:t>
      </w:r>
      <w:r w:rsidR="00FD406E">
        <w:rPr>
          <w:lang w:val="en-US"/>
        </w:rPr>
        <w:fldChar w:fldCharType="begin"/>
      </w:r>
      <w:r w:rsidR="00FD406E">
        <w:rPr>
          <w:lang w:val="en-US"/>
        </w:rPr>
        <w:instrText xml:space="preserve"> REF _Ref399858956 \h  \* MERGEFORMAT </w:instrText>
      </w:r>
      <w:r w:rsidR="00FD406E">
        <w:rPr>
          <w:lang w:val="en-US"/>
        </w:rPr>
      </w:r>
      <w:r w:rsidR="00FD406E">
        <w:rPr>
          <w:lang w:val="en-US"/>
        </w:rPr>
        <w:fldChar w:fldCharType="separate"/>
      </w:r>
      <w:proofErr w:type="spellStart"/>
      <w:r w:rsidR="00FD406E" w:rsidRPr="00FD406E">
        <w:rPr>
          <w:lang w:val="en-US"/>
        </w:rPr>
        <w:t>Table</w:t>
      </w:r>
      <w:proofErr w:type="spellEnd"/>
      <w:r w:rsidR="00FD406E" w:rsidRPr="00FD406E">
        <w:rPr>
          <w:lang w:val="en-US"/>
        </w:rPr>
        <w:t xml:space="preserve"> 2</w:t>
      </w:r>
      <w:r w:rsidR="00FD406E">
        <w:rPr>
          <w:lang w:val="en-US"/>
        </w:rPr>
        <w:t>)</w:t>
      </w:r>
      <w:r w:rsidR="00FD406E">
        <w:rPr>
          <w:lang w:val="en-US"/>
        </w:rPr>
        <w:fldChar w:fldCharType="end"/>
      </w:r>
      <w:r w:rsidR="00FD406E">
        <w:rPr>
          <w:lang w:val="en-US"/>
        </w:rPr>
        <w:t xml:space="preserve"> </w:t>
      </w:r>
      <w:r w:rsidRPr="00497AAC">
        <w:rPr>
          <w:lang w:val="en-US"/>
        </w:rPr>
        <w:t xml:space="preserve">i.e. striving away from the median (positive Median Index of 0.02). This tendency is more pronounced in the lower than upper </w:t>
      </w:r>
      <w:r w:rsidR="00FD406E" w:rsidRPr="00497AAC">
        <w:rPr>
          <w:lang w:val="en-US"/>
        </w:rPr>
        <w:t>part of</w:t>
      </w:r>
      <w:r w:rsidRPr="00497AAC">
        <w:rPr>
          <w:lang w:val="en-US"/>
        </w:rPr>
        <w:t xml:space="preserve"> the distribution (Lower Index of 0.029 compared to Upper Index if 0.01). </w:t>
      </w:r>
    </w:p>
    <w:p w14:paraId="3DA9A7E7" w14:textId="77777777" w:rsidR="00FD406E" w:rsidRPr="00497AAC" w:rsidRDefault="00FD406E" w:rsidP="00497AAC">
      <w:pPr>
        <w:rPr>
          <w:lang w:val="en-US"/>
        </w:rPr>
      </w:pPr>
    </w:p>
    <w:p w14:paraId="309B0F34" w14:textId="77777777" w:rsidR="00497AAC" w:rsidRDefault="00497AAC" w:rsidP="00497AAC">
      <w:pPr>
        <w:rPr>
          <w:lang w:val="en-US"/>
        </w:rPr>
      </w:pPr>
      <w:r w:rsidRPr="00497AAC">
        <w:rPr>
          <w:lang w:val="en-US"/>
        </w:rPr>
        <w:t xml:space="preserve">As the special cases consist of a broad mix of individuals it remains unclear which factor explains the differences of both distributions. Possible explanations can be immigrants partly concentrating in lower income percentiles, low income artists who belong to the special cases or a more technical selection effect: tax units not liable for taxation throughout the whole year are special cases; those cases might have lower incomes, e.g. if they moved and stopped working. To get a more complete picture we can look how the two distributions relate to each other in 2010 </w:t>
      </w:r>
      <w:r w:rsidR="00A8628A">
        <w:rPr>
          <w:lang w:val="en-US"/>
        </w:rPr>
        <w:t xml:space="preserve">(see </w:t>
      </w:r>
      <w:r w:rsidR="00A0309C">
        <w:rPr>
          <w:lang w:val="en-US"/>
        </w:rPr>
        <w:fldChar w:fldCharType="begin"/>
      </w:r>
      <w:r w:rsidR="00A0309C">
        <w:rPr>
          <w:lang w:val="en-US"/>
        </w:rPr>
        <w:instrText xml:space="preserve"> REF _Ref399857620 \h </w:instrText>
      </w:r>
      <w:r w:rsidR="00A8628A">
        <w:rPr>
          <w:lang w:val="en-US"/>
        </w:rPr>
        <w:instrText xml:space="preserve"> \* MERGEFORMAT </w:instrText>
      </w:r>
      <w:r w:rsidR="00A0309C">
        <w:rPr>
          <w:lang w:val="en-US"/>
        </w:rPr>
      </w:r>
      <w:r w:rsidR="00A0309C">
        <w:rPr>
          <w:lang w:val="en-US"/>
        </w:rPr>
        <w:fldChar w:fldCharType="separate"/>
      </w:r>
      <w:r w:rsidR="00A0309C" w:rsidRPr="00A8628A">
        <w:rPr>
          <w:lang w:val="en-US"/>
        </w:rPr>
        <w:t>Figure 4</w:t>
      </w:r>
      <w:r w:rsidR="00A0309C">
        <w:rPr>
          <w:lang w:val="en-US"/>
        </w:rPr>
        <w:fldChar w:fldCharType="end"/>
      </w:r>
      <w:r w:rsidR="00A8628A">
        <w:rPr>
          <w:lang w:val="en-US"/>
        </w:rPr>
        <w:t>)</w:t>
      </w:r>
      <w:r w:rsidRPr="00497AAC">
        <w:rPr>
          <w:lang w:val="en-US"/>
        </w:rPr>
        <w:t>.</w:t>
      </w:r>
    </w:p>
    <w:p w14:paraId="47A2FFE7" w14:textId="77777777" w:rsidR="00497AAC" w:rsidRDefault="00497AAC" w:rsidP="00497AAC">
      <w:pPr>
        <w:rPr>
          <w:lang w:val="en-US"/>
        </w:rPr>
      </w:pPr>
    </w:p>
    <w:p w14:paraId="53401BBB" w14:textId="77777777" w:rsidR="00497AAC" w:rsidRDefault="00497AAC" w:rsidP="00497AAC">
      <w:pPr>
        <w:rPr>
          <w:lang w:val="en-US"/>
        </w:rPr>
      </w:pPr>
      <w:r w:rsidRPr="00497AAC">
        <w:rPr>
          <w:lang w:val="en-US"/>
        </w:rPr>
        <w:lastRenderedPageBreak/>
        <w:t xml:space="preserve">2010 the picture is similar but more apparent: Special cases appear more frequent around the lower percentiles of the pooled distribution (Lower Index of 0.039), however 2010 there is a more noteworthy effect in the upper part of the distribution (Upper Index of 0.022). According to figure </w:t>
      </w:r>
      <w:r w:rsidR="00FD406E">
        <w:rPr>
          <w:lang w:val="en-US"/>
        </w:rPr>
        <w:fldChar w:fldCharType="begin"/>
      </w:r>
      <w:r w:rsidR="00FD406E">
        <w:rPr>
          <w:lang w:val="en-US"/>
        </w:rPr>
        <w:instrText xml:space="preserve"> REF _Ref399857620 \h  \* MERGEFORMAT </w:instrText>
      </w:r>
      <w:r w:rsidR="00FD406E">
        <w:rPr>
          <w:lang w:val="en-US"/>
        </w:rPr>
      </w:r>
      <w:r w:rsidR="00FD406E">
        <w:rPr>
          <w:lang w:val="en-US"/>
        </w:rPr>
        <w:fldChar w:fldCharType="separate"/>
      </w:r>
      <w:proofErr w:type="spellStart"/>
      <w:r w:rsidR="00FD406E" w:rsidRPr="00FD406E">
        <w:rPr>
          <w:lang w:val="en-US"/>
        </w:rPr>
        <w:t>Figure</w:t>
      </w:r>
      <w:proofErr w:type="spellEnd"/>
      <w:r w:rsidR="00FD406E" w:rsidRPr="00FD406E">
        <w:rPr>
          <w:lang w:val="en-US"/>
        </w:rPr>
        <w:t xml:space="preserve"> 4</w:t>
      </w:r>
      <w:r w:rsidR="00FD406E">
        <w:rPr>
          <w:lang w:val="en-US"/>
        </w:rPr>
        <w:fldChar w:fldCharType="end"/>
      </w:r>
      <w:r w:rsidR="00FD406E">
        <w:rPr>
          <w:lang w:val="en-US"/>
        </w:rPr>
        <w:t xml:space="preserve"> </w:t>
      </w:r>
      <w:r w:rsidRPr="00497AAC">
        <w:rPr>
          <w:lang w:val="en-US"/>
        </w:rPr>
        <w:t>we can attribute this effect to the top percentiles. This gives credibility to the thesis that rich immigrants whose number increased between 1994 and 2010 drive the effect.</w:t>
      </w:r>
    </w:p>
    <w:p w14:paraId="5D74B477" w14:textId="77777777" w:rsidR="0069494D" w:rsidRPr="000B1BAB" w:rsidRDefault="0069494D" w:rsidP="000B1BAB">
      <w:pPr>
        <w:rPr>
          <w:lang w:val="en-US"/>
        </w:rPr>
      </w:pPr>
    </w:p>
    <w:p w14:paraId="613C29C5" w14:textId="77777777" w:rsidR="001232D9" w:rsidRPr="006C3A86" w:rsidRDefault="00DE7DE7" w:rsidP="001232D9">
      <w:pPr>
        <w:pStyle w:val="berschrift3"/>
        <w:rPr>
          <w:i/>
          <w:lang w:val="en-US"/>
        </w:rPr>
      </w:pPr>
      <w:bookmarkStart w:id="235" w:name="_Ref399856134"/>
      <w:bookmarkStart w:id="236" w:name="_Toc399858817"/>
      <w:r w:rsidRPr="00F65C09">
        <w:rPr>
          <w:i/>
          <w:lang w:val="en-US"/>
        </w:rPr>
        <w:t>What about non-taxed?</w:t>
      </w:r>
      <w:bookmarkEnd w:id="235"/>
      <w:bookmarkEnd w:id="236"/>
    </w:p>
    <w:p w14:paraId="5C1B6406" w14:textId="77777777" w:rsidR="0069494D" w:rsidRDefault="00497AAC" w:rsidP="001232D9">
      <w:pPr>
        <w:rPr>
          <w:lang w:val="en-US"/>
        </w:rPr>
      </w:pPr>
      <w:r w:rsidRPr="00497AAC">
        <w:rPr>
          <w:lang w:val="en-US"/>
        </w:rPr>
        <w:t xml:space="preserve">FTA-Tax statistics sometimes </w:t>
      </w:r>
      <w:proofErr w:type="spellStart"/>
      <w:r w:rsidRPr="00497AAC">
        <w:rPr>
          <w:lang w:val="en-US"/>
        </w:rPr>
        <w:t>exlcude</w:t>
      </w:r>
      <w:proofErr w:type="spellEnd"/>
      <w:r w:rsidRPr="00497AAC">
        <w:rPr>
          <w:lang w:val="en-US"/>
        </w:rPr>
        <w:t xml:space="preserve"> tax units, which reach below the </w:t>
      </w:r>
      <w:proofErr w:type="spellStart"/>
      <w:r w:rsidRPr="00497AAC">
        <w:rPr>
          <w:lang w:val="en-US"/>
        </w:rPr>
        <w:t>treshold</w:t>
      </w:r>
      <w:proofErr w:type="spellEnd"/>
      <w:r w:rsidRPr="00497AAC">
        <w:rPr>
          <w:lang w:val="en-US"/>
        </w:rPr>
        <w:t xml:space="preserve"> to be taxed (let's call them zeros). We compare here three Gini-time-series </w:t>
      </w:r>
      <w:r w:rsidR="00FD406E">
        <w:rPr>
          <w:lang w:val="en-US"/>
        </w:rPr>
        <w:fldChar w:fldCharType="begin"/>
      </w:r>
      <w:r w:rsidR="00FD406E">
        <w:rPr>
          <w:lang w:val="en-US"/>
        </w:rPr>
        <w:instrText xml:space="preserve"> REF _Ref399859086 \h  \* MERGEFORMAT </w:instrText>
      </w:r>
      <w:r w:rsidR="00FD406E">
        <w:rPr>
          <w:lang w:val="en-US"/>
        </w:rPr>
      </w:r>
      <w:r w:rsidR="00FD406E">
        <w:rPr>
          <w:lang w:val="en-US"/>
        </w:rPr>
        <w:fldChar w:fldCharType="separate"/>
      </w:r>
      <w:r w:rsidR="00FD406E" w:rsidRPr="00FD406E">
        <w:rPr>
          <w:lang w:val="en-US"/>
        </w:rPr>
        <w:t>Figure 2</w:t>
      </w:r>
      <w:r w:rsidR="00FD406E">
        <w:rPr>
          <w:lang w:val="en-US"/>
        </w:rPr>
        <w:fldChar w:fldCharType="end"/>
      </w:r>
      <w:r w:rsidR="00FD406E">
        <w:rPr>
          <w:lang w:val="en-US"/>
        </w:rPr>
        <w:t xml:space="preserve">. </w:t>
      </w:r>
      <w:r w:rsidRPr="00497AAC">
        <w:rPr>
          <w:lang w:val="en-US"/>
        </w:rPr>
        <w:t xml:space="preserve">Excluding zeros leads to a </w:t>
      </w:r>
      <w:proofErr w:type="spellStart"/>
      <w:r w:rsidRPr="00497AAC">
        <w:rPr>
          <w:lang w:val="en-US"/>
        </w:rPr>
        <w:t>dramatical</w:t>
      </w:r>
      <w:proofErr w:type="spellEnd"/>
      <w:r w:rsidRPr="00497AAC">
        <w:rPr>
          <w:lang w:val="en-US"/>
        </w:rPr>
        <w:t xml:space="preserve"> drop of the </w:t>
      </w:r>
      <w:proofErr w:type="spellStart"/>
      <w:r w:rsidRPr="00497AAC">
        <w:rPr>
          <w:lang w:val="en-US"/>
        </w:rPr>
        <w:t>gini-coefficent</w:t>
      </w:r>
      <w:proofErr w:type="spellEnd"/>
      <w:r w:rsidRPr="00497AAC">
        <w:rPr>
          <w:lang w:val="en-US"/>
        </w:rPr>
        <w:t xml:space="preserve">, which is not </w:t>
      </w:r>
      <w:proofErr w:type="spellStart"/>
      <w:r w:rsidRPr="00497AAC">
        <w:rPr>
          <w:lang w:val="en-US"/>
        </w:rPr>
        <w:t>realy</w:t>
      </w:r>
      <w:proofErr w:type="spellEnd"/>
      <w:r w:rsidRPr="00497AAC">
        <w:rPr>
          <w:lang w:val="en-US"/>
        </w:rPr>
        <w:t xml:space="preserve"> surprising. On the other hand inequality is overestimated when assuming non-taxed tax units have zero taxable income. Rather we must assume taxable income for zeros lay between zero and the taxation </w:t>
      </w:r>
      <w:proofErr w:type="spellStart"/>
      <w:r w:rsidRPr="00497AAC">
        <w:rPr>
          <w:lang w:val="en-US"/>
        </w:rPr>
        <w:t>treshold</w:t>
      </w:r>
      <w:proofErr w:type="spellEnd"/>
      <w:r w:rsidRPr="00497AAC">
        <w:rPr>
          <w:lang w:val="en-US"/>
        </w:rPr>
        <w:t xml:space="preserve">. We </w:t>
      </w:r>
      <w:proofErr w:type="spellStart"/>
      <w:r w:rsidRPr="00497AAC">
        <w:rPr>
          <w:lang w:val="en-US"/>
        </w:rPr>
        <w:t>adress</w:t>
      </w:r>
      <w:proofErr w:type="spellEnd"/>
      <w:r w:rsidRPr="00497AAC">
        <w:rPr>
          <w:lang w:val="en-US"/>
        </w:rPr>
        <w:t xml:space="preserve"> this by presenting a third time-series, where we assume non-taxed have a taxable income equal halve the threshold for single tax units (around CHF 8000). This results slightly lower Gini-</w:t>
      </w:r>
      <w:proofErr w:type="spellStart"/>
      <w:r w:rsidRPr="00497AAC">
        <w:rPr>
          <w:lang w:val="en-US"/>
        </w:rPr>
        <w:t>coefficents</w:t>
      </w:r>
      <w:proofErr w:type="spellEnd"/>
      <w:r w:rsidRPr="00497AAC">
        <w:rPr>
          <w:lang w:val="en-US"/>
        </w:rPr>
        <w:t>.</w:t>
      </w:r>
    </w:p>
    <w:p w14:paraId="21D924E1" w14:textId="77777777" w:rsidR="00497AAC" w:rsidRDefault="00497AAC" w:rsidP="001232D9">
      <w:pPr>
        <w:rPr>
          <w:lang w:val="en-US"/>
        </w:rPr>
      </w:pPr>
    </w:p>
    <w:p w14:paraId="22689864" w14:textId="77777777" w:rsidR="0069494D" w:rsidRDefault="0069494D" w:rsidP="001232D9">
      <w:pPr>
        <w:rPr>
          <w:lang w:val="en-US"/>
        </w:rPr>
      </w:pPr>
      <w:r w:rsidRPr="00154023">
        <w:rPr>
          <w:lang w:val="en-US"/>
        </w:rPr>
        <w:t xml:space="preserve">This exempts all tax units with taxable income below a certain threshold (e.g. </w:t>
      </w:r>
      <w:r w:rsidRPr="006003AB">
        <w:rPr>
          <w:lang w:val="en-US"/>
        </w:rPr>
        <w:t>29</w:t>
      </w:r>
      <w:r>
        <w:rPr>
          <w:lang w:val="en-US"/>
        </w:rPr>
        <w:t>’</w:t>
      </w:r>
      <w:r w:rsidRPr="006003AB">
        <w:rPr>
          <w:lang w:val="en-US"/>
        </w:rPr>
        <w:t>200</w:t>
      </w:r>
      <w:r w:rsidRPr="00154023">
        <w:rPr>
          <w:lang w:val="en-US"/>
        </w:rPr>
        <w:t xml:space="preserve"> </w:t>
      </w:r>
      <w:r>
        <w:rPr>
          <w:lang w:val="en-US"/>
        </w:rPr>
        <w:t>for a married couple in 2010).</w:t>
      </w:r>
    </w:p>
    <w:p w14:paraId="21AB0733" w14:textId="77777777" w:rsidR="00FD406E" w:rsidRDefault="00FD406E" w:rsidP="001232D9">
      <w:pPr>
        <w:rPr>
          <w:lang w:val="en-US"/>
        </w:rPr>
      </w:pPr>
    </w:p>
    <w:p w14:paraId="39400552" w14:textId="77777777" w:rsidR="00FD406E" w:rsidRDefault="00FD406E" w:rsidP="001232D9">
      <w:pPr>
        <w:rPr>
          <w:lang w:val="en-US"/>
        </w:rPr>
      </w:pPr>
      <w:proofErr w:type="spellStart"/>
      <w:r w:rsidRPr="00240294">
        <w:rPr>
          <w:highlight w:val="yellow"/>
          <w:lang w:val="en-US"/>
        </w:rPr>
        <w:t>Ergebnis</w:t>
      </w:r>
      <w:proofErr w:type="spellEnd"/>
      <w:r w:rsidRPr="00240294">
        <w:rPr>
          <w:highlight w:val="yellow"/>
          <w:lang w:val="en-US"/>
        </w:rPr>
        <w:t xml:space="preserve"> </w:t>
      </w:r>
      <w:proofErr w:type="spellStart"/>
      <w:r w:rsidRPr="00240294">
        <w:rPr>
          <w:highlight w:val="yellow"/>
          <w:lang w:val="en-US"/>
        </w:rPr>
        <w:t>aus</w:t>
      </w:r>
      <w:proofErr w:type="spellEnd"/>
      <w:r w:rsidRPr="00240294">
        <w:rPr>
          <w:highlight w:val="yellow"/>
          <w:lang w:val="en-US"/>
        </w:rPr>
        <w:t xml:space="preserve"> </w:t>
      </w:r>
      <w:proofErr w:type="spellStart"/>
      <w:r w:rsidRPr="00240294">
        <w:rPr>
          <w:highlight w:val="yellow"/>
          <w:lang w:val="en-US"/>
        </w:rPr>
        <w:t>kantonaler</w:t>
      </w:r>
      <w:proofErr w:type="spellEnd"/>
      <w:r w:rsidRPr="00240294">
        <w:rPr>
          <w:highlight w:val="yellow"/>
          <w:lang w:val="en-US"/>
        </w:rPr>
        <w:t xml:space="preserve"> </w:t>
      </w:r>
      <w:proofErr w:type="spellStart"/>
      <w:r w:rsidRPr="00240294">
        <w:rPr>
          <w:highlight w:val="yellow"/>
          <w:lang w:val="en-US"/>
        </w:rPr>
        <w:t>Analyse</w:t>
      </w:r>
      <w:proofErr w:type="spellEnd"/>
      <w:r w:rsidR="00240294" w:rsidRPr="00240294">
        <w:rPr>
          <w:highlight w:val="yellow"/>
          <w:lang w:val="en-US"/>
        </w:rPr>
        <w:t>: share of zeros over time and cantons</w:t>
      </w:r>
    </w:p>
    <w:p w14:paraId="6818F3CD" w14:textId="77777777" w:rsidR="00497AAC" w:rsidRDefault="00497AAC" w:rsidP="001232D9">
      <w:pPr>
        <w:rPr>
          <w:lang w:val="en-US"/>
        </w:rPr>
      </w:pPr>
    </w:p>
    <w:p w14:paraId="204DF796" w14:textId="77777777" w:rsidR="0069494D" w:rsidRPr="001232D9" w:rsidRDefault="0069494D" w:rsidP="001232D9">
      <w:pPr>
        <w:rPr>
          <w:lang w:val="en-US"/>
        </w:rPr>
      </w:pPr>
    </w:p>
    <w:p w14:paraId="6A1FEF7C" w14:textId="77777777" w:rsidR="00497AAC" w:rsidRPr="006C3A86" w:rsidRDefault="00154023" w:rsidP="00497AAC">
      <w:pPr>
        <w:pStyle w:val="berschrift3"/>
        <w:rPr>
          <w:i/>
          <w:lang w:val="en-US"/>
        </w:rPr>
      </w:pPr>
      <w:bookmarkStart w:id="237" w:name="_Ref399856357"/>
      <w:bookmarkStart w:id="238" w:name="_Toc399858818"/>
      <w:r w:rsidRPr="006C3A86">
        <w:rPr>
          <w:i/>
          <w:lang w:val="en-US"/>
        </w:rPr>
        <w:t>Tax data vs Survey Data</w:t>
      </w:r>
      <w:bookmarkEnd w:id="237"/>
      <w:bookmarkEnd w:id="238"/>
    </w:p>
    <w:p w14:paraId="66335883" w14:textId="77777777" w:rsidR="00497AAC" w:rsidRDefault="00497AAC" w:rsidP="00497AAC">
      <w:pPr>
        <w:rPr>
          <w:lang w:val="en-US"/>
        </w:rPr>
      </w:pPr>
      <w:r w:rsidRPr="00497AAC">
        <w:rPr>
          <w:lang w:val="en-US"/>
        </w:rPr>
        <w:t xml:space="preserve">From the discussion in the data section we would expect differences between the income distributions from survey and tax data. Within the FTA data we observe zeros for incomes below the threshold to be liable for federal tax while survey data might cover this range. On the other hand we expect underreporting from both lowest percentiles and highest percentiles (middle class bias) within the survey data. </w:t>
      </w:r>
      <w:r w:rsidR="00525346">
        <w:rPr>
          <w:lang w:val="en-US"/>
        </w:rPr>
        <w:fldChar w:fldCharType="begin"/>
      </w:r>
      <w:r w:rsidR="00525346">
        <w:rPr>
          <w:lang w:val="en-US"/>
        </w:rPr>
        <w:instrText xml:space="preserve"> REF _Ref399857620 \h  \* MERGEFORMAT </w:instrText>
      </w:r>
      <w:r w:rsidR="00525346">
        <w:rPr>
          <w:lang w:val="en-US"/>
        </w:rPr>
      </w:r>
      <w:r w:rsidR="00525346">
        <w:rPr>
          <w:lang w:val="en-US"/>
        </w:rPr>
        <w:fldChar w:fldCharType="separate"/>
      </w:r>
      <w:r w:rsidR="00525346" w:rsidRPr="00525346">
        <w:rPr>
          <w:lang w:val="en-US"/>
        </w:rPr>
        <w:t>Figure 4</w:t>
      </w:r>
      <w:r w:rsidR="00525346">
        <w:rPr>
          <w:lang w:val="en-US"/>
        </w:rPr>
        <w:fldChar w:fldCharType="end"/>
      </w:r>
      <w:r w:rsidR="00525346">
        <w:rPr>
          <w:lang w:val="en-US"/>
        </w:rPr>
        <w:t xml:space="preserve"> </w:t>
      </w:r>
      <w:r w:rsidRPr="00497AAC">
        <w:rPr>
          <w:lang w:val="en-US"/>
        </w:rPr>
        <w:t xml:space="preserve">(left) however reveals a more critical issue related to tax </w:t>
      </w:r>
      <w:proofErr w:type="gramStart"/>
      <w:r w:rsidRPr="00497AAC">
        <w:rPr>
          <w:lang w:val="en-US"/>
        </w:rPr>
        <w:t>data, that</w:t>
      </w:r>
      <w:proofErr w:type="gramEnd"/>
      <w:r w:rsidRPr="00497AAC">
        <w:rPr>
          <w:lang w:val="en-US"/>
        </w:rPr>
        <w:t xml:space="preserve"> is the median location of income compared to survey data. Although we try to measure similar concepts of income, survey data shows a median (93.000 CHF) more than twice as big as tax data (44.600 CHF). The issue here is clearly the assumptions of household composition. While survey data is likely to capture the correct household composition, tax data can only approximate households by using marital status. Splitting the data in married and unmarried tax units underpins this argument. From </w:t>
      </w:r>
      <w:r w:rsidR="00525346">
        <w:rPr>
          <w:lang w:val="en-US"/>
        </w:rPr>
        <w:fldChar w:fldCharType="begin"/>
      </w:r>
      <w:r w:rsidR="00525346">
        <w:rPr>
          <w:lang w:val="en-US"/>
        </w:rPr>
        <w:instrText xml:space="preserve"> REF _Ref399857620 \h  \* MERGEFORMAT </w:instrText>
      </w:r>
      <w:r w:rsidR="00525346">
        <w:rPr>
          <w:lang w:val="en-US"/>
        </w:rPr>
      </w:r>
      <w:r w:rsidR="00525346">
        <w:rPr>
          <w:lang w:val="en-US"/>
        </w:rPr>
        <w:fldChar w:fldCharType="separate"/>
      </w:r>
      <w:r w:rsidR="00525346">
        <w:rPr>
          <w:lang w:val="en-US"/>
        </w:rPr>
        <w:t>f</w:t>
      </w:r>
      <w:r w:rsidR="00525346" w:rsidRPr="00525346">
        <w:rPr>
          <w:lang w:val="en-US"/>
        </w:rPr>
        <w:t>igure 4</w:t>
      </w:r>
      <w:r w:rsidR="00525346">
        <w:rPr>
          <w:lang w:val="en-US"/>
        </w:rPr>
        <w:fldChar w:fldCharType="end"/>
      </w:r>
      <w:r w:rsidR="00525346">
        <w:rPr>
          <w:lang w:val="en-US"/>
        </w:rPr>
        <w:t xml:space="preserve"> </w:t>
      </w:r>
      <w:r w:rsidRPr="00497AAC">
        <w:rPr>
          <w:lang w:val="en-US"/>
        </w:rPr>
        <w:t xml:space="preserve">we can see that married tax units (FTA data) and household with married couples (survey data) are better (but still not perfectly) comparable. </w:t>
      </w:r>
      <w:r w:rsidR="00525346">
        <w:rPr>
          <w:lang w:val="en-US"/>
        </w:rPr>
        <w:fldChar w:fldCharType="begin"/>
      </w:r>
      <w:r w:rsidR="00525346">
        <w:rPr>
          <w:lang w:val="en-US"/>
        </w:rPr>
        <w:instrText xml:space="preserve"> REF _Ref399857620 \h  \* MERGEFORMAT </w:instrText>
      </w:r>
      <w:r w:rsidR="00525346">
        <w:rPr>
          <w:lang w:val="en-US"/>
        </w:rPr>
      </w:r>
      <w:r w:rsidR="00525346">
        <w:rPr>
          <w:lang w:val="en-US"/>
        </w:rPr>
        <w:fldChar w:fldCharType="separate"/>
      </w:r>
      <w:r w:rsidR="00525346" w:rsidRPr="00525346">
        <w:rPr>
          <w:lang w:val="en-US"/>
        </w:rPr>
        <w:t>Figure 4</w:t>
      </w:r>
      <w:r w:rsidR="00525346">
        <w:rPr>
          <w:lang w:val="en-US"/>
        </w:rPr>
        <w:fldChar w:fldCharType="end"/>
      </w:r>
      <w:r w:rsidR="00525346" w:rsidRPr="00497AAC">
        <w:rPr>
          <w:lang w:val="en-US"/>
        </w:rPr>
        <w:t xml:space="preserve"> </w:t>
      </w:r>
      <w:r w:rsidRPr="00497AAC">
        <w:rPr>
          <w:lang w:val="en-US"/>
        </w:rPr>
        <w:t>(right) shows the expected shape difference between the two distributions:  survey data has a bias towards the (median-adjusted) 80\% to 90\% percentile (of the FTA data distribution). Top percentiles are badly covered by survey data, suggesting that inequality measures based on survey data might underestimate inequality development that arises from changes in the incomes of the rich. Though, survey data can be of interest if one is interested in the lower 20\% of the income distribution.</w:t>
      </w:r>
    </w:p>
    <w:p w14:paraId="5AD78C14" w14:textId="77777777" w:rsidR="00497AAC" w:rsidRPr="00497AAC" w:rsidRDefault="00497AAC" w:rsidP="00497AAC">
      <w:pPr>
        <w:rPr>
          <w:lang w:val="en-US"/>
        </w:rPr>
      </w:pPr>
    </w:p>
    <w:p w14:paraId="1A25CA16" w14:textId="77777777" w:rsidR="003757F4" w:rsidRDefault="00860C48" w:rsidP="003757F4">
      <w:pPr>
        <w:keepNext/>
      </w:pPr>
      <w:r>
        <w:rPr>
          <w:noProof/>
          <w:lang w:eastAsia="de-CH"/>
        </w:rPr>
        <w:drawing>
          <wp:inline distT="0" distB="0" distL="0" distR="0" wp14:anchorId="2401AC98" wp14:editId="6F46FE69">
            <wp:extent cx="1532982" cy="162052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32982" cy="1620520"/>
                    </a:xfrm>
                    <a:prstGeom prst="rect">
                      <a:avLst/>
                    </a:prstGeom>
                    <a:noFill/>
                    <a:ln>
                      <a:noFill/>
                    </a:ln>
                  </pic:spPr>
                </pic:pic>
              </a:graphicData>
            </a:graphic>
          </wp:inline>
        </w:drawing>
      </w:r>
      <w:r w:rsidR="003757F4">
        <w:rPr>
          <w:noProof/>
          <w:lang w:eastAsia="de-CH"/>
        </w:rPr>
        <w:drawing>
          <wp:inline distT="0" distB="0" distL="0" distR="0" wp14:anchorId="119AEF05" wp14:editId="7FD04371">
            <wp:extent cx="1542193" cy="1537855"/>
            <wp:effectExtent l="0" t="0" r="1270"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41997" cy="1537659"/>
                    </a:xfrm>
                    <a:prstGeom prst="rect">
                      <a:avLst/>
                    </a:prstGeom>
                    <a:noFill/>
                    <a:ln>
                      <a:noFill/>
                    </a:ln>
                  </pic:spPr>
                </pic:pic>
              </a:graphicData>
            </a:graphic>
          </wp:inline>
        </w:drawing>
      </w:r>
      <w:r w:rsidR="003757F4">
        <w:rPr>
          <w:noProof/>
          <w:lang w:eastAsia="de-CH"/>
        </w:rPr>
        <w:drawing>
          <wp:inline distT="0" distB="0" distL="0" distR="0" wp14:anchorId="73B841D4" wp14:editId="7EC264E9">
            <wp:extent cx="1658248" cy="1661746"/>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61871" cy="1665377"/>
                    </a:xfrm>
                    <a:prstGeom prst="rect">
                      <a:avLst/>
                    </a:prstGeom>
                    <a:noFill/>
                    <a:ln>
                      <a:noFill/>
                    </a:ln>
                  </pic:spPr>
                </pic:pic>
              </a:graphicData>
            </a:graphic>
          </wp:inline>
        </w:drawing>
      </w:r>
    </w:p>
    <w:p w14:paraId="36C67A45" w14:textId="77777777" w:rsidR="003757F4" w:rsidRPr="003757F4" w:rsidRDefault="003757F4" w:rsidP="003757F4">
      <w:pPr>
        <w:pStyle w:val="Beschriftung"/>
        <w:rPr>
          <w:sz w:val="24"/>
          <w:szCs w:val="24"/>
          <w:lang w:val="en-US"/>
        </w:rPr>
      </w:pPr>
      <w:bookmarkStart w:id="239" w:name="_Ref399858197"/>
      <w:commentRangeStart w:id="240"/>
      <w:r w:rsidRPr="003757F4">
        <w:rPr>
          <w:sz w:val="24"/>
          <w:szCs w:val="24"/>
          <w:lang w:val="en-US"/>
        </w:rPr>
        <w:t xml:space="preserve">Figure </w:t>
      </w:r>
      <w:r w:rsidRPr="003757F4">
        <w:rPr>
          <w:sz w:val="24"/>
          <w:szCs w:val="24"/>
          <w:lang w:val="en-US"/>
        </w:rPr>
        <w:fldChar w:fldCharType="begin"/>
      </w:r>
      <w:r w:rsidRPr="003757F4">
        <w:rPr>
          <w:sz w:val="24"/>
          <w:szCs w:val="24"/>
          <w:lang w:val="en-US"/>
        </w:rPr>
        <w:instrText xml:space="preserve"> SEQ Abbildung \* ARABIC </w:instrText>
      </w:r>
      <w:r w:rsidRPr="003757F4">
        <w:rPr>
          <w:sz w:val="24"/>
          <w:szCs w:val="24"/>
          <w:lang w:val="en-US"/>
        </w:rPr>
        <w:fldChar w:fldCharType="separate"/>
      </w:r>
      <w:r w:rsidR="00A0309C">
        <w:rPr>
          <w:noProof/>
          <w:sz w:val="24"/>
          <w:szCs w:val="24"/>
          <w:lang w:val="en-US"/>
        </w:rPr>
        <w:t>3</w:t>
      </w:r>
      <w:r w:rsidRPr="003757F4">
        <w:rPr>
          <w:sz w:val="24"/>
          <w:szCs w:val="24"/>
          <w:lang w:val="en-US"/>
        </w:rPr>
        <w:fldChar w:fldCharType="end"/>
      </w:r>
      <w:bookmarkEnd w:id="239"/>
      <w:r w:rsidRPr="003757F4">
        <w:rPr>
          <w:sz w:val="24"/>
          <w:szCs w:val="24"/>
          <w:lang w:val="en-US"/>
        </w:rPr>
        <w:t xml:space="preserve">: Gini over time a) with/without </w:t>
      </w:r>
      <w:proofErr w:type="spellStart"/>
      <w:r w:rsidRPr="003757F4">
        <w:rPr>
          <w:sz w:val="24"/>
          <w:szCs w:val="24"/>
          <w:lang w:val="en-US"/>
        </w:rPr>
        <w:t>equivalizing</w:t>
      </w:r>
      <w:proofErr w:type="spellEnd"/>
      <w:r w:rsidRPr="003757F4">
        <w:rPr>
          <w:sz w:val="24"/>
          <w:szCs w:val="24"/>
          <w:lang w:val="en-US"/>
        </w:rPr>
        <w:t xml:space="preserve"> scale, b) different income definitions c)</w:t>
      </w:r>
      <w:commentRangeEnd w:id="240"/>
      <w:r>
        <w:rPr>
          <w:rStyle w:val="Kommentarzeichen"/>
          <w:bCs w:val="0"/>
          <w:lang w:val="de-CH"/>
        </w:rPr>
        <w:commentReference w:id="240"/>
      </w:r>
    </w:p>
    <w:p w14:paraId="774D7F75" w14:textId="77777777" w:rsidR="003757F4" w:rsidRPr="003757F4" w:rsidRDefault="003757F4" w:rsidP="003757F4">
      <w:pPr>
        <w:pStyle w:val="Beschriftung"/>
        <w:rPr>
          <w:lang w:val="en-US"/>
        </w:rPr>
      </w:pPr>
    </w:p>
    <w:p w14:paraId="731F95E6" w14:textId="77777777" w:rsidR="00525346" w:rsidRDefault="00525346" w:rsidP="00525346">
      <w:pPr>
        <w:keepNext/>
      </w:pPr>
      <w:r>
        <w:rPr>
          <w:noProof/>
          <w:lang w:eastAsia="de-CH"/>
        </w:rPr>
        <w:lastRenderedPageBreak/>
        <w:drawing>
          <wp:inline distT="0" distB="0" distL="0" distR="0" wp14:anchorId="02A64B70" wp14:editId="40A8C6DA">
            <wp:extent cx="6011545" cy="4373123"/>
            <wp:effectExtent l="0" t="0" r="8255" b="8890"/>
            <wp:docPr id="23" name="Grafik 23" descr="C:\Users\hlo1\swiss_inequality_development\data\stata_data\figures\combined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lo1\swiss_inequality_development\data\stata_data\figures\combined_figur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1545" cy="4373123"/>
                    </a:xfrm>
                    <a:prstGeom prst="rect">
                      <a:avLst/>
                    </a:prstGeom>
                    <a:noFill/>
                    <a:ln>
                      <a:noFill/>
                    </a:ln>
                  </pic:spPr>
                </pic:pic>
              </a:graphicData>
            </a:graphic>
          </wp:inline>
        </w:drawing>
      </w:r>
    </w:p>
    <w:p w14:paraId="1DC69610" w14:textId="77777777" w:rsidR="00525346" w:rsidRPr="00A0309C" w:rsidRDefault="00525346" w:rsidP="00525346">
      <w:pPr>
        <w:pStyle w:val="Beschriftung"/>
        <w:rPr>
          <w:sz w:val="24"/>
          <w:szCs w:val="24"/>
          <w:lang w:val="en-US"/>
        </w:rPr>
      </w:pPr>
      <w:bookmarkStart w:id="241" w:name="_Ref399857620"/>
      <w:r>
        <w:rPr>
          <w:sz w:val="24"/>
          <w:szCs w:val="24"/>
          <w:lang w:val="en-US"/>
        </w:rPr>
        <w:t>Figure</w:t>
      </w:r>
      <w:r w:rsidRPr="00525346">
        <w:rPr>
          <w:sz w:val="24"/>
          <w:szCs w:val="24"/>
          <w:lang w:val="en-US"/>
        </w:rPr>
        <w:t xml:space="preserve"> </w:t>
      </w:r>
      <w:r w:rsidRPr="00525346">
        <w:rPr>
          <w:sz w:val="24"/>
          <w:szCs w:val="24"/>
          <w:lang w:val="en-US"/>
        </w:rPr>
        <w:fldChar w:fldCharType="begin"/>
      </w:r>
      <w:r w:rsidRPr="00525346">
        <w:rPr>
          <w:sz w:val="24"/>
          <w:szCs w:val="24"/>
          <w:lang w:val="en-US"/>
        </w:rPr>
        <w:instrText xml:space="preserve"> SEQ Abbildung \* ARABIC </w:instrText>
      </w:r>
      <w:r w:rsidRPr="00525346">
        <w:rPr>
          <w:sz w:val="24"/>
          <w:szCs w:val="24"/>
          <w:lang w:val="en-US"/>
        </w:rPr>
        <w:fldChar w:fldCharType="separate"/>
      </w:r>
      <w:r w:rsidR="00A0309C">
        <w:rPr>
          <w:noProof/>
          <w:sz w:val="24"/>
          <w:szCs w:val="24"/>
          <w:lang w:val="en-US"/>
        </w:rPr>
        <w:t>4</w:t>
      </w:r>
      <w:r w:rsidRPr="00525346">
        <w:rPr>
          <w:sz w:val="24"/>
          <w:szCs w:val="24"/>
          <w:lang w:val="en-US"/>
        </w:rPr>
        <w:fldChar w:fldCharType="end"/>
      </w:r>
      <w:bookmarkEnd w:id="241"/>
      <w:r>
        <w:rPr>
          <w:sz w:val="24"/>
          <w:szCs w:val="24"/>
          <w:lang w:val="en-US"/>
        </w:rPr>
        <w:t>: Relative distribution over time, population and data source</w:t>
      </w:r>
      <w:r>
        <w:rPr>
          <w:rStyle w:val="Kommentarzeichen"/>
          <w:bCs w:val="0"/>
          <w:lang w:val="de-CH"/>
        </w:rPr>
        <w:commentReference w:id="242"/>
      </w:r>
    </w:p>
    <w:p w14:paraId="6677A0E1" w14:textId="77777777" w:rsidR="00154023" w:rsidRDefault="00D3034A" w:rsidP="00154023">
      <w:pPr>
        <w:rPr>
          <w:lang w:val="en-US"/>
        </w:rPr>
      </w:pPr>
      <w:r w:rsidRPr="00D3034A">
        <w:rPr>
          <w:lang w:val="en-US"/>
        </w:rPr>
        <w:t xml:space="preserve"> </w:t>
      </w:r>
      <w:r w:rsidR="00860C48" w:rsidRPr="00860C48">
        <w:rPr>
          <w:lang w:val="en-US"/>
        </w:rPr>
        <w:t xml:space="preserve"> </w:t>
      </w:r>
    </w:p>
    <w:p w14:paraId="1663B301" w14:textId="77777777" w:rsidR="00525346" w:rsidRDefault="00525346" w:rsidP="00154023">
      <w:pPr>
        <w:rPr>
          <w:lang w:val="en-US"/>
        </w:rPr>
      </w:pPr>
    </w:p>
    <w:p w14:paraId="09D6E9FC" w14:textId="77777777" w:rsidR="00860C48" w:rsidRDefault="00860C48" w:rsidP="00154023">
      <w:pPr>
        <w:rPr>
          <w:lang w:val="en-US"/>
        </w:rPr>
      </w:pPr>
    </w:p>
    <w:p w14:paraId="14DB1A01" w14:textId="77777777" w:rsidR="00525346" w:rsidRDefault="00525346">
      <w:pPr>
        <w:spacing w:line="240" w:lineRule="auto"/>
        <w:rPr>
          <w:lang w:val="en-US"/>
        </w:rPr>
      </w:pPr>
      <w:r>
        <w:rPr>
          <w:lang w:val="en-US"/>
        </w:rPr>
        <w:br w:type="page"/>
      </w:r>
    </w:p>
    <w:p w14:paraId="34814758" w14:textId="77777777" w:rsidR="00B14648" w:rsidRDefault="00154023" w:rsidP="00B14648">
      <w:pPr>
        <w:pStyle w:val="berschrift1"/>
        <w:rPr>
          <w:lang w:val="en-US"/>
        </w:rPr>
      </w:pPr>
      <w:bookmarkStart w:id="243" w:name="_Toc399858819"/>
      <w:r>
        <w:rPr>
          <w:lang w:val="en-US"/>
        </w:rPr>
        <w:lastRenderedPageBreak/>
        <w:t>Conclusion</w:t>
      </w:r>
      <w:bookmarkEnd w:id="243"/>
    </w:p>
    <w:p w14:paraId="5E9AD089" w14:textId="77777777" w:rsidR="00497AAC" w:rsidRDefault="00497AAC" w:rsidP="00497AAC">
      <w:pPr>
        <w:rPr>
          <w:lang w:val="en-US"/>
        </w:rPr>
      </w:pPr>
    </w:p>
    <w:p w14:paraId="743F023D" w14:textId="77777777" w:rsidR="00497AAC" w:rsidRDefault="00497AAC" w:rsidP="00497AAC">
      <w:pPr>
        <w:rPr>
          <w:lang w:val="en-US"/>
        </w:rPr>
      </w:pPr>
    </w:p>
    <w:p w14:paraId="3045E2A2" w14:textId="77777777" w:rsidR="00497AAC" w:rsidRDefault="00FD406E" w:rsidP="00497AAC">
      <w:pPr>
        <w:rPr>
          <w:lang w:val="en-US"/>
        </w:rPr>
      </w:pPr>
      <w:r>
        <w:rPr>
          <w:lang w:val="en-US"/>
        </w:rPr>
        <w:t xml:space="preserve">What is the </w:t>
      </w:r>
      <w:proofErr w:type="gramStart"/>
      <w:r>
        <w:rPr>
          <w:lang w:val="en-US"/>
        </w:rPr>
        <w:t>problem.</w:t>
      </w:r>
      <w:proofErr w:type="gramEnd"/>
      <w:r>
        <w:rPr>
          <w:lang w:val="en-US"/>
        </w:rPr>
        <w:t xml:space="preserve"> What have we done to solve </w:t>
      </w:r>
      <w:proofErr w:type="gramStart"/>
      <w:r>
        <w:rPr>
          <w:lang w:val="en-US"/>
        </w:rPr>
        <w:t>it</w:t>
      </w:r>
      <w:proofErr w:type="gramEnd"/>
    </w:p>
    <w:p w14:paraId="04144017" w14:textId="77777777" w:rsidR="00497AAC" w:rsidRDefault="00497AAC" w:rsidP="00497AAC">
      <w:pPr>
        <w:rPr>
          <w:lang w:val="en-US"/>
        </w:rPr>
      </w:pPr>
    </w:p>
    <w:p w14:paraId="17EB60AA" w14:textId="77777777" w:rsidR="00497AAC" w:rsidRDefault="00497AAC" w:rsidP="00497AAC">
      <w:pPr>
        <w:rPr>
          <w:i/>
          <w:lang w:val="en-US"/>
        </w:rPr>
      </w:pPr>
      <w:proofErr w:type="spellStart"/>
      <w:r w:rsidRPr="00497AAC">
        <w:rPr>
          <w:i/>
          <w:lang w:val="en-US"/>
        </w:rPr>
        <w:t>Methodisches</w:t>
      </w:r>
      <w:proofErr w:type="spellEnd"/>
      <w:r w:rsidRPr="00497AAC">
        <w:rPr>
          <w:i/>
          <w:lang w:val="en-US"/>
        </w:rPr>
        <w:t xml:space="preserve"> </w:t>
      </w:r>
      <w:proofErr w:type="spellStart"/>
      <w:r w:rsidRPr="00497AAC">
        <w:rPr>
          <w:i/>
          <w:lang w:val="en-US"/>
        </w:rPr>
        <w:t>Fazit</w:t>
      </w:r>
      <w:proofErr w:type="spellEnd"/>
    </w:p>
    <w:p w14:paraId="3BE816FA" w14:textId="77777777" w:rsidR="00EF5168" w:rsidRDefault="00EF5168" w:rsidP="00497AAC">
      <w:pPr>
        <w:rPr>
          <w:i/>
          <w:lang w:val="en-US"/>
        </w:rPr>
      </w:pPr>
    </w:p>
    <w:p w14:paraId="51C637A8" w14:textId="77777777" w:rsidR="00EF5168" w:rsidRPr="00FD406E" w:rsidRDefault="00EF5168" w:rsidP="00497AAC">
      <w:pPr>
        <w:rPr>
          <w:lang w:val="en-US"/>
        </w:rPr>
      </w:pPr>
      <w:r w:rsidRPr="00FD406E">
        <w:rPr>
          <w:lang w:val="en-US"/>
        </w:rPr>
        <w:t xml:space="preserve">Was </w:t>
      </w:r>
      <w:proofErr w:type="spellStart"/>
      <w:proofErr w:type="gramStart"/>
      <w:r w:rsidRPr="00FD406E">
        <w:rPr>
          <w:lang w:val="en-US"/>
        </w:rPr>
        <w:t>ist</w:t>
      </w:r>
      <w:proofErr w:type="spellEnd"/>
      <w:proofErr w:type="gramEnd"/>
      <w:r w:rsidRPr="00FD406E">
        <w:rPr>
          <w:lang w:val="en-US"/>
        </w:rPr>
        <w:t xml:space="preserve"> </w:t>
      </w:r>
      <w:proofErr w:type="spellStart"/>
      <w:r w:rsidRPr="00FD406E">
        <w:rPr>
          <w:lang w:val="en-US"/>
        </w:rPr>
        <w:t>wichtig</w:t>
      </w:r>
      <w:proofErr w:type="spellEnd"/>
      <w:r w:rsidRPr="00FD406E">
        <w:rPr>
          <w:lang w:val="en-US"/>
        </w:rPr>
        <w:t xml:space="preserve">, was </w:t>
      </w:r>
      <w:proofErr w:type="spellStart"/>
      <w:r w:rsidRPr="00FD406E">
        <w:rPr>
          <w:lang w:val="en-US"/>
        </w:rPr>
        <w:t>nicht</w:t>
      </w:r>
      <w:proofErr w:type="spellEnd"/>
      <w:r w:rsidRPr="00FD406E">
        <w:rPr>
          <w:lang w:val="en-US"/>
        </w:rPr>
        <w:t>.</w:t>
      </w:r>
    </w:p>
    <w:p w14:paraId="3C5202C5" w14:textId="77777777" w:rsidR="00497AAC" w:rsidRPr="00FD406E" w:rsidRDefault="00497AAC" w:rsidP="00497AAC">
      <w:pPr>
        <w:rPr>
          <w:lang w:val="en-US"/>
        </w:rPr>
      </w:pPr>
    </w:p>
    <w:p w14:paraId="31411822" w14:textId="77777777" w:rsidR="00497AAC" w:rsidRPr="00497AAC" w:rsidRDefault="00497AAC" w:rsidP="00497AAC">
      <w:pPr>
        <w:rPr>
          <w:i/>
          <w:lang w:val="en-US"/>
        </w:rPr>
      </w:pPr>
      <w:proofErr w:type="spellStart"/>
      <w:r w:rsidRPr="00497AAC">
        <w:rPr>
          <w:i/>
          <w:lang w:val="en-US"/>
        </w:rPr>
        <w:t>Inhaltliches</w:t>
      </w:r>
      <w:proofErr w:type="spellEnd"/>
      <w:r w:rsidRPr="00497AAC">
        <w:rPr>
          <w:i/>
          <w:lang w:val="en-US"/>
        </w:rPr>
        <w:t xml:space="preserve"> </w:t>
      </w:r>
      <w:proofErr w:type="spellStart"/>
      <w:r w:rsidRPr="00497AAC">
        <w:rPr>
          <w:i/>
          <w:lang w:val="en-US"/>
        </w:rPr>
        <w:t>Fazit</w:t>
      </w:r>
      <w:proofErr w:type="spellEnd"/>
    </w:p>
    <w:p w14:paraId="29479EA7" w14:textId="77777777" w:rsidR="00497AAC" w:rsidRDefault="00497AAC" w:rsidP="00497AAC">
      <w:pPr>
        <w:rPr>
          <w:lang w:val="en-US"/>
        </w:rPr>
      </w:pPr>
    </w:p>
    <w:p w14:paraId="3B9E3F64" w14:textId="77777777" w:rsidR="00497AAC" w:rsidRPr="00497AAC" w:rsidRDefault="00525346" w:rsidP="00497AAC">
      <w:pPr>
        <w:rPr>
          <w:lang w:val="en-US"/>
        </w:rPr>
      </w:pPr>
      <w:r>
        <w:rPr>
          <w:lang w:val="en-US"/>
        </w:rPr>
        <w:fldChar w:fldCharType="begin"/>
      </w:r>
      <w:r>
        <w:rPr>
          <w:lang w:val="en-US"/>
        </w:rPr>
        <w:instrText xml:space="preserve"> REF _Ref399857687 \h  \* MERGEFORMAT </w:instrText>
      </w:r>
      <w:r>
        <w:rPr>
          <w:lang w:val="en-US"/>
        </w:rPr>
      </w:r>
      <w:r>
        <w:rPr>
          <w:lang w:val="en-US"/>
        </w:rPr>
        <w:fldChar w:fldCharType="separate"/>
      </w:r>
      <w:r w:rsidRPr="00525346">
        <w:rPr>
          <w:lang w:val="en-US"/>
        </w:rPr>
        <w:t>Figure 5</w:t>
      </w:r>
      <w:r>
        <w:rPr>
          <w:lang w:val="en-US"/>
        </w:rPr>
        <w:fldChar w:fldCharType="end"/>
      </w:r>
      <w:r>
        <w:rPr>
          <w:lang w:val="en-US"/>
        </w:rPr>
        <w:t xml:space="preserve"> </w:t>
      </w:r>
      <w:r w:rsidR="00497AAC" w:rsidRPr="00497AAC">
        <w:rPr>
          <w:lang w:val="en-US"/>
        </w:rPr>
        <w:t xml:space="preserve">displays the most relevant Gini-coefficients that can be calculated for Switzerland. Although we </w:t>
      </w:r>
      <w:r w:rsidR="00FD406E" w:rsidRPr="00497AAC">
        <w:rPr>
          <w:lang w:val="en-US"/>
        </w:rPr>
        <w:t>cannot</w:t>
      </w:r>
      <w:r w:rsidR="00497AAC" w:rsidRPr="00497AAC">
        <w:rPr>
          <w:lang w:val="en-US"/>
        </w:rPr>
        <w:t xml:space="preserve"> adjust the Gini-coefficients to be perfectly valid, we can discuss the picture against the background of our analyses. For the periods before the </w:t>
      </w:r>
      <w:proofErr w:type="gramStart"/>
      <w:r w:rsidR="00497AAC" w:rsidRPr="00497AAC">
        <w:rPr>
          <w:lang w:val="en-US"/>
        </w:rPr>
        <w:t>second world war</w:t>
      </w:r>
      <w:proofErr w:type="gramEnd"/>
      <w:r w:rsidR="00497AAC" w:rsidRPr="00497AAC">
        <w:rPr>
          <w:lang w:val="en-US"/>
        </w:rPr>
        <w:t xml:space="preserve"> it is difficult to draw secure conclusions because these data points are based on unreliable data. 1933 only 13.7\% of the population filled in a tax form </w:t>
      </w:r>
      <w:r>
        <w:rPr>
          <w:lang w:val="en-US"/>
        </w:rPr>
        <w:t xml:space="preserve">(dell </w:t>
      </w:r>
      <w:proofErr w:type="gramStart"/>
      <w:r>
        <w:rPr>
          <w:lang w:val="en-US"/>
        </w:rPr>
        <w:t>et</w:t>
      </w:r>
      <w:proofErr w:type="gramEnd"/>
      <w:r>
        <w:rPr>
          <w:lang w:val="en-US"/>
        </w:rPr>
        <w:t xml:space="preserve"> all 2007).</w:t>
      </w:r>
      <w:r w:rsidR="00497AAC" w:rsidRPr="00497AAC">
        <w:rPr>
          <w:lang w:val="en-US"/>
        </w:rPr>
        <w:t xml:space="preserve"> During the war we see a tendency towards lower income inequality. This might be attributable to a changed data base as the amount of non-fillers decreased during the war and shortly after. The period after the world war is characterized by strong economic growth as well as an increase in inequality. Our interpretation is that high income percentiles disproportionately profited from the economic upturn. After the oil crises there were alternating phases of social welfare expansion and economic upturns.</w:t>
      </w:r>
    </w:p>
    <w:p w14:paraId="40F2A72F" w14:textId="77777777" w:rsidR="00497AAC" w:rsidRPr="00497AAC" w:rsidRDefault="00497AAC" w:rsidP="00497AAC">
      <w:pPr>
        <w:rPr>
          <w:lang w:val="en-US"/>
        </w:rPr>
      </w:pPr>
    </w:p>
    <w:p w14:paraId="38049755" w14:textId="77777777" w:rsidR="00497AAC" w:rsidRDefault="00497AAC" w:rsidP="00497AAC">
      <w:pPr>
        <w:rPr>
          <w:lang w:val="en-US"/>
        </w:rPr>
      </w:pPr>
      <w:r w:rsidRPr="00497AAC">
        <w:rPr>
          <w:lang w:val="en-US"/>
        </w:rPr>
        <w:t xml:space="preserve">The more interesting part of the picture are the years around and past the millennium. Between 1997/98 and 2003 we see a gap in the FTA series caused by the change in the tax system. Our approach to impute the gap is to interpolate the income sums of all FTA-reported income brackets. This is fruitful because cantons switched the tax system in different years so we gain at least some information about the trend within the gap. The spike 2001 can be explained by tax tricks: within the period the tax system changed, individuals were able to save taxes by shifting parts of their incomes into this period. </w:t>
      </w:r>
    </w:p>
    <w:p w14:paraId="232E68E1" w14:textId="77777777" w:rsidR="003757F4" w:rsidRDefault="003757F4" w:rsidP="00497AAC">
      <w:pPr>
        <w:rPr>
          <w:lang w:val="en-US"/>
        </w:rPr>
      </w:pPr>
    </w:p>
    <w:p w14:paraId="467A40C7" w14:textId="77777777" w:rsidR="003757F4" w:rsidRDefault="003757F4" w:rsidP="003757F4">
      <w:pPr>
        <w:keepNext/>
      </w:pPr>
      <w:r>
        <w:rPr>
          <w:noProof/>
          <w:lang w:eastAsia="de-CH"/>
        </w:rPr>
        <w:drawing>
          <wp:inline distT="0" distB="0" distL="0" distR="0" wp14:anchorId="25E177C2" wp14:editId="55BC20CC">
            <wp:extent cx="3783980" cy="2674401"/>
            <wp:effectExtent l="0" t="0" r="6985" b="0"/>
            <wp:docPr id="8" name="Grafik 8" descr="C:\Users\hlo1\swiss_inequality_development\paper\figure\benplo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lo1\swiss_inequality_development\paper\figure\benplot.b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7436" cy="2676844"/>
                    </a:xfrm>
                    <a:prstGeom prst="rect">
                      <a:avLst/>
                    </a:prstGeom>
                    <a:noFill/>
                    <a:ln>
                      <a:noFill/>
                    </a:ln>
                  </pic:spPr>
                </pic:pic>
              </a:graphicData>
            </a:graphic>
          </wp:inline>
        </w:drawing>
      </w:r>
    </w:p>
    <w:p w14:paraId="5B13DF3E" w14:textId="77777777" w:rsidR="003757F4" w:rsidRPr="003757F4" w:rsidRDefault="003757F4" w:rsidP="003757F4">
      <w:pPr>
        <w:pStyle w:val="Beschriftung"/>
        <w:rPr>
          <w:sz w:val="24"/>
          <w:szCs w:val="24"/>
          <w:lang w:val="en-US"/>
        </w:rPr>
      </w:pPr>
      <w:bookmarkStart w:id="244" w:name="_Ref399857687"/>
      <w:commentRangeStart w:id="245"/>
      <w:r>
        <w:rPr>
          <w:sz w:val="24"/>
          <w:szCs w:val="24"/>
          <w:lang w:val="en-US"/>
        </w:rPr>
        <w:t>Figure</w:t>
      </w:r>
      <w:r w:rsidRPr="003757F4">
        <w:rPr>
          <w:sz w:val="24"/>
          <w:szCs w:val="24"/>
          <w:lang w:val="en-US"/>
        </w:rPr>
        <w:t xml:space="preserve"> </w:t>
      </w:r>
      <w:r w:rsidRPr="003757F4">
        <w:rPr>
          <w:sz w:val="24"/>
          <w:szCs w:val="24"/>
          <w:lang w:val="en-US"/>
        </w:rPr>
        <w:fldChar w:fldCharType="begin"/>
      </w:r>
      <w:r w:rsidRPr="003757F4">
        <w:rPr>
          <w:sz w:val="24"/>
          <w:szCs w:val="24"/>
          <w:lang w:val="en-US"/>
        </w:rPr>
        <w:instrText xml:space="preserve"> SEQ Abbildung \* ARABIC </w:instrText>
      </w:r>
      <w:r w:rsidRPr="003757F4">
        <w:rPr>
          <w:sz w:val="24"/>
          <w:szCs w:val="24"/>
          <w:lang w:val="en-US"/>
        </w:rPr>
        <w:fldChar w:fldCharType="separate"/>
      </w:r>
      <w:r w:rsidR="00A0309C">
        <w:rPr>
          <w:noProof/>
          <w:sz w:val="24"/>
          <w:szCs w:val="24"/>
          <w:lang w:val="en-US"/>
        </w:rPr>
        <w:t>5</w:t>
      </w:r>
      <w:r w:rsidRPr="003757F4">
        <w:rPr>
          <w:sz w:val="24"/>
          <w:szCs w:val="24"/>
          <w:lang w:val="en-US"/>
        </w:rPr>
        <w:fldChar w:fldCharType="end"/>
      </w:r>
      <w:bookmarkEnd w:id="244"/>
      <w:r>
        <w:rPr>
          <w:sz w:val="24"/>
          <w:szCs w:val="24"/>
          <w:lang w:val="en-US"/>
        </w:rPr>
        <w:t xml:space="preserve">: Inequality trend with tax </w:t>
      </w:r>
      <w:r w:rsidR="00FD406E">
        <w:rPr>
          <w:sz w:val="24"/>
          <w:szCs w:val="24"/>
          <w:lang w:val="en-US"/>
        </w:rPr>
        <w:t>and survey data</w:t>
      </w:r>
      <w:r>
        <w:rPr>
          <w:sz w:val="24"/>
          <w:szCs w:val="24"/>
          <w:lang w:val="en-US"/>
        </w:rPr>
        <w:t xml:space="preserve"> </w:t>
      </w:r>
      <w:commentRangeEnd w:id="245"/>
      <w:r w:rsidR="00240294">
        <w:rPr>
          <w:rStyle w:val="Kommentarzeichen"/>
          <w:bCs w:val="0"/>
          <w:lang w:val="de-CH"/>
        </w:rPr>
        <w:commentReference w:id="245"/>
      </w:r>
    </w:p>
    <w:p w14:paraId="24683C45" w14:textId="77777777" w:rsidR="003757F4" w:rsidRPr="00497AAC" w:rsidRDefault="003757F4" w:rsidP="00497AAC">
      <w:pPr>
        <w:rPr>
          <w:lang w:val="en-US"/>
        </w:rPr>
      </w:pPr>
    </w:p>
    <w:p w14:paraId="4DDCE860" w14:textId="77777777" w:rsidR="00497AAC" w:rsidRPr="00497AAC" w:rsidRDefault="00497AAC" w:rsidP="00497AAC">
      <w:pPr>
        <w:rPr>
          <w:lang w:val="en-US"/>
        </w:rPr>
      </w:pPr>
    </w:p>
    <w:p w14:paraId="2ECB8564" w14:textId="77777777" w:rsidR="00B14648" w:rsidRPr="00D044CF" w:rsidRDefault="00497AAC" w:rsidP="00525346">
      <w:pPr>
        <w:rPr>
          <w:lang w:val="en-US"/>
        </w:rPr>
      </w:pPr>
      <w:r w:rsidRPr="00497AAC">
        <w:rPr>
          <w:lang w:val="en-US"/>
        </w:rPr>
        <w:t>After the financial crisis most of the data sources (except EU SILC) state decreasing inequality. Our interpretation is that top percentiles lost relevant parts of their incomes from capital investments.</w:t>
      </w:r>
    </w:p>
    <w:p w14:paraId="50C910FD" w14:textId="77777777" w:rsidR="00B14648" w:rsidRDefault="00B14648">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berschrift1"/>
      </w:pPr>
      <w:bookmarkStart w:id="246" w:name="_Toc399858820"/>
      <w:r w:rsidRPr="00511D21">
        <w:lastRenderedPageBreak/>
        <w:t>Literaturverzeichnis</w:t>
      </w:r>
      <w:bookmarkEnd w:id="246"/>
    </w:p>
    <w:p w14:paraId="0CE8DB6D" w14:textId="77777777" w:rsidR="00B14648" w:rsidRDefault="00B14648">
      <w:pPr>
        <w:spacing w:line="240" w:lineRule="auto"/>
        <w:rPr>
          <w:rFonts w:eastAsia="Times New Roman"/>
          <w:bCs/>
          <w:sz w:val="28"/>
          <w:szCs w:val="28"/>
        </w:rPr>
      </w:pPr>
      <w:r>
        <w:br w:type="page"/>
      </w:r>
    </w:p>
    <w:p w14:paraId="5C369094" w14:textId="77777777" w:rsidR="00511D21" w:rsidRDefault="00511D21" w:rsidP="00676E3F">
      <w:pPr>
        <w:pStyle w:val="berschrift1"/>
      </w:pPr>
      <w:bookmarkStart w:id="247" w:name="_Toc399858821"/>
      <w:r w:rsidRPr="00511D21">
        <w:lastRenderedPageBreak/>
        <w:t>Anhang</w:t>
      </w:r>
      <w:bookmarkEnd w:id="247"/>
    </w:p>
    <w:p w14:paraId="34556F82" w14:textId="77777777" w:rsidR="00A0309C" w:rsidRDefault="00A0309C" w:rsidP="00A0309C">
      <w:pPr>
        <w:keepNext/>
      </w:pPr>
      <w:r>
        <w:rPr>
          <w:noProof/>
          <w:lang w:eastAsia="de-CH"/>
        </w:rPr>
        <w:drawing>
          <wp:inline distT="0" distB="0" distL="0" distR="0" wp14:anchorId="2D430B5A" wp14:editId="00173BFD">
            <wp:extent cx="3687445" cy="3687445"/>
            <wp:effectExtent l="0" t="0" r="8255" b="825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7445" cy="3687445"/>
                    </a:xfrm>
                    <a:prstGeom prst="rect">
                      <a:avLst/>
                    </a:prstGeom>
                    <a:noFill/>
                    <a:ln>
                      <a:noFill/>
                    </a:ln>
                  </pic:spPr>
                </pic:pic>
              </a:graphicData>
            </a:graphic>
          </wp:inline>
        </w:drawing>
      </w:r>
    </w:p>
    <w:p w14:paraId="4CA39DBA" w14:textId="77777777" w:rsidR="00B14648" w:rsidRPr="00A0309C" w:rsidRDefault="00A8628A" w:rsidP="00A0309C">
      <w:pPr>
        <w:pStyle w:val="Beschriftung"/>
        <w:rPr>
          <w:sz w:val="24"/>
          <w:szCs w:val="24"/>
          <w:lang w:val="en-US"/>
        </w:rPr>
      </w:pPr>
      <w:r>
        <w:rPr>
          <w:sz w:val="24"/>
          <w:szCs w:val="24"/>
          <w:lang w:val="en-US"/>
        </w:rPr>
        <w:t>Figure</w:t>
      </w:r>
      <w:r w:rsidR="00A0309C" w:rsidRPr="00A0309C">
        <w:rPr>
          <w:sz w:val="24"/>
          <w:szCs w:val="24"/>
          <w:lang w:val="en-US"/>
        </w:rPr>
        <w:t xml:space="preserve"> </w:t>
      </w:r>
      <w:r w:rsidR="00A0309C" w:rsidRPr="00A0309C">
        <w:rPr>
          <w:sz w:val="24"/>
          <w:szCs w:val="24"/>
          <w:lang w:val="en-US"/>
        </w:rPr>
        <w:fldChar w:fldCharType="begin"/>
      </w:r>
      <w:r w:rsidR="00A0309C" w:rsidRPr="00A0309C">
        <w:rPr>
          <w:sz w:val="24"/>
          <w:szCs w:val="24"/>
          <w:lang w:val="en-US"/>
        </w:rPr>
        <w:instrText xml:space="preserve"> SEQ Abbildung \* ARABIC </w:instrText>
      </w:r>
      <w:r w:rsidR="00A0309C" w:rsidRPr="00A0309C">
        <w:rPr>
          <w:sz w:val="24"/>
          <w:szCs w:val="24"/>
          <w:lang w:val="en-US"/>
        </w:rPr>
        <w:fldChar w:fldCharType="separate"/>
      </w:r>
      <w:r w:rsidR="00A0309C" w:rsidRPr="00A0309C">
        <w:rPr>
          <w:sz w:val="24"/>
          <w:szCs w:val="24"/>
          <w:lang w:val="en-US"/>
        </w:rPr>
        <w:t>6</w:t>
      </w:r>
      <w:r w:rsidR="00A0309C" w:rsidRPr="00A0309C">
        <w:rPr>
          <w:sz w:val="24"/>
          <w:szCs w:val="24"/>
          <w:lang w:val="en-US"/>
        </w:rPr>
        <w:fldChar w:fldCharType="end"/>
      </w:r>
      <w:r w:rsidR="00A0309C">
        <w:rPr>
          <w:sz w:val="24"/>
          <w:szCs w:val="24"/>
          <w:lang w:val="en-US"/>
        </w:rPr>
        <w:t>: Bias variation by time and cantons</w:t>
      </w:r>
    </w:p>
    <w:sectPr w:rsidR="00B14648" w:rsidRPr="00A0309C" w:rsidSect="00A54C2F">
      <w:headerReference w:type="default" r:id="rId22"/>
      <w:footerReference w:type="default" r:id="rId23"/>
      <w:headerReference w:type="first" r:id="rId24"/>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ümbelin Oliver" w:date="2014-09-30T16:38:00Z" w:initials="HO">
    <w:p w14:paraId="4A58E776" w14:textId="77777777" w:rsidR="00AE4567" w:rsidRDefault="00AE4567">
      <w:pPr>
        <w:pStyle w:val="Kommentartext"/>
      </w:pPr>
      <w:r>
        <w:rPr>
          <w:rStyle w:val="Kommentarzeichen"/>
        </w:rPr>
        <w:annotationRef/>
      </w:r>
      <w:r>
        <w:t>Zeitraum</w:t>
      </w:r>
    </w:p>
  </w:comment>
  <w:comment w:id="1" w:author="Hümbelin Oliver" w:date="2014-09-30T11:29:00Z" w:initials="HO">
    <w:p w14:paraId="4FB477FA" w14:textId="77777777" w:rsidR="00AE4567" w:rsidRDefault="00AE4567">
      <w:pPr>
        <w:pStyle w:val="Kommentartext"/>
      </w:pPr>
      <w:r>
        <w:rPr>
          <w:rStyle w:val="Kommentarzeichen"/>
        </w:rPr>
        <w:annotationRef/>
      </w:r>
      <w:r>
        <w:t>Oder ist es eher so, dass wir aufzeigen, wo es methodische Probleme geben kann und anhand von Steuerdaten das Ausmass der Abweichungen aufzeigen?</w:t>
      </w:r>
    </w:p>
  </w:comment>
  <w:comment w:id="16" w:author="Hümbelin Oliver" w:date="2014-09-30T17:18:00Z" w:initials="HO">
    <w:p w14:paraId="596B910E" w14:textId="77777777" w:rsidR="00AE4567" w:rsidRDefault="00AE4567">
      <w:pPr>
        <w:pStyle w:val="Kommentartext"/>
      </w:pPr>
      <w:r>
        <w:rPr>
          <w:rStyle w:val="Kommentarzeichen"/>
        </w:rPr>
        <w:annotationRef/>
      </w:r>
      <w:r>
        <w:t>Nochmal gut überlegen was wir eigentlich gemacht haben und in wenigen Sätzen auf den Punkt bringen (nicht mehr als 200 Worte).</w:t>
      </w:r>
    </w:p>
  </w:comment>
  <w:comment w:id="72" w:author="Hümbelin Oliver" w:date="2014-09-30T17:28:00Z" w:initials="HO">
    <w:p w14:paraId="0EA89AC2" w14:textId="77777777" w:rsidR="00AE4567" w:rsidRDefault="00AE4567">
      <w:pPr>
        <w:pStyle w:val="Kommentartext"/>
      </w:pPr>
      <w:r>
        <w:rPr>
          <w:rStyle w:val="Kommentarzeichen"/>
        </w:rPr>
        <w:annotationRef/>
      </w:r>
      <w:r>
        <w:t xml:space="preserve">Braucht es eine Spezifizierung von </w:t>
      </w:r>
      <w:proofErr w:type="spellStart"/>
      <w:r>
        <w:t>economoic</w:t>
      </w:r>
      <w:proofErr w:type="spellEnd"/>
      <w:r>
        <w:t xml:space="preserve"> auf </w:t>
      </w:r>
      <w:proofErr w:type="spellStart"/>
      <w:r>
        <w:t>economic</w:t>
      </w:r>
      <w:proofErr w:type="spellEnd"/>
      <w:r>
        <w:t xml:space="preserve"> well-</w:t>
      </w:r>
      <w:proofErr w:type="spellStart"/>
      <w:r>
        <w:t>beeing</w:t>
      </w:r>
      <w:proofErr w:type="spellEnd"/>
      <w:r>
        <w:t>? Später wird das nämlich implizit angenommen. Bspw. wenn nach der statistischen Einheit gefragt wird (wenn man nämlich an Lohnungleichheit interessiert ist, würde man eher Individuen und nicht Haushalte betrachten).</w:t>
      </w:r>
    </w:p>
  </w:comment>
  <w:comment w:id="87" w:author="rudi" w:date="2014-10-13T23:30:00Z" w:initials="r">
    <w:p w14:paraId="578A2C26" w14:textId="47AFA63F" w:rsidR="00C9695A" w:rsidRDefault="00C9695A">
      <w:pPr>
        <w:pStyle w:val="Kommentartext"/>
      </w:pPr>
      <w:r>
        <w:rPr>
          <w:rStyle w:val="Kommentarzeichen"/>
        </w:rPr>
        <w:annotationRef/>
      </w:r>
      <w:r>
        <w:t>Hier fehlt irgendwas glaube ich</w:t>
      </w:r>
    </w:p>
  </w:comment>
  <w:comment w:id="93" w:author="Hümbelin Oliver" w:date="2014-09-30T17:29:00Z" w:initials="HO">
    <w:p w14:paraId="0D0C1121" w14:textId="22F9DA2F" w:rsidR="00C9695A" w:rsidRDefault="00AE4567">
      <w:pPr>
        <w:pStyle w:val="Kommentartext"/>
      </w:pPr>
      <w:r>
        <w:rPr>
          <w:rStyle w:val="Kommentarzeichen"/>
        </w:rPr>
        <w:annotationRef/>
      </w:r>
      <w:r>
        <w:t xml:space="preserve">Der Pfeil zu </w:t>
      </w:r>
      <w:proofErr w:type="spellStart"/>
      <w:r>
        <w:t>disposable</w:t>
      </w:r>
      <w:proofErr w:type="spellEnd"/>
      <w:r>
        <w:t xml:space="preserve"> </w:t>
      </w:r>
      <w:proofErr w:type="spellStart"/>
      <w:r>
        <w:t>income</w:t>
      </w:r>
      <w:proofErr w:type="spellEnd"/>
      <w:r>
        <w:t xml:space="preserve"> </w:t>
      </w:r>
      <w:proofErr w:type="spellStart"/>
      <w:r>
        <w:t>is</w:t>
      </w:r>
      <w:proofErr w:type="spellEnd"/>
      <w:r>
        <w:t xml:space="preserve"> eigentlich schräg, weil er vom Redistribution-Kästchen kommt. Braucht es überhaupt einen? Im Prinzip müsste ja noch ein Pfeil von total </w:t>
      </w:r>
      <w:proofErr w:type="spellStart"/>
      <w:r>
        <w:t>income</w:t>
      </w:r>
      <w:proofErr w:type="spellEnd"/>
      <w:r>
        <w:t xml:space="preserve"> kommen.</w:t>
      </w:r>
    </w:p>
  </w:comment>
  <w:comment w:id="94" w:author="rudi" w:date="2014-10-13T23:35:00Z" w:initials="r">
    <w:p w14:paraId="66340394" w14:textId="732421A7" w:rsidR="00C9695A" w:rsidRDefault="00C9695A">
      <w:pPr>
        <w:pStyle w:val="Kommentartext"/>
      </w:pPr>
      <w:r>
        <w:rPr>
          <w:rStyle w:val="Kommentarzeichen"/>
        </w:rPr>
        <w:annotationRef/>
      </w:r>
      <w:r>
        <w:t xml:space="preserve">Geht anders schwierig ohne den </w:t>
      </w:r>
      <w:proofErr w:type="spellStart"/>
      <w:r>
        <w:t>redistributionblock</w:t>
      </w:r>
      <w:proofErr w:type="spellEnd"/>
      <w:r>
        <w:t xml:space="preserve"> aufzubrechen. </w:t>
      </w:r>
      <w:proofErr w:type="spellStart"/>
      <w:r>
        <w:t>Evtl</w:t>
      </w:r>
      <w:proofErr w:type="spellEnd"/>
      <w:r>
        <w:t xml:space="preserve"> könnte man „total </w:t>
      </w:r>
      <w:proofErr w:type="spellStart"/>
      <w:r>
        <w:t>income</w:t>
      </w:r>
      <w:proofErr w:type="spellEnd"/>
      <w:r>
        <w:t xml:space="preserve">“ nach rechts </w:t>
      </w:r>
      <w:proofErr w:type="spellStart"/>
      <w:r>
        <w:t>shiften</w:t>
      </w:r>
      <w:proofErr w:type="spellEnd"/>
      <w:r>
        <w:t xml:space="preserve"> bis es direkt über „</w:t>
      </w:r>
      <w:proofErr w:type="spellStart"/>
      <w:r>
        <w:t>current</w:t>
      </w:r>
      <w:proofErr w:type="spellEnd"/>
      <w:r>
        <w:t xml:space="preserve"> </w:t>
      </w:r>
      <w:proofErr w:type="spellStart"/>
      <w:r>
        <w:t>transfers</w:t>
      </w:r>
      <w:proofErr w:type="spellEnd"/>
      <w:r w:rsidR="00E75396">
        <w:t xml:space="preserve"> </w:t>
      </w:r>
      <w:proofErr w:type="spellStart"/>
      <w:r w:rsidR="00E75396">
        <w:t>paid</w:t>
      </w:r>
      <w:proofErr w:type="spellEnd"/>
      <w:r w:rsidR="00E75396">
        <w:t>“</w:t>
      </w:r>
      <w:r>
        <w:t xml:space="preserve"> steht</w:t>
      </w:r>
      <w:r w:rsidR="00E75396">
        <w:t xml:space="preserve">. Der </w:t>
      </w:r>
      <w:proofErr w:type="spellStart"/>
      <w:r w:rsidR="00E75396">
        <w:t>pfeil</w:t>
      </w:r>
      <w:proofErr w:type="spellEnd"/>
      <w:r w:rsidR="00E75396">
        <w:t xml:space="preserve"> von „</w:t>
      </w:r>
      <w:proofErr w:type="spellStart"/>
      <w:r w:rsidR="00E75396">
        <w:t>transfers</w:t>
      </w:r>
      <w:proofErr w:type="spellEnd"/>
      <w:r w:rsidR="00E75396">
        <w:t xml:space="preserve"> </w:t>
      </w:r>
      <w:proofErr w:type="spellStart"/>
      <w:r w:rsidR="00E75396">
        <w:t>received</w:t>
      </w:r>
      <w:proofErr w:type="spellEnd"/>
      <w:r w:rsidR="00E75396">
        <w:t xml:space="preserve">“ bleibt dann und kommt von links unten. Dann könnte man einen </w:t>
      </w:r>
      <w:proofErr w:type="spellStart"/>
      <w:r w:rsidR="00E75396">
        <w:t>pfeil</w:t>
      </w:r>
      <w:proofErr w:type="spellEnd"/>
      <w:r w:rsidR="00E75396">
        <w:t xml:space="preserve"> nach unten von total </w:t>
      </w:r>
      <w:proofErr w:type="spellStart"/>
      <w:r w:rsidR="00E75396">
        <w:t>income</w:t>
      </w:r>
      <w:proofErr w:type="spellEnd"/>
      <w:r w:rsidR="00E75396">
        <w:t xml:space="preserve"> nach </w:t>
      </w:r>
      <w:proofErr w:type="spellStart"/>
      <w:r w:rsidR="00E75396">
        <w:t>transfers</w:t>
      </w:r>
      <w:proofErr w:type="spellEnd"/>
      <w:r w:rsidR="00E75396">
        <w:t xml:space="preserve"> </w:t>
      </w:r>
      <w:proofErr w:type="spellStart"/>
      <w:r w:rsidR="00E75396">
        <w:t>paid</w:t>
      </w:r>
      <w:proofErr w:type="spellEnd"/>
      <w:r w:rsidR="00E75396">
        <w:t xml:space="preserve"> machen und noch mal einen von </w:t>
      </w:r>
      <w:proofErr w:type="spellStart"/>
      <w:r w:rsidR="00E75396">
        <w:t>transferspaid</w:t>
      </w:r>
      <w:proofErr w:type="spellEnd"/>
      <w:r w:rsidR="00E75396">
        <w:t xml:space="preserve"> nach unten zu „</w:t>
      </w:r>
      <w:proofErr w:type="spellStart"/>
      <w:r w:rsidR="00E75396">
        <w:t>disposable</w:t>
      </w:r>
      <w:proofErr w:type="spellEnd"/>
      <w:r w:rsidR="00E75396">
        <w:t xml:space="preserve"> </w:t>
      </w:r>
      <w:proofErr w:type="spellStart"/>
      <w:r w:rsidR="00E75396">
        <w:t>income</w:t>
      </w:r>
      <w:proofErr w:type="spellEnd"/>
      <w:r w:rsidR="00E75396">
        <w:t xml:space="preserve">“ (das man auch nach rechts </w:t>
      </w:r>
      <w:proofErr w:type="spellStart"/>
      <w:r w:rsidR="00E75396">
        <w:t>shiftet</w:t>
      </w:r>
      <w:proofErr w:type="spellEnd"/>
      <w:r w:rsidR="00E75396">
        <w:t xml:space="preserve"> bis es direkt unter </w:t>
      </w:r>
      <w:proofErr w:type="spellStart"/>
      <w:r w:rsidR="00E75396">
        <w:t>transfers</w:t>
      </w:r>
      <w:proofErr w:type="spellEnd"/>
      <w:r w:rsidR="00E75396">
        <w:t xml:space="preserve"> </w:t>
      </w:r>
      <w:proofErr w:type="spellStart"/>
      <w:r w:rsidR="00E75396">
        <w:t>paid</w:t>
      </w:r>
      <w:proofErr w:type="spellEnd"/>
      <w:r w:rsidR="00E75396">
        <w:t xml:space="preserve"> steht</w:t>
      </w:r>
    </w:p>
  </w:comment>
  <w:comment w:id="110" w:author="Hümbelin Oliver" w:date="2014-09-30T11:36:00Z" w:initials="HO">
    <w:p w14:paraId="10248C81" w14:textId="77777777" w:rsidR="00AE4567" w:rsidRDefault="00AE4567">
      <w:pPr>
        <w:pStyle w:val="Kommentartext"/>
      </w:pPr>
      <w:r>
        <w:rPr>
          <w:rStyle w:val="Kommentarzeichen"/>
        </w:rPr>
        <w:annotationRef/>
      </w:r>
      <w:r>
        <w:t>stimmt das?</w:t>
      </w:r>
    </w:p>
  </w:comment>
  <w:comment w:id="109" w:author="rudi" w:date="2014-10-13T23:48:00Z" w:initials="r">
    <w:p w14:paraId="5DB595DC" w14:textId="05EB5B18" w:rsidR="00BB156C" w:rsidRDefault="00BB156C">
      <w:pPr>
        <w:pStyle w:val="Kommentartext"/>
      </w:pPr>
      <w:r>
        <w:rPr>
          <w:rStyle w:val="Kommentarzeichen"/>
        </w:rPr>
        <w:annotationRef/>
      </w:r>
      <w:r>
        <w:t xml:space="preserve">Wenn das zu </w:t>
      </w:r>
      <w:proofErr w:type="spellStart"/>
      <w:r>
        <w:t>obvious</w:t>
      </w:r>
      <w:proofErr w:type="spellEnd"/>
      <w:r>
        <w:t xml:space="preserve"> ist könnte man den </w:t>
      </w:r>
      <w:proofErr w:type="spellStart"/>
      <w:r>
        <w:t>block</w:t>
      </w:r>
      <w:proofErr w:type="spellEnd"/>
      <w:r>
        <w:t xml:space="preserve"> auch streichen</w:t>
      </w:r>
    </w:p>
  </w:comment>
  <w:comment w:id="114" w:author="rudi" w:date="2014-10-13T23:50:00Z" w:initials="r">
    <w:p w14:paraId="7366D9C4" w14:textId="566C6E68" w:rsidR="00BB156C" w:rsidRDefault="00BB156C">
      <w:pPr>
        <w:pStyle w:val="Kommentartext"/>
      </w:pPr>
      <w:r>
        <w:rPr>
          <w:rStyle w:val="Kommentarzeichen"/>
        </w:rPr>
        <w:annotationRef/>
      </w:r>
      <w:r>
        <w:t xml:space="preserve">Wir brauchen da eine einheitliche </w:t>
      </w:r>
      <w:proofErr w:type="spellStart"/>
      <w:r>
        <w:t>schreibweise</w:t>
      </w:r>
      <w:proofErr w:type="spellEnd"/>
      <w:r>
        <w:t xml:space="preserve"> über das gesamte </w:t>
      </w:r>
      <w:proofErr w:type="spellStart"/>
      <w:r>
        <w:t>paper</w:t>
      </w:r>
      <w:proofErr w:type="spellEnd"/>
      <w:r>
        <w:t>. Ich würde „</w:t>
      </w:r>
      <w:proofErr w:type="spellStart"/>
      <w:r>
        <w:t>Gini</w:t>
      </w:r>
      <w:proofErr w:type="spellEnd"/>
      <w:r>
        <w:t xml:space="preserve"> </w:t>
      </w:r>
      <w:proofErr w:type="spellStart"/>
      <w:r>
        <w:t>coefficient</w:t>
      </w:r>
      <w:proofErr w:type="spellEnd"/>
      <w:r>
        <w:t>“ vorschlagen, grosses G, kleines c, kein Bindestrich</w:t>
      </w:r>
    </w:p>
  </w:comment>
  <w:comment w:id="130" w:author="rudi" w:date="2014-10-13T23:54:00Z" w:initials="r">
    <w:p w14:paraId="6184B7ED" w14:textId="4F53E235" w:rsidR="008215A5" w:rsidRDefault="008215A5">
      <w:pPr>
        <w:pStyle w:val="Kommentartext"/>
      </w:pPr>
      <w:r>
        <w:rPr>
          <w:rStyle w:val="Kommentarzeichen"/>
        </w:rPr>
        <w:annotationRef/>
      </w:r>
      <w:r>
        <w:t xml:space="preserve">Falls man den </w:t>
      </w:r>
      <w:proofErr w:type="spellStart"/>
      <w:r>
        <w:t>block</w:t>
      </w:r>
      <w:proofErr w:type="spellEnd"/>
      <w:r>
        <w:t xml:space="preserve"> oben rausnimmt muss der </w:t>
      </w:r>
      <w:proofErr w:type="spellStart"/>
      <w:r>
        <w:t>dalton</w:t>
      </w:r>
      <w:proofErr w:type="spellEnd"/>
      <w:r>
        <w:t xml:space="preserve"> hier wieder konkret rein</w:t>
      </w:r>
    </w:p>
  </w:comment>
  <w:comment w:id="111" w:author="Hümbelin Oliver" w:date="2014-09-30T17:38:00Z" w:initials="HO">
    <w:p w14:paraId="652EE53C" w14:textId="77777777" w:rsidR="00AE4567" w:rsidRDefault="00AE4567">
      <w:pPr>
        <w:pStyle w:val="Kommentartext"/>
      </w:pPr>
      <w:r>
        <w:rPr>
          <w:rStyle w:val="Kommentarzeichen"/>
        </w:rPr>
        <w:annotationRef/>
      </w:r>
      <w:r>
        <w:t xml:space="preserve">Nicht additiv </w:t>
      </w:r>
      <w:proofErr w:type="spellStart"/>
      <w:r>
        <w:t>dekomponierbar</w:t>
      </w:r>
      <w:proofErr w:type="spellEnd"/>
      <w:r>
        <w:t>.</w:t>
      </w:r>
    </w:p>
  </w:comment>
  <w:comment w:id="149" w:author="Hümbelin Oliver" w:date="2014-09-30T17:36:00Z" w:initials="HO">
    <w:p w14:paraId="531D2DB9" w14:textId="77777777" w:rsidR="00AE4567" w:rsidRDefault="00AE4567">
      <w:pPr>
        <w:pStyle w:val="Kommentartext"/>
      </w:pPr>
      <w:r>
        <w:rPr>
          <w:rStyle w:val="Kommentarzeichen"/>
        </w:rPr>
        <w:annotationRef/>
      </w:r>
      <w:r>
        <w:t xml:space="preserve">Braucht es diese Ausführung zu top </w:t>
      </w:r>
      <w:proofErr w:type="spellStart"/>
      <w:r>
        <w:t>income</w:t>
      </w:r>
      <w:proofErr w:type="spellEnd"/>
      <w:r>
        <w:t xml:space="preserve"> </w:t>
      </w:r>
      <w:proofErr w:type="spellStart"/>
      <w:r>
        <w:t>shares</w:t>
      </w:r>
      <w:proofErr w:type="spellEnd"/>
      <w:r>
        <w:t xml:space="preserve"> überhaupt? Ursprünglich war da ein bisschen das Ziel, dass wir irgendwie argumentieren müssen, dass es neben einer top </w:t>
      </w:r>
      <w:proofErr w:type="spellStart"/>
      <w:r>
        <w:t>income</w:t>
      </w:r>
      <w:proofErr w:type="spellEnd"/>
      <w:r>
        <w:t xml:space="preserve"> Reihe eine weitere Reihe braucht…</w:t>
      </w:r>
    </w:p>
  </w:comment>
  <w:comment w:id="173" w:author="rudi" w:date="2014-10-14T00:12:00Z" w:initials="r">
    <w:p w14:paraId="54B3C2FA" w14:textId="2B249BCF" w:rsidR="00572F02" w:rsidRDefault="00572F02">
      <w:pPr>
        <w:pStyle w:val="Kommentartext"/>
      </w:pPr>
      <w:r>
        <w:rPr>
          <w:rStyle w:val="Kommentarzeichen"/>
        </w:rPr>
        <w:annotationRef/>
      </w:r>
      <w:r>
        <w:t>Ich habe das ein bisschen umgeschrieben. Mit „</w:t>
      </w:r>
      <w:proofErr w:type="spellStart"/>
      <w:r>
        <w:t>increases</w:t>
      </w:r>
      <w:proofErr w:type="spellEnd"/>
      <w:r>
        <w:t xml:space="preserve">“ ist ja gemeint dass die </w:t>
      </w:r>
      <w:proofErr w:type="spellStart"/>
      <w:r>
        <w:t>wahrscheinlichkeismasse</w:t>
      </w:r>
      <w:proofErr w:type="spellEnd"/>
      <w:r>
        <w:t xml:space="preserve"> dort grösser wird. Das ist aber zu dem </w:t>
      </w:r>
      <w:proofErr w:type="spellStart"/>
      <w:r>
        <w:t>zeitpunkt</w:t>
      </w:r>
      <w:proofErr w:type="spellEnd"/>
      <w:r>
        <w:t xml:space="preserve"> noch nicht ersichtlich. Entweder man bleibt schwammig (wie </w:t>
      </w:r>
      <w:proofErr w:type="spellStart"/>
      <w:r>
        <w:t>ichs</w:t>
      </w:r>
      <w:proofErr w:type="spellEnd"/>
      <w:r>
        <w:t xml:space="preserve"> jetzt geschrieben habe) oder man versucht </w:t>
      </w:r>
      <w:proofErr w:type="spellStart"/>
      <w:r>
        <w:t>formulierungen</w:t>
      </w:r>
      <w:proofErr w:type="spellEnd"/>
      <w:r>
        <w:t xml:space="preserve"> wie „</w:t>
      </w:r>
      <w:proofErr w:type="spellStart"/>
      <w:r>
        <w:t>more</w:t>
      </w:r>
      <w:proofErr w:type="spellEnd"/>
      <w:r>
        <w:t xml:space="preserve"> </w:t>
      </w:r>
      <w:proofErr w:type="spellStart"/>
      <w:r>
        <w:t>people</w:t>
      </w:r>
      <w:proofErr w:type="spellEnd"/>
      <w:r>
        <w:t xml:space="preserve"> at </w:t>
      </w:r>
      <w:proofErr w:type="spellStart"/>
      <w:r>
        <w:t>both</w:t>
      </w:r>
      <w:proofErr w:type="spellEnd"/>
      <w:r>
        <w:t xml:space="preserve"> </w:t>
      </w:r>
      <w:proofErr w:type="spellStart"/>
      <w:r>
        <w:t>ends</w:t>
      </w:r>
      <w:proofErr w:type="spellEnd"/>
      <w:r>
        <w:t xml:space="preserve">, </w:t>
      </w:r>
      <w:proofErr w:type="spellStart"/>
      <w:r>
        <w:t>lower</w:t>
      </w:r>
      <w:proofErr w:type="spellEnd"/>
      <w:r>
        <w:t xml:space="preserve"> end, </w:t>
      </w:r>
      <w:proofErr w:type="spellStart"/>
      <w:r>
        <w:t>upper</w:t>
      </w:r>
      <w:proofErr w:type="spellEnd"/>
      <w:r>
        <w:t xml:space="preserve"> end“. Beides trifft es eigentlich nicht ganz aber es lohnt sich m.E. auch nicht da noch mehr in die </w:t>
      </w:r>
      <w:proofErr w:type="spellStart"/>
      <w:r>
        <w:t>tiefe</w:t>
      </w:r>
      <w:proofErr w:type="spellEnd"/>
      <w:r>
        <w:t xml:space="preserve"> zu gehen.</w:t>
      </w:r>
    </w:p>
  </w:comment>
  <w:comment w:id="101" w:author="Hümbelin Oliver" w:date="2014-09-24T12:32:00Z" w:initials="HO">
    <w:p w14:paraId="217006DF" w14:textId="77777777" w:rsidR="00AE4567" w:rsidRDefault="00AE4567">
      <w:pPr>
        <w:pStyle w:val="Kommentartext"/>
      </w:pPr>
      <w:r>
        <w:rPr>
          <w:rStyle w:val="Kommentarzeichen"/>
        </w:rPr>
        <w:annotationRef/>
      </w:r>
      <w:proofErr w:type="spellStart"/>
      <w:r>
        <w:t>Laaaaaaaang</w:t>
      </w:r>
      <w:proofErr w:type="spellEnd"/>
      <w:r>
        <w:t>. Geht’s kürzer und prägnanter?</w:t>
      </w:r>
    </w:p>
  </w:comment>
  <w:comment w:id="183" w:author="rudi" w:date="2014-10-14T00:18:00Z" w:initials="r">
    <w:p w14:paraId="5AFF9EA9" w14:textId="03227007" w:rsidR="0031429A" w:rsidRDefault="0031429A">
      <w:pPr>
        <w:pStyle w:val="Kommentartext"/>
      </w:pPr>
      <w:r>
        <w:rPr>
          <w:rStyle w:val="Kommentarzeichen"/>
        </w:rPr>
        <w:annotationRef/>
      </w:r>
      <w:r>
        <w:t xml:space="preserve">Die extremes machen wir später aber nicht wirklich. Nicht dass uns da jemand festnagelt </w:t>
      </w:r>
      <w:r>
        <w:sym w:font="Wingdings" w:char="F04A"/>
      </w:r>
    </w:p>
  </w:comment>
  <w:comment w:id="186" w:author="rudi" w:date="2014-10-14T00:27:00Z" w:initials="r">
    <w:p w14:paraId="007B4A6F" w14:textId="7F4CE064" w:rsidR="00253521" w:rsidRDefault="00253521">
      <w:pPr>
        <w:pStyle w:val="Kommentartext"/>
      </w:pPr>
      <w:r>
        <w:rPr>
          <w:rStyle w:val="Kommentarzeichen"/>
        </w:rPr>
        <w:annotationRef/>
      </w:r>
      <w:r>
        <w:t xml:space="preserve">2.4 ist eigentlich voll der fake. Das ist einfach 3. </w:t>
      </w:r>
      <w:r w:rsidR="004E4D6D">
        <w:t xml:space="preserve">Der </w:t>
      </w:r>
      <w:proofErr w:type="spellStart"/>
      <w:r w:rsidR="004E4D6D">
        <w:t>grund</w:t>
      </w:r>
      <w:proofErr w:type="spellEnd"/>
      <w:r w:rsidR="004E4D6D">
        <w:t xml:space="preserve"> ist das wiederkehrende </w:t>
      </w:r>
      <w:proofErr w:type="spellStart"/>
      <w:r w:rsidR="004E4D6D">
        <w:t>quartett</w:t>
      </w:r>
      <w:proofErr w:type="spellEnd"/>
      <w:r w:rsidR="004E4D6D">
        <w:t xml:space="preserve"> oder? </w:t>
      </w:r>
      <w:proofErr w:type="spellStart"/>
      <w:r w:rsidR="004E4D6D">
        <w:t>Evtl</w:t>
      </w:r>
      <w:proofErr w:type="spellEnd"/>
      <w:r w:rsidR="004E4D6D">
        <w:t xml:space="preserve"> könnte man hier sonst noch ein paar </w:t>
      </w:r>
      <w:proofErr w:type="spellStart"/>
      <w:r w:rsidR="004E4D6D">
        <w:t>buzzwords</w:t>
      </w:r>
      <w:proofErr w:type="spellEnd"/>
      <w:r w:rsidR="004E4D6D">
        <w:t xml:space="preserve"> </w:t>
      </w:r>
      <w:proofErr w:type="spellStart"/>
      <w:r w:rsidR="004E4D6D">
        <w:t>droppen</w:t>
      </w:r>
      <w:proofErr w:type="spellEnd"/>
      <w:r w:rsidR="004E4D6D">
        <w:t>. Mittelstandsbias und so..</w:t>
      </w:r>
    </w:p>
  </w:comment>
  <w:comment w:id="215" w:author="Hümbelin Oliver" w:date="2014-09-30T17:46:00Z" w:initials="HO">
    <w:p w14:paraId="61C46BBB" w14:textId="77777777" w:rsidR="00AE4567" w:rsidRDefault="00AE4567">
      <w:pPr>
        <w:pStyle w:val="Kommentartext"/>
      </w:pPr>
      <w:r>
        <w:rPr>
          <w:rStyle w:val="Kommentarzeichen"/>
        </w:rPr>
        <w:annotationRef/>
      </w:r>
      <w:r>
        <w:t>Stimmt das?</w:t>
      </w:r>
    </w:p>
  </w:comment>
  <w:comment w:id="217" w:author="Hümbelin Oliver" w:date="2014-09-24T12:06:00Z" w:initials="HO">
    <w:p w14:paraId="4765D327" w14:textId="77777777" w:rsidR="00AE4567" w:rsidRDefault="00AE4567">
      <w:pPr>
        <w:pStyle w:val="Kommentartext"/>
      </w:pPr>
      <w:r>
        <w:rPr>
          <w:rStyle w:val="Kommentarzeichen"/>
        </w:rPr>
        <w:annotationRef/>
      </w:r>
      <w:r>
        <w:t>Zu detailliert. Wo kürzen? Was ist das zentrale Argument</w:t>
      </w:r>
    </w:p>
  </w:comment>
  <w:comment w:id="219" w:author="Hümbelin Oliver" w:date="2014-09-30T13:59:00Z" w:initials="HO">
    <w:p w14:paraId="2862606D" w14:textId="77777777" w:rsidR="00AE4567" w:rsidRDefault="00AE4567" w:rsidP="003163BA">
      <w:pPr>
        <w:pStyle w:val="Kommentartext"/>
      </w:pPr>
      <w:r>
        <w:rPr>
          <w:rStyle w:val="Kommentarzeichen"/>
        </w:rPr>
        <w:annotationRef/>
      </w:r>
      <w:r>
        <w:t xml:space="preserve">Top </w:t>
      </w:r>
      <w:proofErr w:type="spellStart"/>
      <w:r>
        <w:t>incomes</w:t>
      </w:r>
      <w:proofErr w:type="spellEnd"/>
      <w:r>
        <w:t xml:space="preserve"> zeigen?</w:t>
      </w:r>
    </w:p>
  </w:comment>
  <w:comment w:id="221" w:author="Hümbelin Oliver" w:date="2014-09-30T17:50:00Z" w:initials="HO">
    <w:p w14:paraId="611A0698" w14:textId="77777777" w:rsidR="00AE4567" w:rsidRDefault="00AE4567">
      <w:pPr>
        <w:pStyle w:val="Kommentartext"/>
      </w:pPr>
      <w:r>
        <w:rPr>
          <w:rStyle w:val="Kommentarzeichen"/>
        </w:rPr>
        <w:annotationRef/>
      </w:r>
      <w:r>
        <w:t>Von wo ist das?</w:t>
      </w:r>
    </w:p>
  </w:comment>
  <w:comment w:id="222" w:author="Hümbelin Oliver" w:date="2014-09-30T16:42:00Z" w:initials="HO">
    <w:p w14:paraId="3E7BDC9F" w14:textId="77777777" w:rsidR="00AE4567" w:rsidRDefault="00AE4567" w:rsidP="00FD406E">
      <w:pPr>
        <w:pStyle w:val="Kommentartext"/>
      </w:pPr>
      <w:r>
        <w:rPr>
          <w:rStyle w:val="Kommentarzeichen"/>
        </w:rPr>
        <w:annotationRef/>
      </w:r>
      <w:r>
        <w:t>Stand? Jetzt ist’s anders. Allenfalls anpassen.</w:t>
      </w:r>
    </w:p>
  </w:comment>
  <w:comment w:id="224" w:author="Hümbelin Oliver" w:date="2014-09-30T17:58:00Z" w:initials="HO">
    <w:p w14:paraId="30CB8CB7" w14:textId="77777777" w:rsidR="00AE4567" w:rsidRDefault="00AE4567" w:rsidP="00190B1B">
      <w:pPr>
        <w:pStyle w:val="Kommentartext"/>
      </w:pPr>
      <w:r>
        <w:rPr>
          <w:rStyle w:val="Kommentarzeichen"/>
        </w:rPr>
        <w:annotationRef/>
      </w:r>
      <w:r>
        <w:t>Finde es schwierig zu lesen</w:t>
      </w:r>
    </w:p>
  </w:comment>
  <w:comment w:id="226" w:author="Hümbelin Oliver" w:date="2014-09-30T14:21:00Z" w:initials="HO">
    <w:p w14:paraId="0BE210DD" w14:textId="77777777" w:rsidR="00AE4567" w:rsidRDefault="00AE4567">
      <w:pPr>
        <w:pStyle w:val="Kommentartext"/>
      </w:pPr>
      <w:r>
        <w:rPr>
          <w:rStyle w:val="Kommentarzeichen"/>
        </w:rPr>
        <w:annotationRef/>
      </w:r>
      <w:r>
        <w:t xml:space="preserve">Umdrehen. Weil man meint, es geht jetzt um Haushalte </w:t>
      </w:r>
      <w:proofErr w:type="spellStart"/>
      <w:r>
        <w:t>vs</w:t>
      </w:r>
      <w:proofErr w:type="spellEnd"/>
      <w:r>
        <w:t xml:space="preserve"> </w:t>
      </w:r>
      <w:proofErr w:type="spellStart"/>
      <w:r>
        <w:t>tax</w:t>
      </w:r>
      <w:proofErr w:type="spellEnd"/>
      <w:r>
        <w:t xml:space="preserve"> </w:t>
      </w:r>
      <w:proofErr w:type="spellStart"/>
      <w:r>
        <w:t>data</w:t>
      </w:r>
      <w:proofErr w:type="spellEnd"/>
      <w:r>
        <w:t>.</w:t>
      </w:r>
    </w:p>
  </w:comment>
  <w:comment w:id="229" w:author="Hümbelin Oliver" w:date="2014-09-30T14:34:00Z" w:initials="HO">
    <w:p w14:paraId="7AADB397" w14:textId="77777777" w:rsidR="00AE4567" w:rsidRDefault="00AE4567" w:rsidP="00FF0596">
      <w:pPr>
        <w:pStyle w:val="Kommentartext"/>
      </w:pPr>
      <w:r>
        <w:rPr>
          <w:rStyle w:val="Kommentarzeichen"/>
        </w:rPr>
        <w:annotationRef/>
      </w:r>
      <w:r>
        <w:t>Haben wir das gemacht?</w:t>
      </w:r>
    </w:p>
    <w:p w14:paraId="74CFA8BB" w14:textId="77777777" w:rsidR="00AE4567" w:rsidRDefault="00AE4567">
      <w:pPr>
        <w:pStyle w:val="Kommentartext"/>
      </w:pPr>
    </w:p>
  </w:comment>
  <w:comment w:id="234" w:author="Hümbelin Oliver" w:date="2014-09-24T15:11:00Z" w:initials="HO">
    <w:p w14:paraId="5D88F7F5" w14:textId="77777777" w:rsidR="00AE4567" w:rsidRDefault="00AE4567" w:rsidP="0069494D">
      <w:pPr>
        <w:pStyle w:val="Kommentartext"/>
      </w:pPr>
      <w:r>
        <w:rPr>
          <w:rStyle w:val="Kommentarzeichen"/>
        </w:rPr>
        <w:annotationRef/>
      </w:r>
      <w:r>
        <w:t>Quellensteuer, Kapitalleistungen aus Vorsorge?</w:t>
      </w:r>
    </w:p>
  </w:comment>
  <w:comment w:id="240" w:author="Hümbelin Oliver" w:date="2014-09-30T16:14:00Z" w:initials="HO">
    <w:p w14:paraId="6A9D4CBD" w14:textId="77777777" w:rsidR="00AE4567" w:rsidRDefault="00AE4567">
      <w:pPr>
        <w:pStyle w:val="Kommentartext"/>
      </w:pPr>
      <w:r>
        <w:rPr>
          <w:rStyle w:val="Kommentarzeichen"/>
        </w:rPr>
        <w:annotationRef/>
      </w:r>
      <w:r>
        <w:t>y- Skala und Zeitachse einheitlich machen</w:t>
      </w:r>
    </w:p>
  </w:comment>
  <w:comment w:id="242" w:author="Hümbelin Oliver" w:date="2014-09-30T16:50:00Z" w:initials="HO">
    <w:p w14:paraId="2F95ED97" w14:textId="77777777" w:rsidR="00AE4567" w:rsidRDefault="00AE4567" w:rsidP="00525346">
      <w:pPr>
        <w:pStyle w:val="Kommentartext"/>
      </w:pPr>
      <w:r>
        <w:rPr>
          <w:rStyle w:val="Kommentarzeichen"/>
        </w:rPr>
        <w:annotationRef/>
      </w:r>
      <w:r>
        <w:t xml:space="preserve">Y-Skala einheitlich und Beschriftung der </w:t>
      </w:r>
      <w:proofErr w:type="spellStart"/>
      <w:r>
        <w:t>x-achsen</w:t>
      </w:r>
      <w:proofErr w:type="spellEnd"/>
      <w:r>
        <w:t xml:space="preserve"> lesbar machen.</w:t>
      </w:r>
    </w:p>
    <w:p w14:paraId="25C88828" w14:textId="77777777" w:rsidR="00AE4567" w:rsidRDefault="00AE4567" w:rsidP="00525346">
      <w:pPr>
        <w:pStyle w:val="Kommentartext"/>
      </w:pPr>
      <w:r>
        <w:t>Titel weg.</w:t>
      </w:r>
    </w:p>
  </w:comment>
  <w:comment w:id="245" w:author="Hümbelin Oliver" w:date="2014-09-30T17:17:00Z" w:initials="HO">
    <w:p w14:paraId="191C3941" w14:textId="77777777" w:rsidR="00AE4567" w:rsidRDefault="00AE4567">
      <w:pPr>
        <w:pStyle w:val="Kommentartext"/>
      </w:pPr>
      <w:r>
        <w:rPr>
          <w:rStyle w:val="Kommentarzeichen"/>
        </w:rPr>
        <w:annotationRef/>
      </w:r>
      <w:r>
        <w:t>Bereich schwächer einfärben, wenn Daten unzuverlässiger werden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58E776" w15:done="0"/>
  <w15:commentEx w15:paraId="4FB477FA" w15:done="0"/>
  <w15:commentEx w15:paraId="596B910E" w15:done="0"/>
  <w15:commentEx w15:paraId="0EA89AC2" w15:done="0"/>
  <w15:commentEx w15:paraId="578A2C26" w15:done="0"/>
  <w15:commentEx w15:paraId="0D0C1121" w15:done="0"/>
  <w15:commentEx w15:paraId="66340394" w15:paraIdParent="0D0C1121" w15:done="0"/>
  <w15:commentEx w15:paraId="10248C81" w15:done="0"/>
  <w15:commentEx w15:paraId="5DB595DC" w15:done="0"/>
  <w15:commentEx w15:paraId="7366D9C4" w15:done="0"/>
  <w15:commentEx w15:paraId="6184B7ED" w15:done="0"/>
  <w15:commentEx w15:paraId="652EE53C" w15:done="0"/>
  <w15:commentEx w15:paraId="531D2DB9" w15:done="0"/>
  <w15:commentEx w15:paraId="54B3C2FA" w15:done="0"/>
  <w15:commentEx w15:paraId="217006DF" w15:done="0"/>
  <w15:commentEx w15:paraId="5AFF9EA9" w15:done="0"/>
  <w15:commentEx w15:paraId="007B4A6F" w15:done="0"/>
  <w15:commentEx w15:paraId="61C46BBB" w15:done="0"/>
  <w15:commentEx w15:paraId="4765D327" w15:done="0"/>
  <w15:commentEx w15:paraId="2862606D" w15:done="0"/>
  <w15:commentEx w15:paraId="611A0698" w15:done="0"/>
  <w15:commentEx w15:paraId="3E7BDC9F" w15:done="0"/>
  <w15:commentEx w15:paraId="30CB8CB7" w15:done="0"/>
  <w15:commentEx w15:paraId="0BE210DD" w15:done="0"/>
  <w15:commentEx w15:paraId="74CFA8BB" w15:done="0"/>
  <w15:commentEx w15:paraId="5D88F7F5" w15:done="0"/>
  <w15:commentEx w15:paraId="6A9D4CBD" w15:done="0"/>
  <w15:commentEx w15:paraId="25C88828" w15:done="0"/>
  <w15:commentEx w15:paraId="191C39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3A11FC" w14:textId="77777777" w:rsidR="00F8098A" w:rsidRDefault="00F8098A" w:rsidP="006312E0">
      <w:pPr>
        <w:spacing w:line="240" w:lineRule="auto"/>
      </w:pPr>
      <w:r>
        <w:separator/>
      </w:r>
    </w:p>
  </w:endnote>
  <w:endnote w:type="continuationSeparator" w:id="0">
    <w:p w14:paraId="66535EC5" w14:textId="77777777" w:rsidR="00F8098A" w:rsidRDefault="00F8098A"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A02D0" w14:textId="77777777" w:rsidR="00AE4567" w:rsidRPr="007407D3" w:rsidRDefault="00AE4567" w:rsidP="00CA541A">
    <w:pPr>
      <w:pStyle w:val="Fuzeile"/>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AE4567" w:rsidRPr="003B1648" w:rsidRDefault="00AE4567"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97311D">
                            <w:rPr>
                              <w:noProof/>
                              <w:sz w:val="16"/>
                              <w:szCs w:val="16"/>
                            </w:rPr>
                            <w:t>8</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78BB25"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AE4567" w:rsidRPr="003B1648" w:rsidRDefault="00AE4567"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97311D">
                      <w:rPr>
                        <w:noProof/>
                        <w:sz w:val="16"/>
                        <w:szCs w:val="16"/>
                      </w:rPr>
                      <w:t>8</w:t>
                    </w:r>
                    <w:r w:rsidRPr="003B1648">
                      <w:rPr>
                        <w:sz w:val="16"/>
                        <w:szCs w:val="16"/>
                      </w:rPr>
                      <w:fldChar w:fldCharType="end"/>
                    </w:r>
                  </w:p>
                </w:txbxContent>
              </v:textbox>
              <w10:wrap type="square" anchorx="page" anchory="page"/>
            </v:shape>
          </w:pict>
        </mc:Fallback>
      </mc:AlternateContent>
    </w:r>
    <w:r w:rsidRPr="007407D3">
      <w:rPr>
        <w:lang w:val="fr-CH"/>
      </w:rPr>
      <w:t xml:space="preserve">Berner </w:t>
    </w:r>
    <w:proofErr w:type="spellStart"/>
    <w:r w:rsidRPr="007407D3">
      <w:rPr>
        <w:lang w:val="fr-CH"/>
      </w:rPr>
      <w:t>Fachhochschule</w:t>
    </w:r>
    <w:proofErr w:type="spellEnd"/>
    <w:r w:rsidRPr="007407D3">
      <w:rPr>
        <w:lang w:val="fr-CH"/>
      </w:rPr>
      <w:t xml:space="preserve"> | </w:t>
    </w:r>
    <w:proofErr w:type="spellStart"/>
    <w:r w:rsidRPr="00DB7ED7">
      <w:rPr>
        <w:lang w:val="fr-CH"/>
      </w:rPr>
      <w:t>Soziale</w:t>
    </w:r>
    <w:proofErr w:type="spellEnd"/>
    <w:r w:rsidRPr="00DB7ED7">
      <w:rPr>
        <w:lang w:val="fr-CH"/>
      </w:rPr>
      <w:t xml:space="preserve"> </w:t>
    </w:r>
    <w:proofErr w:type="spellStart"/>
    <w:r w:rsidRPr="00DB7ED7">
      <w:rPr>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72A5D" w14:textId="77777777" w:rsidR="00F8098A" w:rsidRDefault="00F8098A" w:rsidP="006312E0">
      <w:pPr>
        <w:spacing w:line="240" w:lineRule="auto"/>
      </w:pPr>
    </w:p>
  </w:footnote>
  <w:footnote w:type="continuationSeparator" w:id="0">
    <w:p w14:paraId="4934A035" w14:textId="77777777" w:rsidR="00F8098A" w:rsidRDefault="00F8098A" w:rsidP="006312E0">
      <w:pPr>
        <w:spacing w:line="240" w:lineRule="auto"/>
      </w:pPr>
      <w:r>
        <w:continuationSeparator/>
      </w:r>
    </w:p>
  </w:footnote>
  <w:footnote w:id="1">
    <w:p w14:paraId="4A0CADFD" w14:textId="77777777" w:rsidR="00AE4567" w:rsidRPr="00122E28" w:rsidRDefault="00AE4567">
      <w:pPr>
        <w:pStyle w:val="Funotentext"/>
        <w:rPr>
          <w:lang w:val="en-US"/>
        </w:rPr>
      </w:pPr>
      <w:r>
        <w:rPr>
          <w:rStyle w:val="Funotenzeichen"/>
        </w:rPr>
        <w:footnoteRef/>
      </w:r>
      <w:r w:rsidRPr="00361A2D">
        <w:rPr>
          <w:lang w:val="en-US"/>
        </w:rPr>
        <w:t xml:space="preserve"> (1) Weak principle of transfers,</w:t>
      </w:r>
      <w:r>
        <w:rPr>
          <w:lang w:val="en-US"/>
        </w:rPr>
        <w:t xml:space="preserve"> (2)</w:t>
      </w:r>
      <w:r w:rsidRPr="00361A2D">
        <w:rPr>
          <w:lang w:val="en-US"/>
        </w:rPr>
        <w:t xml:space="preserve"> strong principle of transfers,</w:t>
      </w:r>
      <w:r>
        <w:rPr>
          <w:lang w:val="en-US"/>
        </w:rPr>
        <w:t xml:space="preserve"> (3)</w:t>
      </w:r>
      <w:r w:rsidRPr="00361A2D">
        <w:rPr>
          <w:lang w:val="en-US"/>
        </w:rPr>
        <w:t xml:space="preserve"> scale invariance,</w:t>
      </w:r>
      <w:r>
        <w:rPr>
          <w:lang w:val="en-US"/>
        </w:rPr>
        <w:t xml:space="preserve"> (4)</w:t>
      </w:r>
      <w:r w:rsidRPr="00361A2D">
        <w:rPr>
          <w:lang w:val="en-US"/>
        </w:rPr>
        <w:t xml:space="preserve"> the principle of population and </w:t>
      </w:r>
      <w:r>
        <w:rPr>
          <w:lang w:val="en-US"/>
        </w:rPr>
        <w:t xml:space="preserve">(5) </w:t>
      </w:r>
      <w:r w:rsidRPr="00361A2D">
        <w:rPr>
          <w:lang w:val="en-US"/>
        </w:rPr>
        <w:t>decomposability</w:t>
      </w:r>
      <w:r>
        <w:rPr>
          <w:lang w:val="en-US"/>
        </w:rPr>
        <w:t>.</w:t>
      </w:r>
    </w:p>
  </w:footnote>
  <w:footnote w:id="2">
    <w:p w14:paraId="637BB2A0" w14:textId="77777777" w:rsidR="00AE4567" w:rsidRDefault="00AE4567">
      <w:pPr>
        <w:pStyle w:val="Funotentext"/>
      </w:pPr>
      <w:r>
        <w:rPr>
          <w:rStyle w:val="Funotenzeichen"/>
        </w:rPr>
        <w:footnoteRef/>
      </w:r>
      <w:r>
        <w:t xml:space="preserve"> </w:t>
      </w:r>
      <w:hyperlink r:id="rId1" w:history="1">
        <w:r w:rsidRPr="00B363A9">
          <w:rPr>
            <w:rStyle w:val="Hyperlink"/>
          </w:rPr>
          <w:t>http://www.estv.admin.ch/dokumentation/00075/00076/00701/index.html</w:t>
        </w:r>
      </w:hyperlink>
    </w:p>
    <w:p w14:paraId="1B809DA9" w14:textId="77777777" w:rsidR="00AE4567" w:rsidRDefault="00AE4567">
      <w:pPr>
        <w:pStyle w:val="Funotentext"/>
      </w:pPr>
    </w:p>
  </w:footnote>
  <w:footnote w:id="3">
    <w:p w14:paraId="302D27B3" w14:textId="77777777" w:rsidR="00AE4567" w:rsidRPr="006003AB" w:rsidRDefault="00AE4567" w:rsidP="00FD406E">
      <w:pPr>
        <w:pStyle w:val="Funotentext"/>
        <w:rPr>
          <w:lang w:val="en-US"/>
        </w:rPr>
      </w:pPr>
      <w:r>
        <w:rPr>
          <w:rStyle w:val="Funotenzeichen"/>
        </w:rPr>
        <w:footnoteRef/>
      </w:r>
      <w:r w:rsidRPr="006003AB">
        <w:rPr>
          <w:lang w:val="en-US"/>
        </w:rPr>
        <w:t xml:space="preserve"> </w:t>
      </w:r>
      <w:r>
        <w:rPr>
          <w:lang w:val="en-US"/>
        </w:rPr>
        <w:t xml:space="preserve">Before 1993 tax periods comprise two years, because taxes were levied with the </w:t>
      </w:r>
      <w:proofErr w:type="spellStart"/>
      <w:r>
        <w:rPr>
          <w:lang w:val="en-US"/>
        </w:rPr>
        <w:t>Postnumerando</w:t>
      </w:r>
      <w:proofErr w:type="spellEnd"/>
      <w:r>
        <w:rPr>
          <w:lang w:val="en-US"/>
        </w:rPr>
        <w:t xml:space="preserve">-System (taxation based on income generated two years in the past).  </w:t>
      </w:r>
      <w:r w:rsidRPr="006003AB">
        <w:rPr>
          <w:lang w:val="en-US"/>
        </w:rPr>
        <w:t xml:space="preserve">Between 1993 and 2003 </w:t>
      </w:r>
      <w:r>
        <w:rPr>
          <w:lang w:val="en-US"/>
        </w:rPr>
        <w:t>the annual presence taxation (</w:t>
      </w:r>
      <w:proofErr w:type="spellStart"/>
      <w:r>
        <w:rPr>
          <w:lang w:val="en-US"/>
        </w:rPr>
        <w:t>Praenumerando</w:t>
      </w:r>
      <w:proofErr w:type="spellEnd"/>
      <w:r>
        <w:rPr>
          <w:lang w:val="en-US"/>
        </w:rPr>
        <w:t>-System) was implemented. Because cantons implemented this change in different years, there is no exact data available for Switzerland in this time period.</w:t>
      </w:r>
    </w:p>
  </w:footnote>
  <w:footnote w:id="4">
    <w:p w14:paraId="4F58C68F" w14:textId="77777777" w:rsidR="00AE4567" w:rsidRPr="008C2F1A" w:rsidRDefault="00AE4567" w:rsidP="00FD406E">
      <w:pPr>
        <w:pStyle w:val="Funotentext"/>
        <w:rPr>
          <w:lang w:val="en-US"/>
        </w:rPr>
      </w:pPr>
      <w:r>
        <w:rPr>
          <w:rStyle w:val="Funotenzeichen"/>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Nr. 130648 "The Swiss Confederation: A Natural Laboratory for Research on Fiscal and Political Decentralization"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5">
    <w:p w14:paraId="1BC62F32" w14:textId="77777777" w:rsidR="00AE4567" w:rsidRPr="00A04487" w:rsidRDefault="00AE4567">
      <w:pPr>
        <w:pStyle w:val="Funotentext"/>
      </w:pPr>
      <w:r>
        <w:rPr>
          <w:rStyle w:val="Funotenzeichen"/>
        </w:rPr>
        <w:footnoteRef/>
      </w:r>
      <w:r w:rsidRPr="00C715C7">
        <w:rPr>
          <w:lang w:val="en-US"/>
        </w:rPr>
        <w:t xml:space="preserve"> We use data from the Household and consumption Survey (HBS</w:t>
      </w:r>
      <w:r>
        <w:rPr>
          <w:lang w:val="en-US"/>
        </w:rPr>
        <w:t xml:space="preserve">) because income is provided on a very detailed base. This allows us to construct measures that are better comparable to income measures derived from tax data. </w:t>
      </w:r>
      <w:r w:rsidRPr="00A04487">
        <w:rPr>
          <w:highlight w:val="yellow"/>
        </w:rPr>
        <w:t xml:space="preserve">[Wie ist der </w:t>
      </w:r>
      <w:proofErr w:type="spellStart"/>
      <w:r w:rsidRPr="00A04487">
        <w:rPr>
          <w:highlight w:val="yellow"/>
        </w:rPr>
        <w:t>Measure</w:t>
      </w:r>
      <w:proofErr w:type="spellEnd"/>
      <w:r w:rsidRPr="00A04487">
        <w:rPr>
          <w:highlight w:val="yellow"/>
        </w:rPr>
        <w:t xml:space="preserve"> </w:t>
      </w:r>
      <w:proofErr w:type="spellStart"/>
      <w:r w:rsidRPr="00A04487">
        <w:rPr>
          <w:highlight w:val="yellow"/>
        </w:rPr>
        <w:t>contructed</w:t>
      </w:r>
      <w:proofErr w:type="spellEnd"/>
      <w:r w:rsidRPr="00A04487">
        <w:rPr>
          <w:highlight w:val="yellow"/>
        </w:rPr>
        <w:t>? Irgendwo muss das genau beschrieben werden]</w:t>
      </w:r>
      <w:r w:rsidRPr="00A04487">
        <w:t xml:space="preserve"> </w:t>
      </w:r>
    </w:p>
  </w:footnote>
  <w:footnote w:id="6">
    <w:p w14:paraId="1D0D6370" w14:textId="77777777" w:rsidR="00AE4567" w:rsidRPr="00190B1B" w:rsidRDefault="00AE4567">
      <w:pPr>
        <w:pStyle w:val="Funotentext"/>
        <w:rPr>
          <w:lang w:val="en-US"/>
        </w:rPr>
      </w:pPr>
      <w:r>
        <w:rPr>
          <w:rStyle w:val="Funotenzeichen"/>
        </w:rPr>
        <w:footnoteRef/>
      </w:r>
      <w:r w:rsidRPr="00190B1B">
        <w:rPr>
          <w:lang w:val="en-US"/>
        </w:rPr>
        <w:t xml:space="preserve"> </w:t>
      </w:r>
      <w:r>
        <w:rPr>
          <w:lang w:val="en-US"/>
        </w:rPr>
        <w:t xml:space="preserve">This deductions include: </w:t>
      </w:r>
      <w:r w:rsidRPr="0088351B">
        <w:rPr>
          <w:lang w:val="en-US"/>
        </w:rPr>
        <w:t>professional expenses, travel expenses, interest on debt, alimonies, training costs, two-earner deduction, party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 and sideline deductions</w:t>
      </w:r>
      <w:r>
        <w:rPr>
          <w:lang w:val="en-US"/>
        </w:rPr>
        <w:t>, medical expenses, charitable donations, tax-free amounts</w:t>
      </w:r>
    </w:p>
  </w:footnote>
  <w:footnote w:id="7">
    <w:p w14:paraId="25AC8419" w14:textId="77777777" w:rsidR="00AE4567" w:rsidRPr="00190B1B" w:rsidRDefault="00AE4567">
      <w:pPr>
        <w:pStyle w:val="Funotentext"/>
        <w:rPr>
          <w:lang w:val="en-US"/>
        </w:rPr>
      </w:pPr>
      <w:r>
        <w:rPr>
          <w:rStyle w:val="Funotenzeichen"/>
        </w:rPr>
        <w:footnoteRef/>
      </w:r>
      <w:r w:rsidRPr="00190B1B">
        <w:rPr>
          <w:lang w:val="en-US"/>
        </w:rPr>
        <w:t xml:space="preserve"> </w:t>
      </w:r>
      <w:r>
        <w:rPr>
          <w:lang w:val="en-US"/>
        </w:rPr>
        <w:t xml:space="preserve">Social deductions include: (married,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 deductions for children and supported persons, second earner deductions).</w:t>
      </w:r>
    </w:p>
  </w:footnote>
  <w:footnote w:id="8">
    <w:p w14:paraId="665486B3" w14:textId="77777777" w:rsidR="00AE4567" w:rsidRPr="00190B1B" w:rsidRDefault="00AE4567">
      <w:pPr>
        <w:pStyle w:val="Funotentext"/>
        <w:rPr>
          <w:lang w:val="en-US"/>
        </w:rPr>
      </w:pPr>
      <w:r>
        <w:rPr>
          <w:rStyle w:val="Funotenzeichen"/>
        </w:rPr>
        <w:footnoteRef/>
      </w:r>
      <w:r w:rsidRPr="00190B1B">
        <w:rPr>
          <w:lang w:val="en-US"/>
        </w:rPr>
        <w:t xml:space="preserve"> </w:t>
      </w:r>
      <w:r>
        <w:rPr>
          <w:lang w:val="en-US"/>
        </w:rPr>
        <w:t>T</w:t>
      </w:r>
      <w:r w:rsidRPr="00154023">
        <w:rPr>
          <w:lang w:val="en-US"/>
        </w:rPr>
        <w:t>hrough accounting the reported federal taxes</w:t>
      </w:r>
      <w:r>
        <w:rPr>
          <w:lang w:val="en-US"/>
        </w:rPr>
        <w:t xml:space="preserve"> per taxable income bracket</w:t>
      </w:r>
      <w:r w:rsidRPr="00154023">
        <w:rPr>
          <w:lang w:val="en-US"/>
        </w:rPr>
        <w:t xml:space="preserve">, </w:t>
      </w:r>
      <w:r>
        <w:rPr>
          <w:lang w:val="en-US"/>
        </w:rPr>
        <w:t xml:space="preserve">we can construct the taxable income after federal taxes, which is a sort of pseudo disposable income. It is not a true disposable income, because important expenses are not covered like </w:t>
      </w:r>
      <w:r w:rsidRPr="00154023">
        <w:rPr>
          <w:lang w:val="en-US"/>
        </w:rPr>
        <w:t>cantonal, municipal</w:t>
      </w:r>
      <w:r>
        <w:rPr>
          <w:lang w:val="en-US"/>
        </w:rPr>
        <w:t xml:space="preserve"> taxes</w:t>
      </w:r>
      <w:r w:rsidRPr="00154023">
        <w:rPr>
          <w:lang w:val="en-US"/>
        </w:rPr>
        <w:t>, which represent t</w:t>
      </w:r>
      <w:r>
        <w:rPr>
          <w:lang w:val="en-US"/>
        </w:rPr>
        <w:t>he bulk of taxes in Switzerland and</w:t>
      </w:r>
      <w:r w:rsidRPr="00154023">
        <w:rPr>
          <w:lang w:val="en-US"/>
        </w:rPr>
        <w:t xml:space="preserve"> </w:t>
      </w:r>
      <w:r>
        <w:rPr>
          <w:lang w:val="en-US"/>
        </w:rPr>
        <w:t xml:space="preserve">also the cost of health insurance </w:t>
      </w:r>
      <w:r w:rsidRPr="00154023">
        <w:rPr>
          <w:lang w:val="en-US"/>
        </w:rPr>
        <w:t>are missing.</w:t>
      </w:r>
    </w:p>
  </w:footnote>
  <w:footnote w:id="9">
    <w:p w14:paraId="53C07624" w14:textId="77777777" w:rsidR="00AE4567" w:rsidRPr="00497AAC" w:rsidRDefault="00AE4567">
      <w:pPr>
        <w:pStyle w:val="Funotentext"/>
        <w:rPr>
          <w:lang w:val="en-US"/>
        </w:rPr>
      </w:pPr>
      <w:r>
        <w:rPr>
          <w:rStyle w:val="Funotenzeichen"/>
        </w:rPr>
        <w:footnoteRef/>
      </w:r>
      <w:r w:rsidRPr="00497AAC">
        <w:rPr>
          <w:lang w:val="en-US"/>
        </w:rPr>
        <w:t xml:space="preserve"> When calculating percentiles out of the income bracket statistic we lose relevant information at the edges. First, we don't have information about taxable income of tax-units falling below the income threshold for federal taxation.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D3124" w14:textId="77777777" w:rsidR="00AE4567" w:rsidRPr="001F1B9C" w:rsidRDefault="00AE4567" w:rsidP="001F1B9C">
    <w:pPr>
      <w:pStyle w:val="Kopfzeile"/>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83537" w14:textId="77777777" w:rsidR="00AE4567" w:rsidRDefault="00AE4567" w:rsidP="004F7B96">
    <w:pPr>
      <w:pStyle w:val="Kopfzeile"/>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855284"/>
    <w:multiLevelType w:val="hybridMultilevel"/>
    <w:tmpl w:val="7CB22AE8"/>
    <w:lvl w:ilvl="0" w:tplc="87AEAB20">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27A80646"/>
    <w:multiLevelType w:val="multilevel"/>
    <w:tmpl w:val="81DC5478"/>
    <w:lvl w:ilvl="0">
      <w:start w:val="1"/>
      <w:numFmt w:val="decimal"/>
      <w:pStyle w:val="berschrift1"/>
      <w:lvlText w:val="%1"/>
      <w:lvlJc w:val="left"/>
      <w:pPr>
        <w:ind w:left="786"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1">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9">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6"/>
  </w:num>
  <w:num w:numId="13">
    <w:abstractNumId w:val="12"/>
  </w:num>
  <w:num w:numId="14">
    <w:abstractNumId w:val="20"/>
  </w:num>
  <w:num w:numId="15">
    <w:abstractNumId w:val="19"/>
  </w:num>
  <w:num w:numId="16">
    <w:abstractNumId w:val="16"/>
  </w:num>
  <w:num w:numId="17">
    <w:abstractNumId w:val="11"/>
  </w:num>
  <w:num w:numId="18">
    <w:abstractNumId w:val="29"/>
  </w:num>
  <w:num w:numId="19">
    <w:abstractNumId w:val="22"/>
  </w:num>
  <w:num w:numId="20">
    <w:abstractNumId w:val="30"/>
  </w:num>
  <w:num w:numId="21">
    <w:abstractNumId w:val="32"/>
  </w:num>
  <w:num w:numId="22">
    <w:abstractNumId w:val="17"/>
  </w:num>
  <w:num w:numId="23">
    <w:abstractNumId w:val="27"/>
  </w:num>
  <w:num w:numId="24">
    <w:abstractNumId w:val="25"/>
  </w:num>
  <w:num w:numId="25">
    <w:abstractNumId w:val="18"/>
  </w:num>
  <w:num w:numId="26">
    <w:abstractNumId w:val="23"/>
  </w:num>
  <w:num w:numId="27">
    <w:abstractNumId w:val="21"/>
  </w:num>
  <w:num w:numId="28">
    <w:abstractNumId w:val="28"/>
  </w:num>
  <w:num w:numId="29">
    <w:abstractNumId w:val="24"/>
  </w:num>
  <w:num w:numId="30">
    <w:abstractNumId w:val="13"/>
  </w:num>
  <w:num w:numId="31">
    <w:abstractNumId w:val="31"/>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num>
  <w:num w:numId="36">
    <w:abstractNumId w:val="10"/>
  </w:num>
  <w:num w:numId="37">
    <w:abstractNumId w:val="20"/>
  </w:num>
  <w:num w:numId="38">
    <w:abstractNumId w:val="20"/>
  </w:num>
  <w:num w:numId="39">
    <w:abstractNumId w:val="20"/>
  </w:num>
  <w:num w:numId="40">
    <w:abstractNumId w:val="20"/>
  </w:num>
  <w:num w:numId="41">
    <w:abstractNumId w:val="20"/>
  </w:num>
  <w:num w:numId="42">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4CF"/>
    <w:rsid w:val="00003CF0"/>
    <w:rsid w:val="00035727"/>
    <w:rsid w:val="000364D6"/>
    <w:rsid w:val="0006599C"/>
    <w:rsid w:val="00087C85"/>
    <w:rsid w:val="00091C2D"/>
    <w:rsid w:val="00095C44"/>
    <w:rsid w:val="000B1BAB"/>
    <w:rsid w:val="000C5A90"/>
    <w:rsid w:val="000E29F5"/>
    <w:rsid w:val="000F013A"/>
    <w:rsid w:val="000F3789"/>
    <w:rsid w:val="000F3F69"/>
    <w:rsid w:val="000F66A6"/>
    <w:rsid w:val="00112357"/>
    <w:rsid w:val="001215C7"/>
    <w:rsid w:val="00122E28"/>
    <w:rsid w:val="001232D9"/>
    <w:rsid w:val="00141B1B"/>
    <w:rsid w:val="0015023D"/>
    <w:rsid w:val="00154023"/>
    <w:rsid w:val="00164F6A"/>
    <w:rsid w:val="00170D9E"/>
    <w:rsid w:val="00176DF1"/>
    <w:rsid w:val="00182FF6"/>
    <w:rsid w:val="00190B1B"/>
    <w:rsid w:val="001B0F1A"/>
    <w:rsid w:val="001B21ED"/>
    <w:rsid w:val="001C4B4E"/>
    <w:rsid w:val="001E0286"/>
    <w:rsid w:val="001F0F2A"/>
    <w:rsid w:val="001F1B9C"/>
    <w:rsid w:val="001F533F"/>
    <w:rsid w:val="0021211B"/>
    <w:rsid w:val="00220F0E"/>
    <w:rsid w:val="00240294"/>
    <w:rsid w:val="002502B0"/>
    <w:rsid w:val="00253521"/>
    <w:rsid w:val="00263882"/>
    <w:rsid w:val="002675E3"/>
    <w:rsid w:val="00272FC3"/>
    <w:rsid w:val="00296E81"/>
    <w:rsid w:val="002A0932"/>
    <w:rsid w:val="002A5151"/>
    <w:rsid w:val="002B0461"/>
    <w:rsid w:val="002E4F2E"/>
    <w:rsid w:val="002E6C41"/>
    <w:rsid w:val="002F06DC"/>
    <w:rsid w:val="003010C0"/>
    <w:rsid w:val="0031429A"/>
    <w:rsid w:val="00314D27"/>
    <w:rsid w:val="00315B56"/>
    <w:rsid w:val="003163BA"/>
    <w:rsid w:val="0033009B"/>
    <w:rsid w:val="00340F1E"/>
    <w:rsid w:val="00361A2D"/>
    <w:rsid w:val="003653F6"/>
    <w:rsid w:val="003757F4"/>
    <w:rsid w:val="003779D0"/>
    <w:rsid w:val="003838FC"/>
    <w:rsid w:val="003B1648"/>
    <w:rsid w:val="003B2B0A"/>
    <w:rsid w:val="003B66F4"/>
    <w:rsid w:val="003C7BD0"/>
    <w:rsid w:val="003D4775"/>
    <w:rsid w:val="003D7B55"/>
    <w:rsid w:val="003E14BF"/>
    <w:rsid w:val="003F04F8"/>
    <w:rsid w:val="004144A2"/>
    <w:rsid w:val="00416C9D"/>
    <w:rsid w:val="004202F9"/>
    <w:rsid w:val="0042274F"/>
    <w:rsid w:val="00462CB2"/>
    <w:rsid w:val="00497AAC"/>
    <w:rsid w:val="004A28AA"/>
    <w:rsid w:val="004B5CEC"/>
    <w:rsid w:val="004D7D20"/>
    <w:rsid w:val="004E4D6D"/>
    <w:rsid w:val="004F4785"/>
    <w:rsid w:val="004F7B96"/>
    <w:rsid w:val="00511D21"/>
    <w:rsid w:val="00525346"/>
    <w:rsid w:val="00530949"/>
    <w:rsid w:val="0053118D"/>
    <w:rsid w:val="005329E3"/>
    <w:rsid w:val="00541EB5"/>
    <w:rsid w:val="005479A4"/>
    <w:rsid w:val="00552732"/>
    <w:rsid w:val="00556E27"/>
    <w:rsid w:val="00572F02"/>
    <w:rsid w:val="005B2286"/>
    <w:rsid w:val="005B4CDB"/>
    <w:rsid w:val="005B5FF7"/>
    <w:rsid w:val="005F7206"/>
    <w:rsid w:val="006003AB"/>
    <w:rsid w:val="006254BF"/>
    <w:rsid w:val="00627519"/>
    <w:rsid w:val="00630349"/>
    <w:rsid w:val="006312CC"/>
    <w:rsid w:val="006312E0"/>
    <w:rsid w:val="0065257C"/>
    <w:rsid w:val="006542BD"/>
    <w:rsid w:val="00676E3F"/>
    <w:rsid w:val="00683799"/>
    <w:rsid w:val="006943AC"/>
    <w:rsid w:val="0069494D"/>
    <w:rsid w:val="0069632F"/>
    <w:rsid w:val="006B0C5B"/>
    <w:rsid w:val="006C2FBE"/>
    <w:rsid w:val="006C3A86"/>
    <w:rsid w:val="006D6738"/>
    <w:rsid w:val="006E46AC"/>
    <w:rsid w:val="006F7567"/>
    <w:rsid w:val="00712BE2"/>
    <w:rsid w:val="00720853"/>
    <w:rsid w:val="00730698"/>
    <w:rsid w:val="007407D3"/>
    <w:rsid w:val="00761683"/>
    <w:rsid w:val="007726B5"/>
    <w:rsid w:val="00796682"/>
    <w:rsid w:val="007A367A"/>
    <w:rsid w:val="007B4AC6"/>
    <w:rsid w:val="007D6F67"/>
    <w:rsid w:val="007E039D"/>
    <w:rsid w:val="007E4221"/>
    <w:rsid w:val="007E6849"/>
    <w:rsid w:val="00800BF2"/>
    <w:rsid w:val="008215A5"/>
    <w:rsid w:val="00822870"/>
    <w:rsid w:val="00845A7E"/>
    <w:rsid w:val="00860C48"/>
    <w:rsid w:val="00871EEF"/>
    <w:rsid w:val="0088351B"/>
    <w:rsid w:val="008A1B90"/>
    <w:rsid w:val="008B6910"/>
    <w:rsid w:val="008C2F1A"/>
    <w:rsid w:val="008D3A9F"/>
    <w:rsid w:val="008D61F6"/>
    <w:rsid w:val="008E19F9"/>
    <w:rsid w:val="008F2D88"/>
    <w:rsid w:val="009161C4"/>
    <w:rsid w:val="00932C5C"/>
    <w:rsid w:val="00941937"/>
    <w:rsid w:val="009436BB"/>
    <w:rsid w:val="00945DA0"/>
    <w:rsid w:val="009546FD"/>
    <w:rsid w:val="009577BF"/>
    <w:rsid w:val="0097311D"/>
    <w:rsid w:val="00992DB1"/>
    <w:rsid w:val="009A592F"/>
    <w:rsid w:val="009B0030"/>
    <w:rsid w:val="009B18B4"/>
    <w:rsid w:val="009B1D7B"/>
    <w:rsid w:val="009C5D48"/>
    <w:rsid w:val="009D5780"/>
    <w:rsid w:val="009D79DF"/>
    <w:rsid w:val="009F2467"/>
    <w:rsid w:val="009F5BCC"/>
    <w:rsid w:val="00A02C21"/>
    <w:rsid w:val="00A02D37"/>
    <w:rsid w:val="00A0309C"/>
    <w:rsid w:val="00A04487"/>
    <w:rsid w:val="00A33BF2"/>
    <w:rsid w:val="00A368BB"/>
    <w:rsid w:val="00A373F2"/>
    <w:rsid w:val="00A456DA"/>
    <w:rsid w:val="00A47D1F"/>
    <w:rsid w:val="00A54C2F"/>
    <w:rsid w:val="00A65090"/>
    <w:rsid w:val="00A65413"/>
    <w:rsid w:val="00A82729"/>
    <w:rsid w:val="00A8628A"/>
    <w:rsid w:val="00A93CB4"/>
    <w:rsid w:val="00AA10D7"/>
    <w:rsid w:val="00AC6F10"/>
    <w:rsid w:val="00AD3C46"/>
    <w:rsid w:val="00AE4567"/>
    <w:rsid w:val="00AF78B9"/>
    <w:rsid w:val="00B001E3"/>
    <w:rsid w:val="00B14648"/>
    <w:rsid w:val="00B25861"/>
    <w:rsid w:val="00B25A50"/>
    <w:rsid w:val="00B25DB1"/>
    <w:rsid w:val="00B4292C"/>
    <w:rsid w:val="00B664C3"/>
    <w:rsid w:val="00B807BC"/>
    <w:rsid w:val="00B81287"/>
    <w:rsid w:val="00B833C0"/>
    <w:rsid w:val="00B92879"/>
    <w:rsid w:val="00B92F01"/>
    <w:rsid w:val="00B97C3D"/>
    <w:rsid w:val="00BB156C"/>
    <w:rsid w:val="00BD4150"/>
    <w:rsid w:val="00BF2D5F"/>
    <w:rsid w:val="00C30550"/>
    <w:rsid w:val="00C6727C"/>
    <w:rsid w:val="00C715C7"/>
    <w:rsid w:val="00C73669"/>
    <w:rsid w:val="00C824E0"/>
    <w:rsid w:val="00C9695A"/>
    <w:rsid w:val="00CA541A"/>
    <w:rsid w:val="00CA778F"/>
    <w:rsid w:val="00CA7D54"/>
    <w:rsid w:val="00CA7E54"/>
    <w:rsid w:val="00CC7BBA"/>
    <w:rsid w:val="00CD3C7E"/>
    <w:rsid w:val="00D044CF"/>
    <w:rsid w:val="00D13744"/>
    <w:rsid w:val="00D21FD5"/>
    <w:rsid w:val="00D22D1B"/>
    <w:rsid w:val="00D3034A"/>
    <w:rsid w:val="00D3790B"/>
    <w:rsid w:val="00D37E22"/>
    <w:rsid w:val="00D51156"/>
    <w:rsid w:val="00D64FE2"/>
    <w:rsid w:val="00D77EF2"/>
    <w:rsid w:val="00DA2CB4"/>
    <w:rsid w:val="00DA4F15"/>
    <w:rsid w:val="00DA68B5"/>
    <w:rsid w:val="00DB7ED7"/>
    <w:rsid w:val="00DC037E"/>
    <w:rsid w:val="00DC37D8"/>
    <w:rsid w:val="00DE242C"/>
    <w:rsid w:val="00DE7DE7"/>
    <w:rsid w:val="00E07490"/>
    <w:rsid w:val="00E43329"/>
    <w:rsid w:val="00E65112"/>
    <w:rsid w:val="00E74E3A"/>
    <w:rsid w:val="00E75396"/>
    <w:rsid w:val="00E91B34"/>
    <w:rsid w:val="00E92FC0"/>
    <w:rsid w:val="00E9787C"/>
    <w:rsid w:val="00EA1035"/>
    <w:rsid w:val="00EC268E"/>
    <w:rsid w:val="00ED60EF"/>
    <w:rsid w:val="00ED6401"/>
    <w:rsid w:val="00EF4B39"/>
    <w:rsid w:val="00EF5168"/>
    <w:rsid w:val="00F12DBE"/>
    <w:rsid w:val="00F36316"/>
    <w:rsid w:val="00F65446"/>
    <w:rsid w:val="00F65C09"/>
    <w:rsid w:val="00F8098A"/>
    <w:rsid w:val="00F825B4"/>
    <w:rsid w:val="00F97575"/>
    <w:rsid w:val="00FD406E"/>
    <w:rsid w:val="00FF0596"/>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3763"/>
  <w15:docId w15:val="{4C56DE62-B47C-48D7-8CC0-A195242A2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semiHidden/>
    <w:unhideWhenUsed/>
    <w:rsid w:val="00D044CF"/>
    <w:rPr>
      <w:sz w:val="20"/>
    </w:rPr>
  </w:style>
  <w:style w:type="character" w:customStyle="1" w:styleId="KommentartextZchn">
    <w:name w:val="Kommentartext Zchn"/>
    <w:basedOn w:val="Absatz-Standardschriftart"/>
    <w:link w:val="Kommentartext"/>
    <w:uiPriority w:val="99"/>
    <w:semiHidden/>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semiHidden/>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1.bin"/><Relationship Id="rId18" Type="http://schemas.openxmlformats.org/officeDocument/2006/relationships/image" Target="media/image5.e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udolf.farys@soz.unibe.ch"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1.xml"/><Relationship Id="rId10" Type="http://schemas.openxmlformats.org/officeDocument/2006/relationships/hyperlink" Target="mailto:oliver.huembelin@bfh.ch" TargetMode="Externa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estv.admin.ch/dokumentation/00075/00076/00701/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wmf"/></Relationships>
</file>

<file path=word/_rels/header2.xml.rels><?xml version="1.0" encoding="UTF-8" standalone="yes"?>
<Relationships xmlns="http://schemas.openxmlformats.org/package/2006/relationships"><Relationship Id="rId2" Type="http://schemas.openxmlformats.org/officeDocument/2006/relationships/image" Target="media/image9.wmf"/><Relationship Id="rId1" Type="http://schemas.openxmlformats.org/officeDocument/2006/relationships/image" Target="media/image10.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A'!$C$3:$C$32</c:f>
              <c:numCache>
                <c:formatCode>General</c:formatCode>
                <c:ptCount val="30"/>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numCache>
            </c:numRef>
          </c:val>
          <c:smooth val="0"/>
        </c:ser>
        <c:ser>
          <c:idx val="1"/>
          <c:order val="1"/>
          <c:tx>
            <c:strRef>
              <c:f>'Series-layout A'!$D$2:$D$3</c:f>
              <c:strCache>
                <c:ptCount val="1"/>
                <c:pt idx="0">
                  <c:v>Top 5% income share</c:v>
                </c:pt>
              </c:strCache>
            </c:strRef>
          </c:tx>
          <c:marker>
            <c:symbol val="none"/>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A'!$D$3:$D$32</c:f>
              <c:numCache>
                <c:formatCode>General</c:formatCode>
                <c:ptCount val="30"/>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A'!$E$3:$E$32</c:f>
              <c:numCache>
                <c:formatCode>General</c:formatCode>
                <c:ptCount val="30"/>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numCache>
            </c:numRef>
          </c:val>
          <c:smooth val="0"/>
        </c:ser>
        <c:dLbls>
          <c:showLegendKey val="0"/>
          <c:showVal val="0"/>
          <c:showCatName val="0"/>
          <c:showSerName val="0"/>
          <c:showPercent val="0"/>
          <c:showBubbleSize val="0"/>
        </c:dLbls>
        <c:marker val="1"/>
        <c:smooth val="0"/>
        <c:axId val="-394335008"/>
        <c:axId val="-394337184"/>
      </c:lineChart>
      <c:catAx>
        <c:axId val="-394335008"/>
        <c:scaling>
          <c:orientation val="minMax"/>
        </c:scaling>
        <c:delete val="0"/>
        <c:axPos val="b"/>
        <c:numFmt formatCode="General" sourceLinked="1"/>
        <c:majorTickMark val="out"/>
        <c:minorTickMark val="none"/>
        <c:tickLblPos val="nextTo"/>
        <c:crossAx val="-394337184"/>
        <c:crosses val="autoZero"/>
        <c:auto val="1"/>
        <c:lblAlgn val="ctr"/>
        <c:lblOffset val="100"/>
        <c:noMultiLvlLbl val="0"/>
      </c:catAx>
      <c:valAx>
        <c:axId val="-394337184"/>
        <c:scaling>
          <c:orientation val="minMax"/>
        </c:scaling>
        <c:delete val="0"/>
        <c:axPos val="l"/>
        <c:majorGridlines/>
        <c:numFmt formatCode="General" sourceLinked="1"/>
        <c:majorTickMark val="out"/>
        <c:minorTickMark val="none"/>
        <c:tickLblPos val="nextTo"/>
        <c:crossAx val="-394335008"/>
        <c:crosses val="autoZero"/>
        <c:crossBetween val="between"/>
      </c:valAx>
    </c:plotArea>
    <c:legend>
      <c:legendPos val="r"/>
      <c:overlay val="0"/>
      <c:spPr>
        <a:ln cmpd="sng"/>
      </c:spPr>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BD926-ED21-4096-A0D0-A24A190A6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Template>
  <TotalTime>0</TotalTime>
  <Pages>19</Pages>
  <Words>7851</Words>
  <Characters>49468</Characters>
  <Application>Microsoft Office Word</Application>
  <DocSecurity>0</DocSecurity>
  <Lines>412</Lines>
  <Paragraphs>114</Paragraphs>
  <ScaleCrop>false</ScaleCrop>
  <HeadingPairs>
    <vt:vector size="2" baseType="variant">
      <vt:variant>
        <vt:lpstr>Titel</vt:lpstr>
      </vt:variant>
      <vt:variant>
        <vt:i4>1</vt:i4>
      </vt:variant>
    </vt:vector>
  </HeadingPairs>
  <TitlesOfParts>
    <vt:vector size="1" baseType="lpstr">
      <vt:lpstr>Adresse</vt:lpstr>
    </vt:vector>
  </TitlesOfParts>
  <Company>Mediaviso AG</Company>
  <LinksUpToDate>false</LinksUpToDate>
  <CharactersWithSpaces>57205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subject/>
  <dc:creator>Hümbelin Oliver</dc:creator>
  <cp:keywords/>
  <dc:description/>
  <cp:lastModifiedBy>rudi</cp:lastModifiedBy>
  <cp:revision>4</cp:revision>
  <cp:lastPrinted>2014-03-31T13:10:00Z</cp:lastPrinted>
  <dcterms:created xsi:type="dcterms:W3CDTF">2014-10-02T13:40:00Z</dcterms:created>
  <dcterms:modified xsi:type="dcterms:W3CDTF">2014-10-13T22:38:00Z</dcterms:modified>
</cp:coreProperties>
</file>