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6F4E8F" w14:paraId="66F2ABB3" w14:textId="77777777" w:rsidTr="008A1B90">
        <w:trPr>
          <w:trHeight w:hRule="exact" w:val="11997"/>
        </w:trPr>
        <w:tc>
          <w:tcPr>
            <w:tcW w:w="8392" w:type="dxa"/>
            <w:shd w:val="clear" w:color="auto" w:fill="auto"/>
            <w:tcMar>
              <w:top w:w="284" w:type="dxa"/>
            </w:tcMar>
          </w:tcPr>
          <w:p w14:paraId="76886E46" w14:textId="1C0C2CDE" w:rsidR="009F5BCC" w:rsidRPr="00D044CF" w:rsidRDefault="00D044CF" w:rsidP="00D044CF">
            <w:pPr>
              <w:pStyle w:val="Title"/>
              <w:jc w:val="center"/>
              <w:rPr>
                <w:lang w:val="en-US"/>
              </w:rPr>
            </w:pPr>
            <w:r w:rsidRPr="00D044CF">
              <w:rPr>
                <w:lang w:val="en-US"/>
              </w:rPr>
              <w:t>Assessing inequality</w:t>
            </w:r>
            <w:r w:rsidR="00F17D15">
              <w:rPr>
                <w:lang w:val="en-US"/>
              </w:rPr>
              <w:t xml:space="preserve"> trends</w:t>
            </w:r>
            <w:r w:rsidRPr="00D044CF">
              <w:rPr>
                <w:lang w:val="en-US"/>
              </w:rPr>
              <w:t xml:space="preserve"> with ta</w:t>
            </w:r>
            <w:r w:rsidRPr="00EF5168">
              <w:rPr>
                <w:lang w:val="en-US"/>
              </w:rPr>
              <w:t>x</w:t>
            </w:r>
            <w:r w:rsidR="00E82313">
              <w:rPr>
                <w:lang w:val="en-US"/>
              </w:rPr>
              <w:t xml:space="preserve"> data</w:t>
            </w:r>
          </w:p>
          <w:p w14:paraId="6AFB6F65" w14:textId="681F5404" w:rsidR="009F5BCC" w:rsidRPr="00D044CF" w:rsidRDefault="003757F4" w:rsidP="00D044CF">
            <w:pPr>
              <w:pStyle w:val="Subtitle"/>
              <w:jc w:val="center"/>
              <w:rPr>
                <w:lang w:val="en-US"/>
              </w:rPr>
            </w:pPr>
            <w:bookmarkStart w:id="0" w:name="_Toc406505782"/>
            <w:r>
              <w:rPr>
                <w:lang w:val="en-US"/>
              </w:rPr>
              <w:t xml:space="preserve">Income Inequality in </w:t>
            </w:r>
            <w:r w:rsidR="00D044CF" w:rsidRPr="00D044CF">
              <w:rPr>
                <w:lang w:val="en-US"/>
              </w:rPr>
              <w:t>Switzerland from 19</w:t>
            </w:r>
            <w:r w:rsidR="008D21A3">
              <w:rPr>
                <w:lang w:val="en-US"/>
              </w:rPr>
              <w:t>45</w:t>
            </w:r>
            <w:r w:rsidR="00D044CF" w:rsidRPr="00D044CF">
              <w:rPr>
                <w:lang w:val="en-US"/>
              </w:rPr>
              <w:t xml:space="preserve"> to 201</w:t>
            </w:r>
            <w:r w:rsidR="00E82313">
              <w:rPr>
                <w:lang w:val="en-US"/>
              </w:rPr>
              <w:t>1</w:t>
            </w:r>
            <w:bookmarkEnd w:id="0"/>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113E1802" w:rsidR="00D044CF" w:rsidRDefault="00D044CF" w:rsidP="00D044CF">
            <w:pPr>
              <w:jc w:val="center"/>
              <w:rPr>
                <w:b/>
                <w:lang w:val="en-US"/>
              </w:rPr>
            </w:pP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162BC65E" w:rsidR="00D044CF" w:rsidRDefault="00D044CF" w:rsidP="00D044CF">
            <w:pPr>
              <w:jc w:val="center"/>
              <w:rPr>
                <w:rStyle w:val="Hyperlink"/>
                <w:b/>
                <w:lang w:val="en-US"/>
              </w:rPr>
            </w:pPr>
          </w:p>
          <w:p w14:paraId="473D36E8" w14:textId="77777777" w:rsidR="00EF5168" w:rsidRPr="00D044CF" w:rsidRDefault="00EF5168" w:rsidP="00D044CF">
            <w:pPr>
              <w:jc w:val="center"/>
              <w:rPr>
                <w:b/>
                <w:lang w:val="en-US"/>
              </w:rPr>
            </w:pPr>
          </w:p>
          <w:p w14:paraId="127034EE" w14:textId="2865BC1F" w:rsidR="009F5BCC" w:rsidRPr="00EF5168" w:rsidRDefault="00D242C0" w:rsidP="00D044CF">
            <w:pPr>
              <w:jc w:val="center"/>
              <w:rPr>
                <w:lang w:val="en-US"/>
              </w:rPr>
            </w:pPr>
            <w:r>
              <w:rPr>
                <w:lang w:val="en-US"/>
              </w:rPr>
              <w:t>December</w:t>
            </w:r>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0A3EEBF3" w14:textId="78FBC0B5" w:rsidR="00470ED1" w:rsidRDefault="00154023" w:rsidP="00ED1A08">
            <w:pPr>
              <w:rPr>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DA1130">
              <w:rPr>
                <w:lang w:val="en-US"/>
              </w:rPr>
              <w:t>not at hand</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tax data is suitable </w:t>
            </w:r>
            <w:r w:rsidR="00EF5092">
              <w:rPr>
                <w:lang w:val="en-US"/>
              </w:rPr>
              <w:t>to address this gap. While concepts used to assess inequality</w:t>
            </w:r>
            <w:r w:rsidR="00DA1130">
              <w:rPr>
                <w:lang w:val="en-US"/>
              </w:rPr>
              <w:t xml:space="preserve"> with tax data</w:t>
            </w:r>
            <w:r w:rsidR="00EF5092">
              <w:rPr>
                <w:lang w:val="en-US"/>
              </w:rPr>
              <w:t xml:space="preserve"> are strongly data-driven and therefore often don’t </w:t>
            </w:r>
            <w:r w:rsidR="00B944D9">
              <w:rPr>
                <w:lang w:val="en-US"/>
              </w:rPr>
              <w:t>correspond to</w:t>
            </w:r>
            <w:r w:rsidR="00EF5092">
              <w:rPr>
                <w:lang w:val="en-US"/>
              </w:rPr>
              <w:t xml:space="preserve"> theoretical </w:t>
            </w:r>
            <w:r w:rsidR="00B944D9">
              <w:rPr>
                <w:lang w:val="en-US"/>
              </w:rPr>
              <w:t xml:space="preserve">defined ideal </w:t>
            </w:r>
            <w:r w:rsidR="00EF5092">
              <w:rPr>
                <w:lang w:val="en-US"/>
              </w:rPr>
              <w:t xml:space="preserve">concepts, the main advantage of tax data </w:t>
            </w:r>
            <w:r w:rsidR="00DA1130">
              <w:rPr>
                <w:lang w:val="en-US"/>
              </w:rPr>
              <w:t>is it’s</w:t>
            </w:r>
            <w:r w:rsidR="00EF5092">
              <w:rPr>
                <w:lang w:val="en-US"/>
              </w:rPr>
              <w:t xml:space="preserve"> availability </w:t>
            </w:r>
            <w:r w:rsidR="009E437A">
              <w:rPr>
                <w:lang w:val="en-US"/>
              </w:rPr>
              <w:t>in regard to</w:t>
            </w:r>
            <w:r w:rsidR="00DA1130">
              <w:rPr>
                <w:lang w:val="en-US"/>
              </w:rPr>
              <w:t xml:space="preserve"> long </w:t>
            </w:r>
            <w:r w:rsidR="009E437A">
              <w:rPr>
                <w:lang w:val="en-US"/>
              </w:rPr>
              <w:t>time series</w:t>
            </w:r>
            <w:r w:rsidR="00DA1130">
              <w:rPr>
                <w:lang w:val="en-US"/>
              </w:rPr>
              <w:t xml:space="preserve">. To sort out major from minor advantages and drawbacks </w:t>
            </w:r>
            <w:r w:rsidR="00470ED1">
              <w:rPr>
                <w:lang w:val="en-US"/>
              </w:rPr>
              <w:t xml:space="preserve">of tax data </w:t>
            </w:r>
            <w:r w:rsidR="00DA1130">
              <w:rPr>
                <w:lang w:val="en-US"/>
              </w:rPr>
              <w:t>we perform several empirical tests with aggregated tax statistics from the Swiss Fed</w:t>
            </w:r>
            <w:r w:rsidR="00B944D9">
              <w:rPr>
                <w:lang w:val="en-US"/>
              </w:rPr>
              <w:t>eral Tax Administration</w:t>
            </w:r>
            <w:r w:rsidR="00470ED1">
              <w:rPr>
                <w:lang w:val="en-US"/>
              </w:rPr>
              <w:t xml:space="preserve"> (FTA)</w:t>
            </w:r>
            <w:r w:rsidR="00B944D9">
              <w:rPr>
                <w:lang w:val="en-US"/>
              </w:rPr>
              <w:t xml:space="preserve">. </w:t>
            </w:r>
            <w:r w:rsidR="00DA1130">
              <w:rPr>
                <w:lang w:val="en-US"/>
              </w:rPr>
              <w:t xml:space="preserve">Besides </w:t>
            </w:r>
            <w:r w:rsidR="00470ED1">
              <w:rPr>
                <w:lang w:val="en-US"/>
              </w:rPr>
              <w:t>the unique</w:t>
            </w:r>
            <w:r w:rsidR="00DA1130">
              <w:rPr>
                <w:lang w:val="en-US"/>
              </w:rPr>
              <w:t xml:space="preserve"> availability</w:t>
            </w:r>
            <w:r w:rsidR="00B944D9">
              <w:rPr>
                <w:lang w:val="en-US"/>
              </w:rPr>
              <w:t xml:space="preserve"> of long time </w:t>
            </w:r>
            <w:r w:rsidR="00470ED1">
              <w:rPr>
                <w:lang w:val="en-US"/>
              </w:rPr>
              <w:t>series</w:t>
            </w:r>
            <w:r w:rsidR="00DA1130">
              <w:rPr>
                <w:lang w:val="en-US"/>
              </w:rPr>
              <w:t>, we can show that the main advantage of tax data is</w:t>
            </w:r>
            <w:r w:rsidR="00B944D9">
              <w:rPr>
                <w:lang w:val="en-US"/>
              </w:rPr>
              <w:t xml:space="preserve"> its superior </w:t>
            </w:r>
            <w:r w:rsidR="00470ED1">
              <w:rPr>
                <w:lang w:val="en-US"/>
              </w:rPr>
              <w:t>population coverage</w:t>
            </w:r>
            <w:r w:rsidR="00B944D9">
              <w:rPr>
                <w:lang w:val="en-US"/>
              </w:rPr>
              <w:t>. Compared to</w:t>
            </w:r>
            <w:r w:rsidR="009E437A">
              <w:rPr>
                <w:lang w:val="en-US"/>
              </w:rPr>
              <w:t xml:space="preserve"> a widely used Swiss Household Survey </w:t>
            </w:r>
            <w:r w:rsidR="00B944D9">
              <w:rPr>
                <w:lang w:val="en-US"/>
              </w:rPr>
              <w:t>lower and very high incomes are better represented</w:t>
            </w:r>
            <w:r w:rsidR="009E437A">
              <w:rPr>
                <w:lang w:val="en-US"/>
              </w:rPr>
              <w:t xml:space="preserve"> within tax data</w:t>
            </w:r>
            <w:r w:rsidR="00B944D9">
              <w:rPr>
                <w:lang w:val="en-US"/>
              </w:rPr>
              <w:t xml:space="preserve">, </w:t>
            </w:r>
            <w:r w:rsidR="00470ED1">
              <w:rPr>
                <w:lang w:val="en-US"/>
              </w:rPr>
              <w:t>indicating</w:t>
            </w:r>
            <w:r w:rsidR="00B944D9">
              <w:rPr>
                <w:lang w:val="en-US"/>
              </w:rPr>
              <w:t xml:space="preserve"> higher </w:t>
            </w:r>
            <w:r w:rsidR="009E437A">
              <w:rPr>
                <w:lang w:val="en-US"/>
              </w:rPr>
              <w:t>inequality. Then</w:t>
            </w:r>
            <w:r w:rsidR="00B944D9">
              <w:rPr>
                <w:lang w:val="en-US"/>
              </w:rPr>
              <w:t xml:space="preserve"> we </w:t>
            </w:r>
            <w:r w:rsidR="009E437A">
              <w:rPr>
                <w:lang w:val="en-US"/>
              </w:rPr>
              <w:t>see</w:t>
            </w:r>
            <w:r w:rsidR="00B944D9">
              <w:rPr>
                <w:lang w:val="en-US"/>
              </w:rPr>
              <w:t xml:space="preserve"> that concepts used within tax data also lead to an overestimation of income inequality. </w:t>
            </w:r>
            <w:r w:rsidR="009E437A">
              <w:rPr>
                <w:lang w:val="en-US"/>
              </w:rPr>
              <w:t xml:space="preserve">First, we show that </w:t>
            </w:r>
            <w:r w:rsidR="00B944D9">
              <w:rPr>
                <w:lang w:val="en-US"/>
              </w:rPr>
              <w:t xml:space="preserve">inequality is </w:t>
            </w:r>
            <w:r w:rsidR="009E437A">
              <w:rPr>
                <w:lang w:val="en-US"/>
              </w:rPr>
              <w:t>higher</w:t>
            </w:r>
            <w:r w:rsidR="00B944D9">
              <w:rPr>
                <w:lang w:val="en-US"/>
              </w:rPr>
              <w:t xml:space="preserve"> among fiscal households </w:t>
            </w:r>
            <w:r w:rsidR="009E437A">
              <w:rPr>
                <w:lang w:val="en-US"/>
              </w:rPr>
              <w:t>than among real households. Second, inequality assessed with taxable income is higher than with disposable income, because the former does not account for redistribution through taxes adequately. Finally</w:t>
            </w:r>
            <w:r w:rsidR="00470ED1">
              <w:rPr>
                <w:lang w:val="en-US"/>
              </w:rPr>
              <w:t>,</w:t>
            </w:r>
            <w:r w:rsidR="009E437A">
              <w:rPr>
                <w:lang w:val="en-US"/>
              </w:rPr>
              <w:t xml:space="preserve"> we show that the missing information on non-taxed subjects can hinder the interpretation of long-time trends substantially.</w:t>
            </w:r>
            <w:r w:rsidR="00470ED1">
              <w:rPr>
                <w:lang w:val="en-US"/>
              </w:rPr>
              <w:t xml:space="preserve"> For Switzerland tax data analyses at least raises doubts concerning the declining inequality trend reported by survey data for the last decades. </w:t>
            </w:r>
          </w:p>
          <w:p w14:paraId="25E2A455" w14:textId="77777777" w:rsidR="00DA1130" w:rsidRDefault="00DA1130" w:rsidP="00ED1A08">
            <w:pPr>
              <w:rPr>
                <w:lang w:val="en-US"/>
              </w:rPr>
            </w:pPr>
          </w:p>
          <w:p w14:paraId="754158A5" w14:textId="4E7386EC" w:rsidR="00D044CF" w:rsidRPr="002F06DC" w:rsidRDefault="00D044CF" w:rsidP="00ED1A08">
            <w:pPr>
              <w:rPr>
                <w:b/>
                <w:szCs w:val="19"/>
                <w:lang w:val="en-US"/>
              </w:rPr>
            </w:pPr>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ooter"/>
              <w:rPr>
                <w:b/>
                <w:sz w:val="19"/>
                <w:szCs w:val="19"/>
              </w:rPr>
            </w:pPr>
            <w:r w:rsidRPr="00ED6401">
              <w:rPr>
                <w:b/>
                <w:sz w:val="19"/>
                <w:szCs w:val="19"/>
              </w:rPr>
              <w:lastRenderedPageBreak/>
              <w:t>Berner Fachhochschule</w:t>
            </w:r>
          </w:p>
          <w:bookmarkStart w:id="1"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1"/>
          </w:p>
        </w:tc>
      </w:tr>
    </w:tbl>
    <w:p w14:paraId="6A889872" w14:textId="77777777" w:rsidR="008D61F6" w:rsidRDefault="008D61F6" w:rsidP="004F7B96">
      <w:pPr>
        <w:pStyle w:val="Inhaltsverzeichnis"/>
        <w:spacing w:line="100" w:lineRule="atLeast"/>
      </w:pPr>
      <w:bookmarkStart w:id="2" w:name="_Toc406505783"/>
      <w:r w:rsidRPr="008D61F6">
        <w:t>Inhaltsverzeichnis</w:t>
      </w:r>
      <w:bookmarkEnd w:id="2"/>
    </w:p>
    <w:p w14:paraId="154D4A8C" w14:textId="77777777" w:rsidR="00796682" w:rsidRDefault="00796682"/>
    <w:p w14:paraId="51319D5F" w14:textId="77777777" w:rsidR="004F7B96" w:rsidRPr="008D61F6" w:rsidRDefault="004F7B96"/>
    <w:p w14:paraId="77A1CF7C" w14:textId="3AA04F8F" w:rsidR="008D21A3" w:rsidRDefault="008D21A3">
      <w:pPr>
        <w:pStyle w:val="TOC2"/>
        <w:rPr>
          <w:rFonts w:asciiTheme="minorHAnsi" w:eastAsiaTheme="minorEastAsia" w:hAnsiTheme="minorHAnsi" w:cstheme="minorBidi"/>
          <w:noProof/>
          <w:sz w:val="22"/>
          <w:szCs w:val="22"/>
          <w:lang w:val="en-US"/>
        </w:rPr>
      </w:pPr>
      <w:r>
        <w:rPr>
          <w:lang w:val="fr-FR"/>
        </w:rPr>
        <w:fldChar w:fldCharType="begin"/>
      </w:r>
      <w:r>
        <w:rPr>
          <w:lang w:val="fr-FR"/>
        </w:rPr>
        <w:instrText xml:space="preserve"> TOC \o "1-3" \h \z \u </w:instrText>
      </w:r>
      <w:r>
        <w:rPr>
          <w:lang w:val="fr-FR"/>
        </w:rPr>
        <w:fldChar w:fldCharType="separate"/>
      </w:r>
    </w:p>
    <w:p w14:paraId="15A1C75F" w14:textId="77777777" w:rsidR="008D21A3" w:rsidRDefault="006F4E8F">
      <w:pPr>
        <w:pStyle w:val="TOC1"/>
        <w:rPr>
          <w:rFonts w:asciiTheme="minorHAnsi" w:eastAsiaTheme="minorEastAsia" w:hAnsiTheme="minorHAnsi" w:cstheme="minorBidi"/>
          <w:noProof/>
          <w:sz w:val="22"/>
          <w:szCs w:val="22"/>
          <w:lang w:val="en-US"/>
        </w:rPr>
      </w:pPr>
      <w:hyperlink w:anchor="_Toc406505784" w:history="1">
        <w:r w:rsidR="008D21A3" w:rsidRPr="00B163A8">
          <w:rPr>
            <w:rStyle w:val="Hyperlink"/>
            <w:noProof/>
            <w:lang w:val="en-US"/>
          </w:rPr>
          <w:t>1</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Introduction</w:t>
        </w:r>
        <w:r w:rsidR="008D21A3">
          <w:rPr>
            <w:noProof/>
            <w:webHidden/>
          </w:rPr>
          <w:tab/>
        </w:r>
        <w:r w:rsidR="008D21A3">
          <w:rPr>
            <w:noProof/>
            <w:webHidden/>
          </w:rPr>
          <w:fldChar w:fldCharType="begin"/>
        </w:r>
        <w:r w:rsidR="008D21A3">
          <w:rPr>
            <w:noProof/>
            <w:webHidden/>
          </w:rPr>
          <w:instrText xml:space="preserve"> PAGEREF _Toc406505784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7A6A4A6B" w14:textId="77777777" w:rsidR="008D21A3" w:rsidRDefault="006F4E8F">
      <w:pPr>
        <w:pStyle w:val="TOC1"/>
        <w:rPr>
          <w:rFonts w:asciiTheme="minorHAnsi" w:eastAsiaTheme="minorEastAsia" w:hAnsiTheme="minorHAnsi" w:cstheme="minorBidi"/>
          <w:noProof/>
          <w:sz w:val="22"/>
          <w:szCs w:val="22"/>
          <w:lang w:val="en-US"/>
        </w:rPr>
      </w:pPr>
      <w:hyperlink w:anchor="_Toc406505785" w:history="1">
        <w:r w:rsidR="008D21A3" w:rsidRPr="00B163A8">
          <w:rPr>
            <w:rStyle w:val="Hyperlink"/>
            <w:noProof/>
          </w:rPr>
          <w:t>2</w:t>
        </w:r>
        <w:r w:rsidR="008D21A3">
          <w:rPr>
            <w:rFonts w:asciiTheme="minorHAnsi" w:eastAsiaTheme="minorEastAsia" w:hAnsiTheme="minorHAnsi" w:cstheme="minorBidi"/>
            <w:noProof/>
            <w:sz w:val="22"/>
            <w:szCs w:val="22"/>
            <w:lang w:val="en-US"/>
          </w:rPr>
          <w:tab/>
        </w:r>
        <w:r w:rsidR="008D21A3" w:rsidRPr="00B163A8">
          <w:rPr>
            <w:rStyle w:val="Hyperlink"/>
            <w:noProof/>
          </w:rPr>
          <w:t>Standards on Assessing Economic Inequality</w:t>
        </w:r>
        <w:r w:rsidR="008D21A3">
          <w:rPr>
            <w:noProof/>
            <w:webHidden/>
          </w:rPr>
          <w:tab/>
        </w:r>
        <w:r w:rsidR="008D21A3">
          <w:rPr>
            <w:noProof/>
            <w:webHidden/>
          </w:rPr>
          <w:fldChar w:fldCharType="begin"/>
        </w:r>
        <w:r w:rsidR="008D21A3">
          <w:rPr>
            <w:noProof/>
            <w:webHidden/>
          </w:rPr>
          <w:instrText xml:space="preserve"> PAGEREF _Toc406505785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5AB5F2F1" w14:textId="77777777" w:rsidR="008D21A3" w:rsidRDefault="006F4E8F">
      <w:pPr>
        <w:pStyle w:val="TOC2"/>
        <w:rPr>
          <w:rFonts w:asciiTheme="minorHAnsi" w:eastAsiaTheme="minorEastAsia" w:hAnsiTheme="minorHAnsi" w:cstheme="minorBidi"/>
          <w:noProof/>
          <w:sz w:val="22"/>
          <w:szCs w:val="22"/>
          <w:lang w:val="en-US"/>
        </w:rPr>
      </w:pPr>
      <w:hyperlink w:anchor="_Toc406505786" w:history="1">
        <w:r w:rsidR="008D21A3" w:rsidRPr="00B163A8">
          <w:rPr>
            <w:rStyle w:val="Hyperlink"/>
            <w:noProof/>
          </w:rPr>
          <w:t>2.1 Concepts on measuring economic resources</w:t>
        </w:r>
        <w:r w:rsidR="008D21A3">
          <w:rPr>
            <w:noProof/>
            <w:webHidden/>
          </w:rPr>
          <w:tab/>
        </w:r>
        <w:r w:rsidR="008D21A3">
          <w:rPr>
            <w:noProof/>
            <w:webHidden/>
          </w:rPr>
          <w:fldChar w:fldCharType="begin"/>
        </w:r>
        <w:r w:rsidR="008D21A3">
          <w:rPr>
            <w:noProof/>
            <w:webHidden/>
          </w:rPr>
          <w:instrText xml:space="preserve"> PAGEREF _Toc406505786 \h </w:instrText>
        </w:r>
        <w:r w:rsidR="008D21A3">
          <w:rPr>
            <w:noProof/>
            <w:webHidden/>
          </w:rPr>
        </w:r>
        <w:r w:rsidR="008D21A3">
          <w:rPr>
            <w:noProof/>
            <w:webHidden/>
          </w:rPr>
          <w:fldChar w:fldCharType="separate"/>
        </w:r>
        <w:r w:rsidR="008D21A3">
          <w:rPr>
            <w:noProof/>
            <w:webHidden/>
          </w:rPr>
          <w:t>4</w:t>
        </w:r>
        <w:r w:rsidR="008D21A3">
          <w:rPr>
            <w:noProof/>
            <w:webHidden/>
          </w:rPr>
          <w:fldChar w:fldCharType="end"/>
        </w:r>
      </w:hyperlink>
    </w:p>
    <w:p w14:paraId="1135DC00" w14:textId="77777777" w:rsidR="008D21A3" w:rsidRDefault="006F4E8F">
      <w:pPr>
        <w:pStyle w:val="TOC2"/>
        <w:rPr>
          <w:rFonts w:asciiTheme="minorHAnsi" w:eastAsiaTheme="minorEastAsia" w:hAnsiTheme="minorHAnsi" w:cstheme="minorBidi"/>
          <w:noProof/>
          <w:sz w:val="22"/>
          <w:szCs w:val="22"/>
          <w:lang w:val="en-US"/>
        </w:rPr>
      </w:pPr>
      <w:hyperlink w:anchor="_Toc406505787" w:history="1">
        <w:r w:rsidR="008D21A3" w:rsidRPr="00B163A8">
          <w:rPr>
            <w:rStyle w:val="Hyperlink"/>
            <w:noProof/>
          </w:rPr>
          <w:t>2.2 Measuring inequality</w:t>
        </w:r>
        <w:r w:rsidR="008D21A3">
          <w:rPr>
            <w:noProof/>
            <w:webHidden/>
          </w:rPr>
          <w:tab/>
        </w:r>
        <w:r w:rsidR="008D21A3">
          <w:rPr>
            <w:noProof/>
            <w:webHidden/>
          </w:rPr>
          <w:fldChar w:fldCharType="begin"/>
        </w:r>
        <w:r w:rsidR="008D21A3">
          <w:rPr>
            <w:noProof/>
            <w:webHidden/>
          </w:rPr>
          <w:instrText xml:space="preserve"> PAGEREF _Toc406505787 \h </w:instrText>
        </w:r>
        <w:r w:rsidR="008D21A3">
          <w:rPr>
            <w:noProof/>
            <w:webHidden/>
          </w:rPr>
        </w:r>
        <w:r w:rsidR="008D21A3">
          <w:rPr>
            <w:noProof/>
            <w:webHidden/>
          </w:rPr>
          <w:fldChar w:fldCharType="separate"/>
        </w:r>
        <w:r w:rsidR="008D21A3">
          <w:rPr>
            <w:noProof/>
            <w:webHidden/>
          </w:rPr>
          <w:t>5</w:t>
        </w:r>
        <w:r w:rsidR="008D21A3">
          <w:rPr>
            <w:noProof/>
            <w:webHidden/>
          </w:rPr>
          <w:fldChar w:fldCharType="end"/>
        </w:r>
      </w:hyperlink>
    </w:p>
    <w:p w14:paraId="5A45944F" w14:textId="77777777" w:rsidR="008D21A3" w:rsidRDefault="006F4E8F">
      <w:pPr>
        <w:pStyle w:val="TOC2"/>
        <w:rPr>
          <w:rFonts w:asciiTheme="minorHAnsi" w:eastAsiaTheme="minorEastAsia" w:hAnsiTheme="minorHAnsi" w:cstheme="minorBidi"/>
          <w:noProof/>
          <w:sz w:val="22"/>
          <w:szCs w:val="22"/>
          <w:lang w:val="en-US"/>
        </w:rPr>
      </w:pPr>
      <w:hyperlink w:anchor="_Toc406505788" w:history="1">
        <w:r w:rsidR="008D21A3" w:rsidRPr="00B163A8">
          <w:rPr>
            <w:rStyle w:val="Hyperlink"/>
            <w:noProof/>
          </w:rPr>
          <w:t>2.3 Statistical Units</w:t>
        </w:r>
        <w:r w:rsidR="008D21A3">
          <w:rPr>
            <w:noProof/>
            <w:webHidden/>
          </w:rPr>
          <w:tab/>
        </w:r>
        <w:r w:rsidR="008D21A3">
          <w:rPr>
            <w:noProof/>
            <w:webHidden/>
          </w:rPr>
          <w:fldChar w:fldCharType="begin"/>
        </w:r>
        <w:r w:rsidR="008D21A3">
          <w:rPr>
            <w:noProof/>
            <w:webHidden/>
          </w:rPr>
          <w:instrText xml:space="preserve"> PAGEREF _Toc406505788 \h </w:instrText>
        </w:r>
        <w:r w:rsidR="008D21A3">
          <w:rPr>
            <w:noProof/>
            <w:webHidden/>
          </w:rPr>
        </w:r>
        <w:r w:rsidR="008D21A3">
          <w:rPr>
            <w:noProof/>
            <w:webHidden/>
          </w:rPr>
          <w:fldChar w:fldCharType="separate"/>
        </w:r>
        <w:r w:rsidR="008D21A3">
          <w:rPr>
            <w:noProof/>
            <w:webHidden/>
          </w:rPr>
          <w:t>6</w:t>
        </w:r>
        <w:r w:rsidR="008D21A3">
          <w:rPr>
            <w:noProof/>
            <w:webHidden/>
          </w:rPr>
          <w:fldChar w:fldCharType="end"/>
        </w:r>
      </w:hyperlink>
    </w:p>
    <w:p w14:paraId="3A579043" w14:textId="77777777" w:rsidR="008D21A3" w:rsidRDefault="006F4E8F">
      <w:pPr>
        <w:pStyle w:val="TOC2"/>
        <w:rPr>
          <w:rFonts w:asciiTheme="minorHAnsi" w:eastAsiaTheme="minorEastAsia" w:hAnsiTheme="minorHAnsi" w:cstheme="minorBidi"/>
          <w:noProof/>
          <w:sz w:val="22"/>
          <w:szCs w:val="22"/>
          <w:lang w:val="en-US"/>
        </w:rPr>
      </w:pPr>
      <w:hyperlink w:anchor="_Toc406505789" w:history="1">
        <w:r w:rsidR="008D21A3" w:rsidRPr="00B163A8">
          <w:rPr>
            <w:rStyle w:val="Hyperlink"/>
            <w:noProof/>
            <w:lang w:val="en-US"/>
          </w:rPr>
          <w:t>2.4 Coverage Issues</w:t>
        </w:r>
        <w:r w:rsidR="008D21A3">
          <w:rPr>
            <w:noProof/>
            <w:webHidden/>
          </w:rPr>
          <w:tab/>
        </w:r>
        <w:r w:rsidR="008D21A3">
          <w:rPr>
            <w:noProof/>
            <w:webHidden/>
          </w:rPr>
          <w:fldChar w:fldCharType="begin"/>
        </w:r>
        <w:r w:rsidR="008D21A3">
          <w:rPr>
            <w:noProof/>
            <w:webHidden/>
          </w:rPr>
          <w:instrText xml:space="preserve"> PAGEREF _Toc406505789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4C4633F4" w14:textId="77777777" w:rsidR="008D21A3" w:rsidRDefault="006F4E8F">
      <w:pPr>
        <w:pStyle w:val="TOC1"/>
        <w:rPr>
          <w:rFonts w:asciiTheme="minorHAnsi" w:eastAsiaTheme="minorEastAsia" w:hAnsiTheme="minorHAnsi" w:cstheme="minorBidi"/>
          <w:noProof/>
          <w:sz w:val="22"/>
          <w:szCs w:val="22"/>
          <w:lang w:val="en-US"/>
        </w:rPr>
      </w:pPr>
      <w:hyperlink w:anchor="_Toc406505790" w:history="1">
        <w:r w:rsidR="008D21A3" w:rsidRPr="00B163A8">
          <w:rPr>
            <w:rStyle w:val="Hyperlink"/>
            <w:noProof/>
            <w:lang w:val="en-US"/>
          </w:rPr>
          <w:t>3</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Comparison of tax data and survey data – overview of advantages and shortcomings</w:t>
        </w:r>
        <w:r w:rsidR="008D21A3">
          <w:rPr>
            <w:noProof/>
            <w:webHidden/>
          </w:rPr>
          <w:tab/>
        </w:r>
        <w:r w:rsidR="008D21A3">
          <w:rPr>
            <w:noProof/>
            <w:webHidden/>
          </w:rPr>
          <w:fldChar w:fldCharType="begin"/>
        </w:r>
        <w:r w:rsidR="008D21A3">
          <w:rPr>
            <w:noProof/>
            <w:webHidden/>
          </w:rPr>
          <w:instrText xml:space="preserve"> PAGEREF _Toc406505790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3C43FAC5" w14:textId="77777777" w:rsidR="008D21A3" w:rsidRDefault="006F4E8F">
      <w:pPr>
        <w:pStyle w:val="TOC1"/>
        <w:rPr>
          <w:rFonts w:asciiTheme="minorHAnsi" w:eastAsiaTheme="minorEastAsia" w:hAnsiTheme="minorHAnsi" w:cstheme="minorBidi"/>
          <w:noProof/>
          <w:sz w:val="22"/>
          <w:szCs w:val="22"/>
          <w:lang w:val="en-US"/>
        </w:rPr>
      </w:pPr>
      <w:hyperlink w:anchor="_Toc406505791" w:history="1">
        <w:r w:rsidR="008D21A3" w:rsidRPr="00B163A8">
          <w:rPr>
            <w:rStyle w:val="Hyperlink"/>
            <w:noProof/>
            <w:lang w:val="en-US"/>
          </w:rPr>
          <w:t>4</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Different trends for income inequality in Switzerland due to methodological differences?</w:t>
        </w:r>
        <w:r w:rsidR="008D21A3">
          <w:rPr>
            <w:noProof/>
            <w:webHidden/>
          </w:rPr>
          <w:tab/>
        </w:r>
        <w:r w:rsidR="008D21A3">
          <w:rPr>
            <w:noProof/>
            <w:webHidden/>
          </w:rPr>
          <w:fldChar w:fldCharType="begin"/>
        </w:r>
        <w:r w:rsidR="008D21A3">
          <w:rPr>
            <w:noProof/>
            <w:webHidden/>
          </w:rPr>
          <w:instrText xml:space="preserve"> PAGEREF _Toc406505791 \h </w:instrText>
        </w:r>
        <w:r w:rsidR="008D21A3">
          <w:rPr>
            <w:noProof/>
            <w:webHidden/>
          </w:rPr>
        </w:r>
        <w:r w:rsidR="008D21A3">
          <w:rPr>
            <w:noProof/>
            <w:webHidden/>
          </w:rPr>
          <w:fldChar w:fldCharType="separate"/>
        </w:r>
        <w:r w:rsidR="008D21A3">
          <w:rPr>
            <w:noProof/>
            <w:webHidden/>
          </w:rPr>
          <w:t>8</w:t>
        </w:r>
        <w:r w:rsidR="008D21A3">
          <w:rPr>
            <w:noProof/>
            <w:webHidden/>
          </w:rPr>
          <w:fldChar w:fldCharType="end"/>
        </w:r>
      </w:hyperlink>
    </w:p>
    <w:p w14:paraId="16F83D52" w14:textId="77777777" w:rsidR="008D21A3" w:rsidRDefault="006F4E8F">
      <w:pPr>
        <w:pStyle w:val="TOC1"/>
        <w:rPr>
          <w:rFonts w:asciiTheme="minorHAnsi" w:eastAsiaTheme="minorEastAsia" w:hAnsiTheme="minorHAnsi" w:cstheme="minorBidi"/>
          <w:noProof/>
          <w:sz w:val="22"/>
          <w:szCs w:val="22"/>
          <w:lang w:val="en-US"/>
        </w:rPr>
      </w:pPr>
      <w:hyperlink w:anchor="_Toc406505792" w:history="1">
        <w:r w:rsidR="008D21A3" w:rsidRPr="00B163A8">
          <w:rPr>
            <w:rStyle w:val="Hyperlink"/>
            <w:noProof/>
            <w:lang w:val="en-US"/>
          </w:rPr>
          <w:t>5</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Assessing income inequality trends with tax data for Switzerland</w:t>
        </w:r>
        <w:r w:rsidR="008D21A3">
          <w:rPr>
            <w:noProof/>
            <w:webHidden/>
          </w:rPr>
          <w:tab/>
        </w:r>
        <w:r w:rsidR="008D21A3">
          <w:rPr>
            <w:noProof/>
            <w:webHidden/>
          </w:rPr>
          <w:fldChar w:fldCharType="begin"/>
        </w:r>
        <w:r w:rsidR="008D21A3">
          <w:rPr>
            <w:noProof/>
            <w:webHidden/>
          </w:rPr>
          <w:instrText xml:space="preserve"> PAGEREF _Toc406505792 \h </w:instrText>
        </w:r>
        <w:r w:rsidR="008D21A3">
          <w:rPr>
            <w:noProof/>
            <w:webHidden/>
          </w:rPr>
        </w:r>
        <w:r w:rsidR="008D21A3">
          <w:rPr>
            <w:noProof/>
            <w:webHidden/>
          </w:rPr>
          <w:fldChar w:fldCharType="separate"/>
        </w:r>
        <w:r w:rsidR="008D21A3">
          <w:rPr>
            <w:noProof/>
            <w:webHidden/>
          </w:rPr>
          <w:t>10</w:t>
        </w:r>
        <w:r w:rsidR="008D21A3">
          <w:rPr>
            <w:noProof/>
            <w:webHidden/>
          </w:rPr>
          <w:fldChar w:fldCharType="end"/>
        </w:r>
      </w:hyperlink>
    </w:p>
    <w:p w14:paraId="4C553FE4" w14:textId="77777777" w:rsidR="008D21A3" w:rsidRDefault="006F4E8F">
      <w:pPr>
        <w:pStyle w:val="TOC2"/>
        <w:rPr>
          <w:rFonts w:asciiTheme="minorHAnsi" w:eastAsiaTheme="minorEastAsia" w:hAnsiTheme="minorHAnsi" w:cstheme="minorBidi"/>
          <w:noProof/>
          <w:sz w:val="22"/>
          <w:szCs w:val="22"/>
          <w:lang w:val="en-US"/>
        </w:rPr>
      </w:pPr>
      <w:hyperlink w:anchor="_Toc406505793" w:history="1">
        <w:r w:rsidR="008D21A3" w:rsidRPr="00B163A8">
          <w:rPr>
            <w:rStyle w:val="Hyperlink"/>
            <w:noProof/>
            <w:lang w:val="en-US"/>
          </w:rPr>
          <w:t>5.1 Defining Economic resources</w:t>
        </w:r>
        <w:r w:rsidR="008D21A3">
          <w:rPr>
            <w:noProof/>
            <w:webHidden/>
          </w:rPr>
          <w:tab/>
        </w:r>
        <w:r w:rsidR="008D21A3">
          <w:rPr>
            <w:noProof/>
            <w:webHidden/>
          </w:rPr>
          <w:fldChar w:fldCharType="begin"/>
        </w:r>
        <w:r w:rsidR="008D21A3">
          <w:rPr>
            <w:noProof/>
            <w:webHidden/>
          </w:rPr>
          <w:instrText xml:space="preserve"> PAGEREF _Toc406505793 \h </w:instrText>
        </w:r>
        <w:r w:rsidR="008D21A3">
          <w:rPr>
            <w:noProof/>
            <w:webHidden/>
          </w:rPr>
        </w:r>
        <w:r w:rsidR="008D21A3">
          <w:rPr>
            <w:noProof/>
            <w:webHidden/>
          </w:rPr>
          <w:fldChar w:fldCharType="separate"/>
        </w:r>
        <w:r w:rsidR="008D21A3">
          <w:rPr>
            <w:noProof/>
            <w:webHidden/>
          </w:rPr>
          <w:t>12</w:t>
        </w:r>
        <w:r w:rsidR="008D21A3">
          <w:rPr>
            <w:noProof/>
            <w:webHidden/>
          </w:rPr>
          <w:fldChar w:fldCharType="end"/>
        </w:r>
      </w:hyperlink>
    </w:p>
    <w:p w14:paraId="7BBB4059" w14:textId="77777777" w:rsidR="008D21A3" w:rsidRDefault="006F4E8F">
      <w:pPr>
        <w:pStyle w:val="TOC2"/>
        <w:rPr>
          <w:rFonts w:asciiTheme="minorHAnsi" w:eastAsiaTheme="minorEastAsia" w:hAnsiTheme="minorHAnsi" w:cstheme="minorBidi"/>
          <w:noProof/>
          <w:sz w:val="22"/>
          <w:szCs w:val="22"/>
          <w:lang w:val="en-US"/>
        </w:rPr>
      </w:pPr>
      <w:hyperlink w:anchor="_Toc406505796" w:history="1">
        <w:r w:rsidR="008D21A3" w:rsidRPr="00B163A8">
          <w:rPr>
            <w:rStyle w:val="Hyperlink"/>
            <w:noProof/>
            <w:lang w:val="en-US"/>
          </w:rPr>
          <w:t>5.2 Measuring inequality</w:t>
        </w:r>
        <w:r w:rsidR="008D21A3">
          <w:rPr>
            <w:noProof/>
            <w:webHidden/>
          </w:rPr>
          <w:tab/>
        </w:r>
        <w:r w:rsidR="008D21A3">
          <w:rPr>
            <w:noProof/>
            <w:webHidden/>
          </w:rPr>
          <w:fldChar w:fldCharType="begin"/>
        </w:r>
        <w:r w:rsidR="008D21A3">
          <w:rPr>
            <w:noProof/>
            <w:webHidden/>
          </w:rPr>
          <w:instrText xml:space="preserve"> PAGEREF _Toc406505796 \h </w:instrText>
        </w:r>
        <w:r w:rsidR="008D21A3">
          <w:rPr>
            <w:noProof/>
            <w:webHidden/>
          </w:rPr>
        </w:r>
        <w:r w:rsidR="008D21A3">
          <w:rPr>
            <w:noProof/>
            <w:webHidden/>
          </w:rPr>
          <w:fldChar w:fldCharType="separate"/>
        </w:r>
        <w:r w:rsidR="008D21A3">
          <w:rPr>
            <w:noProof/>
            <w:webHidden/>
          </w:rPr>
          <w:t>13</w:t>
        </w:r>
        <w:r w:rsidR="008D21A3">
          <w:rPr>
            <w:noProof/>
            <w:webHidden/>
          </w:rPr>
          <w:fldChar w:fldCharType="end"/>
        </w:r>
      </w:hyperlink>
    </w:p>
    <w:p w14:paraId="519409EA" w14:textId="77777777" w:rsidR="008D21A3" w:rsidRDefault="006F4E8F">
      <w:pPr>
        <w:pStyle w:val="TOC2"/>
        <w:rPr>
          <w:rFonts w:asciiTheme="minorHAnsi" w:eastAsiaTheme="minorEastAsia" w:hAnsiTheme="minorHAnsi" w:cstheme="minorBidi"/>
          <w:noProof/>
          <w:sz w:val="22"/>
          <w:szCs w:val="22"/>
          <w:lang w:val="en-US"/>
        </w:rPr>
      </w:pPr>
      <w:hyperlink w:anchor="_Toc406505799" w:history="1">
        <w:r w:rsidR="008D21A3" w:rsidRPr="00B163A8">
          <w:rPr>
            <w:rStyle w:val="Hyperlink"/>
            <w:noProof/>
            <w:lang w:val="en-US"/>
          </w:rPr>
          <w:t>5.3 Statistical units</w:t>
        </w:r>
        <w:r w:rsidR="008D21A3">
          <w:rPr>
            <w:noProof/>
            <w:webHidden/>
          </w:rPr>
          <w:tab/>
        </w:r>
        <w:r w:rsidR="008D21A3">
          <w:rPr>
            <w:noProof/>
            <w:webHidden/>
          </w:rPr>
          <w:fldChar w:fldCharType="begin"/>
        </w:r>
        <w:r w:rsidR="008D21A3">
          <w:rPr>
            <w:noProof/>
            <w:webHidden/>
          </w:rPr>
          <w:instrText xml:space="preserve"> PAGEREF _Toc406505799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374D280E" w14:textId="77777777" w:rsidR="008D21A3" w:rsidRDefault="006F4E8F">
      <w:pPr>
        <w:pStyle w:val="TOC2"/>
        <w:rPr>
          <w:rFonts w:asciiTheme="minorHAnsi" w:eastAsiaTheme="minorEastAsia" w:hAnsiTheme="minorHAnsi" w:cstheme="minorBidi"/>
          <w:noProof/>
          <w:sz w:val="22"/>
          <w:szCs w:val="22"/>
          <w:lang w:val="en-US"/>
        </w:rPr>
      </w:pPr>
      <w:hyperlink w:anchor="_Toc406505800" w:history="1">
        <w:r w:rsidR="008D21A3" w:rsidRPr="00B163A8">
          <w:rPr>
            <w:rStyle w:val="Hyperlink"/>
            <w:noProof/>
            <w:lang w:val="en-US"/>
          </w:rPr>
          <w:t>5.4 Coverage issues</w:t>
        </w:r>
        <w:r w:rsidR="008D21A3">
          <w:rPr>
            <w:noProof/>
            <w:webHidden/>
          </w:rPr>
          <w:tab/>
        </w:r>
        <w:r w:rsidR="008D21A3">
          <w:rPr>
            <w:noProof/>
            <w:webHidden/>
          </w:rPr>
          <w:fldChar w:fldCharType="begin"/>
        </w:r>
        <w:r w:rsidR="008D21A3">
          <w:rPr>
            <w:noProof/>
            <w:webHidden/>
          </w:rPr>
          <w:instrText xml:space="preserve"> PAGEREF _Toc406505800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62E12F7B" w14:textId="77777777" w:rsidR="008D21A3" w:rsidRDefault="006F4E8F">
      <w:pPr>
        <w:pStyle w:val="TOC1"/>
        <w:rPr>
          <w:rFonts w:asciiTheme="minorHAnsi" w:eastAsiaTheme="minorEastAsia" w:hAnsiTheme="minorHAnsi" w:cstheme="minorBidi"/>
          <w:noProof/>
          <w:sz w:val="22"/>
          <w:szCs w:val="22"/>
          <w:lang w:val="en-US"/>
        </w:rPr>
      </w:pPr>
      <w:hyperlink w:anchor="_Toc406505804" w:history="1">
        <w:r w:rsidR="008D21A3" w:rsidRPr="00B163A8">
          <w:rPr>
            <w:rStyle w:val="Hyperlink"/>
            <w:noProof/>
            <w:lang w:val="en-US"/>
          </w:rPr>
          <w:t>6</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Conclusion</w:t>
        </w:r>
        <w:r w:rsidR="008D21A3">
          <w:rPr>
            <w:noProof/>
            <w:webHidden/>
          </w:rPr>
          <w:tab/>
        </w:r>
        <w:r w:rsidR="008D21A3">
          <w:rPr>
            <w:noProof/>
            <w:webHidden/>
          </w:rPr>
          <w:fldChar w:fldCharType="begin"/>
        </w:r>
        <w:r w:rsidR="008D21A3">
          <w:rPr>
            <w:noProof/>
            <w:webHidden/>
          </w:rPr>
          <w:instrText xml:space="preserve"> PAGEREF _Toc406505804 \h </w:instrText>
        </w:r>
        <w:r w:rsidR="008D21A3">
          <w:rPr>
            <w:noProof/>
            <w:webHidden/>
          </w:rPr>
        </w:r>
        <w:r w:rsidR="008D21A3">
          <w:rPr>
            <w:noProof/>
            <w:webHidden/>
          </w:rPr>
          <w:fldChar w:fldCharType="separate"/>
        </w:r>
        <w:r w:rsidR="008D21A3">
          <w:rPr>
            <w:noProof/>
            <w:webHidden/>
          </w:rPr>
          <w:t>20</w:t>
        </w:r>
        <w:r w:rsidR="008D21A3">
          <w:rPr>
            <w:noProof/>
            <w:webHidden/>
          </w:rPr>
          <w:fldChar w:fldCharType="end"/>
        </w:r>
      </w:hyperlink>
    </w:p>
    <w:p w14:paraId="73E76EB4" w14:textId="77777777" w:rsidR="008D21A3" w:rsidRDefault="006F4E8F">
      <w:pPr>
        <w:pStyle w:val="TOC1"/>
        <w:rPr>
          <w:rFonts w:asciiTheme="minorHAnsi" w:eastAsiaTheme="minorEastAsia" w:hAnsiTheme="minorHAnsi" w:cstheme="minorBidi"/>
          <w:noProof/>
          <w:sz w:val="22"/>
          <w:szCs w:val="22"/>
          <w:lang w:val="en-US"/>
        </w:rPr>
      </w:pPr>
      <w:hyperlink w:anchor="_Toc406505805" w:history="1">
        <w:r w:rsidR="008D21A3" w:rsidRPr="00B163A8">
          <w:rPr>
            <w:rStyle w:val="Hyperlink"/>
            <w:noProof/>
          </w:rPr>
          <w:t>7</w:t>
        </w:r>
        <w:r w:rsidR="008D21A3">
          <w:rPr>
            <w:rFonts w:asciiTheme="minorHAnsi" w:eastAsiaTheme="minorEastAsia" w:hAnsiTheme="minorHAnsi" w:cstheme="minorBidi"/>
            <w:noProof/>
            <w:sz w:val="22"/>
            <w:szCs w:val="22"/>
            <w:lang w:val="en-US"/>
          </w:rPr>
          <w:tab/>
        </w:r>
        <w:r w:rsidR="008D21A3" w:rsidRPr="00B163A8">
          <w:rPr>
            <w:rStyle w:val="Hyperlink"/>
            <w:noProof/>
          </w:rPr>
          <w:t>Literaturverzeichnis</w:t>
        </w:r>
        <w:r w:rsidR="008D21A3">
          <w:rPr>
            <w:noProof/>
            <w:webHidden/>
          </w:rPr>
          <w:tab/>
        </w:r>
        <w:r w:rsidR="008D21A3">
          <w:rPr>
            <w:noProof/>
            <w:webHidden/>
          </w:rPr>
          <w:fldChar w:fldCharType="begin"/>
        </w:r>
        <w:r w:rsidR="008D21A3">
          <w:rPr>
            <w:noProof/>
            <w:webHidden/>
          </w:rPr>
          <w:instrText xml:space="preserve"> PAGEREF _Toc406505805 \h </w:instrText>
        </w:r>
        <w:r w:rsidR="008D21A3">
          <w:rPr>
            <w:noProof/>
            <w:webHidden/>
          </w:rPr>
        </w:r>
        <w:r w:rsidR="008D21A3">
          <w:rPr>
            <w:noProof/>
            <w:webHidden/>
          </w:rPr>
          <w:fldChar w:fldCharType="separate"/>
        </w:r>
        <w:r w:rsidR="008D21A3">
          <w:rPr>
            <w:noProof/>
            <w:webHidden/>
          </w:rPr>
          <w:t>25</w:t>
        </w:r>
        <w:r w:rsidR="008D21A3">
          <w:rPr>
            <w:noProof/>
            <w:webHidden/>
          </w:rPr>
          <w:fldChar w:fldCharType="end"/>
        </w:r>
      </w:hyperlink>
    </w:p>
    <w:p w14:paraId="5FBC3E77" w14:textId="357228EE" w:rsidR="006312CC" w:rsidRDefault="008D21A3">
      <w:r>
        <w:rPr>
          <w:lang w:val="fr-FR"/>
        </w:rPr>
        <w:fldChar w:fldCharType="end"/>
      </w:r>
    </w:p>
    <w:p w14:paraId="53B554C3" w14:textId="77777777" w:rsidR="006312CC" w:rsidRPr="00DE7DE7" w:rsidRDefault="006312CC" w:rsidP="00D044CF">
      <w:pPr>
        <w:pStyle w:val="Heading1"/>
        <w:rPr>
          <w:lang w:val="en-US"/>
        </w:rPr>
      </w:pPr>
      <w:r>
        <w:br w:type="page"/>
      </w:r>
      <w:bookmarkStart w:id="3" w:name="_Toc406505784"/>
      <w:r w:rsidR="00D044CF" w:rsidRPr="00DE7DE7">
        <w:rPr>
          <w:lang w:val="en-US"/>
        </w:rPr>
        <w:lastRenderedPageBreak/>
        <w:t>Introduction</w:t>
      </w:r>
      <w:bookmarkEnd w:id="3"/>
    </w:p>
    <w:p w14:paraId="6E81AE81" w14:textId="4A62C08A"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 xml:space="preserve">s </w:t>
      </w:r>
      <w:r w:rsidR="00B545E6">
        <w:rPr>
          <w:lang w:val="en-US"/>
        </w:rPr>
        <w:t>from</w:t>
      </w:r>
      <w:r w:rsidRPr="00D044CF">
        <w:rPr>
          <w:lang w:val="en-US"/>
        </w:rPr>
        <w:t xml:space="preserve"> the </w:t>
      </w:r>
      <w:r w:rsidR="00B545E6">
        <w:rPr>
          <w:lang w:val="en-US"/>
        </w:rPr>
        <w:t>perspective of individuals</w:t>
      </w:r>
      <w:r w:rsidRPr="00D044CF">
        <w:rPr>
          <w:lang w:val="en-US"/>
        </w:rPr>
        <w:t xml:space="preserve">, it is rather an issue concerning the whole society. Inequality matters for societies, because it </w:t>
      </w:r>
      <w:r w:rsidR="00B545E6">
        <w:rPr>
          <w:lang w:val="en-US"/>
        </w:rPr>
        <w:t>seems to be</w:t>
      </w:r>
      <w:r w:rsidRPr="00D044CF">
        <w:rPr>
          <w:lang w:val="en-US"/>
        </w:rPr>
        <w:t xml:space="preserve"> related to negative outcomes like criminality</w:t>
      </w:r>
      <w:r w:rsidR="00054AC8">
        <w:rPr>
          <w:lang w:val="en-US"/>
        </w:rPr>
        <w:t>,</w:t>
      </w:r>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w:t>
      </w:r>
      <w:r w:rsidR="00B545E6" w:rsidRPr="00D044CF">
        <w:rPr>
          <w:lang w:val="en-US"/>
        </w:rPr>
        <w:t>dimension</w:t>
      </w:r>
      <w:r w:rsidRPr="00D044CF">
        <w:rPr>
          <w:lang w:val="en-US"/>
        </w:rPr>
        <w:t xml:space="preserve">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 xml:space="preserve">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w:t>
      </w:r>
      <w:proofErr w:type="spellStart"/>
      <w:r w:rsidRPr="00D044CF">
        <w:rPr>
          <w:lang w:val="en-US"/>
        </w:rPr>
        <w:t>Stiglitz</w:t>
      </w:r>
      <w:proofErr w:type="spellEnd"/>
      <w:r w:rsidRPr="00D044CF">
        <w:rPr>
          <w:lang w:val="en-US"/>
        </w:rPr>
        <w:t xml:space="preserve"> (2012, 117): “our democracy is being put at peril.”</w:t>
      </w:r>
    </w:p>
    <w:p w14:paraId="001079C3" w14:textId="77777777" w:rsidR="00D044CF" w:rsidRPr="00D044CF" w:rsidRDefault="00D044CF" w:rsidP="00D044CF">
      <w:pPr>
        <w:rPr>
          <w:lang w:val="en-US"/>
        </w:rPr>
      </w:pPr>
    </w:p>
    <w:p w14:paraId="2EA2BD7B" w14:textId="25AF77DF" w:rsid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proofErr w:type="gramStart"/>
      <w:r w:rsidR="00DE7DE7">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Piketty (2001, 2003),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Pikettys</w:t>
      </w:r>
      <w:r w:rsidRPr="00D044CF">
        <w:rPr>
          <w:lang w:val="en-US"/>
        </w:rPr>
        <w:t xml:space="preserve"> approach, studies on several countries were conducted (Atkinson and Piketty,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to the beginning of the 20th century (</w:t>
      </w:r>
      <w:proofErr w:type="spellStart"/>
      <w:r w:rsidRPr="00D044CF">
        <w:rPr>
          <w:lang w:val="en-US"/>
        </w:rPr>
        <w:t>Alvaredo</w:t>
      </w:r>
      <w:proofErr w:type="spellEnd"/>
      <w:r w:rsidRPr="00D044CF">
        <w:rPr>
          <w:lang w:val="en-US"/>
        </w:rPr>
        <w:t xml:space="preserve"> et al., </w:t>
      </w:r>
      <w:r w:rsidR="00763E00">
        <w:rPr>
          <w:lang w:val="en-US"/>
        </w:rPr>
        <w:t xml:space="preserve">2014). </w:t>
      </w:r>
    </w:p>
    <w:p w14:paraId="658ECF60" w14:textId="77777777" w:rsidR="00763E00" w:rsidRPr="00D044CF" w:rsidRDefault="00763E00" w:rsidP="00D044CF">
      <w:pPr>
        <w:rPr>
          <w:lang w:val="en-US"/>
        </w:rPr>
      </w:pPr>
    </w:p>
    <w:p w14:paraId="344BE9C0" w14:textId="0AB71C08" w:rsidR="001C4B4E"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230D8C3B" w14:textId="77777777" w:rsidR="00EB3FB9" w:rsidRPr="00A8628A" w:rsidRDefault="00EB3FB9" w:rsidP="00D044CF">
      <w:pPr>
        <w:rPr>
          <w:lang w:val="en-US"/>
        </w:rPr>
      </w:pPr>
    </w:p>
    <w:p w14:paraId="5F5338C0" w14:textId="77777777" w:rsidR="00D044CF" w:rsidRPr="00763E00" w:rsidRDefault="00315B56" w:rsidP="008D21A3">
      <w:pPr>
        <w:pStyle w:val="Heading1"/>
        <w:rPr>
          <w:lang w:val="en-US"/>
        </w:rPr>
      </w:pPr>
      <w:bookmarkStart w:id="4" w:name="_Ref399330537"/>
      <w:bookmarkStart w:id="5" w:name="_Toc406505785"/>
      <w:r w:rsidRPr="00763E00">
        <w:rPr>
          <w:lang w:val="en-US"/>
        </w:rPr>
        <w:t xml:space="preserve">Standards on Assessing </w:t>
      </w:r>
      <w:r w:rsidR="006C2FBE" w:rsidRPr="00763E00">
        <w:rPr>
          <w:lang w:val="en-US"/>
        </w:rPr>
        <w:t xml:space="preserve">Economic </w:t>
      </w:r>
      <w:r w:rsidRPr="00763E00">
        <w:rPr>
          <w:lang w:val="en-US"/>
        </w:rPr>
        <w:t>Inequality</w:t>
      </w:r>
      <w:bookmarkEnd w:id="4"/>
      <w:bookmarkEnd w:id="5"/>
    </w:p>
    <w:p w14:paraId="16B4FAF7" w14:textId="4000157C" w:rsidR="00D3790B" w:rsidRPr="00D3790B" w:rsidRDefault="00D3790B" w:rsidP="00D3790B">
      <w:pPr>
        <w:rPr>
          <w:lang w:val="en-US"/>
        </w:rPr>
      </w:pPr>
      <w:r>
        <w:rPr>
          <w:lang w:val="en-US"/>
        </w:rPr>
        <w:t xml:space="preserve">We identify four </w:t>
      </w:r>
      <w:r w:rsidR="00B545E6">
        <w:rPr>
          <w:lang w:val="en-US"/>
        </w:rPr>
        <w:t xml:space="preserve">crucial areas </w:t>
      </w:r>
      <w:r>
        <w:rPr>
          <w:lang w:val="en-US"/>
        </w:rPr>
        <w:t>concerning the assessment of economic inequality. First of all</w:t>
      </w:r>
      <w:r w:rsidR="00B545E6">
        <w:rPr>
          <w:lang w:val="en-US"/>
        </w:rPr>
        <w:t>,</w:t>
      </w:r>
      <w:r>
        <w:rPr>
          <w:lang w:val="en-US"/>
        </w:rPr>
        <w:t xml:space="preserve"> one has to </w:t>
      </w:r>
      <w:r w:rsidR="00B545E6">
        <w:rPr>
          <w:lang w:val="en-US"/>
        </w:rPr>
        <w:t xml:space="preserve">specify the </w:t>
      </w:r>
      <w:r>
        <w:rPr>
          <w:lang w:val="en-US"/>
        </w:rPr>
        <w:t>type of economic resources</w:t>
      </w:r>
      <w:r w:rsidR="00B545E6">
        <w:rPr>
          <w:lang w:val="en-US"/>
        </w:rPr>
        <w:t xml:space="preserve"> the analysis is focused on </w:t>
      </w:r>
      <w:r>
        <w:rPr>
          <w:lang w:val="en-US"/>
        </w:rPr>
        <w:t xml:space="preserve">(section </w:t>
      </w:r>
      <w:r>
        <w:rPr>
          <w:lang w:val="en-US"/>
        </w:rPr>
        <w:fldChar w:fldCharType="begin"/>
      </w:r>
      <w:r>
        <w:rPr>
          <w:lang w:val="en-US"/>
        </w:rPr>
        <w:instrText xml:space="preserve"> REF _Ref399337302 \r \h </w:instrText>
      </w:r>
      <w:r>
        <w:rPr>
          <w:lang w:val="en-US"/>
        </w:rPr>
      </w:r>
      <w:r>
        <w:rPr>
          <w:lang w:val="en-US"/>
        </w:rPr>
        <w:fldChar w:fldCharType="separate"/>
      </w:r>
      <w:r w:rsidR="00455C52">
        <w:rPr>
          <w:lang w:val="en-US"/>
        </w:rPr>
        <w:t>2.1</w:t>
      </w:r>
      <w:r>
        <w:rPr>
          <w:lang w:val="en-US"/>
        </w:rPr>
        <w:fldChar w:fldCharType="end"/>
      </w:r>
      <w:r>
        <w:rPr>
          <w:lang w:val="en-US"/>
        </w:rPr>
        <w:t>)</w:t>
      </w:r>
      <w:r w:rsidR="009B1D7B">
        <w:rPr>
          <w:lang w:val="en-US"/>
        </w:rPr>
        <w:t>.</w:t>
      </w:r>
      <w:r w:rsidR="00EB3FB9">
        <w:rPr>
          <w:lang w:val="en-US"/>
        </w:rPr>
        <w:t xml:space="preserve"> </w:t>
      </w:r>
      <w:r w:rsidR="00B545E6">
        <w:rPr>
          <w:lang w:val="en-US"/>
        </w:rPr>
        <w:t xml:space="preserve">Then one has to decide, how inequality should be measured. </w:t>
      </w:r>
      <w:r w:rsidR="00EB3FB9">
        <w:rPr>
          <w:lang w:val="en-US"/>
        </w:rPr>
        <w:t xml:space="preserve">Section </w:t>
      </w:r>
      <w:r w:rsidR="00EB3FB9">
        <w:rPr>
          <w:lang w:val="en-US"/>
        </w:rPr>
        <w:fldChar w:fldCharType="begin"/>
      </w:r>
      <w:r w:rsidR="00EB3FB9">
        <w:rPr>
          <w:lang w:val="en-US"/>
        </w:rPr>
        <w:instrText xml:space="preserve"> REF _Ref399841803 \r \h </w:instrText>
      </w:r>
      <w:r w:rsidR="00EB3FB9">
        <w:rPr>
          <w:lang w:val="en-US"/>
        </w:rPr>
      </w:r>
      <w:r w:rsidR="00EB3FB9">
        <w:rPr>
          <w:lang w:val="en-US"/>
        </w:rPr>
        <w:fldChar w:fldCharType="separate"/>
      </w:r>
      <w:r w:rsidR="00455C52">
        <w:rPr>
          <w:lang w:val="en-US"/>
        </w:rPr>
        <w:t>2.2</w:t>
      </w:r>
      <w:r w:rsidR="00EB3FB9">
        <w:rPr>
          <w:lang w:val="en-US"/>
        </w:rPr>
        <w:fldChar w:fldCharType="end"/>
      </w:r>
      <w:r w:rsidR="00EB3FB9">
        <w:rPr>
          <w:lang w:val="en-US"/>
        </w:rPr>
        <w:t xml:space="preserve"> gives an overview on inequality measures and discusses their central advantages and shortcomings. </w:t>
      </w:r>
      <w:r w:rsidR="00B545E6">
        <w:rPr>
          <w:lang w:val="en-US"/>
        </w:rPr>
        <w:t xml:space="preserve">To be clear among </w:t>
      </w:r>
      <w:proofErr w:type="gramStart"/>
      <w:r w:rsidR="00B545E6">
        <w:rPr>
          <w:lang w:val="en-US"/>
        </w:rPr>
        <w:t>who</w:t>
      </w:r>
      <w:proofErr w:type="gramEnd"/>
      <w:r w:rsidR="00B545E6">
        <w:rPr>
          <w:lang w:val="en-US"/>
        </w:rPr>
        <w:t xml:space="preserve"> inequality occurs one </w:t>
      </w:r>
      <w:r w:rsidR="00B545E6">
        <w:rPr>
          <w:lang w:val="en-US"/>
        </w:rPr>
        <w:lastRenderedPageBreak/>
        <w:t>has to be</w:t>
      </w:r>
      <w:r w:rsidR="00ED60EF">
        <w:rPr>
          <w:lang w:val="en-US"/>
        </w:rPr>
        <w:t xml:space="preserve"> </w:t>
      </w:r>
      <w:r w:rsidR="00036871">
        <w:rPr>
          <w:lang w:val="en-US"/>
        </w:rPr>
        <w:t xml:space="preserve">define the statistical unit </w:t>
      </w:r>
      <w:r w:rsidR="009B1D7B">
        <w:rPr>
          <w:lang w:val="en-US"/>
        </w:rPr>
        <w:t xml:space="preserve">(see section </w:t>
      </w:r>
      <w:r w:rsidR="00EB3FB9">
        <w:rPr>
          <w:lang w:val="en-US"/>
        </w:rPr>
        <w:fldChar w:fldCharType="begin"/>
      </w:r>
      <w:r w:rsidR="00EB3FB9">
        <w:rPr>
          <w:lang w:val="en-US"/>
        </w:rPr>
        <w:instrText xml:space="preserve"> REF _Ref406405239 \r \h </w:instrText>
      </w:r>
      <w:r w:rsidR="00EB3FB9">
        <w:rPr>
          <w:lang w:val="en-US"/>
        </w:rPr>
      </w:r>
      <w:r w:rsidR="00EB3FB9">
        <w:rPr>
          <w:lang w:val="en-US"/>
        </w:rPr>
        <w:fldChar w:fldCharType="separate"/>
      </w:r>
      <w:r w:rsidR="00455C52">
        <w:rPr>
          <w:lang w:val="en-US"/>
        </w:rPr>
        <w:t>2.3</w:t>
      </w:r>
      <w:r w:rsidR="00EB3FB9">
        <w:rPr>
          <w:lang w:val="en-US"/>
        </w:rPr>
        <w:fldChar w:fldCharType="end"/>
      </w:r>
      <w:r w:rsidR="0094253E">
        <w:rPr>
          <w:lang w:val="en-US"/>
        </w:rPr>
        <w:t>)</w:t>
      </w:r>
      <w:r w:rsidR="00ED60EF">
        <w:rPr>
          <w:lang w:val="en-US"/>
        </w:rPr>
        <w:t xml:space="preserve">.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455C52">
        <w:rPr>
          <w:lang w:val="en-US"/>
        </w:rPr>
        <w:t>2.4</w:t>
      </w:r>
      <w:r w:rsidR="009B1D7B">
        <w:rPr>
          <w:lang w:val="en-US"/>
        </w:rPr>
        <w:fldChar w:fldCharType="end"/>
      </w:r>
      <w:r w:rsidR="009B1D7B">
        <w:rPr>
          <w:lang w:val="en-US"/>
        </w:rPr>
        <w:t xml:space="preserve"> </w:t>
      </w:r>
      <w:r w:rsidR="00036871">
        <w:rPr>
          <w:lang w:val="en-US"/>
        </w:rPr>
        <w:t xml:space="preserve">finally </w:t>
      </w:r>
      <w:r w:rsidR="00945DA0">
        <w:rPr>
          <w:lang w:val="en-US"/>
        </w:rPr>
        <w:t>addresses</w:t>
      </w:r>
      <w:r w:rsidR="009B1D7B">
        <w:rPr>
          <w:lang w:val="en-US"/>
        </w:rPr>
        <w:t xml:space="preserve"> the importance of coverage issues</w:t>
      </w:r>
      <w:r w:rsidR="00C9695A">
        <w:rPr>
          <w:lang w:val="en-US"/>
        </w:rPr>
        <w:t>.</w:t>
      </w:r>
    </w:p>
    <w:p w14:paraId="380C87B5" w14:textId="77777777" w:rsidR="00D044CF" w:rsidRPr="00763E00" w:rsidRDefault="00D044CF" w:rsidP="008D21A3">
      <w:pPr>
        <w:pStyle w:val="Heading2"/>
        <w:rPr>
          <w:lang w:val="en-US"/>
        </w:rPr>
      </w:pPr>
      <w:bookmarkStart w:id="6" w:name="_Ref399337302"/>
      <w:bookmarkStart w:id="7" w:name="_Ref399337312"/>
      <w:bookmarkStart w:id="8" w:name="_Toc406505786"/>
      <w:r w:rsidRPr="00763E00">
        <w:rPr>
          <w:lang w:val="en-US"/>
        </w:rPr>
        <w:t>Concepts on measuring economic resources</w:t>
      </w:r>
      <w:bookmarkEnd w:id="6"/>
      <w:bookmarkEnd w:id="7"/>
      <w:bookmarkEnd w:id="8"/>
    </w:p>
    <w:p w14:paraId="630322AC" w14:textId="27CD1E24"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an internationally agreed framework on micro-level statistics</w:t>
      </w:r>
      <w:r w:rsidR="0054558E">
        <w:rPr>
          <w:rStyle w:val="FootnoteReference"/>
          <w:lang w:val="en-US"/>
        </w:rPr>
        <w:footnoteReference w:id="1"/>
      </w:r>
      <w:r w:rsidRPr="00D044CF">
        <w:rPr>
          <w:lang w:val="en-US"/>
        </w:rPr>
        <w:t>.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vice-versa. </w:t>
      </w:r>
    </w:p>
    <w:p w14:paraId="5AE1D0E4" w14:textId="77777777" w:rsidR="00036871" w:rsidRDefault="00D044CF" w:rsidP="009B2515">
      <w:pPr>
        <w:pStyle w:val="Caption"/>
        <w:rPr>
          <w:sz w:val="19"/>
          <w:szCs w:val="19"/>
          <w:lang w:val="en-US"/>
        </w:rPr>
      </w:pPr>
      <w:r w:rsidRPr="006A2614">
        <w:rPr>
          <w:sz w:val="19"/>
          <w:szCs w:val="19"/>
          <w:lang w:val="en-US"/>
        </w:rPr>
        <w:t xml:space="preserve">Because inequality in income is by far the </w:t>
      </w:r>
      <w:r w:rsidR="00036871">
        <w:rPr>
          <w:sz w:val="19"/>
          <w:szCs w:val="19"/>
          <w:lang w:val="en-US"/>
        </w:rPr>
        <w:t>dimension</w:t>
      </w:r>
      <w:r w:rsidR="001232D9" w:rsidRPr="006A2614">
        <w:rPr>
          <w:sz w:val="19"/>
          <w:szCs w:val="19"/>
          <w:lang w:val="en-US"/>
        </w:rPr>
        <w: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w:t>
      </w:r>
      <w:r w:rsidR="005B4A5D">
        <w:rPr>
          <w:sz w:val="19"/>
          <w:szCs w:val="19"/>
          <w:lang w:val="en-US"/>
        </w:rPr>
        <w:t xml:space="preserve">ted Nations (2011, 24)). </w:t>
      </w:r>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r w:rsidR="005B4A5D" w:rsidRPr="005B4A5D">
        <w:rPr>
          <w:sz w:val="19"/>
          <w:szCs w:val="19"/>
          <w:lang w:val="en-US"/>
        </w:rPr>
        <w:t>Figure 1</w:t>
      </w:r>
      <w:r w:rsidR="005B4A5D">
        <w:rPr>
          <w:sz w:val="19"/>
          <w:szCs w:val="19"/>
          <w:lang w:val="en-US"/>
        </w:rPr>
        <w:fldChar w:fldCharType="end"/>
      </w:r>
      <w:r w:rsidR="000F3F69" w:rsidRPr="006A2614">
        <w:rPr>
          <w:sz w:val="19"/>
          <w:szCs w:val="19"/>
          <w:lang w:val="en-US"/>
        </w:rPr>
        <w:t xml:space="preserve">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0F3F69" w:rsidRPr="006A2614">
        <w:rPr>
          <w:sz w:val="19"/>
          <w:szCs w:val="19"/>
          <w:lang w:val="en-US"/>
        </w:rPr>
        <w:t>: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p>
    <w:p w14:paraId="514E71FA" w14:textId="39EB3C0F" w:rsidR="009B2515" w:rsidRPr="005E4140" w:rsidRDefault="009B2515" w:rsidP="009B2515">
      <w:pPr>
        <w:pStyle w:val="Caption"/>
        <w:rPr>
          <w:bCs w:val="0"/>
          <w:sz w:val="19"/>
          <w:szCs w:val="19"/>
          <w:lang w:val="en-US"/>
        </w:rPr>
      </w:pPr>
      <w:r w:rsidRPr="005E4140">
        <w:rPr>
          <w:bCs w:val="0"/>
          <w:sz w:val="19"/>
          <w:szCs w:val="19"/>
          <w:lang w:val="en-US"/>
        </w:rPr>
        <w:t xml:space="preserve">Additionally,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w:t>
      </w:r>
      <w:proofErr w:type="spellStart"/>
      <w:r w:rsidR="005E4140" w:rsidRPr="005E4140">
        <w:rPr>
          <w:bCs w:val="0"/>
          <w:sz w:val="19"/>
          <w:szCs w:val="19"/>
          <w:lang w:val="en-US"/>
        </w:rPr>
        <w:t>Buhmann</w:t>
      </w:r>
      <w:proofErr w:type="spellEnd"/>
      <w:r w:rsidR="005E4140" w:rsidRPr="005E4140">
        <w:rPr>
          <w:bCs w:val="0"/>
          <w:sz w:val="19"/>
          <w:szCs w:val="19"/>
          <w:lang w:val="en-US"/>
        </w:rPr>
        <w:t xml:space="preserve">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4346B486" w:rsidR="00676E3F" w:rsidRDefault="00E66771" w:rsidP="00676E3F">
      <w:pPr>
        <w:keepNext/>
      </w:pPr>
      <w:ins w:id="9" w:author="Hümbelin Oliver" w:date="2015-01-09T14:33:00Z">
        <w:r w:rsidRPr="00E66771">
          <w:rPr>
            <w:lang w:val="en-US"/>
          </w:rPr>
          <w:lastRenderedPageBreak/>
          <w:drawing>
            <wp:inline distT="0" distB="0" distL="0" distR="0" wp14:anchorId="0A885A64" wp14:editId="2C005C69">
              <wp:extent cx="5972810" cy="4610735"/>
              <wp:effectExtent l="0" t="0" r="889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4610735"/>
                      </a:xfrm>
                      <a:prstGeom prst="rect">
                        <a:avLst/>
                      </a:prstGeom>
                      <a:noFill/>
                      <a:ln>
                        <a:noFill/>
                      </a:ln>
                      <a:effectLst/>
                      <a:extLst/>
                    </pic:spPr>
                  </pic:pic>
                </a:graphicData>
              </a:graphic>
            </wp:inline>
          </w:drawing>
        </w:r>
      </w:ins>
    </w:p>
    <w:p w14:paraId="672B86C8" w14:textId="6F192C39" w:rsidR="009B2515" w:rsidRPr="00DD5282" w:rsidRDefault="00DD5282" w:rsidP="006A2614">
      <w:pPr>
        <w:pStyle w:val="Caption"/>
        <w:rPr>
          <w:sz w:val="24"/>
          <w:szCs w:val="24"/>
          <w:lang w:val="en-US"/>
        </w:rPr>
      </w:pPr>
      <w:bookmarkStart w:id="10" w:name="_Ref406511993"/>
      <w:bookmarkStart w:id="11"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Pr="00DD5282">
        <w:rPr>
          <w:sz w:val="24"/>
          <w:szCs w:val="24"/>
          <w:lang w:val="en-US"/>
        </w:rPr>
        <w:t>1</w:t>
      </w:r>
      <w:r w:rsidRPr="00DD5282">
        <w:rPr>
          <w:sz w:val="24"/>
          <w:szCs w:val="24"/>
          <w:lang w:val="en-US"/>
        </w:rPr>
        <w:fldChar w:fldCharType="end"/>
      </w:r>
      <w:bookmarkEnd w:id="10"/>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11"/>
    </w:p>
    <w:p w14:paraId="0A79EC9B" w14:textId="77777777" w:rsidR="00676E3F" w:rsidRPr="008D21A3" w:rsidRDefault="00676E3F" w:rsidP="00676E3F">
      <w:pPr>
        <w:pStyle w:val="Heading2"/>
      </w:pPr>
      <w:bookmarkStart w:id="12" w:name="_Ref399841803"/>
      <w:bookmarkStart w:id="13" w:name="_Ref399849930"/>
      <w:bookmarkStart w:id="14" w:name="_Toc406505787"/>
      <w:proofErr w:type="spellStart"/>
      <w:r w:rsidRPr="008D21A3">
        <w:t>Measuring</w:t>
      </w:r>
      <w:proofErr w:type="spellEnd"/>
      <w:r w:rsidRPr="008D21A3">
        <w:t xml:space="preserve"> </w:t>
      </w:r>
      <w:proofErr w:type="spellStart"/>
      <w:r w:rsidRPr="008D21A3">
        <w:t>inequality</w:t>
      </w:r>
      <w:bookmarkEnd w:id="12"/>
      <w:bookmarkEnd w:id="13"/>
      <w:bookmarkEnd w:id="14"/>
      <w:proofErr w:type="spellEnd"/>
    </w:p>
    <w:p w14:paraId="0276AC69" w14:textId="7B2F1295"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ootnoteReference"/>
          <w:lang w:val="en-US"/>
        </w:rPr>
        <w:footnoteReference w:id="2"/>
      </w:r>
      <w:r w:rsidR="00361A2D">
        <w:rPr>
          <w:lang w:val="en-US"/>
        </w:rPr>
        <w:t>.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1F4488CD"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xml:space="preserve">. </w:t>
      </w:r>
      <w:r w:rsidR="00EB3FB9">
        <w:rPr>
          <w:lang w:val="en-US"/>
        </w:rPr>
        <w:t>These measures</w:t>
      </w:r>
      <w:r w:rsidR="0064455E">
        <w:rPr>
          <w:lang w:val="en-US"/>
        </w:rPr>
        <w:t xml:space="preserve"> are straightforward to calculate, but have the disadvantage, that coefficients</w:t>
      </w:r>
      <w:r w:rsidR="0066313E">
        <w:rPr>
          <w:lang w:val="en-US"/>
        </w:rPr>
        <w:t xml:space="preserve"> </w:t>
      </w:r>
      <w:r w:rsidR="00A4433C">
        <w:rPr>
          <w:lang w:val="en-US"/>
        </w:rPr>
        <w:t>theoretically</w:t>
      </w:r>
      <w:r w:rsidR="0066313E">
        <w:rPr>
          <w:lang w:val="en-US"/>
        </w:rPr>
        <w:t xml:space="preserve"> can take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w:t>
      </w:r>
      <w:r w:rsidRPr="00676E3F">
        <w:rPr>
          <w:lang w:val="en-US"/>
        </w:rPr>
        <w:lastRenderedPageBreak/>
        <w:t xml:space="preserve">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57E8E885"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2F29857"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w:t>
      </w:r>
      <w:bookmarkStart w:id="17" w:name="_GoBack"/>
      <w:r w:rsidR="00676E3F" w:rsidRPr="00676E3F">
        <w:rPr>
          <w:lang w:val="en-US"/>
        </w:rPr>
        <w:t>cannot, in general, be measured without introducing social judgments.</w:t>
      </w:r>
      <w:r w:rsidR="00091514">
        <w:rPr>
          <w:lang w:val="en-US"/>
        </w:rPr>
        <w:t>”</w:t>
      </w:r>
      <w:r w:rsidR="00676E3F" w:rsidRPr="00676E3F">
        <w:rPr>
          <w:lang w:val="en-US"/>
        </w:rPr>
        <w:t xml:space="preserve"> </w:t>
      </w:r>
      <w:bookmarkEnd w:id="17"/>
      <w:r w:rsidR="00676E3F" w:rsidRPr="00676E3F">
        <w:rPr>
          <w:lang w:val="en-US"/>
        </w:rPr>
        <w:t>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w:t>
      </w:r>
      <w:r w:rsidRPr="00EB3FB9">
        <w:rPr>
          <w:i/>
          <w:lang w:val="en-US"/>
        </w:rPr>
        <w:t>the relative distribution</w:t>
      </w:r>
      <w:r>
        <w:rPr>
          <w:lang w:val="en-US"/>
        </w:rPr>
        <w:t xml:space="preserve">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 xml:space="preserve">es in lower tail). The polarization index developed by </w:t>
      </w:r>
      <w:proofErr w:type="spellStart"/>
      <w:r w:rsidRPr="00676E3F">
        <w:rPr>
          <w:lang w:val="en-US"/>
        </w:rPr>
        <w:t>Handock</w:t>
      </w:r>
      <w:proofErr w:type="spellEnd"/>
      <w:r w:rsidRPr="00676E3F">
        <w:rPr>
          <w:lang w:val="en-US"/>
        </w:rPr>
        <w:t xml:space="preserve">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p>
    <w:p w14:paraId="2C016027" w14:textId="77777777" w:rsidR="00141B1B" w:rsidRDefault="00141B1B" w:rsidP="00B14648">
      <w:pPr>
        <w:rPr>
          <w:lang w:val="en-US"/>
        </w:rPr>
      </w:pPr>
    </w:p>
    <w:p w14:paraId="3B131330" w14:textId="3E5DE2A2" w:rsidR="001D27D7" w:rsidRDefault="00361A2D" w:rsidP="00B14648">
      <w:pPr>
        <w:rPr>
          <w:lang w:val="en-US"/>
        </w:rPr>
      </w:pPr>
      <w:r>
        <w:rPr>
          <w:lang w:val="en-US"/>
        </w:rPr>
        <w:t xml:space="preserve">Given this plethora of inequality measure, how do we choose the right one? In general this has to be decided </w:t>
      </w:r>
      <w:r w:rsidR="00091514">
        <w:rPr>
          <w:lang w:val="en-US"/>
        </w:rPr>
        <w:t>considering</w:t>
      </w:r>
      <w:r>
        <w:rPr>
          <w:lang w:val="en-US"/>
        </w:rPr>
        <w:t xml:space="preserve">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Heading2"/>
      </w:pPr>
      <w:bookmarkStart w:id="18" w:name="_Ref406405239"/>
      <w:bookmarkStart w:id="19" w:name="_Toc406505788"/>
      <w:r w:rsidRPr="00676E3F">
        <w:t>Statistical Units</w:t>
      </w:r>
      <w:bookmarkEnd w:id="18"/>
      <w:bookmarkEnd w:id="19"/>
    </w:p>
    <w:p w14:paraId="47E640C9" w14:textId="5CD64CA9"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proofErr w:type="gramStart"/>
      <w:r>
        <w:rPr>
          <w:lang w:val="en-US"/>
        </w:rPr>
        <w:t>are</w:t>
      </w:r>
      <w:proofErr w:type="gramEnd"/>
      <w:r w:rsidRPr="00676E3F">
        <w:rPr>
          <w:lang w:val="en-US"/>
        </w:rPr>
        <w:t xml:space="preserve"> individuals, who receive income, own </w:t>
      </w:r>
      <w:r w:rsidRPr="00676E3F">
        <w:rPr>
          <w:lang w:val="en-US"/>
        </w:rPr>
        <w:lastRenderedPageBreak/>
        <w:t xml:space="preserve">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in the same household share resources and therefore pool their incomes (when two or more earners live together) and use the household income to provide the essentials of living for every household 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74F52DF" w14:textId="77777777" w:rsidR="00676E3F" w:rsidRDefault="00676E3F" w:rsidP="00676E3F">
      <w:pPr>
        <w:pStyle w:val="Heading2"/>
        <w:rPr>
          <w:lang w:val="en-US"/>
        </w:rPr>
      </w:pPr>
      <w:bookmarkStart w:id="20" w:name="_Ref399841861"/>
      <w:bookmarkStart w:id="21" w:name="_Toc406505789"/>
      <w:r w:rsidRPr="00676E3F">
        <w:rPr>
          <w:lang w:val="en-US"/>
        </w:rPr>
        <w:t>Coverage Issues</w:t>
      </w:r>
      <w:bookmarkEnd w:id="20"/>
      <w:bookmarkEnd w:id="21"/>
    </w:p>
    <w:p w14:paraId="0001B184" w14:textId="3F425864"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is collected</w:t>
      </w:r>
      <w:r w:rsidRPr="00406373">
        <w:rPr>
          <w:lang w:val="en-US"/>
        </w:rPr>
        <w:t xml:space="preserve">. </w:t>
      </w:r>
      <w:r w:rsidR="00CA0F26" w:rsidRPr="00406373">
        <w:rPr>
          <w:lang w:val="en-US"/>
        </w:rPr>
        <w:t>This again is determined by the resources</w:t>
      </w:r>
      <w:r w:rsidR="00091514">
        <w:rPr>
          <w:lang w:val="en-US"/>
        </w:rPr>
        <w:t xml:space="preserve"> and/or options</w:t>
      </w:r>
      <w:r w:rsidR="00CA0F26" w:rsidRPr="00406373">
        <w:rPr>
          <w:lang w:val="en-US"/>
        </w:rPr>
        <w:t xml:space="preserve">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w:t>
      </w:r>
      <w:r w:rsidR="00091514">
        <w:rPr>
          <w:lang w:val="en-US"/>
        </w:rPr>
        <w:t>to</w:t>
      </w:r>
      <w:r w:rsidR="00CA0F26" w:rsidRPr="001D27D7">
        <w:rPr>
          <w:lang w:val="en-US"/>
        </w:rPr>
        <w:t xml:space="preserve">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8E19F9" w:rsidRDefault="00B14648" w:rsidP="00B14648">
      <w:pPr>
        <w:rPr>
          <w:lang w:val="en-US"/>
        </w:rPr>
      </w:pPr>
    </w:p>
    <w:p w14:paraId="18582B72" w14:textId="77777777" w:rsidR="00B14648" w:rsidRDefault="00B14648" w:rsidP="00B14648">
      <w:pPr>
        <w:pStyle w:val="Heading1"/>
        <w:rPr>
          <w:lang w:val="en-US"/>
        </w:rPr>
      </w:pPr>
      <w:bookmarkStart w:id="22" w:name="_Ref399330540"/>
      <w:bookmarkStart w:id="23" w:name="_Toc406505790"/>
      <w:r w:rsidRPr="00B14648">
        <w:rPr>
          <w:lang w:val="en-US"/>
        </w:rPr>
        <w:t>Comparison of tax data and survey data – overview of advantages and shortcomings</w:t>
      </w:r>
      <w:bookmarkEnd w:id="22"/>
      <w:bookmarkEnd w:id="23"/>
    </w:p>
    <w:p w14:paraId="09876D70" w14:textId="6D1CDB29"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24"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Pr="00763E00">
        <w:rPr>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24"/>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63E00" w:rsidRDefault="00B14648"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Concepts of economic resources and definition of 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shd w:val="clear" w:color="auto" w:fill="auto"/>
            <w:noWrap/>
            <w:vAlign w:val="center"/>
          </w:tcPr>
          <w:p w14:paraId="672E1FFE" w14:textId="691D46CE"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320" w:type="dxa"/>
            <w:tcBorders>
              <w:top w:val="nil"/>
              <w:left w:val="nil"/>
              <w:bottom w:val="nil"/>
              <w:right w:val="nil"/>
            </w:tcBorders>
            <w:shd w:val="clear" w:color="auto" w:fill="auto"/>
            <w:noWrap/>
            <w:vAlign w:val="center"/>
            <w:hideMark/>
          </w:tcPr>
          <w:p w14:paraId="21FB5040"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71C71974"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w:t>
      </w:r>
      <w:r w:rsidRPr="00B14648">
        <w:rPr>
          <w:rFonts w:ascii="Lucida Sans" w:hAnsi="Lucida Sans"/>
          <w:sz w:val="19"/>
          <w:szCs w:val="19"/>
          <w:lang w:val="en-US"/>
        </w:rPr>
        <w:lastRenderedPageBreak/>
        <w:t xml:space="preserve">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122E28">
        <w:rPr>
          <w:rFonts w:ascii="Lucida Sans" w:hAnsi="Lucida Sans"/>
          <w:sz w:val="19"/>
          <w:szCs w:val="19"/>
          <w:lang w:val="en-US"/>
        </w:rPr>
        <w:t>)</w:t>
      </w:r>
      <w:proofErr w:type="gramStart"/>
      <w:r w:rsidR="00122E28">
        <w:rPr>
          <w:rFonts w:ascii="Lucida Sans" w:hAnsi="Lucida Sans"/>
          <w:sz w:val="19"/>
          <w:szCs w:val="19"/>
          <w:lang w:val="en-US"/>
        </w:rPr>
        <w:t>.</w:t>
      </w:r>
      <w:proofErr w:type="gramEnd"/>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7447152D"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 (like it is </w:t>
      </w:r>
      <w:r w:rsidR="005D2E6C">
        <w:rPr>
          <w:rFonts w:ascii="Lucida Sans" w:hAnsi="Lucida Sans"/>
          <w:sz w:val="19"/>
          <w:szCs w:val="19"/>
          <w:lang w:val="en-US"/>
        </w:rPr>
        <w:t xml:space="preserve">mostly </w:t>
      </w:r>
      <w:r>
        <w:rPr>
          <w:rFonts w:ascii="Lucida Sans" w:hAnsi="Lucida Sans"/>
          <w:sz w:val="19"/>
          <w:szCs w:val="19"/>
          <w:lang w:val="en-US"/>
        </w:rPr>
        <w:t xml:space="preserve">the case with survey data).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0C356E50"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 xml:space="preserve">able to address the ideal statistical unit in a more appropriate way.   </w:t>
      </w:r>
    </w:p>
    <w:p w14:paraId="5EAB724B" w14:textId="11E1F431"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proofErr w:type="gramEnd"/>
      <w:r w:rsidRPr="00B14648">
        <w:rPr>
          <w:rFonts w:ascii="Lucida Sans" w:hAnsi="Lucida Sans"/>
          <w:sz w:val="19"/>
          <w:szCs w:val="19"/>
          <w:lang w:val="en-US"/>
        </w:rPr>
        <w:t>middleclass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w:t>
      </w:r>
      <w:proofErr w:type="spellStart"/>
      <w:r w:rsidR="000F66A6" w:rsidRPr="000F66A6">
        <w:rPr>
          <w:rFonts w:ascii="Lucida Sans" w:hAnsi="Lucida Sans"/>
          <w:sz w:val="19"/>
          <w:szCs w:val="19"/>
          <w:lang w:val="en-US"/>
        </w:rPr>
        <w:t>Särndal</w:t>
      </w:r>
      <w:proofErr w:type="spellEnd"/>
      <w:r w:rsidR="000F66A6" w:rsidRPr="000F66A6">
        <w:rPr>
          <w:rFonts w:ascii="Lucida Sans" w:hAnsi="Lucida Sans"/>
          <w:sz w:val="19"/>
          <w:szCs w:val="19"/>
          <w:lang w:val="en-US"/>
        </w:rPr>
        <w:t xml:space="preserve"> et al., 2003), but require </w:t>
      </w:r>
      <w:del w:id="25" w:author="Hümbelin Oliver" w:date="2015-01-09T13:58:00Z">
        <w:r w:rsidR="000F66A6" w:rsidRPr="000F66A6" w:rsidDel="006F4E8F">
          <w:rPr>
            <w:rFonts w:ascii="Lucida Sans" w:hAnsi="Lucida Sans"/>
            <w:sz w:val="19"/>
            <w:szCs w:val="19"/>
            <w:lang w:val="en-US"/>
          </w:rPr>
          <w:delText>a register for every unit,</w:delText>
        </w:r>
        <w:r w:rsidR="000F66A6" w:rsidDel="006F4E8F">
          <w:rPr>
            <w:rFonts w:ascii="Lucida Sans" w:hAnsi="Lucida Sans"/>
            <w:sz w:val="19"/>
            <w:szCs w:val="19"/>
            <w:lang w:val="en-US"/>
          </w:rPr>
          <w:delText xml:space="preserve"> that is proportional to income</w:delText>
        </w:r>
      </w:del>
      <w:ins w:id="26" w:author="Hümbelin Oliver" w:date="2015-01-09T13:58:00Z">
        <w:r w:rsidR="006F4E8F">
          <w:rPr>
            <w:rFonts w:ascii="Lucida Sans" w:hAnsi="Lucida Sans"/>
            <w:sz w:val="19"/>
            <w:szCs w:val="19"/>
            <w:lang w:val="en-US"/>
          </w:rPr>
          <w:t xml:space="preserve">a register with information on the complete </w:t>
        </w:r>
      </w:ins>
      <w:ins w:id="27" w:author="Hümbelin Oliver" w:date="2015-01-09T14:00:00Z">
        <w:r w:rsidR="006F4E8F">
          <w:rPr>
            <w:rFonts w:ascii="Lucida Sans" w:hAnsi="Lucida Sans"/>
            <w:sz w:val="19"/>
            <w:szCs w:val="19"/>
            <w:lang w:val="en-US"/>
          </w:rPr>
          <w:t xml:space="preserve">income </w:t>
        </w:r>
      </w:ins>
      <w:ins w:id="28" w:author="Hümbelin Oliver" w:date="2015-01-09T13:58:00Z">
        <w:r w:rsidR="006F4E8F">
          <w:rPr>
            <w:rFonts w:ascii="Lucida Sans" w:hAnsi="Lucida Sans"/>
            <w:sz w:val="19"/>
            <w:szCs w:val="19"/>
            <w:lang w:val="en-US"/>
          </w:rPr>
          <w:t>distribution</w:t>
        </w:r>
      </w:ins>
      <w:r w:rsidR="000F66A6">
        <w:rPr>
          <w:rFonts w:ascii="Lucida Sans" w:hAnsi="Lucida Sans"/>
          <w:sz w:val="19"/>
          <w:szCs w:val="19"/>
          <w:lang w:val="en-US"/>
        </w:rPr>
        <w:t>,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is tax evasion, which definitely can bias the assessment of inequality.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can occur, when individuals try not to fill tax returns</w:t>
      </w:r>
      <w:r w:rsidR="005D2E6C">
        <w:rPr>
          <w:rFonts w:ascii="Lucida Sans" w:hAnsi="Lucida Sans"/>
          <w:sz w:val="19"/>
          <w:szCs w:val="19"/>
          <w:lang w:val="en-US"/>
        </w:rPr>
        <w:t xml:space="preserve"> or by misreporting of incomes.</w:t>
      </w:r>
    </w:p>
    <w:p w14:paraId="724C8CC5" w14:textId="23F39553"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 xml:space="preserve">the comparability </w:t>
      </w:r>
      <w:r w:rsidRPr="00B14648">
        <w:rPr>
          <w:rFonts w:ascii="Lucida Sans" w:hAnsi="Lucida Sans"/>
          <w:sz w:val="19"/>
          <w:szCs w:val="19"/>
          <w:lang w:val="en-US"/>
        </w:rPr>
        <w:t>over time,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13699CB1" w:rsidR="00B14648" w:rsidRPr="00B14648" w:rsidRDefault="000E654E" w:rsidP="00B14648">
      <w:pPr>
        <w:pStyle w:val="Heading1"/>
        <w:rPr>
          <w:lang w:val="en-US"/>
        </w:rPr>
      </w:pPr>
      <w:bookmarkStart w:id="29" w:name="_Toc406505791"/>
      <w:bookmarkStart w:id="30" w:name="_Ref406677101"/>
      <w:bookmarkStart w:id="31" w:name="_Ref406686090"/>
      <w:r>
        <w:rPr>
          <w:lang w:val="en-US"/>
        </w:rPr>
        <w:t>Different trends for income inequality in Switzerland</w:t>
      </w:r>
      <w:r w:rsidR="00A440C5">
        <w:rPr>
          <w:lang w:val="en-US"/>
        </w:rPr>
        <w:t xml:space="preserve"> due to methodological differences?</w:t>
      </w:r>
      <w:bookmarkEnd w:id="29"/>
      <w:bookmarkEnd w:id="30"/>
      <w:bookmarkEnd w:id="31"/>
    </w:p>
    <w:p w14:paraId="462D907A" w14:textId="07610820"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w:t>
      </w:r>
      <w:r w:rsidR="00B14648" w:rsidRPr="00B14648">
        <w:rPr>
          <w:lang w:val="en-US"/>
        </w:rPr>
        <w:lastRenderedPageBreak/>
        <w:t xml:space="preserve">used for policy monitoring at EU-level. The main focus of EU-SILC is to collect data on a common “framework” to ensure comparability among EU and EFTA </w:t>
      </w:r>
      <w:r w:rsidR="001232D9" w:rsidRPr="00B14648">
        <w:rPr>
          <w:lang w:val="en-US"/>
        </w:rPr>
        <w:t>countries</w:t>
      </w:r>
      <w:r w:rsidR="003B431B">
        <w:rPr>
          <w:lang w:val="en-US"/>
        </w:rPr>
        <w:t xml:space="preserve">. As a Non-EU member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analyzing the Swiss Household Panel (2000-2009). </w:t>
      </w:r>
    </w:p>
    <w:p w14:paraId="5D0C7CF3" w14:textId="77777777" w:rsidR="00B14648" w:rsidRPr="00B14648" w:rsidRDefault="00B14648" w:rsidP="00B14648">
      <w:pPr>
        <w:rPr>
          <w:lang w:val="en-US"/>
        </w:rPr>
      </w:pPr>
    </w:p>
    <w:p w14:paraId="43224DF2" w14:textId="072DFD6D" w:rsidR="00B14648" w:rsidRPr="00B14648" w:rsidRDefault="000D7C16" w:rsidP="00B14648">
      <w:pPr>
        <w:rPr>
          <w:lang w:val="en-US"/>
        </w:rPr>
      </w:pPr>
      <w:r>
        <w:rPr>
          <w:noProof/>
          <w:lang w:val="en-US"/>
        </w:rPr>
        <w:drawing>
          <wp:inline distT="0" distB="0" distL="0" distR="0" wp14:anchorId="0A5FE27E" wp14:editId="245FD4BD">
            <wp:extent cx="2852928" cy="270662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92879" w:rsidRPr="008E19F9">
        <w:rPr>
          <w:noProof/>
          <w:lang w:val="en-US" w:eastAsia="de-CH"/>
        </w:rPr>
        <w:t xml:space="preserve"> </w:t>
      </w:r>
      <w:r>
        <w:rPr>
          <w:noProof/>
          <w:lang w:val="en-US"/>
        </w:rPr>
        <w:drawing>
          <wp:inline distT="0" distB="0" distL="0" distR="0" wp14:anchorId="6019ECC0" wp14:editId="17F30B76">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45DDA2" w14:textId="18C9365F" w:rsidR="005E7BD6" w:rsidRPr="005E7BD6" w:rsidRDefault="00616B27" w:rsidP="005E7BD6">
      <w:pPr>
        <w:pStyle w:val="Caption"/>
        <w:rPr>
          <w:sz w:val="24"/>
          <w:szCs w:val="24"/>
          <w:lang w:val="en-US"/>
        </w:rPr>
      </w:pPr>
      <w:bookmarkStart w:id="32" w:name="_Ref406511415"/>
      <w:bookmarkStart w:id="33"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2</w:t>
      </w:r>
      <w:r w:rsidRPr="00616B27">
        <w:rPr>
          <w:sz w:val="24"/>
          <w:szCs w:val="24"/>
          <w:lang w:val="en-US"/>
        </w:rPr>
        <w:fldChar w:fldCharType="end"/>
      </w:r>
      <w:bookmarkEnd w:id="32"/>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udget Survey (HBS), European Union Statistics on Income and Living Conditions (EU.SILC), The World Top Incomes Database (top income shares)</w:t>
      </w:r>
      <w:bookmarkEnd w:id="33"/>
    </w:p>
    <w:p w14:paraId="3F539B9A" w14:textId="220BAC2F" w:rsidR="00B14648" w:rsidRDefault="00B14648" w:rsidP="00B14648">
      <w:pPr>
        <w:rPr>
          <w:lang w:val="en-US"/>
        </w:rPr>
      </w:pPr>
      <w:r w:rsidRPr="00B14648">
        <w:rPr>
          <w:lang w:val="en-US"/>
        </w:rPr>
        <w:t>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w:t>
      </w:r>
      <w:r w:rsidR="003B431B">
        <w:rPr>
          <w:lang w:val="en-US"/>
        </w:rPr>
        <w:t xml:space="preserve"> the</w:t>
      </w:r>
      <w:r w:rsidRPr="00B14648">
        <w:rPr>
          <w:lang w:val="en-US"/>
        </w:rPr>
        <w:t xml:space="preserve"> concentration of the highest incomes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 xml:space="preserve">econd World War (up to 1996). Using the same approach </w:t>
      </w:r>
      <w:proofErr w:type="spellStart"/>
      <w:r w:rsidRPr="00B14648">
        <w:rPr>
          <w:lang w:val="en-US"/>
        </w:rPr>
        <w:t>Foellmi</w:t>
      </w:r>
      <w:proofErr w:type="spellEnd"/>
      <w:r w:rsidRPr="00B14648">
        <w:rPr>
          <w:lang w:val="en-US"/>
        </w:rPr>
        <w:t xml:space="preserve"> and </w:t>
      </w:r>
      <w:proofErr w:type="spellStart"/>
      <w:r w:rsidRPr="00B14648">
        <w:rPr>
          <w:lang w:val="en-US"/>
        </w:rPr>
        <w:t>Martínez</w:t>
      </w:r>
      <w:proofErr w:type="spellEnd"/>
      <w:r w:rsidRPr="00B14648">
        <w:rPr>
          <w:lang w:val="en-US"/>
        </w:rPr>
        <w:t xml:space="preserve"> (2013) expand the Dell et al. time series to 2008 finding that the share of top income</w:t>
      </w:r>
      <w:r w:rsidR="00104646">
        <w:rPr>
          <w:lang w:val="en-US"/>
        </w:rPr>
        <w:t>s</w:t>
      </w:r>
      <w:r w:rsidRPr="00B14648">
        <w:rPr>
          <w:lang w:val="en-US"/>
        </w:rPr>
        <w:t xml:space="preserve"> </w:t>
      </w:r>
      <w:r w:rsidR="003B431B">
        <w:rPr>
          <w:lang w:val="en-US"/>
        </w:rPr>
        <w:t xml:space="preserve">did </w:t>
      </w:r>
      <w:proofErr w:type="gramStart"/>
      <w:r w:rsidR="003B431B">
        <w:rPr>
          <w:lang w:val="en-US"/>
        </w:rPr>
        <w:t>rise</w:t>
      </w:r>
      <w:proofErr w:type="gramEnd"/>
      <w:r w:rsidRPr="00B14648">
        <w:rPr>
          <w:lang w:val="en-US"/>
        </w:rPr>
        <w:t xml:space="preserve">, the top 0.01% share even doubled in the last observed 20 years. </w:t>
      </w:r>
      <w:r w:rsidR="00126FF4">
        <w:rPr>
          <w:lang w:val="en-US"/>
        </w:rPr>
        <w:t>These result</w:t>
      </w:r>
      <w:r w:rsidR="000421B2">
        <w:rPr>
          <w:lang w:val="en-US"/>
        </w:rPr>
        <w:t>s</w:t>
      </w:r>
      <w:r w:rsidR="00126FF4">
        <w:rPr>
          <w:lang w:val="en-US"/>
        </w:rPr>
        <w:t xml:space="preserve"> from the top income studies seem to </w:t>
      </w:r>
      <w:r w:rsidRPr="00B14648">
        <w:rPr>
          <w:lang w:val="en-US"/>
        </w:rPr>
        <w:t>oppos</w:t>
      </w:r>
      <w:r w:rsidR="001232D9">
        <w:rPr>
          <w:lang w:val="en-US"/>
        </w:rPr>
        <w:t xml:space="preserve">e the </w:t>
      </w:r>
      <w:r w:rsidR="007D7C93">
        <w:rPr>
          <w:lang w:val="en-US"/>
        </w:rPr>
        <w:t>figures</w:t>
      </w:r>
      <w:r w:rsidR="001232D9">
        <w:rPr>
          <w:lang w:val="en-US"/>
        </w:rPr>
        <w:t xml:space="preserve"> of official data.</w:t>
      </w:r>
    </w:p>
    <w:p w14:paraId="0585264F" w14:textId="77777777" w:rsidR="00B14648" w:rsidRPr="00B14648" w:rsidRDefault="00B14648" w:rsidP="00B14648">
      <w:pPr>
        <w:rPr>
          <w:lang w:val="en-US"/>
        </w:rPr>
      </w:pPr>
    </w:p>
    <w:p w14:paraId="255DF811" w14:textId="651E0EBF" w:rsidR="00851D35"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w:t>
      </w:r>
      <w:r w:rsidR="00126FF4">
        <w:rPr>
          <w:lang w:val="en-US"/>
        </w:rPr>
        <w:t xml:space="preserve">p of the distribution is rising, suggesting that inequality indeed is rising. </w:t>
      </w:r>
      <w:r w:rsidR="00860C48">
        <w:rPr>
          <w:lang w:val="en-US"/>
        </w:rPr>
        <w:t xml:space="preserve">Differences </w:t>
      </w:r>
      <w:r w:rsidR="00860C48" w:rsidRPr="00B14648">
        <w:rPr>
          <w:lang w:val="en-US"/>
        </w:rPr>
        <w:t>can be explained with several factors</w:t>
      </w:r>
      <w:r w:rsidR="00126FF4">
        <w:rPr>
          <w:lang w:val="en-US"/>
        </w:rPr>
        <w:t xml:space="preserve"> introduced in</w:t>
      </w:r>
      <w:r w:rsidR="00860C48">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3B431B">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455C52">
        <w:rPr>
          <w:lang w:val="en-US"/>
        </w:rPr>
        <w:t>3</w:t>
      </w:r>
      <w:r w:rsidR="00860C48">
        <w:rPr>
          <w:lang w:val="en-US"/>
        </w:rPr>
        <w:fldChar w:fldCharType="end"/>
      </w:r>
      <w:r w:rsidR="00126FF4">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 not only in regard to top income shares.</w:t>
      </w:r>
      <w:r w:rsidR="000F66A6" w:rsidRPr="00B14648">
        <w:rPr>
          <w:lang w:val="en-US"/>
        </w:rPr>
        <w:t xml:space="preserve"> </w:t>
      </w:r>
      <w:r w:rsidR="004923FF">
        <w:rPr>
          <w:lang w:val="en-US"/>
        </w:rPr>
        <w:t>Second, different measures of inequality h</w:t>
      </w:r>
      <w:r w:rsidR="003B431B">
        <w:rPr>
          <w:lang w:val="en-US"/>
        </w:rPr>
        <w:t>amper the comparability.</w:t>
      </w:r>
      <w:r w:rsidR="00FA3485">
        <w:rPr>
          <w:lang w:val="en-US"/>
        </w:rPr>
        <w:t xml:space="preserve"> While some argue that top income shares are an appropriate proxy for overall inequality others disagree. </w:t>
      </w:r>
      <w:proofErr w:type="gramStart"/>
      <w:r w:rsidR="00FA3485">
        <w:rPr>
          <w:lang w:val="en-US"/>
        </w:rPr>
        <w:t xml:space="preserve">Following Leigh (2007:600) “top income shares are far from perfect as a measure of distribution of income across </w:t>
      </w:r>
      <w:r w:rsidR="00126FF4">
        <w:rPr>
          <w:lang w:val="en-US"/>
        </w:rPr>
        <w:lastRenderedPageBreak/>
        <w:t>society</w:t>
      </w:r>
      <w:r w:rsidR="00FA3485">
        <w:rPr>
          <w:lang w:val="en-US"/>
        </w:rPr>
        <w:t>”, although he finds a strong positive correlation with other inequality measures.</w:t>
      </w:r>
      <w:proofErr w:type="gramEnd"/>
      <w:r w:rsidR="00FA3485">
        <w:rPr>
          <w:lang w:val="en-US"/>
        </w:rPr>
        <w:t xml:space="preserve"> </w:t>
      </w:r>
      <w:r w:rsidR="000F66A6" w:rsidRPr="00B14648">
        <w:rPr>
          <w:lang w:val="en-US"/>
        </w:rPr>
        <w:t>Third, different income concepts were used.</w:t>
      </w:r>
      <w:r w:rsidR="00126FF4">
        <w:rPr>
          <w:lang w:val="en-US"/>
        </w:rPr>
        <w:t xml:space="preserve"> The top income studies work with taxable incomes while the surveys rely on disposable income.</w:t>
      </w:r>
      <w:r w:rsidR="000F66A6" w:rsidRPr="00B14648">
        <w:rPr>
          <w:lang w:val="en-US"/>
        </w:rPr>
        <w:t xml:space="preserve"> As it is shown by </w:t>
      </w:r>
      <w:proofErr w:type="spellStart"/>
      <w:r w:rsidR="000F66A6" w:rsidRPr="00B14648">
        <w:rPr>
          <w:lang w:val="en-US"/>
        </w:rPr>
        <w:t>Modetta</w:t>
      </w:r>
      <w:proofErr w:type="spellEnd"/>
      <w:r w:rsidR="000F66A6" w:rsidRPr="00B14648">
        <w:rPr>
          <w:lang w:val="en-US"/>
        </w:rPr>
        <w:t xml:space="preserve"> and Müller (2012) income distribution </w:t>
      </w:r>
      <w:r w:rsidR="00126FF4">
        <w:rPr>
          <w:lang w:val="en-US"/>
        </w:rPr>
        <w:t>can</w:t>
      </w:r>
      <w:r w:rsidR="000F66A6" w:rsidRPr="00B14648">
        <w:rPr>
          <w:lang w:val="en-US"/>
        </w:rPr>
        <w:t xml:space="preserve"> strongly </w:t>
      </w:r>
      <w:r w:rsidR="00126FF4">
        <w:rPr>
          <w:lang w:val="en-US"/>
        </w:rPr>
        <w:t xml:space="preserve">be </w:t>
      </w:r>
      <w:r w:rsidR="000F66A6" w:rsidRPr="00B14648">
        <w:rPr>
          <w:lang w:val="en-US"/>
        </w:rPr>
        <w:t>affected by governmental redistribution through social transfers and taxes, red</w:t>
      </w:r>
      <w:r w:rsidR="00126FF4">
        <w:rPr>
          <w:lang w:val="en-US"/>
        </w:rPr>
        <w:t>ucing inequality substantially, but w</w:t>
      </w:r>
      <w:r w:rsidR="000F66A6" w:rsidRPr="00B14648">
        <w:rPr>
          <w:lang w:val="en-US"/>
        </w:rPr>
        <w:t>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7A37958D" w14:textId="77777777" w:rsidR="009C0F72" w:rsidRDefault="009C0F72" w:rsidP="00B14648">
      <w:pPr>
        <w:rPr>
          <w:lang w:val="en-US"/>
        </w:rPr>
      </w:pPr>
    </w:p>
    <w:p w14:paraId="4EB36B19" w14:textId="604F9035" w:rsidR="00860C48" w:rsidRPr="00B92879" w:rsidRDefault="00B14648" w:rsidP="00154023">
      <w:pPr>
        <w:pStyle w:val="Heading1"/>
        <w:rPr>
          <w:lang w:val="en-US"/>
        </w:rPr>
      </w:pPr>
      <w:bookmarkStart w:id="34" w:name="_Toc406505792"/>
      <w:r w:rsidRPr="00B14648">
        <w:rPr>
          <w:lang w:val="en-US"/>
        </w:rPr>
        <w:t>Assessing income inequality trend</w:t>
      </w:r>
      <w:r w:rsidR="00341DAB">
        <w:rPr>
          <w:lang w:val="en-US"/>
        </w:rPr>
        <w:t>s</w:t>
      </w:r>
      <w:r w:rsidRPr="00B14648">
        <w:rPr>
          <w:lang w:val="en-US"/>
        </w:rPr>
        <w:t xml:space="preserve"> with tax data for Switzerland</w:t>
      </w:r>
      <w:bookmarkEnd w:id="34"/>
    </w:p>
    <w:p w14:paraId="1B2BAD3F" w14:textId="214E8219"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455C52">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provide empirical </w:t>
      </w:r>
      <w:r w:rsidR="00851D35">
        <w:rPr>
          <w:lang w:val="en-US"/>
        </w:rPr>
        <w:t>results to sort out</w:t>
      </w:r>
      <w:r w:rsidR="00B35EEB">
        <w:rPr>
          <w:lang w:val="en-US"/>
        </w:rPr>
        <w:t xml:space="preserve"> </w:t>
      </w:r>
      <w:r w:rsidR="00851D35">
        <w:rPr>
          <w:lang w:val="en-US"/>
        </w:rPr>
        <w:t xml:space="preserve">the </w:t>
      </w:r>
      <w:r w:rsidR="00B35EEB">
        <w:rPr>
          <w:lang w:val="en-US"/>
        </w:rPr>
        <w:t>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126FF4">
        <w:rPr>
          <w:lang w:val="en-US"/>
        </w:rPr>
        <w:t xml:space="preserve"> By doing this we show which issues are relevant when working with tax data in more general perspective and</w:t>
      </w:r>
      <w:r w:rsidR="00887475">
        <w:rPr>
          <w:lang w:val="en-US"/>
        </w:rPr>
        <w:t xml:space="preserve"> in the same time </w:t>
      </w:r>
      <w:r w:rsidR="00126FF4">
        <w:rPr>
          <w:lang w:val="en-US"/>
        </w:rPr>
        <w:t xml:space="preserve">we try to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section </w:t>
      </w:r>
      <w:r w:rsidR="00126FF4">
        <w:rPr>
          <w:lang w:val="en-US"/>
        </w:rPr>
        <w:fldChar w:fldCharType="begin"/>
      </w:r>
      <w:r w:rsidR="00126FF4">
        <w:rPr>
          <w:lang w:val="en-US"/>
        </w:rPr>
        <w:instrText xml:space="preserve"> REF _Ref406686090 \r \h </w:instrText>
      </w:r>
      <w:r w:rsidR="00126FF4">
        <w:rPr>
          <w:lang w:val="en-US"/>
        </w:rPr>
      </w:r>
      <w:r w:rsidR="00126FF4">
        <w:rPr>
          <w:lang w:val="en-US"/>
        </w:rPr>
        <w:fldChar w:fldCharType="separate"/>
      </w:r>
      <w:r w:rsidR="00126FF4">
        <w:rPr>
          <w:lang w:val="en-US"/>
        </w:rPr>
        <w:t>4</w:t>
      </w:r>
      <w:r w:rsidR="00126FF4">
        <w:rPr>
          <w:lang w:val="en-US"/>
        </w:rPr>
        <w:fldChar w:fldCharType="end"/>
      </w:r>
      <w:r w:rsidR="00126FF4">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topics covered in the rest of this paper</w:t>
      </w:r>
      <w:r w:rsidR="00B35EEB">
        <w:rPr>
          <w:lang w:val="en-US"/>
        </w:rPr>
        <w:t xml:space="preserve">. </w:t>
      </w:r>
      <w:r w:rsidR="00887475">
        <w:rPr>
          <w:lang w:val="en-US"/>
        </w:rPr>
        <w:t>For each test we</w:t>
      </w:r>
      <w:r w:rsidR="00455473">
        <w:rPr>
          <w:lang w:val="en-US"/>
        </w:rPr>
        <w:t xml:space="preserv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7781FFCB"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Being called a war-tax in the beginning, the federal tax was renamed to crisis levy in 1934, defense-tax in 1939 and is finally known as direct federal tax since 1983.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rStyle w:val="FootnoteReference"/>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054AC8">
        <w:rPr>
          <w:lang w:val="en-US"/>
        </w:rPr>
        <w:t>.</w:t>
      </w:r>
      <w:r w:rsidR="00D242C0">
        <w:rPr>
          <w:lang w:val="en-US"/>
        </w:rPr>
        <w:t xml:space="preserve"> </w:t>
      </w:r>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5B4A5D" w:rsidRPr="000572D1">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FD406E">
        <w:rPr>
          <w:rStyle w:val="FootnoteReference"/>
          <w:lang w:val="en-US"/>
        </w:rPr>
        <w:footnoteReference w:id="5"/>
      </w:r>
      <w:r w:rsidR="00FD406E">
        <w:rPr>
          <w:lang w:val="en-US"/>
        </w:rPr>
        <w:t>. This figures include Gini</w:t>
      </w:r>
      <w:r w:rsidR="00341DAB">
        <w:rPr>
          <w:lang w:val="en-US"/>
        </w:rPr>
        <w:t xml:space="preserve"> </w:t>
      </w:r>
      <w:r w:rsidR="00FD406E">
        <w:rPr>
          <w:lang w:val="en-US"/>
        </w:rPr>
        <w:t>coefficients and percentiles ranging from 1973-1974 to 201</w:t>
      </w:r>
      <w:r w:rsidR="004A6F24">
        <w:rPr>
          <w:lang w:val="en-US"/>
        </w:rPr>
        <w:t>1</w:t>
      </w:r>
      <w:r w:rsidR="00FD406E">
        <w:rPr>
          <w:lang w:val="en-US"/>
        </w:rPr>
        <w:t xml:space="preserve"> for individuals, who had to pay federal taxes and from 1995-1996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887475">
        <w:rPr>
          <w:lang w:val="en-US"/>
        </w:rPr>
        <w:t xml:space="preserve">, but nonetheless shall provide us information in regard to tax statistic in general. </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79EA1632" w:rsidR="00EA6430" w:rsidRDefault="00EA6430" w:rsidP="00EA6430">
      <w:pPr>
        <w:rPr>
          <w:lang w:val="en-US"/>
        </w:rPr>
      </w:pPr>
      <w:r>
        <w:rPr>
          <w:lang w:val="en-US"/>
        </w:rPr>
        <w:t xml:space="preserve">For the empirical tests,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0572D1" w:rsidRPr="000572D1">
        <w:rPr>
          <w:lang w:val="en-US"/>
        </w:rPr>
        <w:t>Table 2</w:t>
      </w:r>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 xml:space="preserve">relative </w:t>
      </w:r>
      <w:r>
        <w:rPr>
          <w:lang w:val="en-US"/>
        </w:rPr>
        <w:lastRenderedPageBreak/>
        <w:t>d</w:t>
      </w:r>
      <w:r w:rsidR="00123364">
        <w:rPr>
          <w:lang w:val="en-US"/>
        </w:rPr>
        <w:t xml:space="preserve">istribution methods </w:t>
      </w:r>
      <w:r>
        <w:rPr>
          <w:lang w:val="en-US"/>
        </w:rPr>
        <w:t xml:space="preserve">where we think an in-depth distributional analysis provides a more insightful 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Pr>
          <w:lang w:val="en-US"/>
        </w:rPr>
        <w:t>5.2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4F873661" w:rsidR="00F06E77" w:rsidRPr="000E2F6C" w:rsidRDefault="00763E00" w:rsidP="00763E00">
      <w:pPr>
        <w:pStyle w:val="Caption"/>
        <w:rPr>
          <w:sz w:val="24"/>
          <w:szCs w:val="24"/>
          <w:lang w:val="en-US"/>
        </w:rPr>
      </w:pPr>
      <w:bookmarkStart w:id="36" w:name="_Ref406507901"/>
      <w:bookmarkStart w:id="37" w:name="_Ref406507897"/>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Pr>
          <w:noProof/>
          <w:sz w:val="24"/>
          <w:szCs w:val="24"/>
          <w:lang w:val="en-US"/>
        </w:rPr>
        <w:t>2</w:t>
      </w:r>
      <w:r w:rsidRPr="00763E00">
        <w:rPr>
          <w:sz w:val="24"/>
          <w:szCs w:val="24"/>
          <w:lang w:val="en-US"/>
        </w:rPr>
        <w:fldChar w:fldCharType="end"/>
      </w:r>
      <w:bookmarkEnd w:id="36"/>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r w:rsidRPr="00C92257">
        <w:rPr>
          <w:sz w:val="24"/>
          <w:szCs w:val="24"/>
          <w:lang w:val="en-US"/>
        </w:rPr>
        <w:t>.</w:t>
      </w:r>
      <w:bookmarkEnd w:id="37"/>
    </w:p>
    <w:tbl>
      <w:tblPr>
        <w:tblW w:w="9590" w:type="dxa"/>
        <w:tblInd w:w="93" w:type="dxa"/>
        <w:tblLook w:val="04A0" w:firstRow="1" w:lastRow="0" w:firstColumn="1" w:lastColumn="0" w:noHBand="0" w:noVBand="1"/>
      </w:tblPr>
      <w:tblGrid>
        <w:gridCol w:w="1716"/>
        <w:gridCol w:w="2977"/>
        <w:gridCol w:w="2693"/>
        <w:gridCol w:w="2204"/>
      </w:tblGrid>
      <w:tr w:rsidR="008F5BBC" w:rsidRPr="00F06E77" w14:paraId="31C6C427" w14:textId="2A8C2432"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6F4E8F" w14:paraId="55272871" w14:textId="2F73C72D" w:rsidTr="00EA6430">
        <w:trPr>
          <w:trHeight w:val="1143"/>
        </w:trPr>
        <w:tc>
          <w:tcPr>
            <w:tcW w:w="1716"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7E81D076" w14:textId="07B9D7F2"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Time series of Gini</w:t>
            </w:r>
            <w:r w:rsidR="000572D1">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nil"/>
              <w:right w:val="nil"/>
            </w:tcBorders>
          </w:tcPr>
          <w:p w14:paraId="07ACDED8" w14:textId="51F958F4"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EA6430">
              <w:rPr>
                <w:rFonts w:eastAsia="Times New Roman"/>
                <w:color w:val="000000" w:themeColor="text1"/>
                <w:szCs w:val="19"/>
                <w:lang w:val="en-US"/>
              </w:rPr>
              <w:t>–</w:t>
            </w:r>
            <w:r w:rsidR="00DB328E"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6F4E8F" w14:paraId="3C8D493C" w14:textId="0DEDC19D" w:rsidTr="005E7BD6">
        <w:trPr>
          <w:trHeight w:val="1260"/>
        </w:trPr>
        <w:tc>
          <w:tcPr>
            <w:tcW w:w="1716"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2204" w:type="dxa"/>
            <w:tcBorders>
              <w:top w:val="nil"/>
              <w:left w:val="nil"/>
              <w:bottom w:val="nil"/>
              <w:right w:val="nil"/>
            </w:tcBorders>
            <w:vAlign w:val="center"/>
          </w:tcPr>
          <w:p w14:paraId="75295FE6" w14:textId="742D0590"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6F4E8F" w14:paraId="1BC1AF01" w14:textId="4F50FFC7" w:rsidTr="00EA6430">
        <w:trPr>
          <w:trHeight w:val="765"/>
        </w:trPr>
        <w:tc>
          <w:tcPr>
            <w:tcW w:w="1716"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1FA51920" w14:textId="72E17FEB" w:rsidR="008F5BBC" w:rsidRPr="00F06E77" w:rsidRDefault="00EA6430" w:rsidP="00DB328E">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r w:rsidR="008F5BBC">
              <w:rPr>
                <w:rFonts w:eastAsia="Times New Roman"/>
                <w:color w:val="000000"/>
                <w:szCs w:val="19"/>
                <w:lang w:val="en-US"/>
              </w:rPr>
              <w:t>G</w:t>
            </w:r>
            <w:r w:rsidR="008F5BBC" w:rsidRPr="00F06E77">
              <w:rPr>
                <w:rFonts w:eastAsia="Times New Roman"/>
                <w:color w:val="000000"/>
                <w:szCs w:val="19"/>
                <w:lang w:val="en-US"/>
              </w:rPr>
              <w:t>ini</w:t>
            </w:r>
            <w:r w:rsidR="003E642F">
              <w:rPr>
                <w:rFonts w:eastAsia="Times New Roman"/>
                <w:color w:val="000000"/>
                <w:szCs w:val="19"/>
                <w:lang w:val="en-US"/>
              </w:rPr>
              <w:t xml:space="preserve"> </w:t>
            </w:r>
            <w:r w:rsidR="008F5BBC" w:rsidRPr="00F06E77">
              <w:rPr>
                <w:rFonts w:eastAsia="Times New Roman"/>
                <w:color w:val="000000"/>
                <w:szCs w:val="19"/>
                <w:lang w:val="en-US"/>
              </w:rPr>
              <w:t>coefficient</w:t>
            </w:r>
            <w:r>
              <w:rPr>
                <w:rFonts w:eastAsia="Times New Roman"/>
                <w:color w:val="000000"/>
                <w:szCs w:val="19"/>
                <w:lang w:val="en-US"/>
              </w:rPr>
              <w:t>s</w:t>
            </w:r>
            <w:r w:rsidR="008F5BBC" w:rsidRPr="00F06E77">
              <w:rPr>
                <w:rFonts w:eastAsia="Times New Roman"/>
                <w:color w:val="000000"/>
                <w:szCs w:val="19"/>
                <w:lang w:val="en-US"/>
              </w:rPr>
              <w:t xml:space="preserve">, </w:t>
            </w:r>
            <w:r>
              <w:rPr>
                <w:rFonts w:eastAsia="Times New Roman"/>
                <w:color w:val="000000"/>
                <w:szCs w:val="19"/>
                <w:lang w:val="en-US"/>
              </w:rPr>
              <w:t>Theil and</w:t>
            </w:r>
            <w:r w:rsidR="00DB328E">
              <w:rPr>
                <w:rFonts w:eastAsia="Times New Roman"/>
                <w:color w:val="000000"/>
                <w:szCs w:val="19"/>
                <w:lang w:val="en-US"/>
              </w:rPr>
              <w:t xml:space="preserve"> Atkinson</w:t>
            </w:r>
            <w:r w:rsidR="000572D1">
              <w:rPr>
                <w:rFonts w:eastAsia="Times New Roman"/>
                <w:color w:val="000000"/>
                <w:szCs w:val="19"/>
                <w:lang w:val="en-US"/>
              </w:rPr>
              <w:t xml:space="preserve"> </w:t>
            </w:r>
            <w:r>
              <w:rPr>
                <w:rFonts w:eastAsia="Times New Roman"/>
                <w:color w:val="000000"/>
                <w:szCs w:val="19"/>
                <w:lang w:val="en-US"/>
              </w:rPr>
              <w:t>index</w:t>
            </w:r>
            <w:r w:rsidR="00DB328E">
              <w:rPr>
                <w:rFonts w:eastAsia="Times New Roman"/>
                <w:color w:val="000000"/>
                <w:szCs w:val="19"/>
                <w:lang w:val="en-US"/>
              </w:rPr>
              <w:t xml:space="preserve"> (own calculation)</w:t>
            </w:r>
          </w:p>
        </w:tc>
        <w:tc>
          <w:tcPr>
            <w:tcW w:w="2204" w:type="dxa"/>
            <w:tcBorders>
              <w:top w:val="nil"/>
              <w:left w:val="nil"/>
              <w:bottom w:val="nil"/>
              <w:right w:val="nil"/>
            </w:tcBorders>
          </w:tcPr>
          <w:p w14:paraId="71714D7B" w14:textId="254BBE75"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6F4E8F" w14:paraId="5DA13776" w14:textId="22B65FDF" w:rsidTr="00EA6430">
        <w:trPr>
          <w:trHeight w:val="765"/>
        </w:trPr>
        <w:tc>
          <w:tcPr>
            <w:tcW w:w="1716"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693" w:type="dxa"/>
            <w:tcBorders>
              <w:top w:val="nil"/>
              <w:left w:val="nil"/>
              <w:bottom w:val="nil"/>
              <w:right w:val="nil"/>
            </w:tcBorders>
            <w:shd w:val="clear" w:color="auto" w:fill="auto"/>
            <w:vAlign w:val="center"/>
          </w:tcPr>
          <w:p w14:paraId="1F6415B3" w14:textId="05F24F50"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EA6430" w:rsidRPr="00F06E77">
              <w:rPr>
                <w:rFonts w:eastAsia="Times New Roman"/>
                <w:color w:val="000000"/>
                <w:szCs w:val="19"/>
                <w:lang w:val="en-US"/>
              </w:rPr>
              <w:t>differences</w:t>
            </w:r>
            <w:r w:rsidR="00EA6430">
              <w:rPr>
                <w:rFonts w:eastAsia="Times New Roman"/>
                <w:color w:val="000000"/>
                <w:szCs w:val="19"/>
                <w:lang w:val="en-US"/>
              </w:rPr>
              <w:t xml:space="preserve"> </w:t>
            </w:r>
            <w:r w:rsidR="00DB328E">
              <w:rPr>
                <w:rFonts w:eastAsia="Times New Roman"/>
                <w:color w:val="000000"/>
                <w:szCs w:val="19"/>
                <w:lang w:val="en-US"/>
              </w:rPr>
              <w:t>(provided)</w:t>
            </w:r>
            <w:r w:rsidR="00EA6430">
              <w:rPr>
                <w:rFonts w:eastAsia="Times New Roman"/>
                <w:color w:val="000000"/>
                <w:szCs w:val="19"/>
                <w:lang w:val="en-US"/>
              </w:rPr>
              <w:t>,</w:t>
            </w:r>
            <w:r w:rsidRPr="00F06E77">
              <w:rPr>
                <w:rFonts w:eastAsia="Times New Roman"/>
                <w:color w:val="000000"/>
                <w:szCs w:val="19"/>
                <w:lang w:val="en-US"/>
              </w:rPr>
              <w:t xml:space="preserve"> relative distribution</w:t>
            </w:r>
            <w:r w:rsidR="00EA6430">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sidR="00DB328E">
              <w:rPr>
                <w:rFonts w:eastAsia="Times New Roman"/>
                <w:color w:val="000000"/>
                <w:szCs w:val="19"/>
                <w:lang w:val="en-US"/>
              </w:rPr>
              <w:t xml:space="preserve"> based on provided percentiles), polarization index</w:t>
            </w:r>
            <w:ins w:id="38" w:author="Hümbelin Oliver" w:date="2014-12-23T10:48:00Z">
              <w:r w:rsidR="00C77373">
                <w:rPr>
                  <w:rFonts w:eastAsia="Times New Roman"/>
                  <w:color w:val="000000"/>
                  <w:szCs w:val="19"/>
                  <w:lang w:val="en-US"/>
                </w:rPr>
                <w:t xml:space="preserve"> (own calculation)</w:t>
              </w:r>
            </w:ins>
          </w:p>
        </w:tc>
        <w:tc>
          <w:tcPr>
            <w:tcW w:w="2204"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6F4E8F" w14:paraId="484C0C18" w14:textId="1BAD72CE" w:rsidTr="00EA6430">
        <w:trPr>
          <w:trHeight w:val="765"/>
        </w:trPr>
        <w:tc>
          <w:tcPr>
            <w:tcW w:w="1716"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77"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4F81F976" w14:textId="2086E913"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00EA6430">
              <w:rPr>
                <w:rFonts w:eastAsia="Times New Roman"/>
                <w:color w:val="000000"/>
                <w:szCs w:val="19"/>
                <w:lang w:val="en-US"/>
              </w:rPr>
              <w:t>(own calculation)</w:t>
            </w:r>
          </w:p>
        </w:tc>
        <w:tc>
          <w:tcPr>
            <w:tcW w:w="2204" w:type="dxa"/>
            <w:tcBorders>
              <w:top w:val="nil"/>
              <w:left w:val="nil"/>
              <w:bottom w:val="nil"/>
              <w:right w:val="nil"/>
            </w:tcBorders>
          </w:tcPr>
          <w:p w14:paraId="681A1556" w14:textId="663B85AC" w:rsidR="008F5BBC" w:rsidRDefault="005B4A5D" w:rsidP="00DB328E">
            <w:pPr>
              <w:spacing w:line="240" w:lineRule="auto"/>
              <w:jc w:val="center"/>
              <w:rPr>
                <w:rFonts w:eastAsia="Times New Roman"/>
                <w:color w:val="000000"/>
                <w:szCs w:val="19"/>
                <w:lang w:val="en-US"/>
              </w:rPr>
            </w:pPr>
            <w:r>
              <w:rPr>
                <w:rFonts w:eastAsia="Times New Roman"/>
                <w:color w:val="000000"/>
                <w:szCs w:val="19"/>
                <w:lang w:val="en-US"/>
              </w:rPr>
              <w:t>Micro</w:t>
            </w:r>
            <w:r w:rsidR="00DB328E" w:rsidRPr="00F06E77">
              <w:rPr>
                <w:rFonts w:eastAsia="Times New Roman"/>
                <w:color w:val="000000"/>
                <w:szCs w:val="19"/>
                <w:lang w:val="en-US"/>
              </w:rPr>
              <w:t xml:space="preserve"> tax data from Canton Berne</w:t>
            </w:r>
            <w:r w:rsidR="005D423D">
              <w:rPr>
                <w:rFonts w:eastAsia="Times New Roman"/>
                <w:color w:val="000000"/>
                <w:szCs w:val="19"/>
                <w:lang w:val="en-US"/>
              </w:rPr>
              <w:t xml:space="preserve"> –all tax units - taxable income</w:t>
            </w:r>
          </w:p>
        </w:tc>
      </w:tr>
      <w:tr w:rsidR="008F5BBC" w:rsidRPr="006F4E8F" w14:paraId="44DDBDAD" w14:textId="4BB16F8A" w:rsidTr="00EA6430">
        <w:trPr>
          <w:trHeight w:val="1530"/>
        </w:trPr>
        <w:tc>
          <w:tcPr>
            <w:tcW w:w="1716"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77"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2204" w:type="dxa"/>
            <w:tcBorders>
              <w:top w:val="nil"/>
              <w:left w:val="nil"/>
              <w:bottom w:val="nil"/>
              <w:right w:val="nil"/>
            </w:tcBorders>
          </w:tcPr>
          <w:p w14:paraId="7110DF2A" w14:textId="1E9371F3" w:rsidR="008F5BBC" w:rsidRPr="00F06E77" w:rsidRDefault="005B4A5D" w:rsidP="005D423D">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w:t>
            </w:r>
            <w:r w:rsidR="00DB328E" w:rsidRPr="00F06E77">
              <w:rPr>
                <w:rFonts w:eastAsia="Times New Roman"/>
                <w:color w:val="000000"/>
                <w:szCs w:val="19"/>
                <w:lang w:val="en-US"/>
              </w:rPr>
              <w:t xml:space="preserve">tax data from Canton Berne and </w:t>
            </w:r>
            <w:r w:rsidR="00DB328E">
              <w:rPr>
                <w:rFonts w:eastAsia="Times New Roman"/>
                <w:color w:val="000000"/>
                <w:szCs w:val="19"/>
                <w:lang w:val="en-US"/>
              </w:rPr>
              <w:t>subsample for Bern</w:t>
            </w:r>
            <w:r w:rsidR="005D423D">
              <w:rPr>
                <w:rFonts w:eastAsia="Times New Roman"/>
                <w:color w:val="000000"/>
                <w:szCs w:val="19"/>
                <w:lang w:val="en-US"/>
              </w:rPr>
              <w:t>e</w:t>
            </w:r>
            <w:r w:rsidR="00DB328E">
              <w:rPr>
                <w:rFonts w:eastAsia="Times New Roman"/>
                <w:color w:val="000000"/>
                <w:szCs w:val="19"/>
                <w:lang w:val="en-US"/>
              </w:rPr>
              <w:t xml:space="preserve"> </w:t>
            </w:r>
            <w:r w:rsidR="005D423D">
              <w:rPr>
                <w:rFonts w:eastAsia="Times New Roman"/>
                <w:color w:val="000000"/>
                <w:szCs w:val="19"/>
                <w:lang w:val="en-US"/>
              </w:rPr>
              <w:t>from</w:t>
            </w:r>
            <w:r w:rsidR="00DB328E">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sidR="00DB328E">
              <w:rPr>
                <w:rFonts w:eastAsia="Times New Roman"/>
                <w:color w:val="000000"/>
                <w:szCs w:val="19"/>
                <w:lang w:val="en-US"/>
              </w:rPr>
              <w:t xml:space="preserve"> </w:t>
            </w:r>
          </w:p>
        </w:tc>
      </w:tr>
      <w:tr w:rsidR="008F5BBC" w:rsidRPr="006F4E8F" w14:paraId="1B7B00AD" w14:textId="2F4E4CE3" w:rsidTr="005E7BD6">
        <w:trPr>
          <w:trHeight w:val="1320"/>
        </w:trPr>
        <w:tc>
          <w:tcPr>
            <w:tcW w:w="1716"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7026CC5D" w14:textId="441C1A54"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sidR="003E642F">
              <w:rPr>
                <w:rFonts w:eastAsia="Times New Roman"/>
                <w:color w:val="000000"/>
                <w:szCs w:val="19"/>
                <w:lang w:val="en-US"/>
              </w:rPr>
              <w:t xml:space="preserve">partly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69E87941" w14:textId="17FE1333"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r w:rsidR="005D423D">
              <w:rPr>
                <w:rFonts w:eastAsia="Times New Roman"/>
                <w:color w:val="000000"/>
                <w:szCs w:val="19"/>
                <w:lang w:val="en-US"/>
              </w:rPr>
              <w:t>all tax units –</w:t>
            </w:r>
            <w:r w:rsidR="00EA6430">
              <w:rPr>
                <w:rFonts w:eastAsia="Times New Roman"/>
                <w:color w:val="000000"/>
                <w:szCs w:val="19"/>
                <w:lang w:val="en-US"/>
              </w:rPr>
              <w:t xml:space="preserve"> </w:t>
            </w:r>
            <w:r w:rsidR="005D423D">
              <w:rPr>
                <w:rFonts w:eastAsia="Times New Roman"/>
                <w:color w:val="000000"/>
                <w:szCs w:val="19"/>
                <w:lang w:val="en-US"/>
              </w:rPr>
              <w:t>taxable income</w:t>
            </w:r>
          </w:p>
        </w:tc>
      </w:tr>
      <w:tr w:rsidR="008F5BBC" w:rsidRPr="006F4E8F" w14:paraId="5AC519C1" w14:textId="168095D2"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r w:rsidR="003E642F">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double" w:sz="6" w:space="0" w:color="auto"/>
              <w:right w:val="nil"/>
            </w:tcBorders>
            <w:vAlign w:val="center"/>
          </w:tcPr>
          <w:p w14:paraId="5E005FA5" w14:textId="4B5A2DC5" w:rsidR="008F5BBC" w:rsidRDefault="007C2893"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 </w:t>
            </w:r>
            <w:r w:rsidR="00EA6430">
              <w:rPr>
                <w:rFonts w:eastAsia="Times New Roman"/>
                <w:color w:val="000000"/>
                <w:szCs w:val="19"/>
                <w:lang w:val="en-US"/>
              </w:rPr>
              <w:t xml:space="preserve">normal cases with and without non-taxed </w:t>
            </w:r>
            <w:r>
              <w:rPr>
                <w:rFonts w:eastAsia="Times New Roman"/>
                <w:color w:val="000000"/>
                <w:szCs w:val="19"/>
                <w:lang w:val="en-US"/>
              </w:rPr>
              <w:t>– taxable income</w:t>
            </w:r>
          </w:p>
        </w:tc>
      </w:tr>
    </w:tbl>
    <w:p w14:paraId="1EDD9F9E" w14:textId="77777777" w:rsidR="00F06E77" w:rsidRDefault="00F06E77" w:rsidP="00FD406E">
      <w:pPr>
        <w:rPr>
          <w:lang w:val="en-US"/>
        </w:rPr>
      </w:pPr>
    </w:p>
    <w:p w14:paraId="3E234B7C" w14:textId="77777777" w:rsidR="00154023" w:rsidRDefault="00154023" w:rsidP="00154023">
      <w:pPr>
        <w:pStyle w:val="Heading2"/>
        <w:rPr>
          <w:lang w:val="en-US"/>
        </w:rPr>
      </w:pPr>
      <w:bookmarkStart w:id="39" w:name="_Toc406505793"/>
      <w:r w:rsidRPr="00154023">
        <w:rPr>
          <w:lang w:val="en-US"/>
        </w:rPr>
        <w:lastRenderedPageBreak/>
        <w:t>Defining Economic resources</w:t>
      </w:r>
      <w:bookmarkEnd w:id="39"/>
    </w:p>
    <w:p w14:paraId="6B13BC32" w14:textId="635CD937"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455C52">
        <w:rPr>
          <w:lang w:val="en-US"/>
        </w:rPr>
        <w:t>2.1</w:t>
      </w:r>
      <w:r w:rsidR="0088351B">
        <w:rPr>
          <w:lang w:val="en-US"/>
        </w:rPr>
        <w:fldChar w:fldCharType="end"/>
      </w:r>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341DAB">
        <w:rPr>
          <w:lang w:val="en-US"/>
        </w:rPr>
        <w:t>”</w:t>
      </w:r>
      <w:r w:rsidRPr="00154023">
        <w:rPr>
          <w:lang w:val="en-US"/>
        </w:rPr>
        <w:t xml:space="preserve">. This last statement holds for Switzerland too, although the HBS study is strongly influenced by the recommendations of the Canberra group handbook (United Nations, 2011), which concepts </w:t>
      </w:r>
      <w:proofErr w:type="gramStart"/>
      <w:r w:rsidRPr="00154023">
        <w:rPr>
          <w:lang w:val="en-US"/>
        </w:rPr>
        <w:t>are part</w:t>
      </w:r>
      <w:proofErr w:type="gramEnd"/>
      <w:r w:rsidRPr="00154023">
        <w:rPr>
          <w:lang w:val="en-US"/>
        </w:rPr>
        <w:t xml:space="preserve">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 xml:space="preserve">Federal Tax Administration (FTA) publishes </w:t>
      </w:r>
      <w:r w:rsidR="00123364">
        <w:rPr>
          <w:lang w:val="en-US"/>
        </w:rPr>
        <w:t xml:space="preserve">statistics on income, </w:t>
      </w:r>
      <w:r w:rsidRPr="00154023">
        <w:rPr>
          <w:lang w:val="en-US"/>
        </w:rPr>
        <w:t>wealth</w:t>
      </w:r>
      <w:r w:rsidR="00123364">
        <w:rPr>
          <w:lang w:val="en-US"/>
        </w:rPr>
        <w:t xml:space="preserve"> and federal taxes</w:t>
      </w:r>
      <w:r w:rsidRPr="00154023">
        <w:rPr>
          <w:lang w:val="en-US"/>
        </w:rPr>
        <w:t xml:space="preserve"> but it is not possible to analyze the joint distribution on the </w:t>
      </w:r>
      <w:r w:rsidR="00123364">
        <w:rPr>
          <w:lang w:val="en-US"/>
        </w:rPr>
        <w:t>micro</w:t>
      </w:r>
      <w:r w:rsidRPr="00154023">
        <w:rPr>
          <w:lang w:val="en-US"/>
        </w:rPr>
        <w:t xml:space="preserve"> level. Also measures of consumption are missing in tax data</w:t>
      </w:r>
      <w:r w:rsidR="00AD73C6">
        <w:rPr>
          <w:lang w:val="en-US"/>
        </w:rPr>
        <w:t xml:space="preserve">, but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455C52">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455C52">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18FE7B39" w:rsidR="0040615D" w:rsidRPr="00236B84" w:rsidRDefault="0040615D" w:rsidP="00236B84">
      <w:pPr>
        <w:pStyle w:val="Heading3"/>
        <w:rPr>
          <w:i/>
          <w:lang w:val="en-US"/>
        </w:rPr>
      </w:pPr>
      <w:bookmarkStart w:id="40" w:name="_Ref404961105"/>
      <w:bookmarkStart w:id="41" w:name="_Toc406505794"/>
      <w:r>
        <w:rPr>
          <w:i/>
          <w:lang w:val="en-US"/>
        </w:rPr>
        <w:t>Income definitions within tax data</w:t>
      </w:r>
      <w:bookmarkEnd w:id="40"/>
      <w:bookmarkEnd w:id="41"/>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Paragraph"/>
        <w:numPr>
          <w:ilvl w:val="0"/>
          <w:numId w:val="8"/>
        </w:numPr>
        <w:rPr>
          <w:lang w:val="en-US"/>
        </w:rPr>
      </w:pPr>
      <w:r w:rsidRPr="000C5A90">
        <w:rPr>
          <w:i/>
          <w:lang w:val="en-US"/>
        </w:rPr>
        <w:t>Net income (</w:t>
      </w:r>
      <w:proofErr w:type="spellStart"/>
      <w:r w:rsidRPr="000C5A90">
        <w:rPr>
          <w:i/>
          <w:lang w:val="en-US"/>
        </w:rPr>
        <w:t>Reineinkomme</w:t>
      </w:r>
      <w:r>
        <w:rPr>
          <w:i/>
          <w:lang w:val="en-US"/>
        </w:rPr>
        <w:t>n</w:t>
      </w:r>
      <w:proofErr w:type="spellEnd"/>
      <w:r w:rsidRPr="000C5A90">
        <w:rPr>
          <w:i/>
          <w:lang w:val="en-US"/>
        </w:rPr>
        <w:t>):</w:t>
      </w:r>
      <w:r>
        <w:rPr>
          <w:lang w:val="en-US"/>
        </w:rPr>
        <w:t xml:space="preserve"> total income (earnings, income from property and current transfers received) minus some deductions</w:t>
      </w:r>
      <w:r>
        <w:rPr>
          <w:rStyle w:val="FootnoteReference"/>
          <w:lang w:val="en-US"/>
        </w:rPr>
        <w:footnoteReference w:id="6"/>
      </w:r>
      <w:r>
        <w:rPr>
          <w:lang w:val="en-US"/>
        </w:rPr>
        <w:t xml:space="preserve"> </w:t>
      </w:r>
    </w:p>
    <w:p w14:paraId="4C859343" w14:textId="77777777"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ootnoteReference"/>
          <w:lang w:val="en-US"/>
        </w:rPr>
        <w:footnoteReference w:id="7"/>
      </w:r>
    </w:p>
    <w:p w14:paraId="3B6F4962" w14:textId="2133DB54"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 that</w:t>
      </w:r>
      <w:r w:rsidR="00630CC8">
        <w:rPr>
          <w:lang w:val="en-US"/>
        </w:rPr>
        <w:t xml:space="preserve"> can be understood as a sort of pseudo disposable income</w:t>
      </w:r>
      <w:r>
        <w:rPr>
          <w:rStyle w:val="FootnoteReference"/>
          <w:lang w:val="en-US"/>
        </w:rPr>
        <w:footnoteReference w:id="8"/>
      </w:r>
      <w:r>
        <w:rPr>
          <w:lang w:val="en-US"/>
        </w:rPr>
        <w:t xml:space="preserve">.  </w:t>
      </w:r>
    </w:p>
    <w:p w14:paraId="375EF87D" w14:textId="77777777" w:rsidR="00190B1B" w:rsidRDefault="00190B1B" w:rsidP="00154023">
      <w:pPr>
        <w:rPr>
          <w:lang w:val="en-US"/>
        </w:rPr>
      </w:pPr>
    </w:p>
    <w:p w14:paraId="516F9C9D" w14:textId="7E81A338"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49BE1AD6"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it is visible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783DA9">
        <w:rPr>
          <w:lang w:val="en-US"/>
        </w:rPr>
        <w:t>Long</w:t>
      </w:r>
      <w:r>
        <w:rPr>
          <w:lang w:val="en-US"/>
        </w:rPr>
        <w:t xml:space="preserve"> time period</w:t>
      </w:r>
      <w:r w:rsidR="00783DA9">
        <w:rPr>
          <w:lang w:val="en-US"/>
        </w:rPr>
        <w:t>s</w:t>
      </w:r>
      <w:r>
        <w:rPr>
          <w:lang w:val="en-US"/>
        </w:rPr>
        <w:t xml:space="preserve"> </w:t>
      </w:r>
      <w:r w:rsidR="00783DA9">
        <w:rPr>
          <w:lang w:val="en-US"/>
        </w:rPr>
        <w:t>are</w:t>
      </w:r>
      <w:r>
        <w:rPr>
          <w:lang w:val="en-US"/>
        </w:rPr>
        <w:t xml:space="preserve"> reached 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has 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003B2B0A"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786BE2F3" w:rsidR="00902218" w:rsidRPr="00616B27" w:rsidRDefault="00E90501" w:rsidP="00154023">
      <w:pPr>
        <w:pStyle w:val="Heading3"/>
        <w:rPr>
          <w:i/>
          <w:lang w:val="en-US"/>
        </w:rPr>
      </w:pPr>
      <w:bookmarkStart w:id="49" w:name="_Ref404961181"/>
      <w:bookmarkStart w:id="50" w:name="_Toc406505795"/>
      <w:r>
        <w:rPr>
          <w:i/>
          <w:lang w:val="en-US"/>
        </w:rPr>
        <w:t xml:space="preserve">Using </w:t>
      </w:r>
      <w:r w:rsidR="0040615D" w:rsidRPr="0040615D">
        <w:rPr>
          <w:i/>
          <w:lang w:val="en-US"/>
        </w:rPr>
        <w:t>Income corrected with an equivalence scale based on tax information</w:t>
      </w:r>
      <w:bookmarkEnd w:id="49"/>
      <w:bookmarkEnd w:id="50"/>
    </w:p>
    <w:p w14:paraId="42C46ED0" w14:textId="4CCAF774"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lastRenderedPageBreak/>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w:t>
      </w:r>
      <w:proofErr w:type="gramStart"/>
      <w:r w:rsidR="007B5DDD">
        <w:rPr>
          <w:lang w:val="en-US"/>
        </w:rPr>
        <w:t>is</w:t>
      </w:r>
      <w:proofErr w:type="gramEnd"/>
      <w:r w:rsidR="00634342">
        <w:rPr>
          <w:lang w:val="en-US"/>
        </w:rPr>
        <w:t xml:space="preserve"> principally</w:t>
      </w:r>
      <w:r w:rsidR="007B5DDD">
        <w:rPr>
          <w:lang w:val="en-US"/>
        </w:rPr>
        <w:t xml:space="preserve"> the logic</w:t>
      </w:r>
      <w:r w:rsidR="00202C51">
        <w:rPr>
          <w:lang w:val="en-US"/>
        </w:rPr>
        <w:t xml:space="preserve"> of</w:t>
      </w:r>
      <w:r w:rsidR="007B5DDD">
        <w:rPr>
          <w:lang w:val="en-US"/>
        </w:rPr>
        <w:t xml:space="preserve"> the modified OECD-Scale </w:t>
      </w:r>
      <w:del w:id="51" w:author="Hümbelin Oliver" w:date="2015-01-09T14:37:00Z">
        <w:r w:rsidR="007B5DDD" w:rsidDel="00E66771">
          <w:rPr>
            <w:lang w:val="en-US"/>
          </w:rPr>
          <w:delText>implements</w:delText>
        </w:r>
        <w:r w:rsidR="00634342" w:rsidDel="00E66771">
          <w:rPr>
            <w:lang w:val="en-US"/>
          </w:rPr>
          <w:delText xml:space="preserve"> </w:delText>
        </w:r>
      </w:del>
      <w:r w:rsidR="007B5DDD">
        <w:rPr>
          <w:lang w:val="en-US"/>
        </w:rPr>
        <w:t>(OECD, 2013:173)</w:t>
      </w:r>
      <w:r w:rsidR="00783DA9">
        <w:rPr>
          <w:rStyle w:val="FootnoteReference"/>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783DA9">
        <w:rPr>
          <w:lang w:val="en-US"/>
        </w:rPr>
        <w:t>5.4.3</w:t>
      </w:r>
      <w:r w:rsidR="00783DA9">
        <w:rPr>
          <w:lang w:val="en-US"/>
        </w:rPr>
        <w:fldChar w:fldCharType="end"/>
      </w:r>
      <w:r w:rsidR="00783DA9">
        <w:rPr>
          <w:lang w:val="en-US"/>
        </w:rPr>
        <w:t xml:space="preserve">) </w:t>
      </w:r>
      <w:r w:rsidR="00B410D9" w:rsidRPr="003B2B0A">
        <w:rPr>
          <w:lang w:val="en-US"/>
        </w:rPr>
        <w:t xml:space="preserve">leads to a longer time-series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5EEBF5DA"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Pr="003B2B0A">
        <w:rPr>
          <w:lang w:val="en-US"/>
        </w:rPr>
        <w:t>). Over the observed time period the two lines, which can be compared, move more or less parallel</w:t>
      </w:r>
      <w:r w:rsidR="00202C51">
        <w:rPr>
          <w:lang w:val="en-US"/>
        </w:rPr>
        <w:t xml:space="preserve"> and differ only slightly</w:t>
      </w:r>
      <w:r w:rsidRPr="003B2B0A">
        <w:rPr>
          <w:lang w:val="en-US"/>
        </w:rPr>
        <w:t xml:space="preserve">. Because tax units only approximately depict households, it has to be said, that the implemented equivalence </w:t>
      </w:r>
      <w:r w:rsidR="00372BCA">
        <w:rPr>
          <w:lang w:val="en-US"/>
        </w:rPr>
        <w:t>concept</w:t>
      </w:r>
      <w:r w:rsidR="00372BCA" w:rsidRPr="003B2B0A">
        <w:rPr>
          <w:lang w:val="en-US"/>
        </w:rPr>
        <w:t xml:space="preserve"> </w:t>
      </w:r>
      <w:r w:rsidRPr="003B2B0A">
        <w:rPr>
          <w:lang w:val="en-US"/>
        </w:rPr>
        <w:t xml:space="preserve">automatically has </w:t>
      </w:r>
      <w:r w:rsidR="007B5DDD" w:rsidRPr="003B2B0A">
        <w:rPr>
          <w:lang w:val="en-US"/>
        </w:rPr>
        <w:t>its</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77777777" w:rsidR="009C0F72" w:rsidRDefault="009C0F72" w:rsidP="009C0F72">
      <w:pPr>
        <w:keepNext/>
      </w:pPr>
      <w:commentRangeStart w:id="52"/>
      <w:r>
        <w:rPr>
          <w:noProof/>
          <w:lang w:val="en-US"/>
        </w:rPr>
        <w:drawing>
          <wp:inline distT="0" distB="0" distL="0" distR="0" wp14:anchorId="34F33A3A" wp14:editId="3292C5D4">
            <wp:extent cx="6011545" cy="3381494"/>
            <wp:effectExtent l="0" t="0" r="825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lo1\swiss_inequality_development\paper\figure\figure1234.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11545" cy="3381494"/>
                    </a:xfrm>
                    <a:prstGeom prst="rect">
                      <a:avLst/>
                    </a:prstGeom>
                    <a:noFill/>
                    <a:ln>
                      <a:noFill/>
                    </a:ln>
                  </pic:spPr>
                </pic:pic>
              </a:graphicData>
            </a:graphic>
          </wp:inline>
        </w:drawing>
      </w:r>
    </w:p>
    <w:p w14:paraId="4278F246" w14:textId="77777777" w:rsidR="009C0F72" w:rsidRPr="005E7BD6" w:rsidRDefault="009C0F72" w:rsidP="009C0F72">
      <w:pPr>
        <w:pStyle w:val="Caption"/>
        <w:rPr>
          <w:sz w:val="24"/>
          <w:szCs w:val="24"/>
          <w:lang w:val="en-US"/>
        </w:rPr>
      </w:pPr>
      <w:bookmarkStart w:id="53"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3</w:t>
      </w:r>
      <w:r w:rsidRPr="00616B27">
        <w:rPr>
          <w:sz w:val="24"/>
          <w:szCs w:val="24"/>
          <w:lang w:val="en-US"/>
        </w:rPr>
        <w:fldChar w:fldCharType="end"/>
      </w:r>
      <w:bookmarkEnd w:id="53"/>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commentRangeEnd w:id="52"/>
      <w:r w:rsidR="00DD064E">
        <w:rPr>
          <w:rStyle w:val="CommentReference"/>
          <w:bCs w:val="0"/>
          <w:lang w:val="de-CH"/>
        </w:rPr>
        <w:commentReference w:id="52"/>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77777777" w:rsidR="00154023" w:rsidRDefault="00154023" w:rsidP="00154023">
      <w:pPr>
        <w:pStyle w:val="Heading2"/>
        <w:rPr>
          <w:lang w:val="en-US"/>
        </w:rPr>
      </w:pPr>
      <w:bookmarkStart w:id="54" w:name="_Ref399518083"/>
      <w:bookmarkStart w:id="55" w:name="_Toc406505796"/>
      <w:r w:rsidRPr="00154023">
        <w:rPr>
          <w:lang w:val="en-US"/>
        </w:rPr>
        <w:t>Measuring inequality</w:t>
      </w:r>
      <w:bookmarkEnd w:id="54"/>
      <w:bookmarkEnd w:id="55"/>
    </w:p>
    <w:p w14:paraId="20A0A822" w14:textId="445E45B7" w:rsidR="00E90501" w:rsidRDefault="00E90501" w:rsidP="008C2F1A">
      <w:pPr>
        <w:rPr>
          <w:lang w:val="en-US"/>
        </w:rPr>
      </w:pPr>
      <w:r>
        <w:rPr>
          <w:lang w:val="en-US"/>
        </w:rPr>
        <w:t xml:space="preserve">In this section we show, how interpretation </w:t>
      </w:r>
      <w:r w:rsidR="00B80819">
        <w:rPr>
          <w:lang w:val="en-US"/>
        </w:rPr>
        <w:t>on the development of inequality is related to the measurement coefficient. So far we showed Gini coefficients, the most common measurement of inequality. But the coefficient has certain restrictions. It is know, that the Gini coefficient is more sensitive to the middle part of the distribution and accordingly less sensitive t</w:t>
      </w:r>
      <w:r w:rsidR="004A6F24">
        <w:rPr>
          <w:lang w:val="en-US"/>
        </w:rPr>
        <w:t>o</w:t>
      </w:r>
      <w:r w:rsidR="00B80819">
        <w:rPr>
          <w:lang w:val="en-US"/>
        </w:rPr>
        <w:t xml:space="preserve"> changes at the extremes. Hence, its informative value is limited. </w:t>
      </w:r>
      <w:r w:rsidR="00BD6DED">
        <w:rPr>
          <w:lang w:val="en-US"/>
        </w:rPr>
        <w:t>Nonetheless</w:t>
      </w:r>
      <w:r w:rsidR="00B80819">
        <w:rPr>
          <w:lang w:val="en-US"/>
        </w:rPr>
        <w:t xml:space="preserve"> it is possible to identify periods where inequality increased or decreased, but it is not </w:t>
      </w:r>
      <w:r w:rsidR="00BD6DED">
        <w:rPr>
          <w:lang w:val="en-US"/>
        </w:rPr>
        <w:t>feasible</w:t>
      </w:r>
      <w:r w:rsidR="00B80819">
        <w:rPr>
          <w:lang w:val="en-US"/>
        </w:rPr>
        <w:t xml:space="preserve"> at all to understand, which part of the </w:t>
      </w:r>
      <w:r w:rsidR="00B80819">
        <w:rPr>
          <w:lang w:val="en-US"/>
        </w:rPr>
        <w:lastRenderedPageBreak/>
        <w:t>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455C52">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455C52">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3557E0A7" w:rsidR="00E90501" w:rsidRDefault="00E90501" w:rsidP="00A40C08">
      <w:pPr>
        <w:pStyle w:val="Heading3"/>
        <w:rPr>
          <w:i/>
          <w:lang w:val="en-US"/>
        </w:rPr>
      </w:pPr>
      <w:bookmarkStart w:id="56" w:name="_Ref405912025"/>
      <w:bookmarkStart w:id="57" w:name="_Toc406505797"/>
      <w:r w:rsidRPr="00E90501">
        <w:rPr>
          <w:i/>
          <w:lang w:val="en-US"/>
        </w:rPr>
        <w:t>Change over time: difference between one population measures</w:t>
      </w:r>
      <w:bookmarkEnd w:id="56"/>
      <w:bookmarkEnd w:id="57"/>
    </w:p>
    <w:p w14:paraId="5765C286" w14:textId="737D5717"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for to inequality measures that are more sensitive to other parts of the distribution. </w:t>
      </w:r>
      <w:r w:rsidR="00783DA9">
        <w:rPr>
          <w:lang w:val="en-US"/>
        </w:rPr>
        <w:t>W</w:t>
      </w:r>
      <w:r>
        <w:rPr>
          <w:lang w:val="en-US"/>
        </w:rPr>
        <w:t>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6F4E8F"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55FA9DF6"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r w:rsidR="00142EB7">
        <w:rPr>
          <w:lang w:val="en-US"/>
        </w:rPr>
        <w:t xml:space="preserve"> (regardless </w:t>
      </w:r>
      <w:proofErr w:type="gramStart"/>
      <w:r w:rsidR="00142EB7">
        <w:rPr>
          <w:lang w:val="en-US"/>
        </w:rPr>
        <w:t xml:space="preserve">of </w:t>
      </w:r>
      <w:proofErr w:type="gramEnd"/>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w:t>
      </w:r>
      <w:proofErr w:type="gramStart"/>
      <w:r w:rsidR="00142EB7">
        <w:rPr>
          <w:lang w:val="en-US"/>
        </w:rPr>
        <w:t xml:space="preserve">parameter </w:t>
      </w:r>
      <w:proofErr w:type="gramEnd"/>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On the other hand,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6F4E8F"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377A3C25" w:rsidR="00D60A04" w:rsidRDefault="00D60A04" w:rsidP="00A40C08">
      <w:pPr>
        <w:rPr>
          <w:lang w:val="en-US"/>
        </w:rPr>
      </w:pPr>
      <w:r>
        <w:rPr>
          <w:lang w:val="en-US"/>
        </w:rPr>
        <w:t xml:space="preserve">Similar to the Atkinson index the measure is driven by the ratio </w:t>
      </w:r>
      <w:proofErr w:type="gramStart"/>
      <w:r>
        <w:rPr>
          <w:lang w:val="en-US"/>
        </w:rPr>
        <w:t>of</w:t>
      </w:r>
      <w:r w:rsidR="0010571E">
        <w:rPr>
          <w:lang w:val="en-US"/>
        </w:rPr>
        <w:t xml:space="preserve"> </w:t>
      </w:r>
      <w:r>
        <w:rPr>
          <w:lang w:val="en-US"/>
        </w:rPr>
        <w:t xml:space="preserve"> </w:t>
      </w:r>
      <w:proofErr w:type="gramEnd"/>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but it’s value lies in the interval [0, log(n)], where 0 equals a complete</w:t>
      </w:r>
      <w:r w:rsidR="004A6F24">
        <w:rPr>
          <w:lang w:val="en-US"/>
        </w:rPr>
        <w:t>ly</w:t>
      </w:r>
      <w:r w:rsidR="00255FA6">
        <w:rPr>
          <w:lang w:val="en-US"/>
        </w:rPr>
        <w:t xml:space="preserve"> even distribution and log(n)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w:t>
      </w:r>
      <w:proofErr w:type="gramStart"/>
      <w:r w:rsidR="00136B09">
        <w:rPr>
          <w:lang w:val="en-US"/>
        </w:rPr>
        <w:t>,</w:t>
      </w:r>
      <w:proofErr w:type="gramEnd"/>
      <w:r w:rsidR="00136B09">
        <w:rPr>
          <w:lang w:val="en-US"/>
        </w:rPr>
        <w:t xml:space="preserve"> the more focus is laid on the upper part of the distribution. Similarly, with values for </w:t>
      </w:r>
      <m:oMath>
        <m:r>
          <w:rPr>
            <w:rFonts w:ascii="Cambria Math" w:hAnsi="Cambria Math"/>
            <w:lang w:val="en-US"/>
          </w:rPr>
          <m:t>α</m:t>
        </m:r>
      </m:oMath>
      <w:r w:rsidR="00136B09">
        <w:rPr>
          <w:lang w:val="en-US"/>
        </w:rPr>
        <w:t xml:space="preserve"> getting 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67621E19"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w:t>
      </w:r>
      <w:proofErr w:type="gramStart"/>
      <w:r w:rsidR="008A44AD">
        <w:rPr>
          <w:lang w:val="en-US"/>
        </w:rPr>
        <w:t>GE(</w:t>
      </w:r>
      <w:proofErr w:type="gramEnd"/>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xml:space="preserve">, because we don’t want to focus only on the extremes. Cowell and </w:t>
      </w:r>
      <w:proofErr w:type="spellStart"/>
      <w:r w:rsidR="008A44AD">
        <w:rPr>
          <w:lang w:val="en-US"/>
        </w:rPr>
        <w:t>Fla</w:t>
      </w:r>
      <w:r w:rsidR="00D60A04">
        <w:rPr>
          <w:lang w:val="en-US"/>
        </w:rPr>
        <w:t>chair</w:t>
      </w:r>
      <w:proofErr w:type="spellEnd"/>
      <w:r w:rsidR="00D60A04">
        <w:rPr>
          <w:lang w:val="en-US"/>
        </w:rPr>
        <w:t xml:space="preserve">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32541600"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xml:space="preserve">. We used the log of the indices and index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this it is not possible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other. The series follow a quit similar pattern, while they differ in volatility. This suggest</w:t>
      </w:r>
      <w:r w:rsidR="00BE44E9">
        <w:rPr>
          <w:lang w:val="en-US"/>
        </w:rPr>
        <w:t>s</w:t>
      </w:r>
      <w:r>
        <w:rPr>
          <w:lang w:val="en-US"/>
        </w:rPr>
        <w:t xml:space="preserve"> that the borders of the distribution are </w:t>
      </w:r>
      <w:r w:rsidR="00BE44E9">
        <w:rPr>
          <w:lang w:val="en-US"/>
        </w:rPr>
        <w:t>stronger</w:t>
      </w:r>
      <w:r>
        <w:rPr>
          <w:lang w:val="en-US"/>
        </w:rPr>
        <w:t xml:space="preserve"> 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1950is and the early 1960is higher incomes grew faster resulting in a </w:t>
      </w:r>
      <w:r w:rsidR="00687574">
        <w:rPr>
          <w:lang w:val="en-US"/>
        </w:rPr>
        <w:lastRenderedPageBreak/>
        <w:t xml:space="preserve">Theil index above the other inequality measures. Then in the 1970is and the 1990is Theil index </w:t>
      </w:r>
      <w:r w:rsidR="00A00BCD">
        <w:rPr>
          <w:lang w:val="en-US"/>
        </w:rPr>
        <w:t>drops below the other measures</w:t>
      </w:r>
      <w:r w:rsidR="00687574">
        <w:rPr>
          <w:lang w:val="en-US"/>
        </w:rPr>
        <w:t xml:space="preserve"> suggesting a relative decline of higher incomes in this </w:t>
      </w:r>
      <w:r w:rsidR="00A00BCD">
        <w:rPr>
          <w:lang w:val="en-US"/>
        </w:rPr>
        <w:t>periods.</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E6B946C" w:rsidR="00E90501" w:rsidRPr="00616B27" w:rsidRDefault="00E90501" w:rsidP="00E90501">
      <w:pPr>
        <w:pStyle w:val="Heading3"/>
        <w:rPr>
          <w:i/>
          <w:lang w:val="en-US"/>
        </w:rPr>
      </w:pPr>
      <w:bookmarkStart w:id="58" w:name="_Ref405912071"/>
      <w:bookmarkStart w:id="59" w:name="_Toc406505798"/>
      <w:r w:rsidRPr="00E90501">
        <w:rPr>
          <w:i/>
          <w:lang w:val="en-US"/>
        </w:rPr>
        <w:t xml:space="preserve">Change over time: </w:t>
      </w:r>
      <w:r>
        <w:rPr>
          <w:i/>
          <w:lang w:val="en-US"/>
        </w:rPr>
        <w:t>One population measures vs relative distribution</w:t>
      </w:r>
      <w:bookmarkEnd w:id="58"/>
      <w:bookmarkEnd w:id="59"/>
    </w:p>
    <w:p w14:paraId="394641CA" w14:textId="1A29224D" w:rsidR="00992DB1" w:rsidRDefault="00A00BCD" w:rsidP="008C2F1A">
      <w:pPr>
        <w:rPr>
          <w:lang w:val="en-US"/>
        </w:rPr>
      </w:pPr>
      <w:r>
        <w:rPr>
          <w:lang w:val="en-US"/>
        </w:rPr>
        <w:t xml:space="preserve">The comparison of bottom, mid and top sensitive measures can give a hunch on the nature of changing inequality. A </w:t>
      </w:r>
      <w:r w:rsidR="000128C6">
        <w:rPr>
          <w:lang w:val="en-US"/>
        </w:rPr>
        <w:t>better</w:t>
      </w:r>
      <w:r>
        <w:rPr>
          <w:lang w:val="en-US"/>
        </w:rPr>
        <w:t xml:space="preserve"> view is </w:t>
      </w:r>
      <w:r w:rsidR="000128C6">
        <w:rPr>
          <w:lang w:val="en-US"/>
        </w:rPr>
        <w:t>gained</w:t>
      </w:r>
      <w:r w:rsidR="00497AAC" w:rsidRPr="00497AAC">
        <w:rPr>
          <w:lang w:val="en-US"/>
        </w:rPr>
        <w:t xml:space="preserve"> when we expand the analysis by using relative distribution methods. We therefore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ins w:id="60" w:author="Hümbelin Oliver" w:date="2015-01-09T15:02:00Z">
        <w:r w:rsidR="003E6398">
          <w:rPr>
            <w:rStyle w:val="FootnoteReference"/>
            <w:lang w:val="en-US"/>
          </w:rPr>
          <w:footnoteReference w:id="11"/>
        </w:r>
      </w:ins>
      <w:r w:rsidR="00AC0437">
        <w:rPr>
          <w:lang w:val="en-US"/>
        </w:rPr>
        <w:t>).</w:t>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17DD9F44"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r w:rsidR="000128C6" w:rsidRPr="00154023">
        <w:rPr>
          <w:lang w:val="en-US"/>
        </w:rPr>
        <w:t>population</w:t>
      </w:r>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proofErr w:type="gramStart"/>
      <w:r w:rsidR="00154023" w:rsidRPr="00154023">
        <w:rPr>
          <w:lang w:val="en-US"/>
        </w:rPr>
        <w:t>represents</w:t>
      </w:r>
      <w:proofErr w:type="gramEnd"/>
      <w:r w:rsidR="00154023" w:rsidRPr="00154023">
        <w:rPr>
          <w:lang w:val="en-US"/>
        </w:rPr>
        <w:t xml:space="preserve">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w:t>
      </w:r>
      <w:proofErr w:type="gramStart"/>
      <w:r w:rsidR="00154023" w:rsidRPr="00154023">
        <w:rPr>
          <w:lang w:val="en-US"/>
        </w:rPr>
        <w:t xml:space="preserve">as </w:t>
      </w:r>
      <w:proofErr w:type="gramEnd"/>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Caption"/>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Caption"/>
        <w:keepNext/>
        <w:jc w:val="center"/>
        <w:rPr>
          <w:sz w:val="26"/>
          <w:szCs w:val="26"/>
          <w:lang w:val="en-US"/>
        </w:rPr>
      </w:pPr>
      <w:r>
        <w:rPr>
          <w:sz w:val="19"/>
          <w:szCs w:val="19"/>
          <w:lang w:val="en-US"/>
        </w:rPr>
        <w:t>(4)</w:t>
      </w:r>
      <w:r w:rsidR="00E65112" w:rsidRPr="00E65112">
        <w:rPr>
          <w:sz w:val="26"/>
          <w:szCs w:val="26"/>
          <w:lang w:val="en-US"/>
        </w:rPr>
        <w:t xml:space="preserve"> </w:t>
      </w:r>
      <m:oMath>
        <m:r>
          <m:rPr>
            <m:sty m:val="p"/>
          </m:rPr>
          <w:rPr>
            <w:rFonts w:ascii="Cambria Math" w:hAnsi="Cambria Math"/>
            <w:sz w:val="20"/>
            <w:lang w:val="en-US"/>
          </w:rPr>
          <m:t>g(r)=</m:t>
        </m:r>
        <m:f>
          <m:fPr>
            <m:ctrlPr>
              <w:rPr>
                <w:rFonts w:ascii="Cambria Math" w:hAnsi="Cambria Math"/>
                <w:sz w:val="20"/>
                <w:lang w:val="en-US"/>
              </w:rPr>
            </m:ctrlPr>
          </m:fPr>
          <m:num>
            <m:r>
              <m:rPr>
                <m:sty m:val="p"/>
              </m:rPr>
              <w:rPr>
                <w:rFonts w:ascii="Cambria Math" w:hAnsi="Cambria Math"/>
                <w:sz w:val="20"/>
                <w:lang w:val="en-US"/>
              </w:rPr>
              <m:t>f</m:t>
            </m:r>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num>
          <m:den>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den>
        </m:f>
      </m:oMath>
    </w:p>
    <w:p w14:paraId="19835D3A" w14:textId="03364F22"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can</w:t>
      </w:r>
      <w:proofErr w:type="gramEnd"/>
      <w:r w:rsidRPr="00154023">
        <w:rPr>
          <w:lang w:val="en-US"/>
        </w:rPr>
        <w:t xml:space="preserve"> 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2588537F"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BE44E9">
        <w:rPr>
          <w:lang w:val="en-US"/>
        </w:rPr>
        <w:t>gets visible</w:t>
      </w:r>
      <w:r w:rsidRPr="00497AAC">
        <w:rPr>
          <w:lang w:val="en-US"/>
        </w:rPr>
        <w:t xml:space="preserve">,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w:t>
      </w:r>
      <w:proofErr w:type="spellStart"/>
      <w:r w:rsidRPr="00497AAC">
        <w:rPr>
          <w:lang w:val="en-US"/>
        </w:rPr>
        <w:t>decile</w:t>
      </w:r>
      <w:r w:rsidR="0079014F">
        <w:rPr>
          <w:lang w:val="en-US"/>
        </w:rPr>
        <w:t>s</w:t>
      </w:r>
      <w:proofErr w:type="spellEnd"/>
      <w:r w:rsidR="0079014F">
        <w:rPr>
          <w:lang w:val="en-US"/>
        </w:rPr>
        <w:t>.</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 xml:space="preserve">ents and show, how relative distribution measures complete the assessment of inequality trends. For this purpose we calculate the median relative polarization index (MRP), the upper polarization index (URP) and the lower polarization index (LRP), </w:t>
      </w:r>
      <w:r w:rsidR="003B2B0A">
        <w:rPr>
          <w:lang w:val="en-US"/>
        </w:rPr>
        <w:lastRenderedPageBreak/>
        <w:t>introduced by Hand</w:t>
      </w:r>
      <w:r w:rsidR="00001FF8">
        <w:rPr>
          <w:lang w:val="en-US"/>
        </w:rPr>
        <w:t>c</w:t>
      </w:r>
      <w:r w:rsidR="003B2B0A">
        <w:rPr>
          <w:lang w:val="en-US"/>
        </w:rPr>
        <w:t xml:space="preserve">ock and Morris (1999). </w:t>
      </w:r>
      <w:r w:rsidR="00154023" w:rsidRPr="00154023">
        <w:rPr>
          <w:lang w:val="en-US"/>
        </w:rPr>
        <w:t>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w:t>
      </w:r>
      <w:r w:rsidR="00001FF8">
        <w:rPr>
          <w:lang w:val="en-US"/>
        </w:rPr>
        <w:t>dditionally:</w:t>
      </w:r>
      <w:r w:rsidR="00154023" w:rsidRPr="00154023">
        <w:rPr>
          <w:lang w:val="en-US"/>
        </w:rPr>
        <w:t xml:space="preserve"> </w:t>
      </w:r>
      <w:r w:rsidR="00E90501">
        <w:rPr>
          <w:lang w:val="en-US"/>
        </w:rPr>
        <w:t>T</w:t>
      </w:r>
      <w:r w:rsidR="00154023" w:rsidRPr="00154023">
        <w:rPr>
          <w:lang w:val="en-US"/>
        </w:rPr>
        <w:t xml:space="preserve">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This makes it possible to compare the contribution of each section of the distribution to the overall polarization. A natural decomposition is the contributions made by components above (upper polarization index, URP) and below (lower polarization index, LRP) the median (</w:t>
      </w:r>
      <w:proofErr w:type="gramStart"/>
      <w:r w:rsidR="00154023" w:rsidRPr="00154023">
        <w:rPr>
          <w:lang w:val="en-US"/>
        </w:rPr>
        <w:t xml:space="preserve">of </w:t>
      </w:r>
      <w:proofErr w:type="gramEnd"/>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 described polarization indices: Median Index=0.06, Lower Index=0.07, Upper Index=0.05</w:t>
      </w:r>
      <w:r w:rsidR="00A54E56"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val="en-US"/>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Caption"/>
        <w:rPr>
          <w:rStyle w:val="CommentReference"/>
          <w:bCs w:val="0"/>
          <w:lang w:val="en-US"/>
        </w:rPr>
      </w:pPr>
      <w:bookmarkStart w:id="68" w:name="_Ref406511075"/>
      <w:bookmarkStart w:id="69"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68"/>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proofErr w:type="spellStart"/>
      <w:r w:rsidRPr="007A5603">
        <w:rPr>
          <w:i/>
          <w:lang w:val="en-US"/>
        </w:rPr>
        <w:t>Source</w:t>
      </w:r>
      <w:proofErr w:type="spellEnd"/>
      <w:r w:rsidRPr="007A5603">
        <w:rPr>
          <w:i/>
          <w:lang w:val="en-US"/>
        </w:rPr>
        <w:t>: Aggregated Tax Statistics and Key Figures from Swiss Federal Tax Administration (FTA), Micro cantonal Tax data (Bern) and Household Budget Survey (HBS), own calculations</w:t>
      </w:r>
      <w:bookmarkEnd w:id="69"/>
      <w:r w:rsidRPr="005E7BD6">
        <w:rPr>
          <w:rStyle w:val="CommentReference"/>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Heading2"/>
        <w:rPr>
          <w:lang w:val="en-US"/>
        </w:rPr>
      </w:pPr>
      <w:bookmarkStart w:id="70" w:name="_Toc406505799"/>
      <w:r w:rsidRPr="00154023">
        <w:rPr>
          <w:lang w:val="en-US"/>
        </w:rPr>
        <w:t>Statistical units</w:t>
      </w:r>
      <w:bookmarkEnd w:id="70"/>
    </w:p>
    <w:p w14:paraId="7DE741DD" w14:textId="28A9E6E4" w:rsidR="00634342" w:rsidRDefault="00634342" w:rsidP="00634342">
      <w:pPr>
        <w:rPr>
          <w:lang w:val="en-US"/>
        </w:rPr>
      </w:pPr>
      <w:r w:rsidRPr="00154023">
        <w:rPr>
          <w:lang w:val="en-US"/>
        </w:rPr>
        <w:t xml:space="preserve">The usual units to assess inequality are </w:t>
      </w:r>
      <w:proofErr w:type="gramStart"/>
      <w:r w:rsidRPr="00154023">
        <w:rPr>
          <w:lang w:val="en-US"/>
        </w:rPr>
        <w:t>households,</w:t>
      </w:r>
      <w:proofErr w:type="gramEnd"/>
      <w:r w:rsidRPr="00154023">
        <w:rPr>
          <w:lang w:val="en-US"/>
        </w:rPr>
        <w:t xml:space="preserve">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616B27">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r w:rsidR="002C45FD"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Tax units rather represent individuals and couples, but </w:t>
      </w:r>
      <w:r>
        <w:rPr>
          <w:lang w:val="en-US"/>
        </w:rPr>
        <w:t xml:space="preserve">only </w:t>
      </w:r>
      <w:r w:rsidRPr="00154023">
        <w:rPr>
          <w:lang w:val="en-US"/>
        </w:rPr>
        <w:t xml:space="preserve">couples, who are married or officially registered. This doesn’t imply that those couples live together, as it is needed to satisfy the </w:t>
      </w:r>
      <w:r w:rsidRPr="00154023">
        <w:rPr>
          <w:lang w:val="en-US"/>
        </w:rPr>
        <w:lastRenderedPageBreak/>
        <w:t xml:space="preserve">definition of a household. On the other hand, is it quite likely that more than one tax unit live in the same household (unmarried/unregistered couples, see Müller and </w:t>
      </w:r>
      <w:proofErr w:type="spellStart"/>
      <w:r w:rsidRPr="00154023">
        <w:rPr>
          <w:lang w:val="en-US"/>
        </w:rPr>
        <w:t>Schoch</w:t>
      </w:r>
      <w:proofErr w:type="spellEnd"/>
      <w:r w:rsidRPr="00154023">
        <w:rPr>
          <w:lang w:val="en-US"/>
        </w:rPr>
        <w:t xml:space="preserve">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1BDB20BA"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information’s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540542E1" w:rsidR="00AE18D1" w:rsidRDefault="00822DA7" w:rsidP="00634342">
      <w:pPr>
        <w:rPr>
          <w:lang w:val="en-US"/>
        </w:rPr>
      </w:pPr>
      <w:commentRangeStart w:id="71"/>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(Gini=0.48) than among households (Gini=0.44). </w:t>
      </w:r>
      <w:r w:rsidR="00523ECE">
        <w:rPr>
          <w:lang w:val="en-US"/>
        </w:rPr>
        <w:t xml:space="preserve">This </w:t>
      </w:r>
      <w:commentRangeEnd w:id="71"/>
      <w:r w:rsidR="00EF5092">
        <w:rPr>
          <w:rStyle w:val="CommentReference"/>
        </w:rPr>
        <w:commentReference w:id="71"/>
      </w:r>
      <w:r w:rsidR="00523ECE">
        <w:rPr>
          <w:lang w:val="en-US"/>
        </w:rPr>
        <w:t>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the share of person effectively living</w:t>
      </w:r>
      <w:r>
        <w:rPr>
          <w:lang w:val="en-US"/>
        </w:rPr>
        <w:t xml:space="preserve"> alone decreases drastically. 62.3% are taxed as single person tax units, while we identify only a </w:t>
      </w:r>
      <w:r w:rsidR="00AE18D1">
        <w:rPr>
          <w:lang w:val="en-US"/>
        </w:rPr>
        <w:t>share of 37.</w:t>
      </w:r>
      <w:r w:rsidR="006C0833">
        <w:rPr>
          <w:lang w:val="en-US"/>
        </w:rPr>
        <w:t>7</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D05B64">
        <w:rPr>
          <w:lang w:val="en-US"/>
        </w:rPr>
        <w:t xml:space="preserve"> This results in pooling of income and the mentioned upward shift.</w:t>
      </w:r>
      <w:r w:rsidR="00AE18D1">
        <w:rPr>
          <w:lang w:val="en-US"/>
        </w:rPr>
        <w:t xml:space="preserve"> 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r w:rsidR="00DD5282" w:rsidRPr="00DD5282">
        <w:rPr>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7DDE0269"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r w:rsidR="002D573D">
        <w:rPr>
          <w:lang w:val="en-US"/>
        </w:rPr>
        <w:t>decades, and accordingly</w:t>
      </w:r>
      <w:r>
        <w:rPr>
          <w:lang w:val="en-US"/>
        </w:rPr>
        <w:t xml:space="preserve"> it was less influencing 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7330CE88" w:rsidR="00154023" w:rsidRPr="00616B27" w:rsidRDefault="00154023" w:rsidP="00154023">
      <w:pPr>
        <w:pStyle w:val="Heading2"/>
        <w:rPr>
          <w:lang w:val="en-US"/>
        </w:rPr>
      </w:pPr>
      <w:bookmarkStart w:id="72" w:name="_Toc406505800"/>
      <w:bookmarkStart w:id="73" w:name="_Ref408579088"/>
      <w:r w:rsidRPr="006C3A86">
        <w:rPr>
          <w:lang w:val="en-US"/>
        </w:rPr>
        <w:t>Coverage issues</w:t>
      </w:r>
      <w:bookmarkEnd w:id="72"/>
      <w:bookmarkEnd w:id="73"/>
    </w:p>
    <w:p w14:paraId="10889638" w14:textId="68E39D7C"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 xml:space="preserve">. Special cases cover </w:t>
      </w:r>
      <w:r w:rsidR="0040615D">
        <w:rPr>
          <w:lang w:val="en-US"/>
        </w:rPr>
        <w:t>mainly</w:t>
      </w:r>
      <w:r w:rsidR="00047D7A" w:rsidRPr="00154023">
        <w:rPr>
          <w:lang w:val="en-US"/>
        </w:rPr>
        <w:t xml:space="preserve"> foreign nationals living</w:t>
      </w:r>
      <w:r w:rsidR="0040615D">
        <w:rPr>
          <w:lang w:val="en-US"/>
        </w:rPr>
        <w:t xml:space="preserve"> and having income</w:t>
      </w:r>
      <w:r w:rsidR="00047D7A" w:rsidRPr="00154023">
        <w:rPr>
          <w:lang w:val="en-US"/>
        </w:rPr>
        <w:t xml:space="preserve"> in Switzerland but with a yearly or any other temporary resident permit only.</w:t>
      </w:r>
      <w:r w:rsidR="00047D7A">
        <w:rPr>
          <w:lang w:val="en-US"/>
        </w:rPr>
        <w:t xml:space="preserve"> Second</w:t>
      </w:r>
      <w:r w:rsidR="00E05C8B">
        <w:rPr>
          <w:lang w:val="en-US"/>
        </w:rPr>
        <w:t xml:space="preserve">, tax statistic separate between those who actually pay taxes and those with an income below a certain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xml:space="preserve">, information on special cases and non-taxed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A62E514"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2"/>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w:t>
      </w:r>
      <w:r w:rsidR="00154023" w:rsidRPr="00154023">
        <w:rPr>
          <w:lang w:val="en-US"/>
        </w:rPr>
        <w:lastRenderedPageBreak/>
        <w:t xml:space="preserve">individuals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466771B7"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w:t>
      </w:r>
      <w:r w:rsidR="00661CF4">
        <w:rPr>
          <w:lang w:val="en-US"/>
        </w:rPr>
        <w:t>ly</w:t>
      </w:r>
      <w:r w:rsidR="006C3A86">
        <w:rPr>
          <w:lang w:val="en-US"/>
        </w:rPr>
        <w:t xml:space="preserve"> possible</w:t>
      </w:r>
      <w:r w:rsidR="00865714">
        <w:rPr>
          <w:lang w:val="en-US"/>
        </w:rPr>
        <w:t xml:space="preserve"> for us</w:t>
      </w:r>
      <w:r w:rsidR="006C3A86">
        <w:rPr>
          <w:lang w:val="en-US"/>
        </w:rPr>
        <w:t>, to see 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how strong inequality is affected by neglecting those subjects, who aren’t taxed.</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1B4A5DA7" w:rsidR="00236B84" w:rsidRPr="005E7BD6" w:rsidRDefault="00A40C08" w:rsidP="005E7BD6">
      <w:pPr>
        <w:pStyle w:val="Heading3"/>
        <w:rPr>
          <w:i/>
          <w:lang w:val="en-US"/>
        </w:rPr>
      </w:pPr>
      <w:bookmarkStart w:id="74" w:name="_Toc406505801"/>
      <w:proofErr w:type="gramStart"/>
      <w:r>
        <w:rPr>
          <w:i/>
          <w:lang w:val="en-US"/>
        </w:rPr>
        <w:t>Superior</w:t>
      </w:r>
      <w:r w:rsidR="00902D03">
        <w:rPr>
          <w:i/>
          <w:lang w:val="en-US"/>
        </w:rPr>
        <w:t xml:space="preserve"> coverage with tax data than with survey data.</w:t>
      </w:r>
      <w:bookmarkEnd w:id="74"/>
      <w:proofErr w:type="gramEnd"/>
    </w:p>
    <w:p w14:paraId="61A07356" w14:textId="6D59A09E" w:rsidR="00020500" w:rsidRDefault="00B84F7E" w:rsidP="00020500">
      <w:pPr>
        <w:rPr>
          <w:lang w:val="en-US"/>
        </w:rPr>
      </w:pPr>
      <w:r>
        <w:rPr>
          <w:lang w:val="en-US"/>
        </w:rPr>
        <w:t>It is generally believed,</w:t>
      </w:r>
      <w:r w:rsidR="003F51DE">
        <w:rPr>
          <w:lang w:val="en-US"/>
        </w:rPr>
        <w:t xml:space="preserve"> that tax data covers the extreme part (lower and upper incomes) of a</w:t>
      </w:r>
      <w:r w:rsidR="00020500">
        <w:rPr>
          <w:lang w:val="en-US"/>
        </w:rPr>
        <w:t>n</w:t>
      </w:r>
      <w:r w:rsidR="003F51DE">
        <w:rPr>
          <w:lang w:val="en-US"/>
        </w:rPr>
        <w:t xml:space="preserve"> income distribution in a more reliable way than survey data, </w:t>
      </w:r>
      <w:r>
        <w:rPr>
          <w:lang w:val="en-US"/>
        </w:rPr>
        <w:t>because the latter</w:t>
      </w:r>
      <w:r w:rsidR="003F51DE">
        <w:rPr>
          <w:lang w:val="en-US"/>
        </w:rPr>
        <w:t xml:space="preserve"> </w:t>
      </w:r>
      <w:r>
        <w:rPr>
          <w:lang w:val="en-US"/>
        </w:rPr>
        <w:t xml:space="preserve">is </w:t>
      </w:r>
      <w:r w:rsidR="003F51DE">
        <w:rPr>
          <w:lang w:val="en-US"/>
        </w:rPr>
        <w:t xml:space="preserve">suspected to be confronted with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Pr>
          <w:lang w:val="en-US"/>
        </w:rPr>
        <w:t xml:space="preserve"> </w:t>
      </w:r>
      <w:r w:rsidR="000C3A69">
        <w:rPr>
          <w:lang w:val="en-US"/>
        </w:rPr>
        <w:t>successful</w:t>
      </w:r>
      <w:r w:rsidR="00020500">
        <w:rPr>
          <w:lang w:val="en-US"/>
        </w:rPr>
        <w:t xml:space="preserve"> comparison </w:t>
      </w:r>
      <w:r w:rsidR="000C3A69">
        <w:rPr>
          <w:lang w:val="en-US"/>
        </w:rPr>
        <w:t>demands</w:t>
      </w:r>
      <w:r w:rsidR="00020500">
        <w:rPr>
          <w:lang w:val="en-US"/>
        </w:rPr>
        <w:t xml:space="preserve"> to control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3FBC8C6F"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F44D4C">
        <w:rPr>
          <w:lang w:val="en-US"/>
        </w:rPr>
        <w:t xml:space="preserve">. </w:t>
      </w:r>
      <w:r w:rsidR="00AD2490">
        <w:rPr>
          <w:lang w:val="en-US"/>
        </w:rPr>
        <w:t>Then 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can’t be mirrored within the HBS. Peters (2005) showed that deductions reduced taxable income by almost 30 percent on average, </w:t>
      </w:r>
      <w:r w:rsidR="002C45FD">
        <w:rPr>
          <w:lang w:val="en-US"/>
        </w:rPr>
        <w:t>Therefore it is not surprising that</w:t>
      </w:r>
      <w:r w:rsidR="00AD2490">
        <w:rPr>
          <w:lang w:val="en-US"/>
        </w:rPr>
        <w:t xml:space="preserve"> net income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don’t interfere</w:t>
      </w:r>
      <w:r w:rsidR="00137073">
        <w:rPr>
          <w:lang w:val="en-US"/>
        </w:rPr>
        <w:t xml:space="preserve"> for 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0C65CEB"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Drawback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tested, if the distribution based on tax units in Bern differs between 2011 and 2012. No </w:t>
      </w:r>
      <w:r w:rsidR="00CC7CD1">
        <w:rPr>
          <w:lang w:val="en-US"/>
        </w:rPr>
        <w:t xml:space="preserve">substantially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29B243F2"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DD5282">
        <w:rPr>
          <w:lang w:val="en-US"/>
        </w:rPr>
        <w:t xml:space="preserve"> </w:t>
      </w:r>
      <w:r w:rsidR="00FE1DC1">
        <w:rPr>
          <w:lang w:val="en-US"/>
        </w:rPr>
        <w:t>show the result of the comparison</w:t>
      </w:r>
      <w:r>
        <w:rPr>
          <w:lang w:val="en-US"/>
        </w:rPr>
        <w:t xml:space="preserve"> by p</w:t>
      </w:r>
      <w:r w:rsidR="00432391">
        <w:rPr>
          <w:lang w:val="en-US"/>
        </w:rPr>
        <w:t>lotting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gramStart"/>
      <w:r w:rsidR="000C7DD6">
        <w:rPr>
          <w:lang w:val="en-US"/>
        </w:rPr>
        <w:t>an</w:t>
      </w:r>
      <w:r w:rsidR="00132181">
        <w:rPr>
          <w:lang w:val="en-US"/>
        </w:rPr>
        <w:t xml:space="preserve"> </w:t>
      </w:r>
      <w:r w:rsidR="000C7DD6">
        <w:rPr>
          <w:lang w:val="en-US"/>
        </w:rPr>
        <w:t>”</w:t>
      </w:r>
      <w:proofErr w:type="gramEnd"/>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F44D4C">
        <w:rPr>
          <w:lang w:val="en-US"/>
        </w:rPr>
        <w:t>But the difference can additionally</w:t>
      </w:r>
      <w:r w:rsidR="000C7DD6">
        <w:rPr>
          <w:lang w:val="en-US"/>
        </w:rPr>
        <w:t xml:space="preserve">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0C7DD6">
        <w:rPr>
          <w:lang w:val="en-US"/>
        </w:rPr>
        <w:t>I</w:t>
      </w:r>
      <w:r w:rsidR="00FE1DC1">
        <w:rPr>
          <w:lang w:val="en-US"/>
        </w:rPr>
        <w:t>n both plots</w:t>
      </w:r>
      <w:r w:rsidR="000C7DD6">
        <w:rPr>
          <w:lang w:val="en-US"/>
        </w:rPr>
        <w:t>, it gets visible,</w:t>
      </w:r>
      <w:r w:rsidR="00FE1DC1">
        <w:rPr>
          <w:lang w:val="en-US"/>
        </w:rPr>
        <w:t xml:space="preserve"> that the extreme parts (very rich and poor) are better represented within tax data. All in </w:t>
      </w:r>
      <w:r w:rsidR="00FE1DC1">
        <w:rPr>
          <w:lang w:val="en-US"/>
        </w:rPr>
        <w:lastRenderedPageBreak/>
        <w:t xml:space="preserve">all, the upper middle class bias results in an underestimation </w:t>
      </w:r>
      <w:r w:rsidR="000C7DD6">
        <w:rPr>
          <w:lang w:val="en-US"/>
        </w:rPr>
        <w:t>of i</w:t>
      </w:r>
      <w:r w:rsidR="005B4A5D">
        <w:rPr>
          <w:lang w:val="en-US"/>
        </w:rPr>
        <w:t xml:space="preserve">nequality. </w:t>
      </w:r>
      <w:commentRangeStart w:id="75"/>
      <w:r w:rsidR="005B4A5D">
        <w:rPr>
          <w:lang w:val="en-US"/>
        </w:rPr>
        <w:t>The Gini coefficient</w:t>
      </w:r>
      <w:r w:rsidR="000C7DD6">
        <w:rPr>
          <w:lang w:val="en-US"/>
        </w:rPr>
        <w:t xml:space="preserve"> for Bern </w:t>
      </w:r>
      <w:r w:rsidR="00F44D4C">
        <w:rPr>
          <w:lang w:val="en-US"/>
        </w:rPr>
        <w:t>is</w:t>
      </w:r>
      <w:r w:rsidR="009722A6">
        <w:rPr>
          <w:lang w:val="en-US"/>
        </w:rPr>
        <w:t xml:space="preserve"> +0.08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+0.19 higher coefficient, which is explained by the upper middle class bias and the missing social welfare incomes.  </w:t>
      </w:r>
      <w:commentRangeEnd w:id="75"/>
      <w:r w:rsidR="00EF5092">
        <w:rPr>
          <w:rStyle w:val="CommentReference"/>
        </w:rPr>
        <w:commentReference w:id="75"/>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131060F0" w:rsidR="00455C52" w:rsidRPr="00616B27" w:rsidRDefault="00902D03" w:rsidP="00455C52">
      <w:pPr>
        <w:pStyle w:val="Heading3"/>
        <w:rPr>
          <w:i/>
          <w:lang w:val="en-US"/>
        </w:rPr>
      </w:pPr>
      <w:r w:rsidRPr="008E2F97">
        <w:rPr>
          <w:i/>
          <w:lang w:val="en-US"/>
        </w:rPr>
        <w:t xml:space="preserve"> </w:t>
      </w:r>
      <w:bookmarkStart w:id="76" w:name="_Toc406505802"/>
      <w:r>
        <w:rPr>
          <w:i/>
          <w:lang w:val="en-US"/>
        </w:rPr>
        <w:t>Influence of special tax subjects</w:t>
      </w:r>
      <w:bookmarkEnd w:id="76"/>
    </w:p>
    <w:p w14:paraId="7BF7B66A" w14:textId="08811AA1" w:rsidR="00497AAC" w:rsidRDefault="00497AAC" w:rsidP="000B1BAB">
      <w:pPr>
        <w:rPr>
          <w:lang w:val="en-US"/>
        </w:rPr>
      </w:pPr>
      <w:r w:rsidRPr="00497AAC">
        <w:rPr>
          <w:lang w:val="en-US"/>
        </w:rPr>
        <w:t xml:space="preserve">The FTA distinguishes normal </w:t>
      </w:r>
      <w:r w:rsidR="00F44D4C">
        <w:rPr>
          <w:lang w:val="en-US"/>
        </w:rPr>
        <w:t>and</w:t>
      </w:r>
      <w:r w:rsidR="00F44D4C" w:rsidRPr="00497AAC">
        <w:rPr>
          <w:lang w:val="en-US"/>
        </w:rPr>
        <w:t xml:space="preserve"> </w:t>
      </w:r>
      <w:r w:rsidRPr="00497AAC">
        <w:rPr>
          <w:lang w:val="en-US"/>
        </w:rPr>
        <w:t xml:space="preserve">special cases. To test whether it matters </w:t>
      </w:r>
      <w:r w:rsidR="003E0F55">
        <w:rPr>
          <w:lang w:val="en-US"/>
        </w:rPr>
        <w:t xml:space="preserve">if special cases are included in the analysis or not </w:t>
      </w:r>
      <w:r w:rsidRPr="00497AAC">
        <w:rPr>
          <w:lang w:val="en-US"/>
        </w:rPr>
        <w:t>we compare the distributions</w:t>
      </w:r>
      <w:r w:rsidR="003E0F55">
        <w:rPr>
          <w:lang w:val="en-US"/>
        </w:rPr>
        <w:t xml:space="preserve"> of taxable income</w:t>
      </w:r>
      <w:r w:rsidRPr="00497AAC">
        <w:rPr>
          <w:lang w:val="en-US"/>
        </w:rPr>
        <w:t xml:space="preserve"> </w:t>
      </w:r>
      <w:r w:rsidR="003E0F55">
        <w:rPr>
          <w:lang w:val="en-US"/>
        </w:rPr>
        <w:t>for</w:t>
      </w:r>
      <w:r w:rsidR="003E0F55" w:rsidRPr="00497AAC">
        <w:rPr>
          <w:lang w:val="en-US"/>
        </w:rPr>
        <w:t xml:space="preserve"> </w:t>
      </w:r>
      <w:r w:rsidRPr="00497AAC">
        <w:rPr>
          <w:lang w:val="en-US"/>
        </w:rPr>
        <w:t>normal</w:t>
      </w:r>
      <w:r w:rsidR="00F44D4C">
        <w:rPr>
          <w:lang w:val="en-US"/>
        </w:rPr>
        <w:t xml:space="preserve"> cases</w:t>
      </w:r>
      <w:r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Pr="00497AAC">
        <w:rPr>
          <w:lang w:val="en-US"/>
        </w:rPr>
        <w:t>special cases</w:t>
      </w:r>
      <w:r w:rsidR="003E0F55">
        <w:rPr>
          <w:lang w:val="en-US"/>
        </w:rPr>
        <w:t>)</w:t>
      </w:r>
      <w:r w:rsidRPr="00497AAC">
        <w:rPr>
          <w:lang w:val="en-US"/>
        </w:rPr>
        <w:t>. Unfortunately, the FTA stopped to publicly report data for special cases after tax period 1993/94. Therefore we compare two distributions for a rather old dataset. However the FTA</w:t>
      </w:r>
      <w:r w:rsidR="00865714">
        <w:rPr>
          <w:lang w:val="en-US"/>
        </w:rPr>
        <w:t xml:space="preserve"> key figures</w:t>
      </w:r>
      <w:r w:rsidRPr="00497AAC">
        <w:rPr>
          <w:lang w:val="en-US"/>
        </w:rPr>
        <w:t xml:space="preserve">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Pr="00497AAC">
        <w:rPr>
          <w:lang w:val="en-US"/>
        </w:rPr>
        <w:t>as well.</w:t>
      </w:r>
    </w:p>
    <w:p w14:paraId="79D5950E" w14:textId="36E575F4" w:rsidR="00455C52" w:rsidRDefault="00497AAC" w:rsidP="00497AAC">
      <w:pPr>
        <w:rPr>
          <w:lang w:val="en-US"/>
        </w:rPr>
      </w:pPr>
      <w:r w:rsidRPr="00497AAC">
        <w:rPr>
          <w:lang w:val="en-US"/>
        </w:rPr>
        <w:t xml:space="preserve">1993/94 </w:t>
      </w:r>
      <w:r w:rsidR="007B68CF">
        <w:rPr>
          <w:lang w:val="en-US"/>
        </w:rPr>
        <w:t>the</w:t>
      </w:r>
      <w:r w:rsidR="007B68CF" w:rsidRPr="00497AAC">
        <w:rPr>
          <w:lang w:val="en-US"/>
        </w:rPr>
        <w:t xml:space="preserve"> </w:t>
      </w:r>
      <w:r w:rsidRPr="00497AAC">
        <w:rPr>
          <w:lang w:val="en-US"/>
        </w:rPr>
        <w:t xml:space="preserve">pooled data set of normal and special cases has a slightly higher density at </w:t>
      </w:r>
      <w:r w:rsidR="000179BB">
        <w:rPr>
          <w:lang w:val="en-US"/>
        </w:rPr>
        <w:t>the lower</w:t>
      </w:r>
      <w:r w:rsidR="000179BB" w:rsidRPr="00497AAC">
        <w:rPr>
          <w:lang w:val="en-US"/>
        </w:rPr>
        <w:t xml:space="preserve"> </w:t>
      </w:r>
      <w:r w:rsidRPr="00497AAC">
        <w:rPr>
          <w:lang w:val="en-US"/>
        </w:rPr>
        <w:t xml:space="preserve">end compared to data based </w:t>
      </w:r>
      <w:r w:rsidR="008F4037">
        <w:rPr>
          <w:lang w:val="en-US"/>
        </w:rPr>
        <w:t>with only</w:t>
      </w:r>
      <w:r w:rsidR="008F4037" w:rsidRPr="00497AAC">
        <w:rPr>
          <w:lang w:val="en-US"/>
        </w:rPr>
        <w:t xml:space="preserve"> </w:t>
      </w:r>
      <w:r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middle</w:t>
      </w:r>
      <w:r w:rsidRPr="00497AAC">
        <w:rPr>
          <w:lang w:val="en-US"/>
        </w:rPr>
        <w:t>). Special cases appear to have a slightly lower median income and their distribution is more skewed. Therefore special cases are more polarized than normal cases</w:t>
      </w:r>
      <w:r w:rsidR="003E0F55">
        <w:rPr>
          <w:lang w:val="en-US"/>
        </w:rPr>
        <w:t>.</w:t>
      </w:r>
      <w:r w:rsidR="008F4037">
        <w:rPr>
          <w:lang w:val="en-US"/>
        </w:rPr>
        <w:t xml:space="preserve"> </w:t>
      </w:r>
      <w:r w:rsidR="00835FA1">
        <w:rPr>
          <w:lang w:val="en-US"/>
        </w:rPr>
        <w:t>Put simply: the population of special cases 1993/94 hold considerably more tax units with low incomes than does the population of normal cases.</w:t>
      </w:r>
      <w:r w:rsidR="00865714">
        <w:rPr>
          <w:lang w:val="en-US"/>
        </w:rPr>
        <w:t xml:space="preserve"> </w:t>
      </w:r>
      <w:r w:rsidRPr="00497AAC">
        <w:rPr>
          <w:lang w:val="en-US"/>
        </w:rPr>
        <w:t>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w:t>
      </w:r>
      <w:r w:rsidR="004A6F24">
        <w:rPr>
          <w:lang w:val="en-US"/>
        </w:rPr>
        <w:t>1</w:t>
      </w:r>
      <w:r w:rsidRPr="00497AAC">
        <w:rPr>
          <w:lang w:val="en-US"/>
        </w:rPr>
        <w:t xml:space="preserve"> </w:t>
      </w:r>
      <w:r w:rsidR="00A8628A">
        <w:rPr>
          <w:lang w:val="en-US"/>
        </w:rPr>
        <w:t xml:space="preserve">(see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right</w:t>
      </w:r>
      <w:r w:rsidR="00A8628A">
        <w:rPr>
          <w:lang w:val="en-US"/>
        </w:rPr>
        <w:t>)</w:t>
      </w:r>
      <w:r w:rsidRPr="00497AAC">
        <w:rPr>
          <w:lang w:val="en-US"/>
        </w:rPr>
        <w:t>.</w:t>
      </w:r>
      <w:r w:rsidR="00865714">
        <w:rPr>
          <w:lang w:val="en-US"/>
        </w:rPr>
        <w:t xml:space="preserve"> </w:t>
      </w:r>
      <w:r w:rsidRPr="00497AAC">
        <w:rPr>
          <w:lang w:val="en-US"/>
        </w:rPr>
        <w:t>201</w:t>
      </w:r>
      <w:r w:rsidR="004A6F24">
        <w:rPr>
          <w:lang w:val="en-US"/>
        </w:rPr>
        <w:t>1</w:t>
      </w:r>
      <w:r w:rsidRPr="00497AAC">
        <w:rPr>
          <w:lang w:val="en-US"/>
        </w:rPr>
        <w:t xml:space="preserve"> the picture is similar but more apparent: Special cases appear more frequent around the lower percentiles of the pooled </w:t>
      </w:r>
      <w:proofErr w:type="gramStart"/>
      <w:r w:rsidRPr="00497AAC">
        <w:rPr>
          <w:lang w:val="en-US"/>
        </w:rPr>
        <w:t>distribution,</w:t>
      </w:r>
      <w:proofErr w:type="gramEnd"/>
      <w:r w:rsidRPr="00497AAC">
        <w:rPr>
          <w:lang w:val="en-US"/>
        </w:rPr>
        <w:t xml:space="preserve"> however 201</w:t>
      </w:r>
      <w:r w:rsidR="004A6F24">
        <w:rPr>
          <w:lang w:val="en-US"/>
        </w:rPr>
        <w:t>1</w:t>
      </w:r>
      <w:r w:rsidRPr="00497AAC">
        <w:rPr>
          <w:lang w:val="en-US"/>
        </w:rPr>
        <w:t xml:space="preserve"> there is a more noteworthy effect in the upper part of the distribution</w:t>
      </w:r>
      <w:r w:rsidR="008F4037">
        <w:rPr>
          <w:lang w:val="en-US"/>
        </w:rPr>
        <w:t>.</w:t>
      </w:r>
      <w:r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w:t>
      </w:r>
      <w:r w:rsidR="004A6F24">
        <w:rPr>
          <w:lang w:val="en-US"/>
        </w:rPr>
        <w:t>1</w:t>
      </w:r>
      <w:r w:rsidRPr="00497AAC">
        <w:rPr>
          <w:lang w:val="en-US"/>
        </w:rPr>
        <w:t xml:space="preserve"> drive the effect.</w:t>
      </w:r>
    </w:p>
    <w:p w14:paraId="5D74B477" w14:textId="77777777" w:rsidR="0069494D" w:rsidRDefault="0069494D" w:rsidP="000B1BAB">
      <w:pPr>
        <w:rPr>
          <w:lang w:val="en-US"/>
        </w:rPr>
      </w:pPr>
    </w:p>
    <w:p w14:paraId="733C6FE7" w14:textId="77777777" w:rsidR="005B4A5D" w:rsidRPr="000B1BAB" w:rsidRDefault="005B4A5D" w:rsidP="000B1BAB">
      <w:pPr>
        <w:rPr>
          <w:lang w:val="en-US"/>
        </w:rPr>
      </w:pPr>
    </w:p>
    <w:p w14:paraId="11C42576" w14:textId="6FE9C133" w:rsidR="00455C52" w:rsidRPr="00616B27" w:rsidRDefault="00902D03" w:rsidP="00616B27">
      <w:pPr>
        <w:pStyle w:val="Heading3"/>
        <w:rPr>
          <w:i/>
          <w:lang w:val="en-US"/>
        </w:rPr>
      </w:pPr>
      <w:bookmarkStart w:id="77" w:name="_Ref405910412"/>
      <w:bookmarkStart w:id="78" w:name="_Toc406505803"/>
      <w:r>
        <w:rPr>
          <w:i/>
          <w:lang w:val="en-US"/>
        </w:rPr>
        <w:t>Influence of non-taxed</w:t>
      </w:r>
      <w:bookmarkEnd w:id="77"/>
      <w:bookmarkEnd w:id="78"/>
    </w:p>
    <w:p w14:paraId="096F9DF3" w14:textId="2DFE1DFF" w:rsidR="00E05C8B" w:rsidRPr="00846DC4" w:rsidRDefault="00E05C8B" w:rsidP="001232D9">
      <w:pPr>
        <w:rPr>
          <w:lang w:val="en-US"/>
        </w:rPr>
      </w:pPr>
      <w:commentRangeStart w:id="79"/>
      <w:commentRangeStart w:id="80"/>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commentRangeEnd w:id="79"/>
      <w:r w:rsidR="0042665B">
        <w:rPr>
          <w:rStyle w:val="CommentReference"/>
        </w:rPr>
        <w:commentReference w:id="79"/>
      </w:r>
      <w:commentRangeEnd w:id="80"/>
      <w:r w:rsidR="000421B2">
        <w:rPr>
          <w:rStyle w:val="CommentReference"/>
        </w:rPr>
        <w:commentReference w:id="80"/>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29DE0872"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r w:rsidR="004B34FA" w:rsidRPr="004B34FA">
        <w:rPr>
          <w:lang w:val="en-US"/>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Pr="00497AAC">
        <w:rPr>
          <w:lang w:val="en-US"/>
        </w:rPr>
        <w:t xml:space="preserve">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8F4037">
        <w:rPr>
          <w:lang w:val="en-US"/>
        </w:rPr>
        <w:t>,</w:t>
      </w:r>
      <w:r w:rsidRPr="00497AAC">
        <w:rPr>
          <w:lang w:val="en-US"/>
        </w:rPr>
        <w:t xml:space="preserve"> </w:t>
      </w:r>
      <w:r w:rsidR="004B34FA">
        <w:rPr>
          <w:lang w:val="en-US"/>
        </w:rPr>
        <w:t>though this</w:t>
      </w:r>
      <w:r w:rsidRPr="00497AAC">
        <w:rPr>
          <w:lang w:val="en-US"/>
        </w:rPr>
        <w:t xml:space="preserve">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6956E1">
        <w:rPr>
          <w:rStyle w:val="FootnoteReference"/>
          <w:lang w:val="en-US"/>
        </w:rPr>
        <w:footnoteReference w:id="13"/>
      </w:r>
      <w:r w:rsidR="000E5BD4">
        <w:rPr>
          <w:lang w:val="en-US"/>
        </w:rPr>
        <w:t>.</w:t>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43A1C9AC" w:rsidR="006956E1" w:rsidRDefault="006956E1" w:rsidP="001232D9">
      <w:pPr>
        <w:rPr>
          <w:lang w:val="en-US"/>
        </w:rPr>
      </w:pPr>
      <w:proofErr w:type="gramStart"/>
      <w:r>
        <w:rPr>
          <w:lang w:val="en-US"/>
        </w:rPr>
        <w:t xml:space="preserve">As second issue related to the exemption threshold </w:t>
      </w:r>
      <w:r w:rsidR="009C31C7">
        <w:rPr>
          <w:lang w:val="en-US"/>
        </w:rPr>
        <w:t xml:space="preserve">occurs </w:t>
      </w:r>
      <w:r>
        <w:rPr>
          <w:lang w:val="en-US"/>
        </w:rPr>
        <w:t xml:space="preserve">when </w:t>
      </w:r>
      <w:r w:rsidR="000E5BD4">
        <w:rPr>
          <w:lang w:val="en-US"/>
        </w:rPr>
        <w:t>having a closer look</w:t>
      </w:r>
      <w:r>
        <w:rPr>
          <w:lang w:val="en-US"/>
        </w:rPr>
        <w:t xml:space="preserve"> </w:t>
      </w:r>
      <w:r w:rsidR="00B978E7">
        <w:rPr>
          <w:lang w:val="en-US"/>
        </w:rPr>
        <w:t>at</w:t>
      </w:r>
      <w:r>
        <w:rPr>
          <w:lang w:val="en-US"/>
        </w:rPr>
        <w:t xml:space="preserve"> </w:t>
      </w:r>
      <w:r w:rsidR="00A23BE2">
        <w:rPr>
          <w:lang w:val="en-US"/>
        </w:rPr>
        <w:t>2011</w:t>
      </w:r>
      <w:r w:rsidR="000E5BD4">
        <w:rPr>
          <w:lang w:val="en-US"/>
        </w:rPr>
        <w:t xml:space="preserve"> where the Gini coefficient rose drastically.</w:t>
      </w:r>
      <w:proofErr w:type="gramEnd"/>
      <w:r w:rsidR="000E5BD4">
        <w:rPr>
          <w:lang w:val="en-US"/>
        </w:rPr>
        <w:t xml:space="preserve"> While 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876D58">
        <w:rPr>
          <w:lang w:val="en-US"/>
        </w:rPr>
        <w:t>It gets clearer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this means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xml:space="preserve">. This increase can be explained with a raise of the exemption threshold and with a raise to </w:t>
      </w:r>
      <w:r w:rsidR="009C31C7">
        <w:rPr>
          <w:lang w:val="en-US"/>
        </w:rPr>
        <w:lastRenderedPageBreak/>
        <w:t>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artificially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72C6CC0E"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as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questionable if </w:t>
      </w:r>
      <w:proofErr w:type="gramStart"/>
      <w:r w:rsidR="006A2614">
        <w:rPr>
          <w:lang w:val="en-US"/>
        </w:rPr>
        <w:t>analys</w:t>
      </w:r>
      <w:r w:rsidR="00A14ACB">
        <w:rPr>
          <w:lang w:val="en-US"/>
        </w:rPr>
        <w:t>e</w:t>
      </w:r>
      <w:r w:rsidR="006A2614">
        <w:rPr>
          <w:lang w:val="en-US"/>
        </w:rPr>
        <w:t xml:space="preserve">s </w:t>
      </w:r>
      <w:r w:rsidR="007572D8">
        <w:rPr>
          <w:lang w:val="en-US"/>
        </w:rPr>
        <w:t>based on only a small fraction of the population is</w:t>
      </w:r>
      <w:proofErr w:type="gramEnd"/>
      <w:r w:rsidR="007572D8">
        <w:rPr>
          <w:lang w:val="en-US"/>
        </w:rPr>
        <w:t xml:space="preserve"> appropriate.</w:t>
      </w:r>
    </w:p>
    <w:p w14:paraId="5EDE6949" w14:textId="77777777" w:rsidR="008F4037" w:rsidRDefault="008F4037" w:rsidP="001232D9">
      <w:pPr>
        <w:rPr>
          <w:lang w:val="en-US"/>
        </w:rPr>
      </w:pPr>
    </w:p>
    <w:p w14:paraId="743F023D" w14:textId="2760B1AE" w:rsidR="00497AAC" w:rsidRPr="00B36635" w:rsidRDefault="0042665B" w:rsidP="00497AAC">
      <w:pPr>
        <w:pStyle w:val="Heading1"/>
        <w:rPr>
          <w:lang w:val="en-US"/>
        </w:rPr>
      </w:pPr>
      <w:bookmarkStart w:id="81" w:name="_Toc406505804"/>
      <w:r>
        <w:rPr>
          <w:lang w:val="en-US"/>
        </w:rPr>
        <w:t xml:space="preserve">Summary and </w:t>
      </w:r>
      <w:r w:rsidR="00154023">
        <w:rPr>
          <w:lang w:val="en-US"/>
        </w:rPr>
        <w:t>Conclusion</w:t>
      </w:r>
      <w:bookmarkEnd w:id="81"/>
    </w:p>
    <w:p w14:paraId="4E5BF984" w14:textId="25A7D0B7"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the course of the paper we checked the suitability of tax data to carry out inequality trend research. 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r w:rsidR="00190924">
        <w:rPr>
          <w:rFonts w:ascii="Lucida Sans" w:hAnsi="Lucida Sans"/>
          <w:sz w:val="19"/>
          <w:szCs w:val="19"/>
          <w:lang w:val="en-US"/>
        </w:rPr>
        <w:t>econom</w:t>
      </w:r>
      <w:r w:rsidR="005C4E90">
        <w:rPr>
          <w:rFonts w:ascii="Lucida Sans" w:hAnsi="Lucida Sans"/>
          <w:sz w:val="19"/>
          <w:szCs w:val="19"/>
          <w:lang w:val="en-US"/>
        </w:rPr>
        <w:t>ic resources,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coverage issues</w:t>
      </w:r>
      <w:r w:rsidR="002C5517">
        <w:rPr>
          <w:rFonts w:ascii="Lucida Sans" w:hAnsi="Lucida Sans"/>
          <w:sz w:val="19"/>
          <w:szCs w:val="19"/>
          <w:lang w:val="en-US"/>
        </w:rPr>
        <w:t xml:space="preserve">, </w:t>
      </w:r>
      <w:r w:rsidRPr="008B2031">
        <w:rPr>
          <w:rFonts w:ascii="Lucida Sans" w:hAnsi="Lucida Sans"/>
          <w:sz w:val="19"/>
          <w:szCs w:val="19"/>
          <w:lang w:val="en-US"/>
        </w:rPr>
        <w:t>we evaluate</w:t>
      </w:r>
      <w:r w:rsidR="002C5517">
        <w:rPr>
          <w:rFonts w:ascii="Lucida Sans" w:hAnsi="Lucida Sans"/>
          <w:sz w:val="19"/>
          <w:szCs w:val="19"/>
          <w:lang w:val="en-US"/>
        </w:rPr>
        <w:t>d</w:t>
      </w:r>
      <w:r w:rsidRPr="008B2031">
        <w:rPr>
          <w:rFonts w:ascii="Lucida Sans" w:hAnsi="Lucida Sans"/>
          <w:sz w:val="19"/>
          <w:szCs w:val="19"/>
          <w:lang w:val="en-US"/>
        </w:rPr>
        <w:t xml:space="preserve"> the benefits and downsides of </w:t>
      </w:r>
      <w:r w:rsidR="00887475">
        <w:rPr>
          <w:rFonts w:ascii="Lucida Sans" w:hAnsi="Lucida Sans"/>
          <w:sz w:val="19"/>
          <w:szCs w:val="19"/>
          <w:lang w:val="en-US"/>
        </w:rPr>
        <w:t xml:space="preserve">real </w:t>
      </w:r>
      <w:r w:rsidRPr="008B2031">
        <w:rPr>
          <w:rFonts w:ascii="Lucida Sans" w:hAnsi="Lucida Sans"/>
          <w:sz w:val="19"/>
          <w:szCs w:val="19"/>
          <w:lang w:val="en-US"/>
        </w:rPr>
        <w:t xml:space="preserve">tax data 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as an example. We finally want to draw a conclusion</w:t>
      </w:r>
      <w:r w:rsidR="00190924">
        <w:rPr>
          <w:rFonts w:ascii="Lucida Sans" w:hAnsi="Lucida Sans"/>
          <w:sz w:val="19"/>
          <w:szCs w:val="19"/>
          <w:lang w:val="en-US"/>
        </w:rPr>
        <w:t xml:space="preserve">. We do this by sorting out major and minor methodological issues and by relating this conclusion </w:t>
      </w:r>
      <w:r w:rsidR="00AB4D97">
        <w:rPr>
          <w:rFonts w:ascii="Lucida Sans" w:hAnsi="Lucida Sans"/>
          <w:sz w:val="19"/>
          <w:szCs w:val="19"/>
          <w:lang w:val="en-US"/>
        </w:rPr>
        <w:t>on a substantial level to</w:t>
      </w:r>
      <w:r w:rsidR="00190924">
        <w:rPr>
          <w:rFonts w:ascii="Lucida Sans" w:hAnsi="Lucida Sans"/>
          <w:sz w:val="19"/>
          <w:szCs w:val="19"/>
          <w:lang w:val="en-US"/>
        </w:rPr>
        <w:t xml:space="preserve"> the case of Switzerland</w:t>
      </w:r>
      <w:r w:rsidR="00887475">
        <w:rPr>
          <w:rFonts w:ascii="Lucida Sans" w:hAnsi="Lucida Sans"/>
          <w:sz w:val="19"/>
          <w:szCs w:val="19"/>
          <w:lang w:val="en-US"/>
        </w:rPr>
        <w:t>, to show how</w:t>
      </w:r>
      <w:del w:id="82" w:author="rudi" w:date="2014-12-21T01:36:00Z">
        <w:r w:rsidR="00887475" w:rsidDel="00351473">
          <w:rPr>
            <w:rFonts w:ascii="Lucida Sans" w:hAnsi="Lucida Sans"/>
            <w:sz w:val="19"/>
            <w:szCs w:val="19"/>
            <w:lang w:val="en-US"/>
          </w:rPr>
          <w:delText>,</w:delText>
        </w:r>
      </w:del>
      <w:r w:rsidR="00887475">
        <w:rPr>
          <w:rFonts w:ascii="Lucida Sans" w:hAnsi="Lucida Sans"/>
          <w:sz w:val="19"/>
          <w:szCs w:val="19"/>
          <w:lang w:val="en-US"/>
        </w:rPr>
        <w:t xml:space="preserve"> methodological issues can influence substantial conclusion.</w:t>
      </w:r>
    </w:p>
    <w:p w14:paraId="364C892C" w14:textId="1C16C784" w:rsidR="007E29BC" w:rsidRDefault="007E29BC" w:rsidP="005350F7">
      <w:pPr>
        <w:pStyle w:val="Standard1"/>
        <w:rPr>
          <w:rFonts w:ascii="Lucida Sans" w:hAnsi="Lucida Sans"/>
          <w:sz w:val="19"/>
          <w:szCs w:val="19"/>
          <w:lang w:val="en-US"/>
        </w:rPr>
      </w:pPr>
      <w:r>
        <w:rPr>
          <w:rFonts w:ascii="Lucida Sans" w:hAnsi="Lucida Sans"/>
          <w:sz w:val="19"/>
          <w:szCs w:val="19"/>
          <w:lang w:val="en-US"/>
        </w:rPr>
        <w:t>Considering aggregated tax statistics some central</w:t>
      </w:r>
      <w:r w:rsidR="005C4E90">
        <w:rPr>
          <w:rFonts w:ascii="Lucida Sans" w:hAnsi="Lucida Sans"/>
          <w:sz w:val="19"/>
          <w:szCs w:val="19"/>
          <w:lang w:val="en-US"/>
        </w:rPr>
        <w:t xml:space="preserve"> conceptual</w:t>
      </w:r>
      <w:r>
        <w:rPr>
          <w:rFonts w:ascii="Lucida Sans" w:hAnsi="Lucida Sans"/>
          <w:sz w:val="19"/>
          <w:szCs w:val="19"/>
          <w:lang w:val="en-US"/>
        </w:rPr>
        <w:t xml:space="preserve"> imperfections have to </w:t>
      </w:r>
      <w:r w:rsidR="00A14ACB">
        <w:rPr>
          <w:rFonts w:ascii="Lucida Sans" w:hAnsi="Lucida Sans"/>
          <w:sz w:val="19"/>
          <w:szCs w:val="19"/>
          <w:lang w:val="en-US"/>
        </w:rPr>
        <w:t xml:space="preserve">be </w:t>
      </w:r>
      <w:r>
        <w:rPr>
          <w:rFonts w:ascii="Lucida Sans" w:hAnsi="Lucida Sans"/>
          <w:sz w:val="19"/>
          <w:szCs w:val="19"/>
          <w:lang w:val="en-US"/>
        </w:rPr>
        <w:t xml:space="preserve">mentioned. While the </w:t>
      </w:r>
      <w:del w:id="83" w:author="rudi" w:date="2014-12-21T01:37:00Z">
        <w:r w:rsidDel="00351473">
          <w:rPr>
            <w:rFonts w:ascii="Lucida Sans" w:hAnsi="Lucida Sans"/>
            <w:sz w:val="19"/>
            <w:szCs w:val="19"/>
            <w:lang w:val="en-US"/>
          </w:rPr>
          <w:delText xml:space="preserve">current </w:delText>
        </w:r>
      </w:del>
      <w:r>
        <w:rPr>
          <w:rFonts w:ascii="Lucida Sans" w:hAnsi="Lucida Sans"/>
          <w:sz w:val="19"/>
          <w:szCs w:val="19"/>
          <w:lang w:val="en-US"/>
        </w:rPr>
        <w:t xml:space="preserve">state of the art </w:t>
      </w:r>
      <w:ins w:id="84" w:author="rudi" w:date="2014-12-21T01:37:00Z">
        <w:r w:rsidR="00351473">
          <w:rPr>
            <w:rFonts w:ascii="Lucida Sans" w:hAnsi="Lucida Sans"/>
            <w:sz w:val="19"/>
            <w:szCs w:val="19"/>
            <w:lang w:val="en-US"/>
          </w:rPr>
          <w:t xml:space="preserve">concepts </w:t>
        </w:r>
      </w:ins>
      <w:r>
        <w:rPr>
          <w:rFonts w:ascii="Lucida Sans" w:hAnsi="Lucida Sans"/>
          <w:sz w:val="19"/>
          <w:szCs w:val="19"/>
          <w:lang w:val="en-US"/>
        </w:rPr>
        <w:t>suggests 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del w:id="85" w:author="rudi" w:date="2014-12-21T01:37:00Z">
        <w:r w:rsidR="005C4E90" w:rsidRPr="005C4E90" w:rsidDel="00351473">
          <w:rPr>
            <w:rFonts w:ascii="Lucida Sans" w:hAnsi="Lucida Sans"/>
            <w:sz w:val="19"/>
            <w:szCs w:val="19"/>
            <w:lang w:val="en-US"/>
          </w:rPr>
          <w:delText>ally</w:delText>
        </w:r>
      </w:del>
      <w:r w:rsidR="005C4E90">
        <w:rPr>
          <w:rFonts w:ascii="Lucida Sans" w:hAnsi="Lucida Sans"/>
          <w:sz w:val="19"/>
          <w:szCs w:val="19"/>
          <w:lang w:val="en-US"/>
        </w:rPr>
        <w:t xml:space="preserve"> view on economic well-being, a</w:t>
      </w:r>
      <w:r>
        <w:rPr>
          <w:rFonts w:ascii="Lucida Sans" w:hAnsi="Lucida Sans"/>
          <w:sz w:val="19"/>
          <w:szCs w:val="19"/>
          <w:lang w:val="en-US"/>
        </w:rPr>
        <w:t>ggregated tax statistics report</w:t>
      </w:r>
      <w:r w:rsidR="00D17A9E">
        <w:rPr>
          <w:rFonts w:ascii="Lucida Sans" w:hAnsi="Lucida Sans"/>
          <w:sz w:val="19"/>
          <w:szCs w:val="19"/>
          <w:lang w:val="en-US"/>
        </w:rPr>
        <w:t xml:space="preserve"> only</w:t>
      </w:r>
      <w:r>
        <w:rPr>
          <w:rFonts w:ascii="Lucida Sans" w:hAnsi="Lucida Sans"/>
          <w:sz w:val="19"/>
          <w:szCs w:val="19"/>
          <w:lang w:val="en-US"/>
        </w:rPr>
        <w:t xml:space="preserve"> on income or wealth and only poorly cover expenses.</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Pr>
          <w:rFonts w:ascii="Lucida Sans" w:hAnsi="Lucida Sans"/>
          <w:sz w:val="19"/>
          <w:szCs w:val="19"/>
          <w:lang w:val="en-US"/>
        </w:rPr>
        <w:t xml:space="preserve"> </w:t>
      </w:r>
      <w:r w:rsidR="00806DA3">
        <w:rPr>
          <w:rFonts w:ascii="Lucida Sans" w:hAnsi="Lucida Sans"/>
          <w:sz w:val="19"/>
          <w:szCs w:val="19"/>
          <w:lang w:val="en-US"/>
        </w:rPr>
        <w:t>Additionally</w:t>
      </w:r>
      <w:ins w:id="86" w:author="rudi" w:date="2014-12-21T01:39:00Z">
        <w:r w:rsidR="00351473">
          <w:rPr>
            <w:rFonts w:ascii="Lucida Sans" w:hAnsi="Lucida Sans"/>
            <w:sz w:val="19"/>
            <w:szCs w:val="19"/>
            <w:lang w:val="en-US"/>
          </w:rPr>
          <w:t>,</w:t>
        </w:r>
      </w:ins>
      <w:r w:rsidR="00806DA3">
        <w:rPr>
          <w:rFonts w:ascii="Lucida Sans" w:hAnsi="Lucida Sans"/>
          <w:sz w:val="19"/>
          <w:szCs w:val="19"/>
          <w:lang w:val="en-US"/>
        </w:rPr>
        <w:t xml:space="preserve"> central definitions of economic resources are data-driven. </w:t>
      </w:r>
      <w:r w:rsidR="005C4E90">
        <w:rPr>
          <w:rFonts w:ascii="Lucida Sans" w:hAnsi="Lucida Sans"/>
          <w:sz w:val="19"/>
          <w:szCs w:val="19"/>
          <w:lang w:val="en-US"/>
        </w:rPr>
        <w:t>Concerning 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2C5517">
        <w:rPr>
          <w:rFonts w:ascii="Lucida Sans" w:hAnsi="Lucida Sans"/>
          <w:sz w:val="19"/>
          <w:szCs w:val="19"/>
          <w:lang w:val="en-US"/>
        </w:rPr>
        <w:t xml:space="preserve">, rather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del w:id="87" w:author="rudi" w:date="2014-12-21T01:40:00Z">
        <w:r w:rsidR="002C5517" w:rsidDel="00351473">
          <w:rPr>
            <w:rFonts w:ascii="Lucida Sans" w:hAnsi="Lucida Sans"/>
            <w:sz w:val="19"/>
            <w:szCs w:val="19"/>
            <w:lang w:val="en-US"/>
          </w:rPr>
          <w:delText>that have</w:delText>
        </w:r>
      </w:del>
      <w:ins w:id="88" w:author="rudi" w:date="2014-12-21T01:40:00Z">
        <w:r w:rsidR="00351473">
          <w:rPr>
            <w:rFonts w:ascii="Lucida Sans" w:hAnsi="Lucida Sans"/>
            <w:sz w:val="19"/>
            <w:szCs w:val="19"/>
            <w:lang w:val="en-US"/>
          </w:rPr>
          <w:t>which has</w:t>
        </w:r>
      </w:ins>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Yet aggregated t</w:t>
      </w:r>
      <w:r w:rsidR="00D17A9E">
        <w:rPr>
          <w:rFonts w:ascii="Lucida Sans" w:hAnsi="Lucida Sans"/>
          <w:sz w:val="19"/>
          <w:szCs w:val="19"/>
          <w:lang w:val="en-US"/>
        </w:rPr>
        <w:t>ax data has also major benefits</w:t>
      </w:r>
      <w:r w:rsidR="00B21B86">
        <w:rPr>
          <w:rFonts w:ascii="Lucida Sans" w:hAnsi="Lucida Sans"/>
          <w:sz w:val="19"/>
          <w:szCs w:val="19"/>
          <w:lang w:val="en-US"/>
        </w:rPr>
        <w:t xml:space="preserve">. First, compared to more common data sources like surveys, tax data </w:t>
      </w:r>
      <w:r w:rsidR="007A5603">
        <w:rPr>
          <w:rFonts w:ascii="Lucida Sans" w:hAnsi="Lucida Sans"/>
          <w:sz w:val="19"/>
          <w:szCs w:val="19"/>
          <w:lang w:val="en-US"/>
        </w:rPr>
        <w:t>should be</w:t>
      </w:r>
      <w:r w:rsidR="00B21B86">
        <w:rPr>
          <w:rFonts w:ascii="Lucida Sans" w:hAnsi="Lucida Sans"/>
          <w:sz w:val="19"/>
          <w:szCs w:val="19"/>
          <w:lang w:val="en-US"/>
        </w:rPr>
        <w:t xml:space="preserve"> </w:t>
      </w:r>
      <w:r w:rsidR="00D17A9E">
        <w:rPr>
          <w:rFonts w:ascii="Lucida Sans" w:hAnsi="Lucida Sans"/>
          <w:sz w:val="19"/>
          <w:szCs w:val="19"/>
          <w:lang w:val="en-US"/>
        </w:rPr>
        <w:t xml:space="preserve">less </w:t>
      </w:r>
      <w:r w:rsidR="00B21B86">
        <w:rPr>
          <w:rFonts w:ascii="Lucida Sans" w:hAnsi="Lucida Sans"/>
          <w:sz w:val="19"/>
          <w:szCs w:val="19"/>
          <w:lang w:val="en-US"/>
        </w:rPr>
        <w:t>confronted</w:t>
      </w:r>
      <w:r w:rsidR="005C4E90">
        <w:rPr>
          <w:rFonts w:ascii="Lucida Sans" w:hAnsi="Lucida Sans"/>
          <w:sz w:val="19"/>
          <w:szCs w:val="19"/>
          <w:lang w:val="en-US"/>
        </w:rPr>
        <w:t xml:space="preserve"> </w:t>
      </w:r>
      <w:r w:rsidR="00B21B86">
        <w:rPr>
          <w:rFonts w:ascii="Lucida Sans" w:hAnsi="Lucida Sans"/>
          <w:sz w:val="19"/>
          <w:szCs w:val="19"/>
          <w:lang w:val="en-US"/>
        </w:rPr>
        <w:t>with coverage problems stemming from</w:t>
      </w:r>
      <w:r w:rsidR="005C4E90">
        <w:rPr>
          <w:rFonts w:ascii="Lucida Sans" w:hAnsi="Lucida Sans"/>
          <w:sz w:val="19"/>
          <w:szCs w:val="19"/>
          <w:lang w:val="en-US"/>
        </w:rPr>
        <w:t xml:space="preserve"> non-response</w:t>
      </w:r>
      <w:r w:rsidR="00DE39E9">
        <w:rPr>
          <w:rFonts w:ascii="Lucida Sans" w:hAnsi="Lucida Sans"/>
          <w:sz w:val="19"/>
          <w:szCs w:val="19"/>
          <w:lang w:val="en-US"/>
        </w:rPr>
        <w:t xml:space="preserve">. </w:t>
      </w:r>
      <w:r w:rsidR="00B21B86">
        <w:rPr>
          <w:rFonts w:ascii="Lucida Sans" w:hAnsi="Lucida Sans"/>
          <w:sz w:val="19"/>
          <w:szCs w:val="19"/>
          <w:lang w:val="en-US"/>
        </w:rPr>
        <w:t xml:space="preserve">Second, aggregated tax data covers long time periods making it an </w:t>
      </w:r>
      <w:r w:rsidR="005C4E90" w:rsidRPr="005C4E90">
        <w:rPr>
          <w:rFonts w:ascii="Lucida Sans" w:hAnsi="Lucida Sans"/>
          <w:sz w:val="19"/>
          <w:szCs w:val="19"/>
          <w:lang w:val="en-US"/>
        </w:rPr>
        <w:t xml:space="preserve">indispensable </w:t>
      </w:r>
      <w:r w:rsidR="00B21B86">
        <w:rPr>
          <w:rFonts w:ascii="Lucida Sans" w:hAnsi="Lucida Sans"/>
          <w:sz w:val="19"/>
          <w:szCs w:val="19"/>
          <w:lang w:val="en-US"/>
        </w:rPr>
        <w:t>source</w:t>
      </w:r>
      <w:r w:rsidR="009B3063">
        <w:rPr>
          <w:rFonts w:ascii="Lucida Sans" w:hAnsi="Lucida Sans"/>
          <w:sz w:val="19"/>
          <w:szCs w:val="19"/>
          <w:lang w:val="en-US"/>
        </w:rPr>
        <w:t xml:space="preserve"> to study inequality trends.</w:t>
      </w:r>
    </w:p>
    <w:p w14:paraId="31C40EE8" w14:textId="1C899D4A"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test</w:t>
      </w:r>
      <w:r w:rsidR="00D17A9E">
        <w:rPr>
          <w:rFonts w:ascii="Lucida Sans" w:hAnsi="Lucida Sans"/>
          <w:sz w:val="19"/>
          <w:szCs w:val="19"/>
          <w:lang w:val="en-US"/>
        </w:rPr>
        <w:t>s</w:t>
      </w:r>
      <w:r w:rsidR="00806DA3">
        <w:rPr>
          <w:rFonts w:ascii="Lucida Sans" w:hAnsi="Lucida Sans"/>
          <w:sz w:val="19"/>
          <w:szCs w:val="19"/>
          <w:lang w:val="en-US"/>
        </w:rPr>
        <w:t xml:space="preserve"> with aggregated tax </w:t>
      </w:r>
      <w:r w:rsidR="00AB4D97">
        <w:rPr>
          <w:rFonts w:ascii="Lucida Sans" w:hAnsi="Lucida Sans"/>
          <w:sz w:val="19"/>
          <w:szCs w:val="19"/>
          <w:lang w:val="en-US"/>
        </w:rPr>
        <w:t>statistics</w:t>
      </w:r>
      <w:r w:rsidR="005350F7" w:rsidRPr="008B2031">
        <w:rPr>
          <w:rFonts w:ascii="Lucida Sans" w:hAnsi="Lucida Sans"/>
          <w:sz w:val="19"/>
          <w:szCs w:val="19"/>
          <w:lang w:val="en-US"/>
        </w:rPr>
        <w:t xml:space="preserve"> </w:t>
      </w:r>
      <w:r w:rsidR="00AB4D97">
        <w:rPr>
          <w:rFonts w:ascii="Lucida Sans" w:hAnsi="Lucida Sans"/>
          <w:sz w:val="19"/>
          <w:szCs w:val="19"/>
          <w:lang w:val="en-US"/>
        </w:rPr>
        <w:t>to sort out</w:t>
      </w:r>
      <w:del w:id="89" w:author="rudi" w:date="2014-12-21T01:44:00Z">
        <w:r w:rsidDel="0096162E">
          <w:rPr>
            <w:rFonts w:ascii="Lucida Sans" w:hAnsi="Lucida Sans"/>
            <w:sz w:val="19"/>
            <w:szCs w:val="19"/>
            <w:lang w:val="en-US"/>
          </w:rPr>
          <w:delText xml:space="preserve"> a</w:delText>
        </w:r>
      </w:del>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minor issues in regard to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ins w:id="90" w:author="rudi" w:date="2014-12-21T01:44:00Z">
        <w:r w:rsidR="0096162E">
          <w:rPr>
            <w:rFonts w:ascii="Lucida Sans" w:hAnsi="Lucida Sans"/>
            <w:sz w:val="19"/>
            <w:szCs w:val="19"/>
            <w:lang w:val="en-US"/>
          </w:rPr>
          <w:t>r</w:t>
        </w:r>
      </w:ins>
      <w:del w:id="91" w:author="rudi" w:date="2014-12-21T01:44:00Z">
        <w:r w:rsidR="00AB4D97" w:rsidDel="0096162E">
          <w:rPr>
            <w:rFonts w:ascii="Lucida Sans" w:hAnsi="Lucida Sans"/>
            <w:sz w:val="19"/>
            <w:szCs w:val="19"/>
            <w:lang w:val="en-US"/>
          </w:rPr>
          <w:delText>R</w:delText>
        </w:r>
      </w:del>
      <w:r w:rsidR="00AB4D97">
        <w:rPr>
          <w:rFonts w:ascii="Lucida Sans" w:hAnsi="Lucida Sans"/>
          <w:sz w:val="19"/>
          <w:szCs w:val="19"/>
          <w:lang w:val="en-US"/>
        </w:rPr>
        <w:t>ange of Gini coefficient</w:t>
      </w:r>
      <w:r w:rsidR="00182BEB">
        <w:rPr>
          <w:rFonts w:ascii="Lucida Sans" w:hAnsi="Lucida Sans"/>
          <w:sz w:val="19"/>
          <w:szCs w:val="19"/>
          <w:lang w:val="en-US"/>
        </w:rPr>
        <w:t xml:space="preserve"> within each performed test</w:t>
      </w:r>
      <w:r w:rsidR="00AB4D97">
        <w:rPr>
          <w:rFonts w:ascii="Lucida Sans" w:hAnsi="Lucida Sans"/>
          <w:sz w:val="19"/>
          <w:szCs w:val="19"/>
          <w:lang w:val="en-US"/>
        </w:rPr>
        <w:t xml:space="preserve">, we </w:t>
      </w:r>
      <w:r w:rsidR="00A06AD6">
        <w:rPr>
          <w:rFonts w:ascii="Lucida Sans" w:hAnsi="Lucida Sans"/>
          <w:sz w:val="19"/>
          <w:szCs w:val="19"/>
          <w:lang w:val="en-US"/>
        </w:rPr>
        <w:t>can build</w:t>
      </w:r>
      <w:r w:rsidR="00CE5BE4">
        <w:rPr>
          <w:rFonts w:ascii="Lucida Sans" w:hAnsi="Lucida Sans"/>
          <w:sz w:val="19"/>
          <w:szCs w:val="19"/>
          <w:lang w:val="en-US"/>
        </w:rPr>
        <w:t xml:space="preserve"> a ranking: </w:t>
      </w:r>
    </w:p>
    <w:p w14:paraId="157D3A05" w14:textId="229D66B4"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w:t>
      </w:r>
      <w:commentRangeStart w:id="92"/>
      <w:r w:rsidR="001D4982">
        <w:rPr>
          <w:rFonts w:ascii="Lucida Sans" w:hAnsi="Lucida Sans"/>
          <w:sz w:val="19"/>
          <w:szCs w:val="19"/>
          <w:lang w:val="en-US"/>
        </w:rPr>
        <w:t>0.1</w:t>
      </w:r>
      <w:ins w:id="93" w:author="rudi" w:date="2014-12-21T01:46:00Z">
        <w:r w:rsidR="0096162E">
          <w:rPr>
            <w:rFonts w:ascii="Lucida Sans" w:hAnsi="Lucida Sans"/>
            <w:sz w:val="19"/>
            <w:szCs w:val="19"/>
            <w:lang w:val="en-US"/>
          </w:rPr>
          <w:t>2</w:t>
        </w:r>
      </w:ins>
      <w:del w:id="94" w:author="rudi" w:date="2014-12-21T01:46:00Z">
        <w:r w:rsidR="001D4982" w:rsidDel="0096162E">
          <w:rPr>
            <w:rFonts w:ascii="Lucida Sans" w:hAnsi="Lucida Sans"/>
            <w:sz w:val="19"/>
            <w:szCs w:val="19"/>
            <w:lang w:val="en-US"/>
          </w:rPr>
          <w:delText>8</w:delText>
        </w:r>
      </w:del>
      <w:r>
        <w:rPr>
          <w:rFonts w:ascii="Lucida Sans" w:hAnsi="Lucida Sans"/>
          <w:sz w:val="19"/>
          <w:szCs w:val="19"/>
          <w:lang w:val="en-US"/>
        </w:rPr>
        <w:t>)</w:t>
      </w:r>
      <w:commentRangeEnd w:id="92"/>
      <w:r w:rsidR="0096162E">
        <w:rPr>
          <w:rStyle w:val="CommentReference"/>
          <w:rFonts w:ascii="Lucida Sans" w:eastAsia="Lucida Sans" w:hAnsi="Lucida Sans" w:cs="Times New Roman"/>
          <w:color w:val="auto"/>
          <w:lang w:val="de-CH" w:eastAsia="en-US" w:bidi="ar-SA"/>
        </w:rPr>
        <w:commentReference w:id="92"/>
      </w:r>
      <w:ins w:id="95" w:author="rudi" w:date="2014-12-22T14:51:00Z">
        <w:r w:rsidR="001B7282">
          <w:rPr>
            <w:rStyle w:val="FootnoteReference"/>
            <w:rFonts w:ascii="Lucida Sans" w:hAnsi="Lucida Sans"/>
            <w:sz w:val="19"/>
            <w:szCs w:val="19"/>
            <w:lang w:val="en-US"/>
          </w:rPr>
          <w:footnoteReference w:id="14"/>
        </w:r>
      </w:ins>
    </w:p>
    <w:p w14:paraId="71DA2383" w14:textId="10B16A24"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w:t>
      </w:r>
      <w:commentRangeStart w:id="101"/>
      <w:r>
        <w:rPr>
          <w:rFonts w:ascii="Lucida Sans" w:hAnsi="Lucida Sans"/>
          <w:sz w:val="19"/>
          <w:szCs w:val="19"/>
          <w:lang w:val="en-US"/>
        </w:rPr>
        <w:t>0.0</w:t>
      </w:r>
      <w:ins w:id="102" w:author="rudi" w:date="2014-12-21T01:48:00Z">
        <w:r w:rsidR="0096162E">
          <w:rPr>
            <w:rFonts w:ascii="Lucida Sans" w:hAnsi="Lucida Sans"/>
            <w:sz w:val="19"/>
            <w:szCs w:val="19"/>
            <w:lang w:val="en-US"/>
          </w:rPr>
          <w:t>7</w:t>
        </w:r>
      </w:ins>
      <w:del w:id="103" w:author="rudi" w:date="2014-12-21T01:48:00Z">
        <w:r w:rsidDel="0096162E">
          <w:rPr>
            <w:rFonts w:ascii="Lucida Sans" w:hAnsi="Lucida Sans"/>
            <w:sz w:val="19"/>
            <w:szCs w:val="19"/>
            <w:lang w:val="en-US"/>
          </w:rPr>
          <w:delText>8</w:delText>
        </w:r>
      </w:del>
      <w:r>
        <w:rPr>
          <w:rFonts w:ascii="Lucida Sans" w:hAnsi="Lucida Sans"/>
          <w:sz w:val="19"/>
          <w:szCs w:val="19"/>
          <w:lang w:val="en-US"/>
        </w:rPr>
        <w:t>)</w:t>
      </w:r>
      <w:commentRangeEnd w:id="101"/>
      <w:r w:rsidR="0096162E">
        <w:rPr>
          <w:rStyle w:val="CommentReference"/>
          <w:rFonts w:ascii="Lucida Sans" w:eastAsia="Lucida Sans" w:hAnsi="Lucida Sans" w:cs="Times New Roman"/>
          <w:color w:val="auto"/>
          <w:lang w:val="de-CH" w:eastAsia="en-US" w:bidi="ar-SA"/>
        </w:rPr>
        <w:commentReference w:id="101"/>
      </w:r>
    </w:p>
    <w:p w14:paraId="5AF14D74" w14:textId="054DBED0"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 xml:space="preserve">Tax units vs households </w:t>
      </w:r>
      <w:commentRangeStart w:id="104"/>
      <w:r>
        <w:rPr>
          <w:rFonts w:ascii="Lucida Sans" w:hAnsi="Lucida Sans"/>
          <w:sz w:val="19"/>
          <w:szCs w:val="19"/>
          <w:lang w:val="en-US"/>
        </w:rPr>
        <w:t>(0.0</w:t>
      </w:r>
      <w:ins w:id="105" w:author="rudi" w:date="2014-12-21T01:48:00Z">
        <w:r w:rsidR="0096162E">
          <w:rPr>
            <w:rFonts w:ascii="Lucida Sans" w:hAnsi="Lucida Sans"/>
            <w:sz w:val="19"/>
            <w:szCs w:val="19"/>
            <w:lang w:val="en-US"/>
          </w:rPr>
          <w:t>6</w:t>
        </w:r>
      </w:ins>
      <w:del w:id="106" w:author="rudi" w:date="2014-12-21T01:48:00Z">
        <w:r w:rsidDel="0096162E">
          <w:rPr>
            <w:rFonts w:ascii="Lucida Sans" w:hAnsi="Lucida Sans"/>
            <w:sz w:val="19"/>
            <w:szCs w:val="19"/>
            <w:lang w:val="en-US"/>
          </w:rPr>
          <w:delText>4</w:delText>
        </w:r>
      </w:del>
      <w:r>
        <w:rPr>
          <w:rFonts w:ascii="Lucida Sans" w:hAnsi="Lucida Sans"/>
          <w:sz w:val="19"/>
          <w:szCs w:val="19"/>
          <w:lang w:val="en-US"/>
        </w:rPr>
        <w:t>)</w:t>
      </w:r>
      <w:commentRangeEnd w:id="104"/>
      <w:r w:rsidR="0096162E">
        <w:rPr>
          <w:rStyle w:val="CommentReference"/>
          <w:rFonts w:ascii="Lucida Sans" w:eastAsia="Lucida Sans" w:hAnsi="Lucida Sans" w:cs="Times New Roman"/>
          <w:color w:val="auto"/>
          <w:lang w:val="de-CH" w:eastAsia="en-US" w:bidi="ar-SA"/>
        </w:rPr>
        <w:commentReference w:id="104"/>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 xml:space="preserve">Influence of special tax subjects </w:t>
      </w:r>
      <w:commentRangeStart w:id="107"/>
      <w:r>
        <w:rPr>
          <w:rFonts w:ascii="Lucida Sans" w:hAnsi="Lucida Sans"/>
          <w:sz w:val="19"/>
          <w:szCs w:val="19"/>
          <w:lang w:val="en-US"/>
        </w:rPr>
        <w:t>(0.02)</w:t>
      </w:r>
      <w:commentRangeEnd w:id="107"/>
      <w:r w:rsidR="0096162E">
        <w:rPr>
          <w:rStyle w:val="CommentReference"/>
          <w:rFonts w:ascii="Lucida Sans" w:eastAsia="Lucida Sans" w:hAnsi="Lucida Sans" w:cs="Times New Roman"/>
          <w:color w:val="auto"/>
          <w:lang w:val="de-CH" w:eastAsia="en-US" w:bidi="ar-SA"/>
        </w:rPr>
        <w:commentReference w:id="107"/>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46575C00" w:rsidR="00C60F23" w:rsidRPr="00C60F23" w:rsidRDefault="00A06AD6" w:rsidP="005350F7">
      <w:pPr>
        <w:pStyle w:val="Standard1"/>
        <w:rPr>
          <w:rFonts w:ascii="Lucida Sans" w:hAnsi="Lucida Sans"/>
          <w:sz w:val="19"/>
          <w:szCs w:val="19"/>
          <w:lang w:val="en-US"/>
        </w:rPr>
      </w:pPr>
      <w:r>
        <w:rPr>
          <w:rFonts w:ascii="Lucida Sans" w:hAnsi="Lucida Sans"/>
          <w:sz w:val="19"/>
          <w:szCs w:val="19"/>
          <w:lang w:val="en-US"/>
        </w:rPr>
        <w:t xml:space="preserve">Following this list, the issue of non-taxed is the most central problem when working with tax data. </w:t>
      </w:r>
      <w:r>
        <w:rPr>
          <w:rFonts w:ascii="Lucida Sans" w:hAnsi="Lucida Sans"/>
          <w:sz w:val="19"/>
          <w:szCs w:val="19"/>
          <w:lang w:val="en-US"/>
        </w:rPr>
        <w:lastRenderedPageBreak/>
        <w:t xml:space="preserve">The results in the empirical section showed, that fiscal adjustments have an influence on the share of </w:t>
      </w:r>
      <w:r w:rsidR="00387B86">
        <w:rPr>
          <w:rFonts w:ascii="Lucida Sans" w:hAnsi="Lucida Sans"/>
          <w:sz w:val="19"/>
          <w:szCs w:val="19"/>
          <w:lang w:val="en-US"/>
        </w:rPr>
        <w:t>non-taxed and this again influ</w:t>
      </w:r>
      <w:r w:rsidR="00DE39E9">
        <w:rPr>
          <w:rFonts w:ascii="Lucida Sans" w:hAnsi="Lucida Sans"/>
          <w:sz w:val="19"/>
          <w:szCs w:val="19"/>
          <w:lang w:val="en-US"/>
        </w:rPr>
        <w:t xml:space="preserve">ences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ins w:id="108" w:author="rudi" w:date="2014-12-21T01:55:00Z">
        <w:r w:rsidR="007008D6">
          <w:rPr>
            <w:rFonts w:ascii="Lucida Sans" w:hAnsi="Lucida Sans"/>
            <w:sz w:val="19"/>
            <w:szCs w:val="19"/>
            <w:lang w:val="en-US"/>
          </w:rPr>
          <w:t>after</w:t>
        </w:r>
      </w:ins>
      <w:del w:id="109" w:author="rudi" w:date="2014-12-21T01:55:00Z">
        <w:r w:rsidR="00DE39E9" w:rsidDel="007008D6">
          <w:rPr>
            <w:rFonts w:ascii="Lucida Sans" w:hAnsi="Lucida Sans"/>
            <w:sz w:val="19"/>
            <w:szCs w:val="19"/>
            <w:lang w:val="en-US"/>
          </w:rPr>
          <w:delText>until</w:delText>
        </w:r>
      </w:del>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t>
      </w:r>
      <w:del w:id="110" w:author="rudi" w:date="2014-12-21T01:55:00Z">
        <w:r w:rsidR="00B36635" w:rsidDel="007008D6">
          <w:rPr>
            <w:rFonts w:ascii="Lucida Sans" w:hAnsi="Lucida Sans"/>
            <w:sz w:val="19"/>
            <w:szCs w:val="19"/>
            <w:lang w:val="en-US"/>
          </w:rPr>
          <w:delText xml:space="preserve">back only </w:delText>
        </w:r>
      </w:del>
      <w:r w:rsidR="00B36635">
        <w:rPr>
          <w:rFonts w:ascii="Lucida Sans" w:hAnsi="Lucida Sans"/>
          <w:sz w:val="19"/>
          <w:szCs w:val="19"/>
          <w:lang w:val="en-US"/>
        </w:rPr>
        <w:t xml:space="preserve">with </w:t>
      </w:r>
      <w:ins w:id="111" w:author="rudi" w:date="2014-12-21T01:55:00Z">
        <w:r w:rsidR="007008D6">
          <w:rPr>
            <w:rFonts w:ascii="Lucida Sans" w:hAnsi="Lucida Sans"/>
            <w:sz w:val="19"/>
            <w:szCs w:val="19"/>
            <w:lang w:val="en-US"/>
          </w:rPr>
          <w:t xml:space="preserve">only </w:t>
        </w:r>
      </w:ins>
      <w:r w:rsidR="00B36635">
        <w:rPr>
          <w:rFonts w:ascii="Lucida Sans" w:hAnsi="Lucida Sans"/>
          <w:sz w:val="19"/>
          <w:szCs w:val="19"/>
          <w:lang w:val="en-US"/>
        </w:rPr>
        <w:t xml:space="preserve">information on taxed. </w:t>
      </w:r>
      <w:commentRangeStart w:id="112"/>
      <w:r w:rsidR="00B36635">
        <w:rPr>
          <w:rFonts w:ascii="Lucida Sans" w:hAnsi="Lucida Sans"/>
          <w:sz w:val="19"/>
          <w:szCs w:val="19"/>
          <w:lang w:val="en-US"/>
        </w:rPr>
        <w:t>Here an adequate method is needed to correct the inequality measure in regard to this missing information.</w:t>
      </w:r>
      <w:commentRangeEnd w:id="112"/>
      <w:r w:rsidR="007008D6">
        <w:rPr>
          <w:rStyle w:val="CommentReference"/>
          <w:rFonts w:ascii="Lucida Sans" w:eastAsia="Lucida Sans" w:hAnsi="Lucida Sans" w:cs="Times New Roman"/>
          <w:color w:val="auto"/>
          <w:lang w:val="de-CH" w:eastAsia="en-US" w:bidi="ar-SA"/>
        </w:rPr>
        <w:commentReference w:id="112"/>
      </w:r>
      <w:r w:rsidR="00B36635">
        <w:rPr>
          <w:rFonts w:ascii="Lucida Sans" w:hAnsi="Lucida Sans"/>
          <w:sz w:val="19"/>
          <w:szCs w:val="19"/>
          <w:lang w:val="en-US"/>
        </w:rPr>
        <w:t xml:space="preserve"> 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del w:id="113" w:author="rudi" w:date="2014-12-21T01:57:00Z">
        <w:r w:rsidR="00B36635" w:rsidDel="007008D6">
          <w:rPr>
            <w:rFonts w:ascii="Lucida Sans" w:hAnsi="Lucida Sans"/>
            <w:sz w:val="19"/>
            <w:szCs w:val="19"/>
            <w:lang w:val="en-US"/>
          </w:rPr>
          <w:delText xml:space="preserve">from </w:delText>
        </w:r>
      </w:del>
      <w:ins w:id="114" w:author="rudi" w:date="2014-12-21T01:57:00Z">
        <w:r w:rsidR="007008D6">
          <w:rPr>
            <w:rFonts w:ascii="Lucida Sans" w:hAnsi="Lucida Sans"/>
            <w:sz w:val="19"/>
            <w:szCs w:val="19"/>
            <w:lang w:val="en-US"/>
          </w:rPr>
          <w:t xml:space="preserve">of </w:t>
        </w:r>
      </w:ins>
      <w:r w:rsidR="00B36635">
        <w:rPr>
          <w:rFonts w:ascii="Lucida Sans" w:hAnsi="Lucida Sans"/>
          <w:sz w:val="19"/>
          <w:szCs w:val="19"/>
          <w:lang w:val="en-US"/>
        </w:rPr>
        <w:t>tax and survey data differ substantially.</w:t>
      </w:r>
      <w:r w:rsidR="00C60F23">
        <w:rPr>
          <w:rFonts w:ascii="Lucida Sans" w:hAnsi="Lucida Sans"/>
          <w:sz w:val="19"/>
          <w:szCs w:val="19"/>
          <w:lang w:val="en-US"/>
        </w:rPr>
        <w:t xml:space="preserve"> This difference ste</w:t>
      </w:r>
      <w:del w:id="115" w:author="rudi" w:date="2014-12-21T01:57:00Z">
        <w:r w:rsidR="00C60F23" w:rsidDel="007008D6">
          <w:rPr>
            <w:rFonts w:ascii="Lucida Sans" w:hAnsi="Lucida Sans"/>
            <w:sz w:val="19"/>
            <w:szCs w:val="19"/>
            <w:lang w:val="en-US"/>
          </w:rPr>
          <w:delText>a</w:delText>
        </w:r>
      </w:del>
      <w:r w:rsidR="00C60F23">
        <w:rPr>
          <w:rFonts w:ascii="Lucida Sans" w:hAnsi="Lucida Sans"/>
          <w:sz w:val="19"/>
          <w:szCs w:val="19"/>
          <w:lang w:val="en-US"/>
        </w:rPr>
        <w:t>ms mainly from an upper middle class bias in the survey data which results in underestimation of inequality. Another central difference of tax data is that statistical units are fiscal and not real households. This is crucial 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r w:rsidR="00D13F34">
        <w:rPr>
          <w:rFonts w:ascii="Lucida Sans" w:hAnsi="Lucida Sans"/>
          <w:sz w:val="19"/>
          <w:szCs w:val="19"/>
          <w:lang w:val="en-US"/>
        </w:rPr>
        <w:t>present in tax data</w:t>
      </w:r>
      <w:r w:rsidR="00C60F23">
        <w:rPr>
          <w:rFonts w:ascii="Lucida Sans" w:hAnsi="Lucida Sans"/>
          <w:sz w:val="19"/>
          <w:szCs w:val="19"/>
          <w:lang w:val="en-US"/>
        </w:rPr>
        <w:t xml:space="preserve"> as two single tax units. </w:t>
      </w:r>
      <w:r w:rsidR="00C60F23" w:rsidRPr="001D4982">
        <w:rPr>
          <w:rFonts w:ascii="Lucida Sans" w:hAnsi="Lucida Sans"/>
          <w:sz w:val="19"/>
          <w:szCs w:val="19"/>
          <w:lang w:val="en-US"/>
        </w:rPr>
        <w:t xml:space="preserve">This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biases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mind, that aggregated tax data do not give the possibility to</w:t>
      </w:r>
      <w:r w:rsidR="00182BEB">
        <w:rPr>
          <w:rFonts w:ascii="Lucida Sans" w:hAnsi="Lucida Sans"/>
          <w:sz w:val="19"/>
          <w:szCs w:val="19"/>
          <w:lang w:val="en-US"/>
        </w:rPr>
        <w:t xml:space="preserve"> construct disposable </w:t>
      </w:r>
      <w:proofErr w:type="gramStart"/>
      <w:r w:rsidR="00182BEB">
        <w:rPr>
          <w:rFonts w:ascii="Lucida Sans" w:hAnsi="Lucida Sans"/>
          <w:sz w:val="19"/>
          <w:szCs w:val="19"/>
          <w:lang w:val="en-US"/>
        </w:rPr>
        <w:t>incomes,</w:t>
      </w:r>
      <w:proofErr w:type="gramEnd"/>
      <w:r w:rsidR="00182BEB">
        <w:rPr>
          <w:rFonts w:ascii="Lucida Sans" w:hAnsi="Lucida Sans"/>
          <w:sz w:val="19"/>
          <w:szCs w:val="19"/>
          <w:lang w:val="en-US"/>
        </w:rPr>
        <w:t xml:space="preserve"> e</w:t>
      </w:r>
      <w:ins w:id="116" w:author="rudi" w:date="2014-12-21T01:59:00Z">
        <w:r w:rsidR="007008D6">
          <w:rPr>
            <w:rFonts w:ascii="Lucida Sans" w:hAnsi="Lucida Sans"/>
            <w:sz w:val="19"/>
            <w:szCs w:val="19"/>
            <w:lang w:val="en-US"/>
          </w:rPr>
          <w:t>s</w:t>
        </w:r>
      </w:ins>
      <w:r w:rsidR="00182BEB">
        <w:rPr>
          <w:rFonts w:ascii="Lucida Sans" w:hAnsi="Lucida Sans"/>
          <w:sz w:val="19"/>
          <w:szCs w:val="19"/>
          <w:lang w:val="en-US"/>
        </w:rPr>
        <w:t>p</w:t>
      </w:r>
      <w:ins w:id="117" w:author="rudi" w:date="2014-12-21T02:00:00Z">
        <w:r w:rsidR="007008D6">
          <w:rPr>
            <w:rFonts w:ascii="Lucida Sans" w:hAnsi="Lucida Sans"/>
            <w:sz w:val="19"/>
            <w:szCs w:val="19"/>
            <w:lang w:val="en-US"/>
          </w:rPr>
          <w:t>ec</w:t>
        </w:r>
      </w:ins>
      <w:r w:rsidR="00182BEB">
        <w:rPr>
          <w:rFonts w:ascii="Lucida Sans" w:hAnsi="Lucida Sans"/>
          <w:sz w:val="19"/>
          <w:szCs w:val="19"/>
          <w:lang w:val="en-US"/>
        </w:rPr>
        <w:t>i</w:t>
      </w:r>
      <w:del w:id="118" w:author="rudi" w:date="2014-12-21T02:00:00Z">
        <w:r w:rsidR="00182BEB" w:rsidDel="007008D6">
          <w:rPr>
            <w:rFonts w:ascii="Lucida Sans" w:hAnsi="Lucida Sans"/>
            <w:sz w:val="19"/>
            <w:szCs w:val="19"/>
            <w:lang w:val="en-US"/>
          </w:rPr>
          <w:delText>c</w:delText>
        </w:r>
      </w:del>
      <w:r w:rsidR="00182BEB">
        <w:rPr>
          <w:rFonts w:ascii="Lucida Sans" w:hAnsi="Lucida Sans"/>
          <w:sz w:val="19"/>
          <w:szCs w:val="19"/>
          <w:lang w:val="en-US"/>
        </w:rPr>
        <w:t xml:space="preserve">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w:t>
      </w:r>
      <w:proofErr w:type="spellStart"/>
      <w:r w:rsidR="00182BEB">
        <w:rPr>
          <w:rFonts w:ascii="Lucida Sans" w:hAnsi="Lucida Sans"/>
          <w:sz w:val="19"/>
          <w:szCs w:val="19"/>
          <w:lang w:val="en-US"/>
        </w:rPr>
        <w:t>redistributional</w:t>
      </w:r>
      <w:proofErr w:type="spellEnd"/>
      <w:r w:rsidR="00182BEB">
        <w:rPr>
          <w:rFonts w:ascii="Lucida Sans" w:hAnsi="Lucida Sans"/>
          <w:sz w:val="19"/>
          <w:szCs w:val="19"/>
          <w:lang w:val="en-US"/>
        </w:rPr>
        <w:t xml:space="preserve">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w:t>
      </w:r>
      <w:proofErr w:type="spellStart"/>
      <w:r w:rsidR="00182BEB">
        <w:rPr>
          <w:rFonts w:ascii="Lucida Sans" w:hAnsi="Lucida Sans"/>
          <w:sz w:val="19"/>
          <w:szCs w:val="19"/>
          <w:lang w:val="en-US"/>
        </w:rPr>
        <w:t>summarum</w:t>
      </w:r>
      <w:proofErr w:type="spellEnd"/>
      <w:r w:rsidR="00182BEB">
        <w:rPr>
          <w:rFonts w:ascii="Lucida Sans" w:hAnsi="Lucida Sans"/>
          <w:sz w:val="19"/>
          <w:szCs w:val="19"/>
          <w:lang w:val="en-US"/>
        </w:rPr>
        <w:t xml:space="preserve"> to an overestimation of inequality based on taxable income. Compared to the other issues the influence of special tax subjects and the implementation of the equivalence concept tailored to tax data are rather minor issues.</w:t>
      </w:r>
    </w:p>
    <w:p w14:paraId="50A5E082" w14:textId="34773BF1" w:rsidR="007A5603" w:rsidRDefault="00182BEB" w:rsidP="005350F7">
      <w:pPr>
        <w:pStyle w:val="Standard1"/>
        <w:rPr>
          <w:rFonts w:ascii="Lucida Sans" w:hAnsi="Lucida Sans"/>
          <w:sz w:val="19"/>
          <w:szCs w:val="19"/>
          <w:lang w:val="en-US"/>
        </w:rPr>
      </w:pPr>
      <w:r>
        <w:rPr>
          <w:rFonts w:ascii="Lucida Sans" w:hAnsi="Lucida Sans"/>
          <w:sz w:val="19"/>
          <w:szCs w:val="19"/>
          <w:lang w:val="en-US"/>
        </w:rPr>
        <w:t xml:space="preserve">A special section in the conclusion is dedicated to measurement issues, because the </w:t>
      </w:r>
      <w:r w:rsidR="009C0F72">
        <w:rPr>
          <w:rFonts w:ascii="Lucida Sans" w:hAnsi="Lucida Sans"/>
          <w:sz w:val="19"/>
          <w:szCs w:val="19"/>
          <w:lang w:val="en-US"/>
        </w:rPr>
        <w:t xml:space="preserve">performed tests </w:t>
      </w:r>
      <w:r>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Pr>
          <w:rFonts w:ascii="Lucida Sans" w:hAnsi="Lucida Sans"/>
          <w:sz w:val="19"/>
          <w:szCs w:val="19"/>
          <w:lang w:val="en-US"/>
        </w:rPr>
        <w:t xml:space="preserve"> Nonetheless, the performed test showed, that </w:t>
      </w:r>
      <w:r w:rsidR="005D678C">
        <w:rPr>
          <w:rFonts w:ascii="Lucida Sans" w:hAnsi="Lucida Sans"/>
          <w:sz w:val="19"/>
          <w:szCs w:val="19"/>
          <w:lang w:val="en-US"/>
        </w:rPr>
        <w:t xml:space="preserve">the judgment of inequality is strongly tied </w:t>
      </w:r>
      <w:ins w:id="119" w:author="rudi" w:date="2014-12-21T02:02:00Z">
        <w:r w:rsidR="007008D6">
          <w:rPr>
            <w:rFonts w:ascii="Lucida Sans" w:hAnsi="Lucida Sans"/>
            <w:sz w:val="19"/>
            <w:szCs w:val="19"/>
            <w:lang w:val="en-US"/>
          </w:rPr>
          <w:t xml:space="preserve">to </w:t>
        </w:r>
      </w:ins>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ins w:id="120" w:author="rudi" w:date="2014-12-21T02:02:00Z">
        <w:r w:rsidR="007008D6">
          <w:rPr>
            <w:rFonts w:ascii="Lucida Sans" w:hAnsi="Lucida Sans"/>
            <w:sz w:val="19"/>
            <w:szCs w:val="19"/>
            <w:lang w:val="en-US"/>
          </w:rPr>
          <w:t>e</w:t>
        </w:r>
      </w:ins>
      <w:del w:id="121" w:author="rudi" w:date="2014-12-21T02:02:00Z">
        <w:r w:rsidR="009C0F72" w:rsidDel="007008D6">
          <w:rPr>
            <w:rFonts w:ascii="Lucida Sans" w:hAnsi="Lucida Sans"/>
            <w:sz w:val="19"/>
            <w:szCs w:val="19"/>
            <w:lang w:val="en-US"/>
          </w:rPr>
          <w:delText>i</w:delText>
        </w:r>
      </w:del>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9C0F72">
        <w:rPr>
          <w:rFonts w:ascii="Lucida Sans" w:hAnsi="Lucida Sans"/>
          <w:sz w:val="19"/>
          <w:szCs w:val="19"/>
          <w:lang w:val="en-US"/>
        </w:rPr>
        <w:t xml:space="preserve">are used. </w:t>
      </w:r>
      <w:r w:rsidR="005D678C">
        <w:rPr>
          <w:rFonts w:ascii="Lucida Sans" w:hAnsi="Lucida Sans"/>
          <w:sz w:val="19"/>
          <w:szCs w:val="19"/>
          <w:lang w:val="en-US"/>
        </w:rPr>
        <w:t xml:space="preserve"> </w:t>
      </w:r>
    </w:p>
    <w:p w14:paraId="0B2249C6" w14:textId="609B705C"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presented contradiction in regard to the current state of research concerning the income inequality trend in Switzerland?</w:t>
      </w:r>
      <w:r w:rsidR="00CE5BE4" w:rsidRPr="009C0F72">
        <w:rPr>
          <w:rFonts w:ascii="Lucida Sans" w:hAnsi="Lucida Sans"/>
          <w:sz w:val="19"/>
          <w:szCs w:val="19"/>
          <w:lang w:val="en-US"/>
        </w:rPr>
        <w:t xml:space="preserve"> Figure 5 displays </w:t>
      </w:r>
      <w:commentRangeStart w:id="122"/>
      <w:r w:rsidR="00CE5BE4" w:rsidRPr="009C0F72">
        <w:rPr>
          <w:rFonts w:ascii="Lucida Sans" w:hAnsi="Lucida Sans"/>
          <w:sz w:val="19"/>
          <w:szCs w:val="19"/>
          <w:lang w:val="en-US"/>
        </w:rPr>
        <w:t xml:space="preserve">the </w:t>
      </w:r>
      <w:r w:rsidR="00CE5BE4">
        <w:rPr>
          <w:rFonts w:ascii="Lucida Sans" w:hAnsi="Lucida Sans"/>
          <w:sz w:val="19"/>
          <w:szCs w:val="19"/>
          <w:lang w:val="en-US"/>
        </w:rPr>
        <w:t xml:space="preserve">longest </w:t>
      </w:r>
      <w:r w:rsidR="0075707F">
        <w:rPr>
          <w:rFonts w:ascii="Lucida Sans" w:hAnsi="Lucida Sans"/>
          <w:sz w:val="19"/>
          <w:szCs w:val="19"/>
          <w:lang w:val="en-US"/>
        </w:rPr>
        <w:t xml:space="preserve">possible </w:t>
      </w:r>
      <w:r w:rsidR="00CE5BE4">
        <w:rPr>
          <w:rFonts w:ascii="Lucida Sans" w:hAnsi="Lucida Sans"/>
          <w:sz w:val="19"/>
          <w:szCs w:val="19"/>
          <w:lang w:val="en-US"/>
        </w:rPr>
        <w:t>time series of</w:t>
      </w:r>
      <w:r w:rsidR="00CE5BE4" w:rsidRPr="009C0F72">
        <w:rPr>
          <w:rFonts w:ascii="Lucida Sans" w:hAnsi="Lucida Sans"/>
          <w:sz w:val="19"/>
          <w:szCs w:val="19"/>
          <w:lang w:val="en-US"/>
        </w:rPr>
        <w:t xml:space="preserve"> Gini coefficients that can be calculated for Switzerland</w:t>
      </w:r>
      <w:r w:rsidR="003A7EE5">
        <w:rPr>
          <w:rFonts w:ascii="Lucida Sans" w:hAnsi="Lucida Sans"/>
          <w:sz w:val="19"/>
          <w:szCs w:val="19"/>
          <w:lang w:val="en-US"/>
        </w:rPr>
        <w:t xml:space="preserve"> out of FTA tax statistics</w:t>
      </w:r>
      <w:commentRangeEnd w:id="122"/>
      <w:r w:rsidR="007008D6">
        <w:rPr>
          <w:rStyle w:val="CommentReference"/>
          <w:rFonts w:ascii="Lucida Sans" w:eastAsia="Lucida Sans" w:hAnsi="Lucida Sans" w:cs="Times New Roman"/>
          <w:color w:val="auto"/>
          <w:lang w:val="de-CH" w:eastAsia="en-US" w:bidi="ar-SA"/>
        </w:rPr>
        <w:commentReference w:id="122"/>
      </w:r>
      <w:r w:rsidR="003A7EE5">
        <w:rPr>
          <w:rFonts w:ascii="Lucida Sans" w:hAnsi="Lucida Sans"/>
          <w:sz w:val="19"/>
          <w:szCs w:val="19"/>
          <w:lang w:val="en-US"/>
        </w:rPr>
        <w:t xml:space="preserve">. </w:t>
      </w:r>
      <w:r w:rsidR="0075707F">
        <w:rPr>
          <w:rFonts w:ascii="Lucida Sans" w:hAnsi="Lucida Sans"/>
          <w:sz w:val="19"/>
          <w:szCs w:val="19"/>
          <w:lang w:val="en-US"/>
        </w:rPr>
        <w:t>This time</w:t>
      </w:r>
      <w:r w:rsidR="003A7EE5">
        <w:rPr>
          <w:rFonts w:ascii="Lucida Sans" w:hAnsi="Lucida Sans"/>
          <w:sz w:val="19"/>
          <w:szCs w:val="19"/>
          <w:lang w:val="en-US"/>
        </w:rPr>
        <w:t xml:space="preserve"> series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ins w:id="123" w:author="rudi" w:date="2014-12-21T02:04:00Z">
        <w:r w:rsidR="00506A38">
          <w:rPr>
            <w:rFonts w:ascii="Lucida Sans" w:hAnsi="Lucida Sans"/>
            <w:sz w:val="19"/>
            <w:szCs w:val="19"/>
            <w:lang w:val="en-US"/>
          </w:rPr>
          <w:t>n</w:t>
        </w:r>
      </w:ins>
      <w:del w:id="124" w:author="rudi" w:date="2014-12-21T02:04:00Z">
        <w:r w:rsidR="002A672D" w:rsidDel="00506A38">
          <w:rPr>
            <w:rFonts w:ascii="Lucida Sans" w:hAnsi="Lucida Sans"/>
            <w:sz w:val="19"/>
            <w:szCs w:val="19"/>
            <w:lang w:val="en-US"/>
          </w:rPr>
          <w:delText>ed</w:delText>
        </w:r>
      </w:del>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ins w:id="125" w:author="rudi" w:date="2014-12-21T02:05:00Z">
        <w:r w:rsidR="00506A38">
          <w:rPr>
            <w:rFonts w:ascii="Lucida Sans" w:hAnsi="Lucida Sans"/>
            <w:sz w:val="19"/>
            <w:szCs w:val="19"/>
            <w:lang w:val="en-US"/>
          </w:rPr>
          <w:t xml:space="preserve"> </w:t>
        </w:r>
      </w:ins>
      <w:del w:id="126" w:author="rudi" w:date="2014-12-21T02:05:00Z">
        <w:r w:rsidR="00CE5BE4" w:rsidRPr="009C0F72" w:rsidDel="00506A38">
          <w:rPr>
            <w:rFonts w:ascii="Lucida Sans" w:hAnsi="Lucida Sans"/>
            <w:sz w:val="19"/>
            <w:szCs w:val="19"/>
            <w:lang w:val="en-US"/>
          </w:rPr>
          <w:delText>-</w:delText>
        </w:r>
      </w:del>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ins w:id="127" w:author="rudi" w:date="2014-12-21T02:05:00Z">
        <w:r w:rsidR="00506A38">
          <w:rPr>
            <w:rFonts w:ascii="Lucida Sans" w:hAnsi="Lucida Sans"/>
            <w:sz w:val="19"/>
            <w:szCs w:val="19"/>
            <w:lang w:val="en-US"/>
          </w:rPr>
          <w:t>hen using</w:t>
        </w:r>
      </w:ins>
      <w:del w:id="128" w:author="rudi" w:date="2014-12-21T02:05:00Z">
        <w:r w:rsidR="00B978E7" w:rsidDel="00506A38">
          <w:rPr>
            <w:rFonts w:ascii="Lucida Sans" w:hAnsi="Lucida Sans"/>
            <w:sz w:val="19"/>
            <w:szCs w:val="19"/>
            <w:lang w:val="en-US"/>
          </w:rPr>
          <w:delText>ith</w:delText>
        </w:r>
      </w:del>
      <w:r w:rsidR="00B978E7">
        <w:rPr>
          <w:rFonts w:ascii="Lucida Sans" w:hAnsi="Lucida Sans"/>
          <w:sz w:val="19"/>
          <w:szCs w:val="19"/>
          <w:lang w:val="en-US"/>
        </w:rPr>
        <w:t xml:space="preserve"> tax data</w:t>
      </w:r>
      <w:r>
        <w:rPr>
          <w:rFonts w:ascii="Lucida Sans" w:hAnsi="Lucida Sans"/>
          <w:sz w:val="19"/>
          <w:szCs w:val="19"/>
          <w:lang w:val="en-US"/>
        </w:rPr>
        <w:t xml:space="preserve"> and on the same time to an underestimation of inequality </w:t>
      </w:r>
      <w:del w:id="129" w:author="rudi" w:date="2014-12-21T02:05:00Z">
        <w:r w:rsidDel="00506A38">
          <w:rPr>
            <w:rFonts w:ascii="Lucida Sans" w:hAnsi="Lucida Sans"/>
            <w:sz w:val="19"/>
            <w:szCs w:val="19"/>
            <w:lang w:val="en-US"/>
          </w:rPr>
          <w:delText xml:space="preserve">with </w:delText>
        </w:r>
      </w:del>
      <w:ins w:id="130" w:author="rudi" w:date="2014-12-21T02:05:00Z">
        <w:r w:rsidR="00506A38">
          <w:rPr>
            <w:rFonts w:ascii="Lucida Sans" w:hAnsi="Lucida Sans"/>
            <w:sz w:val="19"/>
            <w:szCs w:val="19"/>
            <w:lang w:val="en-US"/>
          </w:rPr>
          <w:t xml:space="preserve">when using </w:t>
        </w:r>
      </w:ins>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inequality trends? </w:t>
      </w:r>
    </w:p>
    <w:p w14:paraId="5DBDA9C1" w14:textId="36781675" w:rsidR="0075707F" w:rsidRPr="003A7EE5" w:rsidRDefault="0075707F" w:rsidP="0075707F">
      <w:pPr>
        <w:pStyle w:val="Caption"/>
        <w:rPr>
          <w:sz w:val="24"/>
          <w:szCs w:val="24"/>
          <w:lang w:val="en-US"/>
        </w:rPr>
      </w:pPr>
      <w:r>
        <w:rPr>
          <w:noProof/>
          <w:lang w:val="en-US"/>
        </w:rPr>
        <w:lastRenderedPageBreak/>
        <w:drawing>
          <wp:inline distT="0" distB="0" distL="0" distR="0" wp14:anchorId="5026415B" wp14:editId="66A61DA4">
            <wp:extent cx="6011545" cy="3381494"/>
            <wp:effectExtent l="0" t="0" r="825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plot.bmp"/>
                    <pic:cNvPicPr/>
                  </pic:nvPicPr>
                  <pic:blipFill>
                    <a:blip r:embed="rId15">
                      <a:extLst>
                        <a:ext uri="{28A0092B-C50C-407E-A947-70E740481C1C}">
                          <a14:useLocalDpi xmlns:a14="http://schemas.microsoft.com/office/drawing/2010/main" val="0"/>
                        </a:ext>
                      </a:extLst>
                    </a:blip>
                    <a:stretch>
                      <a:fillRect/>
                    </a:stretch>
                  </pic:blipFill>
                  <pic:spPr>
                    <a:xfrm>
                      <a:off x="0" y="0"/>
                      <a:ext cx="6011545" cy="3381494"/>
                    </a:xfrm>
                    <a:prstGeom prst="rect">
                      <a:avLst/>
                    </a:prstGeom>
                  </pic:spPr>
                </pic:pic>
              </a:graphicData>
            </a:graphic>
          </wp:inline>
        </w:drawing>
      </w:r>
      <w:r>
        <w:rPr>
          <w:sz w:val="24"/>
          <w:szCs w:val="24"/>
          <w:lang w:val="en-US"/>
        </w:rPr>
        <w:t>Figure</w:t>
      </w:r>
      <w:r w:rsidRPr="00525346">
        <w:rPr>
          <w:sz w:val="24"/>
          <w:szCs w:val="24"/>
          <w:lang w:val="en-US"/>
        </w:rPr>
        <w:t xml:space="preserve"> </w:t>
      </w:r>
      <w:r>
        <w:rPr>
          <w:sz w:val="24"/>
          <w:szCs w:val="24"/>
          <w:lang w:val="en-US"/>
        </w:rPr>
        <w:t>5: Income inequality trends in Switzerland</w:t>
      </w:r>
      <w:r w:rsidR="001B176D">
        <w:rPr>
          <w:sz w:val="24"/>
          <w:szCs w:val="24"/>
          <w:lang w:val="en-US"/>
        </w:rPr>
        <w:t>: Tax Data vs Surveys</w:t>
      </w:r>
      <w:r>
        <w:rPr>
          <w:sz w:val="24"/>
          <w:szCs w:val="24"/>
          <w:lang w:val="en-US"/>
        </w:rPr>
        <w:br/>
      </w:r>
      <w:r w:rsidRPr="007A5603">
        <w:rPr>
          <w:i/>
          <w:lang w:val="en-US"/>
        </w:rPr>
        <w:t xml:space="preserve">Source: </w:t>
      </w:r>
      <w:r>
        <w:rPr>
          <w:i/>
          <w:lang w:val="en-US"/>
        </w:rPr>
        <w:t xml:space="preserve">Aggregated Tax Statistics Federal Tax Administration (FTA), </w:t>
      </w:r>
      <w:r w:rsidRPr="007A5603">
        <w:rPr>
          <w:i/>
          <w:lang w:val="en-US"/>
        </w:rPr>
        <w:t>Luxembourg Income Study (LIS), Household Budget Survey (HBS), European Union Statistics on Income a</w:t>
      </w:r>
      <w:r>
        <w:rPr>
          <w:i/>
          <w:lang w:val="en-US"/>
        </w:rPr>
        <w:t>nd Living Conditions (EU.SILC)</w:t>
      </w:r>
    </w:p>
    <w:p w14:paraId="42A5BF57" w14:textId="31AF7263" w:rsidR="001B176D" w:rsidRDefault="00B978E7" w:rsidP="0075707F">
      <w:pPr>
        <w:pStyle w:val="Standard1"/>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2A672D">
        <w:rPr>
          <w:rFonts w:ascii="Lucida Sans" w:hAnsi="Lucida Sans"/>
          <w:sz w:val="19"/>
          <w:szCs w:val="19"/>
          <w:lang w:val="en-US"/>
        </w:rPr>
        <w:t xml:space="preserve">Following the estimations of the share of taxed (Dell et al.; 2007) it is somehow reasonable to start interpreting the series </w:t>
      </w:r>
      <w:r w:rsidR="00F72F58">
        <w:rPr>
          <w:rFonts w:ascii="Lucida Sans" w:hAnsi="Lucida Sans"/>
          <w:sz w:val="19"/>
          <w:szCs w:val="19"/>
          <w:lang w:val="en-US"/>
        </w:rPr>
        <w:t xml:space="preserve">not </w:t>
      </w:r>
      <w:del w:id="131" w:author="rudi" w:date="2014-12-21T02:07:00Z">
        <w:r w:rsidR="00F72F58" w:rsidDel="00506A38">
          <w:rPr>
            <w:rFonts w:ascii="Lucida Sans" w:hAnsi="Lucida Sans"/>
            <w:sz w:val="19"/>
            <w:szCs w:val="19"/>
            <w:lang w:val="en-US"/>
          </w:rPr>
          <w:delText>until</w:delText>
        </w:r>
        <w:r w:rsidR="002A672D" w:rsidDel="00506A38">
          <w:rPr>
            <w:rFonts w:ascii="Lucida Sans" w:hAnsi="Lucida Sans"/>
            <w:sz w:val="19"/>
            <w:szCs w:val="19"/>
            <w:lang w:val="en-US"/>
          </w:rPr>
          <w:delText xml:space="preserve"> </w:delText>
        </w:r>
      </w:del>
      <w:ins w:id="132" w:author="rudi" w:date="2014-12-21T02:07:00Z">
        <w:r w:rsidR="00506A38">
          <w:rPr>
            <w:rFonts w:ascii="Lucida Sans" w:hAnsi="Lucida Sans"/>
            <w:sz w:val="19"/>
            <w:szCs w:val="19"/>
            <w:lang w:val="en-US"/>
          </w:rPr>
          <w:t xml:space="preserve">before </w:t>
        </w:r>
      </w:ins>
      <w:r w:rsidR="002A672D">
        <w:rPr>
          <w:rFonts w:ascii="Lucida Sans" w:hAnsi="Lucida Sans"/>
          <w:sz w:val="19"/>
          <w:szCs w:val="19"/>
          <w:lang w:val="en-US"/>
        </w:rPr>
        <w:t>1973</w:t>
      </w:r>
      <w:del w:id="133" w:author="rudi" w:date="2014-12-21T02:07:00Z">
        <w:r w:rsidR="002A672D" w:rsidDel="00506A38">
          <w:rPr>
            <w:rFonts w:ascii="Lucida Sans" w:hAnsi="Lucida Sans"/>
            <w:sz w:val="19"/>
            <w:szCs w:val="19"/>
            <w:lang w:val="en-US"/>
          </w:rPr>
          <w:delText xml:space="preserve"> on</w:delText>
        </w:r>
      </w:del>
      <w:r w:rsidR="002A672D">
        <w:rPr>
          <w:rFonts w:ascii="Lucida Sans" w:hAnsi="Lucida Sans"/>
          <w:sz w:val="19"/>
          <w:szCs w:val="19"/>
          <w:lang w:val="en-US"/>
        </w:rPr>
        <w:t>.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ins w:id="134" w:author="rudi" w:date="2014-12-21T02:07:00Z">
        <w:r w:rsidR="00506A38">
          <w:rPr>
            <w:rFonts w:ascii="Lucida Sans" w:hAnsi="Lucida Sans"/>
            <w:sz w:val="19"/>
            <w:szCs w:val="19"/>
            <w:lang w:val="en-US"/>
          </w:rPr>
          <w:t>75%</w:t>
        </w:r>
      </w:ins>
      <w:del w:id="135" w:author="rudi" w:date="2014-12-21T02:07:00Z">
        <w:r w:rsidR="002A672D" w:rsidDel="00506A38">
          <w:rPr>
            <w:rFonts w:ascii="Lucida Sans" w:hAnsi="Lucida Sans"/>
            <w:sz w:val="19"/>
            <w:szCs w:val="19"/>
            <w:lang w:val="en-US"/>
          </w:rPr>
          <w:delText>¾</w:delText>
        </w:r>
      </w:del>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ins w:id="136" w:author="rudi" w:date="2014-12-21T02:08:00Z">
        <w:r w:rsidR="00506A38">
          <w:rPr>
            <w:rFonts w:ascii="Lucida Sans" w:hAnsi="Lucida Sans"/>
            <w:sz w:val="19"/>
            <w:szCs w:val="19"/>
            <w:lang w:val="en-US"/>
          </w:rPr>
          <w:t>ose</w:t>
        </w:r>
      </w:ins>
      <w:del w:id="137" w:author="rudi" w:date="2014-12-21T02:08:00Z">
        <w:r w:rsidR="00912FE0" w:rsidDel="00506A38">
          <w:rPr>
            <w:rFonts w:ascii="Lucida Sans" w:hAnsi="Lucida Sans"/>
            <w:sz w:val="19"/>
            <w:szCs w:val="19"/>
            <w:lang w:val="en-US"/>
          </w:rPr>
          <w:delText>at</w:delText>
        </w:r>
      </w:del>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del w:id="138" w:author="rudi" w:date="2014-12-21T02:08:00Z">
        <w:r w:rsidR="00CE5BE4" w:rsidRPr="009C0F72" w:rsidDel="00506A38">
          <w:rPr>
            <w:rFonts w:ascii="Lucida Sans" w:hAnsi="Lucida Sans"/>
            <w:sz w:val="19"/>
            <w:szCs w:val="19"/>
            <w:lang w:val="en-US"/>
          </w:rPr>
          <w:delText xml:space="preserve">the </w:delText>
        </w:r>
      </w:del>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del w:id="139" w:author="rudi" w:date="2014-12-21T02:08:00Z">
        <w:r w:rsidR="00725A05" w:rsidDel="00506A38">
          <w:rPr>
            <w:rFonts w:ascii="Lucida Sans" w:hAnsi="Lucida Sans"/>
            <w:sz w:val="19"/>
            <w:szCs w:val="19"/>
            <w:lang w:val="en-US"/>
          </w:rPr>
          <w:delText xml:space="preserve">at least </w:delText>
        </w:r>
      </w:del>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del w:id="140" w:author="rudi" w:date="2014-12-21T02:08:00Z">
        <w:r w:rsidR="00F72F58" w:rsidDel="00506A38">
          <w:rPr>
            <w:rFonts w:ascii="Lucida Sans" w:hAnsi="Lucida Sans"/>
            <w:sz w:val="19"/>
            <w:szCs w:val="19"/>
            <w:lang w:val="en-US"/>
          </w:rPr>
          <w:delText>An</w:delText>
        </w:r>
        <w:r w:rsidR="00CE5BE4" w:rsidRPr="009C0F72" w:rsidDel="00506A38">
          <w:rPr>
            <w:rFonts w:ascii="Lucida Sans" w:hAnsi="Lucida Sans"/>
            <w:sz w:val="19"/>
            <w:szCs w:val="19"/>
            <w:lang w:val="en-US"/>
          </w:rPr>
          <w:delText xml:space="preserve"> </w:delText>
        </w:r>
      </w:del>
      <w:ins w:id="141" w:author="rudi" w:date="2014-12-21T02:08:00Z">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ins>
      <w:r w:rsidR="00CE5BE4" w:rsidRPr="009C0F72">
        <w:rPr>
          <w:rFonts w:ascii="Lucida Sans" w:hAnsi="Lucida Sans"/>
          <w:sz w:val="19"/>
          <w:szCs w:val="19"/>
          <w:lang w:val="en-US"/>
        </w:rPr>
        <w:t xml:space="preserve">interpretation is that high income percentiles </w:t>
      </w:r>
      <w:proofErr w:type="spellStart"/>
      <w:r w:rsidR="00CE5BE4" w:rsidRPr="009C0F72">
        <w:rPr>
          <w:rFonts w:ascii="Lucida Sans" w:hAnsi="Lucida Sans"/>
          <w:sz w:val="19"/>
          <w:szCs w:val="19"/>
          <w:lang w:val="en-US"/>
        </w:rPr>
        <w:t>overproportionally</w:t>
      </w:r>
      <w:proofErr w:type="spellEnd"/>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w:t>
      </w:r>
      <w:del w:id="142" w:author="rudi" w:date="2014-12-21T02:09:00Z">
        <w:r w:rsidR="00725A05" w:rsidDel="00506A38">
          <w:rPr>
            <w:rFonts w:ascii="Lucida Sans" w:hAnsi="Lucida Sans"/>
            <w:sz w:val="19"/>
            <w:szCs w:val="19"/>
            <w:lang w:val="en-US"/>
          </w:rPr>
          <w:delText xml:space="preserve"> the</w:delText>
        </w:r>
      </w:del>
      <w:r w:rsidR="00725A05">
        <w:rPr>
          <w:rFonts w:ascii="Lucida Sans" w:hAnsi="Lucida Sans"/>
          <w:sz w:val="19"/>
          <w:szCs w:val="19"/>
          <w:lang w:val="en-US"/>
        </w:rPr>
        <w:t xml:space="preserve"> survey data suggest</w:t>
      </w:r>
      <w:del w:id="143" w:author="rudi" w:date="2014-12-21T02:09:00Z">
        <w:r w:rsidR="00725A05" w:rsidDel="00506A38">
          <w:rPr>
            <w:rFonts w:ascii="Lucida Sans" w:hAnsi="Lucida Sans"/>
            <w:sz w:val="19"/>
            <w:szCs w:val="19"/>
            <w:lang w:val="en-US"/>
          </w:rPr>
          <w:delText>s</w:delText>
        </w:r>
      </w:del>
      <w:r w:rsidR="00725A05">
        <w:rPr>
          <w:rFonts w:ascii="Lucida Sans" w:hAnsi="Lucida Sans"/>
          <w:sz w:val="19"/>
          <w:szCs w:val="19"/>
          <w:lang w:val="en-US"/>
        </w:rPr>
        <w:t xml:space="preserve">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sidRPr="004F32F8">
        <w:rPr>
          <w:rFonts w:ascii="Lucida Sans" w:hAnsi="Lucida Sans"/>
          <w:sz w:val="19"/>
          <w:szCs w:val="19"/>
          <w:lang w:val="en-US"/>
        </w:rPr>
        <w:t>Figure 4</w:t>
      </w:r>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 xml:space="preserve">t seems </w:t>
      </w:r>
      <w:commentRangeStart w:id="144"/>
      <w:del w:id="145" w:author="rudi" w:date="2014-12-21T02:15:00Z">
        <w:r w:rsidR="004F32F8" w:rsidDel="00100231">
          <w:rPr>
            <w:rFonts w:ascii="Lucida Sans" w:hAnsi="Lucida Sans"/>
            <w:sz w:val="19"/>
            <w:szCs w:val="19"/>
            <w:lang w:val="en-US"/>
          </w:rPr>
          <w:delText xml:space="preserve">feasible </w:delText>
        </w:r>
      </w:del>
      <w:ins w:id="146" w:author="rudi" w:date="2014-12-21T02:15:00Z">
        <w:r w:rsidR="00100231">
          <w:rPr>
            <w:rFonts w:ascii="Lucida Sans" w:hAnsi="Lucida Sans"/>
            <w:sz w:val="19"/>
            <w:szCs w:val="19"/>
            <w:lang w:val="en-US"/>
          </w:rPr>
          <w:t xml:space="preserve">plausible </w:t>
        </w:r>
      </w:ins>
      <w:commentRangeStart w:id="147"/>
      <w:r w:rsidR="004F32F8">
        <w:rPr>
          <w:rFonts w:ascii="Lucida Sans" w:hAnsi="Lucida Sans"/>
          <w:sz w:val="19"/>
          <w:szCs w:val="19"/>
          <w:lang w:val="en-US"/>
        </w:rPr>
        <w:t>that the recent trend is an increasing</w:t>
      </w:r>
      <w:ins w:id="148" w:author="rudi" w:date="2014-12-21T02:15:00Z">
        <w:r w:rsidR="00100231">
          <w:rPr>
            <w:rFonts w:ascii="Lucida Sans" w:hAnsi="Lucida Sans"/>
            <w:sz w:val="19"/>
            <w:szCs w:val="19"/>
            <w:lang w:val="en-US"/>
          </w:rPr>
          <w:t xml:space="preserve"> one</w:t>
        </w:r>
      </w:ins>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commentRangeEnd w:id="147"/>
      <w:r w:rsidR="00100231">
        <w:rPr>
          <w:rStyle w:val="CommentReference"/>
          <w:rFonts w:ascii="Lucida Sans" w:eastAsia="Lucida Sans" w:hAnsi="Lucida Sans" w:cs="Times New Roman"/>
          <w:color w:val="auto"/>
          <w:lang w:val="de-CH" w:eastAsia="en-US" w:bidi="ar-SA"/>
        </w:rPr>
        <w:commentReference w:id="147"/>
      </w:r>
      <w:commentRangeEnd w:id="144"/>
      <w:r w:rsidR="00EF5092">
        <w:rPr>
          <w:rStyle w:val="CommentReference"/>
          <w:rFonts w:ascii="Lucida Sans" w:eastAsia="Lucida Sans" w:hAnsi="Lucida Sans" w:cs="Times New Roman"/>
          <w:color w:val="auto"/>
          <w:lang w:val="de-CH" w:eastAsia="en-US" w:bidi="ar-SA"/>
        </w:rPr>
        <w:commentReference w:id="144"/>
      </w:r>
    </w:p>
    <w:p w14:paraId="65A313E8" w14:textId="1582E45D" w:rsidR="0075707F" w:rsidRPr="009C0F72" w:rsidRDefault="004F32F8" w:rsidP="0075707F">
      <w:pPr>
        <w:pStyle w:val="Standard1"/>
        <w:rPr>
          <w:rFonts w:ascii="Lucida Sans" w:hAnsi="Lucida Sans"/>
          <w:sz w:val="19"/>
          <w:szCs w:val="19"/>
          <w:lang w:val="en-US"/>
        </w:rPr>
      </w:pPr>
      <w:commentRangeStart w:id="149"/>
      <w:r>
        <w:rPr>
          <w:rFonts w:ascii="Lucida Sans" w:hAnsi="Lucida Sans"/>
          <w:sz w:val="19"/>
          <w:szCs w:val="19"/>
          <w:lang w:val="en-US"/>
        </w:rPr>
        <w:t>To sum it up: tax data does deviate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 xml:space="preserve">Finally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t>
      </w:r>
      <w:commentRangeEnd w:id="149"/>
      <w:r w:rsidR="00100231">
        <w:rPr>
          <w:rStyle w:val="CommentReference"/>
          <w:rFonts w:ascii="Lucida Sans" w:eastAsia="Lucida Sans" w:hAnsi="Lucida Sans" w:cs="Times New Roman"/>
          <w:color w:val="auto"/>
          <w:lang w:val="de-CH" w:eastAsia="en-US" w:bidi="ar-SA"/>
        </w:rPr>
        <w:commentReference w:id="149"/>
      </w:r>
      <w:r w:rsidR="00912FE0">
        <w:rPr>
          <w:rFonts w:ascii="Lucida Sans" w:hAnsi="Lucida Sans"/>
          <w:sz w:val="19"/>
          <w:szCs w:val="19"/>
          <w:lang w:val="en-US"/>
        </w:rPr>
        <w:t>We recommend researchers to check t</w:t>
      </w:r>
      <w:ins w:id="150" w:author="rudi" w:date="2014-12-21T02:17:00Z">
        <w:r w:rsidR="00100231">
          <w:rPr>
            <w:rFonts w:ascii="Lucida Sans" w:hAnsi="Lucida Sans"/>
            <w:sz w:val="19"/>
            <w:szCs w:val="19"/>
            <w:lang w:val="en-US"/>
          </w:rPr>
          <w:t>he</w:t>
        </w:r>
      </w:ins>
      <w:del w:id="151" w:author="rudi" w:date="2014-12-21T02:17:00Z">
        <w:r w:rsidR="00912FE0" w:rsidDel="00100231">
          <w:rPr>
            <w:rFonts w:ascii="Lucida Sans" w:hAnsi="Lucida Sans"/>
            <w:sz w:val="19"/>
            <w:szCs w:val="19"/>
            <w:lang w:val="en-US"/>
          </w:rPr>
          <w:delText>o</w:delText>
        </w:r>
      </w:del>
      <w:r w:rsidR="00912FE0">
        <w:rPr>
          <w:rFonts w:ascii="Lucida Sans" w:hAnsi="Lucida Sans"/>
          <w:sz w:val="19"/>
          <w:szCs w:val="19"/>
          <w:lang w:val="en-US"/>
        </w:rPr>
        <w:t xml:space="preserve"> availability of such data in their country. </w:t>
      </w:r>
      <w:r w:rsidR="0075707F">
        <w:rPr>
          <w:rFonts w:ascii="Lucida Sans" w:hAnsi="Lucida Sans"/>
          <w:sz w:val="19"/>
          <w:szCs w:val="19"/>
          <w:lang w:val="en-US"/>
        </w:rPr>
        <w:t xml:space="preserve">The research project: </w:t>
      </w:r>
      <w:r w:rsidR="0075707F" w:rsidRPr="00806DA3">
        <w:rPr>
          <w:rFonts w:ascii="Lucida Sans" w:hAnsi="Lucida Sans"/>
          <w:i/>
          <w:sz w:val="19"/>
          <w:szCs w:val="19"/>
          <w:lang w:val="en-US"/>
        </w:rPr>
        <w:t xml:space="preserve">Inequality of incomes and wealth in </w:t>
      </w:r>
      <w:r w:rsidR="0075707F" w:rsidRPr="00806DA3">
        <w:rPr>
          <w:rFonts w:ascii="Lucida Sans" w:hAnsi="Lucida Sans"/>
          <w:i/>
          <w:sz w:val="19"/>
          <w:szCs w:val="19"/>
          <w:lang w:val="en-US"/>
        </w:rPr>
        <w:lastRenderedPageBreak/>
        <w:t>Switzerland</w:t>
      </w:r>
      <w:r w:rsidR="0075707F">
        <w:rPr>
          <w:rStyle w:val="FootnoteReference"/>
          <w:rFonts w:ascii="Lucida Sans" w:hAnsi="Lucida Sans"/>
          <w:i/>
          <w:sz w:val="19"/>
          <w:szCs w:val="19"/>
          <w:lang w:val="en-US"/>
        </w:rPr>
        <w:footnoteReference w:id="15"/>
      </w:r>
      <w:r w:rsidR="0075707F">
        <w:rPr>
          <w:rFonts w:ascii="Lucida Sans" w:hAnsi="Lucida Sans"/>
          <w:sz w:val="19"/>
          <w:szCs w:val="19"/>
          <w:lang w:val="en-US"/>
        </w:rPr>
        <w:t xml:space="preserve"> has the goal to collect such data from the levying authorities</w:t>
      </w:r>
      <w:r w:rsidR="00912FE0">
        <w:rPr>
          <w:rFonts w:ascii="Lucida Sans" w:hAnsi="Lucida Sans"/>
          <w:sz w:val="19"/>
          <w:szCs w:val="19"/>
          <w:lang w:val="en-US"/>
        </w:rPr>
        <w:t xml:space="preserve"> in Switzerland</w:t>
      </w:r>
      <w:ins w:id="153" w:author="rudi" w:date="2014-12-21T02:19:00Z">
        <w:r w:rsidR="00100231">
          <w:rPr>
            <w:rFonts w:ascii="Lucida Sans" w:hAnsi="Lucida Sans"/>
            <w:sz w:val="19"/>
            <w:szCs w:val="19"/>
            <w:lang w:val="en-US"/>
          </w:rPr>
          <w:t>:</w:t>
        </w:r>
      </w:ins>
      <w:del w:id="154" w:author="rudi" w:date="2014-12-21T02:19:00Z">
        <w:r w:rsidR="0075707F" w:rsidDel="00100231">
          <w:rPr>
            <w:rFonts w:ascii="Lucida Sans" w:hAnsi="Lucida Sans"/>
            <w:sz w:val="19"/>
            <w:szCs w:val="19"/>
            <w:lang w:val="en-US"/>
          </w:rPr>
          <w:delText xml:space="preserve">. </w:delText>
        </w:r>
        <w:r w:rsidR="00912FE0" w:rsidDel="00100231">
          <w:rPr>
            <w:rFonts w:ascii="Lucida Sans" w:hAnsi="Lucida Sans"/>
            <w:sz w:val="19"/>
            <w:szCs w:val="19"/>
            <w:lang w:val="en-US"/>
          </w:rPr>
          <w:delText>T</w:delText>
        </w:r>
        <w:r w:rsidR="0075707F" w:rsidDel="00100231">
          <w:rPr>
            <w:rFonts w:ascii="Lucida Sans" w:hAnsi="Lucida Sans"/>
            <w:sz w:val="19"/>
            <w:szCs w:val="19"/>
            <w:lang w:val="en-US"/>
          </w:rPr>
          <w:delText>hese are</w:delText>
        </w:r>
      </w:del>
      <w:r w:rsidR="0075707F">
        <w:rPr>
          <w:rFonts w:ascii="Lucida Sans" w:hAnsi="Lucida Sans"/>
          <w:sz w:val="19"/>
          <w:szCs w:val="19"/>
          <w:lang w:val="en-US"/>
        </w:rPr>
        <w:t xml:space="preserve"> the cantons. But budget </w:t>
      </w:r>
      <w:ins w:id="155" w:author="Hümbelin Oliver" w:date="2014-12-22T12:10:00Z">
        <w:r w:rsidR="00B40657">
          <w:rPr>
            <w:rFonts w:ascii="Lucida Sans" w:hAnsi="Lucida Sans"/>
            <w:sz w:val="19"/>
            <w:szCs w:val="19"/>
            <w:lang w:val="en-US"/>
          </w:rPr>
          <w:t xml:space="preserve">and technological </w:t>
        </w:r>
      </w:ins>
      <w:r w:rsidR="0075707F">
        <w:rPr>
          <w:rFonts w:ascii="Lucida Sans" w:hAnsi="Lucida Sans"/>
          <w:sz w:val="19"/>
          <w:szCs w:val="19"/>
          <w:lang w:val="en-US"/>
        </w:rPr>
        <w:t xml:space="preserve">restrictions </w:t>
      </w:r>
      <w:del w:id="156" w:author="Hümbelin Oliver" w:date="2014-12-22T12:10:00Z">
        <w:r w:rsidR="0075707F" w:rsidDel="00B40657">
          <w:rPr>
            <w:rFonts w:ascii="Lucida Sans" w:hAnsi="Lucida Sans"/>
            <w:sz w:val="19"/>
            <w:szCs w:val="19"/>
            <w:lang w:val="en-US"/>
          </w:rPr>
          <w:delText xml:space="preserve">and </w:delText>
        </w:r>
        <w:commentRangeStart w:id="157"/>
        <w:r w:rsidR="0075707F" w:rsidDel="00B40657">
          <w:rPr>
            <w:rFonts w:ascii="Lucida Sans" w:hAnsi="Lucida Sans"/>
            <w:sz w:val="19"/>
            <w:szCs w:val="19"/>
            <w:lang w:val="en-US"/>
          </w:rPr>
          <w:delText>technological development</w:delText>
        </w:r>
        <w:commentRangeEnd w:id="157"/>
        <w:r w:rsidR="00100231" w:rsidDel="00B40657">
          <w:rPr>
            <w:rStyle w:val="CommentReference"/>
            <w:rFonts w:ascii="Lucida Sans" w:eastAsia="Lucida Sans" w:hAnsi="Lucida Sans" w:cs="Times New Roman"/>
            <w:color w:val="auto"/>
            <w:lang w:val="de-CH" w:eastAsia="en-US" w:bidi="ar-SA"/>
          </w:rPr>
          <w:commentReference w:id="157"/>
        </w:r>
        <w:r w:rsidR="0075707F" w:rsidDel="00B40657">
          <w:rPr>
            <w:rFonts w:ascii="Lucida Sans" w:hAnsi="Lucida Sans"/>
            <w:sz w:val="19"/>
            <w:szCs w:val="19"/>
            <w:lang w:val="en-US"/>
          </w:rPr>
          <w:delText xml:space="preserve"> </w:delText>
        </w:r>
      </w:del>
      <w:r w:rsidR="0075707F">
        <w:rPr>
          <w:rFonts w:ascii="Lucida Sans" w:hAnsi="Lucida Sans"/>
          <w:sz w:val="19"/>
          <w:szCs w:val="19"/>
          <w:lang w:val="en-US"/>
        </w:rPr>
        <w:t>reduce the possibility to archive such data. Furthermore privacy regulations differ on the federal level and sometimes prohibit the use of micro tax data for scientific purpose completely. Hence, for Switzerland it is only possible to get information</w:t>
      </w:r>
      <w:del w:id="158" w:author="rudi" w:date="2014-12-21T02:20:00Z">
        <w:r w:rsidR="0075707F" w:rsidDel="00100231">
          <w:rPr>
            <w:rFonts w:ascii="Lucida Sans" w:hAnsi="Lucida Sans"/>
            <w:sz w:val="19"/>
            <w:szCs w:val="19"/>
            <w:lang w:val="en-US"/>
          </w:rPr>
          <w:delText>’s</w:delText>
        </w:r>
      </w:del>
      <w:r w:rsidR="0075707F">
        <w:rPr>
          <w:rFonts w:ascii="Lucida Sans" w:hAnsi="Lucida Sans"/>
          <w:sz w:val="19"/>
          <w:szCs w:val="19"/>
          <w:lang w:val="en-US"/>
        </w:rPr>
        <w:t xml:space="preserve"> starting </w:t>
      </w:r>
      <w:del w:id="159" w:author="rudi" w:date="2014-12-21T02:20:00Z">
        <w:r w:rsidR="0075707F" w:rsidDel="00100231">
          <w:rPr>
            <w:rFonts w:ascii="Lucida Sans" w:hAnsi="Lucida Sans"/>
            <w:sz w:val="19"/>
            <w:szCs w:val="19"/>
            <w:lang w:val="en-US"/>
          </w:rPr>
          <w:delText xml:space="preserve">from </w:delText>
        </w:r>
      </w:del>
      <w:ins w:id="160" w:author="rudi" w:date="2014-12-21T02:20:00Z">
        <w:r w:rsidR="00100231">
          <w:rPr>
            <w:rFonts w:ascii="Lucida Sans" w:hAnsi="Lucida Sans"/>
            <w:sz w:val="19"/>
            <w:szCs w:val="19"/>
            <w:lang w:val="en-US"/>
          </w:rPr>
          <w:t xml:space="preserve">in the </w:t>
        </w:r>
      </w:ins>
      <w:r w:rsidR="0075707F">
        <w:rPr>
          <w:rFonts w:ascii="Lucida Sans" w:hAnsi="Lucida Sans"/>
          <w:sz w:val="19"/>
          <w:szCs w:val="19"/>
          <w:lang w:val="en-US"/>
        </w:rPr>
        <w:t>1990i</w:t>
      </w:r>
      <w:ins w:id="161" w:author="rudi" w:date="2014-12-21T02:20:00Z">
        <w:r w:rsidR="00100231">
          <w:rPr>
            <w:rFonts w:ascii="Lucida Sans" w:hAnsi="Lucida Sans"/>
            <w:sz w:val="19"/>
            <w:szCs w:val="19"/>
            <w:lang w:val="en-US"/>
          </w:rPr>
          <w:t>e</w:t>
        </w:r>
      </w:ins>
      <w:r w:rsidR="0075707F">
        <w:rPr>
          <w:rFonts w:ascii="Lucida Sans" w:hAnsi="Lucida Sans"/>
          <w:sz w:val="19"/>
          <w:szCs w:val="19"/>
          <w:lang w:val="en-US"/>
        </w:rPr>
        <w:t xml:space="preserve">s and </w:t>
      </w:r>
      <w:r w:rsidR="00912FE0">
        <w:rPr>
          <w:rFonts w:ascii="Lucida Sans" w:hAnsi="Lucida Sans"/>
          <w:sz w:val="19"/>
          <w:szCs w:val="19"/>
          <w:lang w:val="en-US"/>
        </w:rPr>
        <w:t>not for</w:t>
      </w:r>
      <w:r w:rsidR="0075707F">
        <w:rPr>
          <w:rFonts w:ascii="Lucida Sans" w:hAnsi="Lucida Sans"/>
          <w:sz w:val="19"/>
          <w:szCs w:val="19"/>
          <w:lang w:val="en-US"/>
        </w:rPr>
        <w:t xml:space="preserve"> </w:t>
      </w:r>
      <w:r w:rsidR="00912FE0">
        <w:rPr>
          <w:rFonts w:ascii="Lucida Sans" w:hAnsi="Lucida Sans"/>
          <w:sz w:val="19"/>
          <w:szCs w:val="19"/>
          <w:lang w:val="en-US"/>
        </w:rPr>
        <w:t>every canton</w:t>
      </w:r>
      <w:r w:rsidR="0075707F">
        <w:rPr>
          <w:rFonts w:ascii="Lucida Sans" w:hAnsi="Lucida Sans"/>
          <w:sz w:val="19"/>
          <w:szCs w:val="19"/>
          <w:lang w:val="en-US"/>
        </w:rPr>
        <w:t xml:space="preserve">. The aggregated tax statistics from the FTA </w:t>
      </w:r>
      <w:ins w:id="162" w:author="rudi" w:date="2014-12-21T02:21:00Z">
        <w:r w:rsidR="00100231">
          <w:rPr>
            <w:rFonts w:ascii="Lucida Sans" w:hAnsi="Lucida Sans"/>
            <w:sz w:val="19"/>
            <w:szCs w:val="19"/>
            <w:lang w:val="en-US"/>
          </w:rPr>
          <w:t>are</w:t>
        </w:r>
      </w:ins>
      <w:del w:id="163" w:author="rudi" w:date="2014-12-21T02:21:00Z">
        <w:r w:rsidR="0075707F" w:rsidDel="00100231">
          <w:rPr>
            <w:rFonts w:ascii="Lucida Sans" w:hAnsi="Lucida Sans"/>
            <w:sz w:val="19"/>
            <w:szCs w:val="19"/>
            <w:lang w:val="en-US"/>
          </w:rPr>
          <w:delText>is</w:delText>
        </w:r>
      </w:del>
      <w:r w:rsidR="0075707F">
        <w:rPr>
          <w:rFonts w:ascii="Lucida Sans" w:hAnsi="Lucida Sans"/>
          <w:sz w:val="19"/>
          <w:szCs w:val="19"/>
          <w:lang w:val="en-US"/>
        </w:rPr>
        <w:t xml:space="preserve"> therefore the source with the longest </w:t>
      </w:r>
      <w:del w:id="164" w:author="rudi" w:date="2014-12-21T02:22:00Z">
        <w:r w:rsidR="0075707F" w:rsidDel="00100231">
          <w:rPr>
            <w:rFonts w:ascii="Lucida Sans" w:hAnsi="Lucida Sans"/>
            <w:sz w:val="19"/>
            <w:szCs w:val="19"/>
            <w:lang w:val="en-US"/>
          </w:rPr>
          <w:delText>reaching time coverage</w:delText>
        </w:r>
      </w:del>
      <w:ins w:id="165" w:author="rudi" w:date="2014-12-21T02:22:00Z">
        <w:r w:rsidR="00100231">
          <w:rPr>
            <w:rFonts w:ascii="Lucida Sans" w:hAnsi="Lucida Sans"/>
            <w:sz w:val="19"/>
            <w:szCs w:val="19"/>
            <w:lang w:val="en-US"/>
          </w:rPr>
          <w:t>record</w:t>
        </w:r>
      </w:ins>
      <w:r w:rsidR="0075707F">
        <w:rPr>
          <w:rFonts w:ascii="Lucida Sans" w:hAnsi="Lucida Sans"/>
          <w:sz w:val="19"/>
          <w:szCs w:val="19"/>
          <w:lang w:val="en-US"/>
        </w:rPr>
        <w:t xml:space="preserve"> on the national level</w:t>
      </w:r>
      <w:r w:rsidR="00912FE0">
        <w:rPr>
          <w:rFonts w:ascii="Lucida Sans" w:hAnsi="Lucida Sans"/>
          <w:sz w:val="19"/>
          <w:szCs w:val="19"/>
          <w:lang w:val="en-US"/>
        </w:rPr>
        <w:t xml:space="preserve"> for Switzerland</w:t>
      </w:r>
      <w:r w:rsidR="0075707F">
        <w:rPr>
          <w:rFonts w:ascii="Lucida Sans" w:hAnsi="Lucida Sans"/>
          <w:sz w:val="19"/>
          <w:szCs w:val="19"/>
          <w:lang w:val="en-US"/>
        </w:rPr>
        <w:t xml:space="preserve">. </w:t>
      </w:r>
    </w:p>
    <w:p w14:paraId="2ECB8564" w14:textId="7425AFC0" w:rsidR="00B14648" w:rsidRPr="00D044CF" w:rsidRDefault="00B14648" w:rsidP="00525346">
      <w:pPr>
        <w:rPr>
          <w:lang w:val="en-US"/>
        </w:rPr>
      </w:pP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166" w:name="_Toc406505805"/>
      <w:r w:rsidRPr="00511D21">
        <w:lastRenderedPageBreak/>
        <w:t>Literaturverzeichnis</w:t>
      </w:r>
      <w:bookmarkEnd w:id="166"/>
    </w:p>
    <w:p w14:paraId="4CA39DBA" w14:textId="5738BE60" w:rsidR="00B14648" w:rsidRPr="00325FDE" w:rsidRDefault="00B14648" w:rsidP="00325FDE">
      <w:pPr>
        <w:spacing w:line="240" w:lineRule="auto"/>
        <w:rPr>
          <w:rFonts w:eastAsia="Times New Roman"/>
          <w:bCs/>
          <w:sz w:val="28"/>
          <w:szCs w:val="28"/>
        </w:rPr>
      </w:pPr>
    </w:p>
    <w:sectPr w:rsidR="00B14648" w:rsidRPr="00325FDE" w:rsidSect="00A54C2F">
      <w:headerReference w:type="default" r:id="rId16"/>
      <w:footerReference w:type="default" r:id="rId17"/>
      <w:headerReference w:type="first" r:id="rId18"/>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 w:author="Hümbelin Oliver" w:date="2015-01-09T14:24:00Z" w:initials="HO">
    <w:p w14:paraId="221DB2FF" w14:textId="149F831A" w:rsidR="00DD064E" w:rsidRDefault="00DD064E">
      <w:pPr>
        <w:pStyle w:val="CommentText"/>
      </w:pPr>
      <w:r>
        <w:rPr>
          <w:rStyle w:val="CommentReference"/>
        </w:rPr>
        <w:annotationRef/>
      </w:r>
      <w:r>
        <w:t>Generell: Es gibt keine Datenpunkte zwischen 1993.5 und 2003</w:t>
      </w:r>
    </w:p>
  </w:comment>
  <w:comment w:id="71" w:author="Hümbelin Oliver" w:date="2014-12-22T11:32:00Z" w:initials="HO">
    <w:p w14:paraId="1DB9744C" w14:textId="05DFCEA6" w:rsidR="006F4E8F" w:rsidRDefault="006F4E8F">
      <w:pPr>
        <w:pStyle w:val="CommentText"/>
      </w:pPr>
      <w:r>
        <w:rPr>
          <w:rStyle w:val="CommentReference"/>
        </w:rPr>
        <w:annotationRef/>
      </w:r>
      <w:r>
        <w:t xml:space="preserve">Mit Zahlen in der </w:t>
      </w:r>
      <w:proofErr w:type="spellStart"/>
      <w:r>
        <w:t>Conclusion</w:t>
      </w:r>
      <w:proofErr w:type="spellEnd"/>
      <w:r>
        <w:t xml:space="preserve"> vergleichen</w:t>
      </w:r>
    </w:p>
  </w:comment>
  <w:comment w:id="75" w:author="Hümbelin Oliver" w:date="2014-12-22T11:31:00Z" w:initials="HO">
    <w:p w14:paraId="38DECCD9" w14:textId="3A1C11BD" w:rsidR="006F4E8F" w:rsidRDefault="006F4E8F">
      <w:pPr>
        <w:pStyle w:val="CommentText"/>
      </w:pPr>
      <w:r>
        <w:rPr>
          <w:rStyle w:val="CommentReference"/>
        </w:rPr>
        <w:annotationRef/>
      </w:r>
      <w:r>
        <w:t xml:space="preserve">Mit Zahlen in der </w:t>
      </w:r>
      <w:proofErr w:type="spellStart"/>
      <w:r>
        <w:t>Conclusion</w:t>
      </w:r>
      <w:proofErr w:type="spellEnd"/>
      <w:r>
        <w:t xml:space="preserve"> vergleichen</w:t>
      </w:r>
    </w:p>
  </w:comment>
  <w:comment w:id="79" w:author="Hümbelin Oliver" w:date="2014-12-18T12:10:00Z" w:initials="HO">
    <w:p w14:paraId="0632E3C1" w14:textId="37B32A2C" w:rsidR="006F4E8F" w:rsidRDefault="006F4E8F">
      <w:pPr>
        <w:pStyle w:val="CommentText"/>
      </w:pPr>
      <w:r>
        <w:rPr>
          <w:rStyle w:val="CommentReference"/>
        </w:rPr>
        <w:annotationRef/>
      </w:r>
      <w:r>
        <w:t>In den Grafiken zeigen wir erst ab 2003…</w:t>
      </w:r>
    </w:p>
  </w:comment>
  <w:comment w:id="80" w:author="rudi" w:date="2014-12-21T01:28:00Z" w:initials="r">
    <w:p w14:paraId="12EB380B" w14:textId="7B20C956" w:rsidR="006F4E8F" w:rsidRDefault="006F4E8F">
      <w:pPr>
        <w:pStyle w:val="CommentText"/>
      </w:pPr>
      <w:r>
        <w:rPr>
          <w:rStyle w:val="CommentReference"/>
        </w:rPr>
        <w:annotationRef/>
      </w:r>
      <w:r>
        <w:rPr>
          <w:rStyle w:val="CommentReference"/>
        </w:rPr>
        <w:t xml:space="preserve">Ja die punkte in der </w:t>
      </w:r>
      <w:proofErr w:type="spellStart"/>
      <w:r>
        <w:rPr>
          <w:rStyle w:val="CommentReference"/>
        </w:rPr>
        <w:t>grafik</w:t>
      </w:r>
      <w:proofErr w:type="spellEnd"/>
      <w:r>
        <w:rPr>
          <w:rStyle w:val="CommentReference"/>
        </w:rPr>
        <w:t xml:space="preserve"> haben wir rausgekickt weil das </w:t>
      </w:r>
      <w:proofErr w:type="spellStart"/>
      <w:r>
        <w:rPr>
          <w:rStyle w:val="CommentReference"/>
        </w:rPr>
        <w:t>gap</w:t>
      </w:r>
      <w:proofErr w:type="spellEnd"/>
      <w:r>
        <w:rPr>
          <w:rStyle w:val="CommentReference"/>
        </w:rPr>
        <w:t xml:space="preserve"> sonst so prominent kommt. Der </w:t>
      </w:r>
      <w:proofErr w:type="spellStart"/>
      <w:r>
        <w:rPr>
          <w:rStyle w:val="CommentReference"/>
        </w:rPr>
        <w:t>text</w:t>
      </w:r>
      <w:proofErr w:type="spellEnd"/>
      <w:r>
        <w:rPr>
          <w:rStyle w:val="CommentReference"/>
        </w:rPr>
        <w:t xml:space="preserve"> verlangt es aber fast die wieder reinzumachen oder? Also man könnte auch den </w:t>
      </w:r>
      <w:proofErr w:type="spellStart"/>
      <w:r>
        <w:rPr>
          <w:rStyle w:val="CommentReference"/>
        </w:rPr>
        <w:t>text</w:t>
      </w:r>
      <w:proofErr w:type="spellEnd"/>
      <w:r>
        <w:rPr>
          <w:rStyle w:val="CommentReference"/>
        </w:rPr>
        <w:t xml:space="preserve"> ändern aber das „ab 1995 </w:t>
      </w:r>
      <w:proofErr w:type="spellStart"/>
      <w:r>
        <w:rPr>
          <w:rStyle w:val="CommentReference"/>
        </w:rPr>
        <w:t>reported</w:t>
      </w:r>
      <w:proofErr w:type="spellEnd"/>
      <w:r>
        <w:rPr>
          <w:rStyle w:val="CommentReference"/>
        </w:rPr>
        <w:t xml:space="preserve"> FTA“ zwingt uns  fast die </w:t>
      </w:r>
      <w:proofErr w:type="spellStart"/>
      <w:r>
        <w:rPr>
          <w:rStyle w:val="CommentReference"/>
        </w:rPr>
        <w:t>grafik</w:t>
      </w:r>
      <w:proofErr w:type="spellEnd"/>
      <w:r>
        <w:rPr>
          <w:rStyle w:val="CommentReference"/>
        </w:rPr>
        <w:t xml:space="preserve"> </w:t>
      </w:r>
      <w:proofErr w:type="spellStart"/>
      <w:r>
        <w:rPr>
          <w:rStyle w:val="CommentReference"/>
        </w:rPr>
        <w:t>anzpassen</w:t>
      </w:r>
      <w:proofErr w:type="spellEnd"/>
      <w:r>
        <w:rPr>
          <w:rStyle w:val="CommentReference"/>
        </w:rPr>
        <w:t xml:space="preserve">, nicht den </w:t>
      </w:r>
      <w:proofErr w:type="spellStart"/>
      <w:r>
        <w:rPr>
          <w:rStyle w:val="CommentReference"/>
        </w:rPr>
        <w:t>text</w:t>
      </w:r>
      <w:proofErr w:type="spellEnd"/>
      <w:r>
        <w:rPr>
          <w:rStyle w:val="CommentReference"/>
        </w:rPr>
        <w:t>, oder?</w:t>
      </w:r>
    </w:p>
  </w:comment>
  <w:comment w:id="92" w:author="rudi" w:date="2014-12-21T01:46:00Z" w:initials="r">
    <w:p w14:paraId="518FB221" w14:textId="77777777" w:rsidR="006F4E8F" w:rsidRDefault="006F4E8F">
      <w:pPr>
        <w:pStyle w:val="CommentText"/>
      </w:pPr>
      <w:r>
        <w:rPr>
          <w:rStyle w:val="CommentReference"/>
        </w:rPr>
        <w:annotationRef/>
      </w:r>
      <w:r>
        <w:t xml:space="preserve">Das ist jetzt </w:t>
      </w:r>
      <w:proofErr w:type="spellStart"/>
      <w:r>
        <w:t>steink</w:t>
      </w:r>
      <w:proofErr w:type="spellEnd"/>
      <w:r>
        <w:t xml:space="preserve"> </w:t>
      </w:r>
      <w:proofErr w:type="spellStart"/>
      <w:r>
        <w:t>vs</w:t>
      </w:r>
      <w:proofErr w:type="spellEnd"/>
      <w:r>
        <w:t xml:space="preserve"> </w:t>
      </w:r>
      <w:proofErr w:type="spellStart"/>
      <w:r>
        <w:t>steink_halb</w:t>
      </w:r>
      <w:proofErr w:type="spellEnd"/>
      <w:r>
        <w:t>.</w:t>
      </w:r>
    </w:p>
    <w:p w14:paraId="21FA7C34" w14:textId="7BF3C313" w:rsidR="006F4E8F" w:rsidRDefault="006F4E8F">
      <w:pPr>
        <w:pStyle w:val="CommentText"/>
      </w:pPr>
    </w:p>
  </w:comment>
  <w:comment w:id="101" w:author="rudi" w:date="2014-12-21T01:48:00Z" w:initials="r">
    <w:p w14:paraId="0141ABDE" w14:textId="7D461983" w:rsidR="006F4E8F" w:rsidRDefault="006F4E8F">
      <w:pPr>
        <w:pStyle w:val="CommentText"/>
      </w:pPr>
      <w:r>
        <w:rPr>
          <w:rStyle w:val="CommentReference"/>
        </w:rPr>
        <w:annotationRef/>
      </w:r>
      <w:r>
        <w:t xml:space="preserve">Als war 0.061. </w:t>
      </w:r>
      <w:proofErr w:type="spellStart"/>
      <w:r>
        <w:t>kA</w:t>
      </w:r>
      <w:proofErr w:type="spellEnd"/>
      <w:r>
        <w:t xml:space="preserve"> wieso wir mal 0.08 hatten </w:t>
      </w:r>
      <w:r>
        <w:sym w:font="Wingdings" w:char="F04A"/>
      </w:r>
      <w:r>
        <w:t>, neu ist 0.069</w:t>
      </w:r>
    </w:p>
  </w:comment>
  <w:comment w:id="104" w:author="rudi" w:date="2014-12-21T01:49:00Z" w:initials="r">
    <w:p w14:paraId="129DEDBC" w14:textId="12DEA86A" w:rsidR="006F4E8F" w:rsidRDefault="006F4E8F">
      <w:pPr>
        <w:pStyle w:val="CommentText"/>
      </w:pPr>
      <w:r>
        <w:rPr>
          <w:rStyle w:val="CommentReference"/>
        </w:rPr>
        <w:annotationRef/>
      </w:r>
      <w:r>
        <w:t>0.059</w:t>
      </w:r>
    </w:p>
  </w:comment>
  <w:comment w:id="107" w:author="rudi" w:date="2014-12-21T01:51:00Z" w:initials="r">
    <w:p w14:paraId="02EF984B" w14:textId="6B0A00AA" w:rsidR="006F4E8F" w:rsidRDefault="006F4E8F">
      <w:pPr>
        <w:pStyle w:val="CommentText"/>
      </w:pPr>
      <w:r>
        <w:rPr>
          <w:rStyle w:val="CommentReference"/>
        </w:rPr>
        <w:annotationRef/>
      </w:r>
      <w:r>
        <w:t xml:space="preserve">Mit den Interpolierten </w:t>
      </w:r>
      <w:proofErr w:type="spellStart"/>
      <w:r>
        <w:t>daten</w:t>
      </w:r>
      <w:proofErr w:type="spellEnd"/>
      <w:r>
        <w:t xml:space="preserve"> haben wir 1993/94: 0.013, 2001 0.02. mit den </w:t>
      </w:r>
      <w:proofErr w:type="spellStart"/>
      <w:r>
        <w:t>originaldaten</w:t>
      </w:r>
      <w:proofErr w:type="spellEnd"/>
      <w:r>
        <w:t xml:space="preserve"> (nicht interpoliert) haben wir 0.042 für 2011 (93/94 nicht berechnet). Denke die 0.02 gehen klar</w:t>
      </w:r>
    </w:p>
  </w:comment>
  <w:comment w:id="112" w:author="rudi" w:date="2014-12-21T01:56:00Z" w:initials="r">
    <w:p w14:paraId="39FA8AB0" w14:textId="0CDC7A48" w:rsidR="006F4E8F" w:rsidRDefault="006F4E8F">
      <w:pPr>
        <w:pStyle w:val="CommentText"/>
      </w:pPr>
      <w:r>
        <w:rPr>
          <w:rStyle w:val="CommentReference"/>
        </w:rPr>
        <w:annotationRef/>
      </w:r>
      <w:r>
        <w:t xml:space="preserve">Den </w:t>
      </w:r>
      <w:proofErr w:type="spellStart"/>
      <w:r>
        <w:t>satz</w:t>
      </w:r>
      <w:proofErr w:type="spellEnd"/>
      <w:r>
        <w:t xml:space="preserve"> könnte man </w:t>
      </w:r>
      <w:proofErr w:type="spellStart"/>
      <w:r>
        <w:t>evtl</w:t>
      </w:r>
      <w:proofErr w:type="spellEnd"/>
      <w:r>
        <w:t xml:space="preserve"> streichen</w:t>
      </w:r>
    </w:p>
  </w:comment>
  <w:comment w:id="122" w:author="rudi" w:date="2014-12-21T02:03:00Z" w:initials="r">
    <w:p w14:paraId="5D4364AA" w14:textId="26DBEA7E" w:rsidR="006F4E8F" w:rsidRDefault="006F4E8F">
      <w:pPr>
        <w:pStyle w:val="CommentText"/>
      </w:pPr>
      <w:r>
        <w:rPr>
          <w:rStyle w:val="CommentReference"/>
        </w:rPr>
        <w:annotationRef/>
      </w:r>
      <w:r>
        <w:t xml:space="preserve">The </w:t>
      </w:r>
      <w:proofErr w:type="spellStart"/>
      <w:r>
        <w:t>longest</w:t>
      </w:r>
      <w:proofErr w:type="spellEnd"/>
      <w:r>
        <w:t xml:space="preserve"> „</w:t>
      </w:r>
      <w:proofErr w:type="spellStart"/>
      <w:r>
        <w:t>meaningful</w:t>
      </w:r>
      <w:proofErr w:type="spellEnd"/>
      <w:r>
        <w:t xml:space="preserve">“. Sollen wir da nochmal erwähnen dass es ab 1918 gibt. Ben stolpert da </w:t>
      </w:r>
      <w:proofErr w:type="spellStart"/>
      <w:r>
        <w:t>evtl</w:t>
      </w:r>
      <w:proofErr w:type="spellEnd"/>
      <w:r>
        <w:t xml:space="preserve"> drüber.</w:t>
      </w:r>
    </w:p>
  </w:comment>
  <w:comment w:id="147" w:author="rudi" w:date="2014-12-21T02:23:00Z" w:initials="r">
    <w:p w14:paraId="58D8468B" w14:textId="40C8C5D1" w:rsidR="006F4E8F" w:rsidRDefault="006F4E8F">
      <w:pPr>
        <w:pStyle w:val="CommentText"/>
      </w:pPr>
      <w:r>
        <w:rPr>
          <w:rStyle w:val="CommentReference"/>
        </w:rPr>
        <w:annotationRef/>
      </w:r>
      <w:r>
        <w:t>Stark! BAM!</w:t>
      </w:r>
    </w:p>
  </w:comment>
  <w:comment w:id="144" w:author="Hümbelin Oliver" w:date="2014-12-22T11:34:00Z" w:initials="HO">
    <w:p w14:paraId="76076043" w14:textId="49D00C7C" w:rsidR="006F4E8F" w:rsidRDefault="006F4E8F">
      <w:pPr>
        <w:pStyle w:val="CommentText"/>
      </w:pPr>
      <w:r>
        <w:rPr>
          <w:rStyle w:val="CommentReference"/>
        </w:rPr>
        <w:annotationRef/>
      </w:r>
      <w:proofErr w:type="spellStart"/>
      <w:r>
        <w:t>Or</w:t>
      </w:r>
      <w:proofErr w:type="spellEnd"/>
      <w:r>
        <w:t xml:space="preserve"> </w:t>
      </w:r>
      <w:proofErr w:type="spellStart"/>
      <w:r>
        <w:t>redistribution</w:t>
      </w:r>
      <w:proofErr w:type="spellEnd"/>
    </w:p>
  </w:comment>
  <w:comment w:id="149" w:author="rudi" w:date="2014-12-21T02:17:00Z" w:initials="r">
    <w:p w14:paraId="32C40114" w14:textId="71BEA56D" w:rsidR="006F4E8F" w:rsidRDefault="006F4E8F">
      <w:pPr>
        <w:pStyle w:val="CommentText"/>
      </w:pPr>
      <w:r>
        <w:rPr>
          <w:rStyle w:val="CommentReference"/>
        </w:rPr>
        <w:annotationRef/>
      </w:r>
      <w:proofErr w:type="spellStart"/>
      <w:r>
        <w:t>Brauchts</w:t>
      </w:r>
      <w:proofErr w:type="spellEnd"/>
      <w:r>
        <w:t xml:space="preserve"> den teil? </w:t>
      </w:r>
      <w:proofErr w:type="spellStart"/>
      <w:r>
        <w:t>Bzw</w:t>
      </w:r>
      <w:proofErr w:type="spellEnd"/>
      <w:r>
        <w:t xml:space="preserve"> der müsste m.E. irgendwie kompakter sein. </w:t>
      </w:r>
    </w:p>
  </w:comment>
  <w:comment w:id="157" w:author="rudi" w:date="2014-12-21T02:19:00Z" w:initials="r">
    <w:p w14:paraId="764E7688" w14:textId="46B9261B" w:rsidR="006F4E8F" w:rsidRDefault="006F4E8F">
      <w:pPr>
        <w:pStyle w:val="CommentText"/>
      </w:pPr>
      <w:r>
        <w:rPr>
          <w:rStyle w:val="CommentReference"/>
        </w:rPr>
        <w:annotationRef/>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9744C" w15:done="0"/>
  <w15:commentEx w15:paraId="38DECCD9" w15:done="0"/>
  <w15:commentEx w15:paraId="0632E3C1" w15:done="0"/>
  <w15:commentEx w15:paraId="12EB380B" w15:paraIdParent="0632E3C1" w15:done="0"/>
  <w15:commentEx w15:paraId="21FA7C34" w15:done="0"/>
  <w15:commentEx w15:paraId="0141ABDE" w15:done="0"/>
  <w15:commentEx w15:paraId="129DEDBC" w15:done="0"/>
  <w15:commentEx w15:paraId="02EF984B" w15:done="0"/>
  <w15:commentEx w15:paraId="39FA8AB0" w15:done="0"/>
  <w15:commentEx w15:paraId="5D4364AA" w15:done="0"/>
  <w15:commentEx w15:paraId="58D8468B" w15:done="0"/>
  <w15:commentEx w15:paraId="76076043" w15:done="0"/>
  <w15:commentEx w15:paraId="32C40114" w15:done="0"/>
  <w15:commentEx w15:paraId="764E76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7C40B9" w14:textId="77777777" w:rsidR="009A38EF" w:rsidRDefault="009A38EF" w:rsidP="006312E0">
      <w:pPr>
        <w:spacing w:line="240" w:lineRule="auto"/>
      </w:pPr>
      <w:r>
        <w:separator/>
      </w:r>
    </w:p>
  </w:endnote>
  <w:endnote w:type="continuationSeparator" w:id="0">
    <w:p w14:paraId="08BF75C6" w14:textId="77777777" w:rsidR="009A38EF" w:rsidRDefault="009A38EF"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6F4E8F" w:rsidRPr="007407D3" w:rsidRDefault="006F4E8F"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6F4E8F" w:rsidRPr="003B1648" w:rsidRDefault="006F4E8F"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8157D4">
                            <w:rPr>
                              <w:noProof/>
                              <w:sz w:val="16"/>
                              <w:szCs w:val="16"/>
                            </w:rPr>
                            <w:t>6</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6F4E8F" w:rsidRPr="003B1648" w:rsidRDefault="006F4E8F"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8157D4">
                      <w:rPr>
                        <w:noProof/>
                        <w:sz w:val="16"/>
                        <w:szCs w:val="16"/>
                      </w:rPr>
                      <w:t>6</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64AFB2" w14:textId="77777777" w:rsidR="009A38EF" w:rsidRDefault="009A38EF" w:rsidP="006312E0">
      <w:pPr>
        <w:spacing w:line="240" w:lineRule="auto"/>
      </w:pPr>
    </w:p>
  </w:footnote>
  <w:footnote w:type="continuationSeparator" w:id="0">
    <w:p w14:paraId="2443E8A8" w14:textId="77777777" w:rsidR="009A38EF" w:rsidRDefault="009A38EF" w:rsidP="006312E0">
      <w:pPr>
        <w:spacing w:line="240" w:lineRule="auto"/>
      </w:pPr>
      <w:r>
        <w:continuationSeparator/>
      </w:r>
    </w:p>
  </w:footnote>
  <w:footnote w:id="1">
    <w:p w14:paraId="49571FB3" w14:textId="3487E576" w:rsidR="006F4E8F" w:rsidRPr="006A2614" w:rsidRDefault="006F4E8F">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2947E7AA" w14:textId="771833DE" w:rsidR="006F4E8F" w:rsidRDefault="006F4E8F">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0B45F872" w14:textId="768AB48C" w:rsidR="006F4E8F" w:rsidRDefault="006F4E8F">
      <w:pPr>
        <w:pStyle w:val="FootnoteText"/>
        <w:rPr>
          <w:lang w:val="en-US"/>
        </w:rPr>
      </w:pPr>
      <w:del w:id="15" w:author="rudi" w:date="2014-12-21T01:21:00Z">
        <w:r w:rsidRPr="00763E00" w:rsidDel="000421B2">
          <w:rPr>
            <w:lang w:val="en-US"/>
          </w:rPr>
          <w:delText xml:space="preserve"> </w:delText>
        </w:r>
      </w:del>
      <w:r w:rsidRPr="00763E00">
        <w:rPr>
          <w:lang w:val="en-US"/>
        </w:rPr>
        <w:t>(2)</w:t>
      </w:r>
      <w:r>
        <w:rPr>
          <w:lang w:val="en-US"/>
        </w:rPr>
        <w:t xml:space="preserve"> strong principle of transfers,</w:t>
      </w:r>
    </w:p>
    <w:p w14:paraId="6928CE79" w14:textId="77777777" w:rsidR="006F4E8F" w:rsidRDefault="006F4E8F">
      <w:pPr>
        <w:pStyle w:val="FootnoteText"/>
        <w:rPr>
          <w:lang w:val="en-US"/>
        </w:rPr>
      </w:pPr>
      <w:del w:id="16" w:author="rudi" w:date="2014-12-21T01:21:00Z">
        <w:r w:rsidRPr="00763E00" w:rsidDel="000421B2">
          <w:rPr>
            <w:lang w:val="en-US"/>
          </w:rPr>
          <w:delText xml:space="preserve"> </w:delText>
        </w:r>
      </w:del>
      <w:r w:rsidRPr="00763E00">
        <w:rPr>
          <w:lang w:val="en-US"/>
        </w:rPr>
        <w:t xml:space="preserve">(3) scale invariance, </w:t>
      </w:r>
    </w:p>
    <w:p w14:paraId="423D4416" w14:textId="77777777" w:rsidR="006F4E8F" w:rsidRDefault="006F4E8F">
      <w:pPr>
        <w:pStyle w:val="FootnoteText"/>
        <w:rPr>
          <w:lang w:val="en-US"/>
        </w:rPr>
      </w:pPr>
      <w:r w:rsidRPr="00763E00">
        <w:rPr>
          <w:lang w:val="en-US"/>
        </w:rPr>
        <w:t xml:space="preserve">(4) the principle of population and </w:t>
      </w:r>
    </w:p>
    <w:p w14:paraId="4A0CADFD" w14:textId="4AE4787F" w:rsidR="006F4E8F" w:rsidRPr="00763E00" w:rsidRDefault="006F4E8F">
      <w:pPr>
        <w:pStyle w:val="FootnoteText"/>
        <w:rPr>
          <w:lang w:val="en-US"/>
        </w:rPr>
      </w:pPr>
      <w:r w:rsidRPr="00763E00">
        <w:rPr>
          <w:lang w:val="en-US"/>
        </w:rPr>
        <w:t>(5) Decomposability.</w:t>
      </w:r>
    </w:p>
  </w:footnote>
  <w:footnote w:id="3">
    <w:p w14:paraId="1B809DA9" w14:textId="1A305BA0" w:rsidR="006F4E8F" w:rsidRPr="00406373" w:rsidRDefault="006F4E8F">
      <w:pPr>
        <w:pStyle w:val="FootnoteText"/>
        <w:rPr>
          <w:lang w:val="en-US"/>
        </w:rPr>
      </w:pPr>
      <w:r>
        <w:rPr>
          <w:rStyle w:val="FootnoteReference"/>
        </w:rPr>
        <w:footnoteRef/>
      </w:r>
      <w:r w:rsidRPr="00406373">
        <w:rPr>
          <w:lang w:val="en-US"/>
        </w:rPr>
        <w:t xml:space="preserve"> </w:t>
      </w:r>
      <w:r>
        <w:fldChar w:fldCharType="begin"/>
      </w:r>
      <w:r w:rsidRPr="0086512F">
        <w:rPr>
          <w:lang w:val="en-US"/>
          <w:rPrChange w:id="35" w:author="rudi" w:date="2014-12-17T01:09:00Z">
            <w:rPr/>
          </w:rPrChange>
        </w:rPr>
        <w:instrText xml:space="preserve"> HYPERLINK "http://www.estv.admin.ch/dokumentation/00075/00076/00701/index.html" </w:instrText>
      </w:r>
      <w:r>
        <w:fldChar w:fldCharType="separate"/>
      </w:r>
      <w:r w:rsidRPr="00406373">
        <w:rPr>
          <w:rStyle w:val="Hyperlink"/>
          <w:lang w:val="en-US"/>
        </w:rPr>
        <w:t>http://www.estv.admin.ch/dokumentation/00075/00076/00701/index.html</w:t>
      </w:r>
      <w:r>
        <w:rPr>
          <w:rStyle w:val="Hyperlink"/>
          <w:lang w:val="en-US"/>
        </w:rPr>
        <w:fldChar w:fldCharType="end"/>
      </w:r>
    </w:p>
  </w:footnote>
  <w:footnote w:id="4">
    <w:p w14:paraId="302D27B3" w14:textId="151B3EDB" w:rsidR="006F4E8F" w:rsidRPr="006003AB" w:rsidRDefault="006F4E8F" w:rsidP="00FD406E">
      <w:pPr>
        <w:pStyle w:val="FootnoteText"/>
        <w:rPr>
          <w:lang w:val="en-US"/>
        </w:rPr>
      </w:pPr>
      <w:r>
        <w:rPr>
          <w:rStyle w:val="FootnoteReference"/>
        </w:rPr>
        <w:footnoteRef/>
      </w:r>
      <w:r w:rsidRPr="006003AB">
        <w:rPr>
          <w:lang w:val="en-US"/>
        </w:rPr>
        <w:t xml:space="preserve"> </w:t>
      </w:r>
      <w:r>
        <w:rPr>
          <w:lang w:val="en-US"/>
        </w:rPr>
        <w:t>We didn’t use tax data before 1945 albeit it is accessible until 1917 because data before 1945 comprises only a minority of potential tax units. According to estimations of Dell et al. (2007) the share of tax fillers before 1945 was below 50% and sometimes even below 15%. Then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Cantons implemented the change in different years, that’s why there is no exact data available for Switzerland in the transition period. </w:t>
      </w:r>
    </w:p>
  </w:footnote>
  <w:footnote w:id="5">
    <w:p w14:paraId="4F58C68F" w14:textId="77777777" w:rsidR="006F4E8F" w:rsidRPr="008C2F1A" w:rsidRDefault="006F4E8F" w:rsidP="00FD406E">
      <w:pPr>
        <w:pStyle w:val="FootnoteText"/>
        <w:rPr>
          <w:lang w:val="en-US"/>
        </w:rPr>
      </w:pPr>
      <w:r>
        <w:rPr>
          <w:rStyle w:val="FootnoteReference"/>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6">
    <w:p w14:paraId="1D0D6370" w14:textId="07F4CFBC" w:rsidR="006F4E8F" w:rsidRPr="00190B1B" w:rsidRDefault="006F4E8F">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 xml:space="preserve">professional expenses, travel expenses, interest on debt, alimonies, training </w:t>
      </w:r>
      <w:proofErr w:type="spellStart"/>
      <w:r w:rsidRPr="0088351B">
        <w:rPr>
          <w:lang w:val="en-US"/>
        </w:rPr>
        <w:t>costs</w:t>
      </w:r>
      <w:del w:id="42" w:author="Hümbelin Oliver" w:date="2015-01-09T14:53:00Z">
        <w:r w:rsidRPr="0088351B" w:rsidDel="008334C9">
          <w:rPr>
            <w:lang w:val="en-US"/>
          </w:rPr>
          <w:delText xml:space="preserve">, two-earner deduction, </w:delText>
        </w:r>
      </w:del>
      <w:r w:rsidRPr="0088351B">
        <w:rPr>
          <w:lang w:val="en-US"/>
        </w:rPr>
        <w:t>party</w:t>
      </w:r>
      <w:proofErr w:type="spellEnd"/>
      <w:r w:rsidRPr="0088351B">
        <w:rPr>
          <w:lang w:val="en-US"/>
        </w:rPr>
        <w:t xml:space="preserve">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del w:id="43" w:author="Hümbelin Oliver" w:date="2015-01-09T14:57:00Z">
        <w:r w:rsidRPr="0088351B" w:rsidDel="008334C9">
          <w:rPr>
            <w:lang w:val="en-US"/>
          </w:rPr>
          <w:delText xml:space="preserve"> and sideline deductions</w:delText>
        </w:r>
      </w:del>
      <w:r>
        <w:rPr>
          <w:lang w:val="en-US"/>
        </w:rPr>
        <w:t>, medical expenses</w:t>
      </w:r>
      <w:ins w:id="44" w:author="Hümbelin Oliver" w:date="2015-01-09T14:55:00Z">
        <w:r w:rsidR="008334C9">
          <w:rPr>
            <w:lang w:val="en-US"/>
          </w:rPr>
          <w:t xml:space="preserve"> </w:t>
        </w:r>
        <w:proofErr w:type="spellStart"/>
        <w:r w:rsidR="008334C9">
          <w:rPr>
            <w:lang w:val="en-US"/>
          </w:rPr>
          <w:t>and</w:t>
        </w:r>
      </w:ins>
      <w:del w:id="45" w:author="Hümbelin Oliver" w:date="2015-01-09T14:55:00Z">
        <w:r w:rsidDel="008334C9">
          <w:rPr>
            <w:lang w:val="en-US"/>
          </w:rPr>
          <w:delText xml:space="preserve">, </w:delText>
        </w:r>
      </w:del>
      <w:r>
        <w:rPr>
          <w:lang w:val="en-US"/>
        </w:rPr>
        <w:t>charitable</w:t>
      </w:r>
      <w:proofErr w:type="spellEnd"/>
      <w:r>
        <w:rPr>
          <w:lang w:val="en-US"/>
        </w:rPr>
        <w:t xml:space="preserve"> donation</w:t>
      </w:r>
      <w:ins w:id="46" w:author="Hümbelin Oliver" w:date="2015-01-09T14:55:00Z">
        <w:r w:rsidR="008334C9">
          <w:rPr>
            <w:lang w:val="en-US"/>
          </w:rPr>
          <w:t>s</w:t>
        </w:r>
      </w:ins>
      <w:del w:id="47" w:author="Hümbelin Oliver" w:date="2015-01-09T14:55:00Z">
        <w:r w:rsidDel="008334C9">
          <w:rPr>
            <w:lang w:val="en-US"/>
          </w:rPr>
          <w:delText>s, tax-free amounts</w:delText>
        </w:r>
      </w:del>
    </w:p>
  </w:footnote>
  <w:footnote w:id="7">
    <w:p w14:paraId="25AC8419" w14:textId="55D209C8" w:rsidR="006F4E8F" w:rsidRPr="00190B1B" w:rsidRDefault="006F4E8F">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w:t>
      </w:r>
      <w:ins w:id="48" w:author="Hümbelin Oliver" w:date="2015-01-09T14:59:00Z">
        <w:r w:rsidR="008334C9">
          <w:rPr>
            <w:color w:val="222222"/>
            <w:lang w:val="en-US"/>
          </w:rPr>
          <w:t xml:space="preserve"> earned by savings</w:t>
        </w:r>
      </w:ins>
      <w:r>
        <w:rPr>
          <w:color w:val="222222"/>
          <w:lang w:val="en-US"/>
        </w:rPr>
        <w:t>, deductions for children and supported persons, second earner deductions.</w:t>
      </w:r>
    </w:p>
  </w:footnote>
  <w:footnote w:id="8">
    <w:p w14:paraId="726C0BEE" w14:textId="77777777" w:rsidR="006F4E8F" w:rsidRDefault="006F4E8F" w:rsidP="00C81B23">
      <w:pPr>
        <w:pStyle w:val="FootnoteText"/>
        <w:ind w:left="708" w:hanging="708"/>
        <w:rPr>
          <w:lang w:val="en-US"/>
        </w:rPr>
      </w:pPr>
      <w:r>
        <w:rPr>
          <w:rStyle w:val="FootnoteReference"/>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we can construct the taxable income after</w:t>
      </w:r>
    </w:p>
    <w:p w14:paraId="0216C0D4" w14:textId="36129908" w:rsidR="006F4E8F" w:rsidRDefault="006F4E8F" w:rsidP="00C81B23">
      <w:pPr>
        <w:pStyle w:val="FootnoteText"/>
        <w:ind w:left="708" w:hanging="708"/>
        <w:rPr>
          <w:lang w:val="en-US"/>
        </w:rPr>
      </w:pPr>
      <w:proofErr w:type="gramStart"/>
      <w:r>
        <w:rPr>
          <w:lang w:val="en-US"/>
        </w:rPr>
        <w:t>federal</w:t>
      </w:r>
      <w:proofErr w:type="gramEnd"/>
      <w:r>
        <w:rPr>
          <w:lang w:val="en-US"/>
        </w:rPr>
        <w:t xml:space="preserve"> taxes, which is a sort of pseudo disposable income, if deductions are understood as obligatory expenses. But  its</w:t>
      </w:r>
    </w:p>
    <w:p w14:paraId="1449DC0D" w14:textId="77777777" w:rsidR="006F4E8F" w:rsidRDefault="006F4E8F" w:rsidP="00C81B23">
      <w:pPr>
        <w:pStyle w:val="FootnoteText"/>
        <w:ind w:left="708" w:hanging="708"/>
        <w:rPr>
          <w:lang w:val="en-US"/>
        </w:rPr>
      </w:pPr>
      <w:r>
        <w:rPr>
          <w:lang w:val="en-US"/>
        </w:rPr>
        <w:t xml:space="preserve">is definitely not a true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708B89BB" w:rsidR="006F4E8F" w:rsidRPr="00190B1B" w:rsidRDefault="006F4E8F" w:rsidP="00C81B23">
      <w:pPr>
        <w:pStyle w:val="FootnoteText"/>
        <w:ind w:left="708" w:hanging="708"/>
        <w:rPr>
          <w:lang w:val="en-US"/>
        </w:rPr>
      </w:pPr>
      <w:proofErr w:type="gramStart"/>
      <w:r>
        <w:rPr>
          <w:lang w:val="en-US"/>
        </w:rPr>
        <w:t>taxes</w:t>
      </w:r>
      <w:proofErr w:type="gramEnd"/>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r w:rsidRPr="00154023">
        <w:rPr>
          <w:lang w:val="en-US"/>
        </w:rPr>
        <w:t>.</w:t>
      </w:r>
    </w:p>
  </w:footnote>
  <w:footnote w:id="9">
    <w:p w14:paraId="6B9AC6AF" w14:textId="05A15427" w:rsidR="006F4E8F" w:rsidRPr="00783DA9" w:rsidRDefault="006F4E8F">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6F4E8F" w:rsidRPr="00497AAC" w:rsidRDefault="006F4E8F" w:rsidP="0040615D">
      <w:pPr>
        <w:pStyle w:val="FootnoteText"/>
        <w:rPr>
          <w:lang w:val="en-US"/>
        </w:rPr>
      </w:pPr>
      <w:r>
        <w:rPr>
          <w:rStyle w:val="FootnoteReference"/>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3715A5C3" w14:textId="3AC1D365" w:rsidR="003E6398" w:rsidRPr="003E6398" w:rsidRDefault="003E6398">
      <w:pPr>
        <w:pStyle w:val="FootnoteText"/>
        <w:rPr>
          <w:lang w:val="en-US"/>
          <w:rPrChange w:id="61" w:author="Hümbelin Oliver" w:date="2015-01-09T15:02:00Z">
            <w:rPr/>
          </w:rPrChange>
        </w:rPr>
      </w:pPr>
      <w:ins w:id="62" w:author="Hümbelin Oliver" w:date="2015-01-09T15:02:00Z">
        <w:r>
          <w:rPr>
            <w:rStyle w:val="FootnoteReference"/>
          </w:rPr>
          <w:footnoteRef/>
        </w:r>
        <w:r w:rsidRPr="003E6398">
          <w:rPr>
            <w:lang w:val="en-US"/>
            <w:rPrChange w:id="63" w:author="Hümbelin Oliver" w:date="2015-01-09T15:02:00Z">
              <w:rPr/>
            </w:rPrChange>
          </w:rPr>
          <w:t xml:space="preserve"> See section </w:t>
        </w:r>
        <w:r>
          <w:fldChar w:fldCharType="begin"/>
        </w:r>
        <w:r w:rsidRPr="003E6398">
          <w:rPr>
            <w:lang w:val="en-US"/>
            <w:rPrChange w:id="64" w:author="Hümbelin Oliver" w:date="2015-01-09T15:02:00Z">
              <w:rPr/>
            </w:rPrChange>
          </w:rPr>
          <w:instrText xml:space="preserve"> REF _Ref408579088 \r \h </w:instrText>
        </w:r>
      </w:ins>
      <w:r>
        <w:fldChar w:fldCharType="separate"/>
      </w:r>
      <w:ins w:id="65" w:author="Hümbelin Oliver" w:date="2015-01-09T15:02:00Z">
        <w:r w:rsidRPr="003E6398">
          <w:rPr>
            <w:lang w:val="en-US"/>
            <w:rPrChange w:id="66" w:author="Hümbelin Oliver" w:date="2015-01-09T15:02:00Z">
              <w:rPr/>
            </w:rPrChange>
          </w:rPr>
          <w:t>5.4</w:t>
        </w:r>
        <w:r>
          <w:fldChar w:fldCharType="end"/>
        </w:r>
        <w:r w:rsidRPr="003E6398">
          <w:rPr>
            <w:lang w:val="en-US"/>
          </w:rPr>
          <w:t xml:space="preserve"> for additional information</w:t>
        </w:r>
        <w:r>
          <w:rPr>
            <w:lang w:val="en-US"/>
          </w:rPr>
          <w:t xml:space="preserve"> </w:t>
        </w:r>
        <w:r w:rsidRPr="003E6398">
          <w:rPr>
            <w:lang w:val="en-US"/>
            <w:rPrChange w:id="67" w:author="Hümbelin Oliver" w:date="2015-01-09T15:02:00Z">
              <w:rPr/>
            </w:rPrChange>
          </w:rPr>
          <w:t>on special cases</w:t>
        </w:r>
        <w:r>
          <w:rPr>
            <w:lang w:val="en-US"/>
          </w:rPr>
          <w:t>.</w:t>
        </w:r>
      </w:ins>
    </w:p>
  </w:footnote>
  <w:footnote w:id="12">
    <w:p w14:paraId="79B2738E" w14:textId="045750F6" w:rsidR="006F4E8F" w:rsidRPr="007108BA" w:rsidRDefault="006F4E8F">
      <w:pPr>
        <w:pStyle w:val="FootnoteText"/>
      </w:pPr>
      <w:r>
        <w:rPr>
          <w:rStyle w:val="FootnoteReference"/>
        </w:rPr>
        <w:footnoteRef/>
      </w:r>
      <w:r w:rsidRPr="007108BA">
        <w:t xml:space="preserve"> </w:t>
      </w:r>
      <w:hyperlink r:id="rId1" w:history="1">
        <w:r w:rsidRPr="005B4A5D">
          <w:rPr>
            <w:rStyle w:val="Hyperlink"/>
          </w:rPr>
          <w:t>http://www.bfs.admin.ch/bfs/portal/de/index/infothek/lexikon/lex/0.topic.1.html</w:t>
        </w:r>
      </w:hyperlink>
      <w:r w:rsidRPr="005B4A5D">
        <w:t xml:space="preserve"> (</w:t>
      </w:r>
      <w:r>
        <w:t>13.4.3 Sozialhilfe und Asylwesen)</w:t>
      </w:r>
    </w:p>
  </w:footnote>
  <w:footnote w:id="13">
    <w:p w14:paraId="4AC67833" w14:textId="743E26D6" w:rsidR="006F4E8F" w:rsidRPr="006956E1" w:rsidRDefault="006F4E8F">
      <w:pPr>
        <w:pStyle w:val="FootnoteText"/>
        <w:rPr>
          <w:lang w:val="en-US"/>
        </w:rPr>
      </w:pPr>
      <w:r>
        <w:rPr>
          <w:rStyle w:val="FootnoteReference"/>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4">
    <w:p w14:paraId="0B79CBF4" w14:textId="228BDB38" w:rsidR="006F4E8F" w:rsidRPr="001B7282" w:rsidRDefault="006F4E8F">
      <w:pPr>
        <w:pStyle w:val="FootnoteText"/>
        <w:rPr>
          <w:lang w:val="en-US"/>
          <w:rPrChange w:id="96" w:author="rudi" w:date="2014-12-22T14:51:00Z">
            <w:rPr/>
          </w:rPrChange>
        </w:rPr>
      </w:pPr>
      <w:ins w:id="97" w:author="rudi" w:date="2014-12-22T14:51:00Z">
        <w:r>
          <w:rPr>
            <w:rStyle w:val="FootnoteReference"/>
          </w:rPr>
          <w:footnoteRef/>
        </w:r>
        <w:r w:rsidRPr="001B7282">
          <w:rPr>
            <w:lang w:val="en-US"/>
            <w:rPrChange w:id="98" w:author="rudi" w:date="2014-12-22T14:51:00Z">
              <w:rPr/>
            </w:rPrChange>
          </w:rPr>
          <w:t xml:space="preserve"> </w:t>
        </w:r>
      </w:ins>
      <w:ins w:id="99" w:author="rudi" w:date="2014-12-23T02:54:00Z">
        <w:r>
          <w:rPr>
            <w:lang w:val="en-US"/>
          </w:rPr>
          <w:t xml:space="preserve">Difference </w:t>
        </w:r>
      </w:ins>
      <w:proofErr w:type="gramStart"/>
      <w:ins w:id="100" w:author="rudi" w:date="2014-12-23T02:55:00Z">
        <w:r>
          <w:rPr>
            <w:lang w:val="en-US"/>
          </w:rPr>
          <w:t>to  the</w:t>
        </w:r>
        <w:proofErr w:type="gramEnd"/>
        <w:r>
          <w:rPr>
            <w:lang w:val="en-US"/>
          </w:rPr>
          <w:t xml:space="preserve"> imputed series.</w:t>
        </w:r>
      </w:ins>
    </w:p>
  </w:footnote>
  <w:footnote w:id="15">
    <w:p w14:paraId="3C3FA50A" w14:textId="77777777" w:rsidR="006F4E8F" w:rsidRDefault="006F4E8F" w:rsidP="0075707F">
      <w:pPr>
        <w:pStyle w:val="FootnoteText"/>
        <w:rPr>
          <w:lang w:val="en-US"/>
        </w:rPr>
      </w:pPr>
      <w:r>
        <w:rPr>
          <w:rStyle w:val="FootnoteReference"/>
        </w:rPr>
        <w:footnoteRef/>
      </w:r>
      <w:r w:rsidRPr="00A06AD6">
        <w:rPr>
          <w:lang w:val="en-US"/>
        </w:rPr>
        <w:t xml:space="preserve"> </w:t>
      </w:r>
      <w:r>
        <w:fldChar w:fldCharType="begin"/>
      </w:r>
      <w:r w:rsidRPr="000421B2">
        <w:rPr>
          <w:lang w:val="en-US"/>
          <w:rPrChange w:id="152" w:author="rudi" w:date="2014-12-21T01:21:00Z">
            <w:rPr/>
          </w:rPrChange>
        </w:rPr>
        <w:instrText xml:space="preserve"> HYPERLINK "http://p3.snf.ch/Project-143399" </w:instrText>
      </w:r>
      <w:r>
        <w:fldChar w:fldCharType="separate"/>
      </w:r>
      <w:r w:rsidRPr="003A2F8E">
        <w:rPr>
          <w:rStyle w:val="Hyperlink"/>
          <w:lang w:val="en-US"/>
        </w:rPr>
        <w:t>http://p3.snf.ch/Project-143399</w:t>
      </w:r>
      <w:r>
        <w:rPr>
          <w:rStyle w:val="Hyperlink"/>
          <w:lang w:val="en-US"/>
        </w:rPr>
        <w:fldChar w:fldCharType="end"/>
      </w:r>
    </w:p>
    <w:p w14:paraId="70AB50D7" w14:textId="77777777" w:rsidR="006F4E8F" w:rsidRPr="00A06AD6" w:rsidRDefault="006F4E8F" w:rsidP="0075707F">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6F4E8F" w:rsidRPr="001F1B9C" w:rsidRDefault="006F4E8F"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6F4E8F" w:rsidRDefault="006F4E8F"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A80646"/>
    <w:multiLevelType w:val="multilevel"/>
    <w:tmpl w:val="81DC5478"/>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2"/>
  </w:num>
  <w:num w:numId="7">
    <w:abstractNumId w:val="15"/>
  </w:num>
  <w:num w:numId="8">
    <w:abstractNumId w:val="10"/>
  </w:num>
  <w:num w:numId="9">
    <w:abstractNumId w:val="17"/>
  </w:num>
  <w:num w:numId="10">
    <w:abstractNumId w:val="9"/>
  </w:num>
  <w:num w:numId="11">
    <w:abstractNumId w:val="13"/>
  </w:num>
  <w:num w:numId="12">
    <w:abstractNumId w:val="21"/>
  </w:num>
  <w:num w:numId="13">
    <w:abstractNumId w:val="16"/>
  </w:num>
  <w:num w:numId="14">
    <w:abstractNumId w:val="1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7"/>
  </w:num>
  <w:num w:numId="19">
    <w:abstractNumId w:val="18"/>
  </w:num>
  <w:num w:numId="20">
    <w:abstractNumId w:val="14"/>
  </w:num>
  <w:num w:numId="21">
    <w:abstractNumId w:val="20"/>
  </w:num>
  <w:num w:numId="22">
    <w:abstractNumId w:val="5"/>
  </w:num>
  <w:num w:numId="23">
    <w:abstractNumId w:val="8"/>
  </w:num>
  <w:num w:numId="24">
    <w:abstractNumId w:val="12"/>
  </w:num>
  <w:num w:numId="25">
    <w:abstractNumId w:val="6"/>
  </w:num>
  <w:num w:numId="26">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6923"/>
    <w:rsid w:val="000128C6"/>
    <w:rsid w:val="000179BB"/>
    <w:rsid w:val="00020500"/>
    <w:rsid w:val="00035727"/>
    <w:rsid w:val="000364D6"/>
    <w:rsid w:val="00036871"/>
    <w:rsid w:val="000421B2"/>
    <w:rsid w:val="00046D74"/>
    <w:rsid w:val="00047D7A"/>
    <w:rsid w:val="000526DB"/>
    <w:rsid w:val="00054AC8"/>
    <w:rsid w:val="000572D1"/>
    <w:rsid w:val="0006599C"/>
    <w:rsid w:val="000844EC"/>
    <w:rsid w:val="00087C85"/>
    <w:rsid w:val="00091514"/>
    <w:rsid w:val="00091C2D"/>
    <w:rsid w:val="00095C44"/>
    <w:rsid w:val="00096BB2"/>
    <w:rsid w:val="000A6849"/>
    <w:rsid w:val="000B1BAB"/>
    <w:rsid w:val="000B4338"/>
    <w:rsid w:val="000C3A69"/>
    <w:rsid w:val="000C5A90"/>
    <w:rsid w:val="000C7DD6"/>
    <w:rsid w:val="000D7C16"/>
    <w:rsid w:val="000E29F5"/>
    <w:rsid w:val="000E2F6C"/>
    <w:rsid w:val="000E484B"/>
    <w:rsid w:val="000E5BD4"/>
    <w:rsid w:val="000E654E"/>
    <w:rsid w:val="000F013A"/>
    <w:rsid w:val="000F0EA8"/>
    <w:rsid w:val="000F3789"/>
    <w:rsid w:val="000F3F69"/>
    <w:rsid w:val="000F40DC"/>
    <w:rsid w:val="000F66A6"/>
    <w:rsid w:val="00100231"/>
    <w:rsid w:val="00104646"/>
    <w:rsid w:val="0010571E"/>
    <w:rsid w:val="00107A0C"/>
    <w:rsid w:val="0011072C"/>
    <w:rsid w:val="001112B0"/>
    <w:rsid w:val="00112357"/>
    <w:rsid w:val="00112B6B"/>
    <w:rsid w:val="001215C7"/>
    <w:rsid w:val="00122E28"/>
    <w:rsid w:val="001232D9"/>
    <w:rsid w:val="00123364"/>
    <w:rsid w:val="00126FF4"/>
    <w:rsid w:val="001301A9"/>
    <w:rsid w:val="00132181"/>
    <w:rsid w:val="00136B09"/>
    <w:rsid w:val="00137073"/>
    <w:rsid w:val="00141738"/>
    <w:rsid w:val="00141B1B"/>
    <w:rsid w:val="00142EB7"/>
    <w:rsid w:val="0015023D"/>
    <w:rsid w:val="00154023"/>
    <w:rsid w:val="00164F6A"/>
    <w:rsid w:val="00170D9E"/>
    <w:rsid w:val="00176DF1"/>
    <w:rsid w:val="00182BEB"/>
    <w:rsid w:val="00182FF6"/>
    <w:rsid w:val="00190924"/>
    <w:rsid w:val="00190B1B"/>
    <w:rsid w:val="001B0F1A"/>
    <w:rsid w:val="001B176D"/>
    <w:rsid w:val="001B21ED"/>
    <w:rsid w:val="001B7282"/>
    <w:rsid w:val="001C4B4E"/>
    <w:rsid w:val="001C61A3"/>
    <w:rsid w:val="001D27D7"/>
    <w:rsid w:val="001D3B0D"/>
    <w:rsid w:val="001D4982"/>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5780F"/>
    <w:rsid w:val="00263882"/>
    <w:rsid w:val="002675E3"/>
    <w:rsid w:val="00272FC3"/>
    <w:rsid w:val="002824F1"/>
    <w:rsid w:val="00284773"/>
    <w:rsid w:val="00291D31"/>
    <w:rsid w:val="00296E81"/>
    <w:rsid w:val="002A0932"/>
    <w:rsid w:val="002A5151"/>
    <w:rsid w:val="002A672D"/>
    <w:rsid w:val="002B0461"/>
    <w:rsid w:val="002C25AE"/>
    <w:rsid w:val="002C45FD"/>
    <w:rsid w:val="002C5517"/>
    <w:rsid w:val="002D573D"/>
    <w:rsid w:val="002E2145"/>
    <w:rsid w:val="002E4F2E"/>
    <w:rsid w:val="002E6C41"/>
    <w:rsid w:val="002F06DC"/>
    <w:rsid w:val="00300BA3"/>
    <w:rsid w:val="003010C0"/>
    <w:rsid w:val="003038E7"/>
    <w:rsid w:val="00311B54"/>
    <w:rsid w:val="0031429A"/>
    <w:rsid w:val="00314D27"/>
    <w:rsid w:val="00315B56"/>
    <w:rsid w:val="003163BA"/>
    <w:rsid w:val="0032256D"/>
    <w:rsid w:val="00325FDE"/>
    <w:rsid w:val="00326945"/>
    <w:rsid w:val="0033009B"/>
    <w:rsid w:val="00336E3F"/>
    <w:rsid w:val="00340F1E"/>
    <w:rsid w:val="00341DAB"/>
    <w:rsid w:val="00351473"/>
    <w:rsid w:val="00357B08"/>
    <w:rsid w:val="00361A2D"/>
    <w:rsid w:val="003653F6"/>
    <w:rsid w:val="00367CF9"/>
    <w:rsid w:val="00372BCA"/>
    <w:rsid w:val="003757F4"/>
    <w:rsid w:val="003779D0"/>
    <w:rsid w:val="003838FC"/>
    <w:rsid w:val="003852C5"/>
    <w:rsid w:val="00387B86"/>
    <w:rsid w:val="003968F9"/>
    <w:rsid w:val="003A6D89"/>
    <w:rsid w:val="003A7EE5"/>
    <w:rsid w:val="003B1648"/>
    <w:rsid w:val="003B2B0A"/>
    <w:rsid w:val="003B431B"/>
    <w:rsid w:val="003B4332"/>
    <w:rsid w:val="003B66F4"/>
    <w:rsid w:val="003C14BB"/>
    <w:rsid w:val="003C7BD0"/>
    <w:rsid w:val="003D4775"/>
    <w:rsid w:val="003D7B55"/>
    <w:rsid w:val="003E0F55"/>
    <w:rsid w:val="003E14BF"/>
    <w:rsid w:val="003E6398"/>
    <w:rsid w:val="003E642F"/>
    <w:rsid w:val="003F04F8"/>
    <w:rsid w:val="003F474A"/>
    <w:rsid w:val="003F51DE"/>
    <w:rsid w:val="00402579"/>
    <w:rsid w:val="0040615D"/>
    <w:rsid w:val="00406373"/>
    <w:rsid w:val="00413272"/>
    <w:rsid w:val="004144A2"/>
    <w:rsid w:val="00416C9D"/>
    <w:rsid w:val="004202F9"/>
    <w:rsid w:val="00420B5B"/>
    <w:rsid w:val="0042274F"/>
    <w:rsid w:val="0042665B"/>
    <w:rsid w:val="0043172E"/>
    <w:rsid w:val="00432391"/>
    <w:rsid w:val="00451FB5"/>
    <w:rsid w:val="00455473"/>
    <w:rsid w:val="00455C52"/>
    <w:rsid w:val="00462CB2"/>
    <w:rsid w:val="00470ED1"/>
    <w:rsid w:val="00481E16"/>
    <w:rsid w:val="004860D0"/>
    <w:rsid w:val="004923FF"/>
    <w:rsid w:val="004957F7"/>
    <w:rsid w:val="00495D40"/>
    <w:rsid w:val="00497AAC"/>
    <w:rsid w:val="004A28AA"/>
    <w:rsid w:val="004A6F24"/>
    <w:rsid w:val="004B34FA"/>
    <w:rsid w:val="004B5CEC"/>
    <w:rsid w:val="004D3611"/>
    <w:rsid w:val="004D7D20"/>
    <w:rsid w:val="004E4D6D"/>
    <w:rsid w:val="004F0BEB"/>
    <w:rsid w:val="004F2A66"/>
    <w:rsid w:val="004F32F8"/>
    <w:rsid w:val="004F330F"/>
    <w:rsid w:val="004F4785"/>
    <w:rsid w:val="004F5A70"/>
    <w:rsid w:val="004F7B96"/>
    <w:rsid w:val="0050169A"/>
    <w:rsid w:val="005029BF"/>
    <w:rsid w:val="005042AA"/>
    <w:rsid w:val="00506A38"/>
    <w:rsid w:val="00511D21"/>
    <w:rsid w:val="00523ECE"/>
    <w:rsid w:val="00525346"/>
    <w:rsid w:val="00530949"/>
    <w:rsid w:val="0053118D"/>
    <w:rsid w:val="005329E3"/>
    <w:rsid w:val="005334C5"/>
    <w:rsid w:val="005350F7"/>
    <w:rsid w:val="00541EB5"/>
    <w:rsid w:val="00544391"/>
    <w:rsid w:val="0054558E"/>
    <w:rsid w:val="005479A4"/>
    <w:rsid w:val="00552732"/>
    <w:rsid w:val="00556E27"/>
    <w:rsid w:val="00566C1C"/>
    <w:rsid w:val="00572F02"/>
    <w:rsid w:val="00580CC4"/>
    <w:rsid w:val="00597535"/>
    <w:rsid w:val="005A0230"/>
    <w:rsid w:val="005B2286"/>
    <w:rsid w:val="005B4A5D"/>
    <w:rsid w:val="005B4CDB"/>
    <w:rsid w:val="005B5FF7"/>
    <w:rsid w:val="005C238B"/>
    <w:rsid w:val="005C4E90"/>
    <w:rsid w:val="005D2E6C"/>
    <w:rsid w:val="005D423D"/>
    <w:rsid w:val="005D678C"/>
    <w:rsid w:val="005E4140"/>
    <w:rsid w:val="005E7BD6"/>
    <w:rsid w:val="005F1CAF"/>
    <w:rsid w:val="005F7206"/>
    <w:rsid w:val="005F735C"/>
    <w:rsid w:val="006003AB"/>
    <w:rsid w:val="00614311"/>
    <w:rsid w:val="00616B27"/>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54D"/>
    <w:rsid w:val="00670CAD"/>
    <w:rsid w:val="00676E3F"/>
    <w:rsid w:val="00677381"/>
    <w:rsid w:val="00683799"/>
    <w:rsid w:val="00687574"/>
    <w:rsid w:val="00694009"/>
    <w:rsid w:val="006943AC"/>
    <w:rsid w:val="0069494D"/>
    <w:rsid w:val="006956E1"/>
    <w:rsid w:val="0069632F"/>
    <w:rsid w:val="006A2614"/>
    <w:rsid w:val="006A36C7"/>
    <w:rsid w:val="006B0C5B"/>
    <w:rsid w:val="006B199C"/>
    <w:rsid w:val="006B1B86"/>
    <w:rsid w:val="006C0833"/>
    <w:rsid w:val="006C2FBE"/>
    <w:rsid w:val="006C3A86"/>
    <w:rsid w:val="006D6738"/>
    <w:rsid w:val="006E3ADE"/>
    <w:rsid w:val="006E46AC"/>
    <w:rsid w:val="006E6A93"/>
    <w:rsid w:val="006F4E8F"/>
    <w:rsid w:val="006F7567"/>
    <w:rsid w:val="007008D6"/>
    <w:rsid w:val="007108BA"/>
    <w:rsid w:val="00712BE2"/>
    <w:rsid w:val="00720853"/>
    <w:rsid w:val="00725A05"/>
    <w:rsid w:val="00730698"/>
    <w:rsid w:val="00733867"/>
    <w:rsid w:val="007407D3"/>
    <w:rsid w:val="00743774"/>
    <w:rsid w:val="0075707F"/>
    <w:rsid w:val="007572D8"/>
    <w:rsid w:val="00761683"/>
    <w:rsid w:val="00763E00"/>
    <w:rsid w:val="007726B5"/>
    <w:rsid w:val="00776E50"/>
    <w:rsid w:val="00783DA9"/>
    <w:rsid w:val="0079014F"/>
    <w:rsid w:val="00796682"/>
    <w:rsid w:val="007A367A"/>
    <w:rsid w:val="007A5603"/>
    <w:rsid w:val="007B4AC6"/>
    <w:rsid w:val="007B5DDD"/>
    <w:rsid w:val="007B68CF"/>
    <w:rsid w:val="007C2893"/>
    <w:rsid w:val="007C7AE4"/>
    <w:rsid w:val="007D6F67"/>
    <w:rsid w:val="007D7C93"/>
    <w:rsid w:val="007E039D"/>
    <w:rsid w:val="007E29BC"/>
    <w:rsid w:val="007E4221"/>
    <w:rsid w:val="007E6849"/>
    <w:rsid w:val="00800BF2"/>
    <w:rsid w:val="00800CCA"/>
    <w:rsid w:val="0080340E"/>
    <w:rsid w:val="00806DA3"/>
    <w:rsid w:val="008075D1"/>
    <w:rsid w:val="008157D4"/>
    <w:rsid w:val="008215A5"/>
    <w:rsid w:val="00822870"/>
    <w:rsid w:val="00822DA7"/>
    <w:rsid w:val="008334C9"/>
    <w:rsid w:val="008359BB"/>
    <w:rsid w:val="00835FA1"/>
    <w:rsid w:val="00845A7E"/>
    <w:rsid w:val="00846DC4"/>
    <w:rsid w:val="00851D35"/>
    <w:rsid w:val="008528B7"/>
    <w:rsid w:val="00860C48"/>
    <w:rsid w:val="0086512F"/>
    <w:rsid w:val="00865714"/>
    <w:rsid w:val="00871EEF"/>
    <w:rsid w:val="00876D58"/>
    <w:rsid w:val="0088351B"/>
    <w:rsid w:val="00887475"/>
    <w:rsid w:val="0088753A"/>
    <w:rsid w:val="008913B8"/>
    <w:rsid w:val="00894E5B"/>
    <w:rsid w:val="008950D0"/>
    <w:rsid w:val="0089798D"/>
    <w:rsid w:val="008A1B90"/>
    <w:rsid w:val="008A23C4"/>
    <w:rsid w:val="008A44AD"/>
    <w:rsid w:val="008B2031"/>
    <w:rsid w:val="008B6910"/>
    <w:rsid w:val="008C20AA"/>
    <w:rsid w:val="008C2F1A"/>
    <w:rsid w:val="008D21A3"/>
    <w:rsid w:val="008D3A9F"/>
    <w:rsid w:val="008D61F6"/>
    <w:rsid w:val="008E19F9"/>
    <w:rsid w:val="008E2F97"/>
    <w:rsid w:val="008F2D88"/>
    <w:rsid w:val="008F4037"/>
    <w:rsid w:val="008F5BBC"/>
    <w:rsid w:val="00902218"/>
    <w:rsid w:val="00902D03"/>
    <w:rsid w:val="00912FE0"/>
    <w:rsid w:val="009161C4"/>
    <w:rsid w:val="00932C5C"/>
    <w:rsid w:val="0093695E"/>
    <w:rsid w:val="00941937"/>
    <w:rsid w:val="0094253E"/>
    <w:rsid w:val="009436BB"/>
    <w:rsid w:val="00945DA0"/>
    <w:rsid w:val="00951E7C"/>
    <w:rsid w:val="009546FD"/>
    <w:rsid w:val="009577BF"/>
    <w:rsid w:val="0096162E"/>
    <w:rsid w:val="009722A6"/>
    <w:rsid w:val="0097311D"/>
    <w:rsid w:val="00992DB1"/>
    <w:rsid w:val="009A38EF"/>
    <w:rsid w:val="009A592F"/>
    <w:rsid w:val="009A7E4E"/>
    <w:rsid w:val="009B0030"/>
    <w:rsid w:val="009B18B4"/>
    <w:rsid w:val="009B1D7B"/>
    <w:rsid w:val="009B2515"/>
    <w:rsid w:val="009B3063"/>
    <w:rsid w:val="009C0F72"/>
    <w:rsid w:val="009C1459"/>
    <w:rsid w:val="009C31C7"/>
    <w:rsid w:val="009C5D48"/>
    <w:rsid w:val="009C6EF1"/>
    <w:rsid w:val="009D5780"/>
    <w:rsid w:val="009D79DF"/>
    <w:rsid w:val="009E437A"/>
    <w:rsid w:val="009F2467"/>
    <w:rsid w:val="009F5BCC"/>
    <w:rsid w:val="00A00BCD"/>
    <w:rsid w:val="00A02C21"/>
    <w:rsid w:val="00A02D37"/>
    <w:rsid w:val="00A0309C"/>
    <w:rsid w:val="00A04487"/>
    <w:rsid w:val="00A05488"/>
    <w:rsid w:val="00A06AD6"/>
    <w:rsid w:val="00A14ACB"/>
    <w:rsid w:val="00A23BE2"/>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3332"/>
    <w:rsid w:val="00AB4134"/>
    <w:rsid w:val="00AB4D97"/>
    <w:rsid w:val="00AC0437"/>
    <w:rsid w:val="00AC65FF"/>
    <w:rsid w:val="00AC6F10"/>
    <w:rsid w:val="00AD2490"/>
    <w:rsid w:val="00AD3C46"/>
    <w:rsid w:val="00AD73C6"/>
    <w:rsid w:val="00AE18D1"/>
    <w:rsid w:val="00AE4567"/>
    <w:rsid w:val="00AE5A74"/>
    <w:rsid w:val="00AF47A8"/>
    <w:rsid w:val="00AF6366"/>
    <w:rsid w:val="00AF78B9"/>
    <w:rsid w:val="00B001E3"/>
    <w:rsid w:val="00B05E3A"/>
    <w:rsid w:val="00B14648"/>
    <w:rsid w:val="00B218B0"/>
    <w:rsid w:val="00B21B86"/>
    <w:rsid w:val="00B2422D"/>
    <w:rsid w:val="00B25861"/>
    <w:rsid w:val="00B25A50"/>
    <w:rsid w:val="00B25DB1"/>
    <w:rsid w:val="00B35EEB"/>
    <w:rsid w:val="00B36635"/>
    <w:rsid w:val="00B40657"/>
    <w:rsid w:val="00B409AB"/>
    <w:rsid w:val="00B410D9"/>
    <w:rsid w:val="00B4292C"/>
    <w:rsid w:val="00B545B2"/>
    <w:rsid w:val="00B545E6"/>
    <w:rsid w:val="00B60265"/>
    <w:rsid w:val="00B6365F"/>
    <w:rsid w:val="00B664C3"/>
    <w:rsid w:val="00B807BC"/>
    <w:rsid w:val="00B80819"/>
    <w:rsid w:val="00B81287"/>
    <w:rsid w:val="00B833C0"/>
    <w:rsid w:val="00B84F7E"/>
    <w:rsid w:val="00B91FF4"/>
    <w:rsid w:val="00B92879"/>
    <w:rsid w:val="00B92F01"/>
    <w:rsid w:val="00B944D9"/>
    <w:rsid w:val="00B978E7"/>
    <w:rsid w:val="00B9795D"/>
    <w:rsid w:val="00B97C3D"/>
    <w:rsid w:val="00BB156C"/>
    <w:rsid w:val="00BC07A1"/>
    <w:rsid w:val="00BD2E08"/>
    <w:rsid w:val="00BD4150"/>
    <w:rsid w:val="00BD6DED"/>
    <w:rsid w:val="00BD7B32"/>
    <w:rsid w:val="00BE27BD"/>
    <w:rsid w:val="00BE44E9"/>
    <w:rsid w:val="00BF2D5F"/>
    <w:rsid w:val="00C30550"/>
    <w:rsid w:val="00C453EC"/>
    <w:rsid w:val="00C55687"/>
    <w:rsid w:val="00C60F23"/>
    <w:rsid w:val="00C62E8C"/>
    <w:rsid w:val="00C6727C"/>
    <w:rsid w:val="00C715C7"/>
    <w:rsid w:val="00C73669"/>
    <w:rsid w:val="00C76CFB"/>
    <w:rsid w:val="00C77373"/>
    <w:rsid w:val="00C81B23"/>
    <w:rsid w:val="00C824E0"/>
    <w:rsid w:val="00C92257"/>
    <w:rsid w:val="00C9402B"/>
    <w:rsid w:val="00C9695A"/>
    <w:rsid w:val="00CA0F26"/>
    <w:rsid w:val="00CA541A"/>
    <w:rsid w:val="00CA778F"/>
    <w:rsid w:val="00CA7D54"/>
    <w:rsid w:val="00CA7E54"/>
    <w:rsid w:val="00CC65B7"/>
    <w:rsid w:val="00CC7BBA"/>
    <w:rsid w:val="00CC7CD1"/>
    <w:rsid w:val="00CD3C7E"/>
    <w:rsid w:val="00CD4DFE"/>
    <w:rsid w:val="00CE2631"/>
    <w:rsid w:val="00CE5BE4"/>
    <w:rsid w:val="00CF5EC2"/>
    <w:rsid w:val="00D044CF"/>
    <w:rsid w:val="00D05B64"/>
    <w:rsid w:val="00D13744"/>
    <w:rsid w:val="00D13F34"/>
    <w:rsid w:val="00D15B15"/>
    <w:rsid w:val="00D17A9E"/>
    <w:rsid w:val="00D21FD5"/>
    <w:rsid w:val="00D22D1B"/>
    <w:rsid w:val="00D242C0"/>
    <w:rsid w:val="00D3034A"/>
    <w:rsid w:val="00D30CA2"/>
    <w:rsid w:val="00D3790B"/>
    <w:rsid w:val="00D37E22"/>
    <w:rsid w:val="00D42570"/>
    <w:rsid w:val="00D44485"/>
    <w:rsid w:val="00D46FED"/>
    <w:rsid w:val="00D47A44"/>
    <w:rsid w:val="00D51156"/>
    <w:rsid w:val="00D55BBD"/>
    <w:rsid w:val="00D60A04"/>
    <w:rsid w:val="00D64FE2"/>
    <w:rsid w:val="00D674B0"/>
    <w:rsid w:val="00D77EF2"/>
    <w:rsid w:val="00D8398E"/>
    <w:rsid w:val="00D85FDF"/>
    <w:rsid w:val="00DA1130"/>
    <w:rsid w:val="00DA2973"/>
    <w:rsid w:val="00DA2CB4"/>
    <w:rsid w:val="00DA4F15"/>
    <w:rsid w:val="00DA68B5"/>
    <w:rsid w:val="00DB328E"/>
    <w:rsid w:val="00DB7ED7"/>
    <w:rsid w:val="00DC037E"/>
    <w:rsid w:val="00DC2C92"/>
    <w:rsid w:val="00DC37D8"/>
    <w:rsid w:val="00DC5331"/>
    <w:rsid w:val="00DD064E"/>
    <w:rsid w:val="00DD11C2"/>
    <w:rsid w:val="00DD3A93"/>
    <w:rsid w:val="00DD5282"/>
    <w:rsid w:val="00DE242C"/>
    <w:rsid w:val="00DE39E9"/>
    <w:rsid w:val="00DE7DE7"/>
    <w:rsid w:val="00DF5C40"/>
    <w:rsid w:val="00E05C8B"/>
    <w:rsid w:val="00E07490"/>
    <w:rsid w:val="00E10871"/>
    <w:rsid w:val="00E269DF"/>
    <w:rsid w:val="00E3079F"/>
    <w:rsid w:val="00E33328"/>
    <w:rsid w:val="00E43303"/>
    <w:rsid w:val="00E43329"/>
    <w:rsid w:val="00E43D99"/>
    <w:rsid w:val="00E65112"/>
    <w:rsid w:val="00E66771"/>
    <w:rsid w:val="00E74E3A"/>
    <w:rsid w:val="00E75396"/>
    <w:rsid w:val="00E82313"/>
    <w:rsid w:val="00E85A44"/>
    <w:rsid w:val="00E90501"/>
    <w:rsid w:val="00E91B34"/>
    <w:rsid w:val="00E92FC0"/>
    <w:rsid w:val="00E96D76"/>
    <w:rsid w:val="00E9787C"/>
    <w:rsid w:val="00EA022C"/>
    <w:rsid w:val="00EA1035"/>
    <w:rsid w:val="00EA6430"/>
    <w:rsid w:val="00EB0AD3"/>
    <w:rsid w:val="00EB3FB9"/>
    <w:rsid w:val="00EC268E"/>
    <w:rsid w:val="00ED1A08"/>
    <w:rsid w:val="00ED60EF"/>
    <w:rsid w:val="00ED6401"/>
    <w:rsid w:val="00EE3E59"/>
    <w:rsid w:val="00EF4B39"/>
    <w:rsid w:val="00EF5092"/>
    <w:rsid w:val="00EF5168"/>
    <w:rsid w:val="00F06E77"/>
    <w:rsid w:val="00F12DBE"/>
    <w:rsid w:val="00F172CC"/>
    <w:rsid w:val="00F17D15"/>
    <w:rsid w:val="00F36316"/>
    <w:rsid w:val="00F4103D"/>
    <w:rsid w:val="00F44D4C"/>
    <w:rsid w:val="00F6130E"/>
    <w:rsid w:val="00F65446"/>
    <w:rsid w:val="00F65C09"/>
    <w:rsid w:val="00F72AE5"/>
    <w:rsid w:val="00F72F58"/>
    <w:rsid w:val="00F8098A"/>
    <w:rsid w:val="00F825B4"/>
    <w:rsid w:val="00F97575"/>
    <w:rsid w:val="00FA3485"/>
    <w:rsid w:val="00FC5C9C"/>
    <w:rsid w:val="00FD406E"/>
    <w:rsid w:val="00FD7AF3"/>
    <w:rsid w:val="00FE1DC1"/>
    <w:rsid w:val="00FE7326"/>
    <w:rsid w:val="00FF0596"/>
    <w:rsid w:val="00FF15F1"/>
    <w:rsid w:val="00FF1F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png"/><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60670720"/>
        <c:axId val="96103808"/>
      </c:lineChart>
      <c:catAx>
        <c:axId val="60670720"/>
        <c:scaling>
          <c:orientation val="minMax"/>
        </c:scaling>
        <c:delete val="0"/>
        <c:axPos val="b"/>
        <c:numFmt formatCode="General" sourceLinked="1"/>
        <c:majorTickMark val="out"/>
        <c:minorTickMark val="none"/>
        <c:tickLblPos val="nextTo"/>
        <c:crossAx val="96103808"/>
        <c:crosses val="autoZero"/>
        <c:auto val="1"/>
        <c:lblAlgn val="ctr"/>
        <c:lblOffset val="100"/>
        <c:noMultiLvlLbl val="0"/>
      </c:catAx>
      <c:valAx>
        <c:axId val="96103808"/>
        <c:scaling>
          <c:orientation val="minMax"/>
          <c:max val="0.4"/>
          <c:min val="0.2"/>
        </c:scaling>
        <c:delete val="0"/>
        <c:axPos val="l"/>
        <c:majorGridlines/>
        <c:numFmt formatCode="General" sourceLinked="1"/>
        <c:majorTickMark val="out"/>
        <c:minorTickMark val="none"/>
        <c:tickLblPos val="nextTo"/>
        <c:crossAx val="60670720"/>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60683197961741264"/>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1"/>
          <c:order val="1"/>
          <c:tx>
            <c:strRef>
              <c:f>'Series-layout A'!$D$2:$D$3</c:f>
              <c:strCache>
                <c:ptCount val="1"/>
                <c:pt idx="0">
                  <c:v>Top 5% income share</c:v>
                </c:pt>
              </c:strCache>
            </c:strRef>
          </c:tx>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A'!$D$3:$D$35</c:f>
              <c:numCache>
                <c:formatCode>General</c:formatCode>
                <c:ptCount val="33"/>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pt idx="30">
                  <c:v>#N/A</c:v>
                </c:pt>
                <c:pt idx="31">
                  <c:v>#N/A</c:v>
                </c:pt>
                <c:pt idx="32">
                  <c:v>#N/A</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152637440"/>
        <c:axId val="152638976"/>
      </c:lineChart>
      <c:catAx>
        <c:axId val="152637440"/>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152638976"/>
        <c:crosses val="autoZero"/>
        <c:auto val="1"/>
        <c:lblAlgn val="ctr"/>
        <c:lblOffset val="100"/>
        <c:noMultiLvlLbl val="0"/>
      </c:catAx>
      <c:valAx>
        <c:axId val="152638976"/>
        <c:scaling>
          <c:orientation val="minMax"/>
        </c:scaling>
        <c:delete val="0"/>
        <c:axPos val="l"/>
        <c:majorGridlines/>
        <c:numFmt formatCode="General" sourceLinked="1"/>
        <c:majorTickMark val="out"/>
        <c:minorTickMark val="none"/>
        <c:tickLblPos val="nextTo"/>
        <c:crossAx val="152637440"/>
        <c:crosses val="autoZero"/>
        <c:crossBetween val="between"/>
      </c:valAx>
    </c:plotArea>
    <c:legend>
      <c:legendPos val="t"/>
      <c:layout>
        <c:manualLayout>
          <c:xMode val="edge"/>
          <c:yMode val="edge"/>
          <c:x val="5.5126242054434373E-2"/>
          <c:y val="2.8153153153153154E-2"/>
          <c:w val="0.88096939204987768"/>
          <c:h val="0.1677399594476366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F4AB4-43E5-4435-BD7B-3870DFB2E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1</Pages>
  <Words>11151</Words>
  <Characters>63566</Characters>
  <Application>Microsoft Office Word</Application>
  <DocSecurity>0</DocSecurity>
  <Lines>529</Lines>
  <Paragraphs>149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74568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5</cp:revision>
  <cp:lastPrinted>2014-11-28T15:51:00Z</cp:lastPrinted>
  <dcterms:created xsi:type="dcterms:W3CDTF">2014-12-23T01:57:00Z</dcterms:created>
  <dcterms:modified xsi:type="dcterms:W3CDTF">2015-01-09T17:31:00Z</dcterms:modified>
</cp:coreProperties>
</file>