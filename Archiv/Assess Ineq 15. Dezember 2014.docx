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3E642F"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le"/>
              <w:jc w:val="center"/>
              <w:rPr>
                <w:lang w:val="en-US"/>
              </w:rPr>
            </w:pPr>
            <w:commentRangeStart w:id="0"/>
            <w:r w:rsidRPr="00D044CF">
              <w:rPr>
                <w:lang w:val="en-US"/>
              </w:rPr>
              <w:t>Assessing inequality with ta</w:t>
            </w:r>
            <w:r w:rsidRPr="00EF5168">
              <w:rPr>
                <w:lang w:val="en-US"/>
              </w:rPr>
              <w:t>x</w:t>
            </w:r>
            <w:r w:rsidR="00E82313">
              <w:rPr>
                <w:lang w:val="en-US"/>
              </w:rPr>
              <w:t xml:space="preserve"> data</w:t>
            </w:r>
            <w:commentRangeEnd w:id="0"/>
            <w:r w:rsidR="006E6A93">
              <w:rPr>
                <w:rStyle w:val="CommentReference"/>
                <w:rFonts w:eastAsia="Lucida Sans"/>
                <w:color w:val="auto"/>
                <w:spacing w:val="0"/>
                <w:kern w:val="0"/>
              </w:rPr>
              <w:commentReference w:id="0"/>
            </w:r>
          </w:p>
          <w:p w14:paraId="6AFB6F65" w14:textId="012EFC02" w:rsidR="009F5BCC" w:rsidRPr="00D044CF" w:rsidRDefault="003757F4" w:rsidP="00D044CF">
            <w:pPr>
              <w:pStyle w:val="Subtitle"/>
              <w:jc w:val="center"/>
              <w:rPr>
                <w:lang w:val="en-US"/>
              </w:rPr>
            </w:pPr>
            <w:r>
              <w:rPr>
                <w:lang w:val="en-US"/>
              </w:rPr>
              <w:t xml:space="preserve">Income Inequality in </w:t>
            </w:r>
            <w:r w:rsidR="00D044CF" w:rsidRPr="00D044CF">
              <w:rPr>
                <w:lang w:val="en-US"/>
              </w:rPr>
              <w:t xml:space="preserve">Switzerland from </w:t>
            </w:r>
            <w:commentRangeStart w:id="1"/>
            <w:commentRangeStart w:id="2"/>
            <w:r w:rsidR="00D044CF" w:rsidRPr="00D044CF">
              <w:rPr>
                <w:lang w:val="en-US"/>
              </w:rPr>
              <w:t>19</w:t>
            </w:r>
            <w:r w:rsidR="00E82313">
              <w:rPr>
                <w:lang w:val="en-US"/>
              </w:rPr>
              <w:t>17</w:t>
            </w:r>
            <w:r w:rsidR="00D044CF" w:rsidRPr="00D044CF">
              <w:rPr>
                <w:lang w:val="en-US"/>
              </w:rPr>
              <w:t xml:space="preserve"> to 201</w:t>
            </w:r>
            <w:r w:rsidR="00E82313">
              <w:rPr>
                <w:lang w:val="en-US"/>
              </w:rPr>
              <w:t>1</w:t>
            </w:r>
            <w:commentRangeEnd w:id="1"/>
            <w:r w:rsidR="008359BB">
              <w:rPr>
                <w:rStyle w:val="CommentReference"/>
                <w:rFonts w:cs="Times New Roman"/>
              </w:rPr>
              <w:commentReference w:id="1"/>
            </w:r>
            <w:commentRangeEnd w:id="2"/>
            <w:r w:rsidR="00E82313">
              <w:rPr>
                <w:rStyle w:val="CommentReference"/>
                <w:rFonts w:cs="Times New Roman"/>
              </w:rPr>
              <w:commentReference w:id="2"/>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FE7326" w:rsidP="00D044CF">
            <w:pPr>
              <w:jc w:val="center"/>
              <w:rPr>
                <w:b/>
                <w:lang w:val="en-US"/>
              </w:rPr>
            </w:pPr>
            <w:r>
              <w:fldChar w:fldCharType="begin"/>
            </w:r>
            <w:r w:rsidRPr="00FE7326">
              <w:rPr>
                <w:lang w:val="en-US"/>
                <w:rPrChange w:id="3" w:author="Hümbelin Oliver" w:date="2014-12-12T16:46:00Z">
                  <w:rPr/>
                </w:rPrChange>
              </w:rPr>
              <w:instrText xml:space="preserve"> HYPERLINK "mailto:oliver.huembelin@bfh.ch" </w:instrText>
            </w:r>
            <w:r>
              <w:fldChar w:fldCharType="separate"/>
            </w:r>
            <w:r w:rsidR="00EF5168" w:rsidRPr="00DC6F19">
              <w:rPr>
                <w:rStyle w:val="Hyperlink"/>
                <w:b/>
                <w:lang w:val="en-US"/>
              </w:rPr>
              <w:t>oliver.huembelin@bfh.ch</w:t>
            </w:r>
            <w:r>
              <w:rPr>
                <w:rStyle w:val="Hyperlink"/>
                <w:b/>
                <w:lang w:val="en-US"/>
              </w:rPr>
              <w:fldChar w:fldCharType="end"/>
            </w: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FE7326" w:rsidP="00D044CF">
            <w:pPr>
              <w:jc w:val="center"/>
              <w:rPr>
                <w:rStyle w:val="Hyperlink"/>
                <w:b/>
                <w:lang w:val="en-US"/>
              </w:rPr>
            </w:pPr>
            <w:r>
              <w:fldChar w:fldCharType="begin"/>
            </w:r>
            <w:r w:rsidRPr="00FE7326">
              <w:rPr>
                <w:lang w:val="en-US"/>
                <w:rPrChange w:id="4" w:author="Hümbelin Oliver" w:date="2014-12-12T16:46:00Z">
                  <w:rPr/>
                </w:rPrChange>
              </w:rPr>
              <w:instrText xml:space="preserve"> HYPERLINK "mailto:rudolf.farys@soz.unibe.ch" </w:instrText>
            </w:r>
            <w:r>
              <w:fldChar w:fldCharType="separate"/>
            </w:r>
            <w:r w:rsidR="00D044CF" w:rsidRPr="00D044CF">
              <w:rPr>
                <w:rStyle w:val="Hyperlink"/>
                <w:b/>
                <w:lang w:val="en-US"/>
              </w:rPr>
              <w:t>rudolf.farys@soz.unibe.ch</w:t>
            </w:r>
            <w:r>
              <w:rPr>
                <w:rStyle w:val="Hyperlink"/>
                <w:b/>
                <w:lang w:val="en-US"/>
              </w:rPr>
              <w:fldChar w:fldCharType="end"/>
            </w:r>
          </w:p>
          <w:p w14:paraId="473D36E8" w14:textId="77777777" w:rsidR="00EF5168" w:rsidRPr="00D044CF" w:rsidRDefault="00EF5168" w:rsidP="00D044CF">
            <w:pPr>
              <w:jc w:val="center"/>
              <w:rPr>
                <w:b/>
                <w:lang w:val="en-US"/>
              </w:rPr>
            </w:pPr>
          </w:p>
          <w:p w14:paraId="127034EE" w14:textId="30D6FD59" w:rsidR="009F5BCC" w:rsidRPr="00EF5168" w:rsidRDefault="003757F4" w:rsidP="00D044CF">
            <w:pPr>
              <w:jc w:val="center"/>
              <w:rPr>
                <w:lang w:val="en-US"/>
              </w:rPr>
            </w:pPr>
            <w:del w:id="5" w:author="Hümbelin Oliver" w:date="2014-11-17T17:43:00Z">
              <w:r w:rsidDel="00597535">
                <w:rPr>
                  <w:lang w:val="en-US"/>
                </w:rPr>
                <w:delText>Oktober</w:delText>
              </w:r>
            </w:del>
            <w:ins w:id="6" w:author="Hümbelin Oliver" w:date="2014-12-15T12:13:00Z">
              <w:r w:rsidR="00D242C0">
                <w:rPr>
                  <w:lang w:val="en-US"/>
                </w:rPr>
                <w:t>December</w:t>
              </w:r>
            </w:ins>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7"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8"/>
            <w:r w:rsidR="00DA2CB4">
              <w:rPr>
                <w:lang w:val="en-US"/>
              </w:rPr>
              <w:t xml:space="preserve">tax data </w:t>
            </w:r>
            <w:commentRangeEnd w:id="8"/>
            <w:r w:rsidR="00EA022C">
              <w:rPr>
                <w:rStyle w:val="CommentReference"/>
              </w:rPr>
              <w:commentReference w:id="8"/>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9"/>
            <w:ins w:id="10" w:author="Hümbelin Oliver" w:date="2014-11-17T17:37:00Z">
              <w:r w:rsidR="00ED1A08">
                <w:rPr>
                  <w:lang w:val="en-US"/>
                </w:rPr>
                <w:t xml:space="preserve"> from Switzerland</w:t>
              </w:r>
            </w:ins>
            <w:ins w:id="11" w:author="Hümbelin Oliver" w:date="2014-11-17T17:41:00Z">
              <w:r w:rsidR="00ED1A08">
                <w:rPr>
                  <w:lang w:val="en-US"/>
                </w:rPr>
                <w:t xml:space="preserve"> we show a)</w:t>
              </w:r>
            </w:ins>
            <w:ins w:id="12" w:author="Hümbelin Oliver" w:date="2014-11-17T17:38:00Z">
              <w:r w:rsidR="00ED1A08">
                <w:rPr>
                  <w:lang w:val="en-US"/>
                </w:rPr>
                <w:t xml:space="preserve"> how strong inequality is affected by using different income concepts</w:t>
              </w:r>
            </w:ins>
            <w:ins w:id="13" w:author="Hümbelin Oliver" w:date="2014-11-17T17:41:00Z">
              <w:r w:rsidR="00ED1A08">
                <w:rPr>
                  <w:lang w:val="en-US"/>
                </w:rPr>
                <w:t>, b</w:t>
              </w:r>
            </w:ins>
            <w:ins w:id="14" w:author="Hümbelin Oliver" w:date="2014-11-17T17:39:00Z">
              <w:r w:rsidR="00ED1A08">
                <w:rPr>
                  <w:lang w:val="en-US"/>
                </w:rPr>
                <w:t>y</w:t>
              </w:r>
            </w:ins>
            <w:ins w:id="15" w:author="Hümbelin Oliver" w:date="2014-11-17T17:41:00Z">
              <w:r w:rsidR="00ED1A08">
                <w:rPr>
                  <w:lang w:val="en-US"/>
                </w:rPr>
                <w:t xml:space="preserve"> b)</w:t>
              </w:r>
            </w:ins>
            <w:ins w:id="16" w:author="Hümbelin Oliver" w:date="2014-11-17T17:39:00Z">
              <w:r w:rsidR="00ED1A08">
                <w:rPr>
                  <w:lang w:val="en-US"/>
                </w:rPr>
                <w:t xml:space="preserve"> comparing tax data to survey data, we</w:t>
              </w:r>
            </w:ins>
            <w:ins w:id="17" w:author="Hümbelin Oliver" w:date="2014-11-17T17:40:00Z">
              <w:r w:rsidR="00ED1A08">
                <w:rPr>
                  <w:lang w:val="en-US"/>
                </w:rPr>
                <w:t xml:space="preserve"> furthermore</w:t>
              </w:r>
            </w:ins>
            <w:ins w:id="18" w:author="Hümbelin Oliver" w:date="2014-11-17T17:39:00Z">
              <w:r w:rsidR="00ED1A08">
                <w:rPr>
                  <w:lang w:val="en-US"/>
                </w:rPr>
                <w:t xml:space="preserve"> qu</w:t>
              </w:r>
            </w:ins>
            <w:ins w:id="19" w:author="Hümbelin Oliver" w:date="2014-11-17T17:40:00Z">
              <w:r w:rsidR="00ED1A08">
                <w:rPr>
                  <w:lang w:val="en-US"/>
                </w:rPr>
                <w:t>antify the bias from different household concepts (tax units, households) and from sample bias</w:t>
              </w:r>
            </w:ins>
            <w:ins w:id="20" w:author="Hümbelin Oliver" w:date="2014-11-17T17:42:00Z">
              <w:r w:rsidR="00597535">
                <w:rPr>
                  <w:lang w:val="en-US"/>
                </w:rPr>
                <w:t xml:space="preserve"> and </w:t>
              </w:r>
            </w:ins>
            <w:ins w:id="21" w:author="Hümbelin Oliver" w:date="2014-11-17T17:43:00Z">
              <w:r w:rsidR="00597535">
                <w:rPr>
                  <w:lang w:val="en-US"/>
                </w:rPr>
                <w:t>by c) using relative distribution method, we show</w:t>
              </w:r>
            </w:ins>
            <w:ins w:id="22" w:author="Hümbelin Oliver" w:date="2014-11-17T17:45:00Z">
              <w:r w:rsidR="00597535">
                <w:rPr>
                  <w:lang w:val="en-US"/>
                </w:rPr>
                <w:t xml:space="preserve"> </w:t>
              </w:r>
            </w:ins>
            <w:ins w:id="23" w:author="Hümbelin Oliver" w:date="2014-11-17T17:43:00Z">
              <w:r w:rsidR="00597535">
                <w:rPr>
                  <w:lang w:val="en-US"/>
                </w:rPr>
                <w:t>how interpretation changes, when using different inequality measures.</w:t>
              </w:r>
            </w:ins>
            <w:ins w:id="24" w:author="Hümbelin Oliver" w:date="2014-11-17T17:46:00Z">
              <w:r w:rsidR="00597535">
                <w:rPr>
                  <w:lang w:val="en-US"/>
                </w:rPr>
                <w:t xml:space="preserve"> Finally we present a new income </w:t>
              </w:r>
            </w:ins>
            <w:ins w:id="25" w:author="Hümbelin Oliver" w:date="2014-11-17T17:47:00Z">
              <w:r w:rsidR="00597535">
                <w:rPr>
                  <w:lang w:val="en-US"/>
                </w:rPr>
                <w:t>inequality</w:t>
              </w:r>
            </w:ins>
            <w:ins w:id="26" w:author="Hümbelin Oliver" w:date="2014-11-17T17:46:00Z">
              <w:r w:rsidR="00597535">
                <w:rPr>
                  <w:lang w:val="en-US"/>
                </w:rPr>
                <w:t xml:space="preserve"> </w:t>
              </w:r>
            </w:ins>
            <w:ins w:id="27" w:author="Hümbelin Oliver" w:date="2014-11-17T17:47:00Z">
              <w:r w:rsidR="00597535">
                <w:rPr>
                  <w:lang w:val="en-US"/>
                </w:rPr>
                <w:t xml:space="preserve">time series </w:t>
              </w:r>
            </w:ins>
            <w:ins w:id="28" w:author="Hümbelin Oliver" w:date="2014-11-18T11:39:00Z">
              <w:r w:rsidR="008C20AA">
                <w:rPr>
                  <w:lang w:val="en-US"/>
                </w:rPr>
                <w:t xml:space="preserve">for Switzerland </w:t>
              </w:r>
            </w:ins>
            <w:ins w:id="29" w:author="Hümbelin Oliver" w:date="2014-11-17T17:47:00Z">
              <w:r w:rsidR="00597535">
                <w:rPr>
                  <w:lang w:val="en-US"/>
                </w:rPr>
                <w:t xml:space="preserve">showing rising inequality trends in the 1950s and 2000s as well as a decreasing trend in the 1970s and 1990s. </w:t>
              </w:r>
            </w:ins>
            <w:commentRangeEnd w:id="9"/>
            <w:r w:rsidR="00D55BBD">
              <w:rPr>
                <w:rStyle w:val="CommentReference"/>
              </w:rPr>
              <w:commentReference w:id="9"/>
            </w:r>
            <w:del w:id="30"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31" w:author="Hümbelin Oliver" w:date="2014-11-17T17:47:00Z">
              <w:r w:rsidDel="00597535">
                <w:rPr>
                  <w:lang w:val="en-US"/>
                </w:rPr>
                <w:delText>as an example we</w:delText>
              </w:r>
              <w:r w:rsidR="00154023" w:rsidRPr="00154023" w:rsidDel="00597535">
                <w:rPr>
                  <w:lang w:val="en-US"/>
                </w:rPr>
                <w:delText xml:space="preserve"> show</w:delText>
              </w:r>
            </w:del>
            <w:del w:id="32"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33"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34"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34"/>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TOC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455C52">
        <w:rPr>
          <w:noProof/>
        </w:rPr>
        <w:t>3</w:t>
      </w:r>
      <w:r w:rsidR="00FD406E">
        <w:rPr>
          <w:noProof/>
        </w:rPr>
        <w:fldChar w:fldCharType="end"/>
      </w:r>
    </w:p>
    <w:p w14:paraId="7F54575E"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00455C52">
        <w:rPr>
          <w:noProof/>
          <w:lang w:val="en-US"/>
        </w:rPr>
        <w:t>3</w:t>
      </w:r>
      <w:r>
        <w:rPr>
          <w:noProof/>
        </w:rPr>
        <w:fldChar w:fldCharType="end"/>
      </w:r>
    </w:p>
    <w:p w14:paraId="61A8C0A2"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00455C52">
        <w:rPr>
          <w:noProof/>
          <w:lang w:val="en-US"/>
        </w:rPr>
        <w:t>4</w:t>
      </w:r>
      <w:r>
        <w:rPr>
          <w:noProof/>
        </w:rPr>
        <w:fldChar w:fldCharType="end"/>
      </w:r>
    </w:p>
    <w:p w14:paraId="21F30110" w14:textId="77777777" w:rsidR="00FD406E" w:rsidRDefault="00FD406E">
      <w:pPr>
        <w:pStyle w:val="TOC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fldChar w:fldCharType="separate"/>
      </w:r>
      <w:ins w:id="35" w:author="Hümbelin Oliver" w:date="2014-12-15T14:14:00Z">
        <w:r w:rsidR="00455C52">
          <w:rPr>
            <w:b/>
            <w:bCs/>
            <w:noProof/>
            <w:lang w:val="en-US"/>
          </w:rPr>
          <w:t>Error! Bookmark not defined.</w:t>
        </w:r>
      </w:ins>
      <w:del w:id="36" w:author="Hümbelin Oliver" w:date="2014-12-15T14:14:00Z">
        <w:r w:rsidR="00047D7A" w:rsidDel="00455C52">
          <w:rPr>
            <w:noProof/>
            <w:lang w:val="en-US"/>
          </w:rPr>
          <w:delText>5</w:delText>
        </w:r>
      </w:del>
      <w:r>
        <w:rPr>
          <w:noProof/>
        </w:rPr>
        <w:fldChar w:fldCharType="end"/>
      </w:r>
    </w:p>
    <w:p w14:paraId="027C801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00455C52">
        <w:rPr>
          <w:noProof/>
          <w:lang w:val="en-US"/>
        </w:rPr>
        <w:t>5</w:t>
      </w:r>
      <w:r>
        <w:rPr>
          <w:noProof/>
        </w:rPr>
        <w:fldChar w:fldCharType="end"/>
      </w:r>
    </w:p>
    <w:p w14:paraId="7D4B559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ins w:id="37" w:author="Hümbelin Oliver" w:date="2014-12-15T14:14:00Z">
        <w:r w:rsidR="00455C52">
          <w:rPr>
            <w:noProof/>
            <w:lang w:val="en-US"/>
          </w:rPr>
          <w:t>7</w:t>
        </w:r>
      </w:ins>
      <w:del w:id="38" w:author="Hümbelin Oliver" w:date="2014-11-25T12:17:00Z">
        <w:r w:rsidRPr="00FD406E" w:rsidDel="006B1B86">
          <w:rPr>
            <w:noProof/>
            <w:lang w:val="en-US"/>
          </w:rPr>
          <w:delText>6</w:delText>
        </w:r>
      </w:del>
      <w:r>
        <w:rPr>
          <w:noProof/>
        </w:rPr>
        <w:fldChar w:fldCharType="end"/>
      </w:r>
    </w:p>
    <w:p w14:paraId="4E203EA7"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ins w:id="39" w:author="Hümbelin Oliver" w:date="2014-12-15T14:14:00Z">
        <w:r w:rsidR="00455C52">
          <w:rPr>
            <w:noProof/>
            <w:lang w:val="en-US"/>
          </w:rPr>
          <w:t>7</w:t>
        </w:r>
      </w:ins>
      <w:del w:id="40" w:author="Hümbelin Oliver" w:date="2014-11-28T16:51:00Z">
        <w:r w:rsidR="006B1B86" w:rsidDel="00047D7A">
          <w:rPr>
            <w:noProof/>
            <w:lang w:val="en-US"/>
          </w:rPr>
          <w:delText>7</w:delText>
        </w:r>
      </w:del>
      <w:r>
        <w:rPr>
          <w:noProof/>
        </w:rPr>
        <w:fldChar w:fldCharType="end"/>
      </w:r>
    </w:p>
    <w:p w14:paraId="46107CB0"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fldChar w:fldCharType="separate"/>
      </w:r>
      <w:ins w:id="41" w:author="Hümbelin Oliver" w:date="2014-12-15T14:14:00Z">
        <w:r w:rsidR="00455C52">
          <w:rPr>
            <w:b/>
            <w:bCs/>
            <w:noProof/>
            <w:lang w:val="en-US"/>
          </w:rPr>
          <w:t>Error! Bookmark not defined.</w:t>
        </w:r>
      </w:ins>
      <w:del w:id="42" w:author="Hümbelin Oliver" w:date="2014-11-25T12:17:00Z">
        <w:r w:rsidRPr="00FD406E" w:rsidDel="006B1B86">
          <w:rPr>
            <w:noProof/>
            <w:lang w:val="en-US"/>
          </w:rPr>
          <w:delText>8</w:delText>
        </w:r>
      </w:del>
      <w:r>
        <w:rPr>
          <w:noProof/>
        </w:rPr>
        <w:fldChar w:fldCharType="end"/>
      </w:r>
    </w:p>
    <w:p w14:paraId="018C349F"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ins w:id="43" w:author="Hümbelin Oliver" w:date="2014-12-15T14:14:00Z">
        <w:r w:rsidR="00455C52">
          <w:rPr>
            <w:noProof/>
            <w:lang w:val="en-US"/>
          </w:rPr>
          <w:t>10</w:t>
        </w:r>
      </w:ins>
      <w:del w:id="44" w:author="Hümbelin Oliver" w:date="2014-11-25T12:17:00Z">
        <w:r w:rsidRPr="00FD406E" w:rsidDel="006B1B86">
          <w:rPr>
            <w:noProof/>
            <w:lang w:val="en-US"/>
          </w:rPr>
          <w:delText>10</w:delText>
        </w:r>
      </w:del>
      <w:r>
        <w:rPr>
          <w:noProof/>
        </w:rPr>
        <w:fldChar w:fldCharType="end"/>
      </w:r>
    </w:p>
    <w:p w14:paraId="7ACB7294"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ins w:id="45" w:author="Hümbelin Oliver" w:date="2014-12-15T14:14:00Z">
        <w:r w:rsidR="00455C52">
          <w:rPr>
            <w:noProof/>
            <w:lang w:val="en-US"/>
          </w:rPr>
          <w:t>12</w:t>
        </w:r>
      </w:ins>
      <w:del w:id="46" w:author="Hümbelin Oliver" w:date="2014-11-25T12:17:00Z">
        <w:r w:rsidRPr="00FD406E" w:rsidDel="006B1B86">
          <w:rPr>
            <w:noProof/>
            <w:lang w:val="en-US"/>
          </w:rPr>
          <w:delText>10</w:delText>
        </w:r>
      </w:del>
      <w:r>
        <w:rPr>
          <w:noProof/>
        </w:rPr>
        <w:fldChar w:fldCharType="end"/>
      </w:r>
    </w:p>
    <w:p w14:paraId="69F78828"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fldChar w:fldCharType="separate"/>
      </w:r>
      <w:ins w:id="47" w:author="Hümbelin Oliver" w:date="2014-12-15T14:14:00Z">
        <w:r w:rsidR="00455C52">
          <w:rPr>
            <w:b/>
            <w:bCs/>
            <w:noProof/>
            <w:lang w:val="en-US"/>
          </w:rPr>
          <w:t>Error! Bookmark not defined.</w:t>
        </w:r>
      </w:ins>
      <w:del w:id="48" w:author="Hümbelin Oliver" w:date="2014-11-25T12:17:00Z">
        <w:r w:rsidRPr="00FD406E" w:rsidDel="006B1B86">
          <w:rPr>
            <w:noProof/>
            <w:lang w:val="en-US"/>
          </w:rPr>
          <w:delText>11</w:delText>
        </w:r>
      </w:del>
      <w:r>
        <w:rPr>
          <w:noProof/>
        </w:rPr>
        <w:fldChar w:fldCharType="end"/>
      </w:r>
    </w:p>
    <w:p w14:paraId="582F5D97"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ins w:id="49" w:author="Hümbelin Oliver" w:date="2014-12-15T14:14:00Z">
        <w:r w:rsidR="00455C52">
          <w:rPr>
            <w:noProof/>
            <w:lang w:val="en-US"/>
          </w:rPr>
          <w:t>13</w:t>
        </w:r>
      </w:ins>
      <w:del w:id="50" w:author="Hümbelin Oliver" w:date="2014-11-25T12:17:00Z">
        <w:r w:rsidRPr="00FD406E" w:rsidDel="006B1B86">
          <w:rPr>
            <w:noProof/>
            <w:lang w:val="en-US"/>
          </w:rPr>
          <w:delText>12</w:delText>
        </w:r>
      </w:del>
      <w:r>
        <w:rPr>
          <w:noProof/>
        </w:rPr>
        <w:fldChar w:fldCharType="end"/>
      </w:r>
    </w:p>
    <w:p w14:paraId="2C265BBF"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ins w:id="51" w:author="Hümbelin Oliver" w:date="2014-12-15T14:14:00Z">
        <w:r w:rsidR="00455C52">
          <w:rPr>
            <w:noProof/>
            <w:lang w:val="en-US"/>
          </w:rPr>
          <w:t>16</w:t>
        </w:r>
      </w:ins>
      <w:del w:id="52" w:author="Hümbelin Oliver" w:date="2014-11-25T12:17:00Z">
        <w:r w:rsidRPr="00FD406E" w:rsidDel="006B1B86">
          <w:rPr>
            <w:noProof/>
            <w:lang w:val="en-US"/>
          </w:rPr>
          <w:delText>14</w:delText>
        </w:r>
      </w:del>
      <w:r>
        <w:rPr>
          <w:noProof/>
        </w:rPr>
        <w:fldChar w:fldCharType="end"/>
      </w:r>
    </w:p>
    <w:p w14:paraId="569A8BD2"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sidRPr="00EA022C">
        <w:rPr>
          <w:noProof/>
          <w:lang w:val="en-US"/>
        </w:rPr>
        <w:tab/>
      </w:r>
      <w:r>
        <w:rPr>
          <w:noProof/>
        </w:rPr>
        <w:fldChar w:fldCharType="begin"/>
      </w:r>
      <w:r w:rsidRPr="00EA022C">
        <w:rPr>
          <w:noProof/>
          <w:lang w:val="en-US"/>
          <w:rPrChange w:id="53" w:author="Hümbelin Oliver" w:date="2014-11-12T15:59:00Z">
            <w:rPr>
              <w:noProof/>
            </w:rPr>
          </w:rPrChange>
        </w:rPr>
        <w:instrText xml:space="preserve"> PAGEREF _Toc399858819 \h </w:instrText>
      </w:r>
      <w:r>
        <w:rPr>
          <w:noProof/>
        </w:rPr>
      </w:r>
      <w:r>
        <w:rPr>
          <w:noProof/>
        </w:rPr>
        <w:fldChar w:fldCharType="separate"/>
      </w:r>
      <w:ins w:id="54" w:author="Hümbelin Oliver" w:date="2014-12-15T14:14:00Z">
        <w:r w:rsidR="00455C52">
          <w:rPr>
            <w:noProof/>
            <w:lang w:val="en-US"/>
          </w:rPr>
          <w:t>21</w:t>
        </w:r>
      </w:ins>
      <w:del w:id="55" w:author="Hümbelin Oliver" w:date="2014-11-25T12:17:00Z">
        <w:r w:rsidRPr="00EA022C" w:rsidDel="006B1B86">
          <w:rPr>
            <w:noProof/>
            <w:lang w:val="en-US"/>
          </w:rPr>
          <w:delText>18</w:delText>
        </w:r>
      </w:del>
      <w:r>
        <w:rPr>
          <w:noProof/>
        </w:rPr>
        <w:fldChar w:fldCharType="end"/>
      </w:r>
    </w:p>
    <w:p w14:paraId="01F2E48A" w14:textId="77777777" w:rsidR="00FD406E" w:rsidRDefault="00FD406E">
      <w:pPr>
        <w:pStyle w:val="TOC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ins w:id="56" w:author="Hümbelin Oliver" w:date="2014-12-15T14:14:00Z">
        <w:r w:rsidR="00455C52">
          <w:rPr>
            <w:noProof/>
          </w:rPr>
          <w:t>25</w:t>
        </w:r>
      </w:ins>
      <w:del w:id="57" w:author="Hümbelin Oliver" w:date="2014-11-25T12:17:00Z">
        <w:r w:rsidDel="006B1B86">
          <w:rPr>
            <w:noProof/>
          </w:rPr>
          <w:delText>19</w:delText>
        </w:r>
      </w:del>
      <w:r>
        <w:rPr>
          <w:noProof/>
        </w:rPr>
        <w:fldChar w:fldCharType="end"/>
      </w:r>
    </w:p>
    <w:p w14:paraId="5E362F2A" w14:textId="77777777" w:rsidR="00FD406E" w:rsidRDefault="00FD406E">
      <w:pPr>
        <w:pStyle w:val="TOC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fldChar w:fldCharType="separate"/>
      </w:r>
      <w:ins w:id="58" w:author="Hümbelin Oliver" w:date="2014-12-15T14:14:00Z">
        <w:r w:rsidR="00455C52">
          <w:rPr>
            <w:b/>
            <w:bCs/>
            <w:noProof/>
            <w:lang w:val="en-US"/>
          </w:rPr>
          <w:t>Error! Bookmark not defined.</w:t>
        </w:r>
      </w:ins>
      <w:del w:id="59" w:author="Hümbelin Oliver" w:date="2014-11-25T12:17:00Z">
        <w:r w:rsidDel="006B1B86">
          <w:rPr>
            <w:noProof/>
          </w:rPr>
          <w:delText>20</w:delText>
        </w:r>
      </w:del>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Heading1"/>
        <w:rPr>
          <w:lang w:val="en-US"/>
        </w:rPr>
      </w:pPr>
      <w:r>
        <w:br w:type="page"/>
      </w:r>
      <w:bookmarkStart w:id="60" w:name="_Toc399858803"/>
      <w:r w:rsidR="00D044CF" w:rsidRPr="00DE7DE7">
        <w:rPr>
          <w:lang w:val="en-US"/>
        </w:rPr>
        <w:lastRenderedPageBreak/>
        <w:t>Introduction</w:t>
      </w:r>
      <w:bookmarkEnd w:id="60"/>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A47D1F">
        <w:rPr>
          <w:lang w:val="en-US"/>
        </w:rPr>
        <w:t xml:space="preserve">tti 2013, Salverda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131BDABA" w14:textId="54006B43"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2014). </w:t>
      </w:r>
    </w:p>
    <w:p w14:paraId="2EA2BD7B" w14:textId="77777777" w:rsidR="00D044CF" w:rsidRPr="00D044CF" w:rsidRDefault="00D044CF"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Default="00315B56" w:rsidP="00D044CF">
      <w:pPr>
        <w:pStyle w:val="Heading1"/>
        <w:rPr>
          <w:lang w:val="en-US"/>
        </w:rPr>
      </w:pPr>
      <w:bookmarkStart w:id="61" w:name="_Ref399330537"/>
      <w:bookmarkStart w:id="62" w:name="_Toc399858804"/>
      <w:r>
        <w:rPr>
          <w:lang w:val="en-US"/>
        </w:rPr>
        <w:t xml:space="preserve">Standards on Assessing </w:t>
      </w:r>
      <w:r w:rsidR="006C2FBE">
        <w:rPr>
          <w:lang w:val="en-US"/>
        </w:rPr>
        <w:t xml:space="preserve">Economic </w:t>
      </w:r>
      <w:r>
        <w:rPr>
          <w:lang w:val="en-US"/>
        </w:rPr>
        <w:t>Inequality</w:t>
      </w:r>
      <w:bookmarkEnd w:id="61"/>
      <w:bookmarkEnd w:id="62"/>
    </w:p>
    <w:p w14:paraId="16B4FAF7" w14:textId="6D424993"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9B1D7B">
        <w:rPr>
          <w:lang w:val="en-US"/>
        </w:rPr>
        <w:t xml:space="preserve">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5329E3" w:rsidRDefault="00D044CF" w:rsidP="00D044CF">
      <w:pPr>
        <w:pStyle w:val="Heading2"/>
        <w:rPr>
          <w:lang w:val="en-US"/>
        </w:rPr>
      </w:pPr>
      <w:bookmarkStart w:id="63" w:name="_Ref399337302"/>
      <w:bookmarkStart w:id="64" w:name="_Ref399337312"/>
      <w:bookmarkStart w:id="65" w:name="_Toc399858805"/>
      <w:r w:rsidRPr="00D044CF">
        <w:rPr>
          <w:lang w:val="en-US"/>
        </w:rPr>
        <w:lastRenderedPageBreak/>
        <w:t>Concepts on measuring economic resources</w:t>
      </w:r>
      <w:bookmarkEnd w:id="63"/>
      <w:bookmarkEnd w:id="64"/>
      <w:bookmarkEnd w:id="65"/>
    </w:p>
    <w:p w14:paraId="53BF0A83" w14:textId="1AB5A74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ootnoteReference"/>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514E71FA" w14:textId="4254609D" w:rsidR="009B2515" w:rsidRPr="005E4140" w:rsidRDefault="00D044CF" w:rsidP="009B2515">
      <w:pPr>
        <w:pStyle w:val="Caption"/>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United Nations (2011, 24)). Figure 1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Additionally, incomes are often equivalised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29225630" w:rsidR="009B2515" w:rsidRDefault="003163BA" w:rsidP="006A2614">
      <w:pPr>
        <w:pStyle w:val="Caption"/>
        <w:rPr>
          <w:lang w:val="en-US"/>
        </w:rPr>
      </w:pPr>
      <w:bookmarkStart w:id="66" w:name="_Ref399862328"/>
      <w:r w:rsidRPr="001232D9">
        <w:rPr>
          <w:sz w:val="24"/>
          <w:szCs w:val="24"/>
          <w:lang w:val="en-US"/>
        </w:rPr>
        <w:t xml:space="preserve">Figure </w:t>
      </w:r>
      <w:r w:rsidRPr="003163BA">
        <w:rPr>
          <w:bCs w:val="0"/>
          <w:sz w:val="24"/>
          <w:szCs w:val="24"/>
        </w:rPr>
        <w:fldChar w:fldCharType="begin"/>
      </w:r>
      <w:r w:rsidRPr="003163BA">
        <w:rPr>
          <w:sz w:val="24"/>
          <w:szCs w:val="24"/>
          <w:lang w:val="en-US"/>
        </w:rPr>
        <w:instrText xml:space="preserve"> SEQ Abbildung \* ARABIC </w:instrText>
      </w:r>
      <w:r w:rsidRPr="003163BA">
        <w:rPr>
          <w:bCs w:val="0"/>
          <w:sz w:val="24"/>
          <w:szCs w:val="24"/>
        </w:rPr>
        <w:fldChar w:fldCharType="separate"/>
      </w:r>
      <w:r w:rsidR="00455C52">
        <w:rPr>
          <w:noProof/>
          <w:sz w:val="24"/>
          <w:szCs w:val="24"/>
          <w:lang w:val="en-US"/>
        </w:rPr>
        <w:t>1</w:t>
      </w:r>
      <w:r w:rsidRPr="003163BA">
        <w:rPr>
          <w:bCs w:val="0"/>
          <w:sz w:val="24"/>
          <w:szCs w:val="24"/>
        </w:rPr>
        <w:fldChar w:fldCharType="end"/>
      </w:r>
      <w:bookmarkEnd w:id="66"/>
      <w:r w:rsidRPr="003163BA">
        <w:rPr>
          <w:sz w:val="24"/>
          <w:szCs w:val="24"/>
          <w:lang w:val="en-US"/>
        </w:rPr>
        <w:t xml:space="preserve"> : </w:t>
      </w:r>
      <w:r w:rsidRPr="001232D9">
        <w:rPr>
          <w:sz w:val="24"/>
          <w:szCs w:val="24"/>
          <w:lang w:val="en-US"/>
        </w:rPr>
        <w:t xml:space="preserve">Income definitions from </w:t>
      </w:r>
      <w:r w:rsidR="002C25AE">
        <w:rPr>
          <w:sz w:val="24"/>
          <w:szCs w:val="24"/>
          <w:lang w:val="en-US"/>
        </w:rPr>
        <w:t>primary income</w:t>
      </w:r>
      <w:r w:rsidRPr="001232D9">
        <w:rPr>
          <w:sz w:val="24"/>
          <w:szCs w:val="24"/>
          <w:lang w:val="en-US"/>
        </w:rPr>
        <w:t xml:space="preserve"> to disposable income</w:t>
      </w:r>
      <w:r w:rsidRPr="001232D9">
        <w:rPr>
          <w:lang w:val="en-US"/>
        </w:rPr>
        <w:br/>
        <w:t>Source: OECD (2013:44), own diagram</w:t>
      </w:r>
    </w:p>
    <w:p w14:paraId="0A79EC9B" w14:textId="77777777" w:rsidR="00676E3F" w:rsidRDefault="00676E3F" w:rsidP="00676E3F">
      <w:pPr>
        <w:pStyle w:val="Heading2"/>
        <w:rPr>
          <w:lang w:val="en-US"/>
        </w:rPr>
      </w:pPr>
      <w:bookmarkStart w:id="67" w:name="_Ref399841803"/>
      <w:bookmarkStart w:id="68" w:name="_Ref399849930"/>
      <w:bookmarkStart w:id="69" w:name="_Toc399858807"/>
      <w:r w:rsidRPr="00676E3F">
        <w:rPr>
          <w:lang w:val="en-US"/>
        </w:rPr>
        <w:t>Measuring inequality</w:t>
      </w:r>
      <w:bookmarkEnd w:id="67"/>
      <w:bookmarkEnd w:id="68"/>
      <w:bookmarkEnd w:id="69"/>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lastRenderedPageBreak/>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70" w:name="_Ref406405239"/>
      <w:r w:rsidRPr="00676E3F">
        <w:t>Statistical Units</w:t>
      </w:r>
      <w:bookmarkEnd w:id="70"/>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w:t>
      </w:r>
      <w:r w:rsidRPr="00676E3F">
        <w:rPr>
          <w:lang w:val="en-US"/>
        </w:rPr>
        <w:lastRenderedPageBreak/>
        <w:t xml:space="preserve">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5D3E683" w14:textId="77777777" w:rsidR="001D27D7" w:rsidRPr="00676E3F" w:rsidRDefault="001D27D7" w:rsidP="00B14648">
      <w:pPr>
        <w:rPr>
          <w:lang w:val="en-US"/>
        </w:rPr>
      </w:pPr>
    </w:p>
    <w:p w14:paraId="674F52DF" w14:textId="77777777" w:rsidR="00676E3F" w:rsidRDefault="00676E3F" w:rsidP="00676E3F">
      <w:pPr>
        <w:pStyle w:val="Heading2"/>
        <w:rPr>
          <w:lang w:val="en-US"/>
        </w:rPr>
      </w:pPr>
      <w:bookmarkStart w:id="71" w:name="_Ref399841861"/>
      <w:bookmarkStart w:id="72" w:name="_Toc399858808"/>
      <w:r w:rsidRPr="00676E3F">
        <w:rPr>
          <w:lang w:val="en-US"/>
        </w:rPr>
        <w:t>Coverage Issues</w:t>
      </w:r>
      <w:bookmarkEnd w:id="71"/>
      <w:bookmarkEnd w:id="72"/>
    </w:p>
    <w:p w14:paraId="0001B184" w14:textId="6031EE50"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692B294C" w14:textId="353EBF73" w:rsidR="00511D21" w:rsidRPr="008E19F9" w:rsidRDefault="00511D21" w:rsidP="00B14648">
      <w:pPr>
        <w:pStyle w:val="TOC1"/>
        <w:rPr>
          <w:lang w:val="en-US"/>
        </w:rPr>
      </w:pP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73" w:name="_Ref399330540"/>
      <w:bookmarkStart w:id="74" w:name="_Toc399858809"/>
      <w:r w:rsidRPr="00B14648">
        <w:rPr>
          <w:lang w:val="en-US"/>
        </w:rPr>
        <w:t>Comparison of tax data and survey data – overview of advantages and shortcomings</w:t>
      </w:r>
      <w:bookmarkEnd w:id="73"/>
      <w:bookmarkEnd w:id="74"/>
    </w:p>
    <w:p w14:paraId="09876D70" w14:textId="41608FB7"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ins w:id="75" w:author="Hümbelin Oliver" w:date="2014-12-15T14:14:00Z">
        <w:r w:rsidR="00455C52" w:rsidRPr="00455C52">
          <w:rPr>
            <w:rFonts w:ascii="Lucida Sans" w:hAnsi="Lucida Sans"/>
            <w:sz w:val="19"/>
            <w:szCs w:val="19"/>
            <w:lang w:val="en-US"/>
            <w:rPrChange w:id="76" w:author="Hümbelin Oliver" w:date="2014-12-15T14:14:00Z">
              <w:rPr>
                <w:lang w:val="en-US"/>
              </w:rPr>
            </w:rPrChange>
          </w:rPr>
          <w:t xml:space="preserve">Table </w:t>
        </w:r>
        <w:r w:rsidR="00455C52" w:rsidRPr="00455C52">
          <w:rPr>
            <w:rFonts w:ascii="Lucida Sans" w:hAnsi="Lucida Sans"/>
            <w:noProof/>
            <w:sz w:val="19"/>
            <w:szCs w:val="19"/>
            <w:lang w:val="en-US"/>
            <w:rPrChange w:id="77" w:author="Hümbelin Oliver" w:date="2014-12-15T14:14:00Z">
              <w:rPr>
                <w:noProof/>
                <w:lang w:val="en-US"/>
              </w:rPr>
            </w:rPrChange>
          </w:rPr>
          <w:t>1 </w:t>
        </w:r>
        <w:r w:rsidR="00455C52" w:rsidRPr="003163BA">
          <w:rPr>
            <w:lang w:val="en-US"/>
          </w:rPr>
          <w:t xml:space="preserve">: </w:t>
        </w:r>
        <w:r w:rsidR="00455C52" w:rsidRPr="00B14648">
          <w:rPr>
            <w:lang w:val="en-US"/>
          </w:rPr>
          <w:t>Comparison of tax-data and survey data</w:t>
        </w:r>
      </w:ins>
      <w:del w:id="78" w:author="Hümbelin Oliver" w:date="2014-12-15T14:11:00Z">
        <w:r w:rsidRPr="00B14648" w:rsidDel="00455C52">
          <w:rPr>
            <w:rFonts w:ascii="Lucida Sans" w:hAnsi="Lucida Sans"/>
            <w:sz w:val="19"/>
            <w:szCs w:val="19"/>
            <w:lang w:val="en-US"/>
          </w:rPr>
          <w:delText xml:space="preserve">Table </w:delText>
        </w:r>
        <w:r w:rsidRPr="00B14648" w:rsidDel="00455C52">
          <w:rPr>
            <w:rFonts w:ascii="Lucida Sans" w:hAnsi="Lucida Sans"/>
            <w:noProof/>
            <w:sz w:val="19"/>
            <w:szCs w:val="19"/>
            <w:lang w:val="en-US"/>
          </w:rPr>
          <w:delText>1</w:delText>
        </w:r>
      </w:del>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77777777" w:rsidR="00B14648" w:rsidRPr="00B14648" w:rsidRDefault="003163BA" w:rsidP="00B14648">
      <w:pPr>
        <w:pStyle w:val="Caption"/>
        <w:keepNext/>
        <w:rPr>
          <w:sz w:val="24"/>
          <w:szCs w:val="24"/>
          <w:lang w:val="en-US"/>
        </w:rPr>
      </w:pPr>
      <w:bookmarkStart w:id="79"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00455C52">
        <w:rPr>
          <w:noProof/>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79"/>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C1C84" w:rsidRDefault="00D85FDF" w:rsidP="000F66A6">
            <w:pPr>
              <w:spacing w:line="240" w:lineRule="auto"/>
              <w:rPr>
                <w:rFonts w:eastAsia="Times New Roman"/>
                <w:color w:val="000000"/>
                <w:szCs w:val="19"/>
                <w:lang w:eastAsia="de-CH"/>
              </w:rPr>
            </w:pPr>
            <w:r>
              <w:rPr>
                <w:rFonts w:eastAsia="Times New Roman"/>
                <w:color w:val="000000"/>
                <w:szCs w:val="19"/>
                <w:lang w:eastAsia="de-CH"/>
              </w:rPr>
              <w:t>Calculation</w:t>
            </w:r>
            <w:r w:rsidRPr="007C1C84">
              <w:rPr>
                <w:rFonts w:eastAsia="Times New Roman"/>
                <w:color w:val="000000"/>
                <w:szCs w:val="19"/>
                <w:lang w:eastAsia="de-CH"/>
              </w:rPr>
              <w:t xml:space="preserve"> of inequality measure</w:t>
            </w:r>
            <w:r>
              <w:rPr>
                <w:rFonts w:eastAsia="Times New Roman"/>
                <w:color w:val="000000"/>
                <w:szCs w:val="19"/>
                <w:lang w:eastAsia="de-CH"/>
              </w:rPr>
              <w:t>s</w:t>
            </w:r>
          </w:p>
        </w:tc>
        <w:tc>
          <w:tcPr>
            <w:tcW w:w="1320" w:type="dxa"/>
            <w:tcBorders>
              <w:top w:val="nil"/>
              <w:left w:val="nil"/>
              <w:bottom w:val="nil"/>
              <w:right w:val="nil"/>
            </w:tcBorders>
            <w:shd w:val="clear" w:color="auto" w:fill="auto"/>
            <w:noWrap/>
            <w:vAlign w:val="center"/>
          </w:tcPr>
          <w:p w14:paraId="672E1FFE" w14:textId="691D46CE"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evasion</w:t>
            </w:r>
            <w:r>
              <w:rPr>
                <w:rFonts w:eastAsia="Times New Roman"/>
                <w:color w:val="000000"/>
                <w:szCs w:val="19"/>
                <w:lang w:eastAsia="de-CH"/>
              </w:rPr>
              <w:t>, non-taxed</w:t>
            </w:r>
          </w:p>
        </w:tc>
        <w:tc>
          <w:tcPr>
            <w:tcW w:w="1320" w:type="dxa"/>
            <w:tcBorders>
              <w:top w:val="nil"/>
              <w:left w:val="nil"/>
              <w:bottom w:val="nil"/>
              <w:right w:val="nil"/>
            </w:tcBorders>
            <w:shd w:val="clear" w:color="auto" w:fill="auto"/>
            <w:noWrap/>
            <w:vAlign w:val="center"/>
            <w:hideMark/>
          </w:tcPr>
          <w:p w14:paraId="21FB5040"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DA02B8" w:rsidRDefault="00D85FDF"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short</w:t>
            </w:r>
          </w:p>
        </w:tc>
      </w:tr>
    </w:tbl>
    <w:p w14:paraId="27F05F15" w14:textId="466D4021" w:rsid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The missing of the link on the individual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ins w:id="80" w:author="Hümbelin Oliver" w:date="2014-12-15T14:14:00Z">
        <w:r w:rsidR="00455C52" w:rsidRPr="00455C52">
          <w:rPr>
            <w:rFonts w:ascii="Lucida Sans" w:hAnsi="Lucida Sans"/>
            <w:sz w:val="19"/>
            <w:szCs w:val="19"/>
            <w:lang w:val="en-US"/>
            <w:rPrChange w:id="81" w:author="Hümbelin Oliver" w:date="2014-12-15T14:14:00Z">
              <w:rPr>
                <w:lang w:val="en-US"/>
              </w:rPr>
            </w:rPrChange>
          </w:rPr>
          <w:t xml:space="preserve">Figure </w:t>
        </w:r>
        <w:r w:rsidR="00455C52" w:rsidRPr="00455C52">
          <w:rPr>
            <w:rFonts w:ascii="Lucida Sans" w:hAnsi="Lucida Sans"/>
            <w:sz w:val="19"/>
            <w:szCs w:val="19"/>
            <w:lang w:val="en-US"/>
            <w:rPrChange w:id="82" w:author="Hümbelin Oliver" w:date="2014-12-15T14:14:00Z">
              <w:rPr>
                <w:noProof/>
                <w:lang w:val="en-US"/>
              </w:rPr>
            </w:rPrChange>
          </w:rPr>
          <w:t>1</w:t>
        </w:r>
      </w:ins>
      <w:del w:id="83" w:author="Hümbelin Oliver" w:date="2014-12-15T14:11:00Z">
        <w:r w:rsidR="00047D7A" w:rsidRPr="003F51DE" w:rsidDel="00455C52">
          <w:rPr>
            <w:rFonts w:ascii="Lucida Sans" w:hAnsi="Lucida Sans"/>
            <w:sz w:val="19"/>
            <w:szCs w:val="19"/>
            <w:lang w:val="en-US"/>
          </w:rPr>
          <w:delText>Figure 1</w:delText>
        </w:r>
      </w:del>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4B7C60C0" w14:textId="09222AD8" w:rsidR="00B14648" w:rsidRPr="00B14648"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an individual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individual level (e.g. income source or characteristics of the household). But all common measures (like the Gini coefficient or Theil Index) are still possible to calculate, even though calculation can be tedious. </w:t>
      </w:r>
      <w:r w:rsidR="00B14648" w:rsidRPr="00B14648">
        <w:rPr>
          <w:rFonts w:ascii="Lucida Sans" w:hAnsi="Lucida Sans"/>
          <w:sz w:val="19"/>
          <w:szCs w:val="19"/>
          <w:lang w:val="en-US"/>
        </w:rPr>
        <w:t xml:space="preserve">When looking at </w:t>
      </w:r>
      <w:r w:rsidR="00B14648" w:rsidRPr="00B14648">
        <w:rPr>
          <w:rFonts w:ascii="Lucida Sans" w:hAnsi="Lucida Sans"/>
          <w:i/>
          <w:sz w:val="19"/>
          <w:szCs w:val="19"/>
          <w:lang w:val="en-US"/>
        </w:rPr>
        <w:t xml:space="preserve">statistical units </w:t>
      </w:r>
      <w:r w:rsidR="00B14648"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00B14648"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00B14648"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 xml:space="preserve">able to address the ideal statistical unit in a more appropriate way.   </w:t>
      </w:r>
    </w:p>
    <w:p w14:paraId="5EAB724B" w14:textId="6F5E525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the ”middleclass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r w:rsidR="00FE7326">
        <w:fldChar w:fldCharType="begin"/>
      </w:r>
      <w:r w:rsidR="00FE7326" w:rsidRPr="00FE7326">
        <w:rPr>
          <w:lang w:val="en-US"/>
          <w:rPrChange w:id="84" w:author="Hümbelin Oliver" w:date="2014-12-12T16:46:00Z">
            <w:rPr/>
          </w:rPrChange>
        </w:rPr>
        <w:instrText xml:space="preserve"> HYPERLINK \l "Xalvaredo_income_2009" </w:instrText>
      </w:r>
      <w:r w:rsidR="00FE7326">
        <w:fldChar w:fldCharType="separate"/>
      </w:r>
      <w:r w:rsidRPr="008E19F9">
        <w:rPr>
          <w:rFonts w:ascii="Lucida Sans" w:hAnsi="Lucida Sans"/>
          <w:sz w:val="19"/>
          <w:szCs w:val="19"/>
          <w:lang w:val="en-US"/>
        </w:rPr>
        <w:t>Alvaredo and Saez</w:t>
      </w:r>
      <w:r w:rsidR="00FE7326">
        <w:rPr>
          <w:rFonts w:ascii="Lucida Sans" w:hAnsi="Lucida Sans"/>
          <w:sz w:val="19"/>
          <w:szCs w:val="19"/>
          <w:lang w:val="en-US"/>
        </w:rPr>
        <w:fldChar w:fldCharType="end"/>
      </w:r>
      <w:r w:rsidR="000E654E">
        <w:rPr>
          <w:rFonts w:ascii="Lucida Sans" w:hAnsi="Lucida Sans"/>
          <w:sz w:val="19"/>
          <w:szCs w:val="19"/>
          <w:lang w:val="en-US"/>
        </w:rPr>
        <w:t xml:space="preserve"> </w:t>
      </w:r>
      <w:r w:rsidRPr="00B14648">
        <w:rPr>
          <w:rFonts w:ascii="Lucida Sans" w:hAnsi="Lucida Sans"/>
          <w:sz w:val="19"/>
          <w:szCs w:val="19"/>
          <w:lang w:val="en-US"/>
        </w:rPr>
        <w:t>(</w:t>
      </w:r>
      <w:r w:rsidR="00FE7326">
        <w:fldChar w:fldCharType="begin"/>
      </w:r>
      <w:r w:rsidR="00FE7326" w:rsidRPr="00FE7326">
        <w:rPr>
          <w:lang w:val="en-US"/>
          <w:rPrChange w:id="85" w:author="Hümbelin Oliver" w:date="2014-12-12T16:46:00Z">
            <w:rPr/>
          </w:rPrChange>
        </w:rPr>
        <w:instrText xml:space="preserve"> HYPERLINK \l "Xalvaredo_income_2009" </w:instrText>
      </w:r>
      <w:r w:rsidR="00FE7326">
        <w:fldChar w:fldCharType="separate"/>
      </w:r>
      <w:r w:rsidRPr="008E19F9">
        <w:rPr>
          <w:rFonts w:ascii="Lucida Sans" w:hAnsi="Lucida Sans"/>
          <w:sz w:val="19"/>
          <w:szCs w:val="19"/>
          <w:lang w:val="en-US"/>
        </w:rPr>
        <w:t>2009</w:t>
      </w:r>
      <w:r w:rsidR="00FE7326">
        <w:rPr>
          <w:rFonts w:ascii="Lucida Sans" w:hAnsi="Lucida Sans"/>
          <w:sz w:val="19"/>
          <w:szCs w:val="19"/>
          <w:lang w:val="en-US"/>
        </w:rPr>
        <w:fldChar w:fldCharType="end"/>
      </w:r>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13699CB1" w:rsidR="00B14648" w:rsidRPr="00B14648" w:rsidRDefault="000E654E" w:rsidP="00B14648">
      <w:pPr>
        <w:pStyle w:val="Heading1"/>
        <w:rPr>
          <w:lang w:val="en-US"/>
        </w:rPr>
      </w:pPr>
      <w:r>
        <w:rPr>
          <w:lang w:val="en-US"/>
        </w:rPr>
        <w:t>Different trends for income inequality in Switzerland</w:t>
      </w:r>
      <w:r w:rsidR="00A440C5">
        <w:rPr>
          <w:lang w:val="en-US"/>
        </w:rPr>
        <w:t xml:space="preserve"> due to methodological differences?</w:t>
      </w:r>
    </w:p>
    <w:p w14:paraId="462D907A" w14:textId="0ABC2FAF"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Figure </w:t>
      </w:r>
      <w:r w:rsidR="00104646">
        <w:rPr>
          <w:lang w:val="en-US"/>
        </w:rPr>
        <w:t>2</w:t>
      </w:r>
      <w:r w:rsidR="00B14648" w:rsidRPr="00B14648">
        <w:rPr>
          <w:lang w:val="en-US"/>
        </w:rPr>
        <w:t xml:space="preserve"> 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104646">
        <w:rPr>
          <w:lang w:val="en-US"/>
        </w:rPr>
        <w:t xml:space="preserve">figure 2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2013</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104646">
        <w:rPr>
          <w:lang w:val="en-US"/>
        </w:rPr>
        <w:t>figure 2</w:t>
      </w:r>
      <w:r w:rsidR="00B14648" w:rsidRPr="00B14648">
        <w:rPr>
          <w:lang w:val="en-US"/>
        </w:rPr>
        <w:t xml:space="preserve"> 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(2013) found a quite substantially decreases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commentRangeStart w:id="86"/>
      <w:r>
        <w:rPr>
          <w:noProof/>
          <w:lang w:val="en-US"/>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commentRangeEnd w:id="86"/>
      <w:r w:rsidR="00107A0C">
        <w:rPr>
          <w:rStyle w:val="CommentReference"/>
        </w:rPr>
        <w:commentReference w:id="86"/>
      </w:r>
      <w:r w:rsidR="00B92879" w:rsidRPr="008E19F9">
        <w:rPr>
          <w:noProof/>
          <w:lang w:val="en-US" w:eastAsia="de-CH"/>
        </w:rPr>
        <w:t xml:space="preserve"> </w:t>
      </w:r>
      <w:r w:rsidR="00B92879">
        <w:rPr>
          <w:noProof/>
          <w:lang w:val="en-US"/>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150453" w14:textId="77777777" w:rsidR="00B14648" w:rsidRPr="003163BA" w:rsidRDefault="003163BA" w:rsidP="003163BA">
      <w:pPr>
        <w:pStyle w:val="Caption"/>
        <w:rPr>
          <w:sz w:val="24"/>
          <w:szCs w:val="24"/>
          <w:lang w:val="en-US"/>
        </w:rPr>
      </w:pPr>
      <w:bookmarkStart w:id="87"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455C52">
        <w:rPr>
          <w:noProof/>
          <w:sz w:val="24"/>
          <w:szCs w:val="24"/>
          <w:lang w:val="en-US"/>
        </w:rPr>
        <w:t>2</w:t>
      </w:r>
      <w:r w:rsidRPr="003163BA">
        <w:rPr>
          <w:sz w:val="24"/>
          <w:szCs w:val="24"/>
          <w:lang w:val="en-US"/>
        </w:rPr>
        <w:fldChar w:fldCharType="end"/>
      </w:r>
      <w:bookmarkEnd w:id="87"/>
      <w:r w:rsidRPr="003163BA">
        <w:rPr>
          <w:sz w:val="24"/>
          <w:szCs w:val="24"/>
          <w:lang w:val="en-US"/>
        </w:rPr>
        <w:t xml:space="preserve">: </w:t>
      </w:r>
      <w:r>
        <w:rPr>
          <w:sz w:val="24"/>
          <w:szCs w:val="24"/>
          <w:lang w:val="en-US"/>
        </w:rPr>
        <w:t>T</w:t>
      </w:r>
      <w:r w:rsidRPr="003163BA">
        <w:rPr>
          <w:sz w:val="24"/>
          <w:szCs w:val="24"/>
          <w:lang w:val="en-US"/>
        </w:rPr>
        <w:t>rends of income inequality in Switzerland.</w:t>
      </w:r>
    </w:p>
    <w:p w14:paraId="3F539B9A" w14:textId="0622CAF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has risen, the top 0.01% share even doubled in the last observed 20 years. A result </w:t>
      </w:r>
      <w:r w:rsidR="00DD3A93">
        <w:rPr>
          <w:lang w:val="en-US"/>
        </w:rPr>
        <w:t>that</w:t>
      </w:r>
      <w:r w:rsidR="00DD3A93" w:rsidRPr="00B14648">
        <w:rPr>
          <w:lang w:val="en-US"/>
        </w:rPr>
        <w:t xml:space="preserve"> </w:t>
      </w:r>
      <w:r w:rsidRPr="00B14648">
        <w:rPr>
          <w:lang w:val="en-US"/>
        </w:rPr>
        <w:t>oppos</w:t>
      </w:r>
      <w:r w:rsidR="001232D9">
        <w:rPr>
          <w:lang w:val="en-US"/>
        </w:rPr>
        <w:t>es the outcome of official data.</w:t>
      </w:r>
    </w:p>
    <w:p w14:paraId="0585264F" w14:textId="77777777" w:rsidR="00B14648" w:rsidRPr="00B14648" w:rsidRDefault="00B14648" w:rsidP="00B14648">
      <w:pPr>
        <w:rPr>
          <w:lang w:val="en-US"/>
        </w:rPr>
      </w:pPr>
    </w:p>
    <w:p w14:paraId="601B637D" w14:textId="707DFF5F"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455C52">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it is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crucial issue concerning inequality. </w:t>
      </w:r>
      <w:r w:rsidR="004923FF">
        <w:rPr>
          <w:lang w:val="en-US"/>
        </w:rPr>
        <w:t xml:space="preserve">Second, different measures of inequality hamper the comparability. Following Leigh (2007:600) “top income shares are far from perfect as a measure of distribution of income across </w:t>
      </w:r>
      <w:r w:rsidR="004923FF">
        <w:rPr>
          <w:lang w:val="en-US"/>
        </w:rPr>
        <w:lastRenderedPageBreak/>
        <w:t xml:space="preserve">soceity”, although he finds a strong positive correlation with other inequality measures. </w:t>
      </w:r>
      <w:r w:rsidR="000F66A6" w:rsidRPr="00B14648">
        <w:rPr>
          <w:lang w:val="en-US"/>
        </w:rPr>
        <w:t>Third, different income concepts were used. As it is shown by Modetta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D15B15">
        <w:rPr>
          <w:lang w:val="en-US"/>
        </w:rPr>
        <w:t>(like taxe</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 tax data also neglect</w:t>
      </w:r>
      <w:r w:rsidR="00EB3FB9">
        <w:rPr>
          <w:lang w:val="en-US"/>
        </w:rPr>
        <w:t>s</w:t>
      </w:r>
      <w:r w:rsidR="000F66A6" w:rsidRPr="00B14648">
        <w:rPr>
          <w:lang w:val="en-US"/>
        </w:rPr>
        <w:t xml:space="preserve"> the household structure, because tax units don’t necessarily correspond to households.</w:t>
      </w:r>
    </w:p>
    <w:p w14:paraId="15C4947F" w14:textId="77777777" w:rsidR="00B92879" w:rsidRDefault="00B92879" w:rsidP="00B14648">
      <w:pPr>
        <w:rPr>
          <w:lang w:val="en-US"/>
        </w:rPr>
      </w:pPr>
    </w:p>
    <w:p w14:paraId="4EB36B19" w14:textId="604F9035" w:rsidR="00860C48" w:rsidRPr="00B92879" w:rsidRDefault="00B14648" w:rsidP="00154023">
      <w:pPr>
        <w:pStyle w:val="Heading1"/>
        <w:rPr>
          <w:lang w:val="en-US"/>
        </w:rPr>
      </w:pPr>
      <w:bookmarkStart w:id="88" w:name="_Toc399858811"/>
      <w:r w:rsidRPr="00B14648">
        <w:rPr>
          <w:lang w:val="en-US"/>
        </w:rPr>
        <w:t>Assessing income inequality trend</w:t>
      </w:r>
      <w:r w:rsidR="00341DAB">
        <w:rPr>
          <w:lang w:val="en-US"/>
        </w:rPr>
        <w:t>s</w:t>
      </w:r>
      <w:r w:rsidRPr="00B14648">
        <w:rPr>
          <w:lang w:val="en-US"/>
        </w:rPr>
        <w:t xml:space="preserve"> with tax data for Switzerland</w:t>
      </w:r>
      <w:bookmarkEnd w:id="88"/>
    </w:p>
    <w:p w14:paraId="1B2BAD3F" w14:textId="2FA7C8A1"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DD3A93">
        <w:rPr>
          <w:lang w:val="en-US"/>
        </w:rPr>
        <w:t xml:space="preserve">and </w:t>
      </w:r>
      <w:r w:rsidR="00B35EEB">
        <w:rPr>
          <w:lang w:val="en-US"/>
        </w:rPr>
        <w:t xml:space="preserve">we provide empirical </w:t>
      </w:r>
      <w:r w:rsidR="006A2614">
        <w:rPr>
          <w:lang w:val="en-US"/>
        </w:rPr>
        <w:t>evidence</w:t>
      </w:r>
      <w:r w:rsidR="00B35EEB">
        <w:rPr>
          <w:lang w:val="en-US"/>
        </w:rPr>
        <w:t xml:space="preserve"> for 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ins w:id="89" w:author="Hümbelin Oliver" w:date="2014-12-15T14:14:00Z">
        <w:r w:rsidR="00455C52" w:rsidRPr="00455C52">
          <w:rPr>
            <w:lang w:val="en-US"/>
            <w:rPrChange w:id="90" w:author="Hümbelin Oliver" w:date="2014-12-15T14:14:00Z">
              <w:rPr>
                <w:sz w:val="24"/>
                <w:szCs w:val="24"/>
                <w:lang w:val="en-US"/>
              </w:rPr>
            </w:rPrChange>
          </w:rPr>
          <w:t>Table 1</w:t>
        </w:r>
      </w:ins>
      <w:del w:id="91" w:author="Hümbelin Oliver" w:date="2014-12-15T14:11:00Z">
        <w:r w:rsidR="00047D7A" w:rsidRPr="003F51DE" w:rsidDel="00455C52">
          <w:rPr>
            <w:lang w:val="en-US"/>
          </w:rPr>
          <w:delText>Table 1</w:delText>
        </w:r>
      </w:del>
      <w:r w:rsidR="00C92257">
        <w:rPr>
          <w:lang w:val="en-US"/>
        </w:rPr>
        <w:fldChar w:fldCharType="end"/>
      </w:r>
      <w:r w:rsidR="00C92257">
        <w:rPr>
          <w:lang w:val="en-US"/>
        </w:rPr>
        <w:t xml:space="preserve"> gives an overview on topics covered in the rest of this paper</w:t>
      </w:r>
      <w:r w:rsidR="00B35EEB">
        <w:rPr>
          <w:lang w:val="en-US"/>
        </w:rPr>
        <w:t>. The t</w:t>
      </w:r>
      <w:r w:rsidR="00EB3FB9">
        <w:rPr>
          <w:lang w:val="en-US"/>
        </w:rPr>
        <w:t>able also shows the data we use</w:t>
      </w:r>
      <w:r w:rsidR="00B35EEB">
        <w:rPr>
          <w:lang w:val="en-US"/>
        </w:rPr>
        <w:t xml:space="preserve"> for each specific calculation. </w:t>
      </w:r>
      <w:r w:rsidR="00455473">
        <w:rPr>
          <w:lang w:val="en-US"/>
        </w:rPr>
        <w:t xml:space="preserve"> In general we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47D2B4B3" w:rsidR="00FD406E" w:rsidRDefault="00CC65B7" w:rsidP="00FD406E">
      <w:pPr>
        <w:rPr>
          <w:lang w:val="en-US"/>
        </w:rPr>
      </w:pPr>
      <w:r>
        <w:rPr>
          <w:lang w:val="en-US"/>
        </w:rPr>
        <w:t xml:space="preserve">The core of our analysis is always tax data. 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were able to collect ranges from </w:t>
      </w:r>
      <w:commentRangeStart w:id="93"/>
      <w:r w:rsidR="00FD406E" w:rsidRPr="00154023">
        <w:rPr>
          <w:lang w:val="en-US"/>
        </w:rPr>
        <w:t xml:space="preserve">1945 </w:t>
      </w:r>
      <w:commentRangeEnd w:id="93"/>
      <w:r w:rsidR="005D423D">
        <w:rPr>
          <w:rStyle w:val="CommentReference"/>
        </w:rPr>
        <w:commentReference w:id="93"/>
      </w:r>
      <w:r w:rsidR="00FD406E" w:rsidRPr="00154023">
        <w:rPr>
          <w:lang w:val="en-US"/>
        </w:rPr>
        <w:t>to 201</w:t>
      </w:r>
      <w:r w:rsidR="00D46FED">
        <w:rPr>
          <w:lang w:val="en-US"/>
        </w:rPr>
        <w:t>1</w:t>
      </w:r>
      <w:r w:rsidR="00FD406E" w:rsidRPr="00154023">
        <w:rPr>
          <w:lang w:val="en-US"/>
        </w:rPr>
        <w:t xml:space="preserve"> including 44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B60265">
        <w:rPr>
          <w:rStyle w:val="FootnoteReference"/>
          <w:lang w:val="en-US"/>
        </w:rPr>
        <w:footnoteReference w:id="5"/>
      </w:r>
      <w:r w:rsidR="00054AC8">
        <w:rPr>
          <w:lang w:val="en-US"/>
        </w:rPr>
        <w:t>.</w:t>
      </w:r>
      <w:ins w:id="94" w:author="Hümbelin Oliver" w:date="2014-12-15T12:14:00Z">
        <w:r w:rsidR="00D242C0">
          <w:rPr>
            <w:lang w:val="en-US"/>
          </w:rPr>
          <w:t xml:space="preserve"> </w:t>
        </w:r>
      </w:ins>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additionally use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6"/>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AF47A8">
        <w:rPr>
          <w:lang w:val="en-US"/>
        </w:rPr>
        <w:t xml:space="preserve">individual </w:t>
      </w:r>
      <w:r w:rsidR="00CD4DFE">
        <w:rPr>
          <w:lang w:val="en-US"/>
        </w:rPr>
        <w:t>cantonal tax data from</w:t>
      </w:r>
      <w:r w:rsidR="008F5BBC">
        <w:rPr>
          <w:lang w:val="en-US"/>
        </w:rPr>
        <w:t xml:space="preserve"> the canton</w:t>
      </w:r>
      <w:r w:rsidR="00CD4DFE">
        <w:rPr>
          <w:lang w:val="en-US"/>
        </w:rPr>
        <w:t xml:space="preserve"> Berne, because these data contain a register based household-ID</w:t>
      </w:r>
      <w:del w:id="95" w:author="Hümbelin Oliver" w:date="2014-12-15T11:26:00Z">
        <w:r w:rsidR="00CD4DFE" w:rsidDel="00455473">
          <w:rPr>
            <w:rStyle w:val="FootnoteReference"/>
            <w:lang w:val="en-US"/>
          </w:rPr>
          <w:footnoteReference w:id="7"/>
        </w:r>
      </w:del>
      <w:r w:rsidR="00CD4DFE">
        <w:rPr>
          <w:lang w:val="en-US"/>
        </w:rPr>
        <w:t>,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5679F22E" w14:textId="77777777" w:rsidR="00F06E77" w:rsidRDefault="00F06E77" w:rsidP="00FD406E">
      <w:pPr>
        <w:rPr>
          <w:lang w:val="en-US"/>
        </w:rPr>
      </w:pPr>
    </w:p>
    <w:p w14:paraId="1F4CAC39" w14:textId="77777777" w:rsidR="00F06E77" w:rsidRDefault="00F06E77" w:rsidP="00FD406E">
      <w:pPr>
        <w:rPr>
          <w:ins w:id="97" w:author="Hümbelin Oliver" w:date="2014-12-15T14:08:00Z"/>
          <w:lang w:val="en-US"/>
        </w:rPr>
      </w:pPr>
    </w:p>
    <w:p w14:paraId="569BD80C" w14:textId="77777777" w:rsidR="00455C52" w:rsidRDefault="00455C52" w:rsidP="00FD406E">
      <w:pPr>
        <w:rPr>
          <w:lang w:val="en-US"/>
        </w:rPr>
      </w:pPr>
    </w:p>
    <w:p w14:paraId="5B77D48E" w14:textId="77777777" w:rsidR="00F06E77" w:rsidRDefault="00F06E77" w:rsidP="00FD406E">
      <w:pPr>
        <w:rPr>
          <w:lang w:val="en-US"/>
        </w:rPr>
      </w:pPr>
    </w:p>
    <w:p w14:paraId="35BED425" w14:textId="3B5B3701" w:rsidR="00F06E77" w:rsidRPr="000E2F6C" w:rsidRDefault="00C92257" w:rsidP="000E2F6C">
      <w:pPr>
        <w:pStyle w:val="Caption"/>
        <w:rPr>
          <w:sz w:val="24"/>
          <w:szCs w:val="24"/>
          <w:lang w:val="en-US"/>
        </w:rPr>
      </w:pPr>
      <w:bookmarkStart w:id="98" w:name="_Ref404613128"/>
      <w:r w:rsidRPr="000E2F6C">
        <w:rPr>
          <w:sz w:val="24"/>
          <w:szCs w:val="24"/>
          <w:lang w:val="en-US"/>
        </w:rPr>
        <w:lastRenderedPageBreak/>
        <w:t xml:space="preserve">Table </w:t>
      </w:r>
      <w:r w:rsidRPr="000E2F6C">
        <w:rPr>
          <w:sz w:val="24"/>
          <w:szCs w:val="24"/>
          <w:lang w:val="en-US"/>
        </w:rPr>
        <w:fldChar w:fldCharType="begin"/>
      </w:r>
      <w:r w:rsidRPr="000E2F6C">
        <w:rPr>
          <w:sz w:val="24"/>
          <w:szCs w:val="24"/>
          <w:lang w:val="en-US"/>
        </w:rPr>
        <w:instrText xml:space="preserve"> SEQ Table \* ARABIC </w:instrText>
      </w:r>
      <w:r w:rsidRPr="000E2F6C">
        <w:rPr>
          <w:sz w:val="24"/>
          <w:szCs w:val="24"/>
          <w:lang w:val="en-US"/>
        </w:rPr>
        <w:fldChar w:fldCharType="separate"/>
      </w:r>
      <w:r w:rsidR="00455C52">
        <w:rPr>
          <w:noProof/>
          <w:sz w:val="24"/>
          <w:szCs w:val="24"/>
          <w:lang w:val="en-US"/>
        </w:rPr>
        <w:t>1</w:t>
      </w:r>
      <w:r w:rsidRPr="000E2F6C">
        <w:rPr>
          <w:sz w:val="24"/>
          <w:szCs w:val="24"/>
          <w:lang w:val="en-US"/>
        </w:rPr>
        <w:fldChar w:fldCharType="end"/>
      </w:r>
      <w:bookmarkEnd w:id="98"/>
      <w:r w:rsidRPr="000E2F6C">
        <w:rPr>
          <w:sz w:val="24"/>
          <w:szCs w:val="24"/>
          <w:lang w:val="en-US"/>
        </w:rPr>
        <w:t xml:space="preserve"> : Overview on empirical </w:t>
      </w:r>
      <w:r w:rsidR="007B5DDD">
        <w:rPr>
          <w:sz w:val="24"/>
          <w:szCs w:val="24"/>
          <w:lang w:val="en-US"/>
        </w:rPr>
        <w:t>test</w:t>
      </w:r>
      <w:r w:rsidR="00A4433C">
        <w:rPr>
          <w:sz w:val="24"/>
          <w:szCs w:val="24"/>
          <w:lang w:val="en-US"/>
        </w:rPr>
        <w:t>s</w:t>
      </w:r>
      <w:r w:rsidRPr="00C92257">
        <w:rPr>
          <w:sz w:val="24"/>
          <w:szCs w:val="24"/>
          <w:lang w:val="en-US"/>
        </w:rPr>
        <w:t xml:space="preserve"> </w:t>
      </w:r>
      <w:r w:rsidR="00FE7326">
        <w:rPr>
          <w:sz w:val="24"/>
          <w:szCs w:val="24"/>
          <w:lang w:val="en-US"/>
        </w:rPr>
        <w:t>within</w:t>
      </w:r>
      <w:r w:rsidR="00FE7326" w:rsidRPr="00C92257">
        <w:rPr>
          <w:sz w:val="24"/>
          <w:szCs w:val="24"/>
          <w:lang w:val="en-US"/>
        </w:rPr>
        <w:t xml:space="preserve"> </w:t>
      </w:r>
      <w:r w:rsidRPr="00C92257">
        <w:rPr>
          <w:sz w:val="24"/>
          <w:szCs w:val="24"/>
          <w:lang w:val="en-US"/>
        </w:rPr>
        <w:t xml:space="preserve">inequality related methodological </w:t>
      </w:r>
      <w:r w:rsidR="00FE7326">
        <w:rPr>
          <w:sz w:val="24"/>
          <w:szCs w:val="24"/>
          <w:lang w:val="en-US"/>
        </w:rPr>
        <w:t>areas</w:t>
      </w:r>
      <w:r w:rsidRPr="00C92257">
        <w:rPr>
          <w:sz w:val="24"/>
          <w:szCs w:val="24"/>
          <w:lang w:val="en-US"/>
        </w:rPr>
        <w:t>.</w:t>
      </w:r>
    </w:p>
    <w:tbl>
      <w:tblPr>
        <w:tblW w:w="9590" w:type="dxa"/>
        <w:tblInd w:w="93" w:type="dxa"/>
        <w:tblLook w:val="04A0" w:firstRow="1" w:lastRow="0" w:firstColumn="1" w:lastColumn="0" w:noHBand="0" w:noVBand="1"/>
      </w:tblPr>
      <w:tblGrid>
        <w:gridCol w:w="1993"/>
        <w:gridCol w:w="2984"/>
        <w:gridCol w:w="2976"/>
        <w:gridCol w:w="1637"/>
      </w:tblGrid>
      <w:tr w:rsidR="008F5BBC" w:rsidRPr="00F06E77" w14:paraId="31C6C427" w14:textId="2A8C2432" w:rsidTr="00DB328E">
        <w:trPr>
          <w:trHeight w:val="270"/>
        </w:trPr>
        <w:tc>
          <w:tcPr>
            <w:tcW w:w="1993"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84"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976"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1637"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3E642F" w14:paraId="55272871" w14:textId="2F73C72D" w:rsidTr="00DB328E">
        <w:trPr>
          <w:trHeight w:val="1143"/>
        </w:trPr>
        <w:tc>
          <w:tcPr>
            <w:tcW w:w="1993"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84"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99"/>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commentRangeEnd w:id="99"/>
            <w:r w:rsidR="007C2893">
              <w:rPr>
                <w:rStyle w:val="CommentReference"/>
              </w:rPr>
              <w:commentReference w:id="99"/>
            </w:r>
          </w:p>
        </w:tc>
        <w:tc>
          <w:tcPr>
            <w:tcW w:w="2976" w:type="dxa"/>
            <w:tcBorders>
              <w:top w:val="nil"/>
              <w:left w:val="nil"/>
              <w:bottom w:val="nil"/>
              <w:right w:val="nil"/>
            </w:tcBorders>
            <w:shd w:val="clear" w:color="auto" w:fill="auto"/>
            <w:vAlign w:val="center"/>
            <w:hideMark/>
          </w:tcPr>
          <w:p w14:paraId="7E81D076" w14:textId="33D7B20D" w:rsidR="008F5BBC" w:rsidRPr="00F06E77" w:rsidRDefault="00DB328E" w:rsidP="005D423D">
            <w:pPr>
              <w:spacing w:line="240" w:lineRule="auto"/>
              <w:jc w:val="center"/>
              <w:rPr>
                <w:rFonts w:eastAsia="Times New Roman"/>
                <w:color w:val="000000"/>
                <w:szCs w:val="19"/>
                <w:lang w:val="en-US"/>
              </w:rPr>
            </w:pPr>
            <w:commentRangeStart w:id="100"/>
            <w:r>
              <w:rPr>
                <w:rFonts w:eastAsia="Times New Roman"/>
                <w:color w:val="000000"/>
                <w:szCs w:val="19"/>
                <w:lang w:val="en-US"/>
              </w:rPr>
              <w:t>Time series of Gini</w:t>
            </w:r>
            <w:r w:rsidR="005D423D">
              <w:rPr>
                <w:rFonts w:eastAsia="Times New Roman"/>
                <w:color w:val="000000"/>
                <w:szCs w:val="19"/>
                <w:lang w:val="en-US"/>
              </w:rPr>
              <w:t>c</w:t>
            </w:r>
            <w:r>
              <w:rPr>
                <w:rFonts w:eastAsia="Times New Roman"/>
                <w:color w:val="000000"/>
                <w:szCs w:val="19"/>
                <w:lang w:val="en-US"/>
              </w:rPr>
              <w:t>oefficients (own calculation)</w:t>
            </w:r>
            <w:commentRangeEnd w:id="100"/>
            <w:r>
              <w:rPr>
                <w:rStyle w:val="CommentReference"/>
              </w:rPr>
              <w:commentReference w:id="100"/>
            </w:r>
          </w:p>
        </w:tc>
        <w:tc>
          <w:tcPr>
            <w:tcW w:w="1637" w:type="dxa"/>
            <w:tcBorders>
              <w:top w:val="nil"/>
              <w:left w:val="nil"/>
              <w:bottom w:val="nil"/>
              <w:right w:val="nil"/>
            </w:tcBorders>
          </w:tcPr>
          <w:p w14:paraId="07ACDED8" w14:textId="07EF7C63"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B328E" w:rsidRPr="008F5BBC">
              <w:rPr>
                <w:rFonts w:eastAsia="Times New Roman"/>
                <w:color w:val="000000" w:themeColor="text1"/>
                <w:szCs w:val="19"/>
                <w:lang w:val="en-US"/>
              </w:rPr>
              <w:t>-</w:t>
            </w:r>
            <w:r w:rsidR="00DB328E" w:rsidRPr="00F06E77">
              <w:rPr>
                <w:rFonts w:eastAsia="Times New Roman"/>
                <w:color w:val="FF0000"/>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3E642F" w14:paraId="3C8D493C" w14:textId="0DEDC19D" w:rsidTr="00DB328E">
        <w:trPr>
          <w:trHeight w:val="1260"/>
        </w:trPr>
        <w:tc>
          <w:tcPr>
            <w:tcW w:w="1993"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01"/>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commentRangeEnd w:id="101"/>
            <w:r w:rsidR="007C2893">
              <w:rPr>
                <w:rStyle w:val="CommentReference"/>
              </w:rPr>
              <w:commentReference w:id="101"/>
            </w:r>
          </w:p>
        </w:tc>
        <w:tc>
          <w:tcPr>
            <w:tcW w:w="2976"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1637" w:type="dxa"/>
            <w:tcBorders>
              <w:top w:val="nil"/>
              <w:left w:val="nil"/>
              <w:bottom w:val="nil"/>
              <w:right w:val="nil"/>
            </w:tcBorders>
          </w:tcPr>
          <w:p w14:paraId="75295FE6" w14:textId="742D0590" w:rsidR="008F5BBC" w:rsidRDefault="00DB328E" w:rsidP="003E642F">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3E642F" w14:paraId="1BC1AF01" w14:textId="4F50FFC7" w:rsidTr="00DB328E">
        <w:trPr>
          <w:trHeight w:val="765"/>
        </w:trPr>
        <w:tc>
          <w:tcPr>
            <w:tcW w:w="1993"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84"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976" w:type="dxa"/>
            <w:tcBorders>
              <w:top w:val="nil"/>
              <w:left w:val="nil"/>
              <w:bottom w:val="nil"/>
              <w:right w:val="nil"/>
            </w:tcBorders>
            <w:shd w:val="clear" w:color="auto" w:fill="auto"/>
            <w:vAlign w:val="center"/>
          </w:tcPr>
          <w:p w14:paraId="1FA51920" w14:textId="48A97F94"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Pr="00F06E77">
              <w:rPr>
                <w:rFonts w:eastAsia="Times New Roman"/>
                <w:color w:val="000000"/>
                <w:szCs w:val="19"/>
                <w:lang w:val="en-US"/>
              </w:rPr>
              <w:t xml:space="preserve">coefficient, </w:t>
            </w:r>
            <w:r w:rsidR="00DB328E">
              <w:rPr>
                <w:rFonts w:eastAsia="Times New Roman"/>
                <w:color w:val="000000"/>
                <w:szCs w:val="19"/>
                <w:lang w:val="en-US"/>
              </w:rPr>
              <w:t>Theil, Atkinson (own calculation)</w:t>
            </w:r>
          </w:p>
        </w:tc>
        <w:tc>
          <w:tcPr>
            <w:tcW w:w="1637" w:type="dxa"/>
            <w:tcBorders>
              <w:top w:val="nil"/>
              <w:left w:val="nil"/>
              <w:bottom w:val="nil"/>
              <w:right w:val="nil"/>
            </w:tcBorders>
          </w:tcPr>
          <w:p w14:paraId="71714D7B" w14:textId="1F0F60A2"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3E642F" w14:paraId="5DA13776" w14:textId="22B65FDF" w:rsidTr="00DB328E">
        <w:trPr>
          <w:trHeight w:val="765"/>
        </w:trPr>
        <w:tc>
          <w:tcPr>
            <w:tcW w:w="1993"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976" w:type="dxa"/>
            <w:tcBorders>
              <w:top w:val="nil"/>
              <w:left w:val="nil"/>
              <w:bottom w:val="nil"/>
              <w:right w:val="nil"/>
            </w:tcBorders>
            <w:shd w:val="clear" w:color="auto" w:fill="auto"/>
            <w:vAlign w:val="center"/>
          </w:tcPr>
          <w:p w14:paraId="1F6415B3" w14:textId="1A5D9261"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DB328E">
              <w:rPr>
                <w:rFonts w:eastAsia="Times New Roman"/>
                <w:color w:val="000000"/>
                <w:szCs w:val="19"/>
                <w:lang w:val="en-US"/>
              </w:rPr>
              <w:t>coefficient (provided)</w:t>
            </w:r>
            <w:r w:rsidRPr="00F06E77">
              <w:rPr>
                <w:rFonts w:eastAsia="Times New Roman"/>
                <w:color w:val="000000"/>
                <w:szCs w:val="19"/>
                <w:lang w:val="en-US"/>
              </w:rPr>
              <w:t xml:space="preserve"> relative distribution (own calculation</w:t>
            </w:r>
            <w:r w:rsidR="00DB328E">
              <w:rPr>
                <w:rFonts w:eastAsia="Times New Roman"/>
                <w:color w:val="000000"/>
                <w:szCs w:val="19"/>
                <w:lang w:val="en-US"/>
              </w:rPr>
              <w:t xml:space="preserve"> based on provided percentiles), polarization index</w:t>
            </w:r>
          </w:p>
        </w:tc>
        <w:tc>
          <w:tcPr>
            <w:tcW w:w="1637"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3E642F" w14:paraId="484C0C18" w14:textId="1BAD72CE" w:rsidTr="00DB328E">
        <w:trPr>
          <w:trHeight w:val="765"/>
        </w:trPr>
        <w:tc>
          <w:tcPr>
            <w:tcW w:w="1993"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84"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976" w:type="dxa"/>
            <w:tcBorders>
              <w:top w:val="nil"/>
              <w:left w:val="nil"/>
              <w:bottom w:val="nil"/>
              <w:right w:val="nil"/>
            </w:tcBorders>
            <w:shd w:val="clear" w:color="auto" w:fill="auto"/>
            <w:vAlign w:val="center"/>
            <w:hideMark/>
          </w:tcPr>
          <w:p w14:paraId="4F81F976" w14:textId="457E19DB"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Pr="00F06E77">
              <w:rPr>
                <w:rFonts w:eastAsia="Times New Roman"/>
                <w:color w:val="000000"/>
                <w:szCs w:val="19"/>
                <w:lang w:val="en-US"/>
              </w:rPr>
              <w:t xml:space="preserve">(own calculation), </w:t>
            </w:r>
          </w:p>
        </w:tc>
        <w:tc>
          <w:tcPr>
            <w:tcW w:w="1637" w:type="dxa"/>
            <w:tcBorders>
              <w:top w:val="nil"/>
              <w:left w:val="nil"/>
              <w:bottom w:val="nil"/>
              <w:right w:val="nil"/>
            </w:tcBorders>
          </w:tcPr>
          <w:p w14:paraId="681A1556" w14:textId="7EAD0248"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ndividual tax data from Canton Berne</w:t>
            </w:r>
            <w:r w:rsidR="005D423D">
              <w:rPr>
                <w:rFonts w:eastAsia="Times New Roman"/>
                <w:color w:val="000000"/>
                <w:szCs w:val="19"/>
                <w:lang w:val="en-US"/>
              </w:rPr>
              <w:t xml:space="preserve"> –all tax units - taxable income</w:t>
            </w:r>
          </w:p>
        </w:tc>
      </w:tr>
      <w:tr w:rsidR="008F5BBC" w:rsidRPr="003E642F" w14:paraId="44DDBDAD" w14:textId="4BB16F8A" w:rsidTr="00DB328E">
        <w:trPr>
          <w:trHeight w:val="1530"/>
        </w:trPr>
        <w:tc>
          <w:tcPr>
            <w:tcW w:w="1993"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84"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976"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1637" w:type="dxa"/>
            <w:tcBorders>
              <w:top w:val="nil"/>
              <w:left w:val="nil"/>
              <w:bottom w:val="nil"/>
              <w:right w:val="nil"/>
            </w:tcBorders>
          </w:tcPr>
          <w:p w14:paraId="7110DF2A" w14:textId="38E581BC"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 xml:space="preserve">ndividual tax data from Canton Berne and </w:t>
            </w:r>
            <w:r>
              <w:rPr>
                <w:rFonts w:eastAsia="Times New Roman"/>
                <w:color w:val="000000"/>
                <w:szCs w:val="19"/>
                <w:lang w:val="en-US"/>
              </w:rPr>
              <w:t>subsample for Bern</w:t>
            </w:r>
            <w:r w:rsidR="005D423D">
              <w:rPr>
                <w:rFonts w:eastAsia="Times New Roman"/>
                <w:color w:val="000000"/>
                <w:szCs w:val="19"/>
                <w:lang w:val="en-US"/>
              </w:rPr>
              <w:t>e</w:t>
            </w:r>
            <w:r>
              <w:rPr>
                <w:rFonts w:eastAsia="Times New Roman"/>
                <w:color w:val="000000"/>
                <w:szCs w:val="19"/>
                <w:lang w:val="en-US"/>
              </w:rPr>
              <w:t xml:space="preserve"> </w:t>
            </w:r>
            <w:r w:rsidR="005D423D">
              <w:rPr>
                <w:rFonts w:eastAsia="Times New Roman"/>
                <w:color w:val="000000"/>
                <w:szCs w:val="19"/>
                <w:lang w:val="en-US"/>
              </w:rPr>
              <w:t>from</w:t>
            </w:r>
            <w:r>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Pr>
                <w:rFonts w:eastAsia="Times New Roman"/>
                <w:color w:val="000000"/>
                <w:szCs w:val="19"/>
                <w:lang w:val="en-US"/>
              </w:rPr>
              <w:t xml:space="preserve"> </w:t>
            </w:r>
          </w:p>
        </w:tc>
      </w:tr>
      <w:tr w:rsidR="008F5BBC" w:rsidRPr="003E642F" w14:paraId="1B7B00AD" w14:textId="2F4E4CE3" w:rsidTr="00DB328E">
        <w:trPr>
          <w:trHeight w:val="1320"/>
        </w:trPr>
        <w:tc>
          <w:tcPr>
            <w:tcW w:w="1993"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976" w:type="dxa"/>
            <w:tcBorders>
              <w:top w:val="nil"/>
              <w:left w:val="nil"/>
              <w:bottom w:val="nil"/>
              <w:right w:val="nil"/>
            </w:tcBorders>
            <w:shd w:val="clear" w:color="auto" w:fill="auto"/>
            <w:vAlign w:val="center"/>
            <w:hideMark/>
          </w:tcPr>
          <w:p w14:paraId="7026CC5D" w14:textId="79D29CD0"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del w:id="102" w:author="Hümbelin Oliver" w:date="2014-12-15T10:31:00Z">
              <w:r w:rsidDel="003E642F">
                <w:rPr>
                  <w:rFonts w:eastAsia="Times New Roman"/>
                  <w:color w:val="000000"/>
                  <w:szCs w:val="19"/>
                  <w:lang w:val="en-US"/>
                </w:rPr>
                <w:delText xml:space="preserve">and </w:delText>
              </w:r>
            </w:del>
            <w:ins w:id="103" w:author="Hümbelin Oliver" w:date="2014-12-15T10:31:00Z">
              <w:r w:rsidR="003E642F">
                <w:rPr>
                  <w:rFonts w:eastAsia="Times New Roman"/>
                  <w:color w:val="000000"/>
                  <w:szCs w:val="19"/>
                  <w:lang w:val="en-US"/>
                </w:rPr>
                <w:t xml:space="preserve">partly </w:t>
              </w:r>
            </w:ins>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1637" w:type="dxa"/>
            <w:tcBorders>
              <w:top w:val="nil"/>
              <w:left w:val="nil"/>
              <w:bottom w:val="nil"/>
              <w:right w:val="nil"/>
            </w:tcBorders>
          </w:tcPr>
          <w:p w14:paraId="69E87941" w14:textId="58F2B6F6" w:rsidR="008F5BBC" w:rsidRDefault="00DB328E" w:rsidP="005D423D">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commentRangeStart w:id="104"/>
            <w:r w:rsidR="005D423D">
              <w:rPr>
                <w:rFonts w:eastAsia="Times New Roman"/>
                <w:color w:val="000000"/>
                <w:szCs w:val="19"/>
                <w:lang w:val="en-US"/>
              </w:rPr>
              <w:t>all tax units</w:t>
            </w:r>
            <w:commentRangeEnd w:id="104"/>
            <w:r w:rsidR="005D423D">
              <w:rPr>
                <w:rStyle w:val="CommentReference"/>
              </w:rPr>
              <w:commentReference w:id="104"/>
            </w:r>
            <w:ins w:id="105" w:author="Hümbelin Oliver" w:date="2014-12-09T17:08:00Z">
              <w:r w:rsidR="005D423D">
                <w:rPr>
                  <w:rFonts w:eastAsia="Times New Roman"/>
                  <w:color w:val="000000"/>
                  <w:szCs w:val="19"/>
                  <w:lang w:val="en-US"/>
                </w:rPr>
                <w:t xml:space="preserve"> </w:t>
              </w:r>
            </w:ins>
            <w:ins w:id="106" w:author="Hümbelin Oliver" w:date="2014-12-09T17:09:00Z">
              <w:r w:rsidR="005D423D">
                <w:rPr>
                  <w:rFonts w:eastAsia="Times New Roman"/>
                  <w:color w:val="000000"/>
                  <w:szCs w:val="19"/>
                  <w:lang w:val="en-US"/>
                </w:rPr>
                <w:t>–taxable income</w:t>
              </w:r>
            </w:ins>
            <w:ins w:id="107" w:author="Hümbelin Oliver" w:date="2014-12-09T17:08:00Z">
              <w:r w:rsidR="005D423D">
                <w:rPr>
                  <w:rFonts w:eastAsia="Times New Roman"/>
                  <w:color w:val="000000"/>
                  <w:szCs w:val="19"/>
                  <w:lang w:val="en-US"/>
                </w:rPr>
                <w:t xml:space="preserve"> </w:t>
              </w:r>
            </w:ins>
          </w:p>
        </w:tc>
      </w:tr>
      <w:tr w:rsidR="008F5BBC" w:rsidRPr="003E642F" w14:paraId="5AC519C1" w14:textId="168095D2" w:rsidTr="00DB328E">
        <w:trPr>
          <w:trHeight w:val="1260"/>
        </w:trPr>
        <w:tc>
          <w:tcPr>
            <w:tcW w:w="1993"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08"/>
            <w:r>
              <w:rPr>
                <w:rFonts w:eastAsia="Times New Roman"/>
                <w:color w:val="000000"/>
                <w:szCs w:val="19"/>
                <w:lang w:val="en-US"/>
              </w:rPr>
              <w:t>Influence of n</w:t>
            </w:r>
            <w:r w:rsidRPr="000E2F6C">
              <w:rPr>
                <w:rFonts w:eastAsia="Times New Roman"/>
                <w:color w:val="000000"/>
                <w:szCs w:val="19"/>
                <w:lang w:val="en-US"/>
              </w:rPr>
              <w:t>on-taxed</w:t>
            </w:r>
            <w:commentRangeEnd w:id="108"/>
            <w:r w:rsidR="007C2893">
              <w:rPr>
                <w:rStyle w:val="CommentReference"/>
              </w:rPr>
              <w:commentReference w:id="108"/>
            </w:r>
          </w:p>
        </w:tc>
        <w:tc>
          <w:tcPr>
            <w:tcW w:w="2976"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ins w:id="109" w:author="Hümbelin Oliver" w:date="2014-12-15T10:31:00Z">
              <w:r w:rsidR="003E642F">
                <w:rPr>
                  <w:rFonts w:eastAsia="Times New Roman"/>
                  <w:color w:val="000000"/>
                  <w:szCs w:val="19"/>
                  <w:lang w:val="en-US"/>
                </w:rPr>
                <w:t xml:space="preserve"> </w:t>
              </w:r>
            </w:ins>
            <w:r w:rsidR="005D423D">
              <w:rPr>
                <w:rFonts w:eastAsia="Times New Roman"/>
                <w:color w:val="000000"/>
                <w:szCs w:val="19"/>
                <w:lang w:val="en-US"/>
              </w:rPr>
              <w:t>c</w:t>
            </w:r>
            <w:r>
              <w:rPr>
                <w:rFonts w:eastAsia="Times New Roman"/>
                <w:color w:val="000000"/>
                <w:szCs w:val="19"/>
                <w:lang w:val="en-US"/>
              </w:rPr>
              <w:t>oefficients (own calculation)</w:t>
            </w:r>
          </w:p>
        </w:tc>
        <w:tc>
          <w:tcPr>
            <w:tcW w:w="1637" w:type="dxa"/>
            <w:tcBorders>
              <w:top w:val="nil"/>
              <w:left w:val="nil"/>
              <w:bottom w:val="double" w:sz="6" w:space="0" w:color="auto"/>
              <w:right w:val="nil"/>
            </w:tcBorders>
          </w:tcPr>
          <w:p w14:paraId="5E005FA5" w14:textId="2E19D76B" w:rsidR="008F5BBC" w:rsidRDefault="007C2893" w:rsidP="00F06E77">
            <w:pPr>
              <w:spacing w:line="240" w:lineRule="auto"/>
              <w:jc w:val="center"/>
              <w:rPr>
                <w:rFonts w:eastAsia="Times New Roman"/>
                <w:color w:val="000000"/>
                <w:szCs w:val="19"/>
                <w:lang w:val="en-US"/>
              </w:rPr>
            </w:pPr>
            <w:r>
              <w:rPr>
                <w:rFonts w:eastAsia="Times New Roman"/>
                <w:color w:val="000000"/>
                <w:szCs w:val="19"/>
                <w:lang w:val="en-US"/>
              </w:rPr>
              <w:t>Aggregated FTA tax statistics – all tax units – taxable income</w:t>
            </w:r>
          </w:p>
        </w:tc>
      </w:tr>
    </w:tbl>
    <w:p w14:paraId="1EDD9F9E" w14:textId="77777777" w:rsidR="00F06E77" w:rsidRDefault="00F06E77" w:rsidP="00FD406E">
      <w:pPr>
        <w:rPr>
          <w:lang w:val="en-US"/>
        </w:rPr>
      </w:pPr>
    </w:p>
    <w:p w14:paraId="7B551989" w14:textId="77777777" w:rsidR="00FD406E" w:rsidRDefault="00FD406E" w:rsidP="00154023">
      <w:pPr>
        <w:rPr>
          <w:lang w:val="en-US"/>
        </w:rPr>
      </w:pPr>
    </w:p>
    <w:p w14:paraId="0AC18BF7" w14:textId="714FB0E9" w:rsidR="000C5A90" w:rsidRDefault="002824F1" w:rsidP="00154023">
      <w:pPr>
        <w:rPr>
          <w:lang w:val="en-US"/>
        </w:rPr>
      </w:pPr>
      <w:r>
        <w:rPr>
          <w:lang w:val="en-US"/>
        </w:rPr>
        <w:t>For the empirical test</w:t>
      </w:r>
      <w:r w:rsidR="006E6A93">
        <w:rPr>
          <w:lang w:val="en-US"/>
        </w:rPr>
        <w:t>s</w:t>
      </w:r>
      <w:r>
        <w:rPr>
          <w:lang w:val="en-US"/>
        </w:rPr>
        <w:t xml:space="preserve">, we </w:t>
      </w:r>
      <w:r w:rsidR="000C5A90" w:rsidRPr="000C5A90">
        <w:rPr>
          <w:lang w:val="en-US"/>
        </w:rPr>
        <w:t xml:space="preserve">use </w:t>
      </w:r>
      <w:r w:rsidR="003968F9">
        <w:rPr>
          <w:lang w:val="en-US"/>
        </w:rPr>
        <w:t>several</w:t>
      </w:r>
      <w:r w:rsidR="003968F9" w:rsidRPr="000C5A90">
        <w:rPr>
          <w:lang w:val="en-US"/>
        </w:rPr>
        <w:t xml:space="preserve"> </w:t>
      </w:r>
      <w:r w:rsidR="00D64FE2">
        <w:rPr>
          <w:lang w:val="en-US"/>
        </w:rPr>
        <w:t xml:space="preserve">statistical </w:t>
      </w:r>
      <w:r w:rsidR="000C5A90" w:rsidRPr="000C5A90">
        <w:rPr>
          <w:lang w:val="en-US"/>
        </w:rPr>
        <w:t>techniques</w:t>
      </w:r>
      <w:r w:rsidR="00A4433C">
        <w:rPr>
          <w:lang w:val="en-US"/>
        </w:rPr>
        <w:t xml:space="preserve"> (see colum</w:t>
      </w:r>
      <w:r w:rsidR="003E642F">
        <w:rPr>
          <w:lang w:val="en-US"/>
        </w:rPr>
        <w:t>n</w:t>
      </w:r>
      <w:r w:rsidR="00A4433C">
        <w:rPr>
          <w:lang w:val="en-US"/>
        </w:rPr>
        <w:t xml:space="preserve"> </w:t>
      </w:r>
      <w:r w:rsidR="00A4433C">
        <w:rPr>
          <w:i/>
          <w:lang w:val="en-US"/>
        </w:rPr>
        <w:t xml:space="preserve">Method </w:t>
      </w:r>
      <w:r w:rsidR="00A4433C">
        <w:rPr>
          <w:lang w:val="en-US"/>
        </w:rPr>
        <w:t xml:space="preserve">in </w:t>
      </w:r>
      <w:r w:rsidR="00A4433C" w:rsidRPr="00A4433C">
        <w:rPr>
          <w:szCs w:val="19"/>
          <w:lang w:val="en-US"/>
        </w:rPr>
        <w:fldChar w:fldCharType="begin"/>
      </w:r>
      <w:r w:rsidR="00A4433C" w:rsidRPr="00A4433C">
        <w:rPr>
          <w:szCs w:val="19"/>
          <w:lang w:val="en-US"/>
        </w:rPr>
        <w:instrText xml:space="preserve"> REF _Ref404613128 \h </w:instrText>
      </w:r>
      <w:r w:rsidR="00A4433C">
        <w:rPr>
          <w:szCs w:val="19"/>
          <w:lang w:val="en-US"/>
        </w:rPr>
        <w:instrText xml:space="preserve"> \* MERGEFORMAT </w:instrText>
      </w:r>
      <w:r w:rsidR="00A4433C" w:rsidRPr="00A4433C">
        <w:rPr>
          <w:szCs w:val="19"/>
          <w:lang w:val="en-US"/>
        </w:rPr>
      </w:r>
      <w:r w:rsidR="00A4433C" w:rsidRPr="00A4433C">
        <w:rPr>
          <w:szCs w:val="19"/>
          <w:lang w:val="en-US"/>
        </w:rPr>
        <w:fldChar w:fldCharType="separate"/>
      </w:r>
      <w:ins w:id="110" w:author="Hümbelin Oliver" w:date="2014-12-15T14:14:00Z">
        <w:r w:rsidR="00455C52" w:rsidRPr="00455C52">
          <w:rPr>
            <w:szCs w:val="19"/>
            <w:lang w:val="en-US"/>
            <w:rPrChange w:id="111" w:author="Hümbelin Oliver" w:date="2014-12-15T14:14:00Z">
              <w:rPr>
                <w:sz w:val="24"/>
                <w:szCs w:val="24"/>
                <w:lang w:val="en-US"/>
              </w:rPr>
            </w:rPrChange>
          </w:rPr>
          <w:t xml:space="preserve">Table </w:t>
        </w:r>
        <w:r w:rsidR="00455C52" w:rsidRPr="00455C52">
          <w:rPr>
            <w:noProof/>
            <w:szCs w:val="19"/>
            <w:lang w:val="en-US"/>
            <w:rPrChange w:id="112" w:author="Hümbelin Oliver" w:date="2014-12-15T14:14:00Z">
              <w:rPr>
                <w:noProof/>
                <w:sz w:val="24"/>
                <w:szCs w:val="24"/>
                <w:lang w:val="en-US"/>
              </w:rPr>
            </w:rPrChange>
          </w:rPr>
          <w:t>1</w:t>
        </w:r>
      </w:ins>
      <w:del w:id="113" w:author="Hümbelin Oliver" w:date="2014-12-15T14:11:00Z">
        <w:r w:rsidR="00A4433C" w:rsidRPr="00A4433C" w:rsidDel="00455C52">
          <w:rPr>
            <w:szCs w:val="19"/>
            <w:lang w:val="en-US"/>
          </w:rPr>
          <w:delText xml:space="preserve">Table </w:delText>
        </w:r>
        <w:r w:rsidR="00A4433C" w:rsidRPr="00A4433C" w:rsidDel="00455C52">
          <w:rPr>
            <w:noProof/>
            <w:szCs w:val="19"/>
            <w:lang w:val="en-US"/>
          </w:rPr>
          <w:delText>1</w:delText>
        </w:r>
      </w:del>
      <w:r w:rsidR="00A4433C" w:rsidRPr="00A4433C">
        <w:rPr>
          <w:szCs w:val="19"/>
          <w:lang w:val="en-US"/>
        </w:rPr>
        <w:fldChar w:fldCharType="end"/>
      </w:r>
      <w:r w:rsidR="00372BCA">
        <w:rPr>
          <w:szCs w:val="19"/>
          <w:lang w:val="en-US"/>
        </w:rPr>
        <w:t>)</w:t>
      </w:r>
      <w:r w:rsidR="000C5A90" w:rsidRPr="000C5A90">
        <w:rPr>
          <w:lang w:val="en-US"/>
        </w:rPr>
        <w:t>. To assess the development</w:t>
      </w:r>
      <w:r w:rsidR="00D64FE2">
        <w:rPr>
          <w:lang w:val="en-US"/>
        </w:rPr>
        <w:t xml:space="preserve"> of inequality</w:t>
      </w:r>
      <w:r w:rsidR="000C5A90" w:rsidRPr="000C5A90">
        <w:rPr>
          <w:lang w:val="en-US"/>
        </w:rPr>
        <w:t xml:space="preserve"> over time, we calculate Gini</w:t>
      </w:r>
      <w:r w:rsidR="00733867">
        <w:rPr>
          <w:lang w:val="en-US"/>
        </w:rPr>
        <w:t xml:space="preserve"> </w:t>
      </w:r>
      <w:r w:rsidR="000C5A90" w:rsidRPr="000C5A90">
        <w:rPr>
          <w:lang w:val="en-US"/>
        </w:rPr>
        <w:t>coefficients</w:t>
      </w:r>
      <w:r w:rsidR="005D423D">
        <w:rPr>
          <w:lang w:val="en-US"/>
        </w:rPr>
        <w:t xml:space="preserve"> </w:t>
      </w:r>
      <w:r w:rsidR="005D423D" w:rsidRPr="000C5A90">
        <w:rPr>
          <w:lang w:val="en-US"/>
        </w:rPr>
        <w:t xml:space="preserve">for all possible time </w:t>
      </w:r>
      <w:r w:rsidR="005D423D" w:rsidRPr="000C5A90">
        <w:rPr>
          <w:lang w:val="en-US"/>
        </w:rPr>
        <w:lastRenderedPageBreak/>
        <w:t>points</w:t>
      </w:r>
      <w:r w:rsidR="005D423D">
        <w:rPr>
          <w:lang w:val="en-US"/>
        </w:rPr>
        <w:t xml:space="preserve">. For test (3) we </w:t>
      </w:r>
      <w:r>
        <w:rPr>
          <w:lang w:val="en-US"/>
        </w:rPr>
        <w:t>additionally</w:t>
      </w:r>
      <w:r w:rsidR="005D423D">
        <w:rPr>
          <w:lang w:val="en-US"/>
        </w:rPr>
        <w:t xml:space="preserve"> calculate </w:t>
      </w:r>
      <w:r w:rsidR="004F0BEB">
        <w:rPr>
          <w:lang w:val="en-US"/>
        </w:rPr>
        <w:t>the Atkinson and Theil index</w:t>
      </w:r>
      <w:r>
        <w:rPr>
          <w:lang w:val="en-US"/>
        </w:rPr>
        <w:t xml:space="preserve">. </w:t>
      </w:r>
      <w:r w:rsidR="00DA2973">
        <w:rPr>
          <w:lang w:val="en-US"/>
        </w:rPr>
        <w:t xml:space="preserve">While </w:t>
      </w:r>
      <w:r w:rsidR="00D64FE2">
        <w:rPr>
          <w:lang w:val="en-US"/>
        </w:rPr>
        <w:t>the Gini</w:t>
      </w:r>
      <w:r>
        <w:rPr>
          <w:lang w:val="en-US"/>
        </w:rPr>
        <w:t xml:space="preserve"> </w:t>
      </w:r>
      <w:r w:rsidR="00D64FE2">
        <w:rPr>
          <w:lang w:val="en-US"/>
        </w:rPr>
        <w:t xml:space="preserve">coefficient is silent concerning the areas of the distribution subject to a change, </w:t>
      </w:r>
      <w:r w:rsidR="00DA2973">
        <w:rPr>
          <w:lang w:val="en-US"/>
        </w:rPr>
        <w:t>the Theil and Atkinson indexes can give a hunch about trends within the upper and lower end of the income distribution. The latter aspect is extended by relative distribution methods which we apply</w:t>
      </w:r>
      <w:r w:rsidR="004F4785">
        <w:rPr>
          <w:lang w:val="en-US"/>
        </w:rPr>
        <w:t xml:space="preserve"> f</w:t>
      </w:r>
      <w:r w:rsidR="00D64FE2" w:rsidRPr="000C5A90">
        <w:rPr>
          <w:lang w:val="en-US"/>
        </w:rPr>
        <w:t>or selected periods</w:t>
      </w:r>
      <w:r>
        <w:rPr>
          <w:lang w:val="en-US"/>
        </w:rPr>
        <w:t xml:space="preserve"> where we think an in-depth distributional analysis provides a more insightful understanding of distributional differences than one population measures</w:t>
      </w:r>
      <w:r w:rsidR="00DA2973">
        <w:rPr>
          <w:lang w:val="en-US"/>
        </w:rPr>
        <w:t>.</w:t>
      </w:r>
      <w:r>
        <w:rPr>
          <w:lang w:val="en-US"/>
        </w:rPr>
        <w:t xml:space="preserve"> </w:t>
      </w:r>
      <w:r w:rsidR="00D64FE2">
        <w:rPr>
          <w:lang w:val="en-US"/>
        </w:rPr>
        <w:t xml:space="preserve">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455C52">
        <w:rPr>
          <w:lang w:val="en-US"/>
        </w:rPr>
        <w:t>5.2</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Heading2"/>
        <w:rPr>
          <w:lang w:val="en-US"/>
        </w:rPr>
      </w:pPr>
      <w:bookmarkStart w:id="114" w:name="_Toc399858812"/>
      <w:r w:rsidRPr="00154023">
        <w:rPr>
          <w:lang w:val="en-US"/>
        </w:rPr>
        <w:t>Defining Economic resources</w:t>
      </w:r>
      <w:bookmarkEnd w:id="114"/>
    </w:p>
    <w:p w14:paraId="6B13BC32" w14:textId="7DB496BC"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003E642F">
        <w:rPr>
          <w:lang w:val="en-US"/>
        </w:rPr>
        <w:t xml:space="preserve"> </w:t>
      </w:r>
      <w:r w:rsidRPr="00154023">
        <w:rPr>
          <w:lang w:val="en-US"/>
        </w:rPr>
        <w:t xml:space="preserve">on page </w:t>
      </w:r>
      <w:r w:rsidR="002824F1">
        <w:rPr>
          <w:lang w:val="en-US"/>
        </w:rPr>
        <w:fldChar w:fldCharType="begin"/>
      </w:r>
      <w:r w:rsidR="002824F1">
        <w:rPr>
          <w:lang w:val="en-US"/>
        </w:rPr>
        <w:instrText xml:space="preserve"> PAGEREF _Ref399330537 \h </w:instrText>
      </w:r>
      <w:r w:rsidR="002824F1">
        <w:rPr>
          <w:lang w:val="en-US"/>
        </w:rPr>
      </w:r>
      <w:r w:rsidR="002824F1">
        <w:rPr>
          <w:lang w:val="en-US"/>
        </w:rPr>
        <w:fldChar w:fldCharType="separate"/>
      </w:r>
      <w:r w:rsidR="00455C52">
        <w:rPr>
          <w:noProof/>
          <w:lang w:val="en-US"/>
        </w:rPr>
        <w:t>3</w:t>
      </w:r>
      <w:r w:rsidR="002824F1">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Federal Tax Administration (FTA) publishes statistics on income and wealth but it is not possible to analyze the joint distribution on the individual or household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evaluate the impact of using equ</w:t>
      </w:r>
      <w:r w:rsidR="00733867">
        <w:rPr>
          <w:lang w:val="en-US"/>
        </w:rPr>
        <w:t>ivalence scales that are based on tax information</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115" w:name="_Ref404961105"/>
      <w:r>
        <w:rPr>
          <w:i/>
          <w:lang w:val="en-US"/>
        </w:rPr>
        <w:t>Income definitions within tax data</w:t>
      </w:r>
      <w:bookmarkEnd w:id="115"/>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8"/>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9"/>
      </w:r>
    </w:p>
    <w:p w14:paraId="3B6F4962" w14:textId="658C9B26"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we can construct the taxable income after federal taxes, which can be understood as a sort of pseudo disposable income</w:t>
      </w:r>
      <w:r w:rsidR="00630CC8">
        <w:rPr>
          <w:rStyle w:val="FootnoteReference"/>
          <w:lang w:val="en-US"/>
        </w:rPr>
        <w:footnoteReference w:id="10"/>
      </w:r>
      <w:r w:rsidR="00630CC8">
        <w:rPr>
          <w:lang w:val="en-US"/>
        </w:rPr>
        <w:t xml:space="preserve">. </w:t>
      </w:r>
      <w:r>
        <w:rPr>
          <w:rStyle w:val="FootnoteReference"/>
          <w:lang w:val="en-US"/>
        </w:rPr>
        <w:footnoteReference w:id="11"/>
      </w:r>
      <w:r>
        <w:rPr>
          <w:lang w:val="en-US"/>
        </w:rPr>
        <w:t xml:space="preserve">.  </w:t>
      </w:r>
    </w:p>
    <w:p w14:paraId="375EF87D" w14:textId="77777777" w:rsidR="00190B1B" w:rsidRDefault="00190B1B" w:rsidP="00154023">
      <w:pPr>
        <w:rPr>
          <w:lang w:val="en-US"/>
        </w:rPr>
      </w:pPr>
    </w:p>
    <w:p w14:paraId="516F9C9D" w14:textId="6574A2C5"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ins w:id="123" w:author="Hümbelin Oliver" w:date="2014-12-15T14:14:00Z">
        <w:r w:rsidR="00455C52" w:rsidRPr="00455C52">
          <w:rPr>
            <w:lang w:val="en-US"/>
            <w:rPrChange w:id="124" w:author="Hümbelin Oliver" w:date="2014-12-15T14:14:00Z">
              <w:rPr>
                <w:sz w:val="24"/>
                <w:szCs w:val="24"/>
                <w:lang w:val="en-US"/>
              </w:rPr>
            </w:rPrChange>
          </w:rPr>
          <w:t xml:space="preserve">Figure </w:t>
        </w:r>
        <w:r w:rsidR="00455C52" w:rsidRPr="00455C52">
          <w:rPr>
            <w:lang w:val="en-US"/>
            <w:rPrChange w:id="125" w:author="Hümbelin Oliver" w:date="2014-12-15T14:14:00Z">
              <w:rPr>
                <w:noProof/>
                <w:sz w:val="24"/>
                <w:szCs w:val="24"/>
                <w:lang w:val="en-US"/>
              </w:rPr>
            </w:rPrChange>
          </w:rPr>
          <w:t>1</w:t>
        </w:r>
      </w:ins>
      <w:del w:id="126" w:author="Hümbelin Oliver" w:date="2014-12-15T14:11:00Z">
        <w:r w:rsidRPr="00A04487" w:rsidDel="00455C52">
          <w:rPr>
            <w:lang w:val="en-US"/>
          </w:rPr>
          <w:delText>Figure 1</w:delText>
        </w:r>
      </w:del>
      <w:r>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1B1C0066" w14:textId="16758248" w:rsidR="003B2B0A" w:rsidRDefault="008913B8" w:rsidP="008C2F1A">
      <w:pPr>
        <w:rPr>
          <w:ins w:id="127" w:author="Hümbelin Oliver" w:date="2014-12-15T10:37:00Z"/>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 out of the FTA-tax statistics.</w:t>
      </w:r>
      <w:r>
        <w:rPr>
          <w:lang w:val="en-US"/>
        </w:rPr>
        <w:t xml:space="preserve"> As it is visible in </w:t>
      </w:r>
      <w:r>
        <w:rPr>
          <w:lang w:val="en-US"/>
        </w:rPr>
        <w:fldChar w:fldCharType="begin"/>
      </w:r>
      <w:r>
        <w:rPr>
          <w:lang w:val="en-US"/>
        </w:rPr>
        <w:instrText xml:space="preserve"> REF _Ref399858197 \h  \* MERGEFORMAT </w:instrText>
      </w:r>
      <w:r>
        <w:rPr>
          <w:lang w:val="en-US"/>
        </w:rPr>
      </w:r>
      <w:r>
        <w:rPr>
          <w:lang w:val="en-US"/>
        </w:rPr>
        <w:fldChar w:fldCharType="separate"/>
      </w:r>
      <w:ins w:id="128" w:author="Hümbelin Oliver" w:date="2014-12-15T14:14:00Z">
        <w:r w:rsidR="00455C52" w:rsidRPr="00455C52">
          <w:rPr>
            <w:lang w:val="en-US"/>
            <w:rPrChange w:id="129" w:author="Hümbelin Oliver" w:date="2014-12-15T14:14:00Z">
              <w:rPr>
                <w:sz w:val="24"/>
                <w:szCs w:val="24"/>
                <w:lang w:val="en-US"/>
              </w:rPr>
            </w:rPrChange>
          </w:rPr>
          <w:t>Figure 3</w:t>
        </w:r>
      </w:ins>
      <w:del w:id="130" w:author="Hümbelin Oliver" w:date="2014-12-15T14:11:00Z">
        <w:r w:rsidRPr="00A8628A" w:rsidDel="00455C52">
          <w:rPr>
            <w:lang w:val="en-US"/>
          </w:rPr>
          <w:delText>Figure 3</w:delText>
        </w:r>
      </w:del>
      <w:r>
        <w:rPr>
          <w:lang w:val="en-US"/>
        </w:rPr>
        <w:fldChar w:fldCharType="end"/>
      </w:r>
      <w:r>
        <w:rPr>
          <w:lang w:val="en-US"/>
        </w:rPr>
        <w:t>, these three time series cover different time periods</w:t>
      </w:r>
      <w:r w:rsidR="00A34170">
        <w:rPr>
          <w:lang w:val="en-US"/>
        </w:rPr>
        <w:t xml:space="preserve">, depending on what was reported by the FTA. </w:t>
      </w:r>
      <w:r>
        <w:rPr>
          <w:lang w:val="en-US"/>
        </w:rPr>
        <w:t xml:space="preserve">The longest time period is reached with taxable income (from </w:t>
      </w:r>
      <w:commentRangeStart w:id="131"/>
      <w:r w:rsidR="00A34170">
        <w:rPr>
          <w:lang w:val="en-US"/>
        </w:rPr>
        <w:t>1918</w:t>
      </w:r>
      <w:commentRangeEnd w:id="131"/>
      <w:r w:rsidR="00630CC8">
        <w:rPr>
          <w:rStyle w:val="CommentReference"/>
        </w:rPr>
        <w:commentReference w:id="131"/>
      </w:r>
      <w:r>
        <w:rPr>
          <w:lang w:val="en-US"/>
        </w:rPr>
        <w:t xml:space="preserve"> to 201</w:t>
      </w:r>
      <w:r w:rsidR="00A34170">
        <w:rPr>
          <w:lang w:val="en-US"/>
        </w:rPr>
        <w:t>1</w:t>
      </w:r>
      <w:r>
        <w:rPr>
          <w:lang w:val="en-US"/>
        </w:rPr>
        <w:t>).</w:t>
      </w:r>
      <w:r w:rsidR="003B2B0A" w:rsidRPr="003B2B0A">
        <w:rPr>
          <w:lang w:val="en-US"/>
        </w:rPr>
        <w:t xml:space="preserve"> </w:t>
      </w:r>
    </w:p>
    <w:p w14:paraId="38A67631" w14:textId="77777777" w:rsidR="003E642F" w:rsidRPr="008913B8" w:rsidRDefault="003E642F" w:rsidP="008C2F1A">
      <w:pPr>
        <w:rPr>
          <w:lang w:val="en-US"/>
        </w:rPr>
      </w:pPr>
    </w:p>
    <w:p w14:paraId="03F9F84B" w14:textId="1942C86B" w:rsidR="007B5DDD"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ins w:id="132" w:author="Hümbelin Oliver" w:date="2014-12-15T14:14:00Z">
        <w:r w:rsidR="00455C52" w:rsidRPr="00455C52">
          <w:rPr>
            <w:lang w:val="en-US"/>
            <w:rPrChange w:id="133" w:author="Hümbelin Oliver" w:date="2014-12-15T14:14:00Z">
              <w:rPr>
                <w:sz w:val="24"/>
                <w:szCs w:val="24"/>
                <w:lang w:val="en-US"/>
              </w:rPr>
            </w:rPrChange>
          </w:rPr>
          <w:t>Figure 3</w:t>
        </w:r>
      </w:ins>
      <w:del w:id="134" w:author="Hümbelin Oliver" w:date="2014-12-15T14:11:00Z">
        <w:r w:rsidR="00A8628A" w:rsidRPr="00A8628A" w:rsidDel="00455C52">
          <w:rPr>
            <w:lang w:val="en-US"/>
          </w:rPr>
          <w:delText>Figure 3</w:delText>
        </w:r>
      </w:del>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r w:rsidR="00402579">
        <w:rPr>
          <w:lang w:val="en-US"/>
        </w:rPr>
        <w:t xml:space="preserve"> </w:t>
      </w:r>
      <w:r w:rsidRPr="003B2B0A">
        <w:rPr>
          <w:lang w:val="en-US"/>
        </w:rPr>
        <w:t xml:space="preserve">coefficient for net income veers. This has to </w:t>
      </w:r>
      <w:r w:rsidRPr="003B2B0A">
        <w:rPr>
          <w:lang w:val="en-US"/>
        </w:rPr>
        <w:lastRenderedPageBreak/>
        <w:t xml:space="preserve">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w:t>
      </w:r>
      <w:commentRangeStart w:id="135"/>
      <w:r w:rsidR="00743774">
        <w:rPr>
          <w:lang w:val="en-US"/>
        </w:rPr>
        <w:t>incomes</w:t>
      </w:r>
      <w:commentRangeEnd w:id="135"/>
      <w:r w:rsidR="0010571E">
        <w:rPr>
          <w:rStyle w:val="CommentReference"/>
        </w:rPr>
        <w:commentReference w:id="135"/>
      </w:r>
      <w:r w:rsidR="00743774">
        <w:rPr>
          <w:lang w:val="en-US"/>
        </w:rPr>
        <w:t>.</w:t>
      </w:r>
    </w:p>
    <w:p w14:paraId="653073D1" w14:textId="03F76D21" w:rsidR="00A46585" w:rsidRDefault="00A46585" w:rsidP="00154023">
      <w:pPr>
        <w:rPr>
          <w:lang w:val="en-US"/>
        </w:rPr>
      </w:pPr>
    </w:p>
    <w:p w14:paraId="6DE85308" w14:textId="77777777" w:rsidR="003F51DE" w:rsidRDefault="003F51DE" w:rsidP="00154023">
      <w:pPr>
        <w:rPr>
          <w:lang w:val="en-US"/>
        </w:rPr>
      </w:pPr>
    </w:p>
    <w:p w14:paraId="6FE3E5C3" w14:textId="77777777" w:rsidR="0040615D" w:rsidRDefault="0040615D" w:rsidP="00154023">
      <w:pPr>
        <w:rPr>
          <w:lang w:val="en-US"/>
        </w:rPr>
      </w:pPr>
    </w:p>
    <w:p w14:paraId="14F26CE4" w14:textId="479B99E6" w:rsidR="0040615D" w:rsidRPr="00AD73C6" w:rsidRDefault="00E90501" w:rsidP="00AD73C6">
      <w:pPr>
        <w:pStyle w:val="Heading3"/>
        <w:rPr>
          <w:i/>
          <w:lang w:val="en-US"/>
        </w:rPr>
      </w:pPr>
      <w:bookmarkStart w:id="136" w:name="_Ref404961181"/>
      <w:r>
        <w:rPr>
          <w:i/>
          <w:lang w:val="en-US"/>
        </w:rPr>
        <w:t xml:space="preserve">Using </w:t>
      </w:r>
      <w:r w:rsidR="0040615D" w:rsidRPr="0040615D">
        <w:rPr>
          <w:i/>
          <w:lang w:val="en-US"/>
        </w:rPr>
        <w:t>Income corrected with an equivalence scale based on tax information</w:t>
      </w:r>
      <w:bookmarkEnd w:id="136"/>
    </w:p>
    <w:p w14:paraId="55DBE995" w14:textId="77777777" w:rsidR="00902218" w:rsidRDefault="00902218" w:rsidP="00154023">
      <w:pPr>
        <w:rPr>
          <w:lang w:val="en-US"/>
        </w:rPr>
      </w:pPr>
    </w:p>
    <w:p w14:paraId="42C46ED0" w14:textId="133221CE"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B410D9">
        <w:rPr>
          <w:lang w:val="en-US"/>
        </w:rPr>
        <w:t xml:space="preserve"> By comparing Gini-time series for net income with a</w:t>
      </w:r>
      <w:r w:rsidR="00FD7AF3">
        <w:rPr>
          <w:lang w:val="en-US"/>
        </w:rPr>
        <w:t>nd without implementation of this</w:t>
      </w:r>
      <w:r w:rsidR="00B410D9">
        <w:rPr>
          <w:lang w:val="en-US"/>
        </w:rPr>
        <w:t xml:space="preserve"> pseudo equivalence scale, we examine how strong the assessment of inequality is affected by this scale. </w:t>
      </w:r>
      <w:r w:rsidR="00B410D9" w:rsidRPr="003B2B0A">
        <w:rPr>
          <w:lang w:val="en-US"/>
        </w:rPr>
        <w:t>Because excluding the group of not-taxed leads to a longer time-series we provide four time-series in total (two possibilities to compare the effect of an equivalence scale).</w:t>
      </w:r>
      <w:r w:rsidR="00B410D9">
        <w:rPr>
          <w:lang w:val="en-US"/>
        </w:rPr>
        <w:t xml:space="preserve"> </w:t>
      </w:r>
      <w:r w:rsidR="00B410D9" w:rsidRPr="003B2B0A">
        <w:rPr>
          <w:lang w:val="en-US"/>
        </w:rPr>
        <w:t xml:space="preserve">These measures are </w:t>
      </w:r>
      <w:r w:rsidR="00B410D9">
        <w:rPr>
          <w:lang w:val="en-US"/>
        </w:rPr>
        <w:t xml:space="preserve">part of the </w:t>
      </w:r>
      <w:r w:rsidR="00E269DF">
        <w:rPr>
          <w:lang w:val="en-US"/>
        </w:rPr>
        <w:t>key figures</w:t>
      </w:r>
      <w:r w:rsidR="00E269DF" w:rsidRPr="003B2B0A">
        <w:rPr>
          <w:lang w:val="en-US"/>
        </w:rPr>
        <w:t xml:space="preserve"> </w:t>
      </w:r>
      <w:r w:rsidR="00B410D9" w:rsidRPr="003B2B0A">
        <w:rPr>
          <w:lang w:val="en-US"/>
        </w:rPr>
        <w:t xml:space="preserve">provided </w:t>
      </w:r>
      <w:r w:rsidR="00E269DF">
        <w:rPr>
          <w:lang w:val="en-US"/>
        </w:rPr>
        <w:t xml:space="preserve">by the </w:t>
      </w:r>
      <w:r w:rsidR="00B410D9" w:rsidRPr="003B2B0A">
        <w:rPr>
          <w:lang w:val="en-US"/>
        </w:rPr>
        <w:t>FTA</w:t>
      </w:r>
      <w:ins w:id="137" w:author="Hümbelin Oliver" w:date="2014-12-15T10:40:00Z">
        <w:r w:rsidR="0010571E">
          <w:rPr>
            <w:lang w:val="en-US"/>
          </w:rPr>
          <w:t>.</w:t>
        </w:r>
      </w:ins>
      <w:r w:rsidR="00B410D9" w:rsidRPr="003B2B0A">
        <w:rPr>
          <w:lang w:val="en-US"/>
        </w:rPr>
        <w:t xml:space="preserve"> </w:t>
      </w:r>
      <w:del w:id="138" w:author="Hümbelin Oliver" w:date="2014-12-15T10:40:00Z">
        <w:r w:rsidR="00B410D9" w:rsidRPr="003B2B0A" w:rsidDel="0010571E">
          <w:rPr>
            <w:lang w:val="en-US"/>
          </w:rPr>
          <w:delText>and are not calculated by us</w:delText>
        </w:r>
      </w:del>
      <w:ins w:id="139" w:author="Hümbelin Oliver" w:date="2014-12-15T10:40:00Z">
        <w:r w:rsidR="0010571E">
          <w:rPr>
            <w:lang w:val="en-US"/>
          </w:rPr>
          <w:t>.</w:t>
        </w:r>
      </w:ins>
    </w:p>
    <w:p w14:paraId="755C0E1A" w14:textId="212FD328" w:rsidR="00DD3A93" w:rsidRDefault="00DD3A93" w:rsidP="00154023">
      <w:pPr>
        <w:rPr>
          <w:lang w:val="en-US"/>
        </w:rPr>
      </w:pPr>
    </w:p>
    <w:p w14:paraId="1634A268" w14:textId="30FE582E" w:rsidR="00B410D9" w:rsidRDefault="00B410D9" w:rsidP="00B410D9">
      <w:pPr>
        <w:rPr>
          <w:lang w:val="en-US"/>
        </w:rPr>
      </w:pPr>
      <w:commentRangeStart w:id="140"/>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Pr>
          <w:lang w:val="en-US"/>
        </w:rPr>
        <w:fldChar w:fldCharType="begin"/>
      </w:r>
      <w:r>
        <w:rPr>
          <w:lang w:val="en-US"/>
        </w:rPr>
        <w:instrText xml:space="preserve"> REF _Ref399858197 \h  \* MERGEFORMAT </w:instrText>
      </w:r>
      <w:r>
        <w:rPr>
          <w:lang w:val="en-US"/>
        </w:rPr>
      </w:r>
      <w:r>
        <w:rPr>
          <w:lang w:val="en-US"/>
        </w:rPr>
        <w:fldChar w:fldCharType="separate"/>
      </w:r>
      <w:ins w:id="141" w:author="Hümbelin Oliver" w:date="2014-12-15T14:14:00Z">
        <w:r w:rsidR="00455C52" w:rsidRPr="00455C52">
          <w:rPr>
            <w:lang w:val="en-US"/>
            <w:rPrChange w:id="142" w:author="Hümbelin Oliver" w:date="2014-12-15T14:14:00Z">
              <w:rPr>
                <w:sz w:val="24"/>
                <w:szCs w:val="24"/>
                <w:lang w:val="en-US"/>
              </w:rPr>
            </w:rPrChange>
          </w:rPr>
          <w:t>Figure 3</w:t>
        </w:r>
      </w:ins>
      <w:del w:id="143" w:author="Hümbelin Oliver" w:date="2014-12-15T14:11:00Z">
        <w:r w:rsidRPr="00A8628A" w:rsidDel="00455C52">
          <w:rPr>
            <w:lang w:val="en-US"/>
          </w:rPr>
          <w:delText>Figure 3</w:delText>
        </w:r>
      </w:del>
      <w:r>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commentRangeEnd w:id="140"/>
      <w:r w:rsidR="00455473">
        <w:rPr>
          <w:rStyle w:val="CommentReference"/>
        </w:rPr>
        <w:commentReference w:id="140"/>
      </w:r>
    </w:p>
    <w:p w14:paraId="0ED7F8B0" w14:textId="77777777" w:rsidR="00A46585" w:rsidRPr="00992DB1" w:rsidRDefault="00A46585" w:rsidP="00154023">
      <w:pPr>
        <w:rPr>
          <w:lang w:val="en-US"/>
        </w:rPr>
      </w:pPr>
    </w:p>
    <w:p w14:paraId="50152042" w14:textId="77777777" w:rsidR="00154023" w:rsidRDefault="00154023" w:rsidP="00154023">
      <w:pPr>
        <w:pStyle w:val="Heading2"/>
        <w:rPr>
          <w:lang w:val="en-US"/>
        </w:rPr>
      </w:pPr>
      <w:bookmarkStart w:id="144" w:name="_Ref399518083"/>
      <w:bookmarkStart w:id="145" w:name="_Toc399858814"/>
      <w:r w:rsidRPr="00154023">
        <w:rPr>
          <w:lang w:val="en-US"/>
        </w:rPr>
        <w:t>Measuring inequality</w:t>
      </w:r>
      <w:bookmarkEnd w:id="144"/>
      <w:bookmarkEnd w:id="145"/>
    </w:p>
    <w:p w14:paraId="596D30DD" w14:textId="77777777" w:rsidR="00E90501" w:rsidRDefault="00E90501" w:rsidP="008C2F1A">
      <w:pPr>
        <w:rPr>
          <w:lang w:val="en-US"/>
        </w:rPr>
      </w:pPr>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146" w:name="_Ref405912025"/>
      <w:r w:rsidRPr="00E90501">
        <w:rPr>
          <w:i/>
          <w:lang w:val="en-US"/>
        </w:rPr>
        <w:t>Change over time: difference between one population measures</w:t>
      </w:r>
      <w:bookmarkEnd w:id="146"/>
    </w:p>
    <w:p w14:paraId="55207301" w14:textId="77777777" w:rsidR="00A40C08" w:rsidRDefault="00A40C08" w:rsidP="00A40C08">
      <w:pPr>
        <w:rPr>
          <w:lang w:val="en-US"/>
        </w:rPr>
      </w:pPr>
    </w:p>
    <w:p w14:paraId="5765C286" w14:textId="2C908D3D"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ini coefficient time series for taxable income to inequality measures that are more sensitive to other parts of the distribution. Namely we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3E642F"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6A53A449"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of </w:t>
      </w:r>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parameter </w:t>
      </w:r>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w:t>
      </w:r>
      <w:del w:id="147" w:author="Hümbelin Oliver" w:date="2014-12-15T11:28:00Z">
        <w:r w:rsidR="000F40DC" w:rsidDel="00455473">
          <w:rPr>
            <w:rStyle w:val="FootnoteReference"/>
            <w:lang w:val="en-US"/>
          </w:rPr>
          <w:footnoteReference w:id="12"/>
        </w:r>
      </w:del>
      <w:r w:rsidR="000F40DC">
        <w:rPr>
          <w:lang w:val="en-US"/>
        </w:rPr>
        <w:t>.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3E642F"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(GE(</w:t>
      </w:r>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because we don’t want to focus only on the extremes. Cowell and Fla</w:t>
      </w:r>
      <w:r w:rsidR="00D60A04">
        <w:rPr>
          <w:lang w:val="en-US"/>
        </w:rPr>
        <w:t xml:space="preserve">chair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0DE5F035" w:rsidR="00CE2631" w:rsidRPr="00E96D76" w:rsidRDefault="00E96D76" w:rsidP="00A40C08">
      <w:pPr>
        <w:rPr>
          <w:lang w:val="en-US"/>
        </w:rPr>
      </w:pPr>
      <w:r>
        <w:rPr>
          <w:lang w:val="en-US"/>
        </w:rPr>
        <w:t xml:space="preserve">The bottom left graph in Figure 3 shows the three time series. We used the log of the indices and index each series to </w:t>
      </w:r>
      <w:r w:rsidR="004A6F24">
        <w:rPr>
          <w:lang w:val="en-US"/>
        </w:rPr>
        <w:t>its</w:t>
      </w:r>
      <w:r>
        <w:rPr>
          <w:lang w:val="en-US"/>
        </w:rPr>
        <w:t xml:space="preserve"> value of 1940</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p>
    <w:p w14:paraId="065114D6" w14:textId="77777777" w:rsidR="00CE2631" w:rsidRPr="00D30CA2" w:rsidRDefault="00CE2631" w:rsidP="00A40C08">
      <w:pPr>
        <w:rPr>
          <w:lang w:val="en-US"/>
        </w:rPr>
      </w:pP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39BE3DA6" w14:textId="1ECF3396" w:rsidR="00E90501" w:rsidRPr="00EB7F0F" w:rsidRDefault="00E90501" w:rsidP="00E90501">
      <w:pPr>
        <w:pStyle w:val="Heading3"/>
        <w:rPr>
          <w:i/>
          <w:lang w:val="en-US"/>
        </w:rPr>
      </w:pPr>
      <w:bookmarkStart w:id="149" w:name="_Ref405912071"/>
      <w:r w:rsidRPr="00E90501">
        <w:rPr>
          <w:i/>
          <w:lang w:val="en-US"/>
        </w:rPr>
        <w:t xml:space="preserve">Change over time: </w:t>
      </w:r>
      <w:r>
        <w:rPr>
          <w:i/>
          <w:lang w:val="en-US"/>
        </w:rPr>
        <w:t>One population measures vs relative distribution</w:t>
      </w:r>
      <w:bookmarkEnd w:id="149"/>
    </w:p>
    <w:p w14:paraId="49396400" w14:textId="77777777" w:rsidR="00E90501" w:rsidRPr="00E90501" w:rsidRDefault="00E90501" w:rsidP="00E90501">
      <w:pPr>
        <w:rPr>
          <w:lang w:val="en-US"/>
        </w:rPr>
      </w:pPr>
    </w:p>
    <w:p w14:paraId="5583641C" w14:textId="39D4212C" w:rsidR="00497AAC" w:rsidRDefault="00497AAC" w:rsidP="008C2F1A">
      <w:pPr>
        <w:rPr>
          <w:lang w:val="en-US"/>
        </w:rPr>
      </w:pPr>
      <w:r w:rsidRPr="00497AAC">
        <w:rPr>
          <w:lang w:val="en-US"/>
        </w:rPr>
        <w:t xml:space="preserve">Here we examine how interpretation can change, when we expand the analysis by using relative distribution methods </w:t>
      </w:r>
      <w:r w:rsidR="00634342">
        <w:rPr>
          <w:lang w:val="en-US"/>
        </w:rPr>
        <w:t xml:space="preserve">in </w:t>
      </w:r>
      <w:r w:rsidR="00BD6DED">
        <w:rPr>
          <w:lang w:val="en-US"/>
        </w:rPr>
        <w:t xml:space="preserve">comparison </w:t>
      </w:r>
      <w:r w:rsidR="00634342">
        <w:rPr>
          <w:lang w:val="en-US"/>
        </w:rPr>
        <w:t>to</w:t>
      </w:r>
      <w:r w:rsidRPr="00497AAC">
        <w:rPr>
          <w:lang w:val="en-US"/>
        </w:rPr>
        <w:t xml:space="preserve"> Gini</w:t>
      </w:r>
      <w:r w:rsidR="00D674B0">
        <w:rPr>
          <w:lang w:val="en-US"/>
        </w:rPr>
        <w:t xml:space="preserve"> </w:t>
      </w:r>
      <w:r w:rsidR="00E269DF">
        <w:rPr>
          <w:lang w:val="en-US"/>
        </w:rPr>
        <w:t>c</w:t>
      </w:r>
      <w:r w:rsidRPr="00497AAC">
        <w:rPr>
          <w:lang w:val="en-US"/>
        </w:rPr>
        <w:t xml:space="preserve">oefficients. We therefore use the published percentiles </w:t>
      </w:r>
      <w:r w:rsidR="00E269DF">
        <w:rPr>
          <w:lang w:val="en-US"/>
        </w:rPr>
        <w:t>of</w:t>
      </w:r>
      <w:r w:rsidRPr="00497AAC">
        <w:rPr>
          <w:lang w:val="en-US"/>
        </w:rPr>
        <w:t xml:space="preserve"> the distribution of tax</w:t>
      </w:r>
      <w:r>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Pr="00497AAC">
        <w:rPr>
          <w:lang w:val="en-US"/>
        </w:rPr>
        <w:t>. We prefer these measures over the calculate</w:t>
      </w:r>
      <w:r w:rsidR="00D674B0">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sidR="00F06E77">
        <w:rPr>
          <w:lang w:val="en-US"/>
        </w:rPr>
        <w:t>.</w:t>
      </w:r>
      <w:r>
        <w:rPr>
          <w:rStyle w:val="FootnoteReference"/>
          <w:lang w:val="en-US"/>
        </w:rPr>
        <w:footnoteReference w:id="13"/>
      </w:r>
    </w:p>
    <w:p w14:paraId="2CA461BC" w14:textId="77777777" w:rsidR="00497AAC" w:rsidRDefault="00497AAC" w:rsidP="008C2F1A">
      <w:pPr>
        <w:rPr>
          <w:lang w:val="en-US"/>
        </w:rPr>
      </w:pPr>
    </w:p>
    <w:p w14:paraId="394641CA" w14:textId="1A096AC8" w:rsidR="00992DB1" w:rsidRDefault="00497AAC" w:rsidP="008C2F1A">
      <w:pPr>
        <w:rPr>
          <w:lang w:val="en-US"/>
        </w:rPr>
      </w:pPr>
      <w:r w:rsidRPr="00497AAC">
        <w:rPr>
          <w:lang w:val="en-US"/>
        </w:rPr>
        <w:t xml:space="preserve">We use the reported </w:t>
      </w:r>
      <w:r w:rsidR="00D674B0">
        <w:rPr>
          <w:lang w:val="en-US"/>
        </w:rPr>
        <w:t>m</w:t>
      </w:r>
      <w:r w:rsidRPr="00497AAC">
        <w:rPr>
          <w:lang w:val="en-US"/>
        </w:rPr>
        <w:t>easures at the cost of time. The longest time-period we can compare out of these data reaches from 2003 to 201</w:t>
      </w:r>
      <w:r w:rsidR="004A6F24">
        <w:rPr>
          <w:lang w:val="en-US"/>
        </w:rPr>
        <w:t>1</w:t>
      </w:r>
      <w:r w:rsidRPr="00497AAC">
        <w:rPr>
          <w:lang w:val="en-US"/>
        </w:rPr>
        <w:t>.</w:t>
      </w:r>
      <w:r w:rsidR="00AC0437">
        <w:rPr>
          <w:lang w:val="en-US"/>
        </w:rPr>
        <w:t xml:space="preserve"> This includes all tax subjects (non-taxed and special cases).</w:t>
      </w:r>
      <w:r w:rsidRPr="00497AAC">
        <w:rPr>
          <w:lang w:val="en-US"/>
        </w:rPr>
        <w:t xml:space="preserve"> </w:t>
      </w:r>
      <w:r w:rsidR="00D674B0">
        <w:rPr>
          <w:lang w:val="en-US"/>
        </w:rPr>
        <w:t xml:space="preserve">The </w:t>
      </w:r>
      <w:r w:rsidRPr="00497AAC">
        <w:rPr>
          <w:lang w:val="en-US"/>
        </w:rPr>
        <w:t xml:space="preserve">Gini </w:t>
      </w:r>
      <w:r w:rsidR="00D674B0">
        <w:rPr>
          <w:lang w:val="en-US"/>
        </w:rPr>
        <w:t xml:space="preserve">coefficient </w:t>
      </w:r>
      <w:r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76522D4E"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population </w:t>
      </w:r>
      <m:oMath>
        <m:r>
          <w:rPr>
            <w:rFonts w:ascii="Cambria Math" w:hAnsi="Cambria Math"/>
            <w:lang w:val="en-US"/>
          </w:rPr>
          <m:t>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 xml:space="preserve">is then defined as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is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38C6591B" w14:textId="77777777" w:rsidR="00FF0596" w:rsidRDefault="00FF0596" w:rsidP="00154023">
      <w:pPr>
        <w:rPr>
          <w:lang w:val="en-US"/>
        </w:rPr>
      </w:pPr>
    </w:p>
    <w:p w14:paraId="22FD14A4" w14:textId="16348B5D" w:rsidR="00154023" w:rsidRDefault="00497AAC" w:rsidP="00154023">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ins w:id="152" w:author="Hümbelin Oliver" w:date="2014-12-15T14:14:00Z">
        <w:r w:rsidR="00455C52" w:rsidRPr="00455C52">
          <w:rPr>
            <w:lang w:val="en-US"/>
            <w:rPrChange w:id="153" w:author="Hümbelin Oliver" w:date="2014-12-15T14:14:00Z">
              <w:rPr>
                <w:sz w:val="24"/>
                <w:szCs w:val="24"/>
                <w:lang w:val="en-US"/>
              </w:rPr>
            </w:rPrChange>
          </w:rPr>
          <w:t>Figure 4</w:t>
        </w:r>
      </w:ins>
      <w:del w:id="154" w:author="Hümbelin Oliver" w:date="2014-12-15T14:11:00Z">
        <w:r w:rsidR="00A8628A" w:rsidRPr="00A8628A" w:rsidDel="00455C52">
          <w:rPr>
            <w:lang w:val="en-US"/>
          </w:rPr>
          <w:delText>Figure 4</w:delText>
        </w:r>
      </w:del>
      <w:r w:rsidR="00A8628A">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w:t>
      </w:r>
      <w:commentRangeStart w:id="155"/>
      <w:r w:rsidR="0079014F">
        <w:rPr>
          <w:lang w:val="en-US"/>
        </w:rPr>
        <w:t>two</w:t>
      </w:r>
      <w:r w:rsidRPr="00497AAC">
        <w:rPr>
          <w:lang w:val="en-US"/>
        </w:rPr>
        <w:t xml:space="preserve"> decile</w:t>
      </w:r>
      <w:r w:rsidR="0079014F">
        <w:rPr>
          <w:lang w:val="en-US"/>
        </w:rPr>
        <w:t>s</w:t>
      </w:r>
      <w:ins w:id="156" w:author="Hümbelin Oliver" w:date="2014-12-09T18:05:00Z">
        <w:r w:rsidR="00B80819">
          <w:rPr>
            <w:rStyle w:val="FootnoteReference"/>
            <w:lang w:val="en-US"/>
          </w:rPr>
          <w:footnoteReference w:id="14"/>
        </w:r>
      </w:ins>
      <w:r w:rsidR="0079014F">
        <w:rPr>
          <w:lang w:val="en-US"/>
        </w:rPr>
        <w:t>.</w:t>
      </w:r>
      <w:r w:rsidRPr="00497AAC">
        <w:rPr>
          <w:lang w:val="en-US"/>
        </w:rPr>
        <w:t xml:space="preserve"> </w:t>
      </w:r>
      <w:commentRangeEnd w:id="155"/>
      <w:r w:rsidR="00372BCA">
        <w:rPr>
          <w:rStyle w:val="CommentReference"/>
        </w:rPr>
        <w:commentReference w:id="155"/>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p>
    <w:p w14:paraId="620DA919" w14:textId="77777777" w:rsidR="008F2D88" w:rsidRDefault="008F2D88" w:rsidP="00154023">
      <w:pPr>
        <w:rPr>
          <w:lang w:val="en-US"/>
        </w:rPr>
      </w:pPr>
    </w:p>
    <w:p w14:paraId="125601D7" w14:textId="4D88DA32" w:rsidR="00902218" w:rsidRPr="003B2B0A" w:rsidRDefault="00A54E56" w:rsidP="00902218">
      <w:pPr>
        <w:rPr>
          <w:lang w:val="en-US"/>
        </w:rPr>
      </w:pPr>
      <w:r>
        <w:rPr>
          <w:lang w:val="en-US"/>
        </w:rPr>
        <w:t>We quantify the visualized</w:t>
      </w:r>
      <w:r w:rsidRPr="00497AAC">
        <w:rPr>
          <w:lang w:val="en-US"/>
        </w:rPr>
        <w:t xml:space="preserve"> pattern</w:t>
      </w:r>
      <w:r>
        <w:rPr>
          <w:lang w:val="en-US"/>
        </w:rPr>
        <w:t xml:space="preserve"> </w:t>
      </w:r>
      <w:r w:rsidRPr="00497AAC">
        <w:rPr>
          <w:lang w:val="en-US"/>
        </w:rPr>
        <w:t xml:space="preserve">with </w:t>
      </w:r>
      <w:del w:id="158" w:author="Hümbelin Oliver" w:date="2014-12-15T11:29:00Z">
        <w:r w:rsidR="00BD6DED" w:rsidDel="00455473">
          <w:rPr>
            <w:lang w:val="en-US"/>
          </w:rPr>
          <w:delText xml:space="preserve"> </w:delText>
        </w:r>
      </w:del>
      <w:r w:rsidR="00BD6DED">
        <w:rPr>
          <w:lang w:val="en-US"/>
        </w:rPr>
        <w:t>the described polarization indices: Median Index=0.06, Lower Index=0.07, Upper Index=0.05</w:t>
      </w:r>
      <w:r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82BA860" w14:textId="77777777" w:rsidR="00634342" w:rsidRDefault="00634342" w:rsidP="00634342">
      <w:pPr>
        <w:pStyle w:val="Heading2"/>
        <w:rPr>
          <w:lang w:val="en-US"/>
        </w:rPr>
      </w:pPr>
      <w:r w:rsidRPr="00154023">
        <w:rPr>
          <w:lang w:val="en-US"/>
        </w:rPr>
        <w:t>Statistical units</w:t>
      </w:r>
    </w:p>
    <w:p w14:paraId="7DE741DD" w14:textId="015B24B6"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Pr="00154023">
        <w:rPr>
          <w:lang w:val="en-US"/>
        </w:rPr>
        <w:t xml:space="preserve"> to households (see section </w:t>
      </w:r>
      <w:ins w:id="159" w:author="Hümbelin Oliver" w:date="2014-12-15T11:31:00Z">
        <w:r w:rsidR="00455473">
          <w:rPr>
            <w:lang w:val="en-US"/>
          </w:rPr>
          <w:fldChar w:fldCharType="begin"/>
        </w:r>
        <w:r w:rsidR="00455473">
          <w:rPr>
            <w:lang w:val="en-US"/>
          </w:rPr>
          <w:instrText xml:space="preserve"> REF _Ref406405239 \r \h </w:instrText>
        </w:r>
        <w:r w:rsidR="00455473">
          <w:rPr>
            <w:lang w:val="en-US"/>
          </w:rPr>
        </w:r>
      </w:ins>
      <w:r w:rsidR="00455473">
        <w:rPr>
          <w:lang w:val="en-US"/>
        </w:rPr>
        <w:fldChar w:fldCharType="separate"/>
      </w:r>
      <w:ins w:id="160" w:author="Hümbelin Oliver" w:date="2014-12-15T14:14:00Z">
        <w:r w:rsidR="00455C52">
          <w:rPr>
            <w:lang w:val="en-US"/>
          </w:rPr>
          <w:t>2.3</w:t>
        </w:r>
      </w:ins>
      <w:ins w:id="161" w:author="Hümbelin Oliver" w:date="2014-12-15T11:31:00Z">
        <w:r w:rsidR="00455473">
          <w:rPr>
            <w:lang w:val="en-US"/>
          </w:rPr>
          <w:fldChar w:fldCharType="end"/>
        </w:r>
      </w:ins>
      <w:del w:id="162" w:author="Hümbelin Oliver" w:date="2014-12-15T11:31:00Z">
        <w:r w:rsidDel="00455473">
          <w:rPr>
            <w:lang w:val="en-US"/>
          </w:rPr>
          <w:fldChar w:fldCharType="begin"/>
        </w:r>
        <w:r w:rsidDel="00455473">
          <w:rPr>
            <w:lang w:val="en-US"/>
          </w:rPr>
          <w:delInstrText xml:space="preserve"> REF _Ref399844505 \r \h </w:delInstrText>
        </w:r>
        <w:r w:rsidDel="00455473">
          <w:rPr>
            <w:lang w:val="en-US"/>
          </w:rPr>
          <w:fldChar w:fldCharType="separate"/>
        </w:r>
      </w:del>
      <w:ins w:id="163" w:author="Hümbelin Oliver" w:date="2014-12-15T14:14:00Z">
        <w:r w:rsidR="00455C52">
          <w:rPr>
            <w:b/>
            <w:bCs/>
            <w:lang w:val="en-US"/>
          </w:rPr>
          <w:t>Error! Reference source not found.</w:t>
        </w:r>
      </w:ins>
      <w:del w:id="164" w:author="Hümbelin Oliver" w:date="2014-12-15T11:31:00Z">
        <w:r w:rsidDel="00455473">
          <w:rPr>
            <w:lang w:val="en-US"/>
          </w:rPr>
          <w:delText>2.</w:delText>
        </w:r>
        <w:r w:rsidDel="00455473">
          <w:rPr>
            <w:lang w:val="en-US"/>
          </w:rPr>
          <w:delText>2</w:delText>
        </w:r>
        <w:r w:rsidDel="00455473">
          <w:rPr>
            <w:lang w:val="en-US"/>
          </w:rPr>
          <w:fldChar w:fldCharType="end"/>
        </w:r>
      </w:del>
      <w:r w:rsidRPr="00154023">
        <w:rPr>
          <w:lang w:val="en-US"/>
        </w:rPr>
        <w:t xml:space="preserve"> on page </w:t>
      </w:r>
      <w:ins w:id="165" w:author="Hümbelin Oliver" w:date="2014-12-15T11:31:00Z">
        <w:r w:rsidR="00455473">
          <w:rPr>
            <w:lang w:val="en-US"/>
          </w:rPr>
          <w:fldChar w:fldCharType="begin"/>
        </w:r>
        <w:r w:rsidR="00455473">
          <w:rPr>
            <w:lang w:val="en-US"/>
          </w:rPr>
          <w:instrText xml:space="preserve"> PAGEREF _Ref406405239 \h </w:instrText>
        </w:r>
        <w:r w:rsidR="00455473">
          <w:rPr>
            <w:lang w:val="en-US"/>
          </w:rPr>
        </w:r>
      </w:ins>
      <w:r w:rsidR="00455473">
        <w:rPr>
          <w:lang w:val="en-US"/>
        </w:rPr>
        <w:fldChar w:fldCharType="separate"/>
      </w:r>
      <w:ins w:id="166" w:author="Hümbelin Oliver" w:date="2014-12-15T11:31:00Z">
        <w:r w:rsidR="00455473">
          <w:rPr>
            <w:noProof/>
            <w:lang w:val="en-US"/>
          </w:rPr>
          <w:t>6</w:t>
        </w:r>
        <w:r w:rsidR="00455473">
          <w:rPr>
            <w:lang w:val="en-US"/>
          </w:rPr>
          <w:fldChar w:fldCharType="end"/>
        </w:r>
      </w:ins>
      <w:del w:id="167" w:author="Hümbelin Oliver" w:date="2014-12-15T11:31:00Z">
        <w:r w:rsidDel="00455473">
          <w:rPr>
            <w:lang w:val="en-US"/>
          </w:rPr>
          <w:fldChar w:fldCharType="begin"/>
        </w:r>
        <w:r w:rsidDel="00455473">
          <w:rPr>
            <w:lang w:val="en-US"/>
          </w:rPr>
          <w:delInstrText xml:space="preserve"> PAGEREF _Ref399337302 \h </w:delInstrText>
        </w:r>
        <w:r w:rsidDel="00455473">
          <w:rPr>
            <w:lang w:val="en-US"/>
          </w:rPr>
        </w:r>
        <w:r w:rsidDel="00455473">
          <w:rPr>
            <w:lang w:val="en-US"/>
          </w:rPr>
          <w:fldChar w:fldCharType="separate"/>
        </w:r>
        <w:r w:rsidDel="00455473">
          <w:rPr>
            <w:noProof/>
            <w:lang w:val="en-US"/>
          </w:rPr>
          <w:delText>4</w:delText>
        </w:r>
        <w:r w:rsidDel="00455473">
          <w:rPr>
            <w:lang w:val="en-US"/>
          </w:rPr>
          <w:fldChar w:fldCharType="end"/>
        </w:r>
      </w:del>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260B4C06"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A54E56">
        <w:rPr>
          <w:lang w:val="en-US"/>
        </w:rPr>
        <w:t xml:space="preserve">special </w:t>
      </w:r>
      <w:r>
        <w:rPr>
          <w:lang w:val="en-US"/>
        </w:rPr>
        <w:t xml:space="preserve">individual tax data from the canton Berne.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ins w:id="168" w:author="Hümbelin Oliver" w:date="2014-12-15T11:32:00Z">
        <w:r w:rsidR="006C0833">
          <w:rPr>
            <w:lang w:val="en-US"/>
          </w:rPr>
          <w:t xml:space="preserve"> </w:t>
        </w:r>
      </w:ins>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identifier</w:t>
      </w:r>
      <w:r w:rsidR="006C0833">
        <w:rPr>
          <w:lang w:val="en-US"/>
        </w:rPr>
        <w:t xml:space="preserve">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0DEFAE69"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AE18D1" w:rsidRPr="006C0833">
        <w:rPr>
          <w:highlight w:val="yellow"/>
          <w:lang w:val="en-US"/>
          <w:rPrChange w:id="169" w:author="Hümbelin Oliver" w:date="2014-12-15T11:34:00Z">
            <w:rPr>
              <w:lang w:val="en-US"/>
            </w:rPr>
          </w:rPrChange>
        </w:rPr>
        <w:t xml:space="preserve">Figure </w:t>
      </w:r>
      <w:r w:rsidR="006C0833" w:rsidRPr="006C0833">
        <w:rPr>
          <w:highlight w:val="yellow"/>
          <w:lang w:val="en-US"/>
          <w:rPrChange w:id="170" w:author="Hümbelin Oliver" w:date="2014-12-15T11:34:00Z">
            <w:rPr>
              <w:lang w:val="en-US"/>
            </w:rPr>
          </w:rPrChange>
        </w:rPr>
        <w:t>3</w:t>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47BDFBE3"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than in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whe</w:t>
      </w:r>
      <w:r w:rsidR="006C0833">
        <w:rPr>
          <w:lang w:val="en-US"/>
        </w:rPr>
        <w:t>n</w:t>
      </w:r>
      <w:r w:rsidR="006C0833">
        <w:rPr>
          <w:lang w:val="en-US"/>
        </w:rPr>
        <w:t xml:space="preserve">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625419BC" w14:textId="77777777" w:rsidR="00154023" w:rsidRPr="006C3A86" w:rsidRDefault="00154023" w:rsidP="00154023">
      <w:pPr>
        <w:pStyle w:val="Heading2"/>
        <w:rPr>
          <w:lang w:val="en-US"/>
        </w:rPr>
      </w:pPr>
      <w:bookmarkStart w:id="171" w:name="_Toc399858815"/>
      <w:r w:rsidRPr="006C3A86">
        <w:rPr>
          <w:lang w:val="en-US"/>
        </w:rPr>
        <w:t>Coverage issues</w:t>
      </w:r>
      <w:bookmarkEnd w:id="171"/>
    </w:p>
    <w:p w14:paraId="04AF98FB" w14:textId="77777777" w:rsidR="00154023" w:rsidRPr="00154023" w:rsidRDefault="00154023" w:rsidP="00154023">
      <w:pPr>
        <w:rPr>
          <w:lang w:val="en-US"/>
        </w:rPr>
      </w:pPr>
    </w:p>
    <w:p w14:paraId="10889638" w14:textId="5E4BD071"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w:t>
      </w:r>
      <w:r w:rsidR="00047D7A">
        <w:rPr>
          <w:lang w:val="en-US"/>
        </w:rPr>
        <w:lastRenderedPageBreak/>
        <w:t xml:space="preserve">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w:t>
      </w:r>
      <w:r w:rsidR="00902D03">
        <w:rPr>
          <w:lang w:val="en-US"/>
        </w:rPr>
        <w:t>easier</w:t>
      </w:r>
      <w:r w:rsidR="00E05C8B">
        <w:rPr>
          <w:lang w:val="en-US"/>
        </w:rPr>
        <w:t xml:space="preserve"> available,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comprised</w:t>
      </w:r>
      <w:r w:rsidR="006C0833">
        <w:rPr>
          <w:lang w:val="en-US"/>
        </w:rPr>
        <w:t xml:space="preserve"> </w:t>
      </w:r>
      <w:r w:rsidR="007108BA">
        <w:rPr>
          <w:lang w:val="en-US"/>
        </w:rPr>
        <w:t>236’133 Individuals</w:t>
      </w:r>
      <w:r w:rsidR="006C0833">
        <w:rPr>
          <w:lang w:val="en-US"/>
        </w:rPr>
        <w:t>.</w:t>
      </w:r>
      <w:r w:rsidR="007108BA">
        <w:rPr>
          <w:rStyle w:val="FootnoteReference"/>
          <w:lang w:val="en-US"/>
        </w:rPr>
        <w:footnoteReference w:id="15"/>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25EC0BEE"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quantify</w:t>
      </w:r>
      <w:r w:rsidR="00B84F7E">
        <w:rPr>
          <w:lang w:val="en-US"/>
        </w:rPr>
        <w:t xml:space="preserve"> </w:t>
      </w:r>
      <w:r w:rsidR="00AD73C6">
        <w:rPr>
          <w:lang w:val="en-US"/>
        </w:rPr>
        <w:t>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33A657D1" w14:textId="55AA3609" w:rsidR="00236B84" w:rsidRDefault="00A40C08" w:rsidP="00236B84">
      <w:pPr>
        <w:pStyle w:val="Heading3"/>
        <w:rPr>
          <w:i/>
          <w:lang w:val="en-US"/>
        </w:rPr>
      </w:pPr>
      <w:r>
        <w:rPr>
          <w:i/>
          <w:lang w:val="en-US"/>
        </w:rPr>
        <w:t>Superior</w:t>
      </w:r>
      <w:r w:rsidR="00902D03">
        <w:rPr>
          <w:i/>
          <w:lang w:val="en-US"/>
        </w:rPr>
        <w:t xml:space="preserve"> coverage with tax data than with survey data.</w:t>
      </w:r>
    </w:p>
    <w:p w14:paraId="0F83AD25" w14:textId="77777777" w:rsidR="00236B84" w:rsidRDefault="00236B84" w:rsidP="00236B84">
      <w:pPr>
        <w:pStyle w:val="Heading3"/>
        <w:numPr>
          <w:ilvl w:val="0"/>
          <w:numId w:val="0"/>
        </w:numPr>
        <w:rPr>
          <w:lang w:val="en-US"/>
        </w:rPr>
      </w:pPr>
    </w:p>
    <w:p w14:paraId="72C13211" w14:textId="2F68384C" w:rsidR="003F51DE"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w:t>
      </w:r>
      <w:r>
        <w:rPr>
          <w:lang w:val="en-US"/>
        </w:rPr>
        <w:t xml:space="preserve"> because</w:t>
      </w:r>
      <w:r>
        <w:rPr>
          <w:lang w:val="en-US"/>
        </w:rPr>
        <w:t xml:space="preserve"> it is one of the surveys used for governmental publications (ESTV 2014) and incomes are </w:t>
      </w:r>
      <w:r>
        <w:rPr>
          <w:lang w:val="en-US"/>
        </w:rPr>
        <w:t>provided on a very detailed base. This allows us to construct measures that are better comparable to income measures derived from tax data</w:t>
      </w:r>
      <w:r>
        <w:rPr>
          <w:lang w:val="en-US"/>
        </w:rPr>
        <w:t>.</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possible</w:t>
      </w:r>
      <w:r w:rsidR="007B68CF">
        <w:rPr>
          <w:lang w:val="en-US"/>
        </w:rPr>
        <w:t xml:space="preserve"> </w:t>
      </w:r>
      <w:r w:rsidR="00020500">
        <w:rPr>
          <w:lang w:val="en-US"/>
        </w:rPr>
        <w:t>to construct a perfect comparison, we follow two different strategies:</w:t>
      </w:r>
    </w:p>
    <w:p w14:paraId="61A07356" w14:textId="77777777" w:rsidR="00020500" w:rsidRDefault="00020500" w:rsidP="00020500">
      <w:pPr>
        <w:rPr>
          <w:lang w:val="en-US"/>
        </w:rPr>
      </w:pPr>
    </w:p>
    <w:p w14:paraId="749EF3AA" w14:textId="5B117C5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 xml:space="preserve">We do this by subtracting social security contributions and transfers to other households from Total income ( earings, wealth and direcet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t>
      </w:r>
      <w:r>
        <w:rPr>
          <w:lang w:val="en-US"/>
        </w:rPr>
        <w:lastRenderedPageBreak/>
        <w:t xml:space="preserve">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08D6C4BD" w14:textId="0732EBC8" w:rsidR="00112B6B" w:rsidRPr="008E2F97" w:rsidDel="008E2F97" w:rsidRDefault="008E2F97" w:rsidP="008E2F97">
      <w:pPr>
        <w:pStyle w:val="ListParagraph"/>
        <w:ind w:left="0"/>
        <w:rPr>
          <w:del w:id="177" w:author="Hümbelin Oliver" w:date="2014-12-11T15:37:00Z"/>
          <w:lang w:val="en-US"/>
        </w:rPr>
      </w:pPr>
      <w:r w:rsidRPr="008E2F97">
        <w:rPr>
          <w:lang w:val="en-US"/>
        </w:rPr>
        <w:t xml:space="preserve">The lower left and the lower mid </w:t>
      </w:r>
      <w:r>
        <w:rPr>
          <w:lang w:val="en-US"/>
        </w:rPr>
        <w:t xml:space="preserve">graph in Figure 3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 ”</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 xml:space="preserve">of inequality. The Gini coefficients for Bern </w:t>
      </w:r>
      <w:r w:rsidR="00F44D4C">
        <w:rPr>
          <w:lang w:val="en-US"/>
        </w:rPr>
        <w:t>is</w:t>
      </w:r>
      <w:r w:rsidR="009722A6">
        <w:rPr>
          <w:lang w:val="en-US"/>
        </w:rPr>
        <w:t xml:space="preserve"> +0.08 </w:t>
      </w:r>
      <w:r w:rsidR="00F44D4C">
        <w:rPr>
          <w:lang w:val="en-US"/>
        </w:rPr>
        <w:t>higer in tax data than in the HBS</w:t>
      </w:r>
      <w:r w:rsidR="000C7DD6">
        <w:rPr>
          <w:lang w:val="en-US"/>
        </w:rPr>
        <w:t xml:space="preserve">. A comparison of the Gini coefficients for the tax data and HBS for the married results in </w:t>
      </w:r>
      <w:commentRangeStart w:id="178"/>
      <w:r w:rsidR="000C7DD6">
        <w:rPr>
          <w:lang w:val="en-US"/>
        </w:rPr>
        <w:t xml:space="preserve">+0.19 </w:t>
      </w:r>
      <w:commentRangeEnd w:id="178"/>
      <w:r w:rsidR="00F44D4C">
        <w:rPr>
          <w:rStyle w:val="CommentReference"/>
        </w:rPr>
        <w:commentReference w:id="178"/>
      </w:r>
      <w:r w:rsidR="000C7DD6">
        <w:rPr>
          <w:lang w:val="en-US"/>
        </w:rPr>
        <w:t xml:space="preserve">higher coefficient, which is explained by the upper middle class bias and the missing social welfare incomes.  </w:t>
      </w:r>
    </w:p>
    <w:p w14:paraId="24ED8675" w14:textId="77777777" w:rsidR="00236B84" w:rsidRPr="008E2F97" w:rsidRDefault="00236B84" w:rsidP="00236B84">
      <w:pPr>
        <w:rPr>
          <w:lang w:val="en-US"/>
        </w:rPr>
      </w:pPr>
    </w:p>
    <w:p w14:paraId="7BDDD26F" w14:textId="77777777" w:rsidR="006C3A86" w:rsidRPr="008E2F97" w:rsidRDefault="006C3A86" w:rsidP="00154023">
      <w:pPr>
        <w:rPr>
          <w:lang w:val="en-US"/>
        </w:rPr>
      </w:pPr>
    </w:p>
    <w:p w14:paraId="07DEF765" w14:textId="4A4E0C9A" w:rsidR="000B1BAB" w:rsidRDefault="00902D03" w:rsidP="006C3A86">
      <w:pPr>
        <w:pStyle w:val="Heading3"/>
        <w:rPr>
          <w:i/>
          <w:lang w:val="en-US"/>
        </w:rPr>
      </w:pPr>
      <w:r w:rsidRPr="008E2F97">
        <w:rPr>
          <w:i/>
          <w:lang w:val="en-US"/>
        </w:rPr>
        <w:t xml:space="preserve"> </w:t>
      </w:r>
      <w:r>
        <w:rPr>
          <w:i/>
          <w:lang w:val="en-US"/>
        </w:rPr>
        <w:t>Influence of special tax subjects</w:t>
      </w:r>
    </w:p>
    <w:p w14:paraId="7D4276D4" w14:textId="77777777" w:rsidR="00455C52" w:rsidRPr="00455C52" w:rsidRDefault="00455C52" w:rsidP="00455C52">
      <w:pPr>
        <w:rPr>
          <w:lang w:val="en-US"/>
        </w:rPr>
      </w:pPr>
    </w:p>
    <w:p w14:paraId="4BCFBFA3" w14:textId="497B76EC"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BF7B66A" w14:textId="77777777" w:rsidR="00497AAC" w:rsidRDefault="00497AAC" w:rsidP="000B1BAB">
      <w:pPr>
        <w:rPr>
          <w:lang w:val="en-US"/>
        </w:rPr>
      </w:pPr>
    </w:p>
    <w:p w14:paraId="691DF76B" w14:textId="239A3157" w:rsidR="00497AAC" w:rsidRDefault="00497AAC" w:rsidP="00497AA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only (see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ins w:id="179" w:author="Hümbelin Oliver" w:date="2014-12-15T12:03:00Z">
        <w:r w:rsidR="008F4037">
          <w:rPr>
            <w:lang w:val="en-US"/>
          </w:rPr>
          <w:t xml:space="preserve"> </w:t>
        </w:r>
      </w:ins>
      <w:commentRangeStart w:id="180"/>
      <w:r w:rsidR="00835FA1">
        <w:rPr>
          <w:lang w:val="en-US"/>
        </w:rPr>
        <w:t>Put simply: the population of special cases 1993/94 hold considerably more tax units with low incomes than does the population of normal cases.</w:t>
      </w:r>
      <w:commentRangeEnd w:id="180"/>
      <w:r w:rsidR="008F4037">
        <w:rPr>
          <w:rStyle w:val="CommentReference"/>
        </w:rPr>
        <w:commentReference w:id="180"/>
      </w:r>
    </w:p>
    <w:p w14:paraId="3DA9A7E7" w14:textId="77777777" w:rsidR="00FD406E" w:rsidRPr="00497AAC" w:rsidRDefault="00FD406E" w:rsidP="00497AAC">
      <w:pPr>
        <w:rPr>
          <w:lang w:val="en-US"/>
        </w:rPr>
      </w:pPr>
    </w:p>
    <w:p w14:paraId="309B0F34" w14:textId="6D63934C" w:rsidR="00497AAC" w:rsidRDefault="00497AAC" w:rsidP="00497AAC">
      <w:pPr>
        <w:rPr>
          <w:lang w:val="en-US"/>
        </w:rPr>
      </w:pP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r w:rsidR="00835FA1">
        <w:rPr>
          <w:lang w:val="en-US"/>
        </w:rPr>
        <w:t xml:space="preserve"> top right</w:t>
      </w:r>
      <w:r w:rsidR="00A8628A">
        <w:rPr>
          <w:lang w:val="en-US"/>
        </w:rPr>
        <w:t>)</w:t>
      </w:r>
      <w:r w:rsidRPr="00497AAC">
        <w:rPr>
          <w:lang w:val="en-US"/>
        </w:rPr>
        <w:t>.</w:t>
      </w:r>
    </w:p>
    <w:p w14:paraId="47A2FFE7" w14:textId="77777777" w:rsidR="00497AAC" w:rsidRDefault="00497AAC" w:rsidP="00497AAC">
      <w:pPr>
        <w:rPr>
          <w:lang w:val="en-US"/>
        </w:rPr>
      </w:pPr>
    </w:p>
    <w:p w14:paraId="53401BBB" w14:textId="722A7CEA" w:rsidR="00497AAC" w:rsidRDefault="00497AAC" w:rsidP="00497AAC">
      <w:pPr>
        <w:rPr>
          <w:ins w:id="181" w:author="Hümbelin Oliver" w:date="2014-12-15T14:14:00Z"/>
          <w:lang w:val="en-US"/>
        </w:rPr>
      </w:pP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distribution ),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79D5950E" w14:textId="77777777" w:rsidR="00455C52" w:rsidRDefault="00455C52" w:rsidP="00497AAC">
      <w:pPr>
        <w:rPr>
          <w:lang w:val="en-US"/>
        </w:rPr>
      </w:pPr>
    </w:p>
    <w:p w14:paraId="5D74B477" w14:textId="77777777" w:rsidR="0069494D" w:rsidRPr="000B1BAB" w:rsidRDefault="0069494D" w:rsidP="000B1BAB">
      <w:pPr>
        <w:rPr>
          <w:lang w:val="en-US"/>
        </w:rPr>
      </w:pPr>
    </w:p>
    <w:p w14:paraId="613C29C5" w14:textId="16D4A70F" w:rsidR="001232D9" w:rsidRDefault="00902D03" w:rsidP="001232D9">
      <w:pPr>
        <w:pStyle w:val="Heading3"/>
        <w:rPr>
          <w:i/>
          <w:lang w:val="en-US"/>
        </w:rPr>
      </w:pPr>
      <w:bookmarkStart w:id="182" w:name="_Ref405910412"/>
      <w:r>
        <w:rPr>
          <w:i/>
          <w:lang w:val="en-US"/>
        </w:rPr>
        <w:t>Influence of non-taxed</w:t>
      </w:r>
      <w:bookmarkEnd w:id="182"/>
    </w:p>
    <w:p w14:paraId="11C42576" w14:textId="77777777" w:rsidR="00455C52" w:rsidRPr="00455C52" w:rsidRDefault="00455C52" w:rsidP="00455C52">
      <w:pPr>
        <w:rPr>
          <w:lang w:val="en-US"/>
        </w:rPr>
        <w:pPrChange w:id="183" w:author="Hümbelin Oliver" w:date="2014-12-15T14:14:00Z">
          <w:pPr>
            <w:pStyle w:val="Heading3"/>
          </w:pPr>
        </w:pPrChange>
      </w:pPr>
    </w:p>
    <w:p w14:paraId="096F9DF3" w14:textId="1C66A5E3" w:rsidR="00E05C8B" w:rsidRPr="00846DC4" w:rsidRDefault="00E05C8B" w:rsidP="001232D9">
      <w:pPr>
        <w:rPr>
          <w:lang w:val="en-US"/>
        </w:rPr>
      </w:pPr>
      <w:r w:rsidRPr="00154023">
        <w:rPr>
          <w:lang w:val="en-US"/>
        </w:rPr>
        <w:lastRenderedPageBreak/>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39745569" w:rsidR="0069494D" w:rsidRDefault="00497AAC" w:rsidP="001232D9">
      <w:pPr>
        <w:rPr>
          <w:lang w:val="en-US"/>
        </w:rPr>
      </w:pPr>
      <w:r w:rsidRPr="00497AAC">
        <w:rPr>
          <w:lang w:val="en-US"/>
        </w:rPr>
        <w:t xml:space="preserve">We </w:t>
      </w:r>
      <w:r w:rsidR="00902D03">
        <w:rPr>
          <w:lang w:val="en-US"/>
        </w:rPr>
        <w:t xml:space="preserve">therefore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r w:rsidR="004F5A70">
        <w:rPr>
          <w:lang w:val="en-US"/>
        </w:rPr>
        <w:t xml:space="preserve"> on the 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which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a</w:t>
      </w:r>
      <w:r w:rsidR="008F4037">
        <w:rPr>
          <w:lang w:val="en-US"/>
        </w:rPr>
        <w:t xml:space="preserve">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Pr="00497AAC">
        <w:rPr>
          <w:lang w:val="en-US"/>
        </w:rPr>
        <w:t xml:space="preserve"> (around CHF 8000). 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21D924E1" w14:textId="77777777" w:rsidR="00497AAC" w:rsidRDefault="00497AAC" w:rsidP="001232D9">
      <w:pPr>
        <w:rPr>
          <w:lang w:val="en-US"/>
        </w:rPr>
      </w:pPr>
    </w:p>
    <w:p w14:paraId="6818F3CD" w14:textId="1D536D06" w:rsidR="00497AAC" w:rsidRDefault="007572D8" w:rsidP="001232D9">
      <w:pPr>
        <w:rPr>
          <w:ins w:id="184" w:author="Hümbelin Oliver" w:date="2014-12-15T12:11:00Z"/>
          <w:lang w:val="en-US"/>
        </w:rPr>
      </w:pPr>
      <w:commentRangeStart w:id="185"/>
      <w:r>
        <w:rPr>
          <w:lang w:val="en-US"/>
        </w:rPr>
        <w:t xml:space="preserve">Before tax period 1995/1996 the FTA does not report on non-taxed, hence </w:t>
      </w:r>
      <w:r w:rsidR="008F4037">
        <w:rPr>
          <w:lang w:val="en-US"/>
        </w:rPr>
        <w:t>before</w:t>
      </w:r>
      <w:r w:rsidR="008F4037">
        <w:rPr>
          <w:lang w:val="en-US"/>
        </w:rPr>
        <w:t xml:space="preserve"> </w:t>
      </w:r>
      <w:r w:rsidR="006A2614">
        <w:rPr>
          <w:lang w:val="en-US"/>
        </w:rPr>
        <w:t xml:space="preserve">then </w:t>
      </w:r>
      <w:r>
        <w:rPr>
          <w:lang w:val="en-US"/>
        </w:rPr>
        <w:t>it is only possible to assess inequality with taxed subjects. To get a feeling how well this group represents the</w:t>
      </w:r>
      <w:r w:rsidR="00FF1FBB">
        <w:rPr>
          <w:lang w:val="en-US"/>
        </w:rPr>
        <w:t xml:space="preserve"> </w:t>
      </w:r>
      <w:r>
        <w:rPr>
          <w:lang w:val="en-US"/>
        </w:rPr>
        <w:t xml:space="preserve"> population of Switzerland it is informative to consult estimations on taxed subjects</w:t>
      </w:r>
      <w:r w:rsidR="006A2614">
        <w:rPr>
          <w:lang w:val="en-US"/>
        </w:rPr>
        <w:t xml:space="preserve"> as it is provided by</w:t>
      </w:r>
      <w:r>
        <w:rPr>
          <w:lang w:val="en-US"/>
        </w:rPr>
        <w:t xml:space="preserve"> </w:t>
      </w:r>
      <w:r w:rsidR="006A2614">
        <w:rPr>
          <w:lang w:val="en-US"/>
        </w:rPr>
        <w:t xml:space="preserve">Dell et al. (2007), who used </w:t>
      </w:r>
      <w:r>
        <w:rPr>
          <w:lang w:val="en-US"/>
        </w:rPr>
        <w:t xml:space="preserve">census reports. </w:t>
      </w:r>
      <w:r w:rsidR="00E05C8B" w:rsidRPr="00154023">
        <w:rPr>
          <w:lang w:val="en-US"/>
        </w:rPr>
        <w:t xml:space="preserve">According to their estimations </w:t>
      </w:r>
      <w:r w:rsidR="006A2614">
        <w:rPr>
          <w:lang w:val="en-US"/>
        </w:rPr>
        <w:t>the</w:t>
      </w:r>
      <w:r w:rsidR="00E05C8B" w:rsidRPr="00154023">
        <w:rPr>
          <w:lang w:val="en-US"/>
        </w:rPr>
        <w:t xml:space="preserve"> </w:t>
      </w:r>
      <w:r>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Tax statistic </w:t>
      </w:r>
      <w:r w:rsidR="00E05C8B" w:rsidRPr="00154023">
        <w:rPr>
          <w:lang w:val="en-US"/>
        </w:rPr>
        <w:t xml:space="preserve">drops from 94% in 1993/1994 to </w:t>
      </w:r>
      <w:r>
        <w:rPr>
          <w:lang w:val="en-US"/>
        </w:rPr>
        <w:t>13.7</w:t>
      </w:r>
      <w:r w:rsidR="00E05C8B" w:rsidRPr="00154023">
        <w:rPr>
          <w:lang w:val="en-US"/>
        </w:rPr>
        <w:t>% bac</w:t>
      </w:r>
      <w:r>
        <w:rPr>
          <w:lang w:val="en-US"/>
        </w:rPr>
        <w:t>k in 1933</w:t>
      </w:r>
      <w:r w:rsidR="00E05C8B" w:rsidRPr="00154023">
        <w:rPr>
          <w:lang w:val="en-US"/>
        </w:rPr>
        <w:t>.</w:t>
      </w:r>
      <w:r>
        <w:rPr>
          <w:lang w:val="en-US"/>
        </w:rPr>
        <w:t xml:space="preserve"> I</w:t>
      </w:r>
      <w:r w:rsidR="006A2614">
        <w:rPr>
          <w:lang w:val="en-US"/>
        </w:rPr>
        <w:t xml:space="preserve">t is questionable if analysis </w:t>
      </w:r>
      <w:r>
        <w:rPr>
          <w:lang w:val="en-US"/>
        </w:rPr>
        <w:t>based on only a small fraction of the population is appropriate.</w:t>
      </w:r>
      <w:commentRangeEnd w:id="185"/>
      <w:r w:rsidR="00951E7C">
        <w:rPr>
          <w:rStyle w:val="CommentReference"/>
        </w:rPr>
        <w:commentReference w:id="185"/>
      </w:r>
    </w:p>
    <w:p w14:paraId="5EDE6949" w14:textId="77777777" w:rsidR="008F4037" w:rsidRDefault="008F4037" w:rsidP="001232D9">
      <w:pPr>
        <w:rPr>
          <w:lang w:val="en-US"/>
        </w:rPr>
      </w:pPr>
    </w:p>
    <w:p w14:paraId="1A25CA16" w14:textId="72CDDE84" w:rsidR="003757F4" w:rsidRDefault="00951E7C" w:rsidP="003757F4">
      <w:pPr>
        <w:keepNext/>
      </w:pPr>
      <w:commentRangeStart w:id="186"/>
      <w:ins w:id="187" w:author="rudi" w:date="2014-11-30T22:15:00Z">
        <w:r>
          <w:rPr>
            <w:noProof/>
            <w:lang w:val="en-US"/>
          </w:rPr>
          <w:drawing>
            <wp:inline distT="0" distB="0" distL="0" distR="0" wp14:anchorId="4BDEC83F" wp14:editId="5D36A8A9">
              <wp:extent cx="6011333" cy="338137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234.png"/>
                      <pic:cNvPicPr/>
                    </pic:nvPicPr>
                    <pic:blipFill>
                      <a:blip r:embed="rId13">
                        <a:extLst>
                          <a:ext uri="{28A0092B-C50C-407E-A947-70E740481C1C}">
                            <a14:useLocalDpi xmlns:a14="http://schemas.microsoft.com/office/drawing/2010/main" val="0"/>
                          </a:ext>
                        </a:extLst>
                      </a:blip>
                      <a:stretch>
                        <a:fillRect/>
                      </a:stretch>
                    </pic:blipFill>
                    <pic:spPr>
                      <a:xfrm>
                        <a:off x="0" y="0"/>
                        <a:ext cx="6011333" cy="3381375"/>
                      </a:xfrm>
                      <a:prstGeom prst="rect">
                        <a:avLst/>
                      </a:prstGeom>
                    </pic:spPr>
                  </pic:pic>
                </a:graphicData>
              </a:graphic>
            </wp:inline>
          </w:drawing>
        </w:r>
      </w:ins>
      <w:commentRangeEnd w:id="186"/>
      <w:r w:rsidR="00AC65FF">
        <w:rPr>
          <w:rStyle w:val="CommentReference"/>
        </w:rPr>
        <w:commentReference w:id="186"/>
      </w:r>
    </w:p>
    <w:p w14:paraId="36C67A45" w14:textId="04273821" w:rsidR="003757F4" w:rsidRPr="003757F4" w:rsidRDefault="003757F4" w:rsidP="003757F4">
      <w:pPr>
        <w:pStyle w:val="Caption"/>
        <w:rPr>
          <w:sz w:val="24"/>
          <w:szCs w:val="24"/>
          <w:lang w:val="en-US"/>
        </w:rPr>
      </w:pPr>
      <w:bookmarkStart w:id="188" w:name="_Ref399858197"/>
      <w:commentRangeStart w:id="189"/>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455C52">
        <w:rPr>
          <w:noProof/>
          <w:sz w:val="24"/>
          <w:szCs w:val="24"/>
          <w:lang w:val="en-US"/>
        </w:rPr>
        <w:t>3</w:t>
      </w:r>
      <w:r w:rsidRPr="003757F4">
        <w:rPr>
          <w:sz w:val="24"/>
          <w:szCs w:val="24"/>
          <w:lang w:val="en-US"/>
        </w:rPr>
        <w:fldChar w:fldCharType="end"/>
      </w:r>
      <w:bookmarkEnd w:id="188"/>
      <w:r w:rsidRPr="003757F4">
        <w:rPr>
          <w:sz w:val="24"/>
          <w:szCs w:val="24"/>
          <w:lang w:val="en-US"/>
        </w:rPr>
        <w:t xml:space="preserve">: </w:t>
      </w:r>
      <w:ins w:id="190" w:author="rudi" w:date="2014-11-30T22:16:00Z">
        <w:r w:rsidR="00951E7C">
          <w:rPr>
            <w:sz w:val="24"/>
            <w:szCs w:val="24"/>
            <w:lang w:val="en-US"/>
          </w:rPr>
          <w:t>Inequality trend</w:t>
        </w:r>
      </w:ins>
      <w:ins w:id="191" w:author="rudi" w:date="2014-11-30T22:17:00Z">
        <w:r w:rsidR="00951E7C">
          <w:rPr>
            <w:sz w:val="24"/>
            <w:szCs w:val="24"/>
            <w:lang w:val="en-US"/>
          </w:rPr>
          <w:t>s (a)</w:t>
        </w:r>
      </w:ins>
      <w:ins w:id="192" w:author="rudi" w:date="2014-11-30T22:16:00Z">
        <w:r w:rsidR="00951E7C">
          <w:rPr>
            <w:sz w:val="24"/>
            <w:szCs w:val="24"/>
            <w:lang w:val="en-US"/>
          </w:rPr>
          <w:t xml:space="preserve"> using different inequal</w:t>
        </w:r>
      </w:ins>
      <w:ins w:id="193" w:author="rudi" w:date="2014-11-30T22:17:00Z">
        <w:r w:rsidR="00951E7C">
          <w:rPr>
            <w:sz w:val="24"/>
            <w:szCs w:val="24"/>
            <w:lang w:val="en-US"/>
          </w:rPr>
          <w:t xml:space="preserve">ity measures, </w:t>
        </w:r>
      </w:ins>
      <w:del w:id="194" w:author="rudi" w:date="2014-11-30T22:17:00Z">
        <w:r w:rsidRPr="003757F4" w:rsidDel="00951E7C">
          <w:rPr>
            <w:sz w:val="24"/>
            <w:szCs w:val="24"/>
            <w:lang w:val="en-US"/>
          </w:rPr>
          <w:delText xml:space="preserve">Gini over time </w:delText>
        </w:r>
      </w:del>
      <w:ins w:id="195" w:author="rudi" w:date="2014-11-30T22:17:00Z">
        <w:r w:rsidR="00951E7C">
          <w:rPr>
            <w:sz w:val="24"/>
            <w:szCs w:val="24"/>
            <w:lang w:val="en-US"/>
          </w:rPr>
          <w:t>b</w:t>
        </w:r>
      </w:ins>
      <w:del w:id="196" w:author="rudi" w:date="2014-11-30T22:17:00Z">
        <w:r w:rsidRPr="003757F4" w:rsidDel="00951E7C">
          <w:rPr>
            <w:sz w:val="24"/>
            <w:szCs w:val="24"/>
            <w:lang w:val="en-US"/>
          </w:rPr>
          <w:delText>a</w:delText>
        </w:r>
      </w:del>
      <w:r w:rsidRPr="003757F4">
        <w:rPr>
          <w:sz w:val="24"/>
          <w:szCs w:val="24"/>
          <w:lang w:val="en-US"/>
        </w:rPr>
        <w:t>)</w:t>
      </w:r>
      <w:ins w:id="197" w:author="rudi" w:date="2014-11-12T00:24:00Z">
        <w:r w:rsidR="004F5A70">
          <w:rPr>
            <w:sz w:val="24"/>
            <w:szCs w:val="24"/>
            <w:lang w:val="en-US"/>
          </w:rPr>
          <w:t xml:space="preserve"> </w:t>
        </w:r>
      </w:ins>
      <w:ins w:id="198" w:author="rudi" w:date="2014-11-30T22:17:00Z">
        <w:r w:rsidR="00951E7C">
          <w:rPr>
            <w:sz w:val="24"/>
            <w:szCs w:val="24"/>
            <w:lang w:val="en-US"/>
          </w:rPr>
          <w:t xml:space="preserve">using </w:t>
        </w:r>
      </w:ins>
      <w:ins w:id="199" w:author="rudi" w:date="2014-11-12T00:24:00Z">
        <w:r w:rsidR="004F5A70" w:rsidRPr="003757F4">
          <w:rPr>
            <w:sz w:val="24"/>
            <w:szCs w:val="24"/>
            <w:lang w:val="en-US"/>
          </w:rPr>
          <w:t>different income definitions</w:t>
        </w:r>
      </w:ins>
      <w:del w:id="200" w:author="rudi" w:date="2014-11-12T00:24:00Z">
        <w:r w:rsidRPr="003757F4" w:rsidDel="004F5A70">
          <w:rPr>
            <w:sz w:val="24"/>
            <w:szCs w:val="24"/>
            <w:lang w:val="en-US"/>
          </w:rPr>
          <w:delText xml:space="preserve"> with/without equivalizing scale</w:delText>
        </w:r>
      </w:del>
      <w:r w:rsidRPr="003757F4">
        <w:rPr>
          <w:sz w:val="24"/>
          <w:szCs w:val="24"/>
          <w:lang w:val="en-US"/>
        </w:rPr>
        <w:t xml:space="preserve">, </w:t>
      </w:r>
      <w:ins w:id="201" w:author="rudi" w:date="2014-11-30T22:17:00Z">
        <w:r w:rsidR="00951E7C">
          <w:rPr>
            <w:sz w:val="24"/>
            <w:szCs w:val="24"/>
            <w:lang w:val="en-US"/>
          </w:rPr>
          <w:t>c</w:t>
        </w:r>
      </w:ins>
      <w:del w:id="202" w:author="rudi" w:date="2014-11-30T22:17:00Z">
        <w:r w:rsidRPr="003757F4" w:rsidDel="00951E7C">
          <w:rPr>
            <w:sz w:val="24"/>
            <w:szCs w:val="24"/>
            <w:lang w:val="en-US"/>
          </w:rPr>
          <w:delText>b</w:delText>
        </w:r>
      </w:del>
      <w:r w:rsidRPr="003757F4">
        <w:rPr>
          <w:sz w:val="24"/>
          <w:szCs w:val="24"/>
          <w:lang w:val="en-US"/>
        </w:rPr>
        <w:t xml:space="preserve">) </w:t>
      </w:r>
      <w:ins w:id="203" w:author="rudi" w:date="2014-11-12T00:24:00Z">
        <w:r w:rsidR="004F5A70" w:rsidRPr="003757F4">
          <w:rPr>
            <w:sz w:val="24"/>
            <w:szCs w:val="24"/>
            <w:lang w:val="en-US"/>
          </w:rPr>
          <w:t xml:space="preserve">with/without equivalizing scale </w:t>
        </w:r>
      </w:ins>
      <w:ins w:id="204" w:author="rudi" w:date="2014-11-30T22:17:00Z">
        <w:r w:rsidR="00951E7C">
          <w:rPr>
            <w:sz w:val="24"/>
            <w:szCs w:val="24"/>
            <w:lang w:val="en-US"/>
          </w:rPr>
          <w:t xml:space="preserve">and </w:t>
        </w:r>
      </w:ins>
      <w:del w:id="205" w:author="rudi" w:date="2014-11-12T00:24:00Z">
        <w:r w:rsidRPr="003757F4" w:rsidDel="004F5A70">
          <w:rPr>
            <w:sz w:val="24"/>
            <w:szCs w:val="24"/>
            <w:lang w:val="en-US"/>
          </w:rPr>
          <w:delText xml:space="preserve">different income definitions </w:delText>
        </w:r>
      </w:del>
      <w:ins w:id="206" w:author="rudi" w:date="2014-11-30T22:17:00Z">
        <w:r w:rsidR="00951E7C">
          <w:rPr>
            <w:sz w:val="24"/>
            <w:szCs w:val="24"/>
            <w:lang w:val="en-US"/>
          </w:rPr>
          <w:t>d</w:t>
        </w:r>
      </w:ins>
      <w:del w:id="207" w:author="rudi" w:date="2014-11-30T22:17:00Z">
        <w:r w:rsidRPr="003757F4" w:rsidDel="00951E7C">
          <w:rPr>
            <w:sz w:val="24"/>
            <w:szCs w:val="24"/>
            <w:lang w:val="en-US"/>
          </w:rPr>
          <w:delText>c</w:delText>
        </w:r>
      </w:del>
      <w:r w:rsidRPr="003757F4">
        <w:rPr>
          <w:sz w:val="24"/>
          <w:szCs w:val="24"/>
          <w:lang w:val="en-US"/>
        </w:rPr>
        <w:t>)</w:t>
      </w:r>
      <w:commentRangeEnd w:id="189"/>
      <w:r>
        <w:rPr>
          <w:rStyle w:val="CommentReference"/>
          <w:bCs w:val="0"/>
          <w:lang w:val="de-CH"/>
        </w:rPr>
        <w:commentReference w:id="189"/>
      </w:r>
      <w:ins w:id="208" w:author="rudi" w:date="2014-11-12T00:25:00Z">
        <w:r w:rsidR="004F5A70">
          <w:rPr>
            <w:sz w:val="24"/>
            <w:szCs w:val="24"/>
            <w:lang w:val="en-US"/>
          </w:rPr>
          <w:t xml:space="preserve"> including/excluding non-taxed</w:t>
        </w:r>
      </w:ins>
    </w:p>
    <w:p w14:paraId="774D7F75" w14:textId="77777777" w:rsidR="003757F4" w:rsidRPr="003757F4" w:rsidRDefault="003757F4" w:rsidP="003757F4">
      <w:pPr>
        <w:pStyle w:val="Caption"/>
        <w:rPr>
          <w:lang w:val="en-US"/>
        </w:rPr>
      </w:pPr>
    </w:p>
    <w:p w14:paraId="731F95E6" w14:textId="4E09BD4A" w:rsidR="00525346" w:rsidRDefault="00694009" w:rsidP="00525346">
      <w:pPr>
        <w:keepNext/>
      </w:pPr>
      <w:ins w:id="209" w:author="Hümbelin Oliver" w:date="2014-11-27T15:17:00Z">
        <w:r>
          <w:rPr>
            <w:noProof/>
            <w:lang w:val="en-US"/>
          </w:rPr>
          <w:lastRenderedPageBreak/>
          <w:drawing>
            <wp:inline distT="0" distB="0" distL="0" distR="0" wp14:anchorId="5D14B221" wp14:editId="2925B537">
              <wp:extent cx="6010919" cy="437203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AppData\Local\Microsoft\Windows\Temporary Internet Files\Content.Outlook\6KAG4D3F\combined_figures (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10919" cy="4372032"/>
                      </a:xfrm>
                      <a:prstGeom prst="rect">
                        <a:avLst/>
                      </a:prstGeom>
                      <a:noFill/>
                      <a:ln>
                        <a:noFill/>
                      </a:ln>
                    </pic:spPr>
                  </pic:pic>
                </a:graphicData>
              </a:graphic>
            </wp:inline>
          </w:drawing>
        </w:r>
      </w:ins>
    </w:p>
    <w:p w14:paraId="1DC69610" w14:textId="77777777" w:rsidR="00525346" w:rsidRPr="00A0309C" w:rsidRDefault="00525346" w:rsidP="00525346">
      <w:pPr>
        <w:pStyle w:val="Caption"/>
        <w:rPr>
          <w:sz w:val="24"/>
          <w:szCs w:val="24"/>
          <w:lang w:val="en-US"/>
        </w:rPr>
      </w:pPr>
      <w:bookmarkStart w:id="210"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455C52">
        <w:rPr>
          <w:noProof/>
          <w:sz w:val="24"/>
          <w:szCs w:val="24"/>
          <w:lang w:val="en-US"/>
        </w:rPr>
        <w:t>4</w:t>
      </w:r>
      <w:r w:rsidRPr="00525346">
        <w:rPr>
          <w:sz w:val="24"/>
          <w:szCs w:val="24"/>
          <w:lang w:val="en-US"/>
        </w:rPr>
        <w:fldChar w:fldCharType="end"/>
      </w:r>
      <w:bookmarkEnd w:id="210"/>
      <w:r>
        <w:rPr>
          <w:sz w:val="24"/>
          <w:szCs w:val="24"/>
          <w:lang w:val="en-US"/>
        </w:rPr>
        <w:t>: Relative distribution over time, population and data source</w:t>
      </w:r>
      <w:r>
        <w:rPr>
          <w:rStyle w:val="CommentReference"/>
          <w:bCs w:val="0"/>
          <w:lang w:val="de-CH"/>
        </w:rPr>
        <w:commentReference w:id="211"/>
      </w:r>
      <w:r w:rsidR="00951E7C">
        <w:rPr>
          <w:rStyle w:val="CommentReference"/>
          <w:bCs w:val="0"/>
          <w:lang w:val="de-CH"/>
        </w:rPr>
        <w:commentReference w:id="212"/>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Heading1"/>
        <w:rPr>
          <w:lang w:val="en-US"/>
        </w:rPr>
      </w:pPr>
      <w:bookmarkStart w:id="213" w:name="_Toc399858819"/>
      <w:r>
        <w:rPr>
          <w:lang w:val="en-US"/>
        </w:rPr>
        <w:lastRenderedPageBreak/>
        <w:t>Conclusion</w:t>
      </w:r>
      <w:bookmarkEnd w:id="213"/>
    </w:p>
    <w:p w14:paraId="5E9AD089" w14:textId="77777777" w:rsidR="00497AAC" w:rsidRDefault="00497AAC" w:rsidP="00497AAC">
      <w:pPr>
        <w:rPr>
          <w:lang w:val="en-US"/>
        </w:rPr>
      </w:pPr>
    </w:p>
    <w:p w14:paraId="743F023D" w14:textId="77777777" w:rsidR="00497AAC" w:rsidRDefault="00497AAC" w:rsidP="00497AAC">
      <w:pPr>
        <w:rPr>
          <w:lang w:val="en-US"/>
        </w:rPr>
      </w:pPr>
    </w:p>
    <w:p w14:paraId="347625A3" w14:textId="57E6D2CE" w:rsidR="00190924" w:rsidRDefault="005350F7" w:rsidP="005350F7">
      <w:pPr>
        <w:pStyle w:val="Standard1"/>
        <w:rPr>
          <w:ins w:id="214" w:author="Hümbelin Oliver" w:date="2014-12-15T14:22:00Z"/>
          <w:rFonts w:ascii="Lucida Sans" w:hAnsi="Lucida Sans"/>
          <w:sz w:val="19"/>
          <w:szCs w:val="19"/>
          <w:lang w:val="en-US"/>
        </w:rPr>
      </w:pPr>
      <w:r w:rsidRPr="008B2031">
        <w:rPr>
          <w:rFonts w:ascii="Lucida Sans" w:hAnsi="Lucida Sans"/>
          <w:sz w:val="19"/>
          <w:szCs w:val="19"/>
          <w:lang w:val="en-US"/>
        </w:rPr>
        <w:t>In the course of the paper we checked the suitability of tax data to carry out inequality trend research. After defining ideal theoretical concepts (</w:t>
      </w:r>
      <w:ins w:id="215" w:author="Hümbelin Oliver" w:date="2014-12-15T14:16:00Z">
        <w:r w:rsidR="00190924">
          <w:rPr>
            <w:rFonts w:ascii="Lucida Sans" w:hAnsi="Lucida Sans"/>
            <w:sz w:val="19"/>
            <w:szCs w:val="19"/>
            <w:lang w:val="en-US"/>
          </w:rPr>
          <w:t xml:space="preserve">economic </w:t>
        </w:r>
      </w:ins>
      <w:ins w:id="216" w:author="Hümbelin Oliver" w:date="2014-12-15T14:17:00Z">
        <w:r w:rsidR="00190924">
          <w:rPr>
            <w:rFonts w:ascii="Lucida Sans" w:hAnsi="Lucida Sans"/>
            <w:sz w:val="19"/>
            <w:szCs w:val="19"/>
            <w:lang w:val="en-US"/>
          </w:rPr>
          <w:t>resources</w:t>
        </w:r>
      </w:ins>
      <w:ins w:id="217" w:author="Hümbelin Oliver" w:date="2014-12-15T14:16:00Z">
        <w:r w:rsidR="00190924">
          <w:rPr>
            <w:rFonts w:ascii="Lucida Sans" w:hAnsi="Lucida Sans"/>
            <w:sz w:val="19"/>
            <w:szCs w:val="19"/>
            <w:lang w:val="en-US"/>
          </w:rPr>
          <w:t>, statistical units</w:t>
        </w:r>
      </w:ins>
      <w:ins w:id="218" w:author="Hümbelin Oliver" w:date="2014-12-15T14:17:00Z">
        <w:r w:rsidR="00190924">
          <w:rPr>
            <w:rFonts w:ascii="Lucida Sans" w:hAnsi="Lucida Sans"/>
            <w:sz w:val="19"/>
            <w:szCs w:val="19"/>
            <w:lang w:val="en-US"/>
          </w:rPr>
          <w:t xml:space="preserve"> and measuring and coverage issues</w:t>
        </w:r>
      </w:ins>
      <w:ins w:id="219" w:author="Hümbelin Oliver" w:date="2014-12-15T14:18:00Z">
        <w:r w:rsidR="00190924">
          <w:rPr>
            <w:rFonts w:ascii="Lucida Sans" w:hAnsi="Lucida Sans"/>
            <w:sz w:val="19"/>
            <w:szCs w:val="19"/>
            <w:lang w:val="en-US"/>
          </w:rPr>
          <w:t xml:space="preserve">) </w:t>
        </w:r>
      </w:ins>
      <w:del w:id="220" w:author="Hümbelin Oliver" w:date="2014-12-15T14:18:00Z">
        <w:r w:rsidRPr="008B2031" w:rsidDel="00190924">
          <w:rPr>
            <w:rFonts w:ascii="Lucida Sans" w:hAnsi="Lucida Sans"/>
            <w:sz w:val="19"/>
            <w:szCs w:val="19"/>
            <w:lang w:val="en-US"/>
          </w:rPr>
          <w:delText xml:space="preserve">population coverage, statistical units, income measurement) </w:delText>
        </w:r>
      </w:del>
      <w:r w:rsidRPr="008B2031">
        <w:rPr>
          <w:rFonts w:ascii="Lucida Sans" w:hAnsi="Lucida Sans"/>
          <w:sz w:val="19"/>
          <w:szCs w:val="19"/>
          <w:lang w:val="en-US"/>
        </w:rPr>
        <w:t xml:space="preserve">to depict inequality we evaluate the benefits and downsides of real tax data using </w:t>
      </w:r>
      <w:del w:id="221" w:author="Hümbelin Oliver" w:date="2014-12-15T14:20:00Z">
        <w:r w:rsidRPr="008B2031" w:rsidDel="00190924">
          <w:rPr>
            <w:rFonts w:ascii="Lucida Sans" w:hAnsi="Lucida Sans"/>
            <w:sz w:val="19"/>
            <w:szCs w:val="19"/>
            <w:lang w:val="en-US"/>
          </w:rPr>
          <w:delText>swiss</w:delText>
        </w:r>
      </w:del>
      <w:ins w:id="222" w:author="Hümbelin Oliver" w:date="2014-12-15T14:20:00Z">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ins>
      <w:r w:rsidRPr="008B2031">
        <w:rPr>
          <w:rFonts w:ascii="Lucida Sans" w:hAnsi="Lucida Sans"/>
          <w:sz w:val="19"/>
          <w:szCs w:val="19"/>
          <w:lang w:val="en-US"/>
        </w:rPr>
        <w:t xml:space="preserve"> tax data provided by the Federal Tax Administration as an example. We finally want to draw both a conclusion of methods</w:t>
      </w:r>
      <w:ins w:id="223" w:author="Hümbelin Oliver" w:date="2014-12-15T14:21:00Z">
        <w:r w:rsidR="00190924">
          <w:rPr>
            <w:rFonts w:ascii="Lucida Sans" w:hAnsi="Lucida Sans"/>
            <w:sz w:val="19"/>
            <w:szCs w:val="19"/>
            <w:lang w:val="en-US"/>
          </w:rPr>
          <w:t xml:space="preserve"> and substantial result for Switzer</w:t>
        </w:r>
      </w:ins>
      <w:ins w:id="224" w:author="Hümbelin Oliver" w:date="2014-12-15T14:22:00Z">
        <w:r w:rsidR="00190924">
          <w:rPr>
            <w:rFonts w:ascii="Lucida Sans" w:hAnsi="Lucida Sans"/>
            <w:sz w:val="19"/>
            <w:szCs w:val="19"/>
            <w:lang w:val="en-US"/>
          </w:rPr>
          <w:t xml:space="preserve">land. </w:t>
        </w:r>
      </w:ins>
      <w:ins w:id="225" w:author="Hümbelin Oliver" w:date="2014-12-15T14:23:00Z">
        <w:r w:rsidR="00190924">
          <w:rPr>
            <w:rFonts w:ascii="Lucida Sans" w:hAnsi="Lucida Sans"/>
            <w:sz w:val="19"/>
            <w:szCs w:val="19"/>
            <w:lang w:val="en-US"/>
          </w:rPr>
          <w:t xml:space="preserve">We do this by sorting out major and minor methodological issues and by relating this conclusion to the case of Switzerland, where </w:t>
        </w:r>
      </w:ins>
      <w:ins w:id="226" w:author="Hümbelin Oliver" w:date="2014-12-15T14:25:00Z">
        <w:r w:rsidR="00190924">
          <w:rPr>
            <w:rFonts w:ascii="Lucida Sans" w:hAnsi="Lucida Sans"/>
            <w:sz w:val="19"/>
            <w:szCs w:val="19"/>
            <w:lang w:val="en-US"/>
          </w:rPr>
          <w:t>the current state of research is inconclusive concerning the trend of income inequality</w:t>
        </w:r>
      </w:ins>
      <w:ins w:id="227" w:author="Hümbelin Oliver" w:date="2014-12-15T14:26:00Z">
        <w:r w:rsidR="007E29BC">
          <w:rPr>
            <w:rFonts w:ascii="Lucida Sans" w:hAnsi="Lucida Sans"/>
            <w:sz w:val="19"/>
            <w:szCs w:val="19"/>
            <w:lang w:val="en-US"/>
          </w:rPr>
          <w:t>, because of different methodological approaches.</w:t>
        </w:r>
      </w:ins>
      <w:ins w:id="228" w:author="Hümbelin Oliver" w:date="2014-12-15T14:25:00Z">
        <w:r w:rsidR="00190924">
          <w:rPr>
            <w:rFonts w:ascii="Lucida Sans" w:hAnsi="Lucida Sans"/>
            <w:sz w:val="19"/>
            <w:szCs w:val="19"/>
            <w:lang w:val="en-US"/>
          </w:rPr>
          <w:t xml:space="preserve"> </w:t>
        </w:r>
      </w:ins>
    </w:p>
    <w:p w14:paraId="557D98CE" w14:textId="2FFB5783" w:rsidR="005350F7" w:rsidRPr="008B2031" w:rsidDel="007E29BC" w:rsidRDefault="005350F7" w:rsidP="005350F7">
      <w:pPr>
        <w:pStyle w:val="Standard1"/>
        <w:rPr>
          <w:del w:id="229" w:author="Hümbelin Oliver" w:date="2014-12-15T14:26:00Z"/>
          <w:rFonts w:ascii="Lucida Sans" w:hAnsi="Lucida Sans"/>
          <w:sz w:val="19"/>
          <w:szCs w:val="19"/>
          <w:lang w:val="en-US"/>
        </w:rPr>
      </w:pPr>
      <w:del w:id="230" w:author="Hümbelin Oliver" w:date="2014-12-15T14:26:00Z">
        <w:r w:rsidRPr="008B2031" w:rsidDel="007E29BC">
          <w:rPr>
            <w:rFonts w:ascii="Lucida Sans" w:hAnsi="Lucida Sans"/>
            <w:sz w:val="19"/>
            <w:szCs w:val="19"/>
            <w:lang w:val="en-US"/>
          </w:rPr>
          <w:delText xml:space="preserve"> and of results, i.e. the actual inequality trend in Switzerland. </w:delText>
        </w:r>
      </w:del>
    </w:p>
    <w:p w14:paraId="4E5BF984" w14:textId="77777777" w:rsidR="005350F7" w:rsidRPr="008B2031" w:rsidRDefault="005350F7" w:rsidP="005350F7">
      <w:pPr>
        <w:pStyle w:val="Standard1"/>
        <w:rPr>
          <w:rFonts w:ascii="Lucida Sans" w:hAnsi="Lucida Sans"/>
          <w:sz w:val="19"/>
          <w:szCs w:val="19"/>
          <w:lang w:val="en-US"/>
        </w:rPr>
      </w:pPr>
    </w:p>
    <w:p w14:paraId="39801F42" w14:textId="77777777" w:rsidR="005350F7" w:rsidRPr="0025780F" w:rsidRDefault="005350F7" w:rsidP="005350F7">
      <w:pPr>
        <w:pStyle w:val="Standard1"/>
        <w:rPr>
          <w:rFonts w:ascii="Lucida Sans" w:hAnsi="Lucida Sans"/>
          <w:i/>
          <w:sz w:val="19"/>
          <w:szCs w:val="19"/>
          <w:lang w:val="en-US"/>
        </w:rPr>
      </w:pPr>
      <w:r w:rsidRPr="0025780F">
        <w:rPr>
          <w:rFonts w:ascii="Lucida Sans" w:hAnsi="Lucida Sans"/>
          <w:i/>
          <w:sz w:val="19"/>
          <w:szCs w:val="19"/>
          <w:lang w:val="en-US"/>
        </w:rPr>
        <w:t>Methods conclusion</w:t>
      </w:r>
    </w:p>
    <w:p w14:paraId="58590A24" w14:textId="03870419" w:rsidR="007E29BC" w:rsidRDefault="005350F7" w:rsidP="005350F7">
      <w:pPr>
        <w:pStyle w:val="Standard1"/>
        <w:rPr>
          <w:ins w:id="231" w:author="Hümbelin Oliver" w:date="2014-12-15T14:27:00Z"/>
          <w:rFonts w:ascii="Lucida Sans" w:hAnsi="Lucida Sans"/>
          <w:sz w:val="19"/>
          <w:szCs w:val="19"/>
          <w:lang w:val="en-US"/>
        </w:rPr>
      </w:pPr>
      <w:commentRangeStart w:id="232"/>
      <w:r w:rsidRPr="008B2031">
        <w:rPr>
          <w:rFonts w:ascii="Lucida Sans" w:hAnsi="Lucida Sans"/>
          <w:sz w:val="19"/>
          <w:szCs w:val="19"/>
          <w:lang w:val="en-US"/>
        </w:rPr>
        <w:t xml:space="preserve">Concepts within tax data </w:t>
      </w:r>
      <w:del w:id="233" w:author="Hümbelin Oliver" w:date="2014-12-15T14:28:00Z">
        <w:r w:rsidRPr="008B2031" w:rsidDel="007E29BC">
          <w:rPr>
            <w:rFonts w:ascii="Lucida Sans" w:hAnsi="Lucida Sans"/>
            <w:sz w:val="19"/>
            <w:szCs w:val="19"/>
            <w:lang w:val="en-US"/>
          </w:rPr>
          <w:delText>do not</w:delText>
        </w:r>
      </w:del>
      <w:ins w:id="234" w:author="Hümbelin Oliver" w:date="2014-12-15T14:28:00Z">
        <w:r w:rsidR="007E29BC">
          <w:rPr>
            <w:rFonts w:ascii="Lucida Sans" w:hAnsi="Lucida Sans"/>
            <w:sz w:val="19"/>
            <w:szCs w:val="19"/>
            <w:lang w:val="en-US"/>
          </w:rPr>
          <w:t xml:space="preserve">not </w:t>
        </w:r>
      </w:ins>
      <w:ins w:id="235" w:author="Hümbelin Oliver" w:date="2014-12-15T14:30:00Z">
        <w:r w:rsidR="007E29BC">
          <w:rPr>
            <w:rFonts w:ascii="Lucida Sans" w:hAnsi="Lucida Sans"/>
            <w:sz w:val="19"/>
            <w:szCs w:val="19"/>
            <w:lang w:val="en-US"/>
          </w:rPr>
          <w:t>always</w:t>
        </w:r>
      </w:ins>
      <w:r w:rsidRPr="008B2031">
        <w:rPr>
          <w:rFonts w:ascii="Lucida Sans" w:hAnsi="Lucida Sans"/>
          <w:sz w:val="19"/>
          <w:szCs w:val="19"/>
          <w:lang w:val="en-US"/>
        </w:rPr>
        <w:t xml:space="preserve"> equal their ideal theoretical counterpart</w:t>
      </w:r>
      <w:ins w:id="236" w:author="Hümbelin Oliver" w:date="2014-12-15T14:28:00Z">
        <w:r w:rsidR="007E29BC">
          <w:rPr>
            <w:rFonts w:ascii="Lucida Sans" w:hAnsi="Lucida Sans"/>
            <w:sz w:val="19"/>
            <w:szCs w:val="19"/>
            <w:lang w:val="en-US"/>
          </w:rPr>
          <w:t xml:space="preserve">. </w:t>
        </w:r>
      </w:ins>
      <w:ins w:id="237" w:author="Hümbelin Oliver" w:date="2014-12-15T14:29:00Z">
        <w:r w:rsidR="007E29BC">
          <w:rPr>
            <w:rFonts w:ascii="Lucida Sans" w:hAnsi="Lucida Sans"/>
            <w:sz w:val="19"/>
            <w:szCs w:val="19"/>
            <w:lang w:val="en-US"/>
          </w:rPr>
          <w:t>Considering aggregated tax statistics some central imperfection</w:t>
        </w:r>
      </w:ins>
      <w:ins w:id="238" w:author="Hümbelin Oliver" w:date="2014-12-15T14:32:00Z">
        <w:r w:rsidR="007E29BC">
          <w:rPr>
            <w:rFonts w:ascii="Lucida Sans" w:hAnsi="Lucida Sans"/>
            <w:sz w:val="19"/>
            <w:szCs w:val="19"/>
            <w:lang w:val="en-US"/>
          </w:rPr>
          <w:t>s</w:t>
        </w:r>
      </w:ins>
      <w:ins w:id="239" w:author="Hümbelin Oliver" w:date="2014-12-15T14:29:00Z">
        <w:r w:rsidR="007E29BC">
          <w:rPr>
            <w:rFonts w:ascii="Lucida Sans" w:hAnsi="Lucida Sans"/>
            <w:sz w:val="19"/>
            <w:szCs w:val="19"/>
            <w:lang w:val="en-US"/>
          </w:rPr>
          <w:t xml:space="preserve"> ha</w:t>
        </w:r>
      </w:ins>
      <w:ins w:id="240" w:author="Hümbelin Oliver" w:date="2014-12-15T14:31:00Z">
        <w:r w:rsidR="007E29BC">
          <w:rPr>
            <w:rFonts w:ascii="Lucida Sans" w:hAnsi="Lucida Sans"/>
            <w:sz w:val="19"/>
            <w:szCs w:val="19"/>
            <w:lang w:val="en-US"/>
          </w:rPr>
          <w:t>ve</w:t>
        </w:r>
      </w:ins>
      <w:ins w:id="241" w:author="Hümbelin Oliver" w:date="2014-12-15T14:29:00Z">
        <w:r w:rsidR="007E29BC">
          <w:rPr>
            <w:rFonts w:ascii="Lucida Sans" w:hAnsi="Lucida Sans"/>
            <w:sz w:val="19"/>
            <w:szCs w:val="19"/>
            <w:lang w:val="en-US"/>
          </w:rPr>
          <w:t xml:space="preserve"> to </w:t>
        </w:r>
      </w:ins>
      <w:ins w:id="242" w:author="Hümbelin Oliver" w:date="2014-12-15T14:32:00Z">
        <w:r w:rsidR="007E29BC">
          <w:rPr>
            <w:rFonts w:ascii="Lucida Sans" w:hAnsi="Lucida Sans"/>
            <w:sz w:val="19"/>
            <w:szCs w:val="19"/>
            <w:lang w:val="en-US"/>
          </w:rPr>
          <w:t>mentioned</w:t>
        </w:r>
      </w:ins>
      <w:ins w:id="243" w:author="Hümbelin Oliver" w:date="2014-12-15T14:29:00Z">
        <w:r w:rsidR="007E29BC">
          <w:rPr>
            <w:rFonts w:ascii="Lucida Sans" w:hAnsi="Lucida Sans"/>
            <w:sz w:val="19"/>
            <w:szCs w:val="19"/>
            <w:lang w:val="en-US"/>
          </w:rPr>
          <w:t>. In fact concepts</w:t>
        </w:r>
      </w:ins>
      <w:ins w:id="244" w:author="Hümbelin Oliver" w:date="2014-12-15T14:30:00Z">
        <w:r w:rsidR="007E29BC">
          <w:rPr>
            <w:rFonts w:ascii="Lucida Sans" w:hAnsi="Lucida Sans"/>
            <w:sz w:val="19"/>
            <w:szCs w:val="19"/>
            <w:lang w:val="en-US"/>
          </w:rPr>
          <w:t xml:space="preserve"> of economic resources and definition of central measures data-driven. </w:t>
        </w:r>
      </w:ins>
      <w:ins w:id="245" w:author="Hümbelin Oliver" w:date="2014-12-15T14:32:00Z">
        <w:r w:rsidR="007E29BC">
          <w:rPr>
            <w:rFonts w:ascii="Lucida Sans" w:hAnsi="Lucida Sans"/>
            <w:sz w:val="19"/>
            <w:szCs w:val="19"/>
            <w:lang w:val="en-US"/>
          </w:rPr>
          <w:t xml:space="preserve"> </w:t>
        </w:r>
      </w:ins>
      <w:ins w:id="246" w:author="Hümbelin Oliver" w:date="2014-12-15T14:33:00Z">
        <w:r w:rsidR="007E29BC">
          <w:rPr>
            <w:rFonts w:ascii="Lucida Sans" w:hAnsi="Lucida Sans"/>
            <w:sz w:val="19"/>
            <w:szCs w:val="19"/>
            <w:lang w:val="en-US"/>
          </w:rPr>
          <w:t xml:space="preserve">While the current state of the art suggests to use data sources that include measures for income, wealth and consumptions alike. Aggregated tax statistics only report on income or </w:t>
        </w:r>
      </w:ins>
      <w:ins w:id="247" w:author="Hümbelin Oliver" w:date="2014-12-15T14:34:00Z">
        <w:r w:rsidR="007E29BC">
          <w:rPr>
            <w:rFonts w:ascii="Lucida Sans" w:hAnsi="Lucida Sans"/>
            <w:sz w:val="19"/>
            <w:szCs w:val="19"/>
            <w:lang w:val="en-US"/>
          </w:rPr>
          <w:t>wealth</w:t>
        </w:r>
      </w:ins>
      <w:ins w:id="248" w:author="Hümbelin Oliver" w:date="2014-12-15T14:33:00Z">
        <w:r w:rsidR="007E29BC">
          <w:rPr>
            <w:rFonts w:ascii="Lucida Sans" w:hAnsi="Lucida Sans"/>
            <w:sz w:val="19"/>
            <w:szCs w:val="19"/>
            <w:lang w:val="en-US"/>
          </w:rPr>
          <w:t xml:space="preserve"> </w:t>
        </w:r>
      </w:ins>
      <w:ins w:id="249" w:author="Hümbelin Oliver" w:date="2014-12-15T14:34:00Z">
        <w:r w:rsidR="007E29BC">
          <w:rPr>
            <w:rFonts w:ascii="Lucida Sans" w:hAnsi="Lucida Sans"/>
            <w:sz w:val="19"/>
            <w:szCs w:val="19"/>
            <w:lang w:val="en-US"/>
          </w:rPr>
          <w:t xml:space="preserve">and only poorly </w:t>
        </w:r>
      </w:ins>
      <w:ins w:id="250" w:author="Hümbelin Oliver" w:date="2014-12-15T14:35:00Z">
        <w:r w:rsidR="007E29BC">
          <w:rPr>
            <w:rFonts w:ascii="Lucida Sans" w:hAnsi="Lucida Sans"/>
            <w:sz w:val="19"/>
            <w:szCs w:val="19"/>
            <w:lang w:val="en-US"/>
          </w:rPr>
          <w:t xml:space="preserve">cover expenses. </w:t>
        </w:r>
      </w:ins>
      <w:ins w:id="251" w:author="Hümbelin Oliver" w:date="2014-12-15T14:36:00Z">
        <w:r w:rsidR="00B21B86">
          <w:rPr>
            <w:rFonts w:ascii="Lucida Sans" w:hAnsi="Lucida Sans"/>
            <w:sz w:val="19"/>
            <w:szCs w:val="19"/>
            <w:lang w:val="en-US"/>
          </w:rPr>
          <w:t>Hence,</w:t>
        </w:r>
      </w:ins>
      <w:ins w:id="252" w:author="Hümbelin Oliver" w:date="2014-12-15T14:35:00Z">
        <w:r w:rsidR="00B21B86">
          <w:rPr>
            <w:rFonts w:ascii="Lucida Sans" w:hAnsi="Lucida Sans"/>
            <w:sz w:val="19"/>
            <w:szCs w:val="19"/>
            <w:lang w:val="en-US"/>
          </w:rPr>
          <w:t xml:space="preserve"> conventional pre- or post</w:t>
        </w:r>
      </w:ins>
      <w:ins w:id="253" w:author="Hümbelin Oliver" w:date="2014-12-15T14:36:00Z">
        <w:r w:rsidR="00B21B86">
          <w:rPr>
            <w:rFonts w:ascii="Lucida Sans" w:hAnsi="Lucida Sans"/>
            <w:sz w:val="19"/>
            <w:szCs w:val="19"/>
            <w:lang w:val="en-US"/>
          </w:rPr>
          <w:t xml:space="preserve"> </w:t>
        </w:r>
      </w:ins>
      <w:ins w:id="254" w:author="Hümbelin Oliver" w:date="2014-12-15T14:35:00Z">
        <w:r w:rsidR="00B21B86">
          <w:rPr>
            <w:rFonts w:ascii="Lucida Sans" w:hAnsi="Lucida Sans"/>
            <w:sz w:val="19"/>
            <w:szCs w:val="19"/>
            <w:lang w:val="en-US"/>
          </w:rPr>
          <w:t>redistribution</w:t>
        </w:r>
      </w:ins>
      <w:ins w:id="255" w:author="Hümbelin Oliver" w:date="2014-12-15T14:36:00Z">
        <w:r w:rsidR="00B21B86">
          <w:rPr>
            <w:rFonts w:ascii="Lucida Sans" w:hAnsi="Lucida Sans"/>
            <w:sz w:val="19"/>
            <w:szCs w:val="19"/>
            <w:lang w:val="en-US"/>
          </w:rPr>
          <w:t xml:space="preserve"> income measures </w:t>
        </w:r>
      </w:ins>
      <w:ins w:id="256" w:author="Hümbelin Oliver" w:date="2014-12-15T14:37:00Z">
        <w:r w:rsidR="00B21B86">
          <w:rPr>
            <w:rFonts w:ascii="Lucida Sans" w:hAnsi="Lucida Sans"/>
            <w:sz w:val="19"/>
            <w:szCs w:val="19"/>
            <w:lang w:val="en-US"/>
          </w:rPr>
          <w:t xml:space="preserve">cannot be addressed with aggregated tax data. Additionally tax data refers to fiscal household and not common households and it is unclear, how the assessment of inequality is affected by this </w:t>
        </w:r>
      </w:ins>
      <w:ins w:id="257" w:author="Hümbelin Oliver" w:date="2014-12-15T14:40:00Z">
        <w:r w:rsidR="00B21B86">
          <w:rPr>
            <w:rFonts w:ascii="Lucida Sans" w:hAnsi="Lucida Sans"/>
            <w:sz w:val="19"/>
            <w:szCs w:val="19"/>
            <w:lang w:val="en-US"/>
          </w:rPr>
          <w:t>conceptual</w:t>
        </w:r>
      </w:ins>
      <w:ins w:id="258" w:author="Hümbelin Oliver" w:date="2014-12-15T14:37:00Z">
        <w:r w:rsidR="00B21B86">
          <w:rPr>
            <w:rFonts w:ascii="Lucida Sans" w:hAnsi="Lucida Sans"/>
            <w:sz w:val="19"/>
            <w:szCs w:val="19"/>
            <w:lang w:val="en-US"/>
          </w:rPr>
          <w:t xml:space="preserve"> difference</w:t>
        </w:r>
      </w:ins>
      <w:ins w:id="259" w:author="Hümbelin Oliver" w:date="2014-12-15T14:41:00Z">
        <w:r w:rsidR="00B21B86">
          <w:rPr>
            <w:rFonts w:ascii="Lucida Sans" w:hAnsi="Lucida Sans"/>
            <w:sz w:val="19"/>
            <w:szCs w:val="19"/>
            <w:lang w:val="en-US"/>
          </w:rPr>
          <w:t>. Yet aggregated tax data has also major benefits, which makes it an interesting data source. First, compared to more c</w:t>
        </w:r>
      </w:ins>
      <w:ins w:id="260" w:author="Hümbelin Oliver" w:date="2014-12-15T14:42:00Z">
        <w:r w:rsidR="00B21B86">
          <w:rPr>
            <w:rFonts w:ascii="Lucida Sans" w:hAnsi="Lucida Sans"/>
            <w:sz w:val="19"/>
            <w:szCs w:val="19"/>
            <w:lang w:val="en-US"/>
          </w:rPr>
          <w:t>ommon data sources</w:t>
        </w:r>
      </w:ins>
      <w:ins w:id="261" w:author="Hümbelin Oliver" w:date="2014-12-15T14:43:00Z">
        <w:r w:rsidR="00B21B86">
          <w:rPr>
            <w:rFonts w:ascii="Lucida Sans" w:hAnsi="Lucida Sans"/>
            <w:sz w:val="19"/>
            <w:szCs w:val="19"/>
            <w:lang w:val="en-US"/>
          </w:rPr>
          <w:t xml:space="preserve"> like surveys,</w:t>
        </w:r>
      </w:ins>
      <w:ins w:id="262" w:author="Hümbelin Oliver" w:date="2014-12-15T14:42:00Z">
        <w:r w:rsidR="00B21B86">
          <w:rPr>
            <w:rFonts w:ascii="Lucida Sans" w:hAnsi="Lucida Sans"/>
            <w:sz w:val="19"/>
            <w:szCs w:val="19"/>
            <w:lang w:val="en-US"/>
          </w:rPr>
          <w:t xml:space="preserve"> tax data is less confronted with </w:t>
        </w:r>
      </w:ins>
      <w:ins w:id="263" w:author="Hümbelin Oliver" w:date="2014-12-15T14:43:00Z">
        <w:r w:rsidR="00B21B86">
          <w:rPr>
            <w:rFonts w:ascii="Lucida Sans" w:hAnsi="Lucida Sans"/>
            <w:sz w:val="19"/>
            <w:szCs w:val="19"/>
            <w:lang w:val="en-US"/>
          </w:rPr>
          <w:t>coverage problems stemming from non-respondence.</w:t>
        </w:r>
      </w:ins>
      <w:ins w:id="264" w:author="Hümbelin Oliver" w:date="2014-12-15T14:42:00Z">
        <w:r w:rsidR="00B21B86">
          <w:rPr>
            <w:rFonts w:ascii="Lucida Sans" w:hAnsi="Lucida Sans"/>
            <w:sz w:val="19"/>
            <w:szCs w:val="19"/>
            <w:lang w:val="en-US"/>
          </w:rPr>
          <w:t xml:space="preserve"> </w:t>
        </w:r>
      </w:ins>
      <w:ins w:id="265" w:author="Hümbelin Oliver" w:date="2014-12-15T14:34:00Z">
        <w:r w:rsidR="007E29BC">
          <w:rPr>
            <w:rFonts w:ascii="Lucida Sans" w:hAnsi="Lucida Sans"/>
            <w:sz w:val="19"/>
            <w:szCs w:val="19"/>
            <w:lang w:val="en-US"/>
          </w:rPr>
          <w:t xml:space="preserve"> </w:t>
        </w:r>
      </w:ins>
      <w:del w:id="266" w:author="Hümbelin Oliver" w:date="2014-12-15T14:28:00Z">
        <w:r w:rsidRPr="008B2031" w:rsidDel="007E29BC">
          <w:rPr>
            <w:rFonts w:ascii="Lucida Sans" w:hAnsi="Lucida Sans"/>
            <w:sz w:val="19"/>
            <w:szCs w:val="19"/>
            <w:lang w:val="en-US"/>
          </w:rPr>
          <w:delText xml:space="preserve"> and neither do other sources of data (like survey data). </w:delText>
        </w:r>
        <w:commentRangeEnd w:id="232"/>
        <w:r w:rsidR="0025780F" w:rsidDel="007E29BC">
          <w:rPr>
            <w:rStyle w:val="CommentReference"/>
            <w:rFonts w:ascii="Lucida Sans" w:eastAsia="Lucida Sans" w:hAnsi="Lucida Sans" w:cs="Times New Roman"/>
            <w:color w:val="auto"/>
            <w:lang w:val="de-CH" w:eastAsia="en-US" w:bidi="ar-SA"/>
          </w:rPr>
          <w:commentReference w:id="232"/>
        </w:r>
      </w:del>
      <w:ins w:id="267" w:author="Hümbelin Oliver" w:date="2014-12-15T14:44:00Z">
        <w:r w:rsidR="00B21B86">
          <w:rPr>
            <w:rFonts w:ascii="Lucida Sans" w:hAnsi="Lucida Sans"/>
            <w:sz w:val="19"/>
            <w:szCs w:val="19"/>
            <w:lang w:val="en-US"/>
          </w:rPr>
          <w:t xml:space="preserve">Second, aggregated tax data </w:t>
        </w:r>
      </w:ins>
      <w:ins w:id="268" w:author="Hümbelin Oliver" w:date="2014-12-15T14:45:00Z">
        <w:r w:rsidR="00B21B86">
          <w:rPr>
            <w:rFonts w:ascii="Lucida Sans" w:hAnsi="Lucida Sans"/>
            <w:sz w:val="19"/>
            <w:szCs w:val="19"/>
            <w:lang w:val="en-US"/>
          </w:rPr>
          <w:t xml:space="preserve">covers long time periods making it an </w:t>
        </w:r>
      </w:ins>
      <w:ins w:id="269" w:author="Hümbelin Oliver" w:date="2014-12-15T14:46:00Z">
        <w:r w:rsidR="00B21B86">
          <w:rPr>
            <w:rFonts w:ascii="Lucida Sans" w:hAnsi="Lucida Sans"/>
            <w:sz w:val="19"/>
            <w:szCs w:val="19"/>
            <w:lang w:val="en-US"/>
          </w:rPr>
          <w:t>essential source</w:t>
        </w:r>
        <w:r w:rsidR="009B3063">
          <w:rPr>
            <w:rFonts w:ascii="Lucida Sans" w:hAnsi="Lucida Sans"/>
            <w:sz w:val="19"/>
            <w:szCs w:val="19"/>
            <w:lang w:val="en-US"/>
          </w:rPr>
          <w:t xml:space="preserve"> to study inequality trends.</w:t>
        </w:r>
      </w:ins>
      <w:bookmarkStart w:id="270" w:name="_GoBack"/>
      <w:bookmarkEnd w:id="270"/>
    </w:p>
    <w:p w14:paraId="364C892C" w14:textId="77777777" w:rsidR="007E29BC" w:rsidRDefault="007E29BC" w:rsidP="005350F7">
      <w:pPr>
        <w:pStyle w:val="Standard1"/>
        <w:rPr>
          <w:ins w:id="271" w:author="Hümbelin Oliver" w:date="2014-12-15T14:27:00Z"/>
          <w:rFonts w:ascii="Lucida Sans" w:hAnsi="Lucida Sans"/>
          <w:sz w:val="19"/>
          <w:szCs w:val="19"/>
          <w:lang w:val="en-US"/>
        </w:rPr>
      </w:pPr>
    </w:p>
    <w:p w14:paraId="31C40EE8" w14:textId="6AE6E0D7" w:rsidR="005350F7"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However we unveiled, which research decisions have a minor, major or crucial impact on calculated outcomes (inequality measures). </w:t>
      </w:r>
    </w:p>
    <w:p w14:paraId="49AB0F88" w14:textId="77777777" w:rsidR="0025780F" w:rsidRDefault="0025780F" w:rsidP="005350F7">
      <w:pPr>
        <w:pStyle w:val="Standard1"/>
        <w:rPr>
          <w:ins w:id="272" w:author="Hümbelin Oliver" w:date="2014-12-12T17:38:00Z"/>
          <w:rFonts w:ascii="Lucida Sans" w:hAnsi="Lucida Sans"/>
          <w:sz w:val="19"/>
          <w:szCs w:val="19"/>
          <w:lang w:val="en-US"/>
        </w:rPr>
      </w:pPr>
    </w:p>
    <w:p w14:paraId="1FA04D42" w14:textId="2EA8F753" w:rsidR="0025780F" w:rsidRPr="004F2A66" w:rsidRDefault="0025780F" w:rsidP="0025780F">
      <w:pPr>
        <w:pStyle w:val="Standard1"/>
        <w:rPr>
          <w:ins w:id="273" w:author="Hümbelin Oliver" w:date="2014-12-12T17:39:00Z"/>
          <w:rFonts w:ascii="Lucida Sans" w:hAnsi="Lucida Sans"/>
          <w:sz w:val="19"/>
          <w:szCs w:val="19"/>
          <w:lang w:val="de-CH"/>
          <w:rPrChange w:id="274" w:author="Hümbelin Oliver" w:date="2014-12-12T17:42:00Z">
            <w:rPr>
              <w:ins w:id="275" w:author="Hümbelin Oliver" w:date="2014-12-12T17:39:00Z"/>
              <w:rFonts w:ascii="Lucida Sans" w:hAnsi="Lucida Sans"/>
              <w:sz w:val="19"/>
              <w:szCs w:val="19"/>
              <w:lang w:val="en-US"/>
            </w:rPr>
          </w:rPrChange>
        </w:rPr>
      </w:pPr>
      <w:ins w:id="276" w:author="Hümbelin Oliver" w:date="2014-12-12T17:38:00Z">
        <w:r w:rsidRPr="004F2A66">
          <w:rPr>
            <w:rFonts w:ascii="Lucida Sans" w:hAnsi="Lucida Sans"/>
            <w:sz w:val="19"/>
            <w:szCs w:val="19"/>
            <w:lang w:val="de-CH"/>
            <w:rPrChange w:id="277" w:author="Hümbelin Oliver" w:date="2014-12-12T17:42:00Z">
              <w:rPr>
                <w:rFonts w:ascii="Lucida Sans" w:hAnsi="Lucida Sans"/>
                <w:sz w:val="19"/>
                <w:szCs w:val="19"/>
                <w:lang w:val="en-US"/>
              </w:rPr>
            </w:rPrChange>
          </w:rPr>
          <w:t>Wichtige Punkte die fehle</w:t>
        </w:r>
      </w:ins>
      <w:ins w:id="278" w:author="Hümbelin Oliver" w:date="2014-12-12T17:42:00Z">
        <w:r w:rsidR="004F2A66">
          <w:rPr>
            <w:rFonts w:ascii="Lucida Sans" w:hAnsi="Lucida Sans"/>
            <w:sz w:val="19"/>
            <w:szCs w:val="19"/>
            <w:lang w:val="de-CH"/>
          </w:rPr>
          <w:t>n</w:t>
        </w:r>
      </w:ins>
      <w:ins w:id="279" w:author="Hümbelin Oliver" w:date="2014-12-12T17:51:00Z">
        <w:r w:rsidR="00EE3E59">
          <w:rPr>
            <w:rFonts w:ascii="Lucida Sans" w:hAnsi="Lucida Sans"/>
            <w:sz w:val="19"/>
            <w:szCs w:val="19"/>
            <w:lang w:val="de-CH"/>
          </w:rPr>
          <w:t xml:space="preserve"> (unsortiert)</w:t>
        </w:r>
      </w:ins>
      <w:ins w:id="280" w:author="Hümbelin Oliver" w:date="2014-12-12T17:42:00Z">
        <w:r w:rsidR="004F2A66">
          <w:rPr>
            <w:rFonts w:ascii="Lucida Sans" w:hAnsi="Lucida Sans"/>
            <w:sz w:val="19"/>
            <w:szCs w:val="19"/>
            <w:lang w:val="de-CH"/>
          </w:rPr>
          <w:t>:</w:t>
        </w:r>
      </w:ins>
    </w:p>
    <w:p w14:paraId="69E76BB0" w14:textId="4BA2507E" w:rsidR="0025780F" w:rsidRPr="0025780F" w:rsidRDefault="0025780F">
      <w:pPr>
        <w:pStyle w:val="Standard1"/>
        <w:numPr>
          <w:ilvl w:val="0"/>
          <w:numId w:val="21"/>
        </w:numPr>
        <w:rPr>
          <w:ins w:id="281" w:author="Hümbelin Oliver" w:date="2014-12-12T17:39:00Z"/>
          <w:rFonts w:ascii="Lucida Sans" w:hAnsi="Lucida Sans"/>
          <w:sz w:val="19"/>
          <w:szCs w:val="19"/>
          <w:lang w:val="de-CH"/>
          <w:rPrChange w:id="282" w:author="Hümbelin Oliver" w:date="2014-12-12T17:39:00Z">
            <w:rPr>
              <w:ins w:id="283" w:author="Hümbelin Oliver" w:date="2014-12-12T17:39:00Z"/>
              <w:rFonts w:ascii="Lucida Sans" w:hAnsi="Lucida Sans"/>
              <w:sz w:val="19"/>
              <w:szCs w:val="19"/>
              <w:lang w:val="en-US"/>
            </w:rPr>
          </w:rPrChange>
        </w:rPr>
        <w:pPrChange w:id="284" w:author="Hümbelin Oliver" w:date="2014-12-12T17:39:00Z">
          <w:pPr>
            <w:pStyle w:val="Standard1"/>
          </w:pPr>
        </w:pPrChange>
      </w:pPr>
      <w:ins w:id="285" w:author="Hümbelin Oliver" w:date="2014-12-12T17:39:00Z">
        <w:r w:rsidRPr="0025780F">
          <w:rPr>
            <w:rFonts w:ascii="Lucida Sans" w:hAnsi="Lucida Sans"/>
            <w:sz w:val="19"/>
            <w:szCs w:val="19"/>
            <w:lang w:val="de-CH"/>
            <w:rPrChange w:id="286" w:author="Hümbelin Oliver" w:date="2014-12-12T17:39:00Z">
              <w:rPr>
                <w:rFonts w:ascii="Lucida Sans" w:hAnsi="Lucida Sans"/>
                <w:sz w:val="19"/>
                <w:szCs w:val="19"/>
                <w:lang w:val="en-US"/>
              </w:rPr>
            </w:rPrChange>
          </w:rPr>
          <w:t xml:space="preserve">Ökonomische Ressourcen: Einkommen und Vermögen kann nicht zusammen analysiert </w:t>
        </w:r>
      </w:ins>
      <w:ins w:id="287" w:author="Hümbelin Oliver" w:date="2014-12-12T17:42:00Z">
        <w:r w:rsidR="004F2A66" w:rsidRPr="004F2A66">
          <w:rPr>
            <w:rFonts w:ascii="Lucida Sans" w:hAnsi="Lucida Sans"/>
            <w:sz w:val="19"/>
            <w:szCs w:val="19"/>
            <w:lang w:val="de-CH"/>
          </w:rPr>
          <w:t>werden</w:t>
        </w:r>
      </w:ins>
    </w:p>
    <w:p w14:paraId="6BBC39B0" w14:textId="24E9D455" w:rsidR="0025780F" w:rsidRDefault="0025780F">
      <w:pPr>
        <w:pStyle w:val="Standard1"/>
        <w:numPr>
          <w:ilvl w:val="0"/>
          <w:numId w:val="21"/>
        </w:numPr>
        <w:rPr>
          <w:ins w:id="288" w:author="Hümbelin Oliver" w:date="2014-12-12T17:40:00Z"/>
          <w:rFonts w:ascii="Lucida Sans" w:hAnsi="Lucida Sans"/>
          <w:sz w:val="19"/>
          <w:szCs w:val="19"/>
          <w:lang w:val="de-CH"/>
        </w:rPr>
        <w:pPrChange w:id="289" w:author="Hümbelin Oliver" w:date="2014-12-12T17:39:00Z">
          <w:pPr>
            <w:pStyle w:val="Standard1"/>
          </w:pPr>
        </w:pPrChange>
      </w:pPr>
      <w:ins w:id="290" w:author="Hümbelin Oliver" w:date="2014-12-12T17:40:00Z">
        <w:r>
          <w:rPr>
            <w:rFonts w:ascii="Lucida Sans" w:hAnsi="Lucida Sans"/>
            <w:sz w:val="19"/>
            <w:szCs w:val="19"/>
            <w:lang w:val="de-CH"/>
          </w:rPr>
          <w:t xml:space="preserve">Einkommensgrössen innerhalb von Steuerdaten </w:t>
        </w:r>
        <w:r w:rsidR="004F2A66">
          <w:rPr>
            <w:rFonts w:ascii="Lucida Sans" w:hAnsi="Lucida Sans"/>
            <w:sz w:val="19"/>
            <w:szCs w:val="19"/>
            <w:lang w:val="de-CH"/>
          </w:rPr>
          <w:t>entsprechen keinen gängigen Einkommensdefinitionen (Bruttoeinkommen, verfügbares Einkommen</w:t>
        </w:r>
      </w:ins>
    </w:p>
    <w:p w14:paraId="051F82CE" w14:textId="5EB7E6BD" w:rsidR="004F2A66" w:rsidRDefault="004F2A66">
      <w:pPr>
        <w:pStyle w:val="Standard1"/>
        <w:numPr>
          <w:ilvl w:val="0"/>
          <w:numId w:val="21"/>
        </w:numPr>
        <w:rPr>
          <w:ins w:id="291" w:author="Hümbelin Oliver" w:date="2014-12-12T17:42:00Z"/>
          <w:rFonts w:ascii="Lucida Sans" w:hAnsi="Lucida Sans"/>
          <w:sz w:val="19"/>
          <w:szCs w:val="19"/>
          <w:lang w:val="de-CH"/>
        </w:rPr>
        <w:pPrChange w:id="292" w:author="Hümbelin Oliver" w:date="2014-12-12T17:39:00Z">
          <w:pPr>
            <w:pStyle w:val="Standard1"/>
          </w:pPr>
        </w:pPrChange>
      </w:pPr>
      <w:ins w:id="293" w:author="Hümbelin Oliver" w:date="2014-12-12T17:42:00Z">
        <w:r>
          <w:rPr>
            <w:rFonts w:ascii="Lucida Sans" w:hAnsi="Lucida Sans"/>
            <w:sz w:val="19"/>
            <w:szCs w:val="19"/>
            <w:lang w:val="de-CH"/>
          </w:rPr>
          <w:t>Auf kantonale Daten hinweisen</w:t>
        </w:r>
      </w:ins>
    </w:p>
    <w:p w14:paraId="545A932C" w14:textId="6269D88B" w:rsidR="004F2A66" w:rsidRDefault="004F2A66">
      <w:pPr>
        <w:pStyle w:val="Standard1"/>
        <w:numPr>
          <w:ilvl w:val="0"/>
          <w:numId w:val="21"/>
        </w:numPr>
        <w:rPr>
          <w:ins w:id="294" w:author="Hümbelin Oliver" w:date="2014-12-12T17:50:00Z"/>
          <w:rFonts w:ascii="Lucida Sans" w:hAnsi="Lucida Sans"/>
          <w:sz w:val="19"/>
          <w:szCs w:val="19"/>
          <w:lang w:val="de-CH"/>
        </w:rPr>
        <w:pPrChange w:id="295" w:author="Hümbelin Oliver" w:date="2014-12-12T17:50:00Z">
          <w:pPr>
            <w:pStyle w:val="Standard1"/>
          </w:pPr>
        </w:pPrChange>
      </w:pPr>
      <w:ins w:id="296" w:author="Hümbelin Oliver" w:date="2014-12-12T17:43:00Z">
        <w:r>
          <w:rPr>
            <w:rFonts w:ascii="Lucida Sans" w:hAnsi="Lucida Sans"/>
            <w:sz w:val="19"/>
            <w:szCs w:val="19"/>
            <w:lang w:val="de-CH"/>
          </w:rPr>
          <w:t>Der Abschnitt Measuring inequality ist noch nicht erwähnt</w:t>
        </w:r>
      </w:ins>
    </w:p>
    <w:p w14:paraId="11A52E6E" w14:textId="09D97196" w:rsidR="004F2A66" w:rsidRPr="004F2A66" w:rsidRDefault="004F2A66">
      <w:pPr>
        <w:pStyle w:val="Standard1"/>
        <w:numPr>
          <w:ilvl w:val="0"/>
          <w:numId w:val="21"/>
        </w:numPr>
        <w:rPr>
          <w:ins w:id="297" w:author="Hümbelin Oliver" w:date="2014-12-12T17:32:00Z"/>
          <w:rFonts w:ascii="Lucida Sans" w:hAnsi="Lucida Sans"/>
          <w:sz w:val="19"/>
          <w:szCs w:val="19"/>
          <w:lang w:val="de-CH"/>
          <w:rPrChange w:id="298" w:author="Hümbelin Oliver" w:date="2014-12-12T17:50:00Z">
            <w:rPr>
              <w:ins w:id="299" w:author="Hümbelin Oliver" w:date="2014-12-12T17:32:00Z"/>
              <w:rFonts w:ascii="Lucida Sans" w:hAnsi="Lucida Sans"/>
              <w:sz w:val="19"/>
              <w:szCs w:val="19"/>
              <w:lang w:val="en-US"/>
            </w:rPr>
          </w:rPrChange>
        </w:rPr>
        <w:pPrChange w:id="300" w:author="Hümbelin Oliver" w:date="2014-12-12T17:50:00Z">
          <w:pPr>
            <w:pStyle w:val="Standard1"/>
          </w:pPr>
        </w:pPrChange>
      </w:pPr>
      <w:ins w:id="301" w:author="Hümbelin Oliver" w:date="2014-12-12T17:50:00Z">
        <w:r>
          <w:rPr>
            <w:rFonts w:ascii="Lucida Sans" w:hAnsi="Lucida Sans"/>
            <w:sz w:val="19"/>
            <w:szCs w:val="19"/>
            <w:lang w:val="de-CH"/>
          </w:rPr>
          <w:t xml:space="preserve">Darauf hinweisen, dass eine </w:t>
        </w:r>
      </w:ins>
      <w:ins w:id="302" w:author="Hümbelin Oliver" w:date="2014-12-12T17:51:00Z">
        <w:r>
          <w:rPr>
            <w:rFonts w:ascii="Lucida Sans" w:hAnsi="Lucida Sans"/>
            <w:sz w:val="19"/>
            <w:szCs w:val="19"/>
            <w:lang w:val="de-CH"/>
          </w:rPr>
          <w:t>Stärke</w:t>
        </w:r>
      </w:ins>
      <w:ins w:id="303" w:author="Hümbelin Oliver" w:date="2014-12-12T17:50:00Z">
        <w:r>
          <w:rPr>
            <w:rFonts w:ascii="Lucida Sans" w:hAnsi="Lucida Sans"/>
            <w:sz w:val="19"/>
            <w:szCs w:val="19"/>
            <w:lang w:val="de-CH"/>
          </w:rPr>
          <w:t xml:space="preserve"> der Steuerdaten die historische </w:t>
        </w:r>
      </w:ins>
      <w:ins w:id="304" w:author="Hümbelin Oliver" w:date="2014-12-12T17:51:00Z">
        <w:r>
          <w:rPr>
            <w:rFonts w:ascii="Lucida Sans" w:hAnsi="Lucida Sans"/>
            <w:sz w:val="19"/>
            <w:szCs w:val="19"/>
            <w:lang w:val="de-CH"/>
          </w:rPr>
          <w:t>Verfügbarkeit</w:t>
        </w:r>
      </w:ins>
      <w:ins w:id="305" w:author="Hümbelin Oliver" w:date="2014-12-12T17:50:00Z">
        <w:r>
          <w:rPr>
            <w:rFonts w:ascii="Lucida Sans" w:hAnsi="Lucida Sans"/>
            <w:sz w:val="19"/>
            <w:szCs w:val="19"/>
            <w:lang w:val="de-CH"/>
          </w:rPr>
          <w:t xml:space="preserve"> ist</w:t>
        </w:r>
      </w:ins>
    </w:p>
    <w:p w14:paraId="7DA3F738" w14:textId="752F771A" w:rsidR="0025780F" w:rsidRPr="0025780F" w:rsidDel="0025780F" w:rsidRDefault="0025780F" w:rsidP="0025780F">
      <w:pPr>
        <w:pStyle w:val="Standard1"/>
        <w:ind w:left="720"/>
        <w:rPr>
          <w:del w:id="306" w:author="Hümbelin Oliver" w:date="2014-12-12T17:36:00Z"/>
          <w:rFonts w:ascii="Lucida Sans" w:hAnsi="Lucida Sans"/>
          <w:sz w:val="19"/>
          <w:szCs w:val="19"/>
          <w:lang w:val="de-CH"/>
          <w:rPrChange w:id="307" w:author="Hümbelin Oliver" w:date="2014-12-12T17:39:00Z">
            <w:rPr>
              <w:del w:id="308" w:author="Hümbelin Oliver" w:date="2014-12-12T17:36:00Z"/>
              <w:rFonts w:ascii="Lucida Sans" w:hAnsi="Lucida Sans"/>
              <w:sz w:val="19"/>
              <w:szCs w:val="19"/>
              <w:lang w:val="en-US"/>
            </w:rPr>
          </w:rPrChange>
        </w:rPr>
      </w:pPr>
    </w:p>
    <w:p w14:paraId="4D486F32" w14:textId="537D858A" w:rsidR="0025780F" w:rsidRPr="0025780F" w:rsidRDefault="0025780F" w:rsidP="0025780F">
      <w:pPr>
        <w:pStyle w:val="Standard1"/>
        <w:ind w:left="720"/>
        <w:rPr>
          <w:ins w:id="309" w:author="Hümbelin Oliver" w:date="2014-12-12T17:37:00Z"/>
          <w:rFonts w:ascii="Lucida Sans" w:hAnsi="Lucida Sans"/>
          <w:sz w:val="19"/>
          <w:szCs w:val="19"/>
          <w:lang w:val="de-CH"/>
          <w:rPrChange w:id="310" w:author="Hümbelin Oliver" w:date="2014-12-12T17:39:00Z">
            <w:rPr>
              <w:ins w:id="311" w:author="Hümbelin Oliver" w:date="2014-12-12T17:37:00Z"/>
              <w:rFonts w:ascii="Lucida Sans" w:hAnsi="Lucida Sans"/>
              <w:sz w:val="19"/>
              <w:szCs w:val="19"/>
              <w:lang w:val="en-US"/>
            </w:rPr>
          </w:rPrChange>
        </w:rPr>
      </w:pPr>
    </w:p>
    <w:p w14:paraId="427FB5F7" w14:textId="6A0E7A13" w:rsidR="0025780F" w:rsidRPr="0025780F" w:rsidRDefault="0025780F" w:rsidP="0025780F">
      <w:pPr>
        <w:pStyle w:val="Standard1"/>
        <w:ind w:left="720"/>
        <w:rPr>
          <w:rFonts w:ascii="Lucida Sans" w:hAnsi="Lucida Sans"/>
          <w:sz w:val="19"/>
          <w:szCs w:val="19"/>
          <w:lang w:val="de-CH"/>
          <w:rPrChange w:id="312" w:author="Hümbelin Oliver" w:date="2014-12-12T17:39:00Z">
            <w:rPr>
              <w:rFonts w:ascii="Lucida Sans" w:hAnsi="Lucida Sans"/>
              <w:sz w:val="19"/>
              <w:szCs w:val="19"/>
              <w:lang w:val="en-US"/>
            </w:rPr>
          </w:rPrChange>
        </w:rPr>
      </w:pPr>
    </w:p>
    <w:p w14:paraId="497CAC7B" w14:textId="77777777" w:rsidR="005350F7" w:rsidRPr="0025780F" w:rsidRDefault="005350F7" w:rsidP="005350F7">
      <w:pPr>
        <w:pStyle w:val="Standard1"/>
        <w:rPr>
          <w:rFonts w:ascii="Lucida Sans" w:hAnsi="Lucida Sans"/>
          <w:sz w:val="19"/>
          <w:szCs w:val="19"/>
          <w:lang w:val="de-CH"/>
          <w:rPrChange w:id="313" w:author="Hümbelin Oliver" w:date="2014-12-12T17:39:00Z">
            <w:rPr>
              <w:rFonts w:ascii="Lucida Sans" w:hAnsi="Lucida Sans"/>
              <w:sz w:val="19"/>
              <w:szCs w:val="19"/>
              <w:lang w:val="en-US"/>
            </w:rPr>
          </w:rPrChange>
        </w:rPr>
      </w:pPr>
    </w:p>
    <w:p w14:paraId="0ABC90C1" w14:textId="77777777" w:rsidR="00AC65FF" w:rsidRPr="0025780F" w:rsidRDefault="00AC65FF" w:rsidP="005350F7">
      <w:pPr>
        <w:pStyle w:val="Standard1"/>
        <w:rPr>
          <w:rFonts w:ascii="Lucida Sans" w:hAnsi="Lucida Sans"/>
          <w:sz w:val="19"/>
          <w:szCs w:val="19"/>
          <w:lang w:val="de-CH"/>
          <w:rPrChange w:id="314" w:author="Hümbelin Oliver" w:date="2014-12-12T17:39:00Z">
            <w:rPr>
              <w:rFonts w:ascii="Lucida Sans" w:hAnsi="Lucida Sans"/>
              <w:sz w:val="19"/>
              <w:szCs w:val="19"/>
              <w:lang w:val="en-US"/>
            </w:rPr>
          </w:rPrChange>
        </w:rPr>
      </w:pPr>
    </w:p>
    <w:p w14:paraId="7F09E193" w14:textId="77777777" w:rsidR="00AC65FF" w:rsidRPr="0025780F" w:rsidRDefault="00AC65FF" w:rsidP="005350F7">
      <w:pPr>
        <w:pStyle w:val="Standard1"/>
        <w:rPr>
          <w:rFonts w:ascii="Lucida Sans" w:hAnsi="Lucida Sans"/>
          <w:sz w:val="19"/>
          <w:szCs w:val="19"/>
          <w:lang w:val="de-CH"/>
          <w:rPrChange w:id="315" w:author="Hümbelin Oliver" w:date="2014-12-12T17:39:00Z">
            <w:rPr>
              <w:rFonts w:ascii="Lucida Sans" w:hAnsi="Lucida Sans"/>
              <w:sz w:val="19"/>
              <w:szCs w:val="19"/>
              <w:lang w:val="en-US"/>
            </w:rPr>
          </w:rPrChange>
        </w:rPr>
      </w:pPr>
    </w:p>
    <w:p w14:paraId="391FBDB6" w14:textId="77777777" w:rsidR="00AC65FF" w:rsidRPr="0025780F" w:rsidRDefault="00AC65FF" w:rsidP="005350F7">
      <w:pPr>
        <w:pStyle w:val="Standard1"/>
        <w:rPr>
          <w:rFonts w:ascii="Lucida Sans" w:hAnsi="Lucida Sans"/>
          <w:sz w:val="19"/>
          <w:szCs w:val="19"/>
          <w:lang w:val="de-CH"/>
          <w:rPrChange w:id="316" w:author="Hümbelin Oliver" w:date="2014-12-12T17:39:00Z">
            <w:rPr>
              <w:rFonts w:ascii="Lucida Sans" w:hAnsi="Lucida Sans"/>
              <w:sz w:val="19"/>
              <w:szCs w:val="19"/>
              <w:lang w:val="en-US"/>
            </w:rPr>
          </w:rPrChange>
        </w:rPr>
      </w:pPr>
    </w:p>
    <w:p w14:paraId="11BDCBF5" w14:textId="77777777" w:rsidR="00AC65FF" w:rsidRPr="0025780F" w:rsidRDefault="00AC65FF" w:rsidP="005350F7">
      <w:pPr>
        <w:pStyle w:val="Standard1"/>
        <w:rPr>
          <w:rFonts w:ascii="Lucida Sans" w:hAnsi="Lucida Sans"/>
          <w:sz w:val="19"/>
          <w:szCs w:val="19"/>
          <w:lang w:val="de-CH"/>
          <w:rPrChange w:id="317" w:author="Hümbelin Oliver" w:date="2014-12-12T17:39:00Z">
            <w:rPr>
              <w:rFonts w:ascii="Lucida Sans" w:hAnsi="Lucida Sans"/>
              <w:sz w:val="19"/>
              <w:szCs w:val="19"/>
              <w:lang w:val="en-US"/>
            </w:rPr>
          </w:rPrChange>
        </w:rPr>
      </w:pPr>
    </w:p>
    <w:p w14:paraId="39462B81" w14:textId="77777777" w:rsidR="00AC65FF" w:rsidRPr="0025780F" w:rsidRDefault="00AC65FF" w:rsidP="005350F7">
      <w:pPr>
        <w:pStyle w:val="Standard1"/>
        <w:rPr>
          <w:rFonts w:ascii="Lucida Sans" w:hAnsi="Lucida Sans"/>
          <w:sz w:val="19"/>
          <w:szCs w:val="19"/>
          <w:lang w:val="de-CH"/>
          <w:rPrChange w:id="318" w:author="Hümbelin Oliver" w:date="2014-12-12T17:39:00Z">
            <w:rPr>
              <w:rFonts w:ascii="Lucida Sans" w:hAnsi="Lucida Sans"/>
              <w:sz w:val="19"/>
              <w:szCs w:val="19"/>
              <w:lang w:val="en-US"/>
            </w:rPr>
          </w:rPrChange>
        </w:rPr>
      </w:pPr>
    </w:p>
    <w:p w14:paraId="53FFC1DD" w14:textId="77777777" w:rsidR="00AC65FF" w:rsidRPr="0025780F" w:rsidRDefault="00AC65FF" w:rsidP="005350F7">
      <w:pPr>
        <w:pStyle w:val="Standard1"/>
        <w:rPr>
          <w:rFonts w:ascii="Lucida Sans" w:hAnsi="Lucida Sans"/>
          <w:sz w:val="19"/>
          <w:szCs w:val="19"/>
          <w:lang w:val="de-CH"/>
          <w:rPrChange w:id="319" w:author="Hümbelin Oliver" w:date="2014-12-12T17:39:00Z">
            <w:rPr>
              <w:rFonts w:ascii="Lucida Sans" w:hAnsi="Lucida Sans"/>
              <w:sz w:val="19"/>
              <w:szCs w:val="19"/>
              <w:lang w:val="en-US"/>
            </w:rPr>
          </w:rPrChange>
        </w:rPr>
      </w:pPr>
    </w:p>
    <w:p w14:paraId="15BD1880" w14:textId="77777777" w:rsidR="00AC65FF" w:rsidRPr="0025780F" w:rsidRDefault="00AC65FF" w:rsidP="005350F7">
      <w:pPr>
        <w:pStyle w:val="Standard1"/>
        <w:rPr>
          <w:rFonts w:ascii="Lucida Sans" w:hAnsi="Lucida Sans"/>
          <w:sz w:val="19"/>
          <w:szCs w:val="19"/>
          <w:lang w:val="de-CH"/>
          <w:rPrChange w:id="320" w:author="Hümbelin Oliver" w:date="2014-12-12T17:39:00Z">
            <w:rPr>
              <w:rFonts w:ascii="Lucida Sans" w:hAnsi="Lucida Sans"/>
              <w:sz w:val="19"/>
              <w:szCs w:val="19"/>
              <w:lang w:val="en-US"/>
            </w:rPr>
          </w:rPrChange>
        </w:rPr>
      </w:pPr>
    </w:p>
    <w:p w14:paraId="1261987B" w14:textId="77777777" w:rsidR="00AC65FF" w:rsidRPr="0025780F" w:rsidRDefault="00AC65FF" w:rsidP="005350F7">
      <w:pPr>
        <w:pStyle w:val="Standard1"/>
        <w:rPr>
          <w:rFonts w:ascii="Lucida Sans" w:hAnsi="Lucida Sans"/>
          <w:sz w:val="19"/>
          <w:szCs w:val="19"/>
          <w:lang w:val="de-CH"/>
          <w:rPrChange w:id="321" w:author="Hümbelin Oliver" w:date="2014-12-12T17:39:00Z">
            <w:rPr>
              <w:rFonts w:ascii="Lucida Sans" w:hAnsi="Lucida Sans"/>
              <w:sz w:val="19"/>
              <w:szCs w:val="19"/>
              <w:lang w:val="en-US"/>
            </w:rPr>
          </w:rPrChange>
        </w:rPr>
      </w:pPr>
    </w:p>
    <w:p w14:paraId="45236014" w14:textId="77777777" w:rsidR="00AC65FF" w:rsidRPr="0025780F" w:rsidRDefault="00AC65FF" w:rsidP="005350F7">
      <w:pPr>
        <w:pStyle w:val="Standard1"/>
        <w:rPr>
          <w:rFonts w:ascii="Lucida Sans" w:hAnsi="Lucida Sans"/>
          <w:sz w:val="19"/>
          <w:szCs w:val="19"/>
          <w:lang w:val="de-CH"/>
          <w:rPrChange w:id="322" w:author="Hümbelin Oliver" w:date="2014-12-12T17:39:00Z">
            <w:rPr>
              <w:rFonts w:ascii="Lucida Sans" w:hAnsi="Lucida Sans"/>
              <w:sz w:val="19"/>
              <w:szCs w:val="19"/>
              <w:lang w:val="en-US"/>
            </w:rPr>
          </w:rPrChange>
        </w:rPr>
      </w:pPr>
    </w:p>
    <w:p w14:paraId="7929BE59" w14:textId="77777777" w:rsidR="00AC65FF" w:rsidRPr="0025780F" w:rsidRDefault="00AC65FF" w:rsidP="005350F7">
      <w:pPr>
        <w:pStyle w:val="Standard1"/>
        <w:rPr>
          <w:rFonts w:ascii="Lucida Sans" w:hAnsi="Lucida Sans"/>
          <w:sz w:val="19"/>
          <w:szCs w:val="19"/>
          <w:lang w:val="de-CH"/>
          <w:rPrChange w:id="323" w:author="Hümbelin Oliver" w:date="2014-12-12T17:39:00Z">
            <w:rPr>
              <w:rFonts w:ascii="Lucida Sans" w:hAnsi="Lucida Sans"/>
              <w:sz w:val="19"/>
              <w:szCs w:val="19"/>
              <w:lang w:val="en-US"/>
            </w:rPr>
          </w:rPrChange>
        </w:rPr>
      </w:pPr>
    </w:p>
    <w:p w14:paraId="5178496D" w14:textId="77777777" w:rsidR="00AC65FF" w:rsidRPr="0025780F" w:rsidRDefault="00AC65FF" w:rsidP="005350F7">
      <w:pPr>
        <w:pStyle w:val="Standard1"/>
        <w:rPr>
          <w:rFonts w:ascii="Lucida Sans" w:hAnsi="Lucida Sans"/>
          <w:sz w:val="19"/>
          <w:szCs w:val="19"/>
          <w:lang w:val="de-CH"/>
          <w:rPrChange w:id="324" w:author="Hümbelin Oliver" w:date="2014-12-12T17:39:00Z">
            <w:rPr>
              <w:rFonts w:ascii="Lucida Sans" w:hAnsi="Lucida Sans"/>
              <w:sz w:val="19"/>
              <w:szCs w:val="19"/>
              <w:lang w:val="en-US"/>
            </w:rPr>
          </w:rPrChange>
        </w:rPr>
      </w:pPr>
    </w:p>
    <w:p w14:paraId="0EA5C66C" w14:textId="77777777" w:rsidR="00AC65FF" w:rsidRPr="0025780F" w:rsidRDefault="00AC65FF" w:rsidP="005350F7">
      <w:pPr>
        <w:pStyle w:val="Standard1"/>
        <w:rPr>
          <w:rFonts w:ascii="Lucida Sans" w:hAnsi="Lucida Sans"/>
          <w:sz w:val="19"/>
          <w:szCs w:val="19"/>
          <w:lang w:val="de-CH"/>
          <w:rPrChange w:id="325" w:author="Hümbelin Oliver" w:date="2014-12-12T17:39:00Z">
            <w:rPr>
              <w:rFonts w:ascii="Lucida Sans" w:hAnsi="Lucida Sans"/>
              <w:sz w:val="19"/>
              <w:szCs w:val="19"/>
              <w:lang w:val="en-US"/>
            </w:rPr>
          </w:rPrChange>
        </w:rPr>
      </w:pPr>
    </w:p>
    <w:p w14:paraId="08B9DF53" w14:textId="77777777" w:rsidR="00AC65FF" w:rsidRPr="0025780F" w:rsidRDefault="00AC65FF" w:rsidP="005350F7">
      <w:pPr>
        <w:pStyle w:val="Standard1"/>
        <w:rPr>
          <w:rFonts w:ascii="Lucida Sans" w:hAnsi="Lucida Sans"/>
          <w:sz w:val="19"/>
          <w:szCs w:val="19"/>
          <w:lang w:val="de-CH"/>
          <w:rPrChange w:id="326" w:author="Hümbelin Oliver" w:date="2014-12-12T17:39:00Z">
            <w:rPr>
              <w:rFonts w:ascii="Lucida Sans" w:hAnsi="Lucida Sans"/>
              <w:sz w:val="19"/>
              <w:szCs w:val="19"/>
              <w:lang w:val="en-US"/>
            </w:rPr>
          </w:rPrChange>
        </w:rPr>
      </w:pPr>
    </w:p>
    <w:p w14:paraId="5DB92E92" w14:textId="77777777" w:rsidR="00AC65FF" w:rsidRPr="0025780F" w:rsidRDefault="00AC65FF" w:rsidP="005350F7">
      <w:pPr>
        <w:pStyle w:val="Standard1"/>
        <w:rPr>
          <w:rFonts w:ascii="Lucida Sans" w:hAnsi="Lucida Sans"/>
          <w:sz w:val="19"/>
          <w:szCs w:val="19"/>
          <w:lang w:val="de-CH"/>
          <w:rPrChange w:id="327" w:author="Hümbelin Oliver" w:date="2014-12-12T17:39:00Z">
            <w:rPr>
              <w:rFonts w:ascii="Lucida Sans" w:hAnsi="Lucida Sans"/>
              <w:sz w:val="19"/>
              <w:szCs w:val="19"/>
              <w:lang w:val="en-US"/>
            </w:rPr>
          </w:rPrChange>
        </w:rPr>
      </w:pPr>
    </w:p>
    <w:p w14:paraId="243C7274" w14:textId="77777777" w:rsidR="00AC65FF" w:rsidRPr="0025780F" w:rsidRDefault="00AC65FF" w:rsidP="005350F7">
      <w:pPr>
        <w:pStyle w:val="Standard1"/>
        <w:rPr>
          <w:rFonts w:ascii="Lucida Sans" w:hAnsi="Lucida Sans"/>
          <w:sz w:val="19"/>
          <w:szCs w:val="19"/>
          <w:lang w:val="de-CH"/>
          <w:rPrChange w:id="328" w:author="Hümbelin Oliver" w:date="2014-12-12T17:39:00Z">
            <w:rPr>
              <w:rFonts w:ascii="Lucida Sans" w:hAnsi="Lucida Sans"/>
              <w:sz w:val="19"/>
              <w:szCs w:val="19"/>
              <w:lang w:val="en-US"/>
            </w:rPr>
          </w:rPrChange>
        </w:rPr>
      </w:pPr>
    </w:p>
    <w:p w14:paraId="3DFF96B2" w14:textId="77777777" w:rsidR="00AC65FF" w:rsidRPr="0025780F" w:rsidRDefault="00AC65FF" w:rsidP="005350F7">
      <w:pPr>
        <w:pStyle w:val="Standard1"/>
        <w:rPr>
          <w:rFonts w:ascii="Lucida Sans" w:hAnsi="Lucida Sans"/>
          <w:sz w:val="19"/>
          <w:szCs w:val="19"/>
          <w:lang w:val="de-CH"/>
          <w:rPrChange w:id="329" w:author="Hümbelin Oliver" w:date="2014-12-12T17:39:00Z">
            <w:rPr>
              <w:rFonts w:ascii="Lucida Sans" w:hAnsi="Lucida Sans"/>
              <w:sz w:val="19"/>
              <w:szCs w:val="19"/>
              <w:lang w:val="en-US"/>
            </w:rPr>
          </w:rPrChange>
        </w:rPr>
      </w:pPr>
    </w:p>
    <w:p w14:paraId="1144FA3E" w14:textId="77777777" w:rsidR="00AC65FF" w:rsidRPr="0025780F" w:rsidRDefault="00AC65FF" w:rsidP="005350F7">
      <w:pPr>
        <w:pStyle w:val="Standard1"/>
        <w:rPr>
          <w:rFonts w:ascii="Lucida Sans" w:hAnsi="Lucida Sans"/>
          <w:sz w:val="19"/>
          <w:szCs w:val="19"/>
          <w:lang w:val="de-CH"/>
          <w:rPrChange w:id="330" w:author="Hümbelin Oliver" w:date="2014-12-12T17:39:00Z">
            <w:rPr>
              <w:rFonts w:ascii="Lucida Sans" w:hAnsi="Lucida Sans"/>
              <w:sz w:val="19"/>
              <w:szCs w:val="19"/>
              <w:lang w:val="en-US"/>
            </w:rPr>
          </w:rPrChange>
        </w:rPr>
      </w:pPr>
    </w:p>
    <w:p w14:paraId="1E40CC41" w14:textId="77777777" w:rsidR="00AC65FF" w:rsidRPr="0025780F" w:rsidRDefault="00AC65FF" w:rsidP="005350F7">
      <w:pPr>
        <w:pStyle w:val="Standard1"/>
        <w:rPr>
          <w:rFonts w:ascii="Lucida Sans" w:hAnsi="Lucida Sans"/>
          <w:sz w:val="19"/>
          <w:szCs w:val="19"/>
          <w:lang w:val="de-CH"/>
          <w:rPrChange w:id="331" w:author="Hümbelin Oliver" w:date="2014-12-12T17:39:00Z">
            <w:rPr>
              <w:rFonts w:ascii="Lucida Sans" w:hAnsi="Lucida Sans"/>
              <w:sz w:val="19"/>
              <w:szCs w:val="19"/>
              <w:lang w:val="en-US"/>
            </w:rPr>
          </w:rPrChange>
        </w:rPr>
      </w:pPr>
    </w:p>
    <w:p w14:paraId="36E8A824" w14:textId="77777777" w:rsidR="00AC65FF" w:rsidRPr="0025780F" w:rsidRDefault="00AC65FF" w:rsidP="005350F7">
      <w:pPr>
        <w:pStyle w:val="Standard1"/>
        <w:rPr>
          <w:rFonts w:ascii="Lucida Sans" w:hAnsi="Lucida Sans"/>
          <w:sz w:val="19"/>
          <w:szCs w:val="19"/>
          <w:lang w:val="de-CH"/>
          <w:rPrChange w:id="332" w:author="Hümbelin Oliver" w:date="2014-12-12T17:39:00Z">
            <w:rPr>
              <w:rFonts w:ascii="Lucida Sans" w:hAnsi="Lucida Sans"/>
              <w:sz w:val="19"/>
              <w:szCs w:val="19"/>
              <w:lang w:val="en-US"/>
            </w:rPr>
          </w:rPrChange>
        </w:rPr>
      </w:pPr>
    </w:p>
    <w:p w14:paraId="16872E58" w14:textId="77777777" w:rsidR="00AC65FF" w:rsidRPr="0025780F" w:rsidRDefault="00AC65FF" w:rsidP="005350F7">
      <w:pPr>
        <w:pStyle w:val="Standard1"/>
        <w:rPr>
          <w:rFonts w:ascii="Lucida Sans" w:hAnsi="Lucida Sans"/>
          <w:sz w:val="19"/>
          <w:szCs w:val="19"/>
          <w:lang w:val="de-CH"/>
          <w:rPrChange w:id="333" w:author="Hümbelin Oliver" w:date="2014-12-12T17:39:00Z">
            <w:rPr>
              <w:rFonts w:ascii="Lucida Sans" w:hAnsi="Lucida Sans"/>
              <w:sz w:val="19"/>
              <w:szCs w:val="19"/>
              <w:lang w:val="en-US"/>
            </w:rPr>
          </w:rPrChange>
        </w:rPr>
      </w:pPr>
    </w:p>
    <w:p w14:paraId="5B09A176" w14:textId="4DFA2B78" w:rsidR="00AC65FF" w:rsidRDefault="00AC65FF" w:rsidP="00AC65FF">
      <w:pPr>
        <w:pStyle w:val="Caption"/>
        <w:rPr>
          <w:ins w:id="334" w:author="Hümbelin Oliver" w:date="2014-12-11T18:10:00Z"/>
          <w:sz w:val="19"/>
          <w:szCs w:val="19"/>
          <w:lang w:val="en-US"/>
        </w:rPr>
      </w:pPr>
      <w:r>
        <w:t xml:space="preserve">Table </w:t>
      </w:r>
      <w:r>
        <w:fldChar w:fldCharType="begin"/>
      </w:r>
      <w:r>
        <w:instrText xml:space="preserve"> SEQ Table \* ARABIC </w:instrText>
      </w:r>
      <w:r>
        <w:fldChar w:fldCharType="separate"/>
      </w:r>
      <w:r>
        <w:rPr>
          <w:noProof/>
        </w:rPr>
        <w:t>2</w:t>
      </w:r>
      <w:r>
        <w:fldChar w:fldCharType="end"/>
      </w:r>
      <w:r>
        <w:t xml:space="preserve"> : </w:t>
      </w:r>
    </w:p>
    <w:tbl>
      <w:tblPr>
        <w:tblW w:w="9515" w:type="dxa"/>
        <w:tblInd w:w="93" w:type="dxa"/>
        <w:tblLook w:val="04A0" w:firstRow="1" w:lastRow="0" w:firstColumn="1" w:lastColumn="0" w:noHBand="0" w:noVBand="1"/>
      </w:tblPr>
      <w:tblGrid>
        <w:gridCol w:w="2909"/>
        <w:gridCol w:w="2213"/>
        <w:gridCol w:w="1775"/>
        <w:gridCol w:w="2693"/>
      </w:tblGrid>
      <w:tr w:rsidR="00AC65FF" w:rsidRPr="000E2F6C" w14:paraId="113214D3" w14:textId="2641C995" w:rsidTr="00AC65FF">
        <w:trPr>
          <w:trHeight w:val="1143"/>
          <w:ins w:id="335" w:author="Hümbelin Oliver" w:date="2014-12-11T18:11:00Z"/>
        </w:trPr>
        <w:tc>
          <w:tcPr>
            <w:tcW w:w="3134" w:type="dxa"/>
            <w:tcBorders>
              <w:top w:val="double" w:sz="4" w:space="0" w:color="auto"/>
              <w:left w:val="nil"/>
              <w:bottom w:val="single" w:sz="4" w:space="0" w:color="auto"/>
              <w:right w:val="nil"/>
            </w:tcBorders>
            <w:shd w:val="clear" w:color="auto" w:fill="auto"/>
            <w:vAlign w:val="center"/>
          </w:tcPr>
          <w:p w14:paraId="7FB06305" w14:textId="4955AF74" w:rsidR="00AC65FF" w:rsidRPr="00F06E77" w:rsidRDefault="00AC65FF" w:rsidP="00677381">
            <w:pPr>
              <w:spacing w:line="240" w:lineRule="auto"/>
              <w:jc w:val="center"/>
              <w:rPr>
                <w:ins w:id="336" w:author="Hümbelin Oliver" w:date="2014-12-11T18:11:00Z"/>
                <w:rFonts w:eastAsia="Times New Roman"/>
                <w:color w:val="000000"/>
                <w:szCs w:val="19"/>
                <w:lang w:val="en-US"/>
              </w:rPr>
            </w:pPr>
            <w:ins w:id="337" w:author="Hümbelin Oliver" w:date="2014-12-11T18:11:00Z">
              <w:r>
                <w:rPr>
                  <w:rFonts w:eastAsia="Times New Roman"/>
                  <w:color w:val="000000"/>
                  <w:szCs w:val="19"/>
                  <w:lang w:val="en-US"/>
                </w:rPr>
                <w:t>Methodological Area</w:t>
              </w:r>
            </w:ins>
          </w:p>
        </w:tc>
        <w:tc>
          <w:tcPr>
            <w:tcW w:w="2571" w:type="dxa"/>
            <w:tcBorders>
              <w:top w:val="double" w:sz="4" w:space="0" w:color="auto"/>
              <w:left w:val="nil"/>
              <w:bottom w:val="single" w:sz="4" w:space="0" w:color="auto"/>
              <w:right w:val="nil"/>
            </w:tcBorders>
            <w:shd w:val="clear" w:color="auto" w:fill="auto"/>
            <w:vAlign w:val="center"/>
          </w:tcPr>
          <w:p w14:paraId="2CD3C615" w14:textId="0C90EDD4" w:rsidR="00AC65FF" w:rsidRDefault="00AC65FF" w:rsidP="00677381">
            <w:pPr>
              <w:pStyle w:val="ListParagraph"/>
              <w:spacing w:line="240" w:lineRule="auto"/>
              <w:jc w:val="center"/>
              <w:rPr>
                <w:ins w:id="338" w:author="Hümbelin Oliver" w:date="2014-12-11T18:11:00Z"/>
                <w:rFonts w:eastAsia="Times New Roman"/>
                <w:color w:val="000000"/>
                <w:szCs w:val="19"/>
                <w:lang w:val="en-US"/>
              </w:rPr>
            </w:pPr>
            <w:ins w:id="339" w:author="Hümbelin Oliver" w:date="2014-12-11T18:12:00Z">
              <w:r>
                <w:rPr>
                  <w:rFonts w:eastAsia="Times New Roman"/>
                  <w:color w:val="000000"/>
                  <w:szCs w:val="19"/>
                  <w:lang w:val="en-US"/>
                </w:rPr>
                <w:t>Test</w:t>
              </w:r>
            </w:ins>
          </w:p>
        </w:tc>
        <w:tc>
          <w:tcPr>
            <w:tcW w:w="1905" w:type="dxa"/>
            <w:tcBorders>
              <w:top w:val="double" w:sz="4" w:space="0" w:color="auto"/>
              <w:left w:val="nil"/>
              <w:bottom w:val="single" w:sz="4" w:space="0" w:color="auto"/>
              <w:right w:val="nil"/>
            </w:tcBorders>
            <w:vAlign w:val="center"/>
          </w:tcPr>
          <w:p w14:paraId="5C672B88" w14:textId="362A34A5" w:rsidR="00AC65FF" w:rsidRDefault="00AC65FF">
            <w:pPr>
              <w:pStyle w:val="ListParagraph"/>
              <w:spacing w:line="240" w:lineRule="auto"/>
              <w:rPr>
                <w:ins w:id="340" w:author="Hümbelin Oliver" w:date="2014-12-11T18:12:00Z"/>
                <w:rFonts w:eastAsia="Times New Roman"/>
                <w:color w:val="000000"/>
                <w:szCs w:val="19"/>
                <w:lang w:val="en-US"/>
              </w:rPr>
              <w:pPrChange w:id="341" w:author="Hümbelin Oliver" w:date="2014-12-12T17:04:00Z">
                <w:pPr>
                  <w:pStyle w:val="ListParagraph"/>
                  <w:spacing w:line="240" w:lineRule="auto"/>
                  <w:jc w:val="center"/>
                </w:pPr>
              </w:pPrChange>
            </w:pPr>
            <w:ins w:id="342" w:author="Hümbelin Oliver" w:date="2014-12-11T18:13:00Z">
              <w:r>
                <w:rPr>
                  <w:rFonts w:eastAsia="Times New Roman"/>
                  <w:color w:val="000000"/>
                  <w:szCs w:val="19"/>
                  <w:lang w:val="en-US"/>
                </w:rPr>
                <w:t>Range of Gini coefficient</w:t>
              </w:r>
            </w:ins>
          </w:p>
        </w:tc>
        <w:tc>
          <w:tcPr>
            <w:tcW w:w="1905" w:type="dxa"/>
            <w:tcBorders>
              <w:top w:val="double" w:sz="4" w:space="0" w:color="auto"/>
              <w:left w:val="nil"/>
              <w:bottom w:val="single" w:sz="4" w:space="0" w:color="auto"/>
              <w:right w:val="nil"/>
            </w:tcBorders>
            <w:vAlign w:val="center"/>
          </w:tcPr>
          <w:p w14:paraId="44DF1765" w14:textId="42FB0B11" w:rsidR="00AC65FF" w:rsidRDefault="00AC65FF" w:rsidP="00AC65FF">
            <w:pPr>
              <w:pStyle w:val="ListParagraph"/>
              <w:spacing w:line="240" w:lineRule="auto"/>
              <w:jc w:val="center"/>
              <w:rPr>
                <w:rFonts w:eastAsia="Times New Roman"/>
                <w:color w:val="000000"/>
                <w:szCs w:val="19"/>
                <w:lang w:val="en-US"/>
              </w:rPr>
            </w:pPr>
            <w:commentRangeStart w:id="343"/>
            <w:commentRangeStart w:id="344"/>
            <w:r>
              <w:rPr>
                <w:rFonts w:eastAsia="Times New Roman"/>
                <w:color w:val="000000"/>
                <w:szCs w:val="19"/>
                <w:lang w:val="en-US"/>
              </w:rPr>
              <w:t>Ranking of importance</w:t>
            </w:r>
            <w:commentRangeEnd w:id="343"/>
            <w:r w:rsidR="00FF1FBB">
              <w:rPr>
                <w:rStyle w:val="CommentReference"/>
              </w:rPr>
              <w:commentReference w:id="343"/>
            </w:r>
            <w:commentRangeEnd w:id="344"/>
            <w:r w:rsidR="003A6D89">
              <w:rPr>
                <w:rStyle w:val="CommentReference"/>
              </w:rPr>
              <w:commentReference w:id="344"/>
            </w:r>
          </w:p>
        </w:tc>
      </w:tr>
      <w:tr w:rsidR="00AC65FF" w:rsidRPr="00FE7326" w14:paraId="4944015E" w14:textId="3D91555C" w:rsidTr="00AC65FF">
        <w:trPr>
          <w:trHeight w:val="1143"/>
          <w:ins w:id="345" w:author="Hümbelin Oliver" w:date="2014-12-11T18:10:00Z"/>
        </w:trPr>
        <w:tc>
          <w:tcPr>
            <w:tcW w:w="3134" w:type="dxa"/>
            <w:tcBorders>
              <w:top w:val="single" w:sz="4" w:space="0" w:color="auto"/>
              <w:left w:val="nil"/>
              <w:bottom w:val="nil"/>
              <w:right w:val="nil"/>
            </w:tcBorders>
            <w:shd w:val="clear" w:color="auto" w:fill="auto"/>
            <w:vAlign w:val="center"/>
            <w:hideMark/>
          </w:tcPr>
          <w:p w14:paraId="5FB34ABC" w14:textId="77777777" w:rsidR="00AC65FF" w:rsidRPr="00F06E77" w:rsidRDefault="00AC65FF" w:rsidP="00FE7326">
            <w:pPr>
              <w:spacing w:line="240" w:lineRule="auto"/>
              <w:jc w:val="center"/>
              <w:rPr>
                <w:ins w:id="346" w:author="Hümbelin Oliver" w:date="2014-12-11T18:10:00Z"/>
                <w:rFonts w:eastAsia="Times New Roman"/>
                <w:color w:val="000000"/>
                <w:szCs w:val="19"/>
                <w:lang w:val="en-US"/>
              </w:rPr>
            </w:pPr>
            <w:ins w:id="347" w:author="Hümbelin Oliver" w:date="2014-12-11T18:10:00Z">
              <w:r w:rsidRPr="00F06E77">
                <w:rPr>
                  <w:rFonts w:eastAsia="Times New Roman"/>
                  <w:color w:val="000000"/>
                  <w:szCs w:val="19"/>
                  <w:lang w:val="en-US"/>
                </w:rPr>
                <w:t>Defining economic resources</w:t>
              </w:r>
            </w:ins>
          </w:p>
        </w:tc>
        <w:tc>
          <w:tcPr>
            <w:tcW w:w="2571" w:type="dxa"/>
            <w:tcBorders>
              <w:top w:val="single" w:sz="4" w:space="0" w:color="auto"/>
              <w:left w:val="nil"/>
              <w:bottom w:val="nil"/>
              <w:right w:val="nil"/>
            </w:tcBorders>
            <w:shd w:val="clear" w:color="auto" w:fill="auto"/>
            <w:vAlign w:val="center"/>
            <w:hideMark/>
          </w:tcPr>
          <w:p w14:paraId="7C46F578" w14:textId="77777777" w:rsidR="00AC65FF" w:rsidRPr="000E2F6C" w:rsidRDefault="00AC65FF" w:rsidP="00677381">
            <w:pPr>
              <w:pStyle w:val="ListParagraph"/>
              <w:numPr>
                <w:ilvl w:val="0"/>
                <w:numId w:val="18"/>
              </w:numPr>
              <w:spacing w:line="240" w:lineRule="auto"/>
              <w:jc w:val="center"/>
              <w:rPr>
                <w:ins w:id="348" w:author="Hümbelin Oliver" w:date="2014-12-11T18:10:00Z"/>
                <w:rFonts w:eastAsia="Times New Roman"/>
                <w:color w:val="000000"/>
                <w:szCs w:val="19"/>
                <w:lang w:val="en-US"/>
              </w:rPr>
            </w:pPr>
            <w:ins w:id="349" w:author="Hümbelin Oliver" w:date="2014-12-11T18:10:00Z">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ins>
          </w:p>
        </w:tc>
        <w:tc>
          <w:tcPr>
            <w:tcW w:w="1905" w:type="dxa"/>
            <w:tcBorders>
              <w:top w:val="single" w:sz="4" w:space="0" w:color="auto"/>
              <w:left w:val="nil"/>
              <w:bottom w:val="nil"/>
              <w:right w:val="nil"/>
            </w:tcBorders>
            <w:vAlign w:val="center"/>
          </w:tcPr>
          <w:p w14:paraId="31E9B1B7" w14:textId="41109C5C" w:rsidR="00AC65FF" w:rsidRDefault="00AC65FF" w:rsidP="00AC65FF">
            <w:pPr>
              <w:pStyle w:val="ListParagraph"/>
              <w:spacing w:line="240" w:lineRule="auto"/>
              <w:jc w:val="center"/>
              <w:rPr>
                <w:ins w:id="350" w:author="Hümbelin Oliver" w:date="2014-12-11T18:12:00Z"/>
                <w:rFonts w:eastAsia="Times New Roman"/>
                <w:color w:val="000000"/>
                <w:szCs w:val="19"/>
                <w:lang w:val="en-US"/>
              </w:rPr>
            </w:pPr>
            <w:ins w:id="351" w:author="Hümbelin Oliver" w:date="2014-12-12T17:00:00Z">
              <w:r>
                <w:rPr>
                  <w:rFonts w:eastAsia="Times New Roman"/>
                  <w:color w:val="000000"/>
                  <w:szCs w:val="19"/>
                  <w:lang w:val="en-US"/>
                </w:rPr>
                <w:t>0.03</w:t>
              </w:r>
            </w:ins>
          </w:p>
        </w:tc>
        <w:tc>
          <w:tcPr>
            <w:tcW w:w="1905" w:type="dxa"/>
            <w:tcBorders>
              <w:top w:val="single" w:sz="4" w:space="0" w:color="auto"/>
              <w:left w:val="nil"/>
              <w:bottom w:val="nil"/>
              <w:right w:val="nil"/>
            </w:tcBorders>
          </w:tcPr>
          <w:p w14:paraId="0F9F1D34" w14:textId="77777777" w:rsidR="00AC65FF" w:rsidRDefault="00AC65FF" w:rsidP="00AC65FF">
            <w:pPr>
              <w:pStyle w:val="ListParagraph"/>
              <w:spacing w:line="240" w:lineRule="auto"/>
              <w:jc w:val="center"/>
              <w:rPr>
                <w:rFonts w:eastAsia="Times New Roman"/>
                <w:color w:val="000000"/>
                <w:szCs w:val="19"/>
                <w:lang w:val="en-US"/>
              </w:rPr>
            </w:pPr>
          </w:p>
          <w:p w14:paraId="66301D51" w14:textId="77777777" w:rsidR="00AC65FF" w:rsidRDefault="00AC65FF" w:rsidP="00AC65FF">
            <w:pPr>
              <w:pStyle w:val="ListParagraph"/>
              <w:spacing w:line="240" w:lineRule="auto"/>
              <w:jc w:val="center"/>
              <w:rPr>
                <w:rFonts w:eastAsia="Times New Roman"/>
                <w:color w:val="000000"/>
                <w:szCs w:val="19"/>
                <w:lang w:val="en-US"/>
              </w:rPr>
            </w:pPr>
          </w:p>
          <w:p w14:paraId="0B8471D5" w14:textId="5EE1ACED"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4.</w:t>
            </w:r>
          </w:p>
        </w:tc>
      </w:tr>
      <w:tr w:rsidR="00AC65FF" w:rsidRPr="00FE7326" w14:paraId="1753A7F5" w14:textId="730FAFD3" w:rsidTr="00AC65FF">
        <w:trPr>
          <w:trHeight w:val="1260"/>
          <w:ins w:id="352" w:author="Hümbelin Oliver" w:date="2014-12-11T18:10:00Z"/>
        </w:trPr>
        <w:tc>
          <w:tcPr>
            <w:tcW w:w="3134" w:type="dxa"/>
            <w:tcBorders>
              <w:top w:val="nil"/>
              <w:left w:val="nil"/>
              <w:bottom w:val="nil"/>
              <w:right w:val="nil"/>
            </w:tcBorders>
            <w:shd w:val="clear" w:color="auto" w:fill="auto"/>
            <w:noWrap/>
            <w:vAlign w:val="center"/>
            <w:hideMark/>
          </w:tcPr>
          <w:p w14:paraId="50F547E4" w14:textId="77777777" w:rsidR="00AC65FF" w:rsidRPr="00F06E77" w:rsidRDefault="00AC65FF" w:rsidP="00FE7326">
            <w:pPr>
              <w:spacing w:line="240" w:lineRule="auto"/>
              <w:jc w:val="center"/>
              <w:rPr>
                <w:ins w:id="353"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hideMark/>
          </w:tcPr>
          <w:p w14:paraId="6CD3E060" w14:textId="77777777" w:rsidR="00AC65FF" w:rsidRPr="000E2F6C" w:rsidRDefault="00AC65FF" w:rsidP="00677381">
            <w:pPr>
              <w:pStyle w:val="ListParagraph"/>
              <w:numPr>
                <w:ilvl w:val="0"/>
                <w:numId w:val="18"/>
              </w:numPr>
              <w:spacing w:line="240" w:lineRule="auto"/>
              <w:jc w:val="center"/>
              <w:rPr>
                <w:ins w:id="354" w:author="Hümbelin Oliver" w:date="2014-12-11T18:10:00Z"/>
                <w:rFonts w:eastAsia="Times New Roman"/>
                <w:color w:val="000000"/>
                <w:szCs w:val="19"/>
                <w:lang w:val="en-US"/>
              </w:rPr>
            </w:pPr>
            <w:ins w:id="355" w:author="Hümbelin Oliver" w:date="2014-12-11T18:10:00Z">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ins>
          </w:p>
        </w:tc>
        <w:tc>
          <w:tcPr>
            <w:tcW w:w="1905" w:type="dxa"/>
            <w:tcBorders>
              <w:top w:val="nil"/>
              <w:left w:val="nil"/>
              <w:bottom w:val="nil"/>
              <w:right w:val="nil"/>
            </w:tcBorders>
            <w:vAlign w:val="center"/>
          </w:tcPr>
          <w:p w14:paraId="381F9B4B" w14:textId="7E0280B5" w:rsidR="00AC65FF" w:rsidRDefault="00AC65FF" w:rsidP="00AC65FF">
            <w:pPr>
              <w:pStyle w:val="ListParagraph"/>
              <w:spacing w:line="240" w:lineRule="auto"/>
              <w:jc w:val="center"/>
              <w:rPr>
                <w:ins w:id="356" w:author="Hümbelin Oliver" w:date="2014-12-11T18:12:00Z"/>
                <w:rFonts w:eastAsia="Times New Roman"/>
                <w:color w:val="000000"/>
                <w:szCs w:val="19"/>
                <w:lang w:val="en-US"/>
              </w:rPr>
            </w:pPr>
            <w:ins w:id="357" w:author="Hümbelin Oliver" w:date="2014-12-12T17:00:00Z">
              <w:r>
                <w:rPr>
                  <w:rFonts w:eastAsia="Times New Roman"/>
                  <w:color w:val="000000"/>
                  <w:szCs w:val="19"/>
                  <w:lang w:val="en-US"/>
                </w:rPr>
                <w:t>0.01</w:t>
              </w:r>
            </w:ins>
          </w:p>
        </w:tc>
        <w:tc>
          <w:tcPr>
            <w:tcW w:w="1905" w:type="dxa"/>
            <w:tcBorders>
              <w:top w:val="nil"/>
              <w:left w:val="nil"/>
              <w:bottom w:val="nil"/>
              <w:right w:val="nil"/>
            </w:tcBorders>
          </w:tcPr>
          <w:p w14:paraId="6157A38E" w14:textId="77777777" w:rsidR="00AC65FF" w:rsidRDefault="00AC65FF" w:rsidP="00AC65FF">
            <w:pPr>
              <w:pStyle w:val="ListParagraph"/>
              <w:spacing w:line="240" w:lineRule="auto"/>
              <w:rPr>
                <w:rFonts w:eastAsia="Times New Roman"/>
                <w:color w:val="000000"/>
                <w:szCs w:val="19"/>
                <w:lang w:val="en-US"/>
              </w:rPr>
            </w:pPr>
          </w:p>
          <w:p w14:paraId="7A2A629D" w14:textId="77777777" w:rsidR="00AC65FF" w:rsidRDefault="00AC65FF" w:rsidP="00AC65FF">
            <w:pPr>
              <w:pStyle w:val="ListParagraph"/>
              <w:spacing w:line="240" w:lineRule="auto"/>
              <w:rPr>
                <w:rFonts w:eastAsia="Times New Roman"/>
                <w:color w:val="000000"/>
                <w:szCs w:val="19"/>
                <w:lang w:val="en-US"/>
              </w:rPr>
            </w:pPr>
          </w:p>
          <w:p w14:paraId="3BD91B60" w14:textId="47160DAE"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6.</w:t>
            </w:r>
          </w:p>
        </w:tc>
      </w:tr>
      <w:tr w:rsidR="00AC65FF" w:rsidRPr="003E642F" w14:paraId="3910AB7B" w14:textId="12FC171B" w:rsidTr="00AC65FF">
        <w:trPr>
          <w:trHeight w:val="765"/>
          <w:ins w:id="358" w:author="Hümbelin Oliver" w:date="2014-12-11T18:10:00Z"/>
        </w:trPr>
        <w:tc>
          <w:tcPr>
            <w:tcW w:w="3134" w:type="dxa"/>
            <w:tcBorders>
              <w:top w:val="nil"/>
              <w:left w:val="nil"/>
              <w:bottom w:val="nil"/>
              <w:right w:val="nil"/>
            </w:tcBorders>
            <w:shd w:val="clear" w:color="auto" w:fill="auto"/>
            <w:noWrap/>
            <w:vAlign w:val="center"/>
          </w:tcPr>
          <w:p w14:paraId="7F5F16D3" w14:textId="77777777" w:rsidR="00AC65FF" w:rsidRPr="00F06E77" w:rsidRDefault="00AC65FF" w:rsidP="00FE7326">
            <w:pPr>
              <w:spacing w:line="240" w:lineRule="auto"/>
              <w:jc w:val="center"/>
              <w:rPr>
                <w:ins w:id="359" w:author="Hümbelin Oliver" w:date="2014-12-11T18:10:00Z"/>
                <w:rFonts w:eastAsia="Times New Roman"/>
                <w:color w:val="000000"/>
                <w:szCs w:val="19"/>
                <w:lang w:val="en-US"/>
              </w:rPr>
            </w:pPr>
            <w:commentRangeStart w:id="360"/>
            <w:commentRangeStart w:id="361"/>
            <w:ins w:id="362" w:author="Hümbelin Oliver" w:date="2014-12-11T18:10:00Z">
              <w:r>
                <w:rPr>
                  <w:rFonts w:eastAsia="Times New Roman"/>
                  <w:color w:val="000000"/>
                  <w:szCs w:val="19"/>
                  <w:lang w:val="en-US"/>
                </w:rPr>
                <w:t>Measuring inequality</w:t>
              </w:r>
            </w:ins>
          </w:p>
        </w:tc>
        <w:tc>
          <w:tcPr>
            <w:tcW w:w="2571" w:type="dxa"/>
            <w:tcBorders>
              <w:top w:val="nil"/>
              <w:left w:val="nil"/>
              <w:bottom w:val="nil"/>
              <w:right w:val="nil"/>
            </w:tcBorders>
            <w:shd w:val="clear" w:color="auto" w:fill="auto"/>
            <w:vAlign w:val="center"/>
          </w:tcPr>
          <w:p w14:paraId="7DFB9F06" w14:textId="77777777" w:rsidR="00AC65FF" w:rsidRPr="001D27D7" w:rsidRDefault="00AC65FF" w:rsidP="00677381">
            <w:pPr>
              <w:pStyle w:val="ListParagraph"/>
              <w:numPr>
                <w:ilvl w:val="0"/>
                <w:numId w:val="18"/>
              </w:numPr>
              <w:spacing w:line="240" w:lineRule="auto"/>
              <w:jc w:val="center"/>
              <w:rPr>
                <w:ins w:id="363" w:author="Hümbelin Oliver" w:date="2014-12-11T18:10:00Z"/>
                <w:rFonts w:eastAsia="Times New Roman"/>
                <w:color w:val="000000"/>
                <w:szCs w:val="19"/>
                <w:lang w:val="en-US"/>
              </w:rPr>
            </w:pPr>
            <w:ins w:id="364" w:author="Hümbelin Oliver" w:date="2014-12-11T18:10:00Z">
              <w:r w:rsidRPr="000E2F6C">
                <w:rPr>
                  <w:rFonts w:eastAsia="Times New Roman"/>
                  <w:color w:val="000000"/>
                  <w:szCs w:val="19"/>
                  <w:lang w:val="en-US"/>
                </w:rPr>
                <w:t>C</w:t>
              </w:r>
              <w:r>
                <w:rPr>
                  <w:rFonts w:eastAsia="Times New Roman"/>
                  <w:color w:val="000000"/>
                  <w:szCs w:val="19"/>
                  <w:lang w:val="en-US"/>
                </w:rPr>
                <w:t>hange over time: difference between one population measures</w:t>
              </w:r>
            </w:ins>
            <w:commentRangeEnd w:id="360"/>
            <w:ins w:id="365" w:author="Hümbelin Oliver" w:date="2014-12-12T17:08:00Z">
              <w:r>
                <w:rPr>
                  <w:rStyle w:val="CommentReference"/>
                </w:rPr>
                <w:commentReference w:id="360"/>
              </w:r>
            </w:ins>
            <w:r w:rsidR="003A6D89">
              <w:rPr>
                <w:rStyle w:val="CommentReference"/>
              </w:rPr>
              <w:commentReference w:id="361"/>
            </w:r>
          </w:p>
        </w:tc>
        <w:tc>
          <w:tcPr>
            <w:tcW w:w="1905" w:type="dxa"/>
            <w:tcBorders>
              <w:top w:val="nil"/>
              <w:left w:val="nil"/>
              <w:bottom w:val="nil"/>
              <w:right w:val="nil"/>
            </w:tcBorders>
            <w:vAlign w:val="center"/>
          </w:tcPr>
          <w:p w14:paraId="0F410546" w14:textId="77777777" w:rsidR="00AC65FF" w:rsidRPr="000E2F6C" w:rsidRDefault="00AC65FF" w:rsidP="00AC65FF">
            <w:pPr>
              <w:pStyle w:val="ListParagraph"/>
              <w:spacing w:line="240" w:lineRule="auto"/>
              <w:jc w:val="center"/>
              <w:rPr>
                <w:ins w:id="366" w:author="Hümbelin Oliver" w:date="2014-12-11T18:12:00Z"/>
                <w:rFonts w:eastAsia="Times New Roman"/>
                <w:color w:val="000000"/>
                <w:szCs w:val="19"/>
                <w:lang w:val="en-US"/>
              </w:rPr>
            </w:pPr>
          </w:p>
        </w:tc>
        <w:tc>
          <w:tcPr>
            <w:tcW w:w="1905" w:type="dxa"/>
            <w:tcBorders>
              <w:top w:val="nil"/>
              <w:left w:val="nil"/>
              <w:bottom w:val="nil"/>
              <w:right w:val="nil"/>
            </w:tcBorders>
          </w:tcPr>
          <w:p w14:paraId="6C0F297E" w14:textId="77777777" w:rsidR="00AC65FF" w:rsidRPr="000E2F6C" w:rsidRDefault="00AC65FF" w:rsidP="00AC65FF">
            <w:pPr>
              <w:pStyle w:val="ListParagraph"/>
              <w:spacing w:line="240" w:lineRule="auto"/>
              <w:jc w:val="center"/>
              <w:rPr>
                <w:rFonts w:eastAsia="Times New Roman"/>
                <w:color w:val="000000"/>
                <w:szCs w:val="19"/>
                <w:lang w:val="en-US"/>
              </w:rPr>
            </w:pPr>
          </w:p>
        </w:tc>
      </w:tr>
      <w:commentRangeEnd w:id="361"/>
      <w:tr w:rsidR="00AC65FF" w14:paraId="763A4A14" w14:textId="1CB7B9F1" w:rsidTr="00AC65FF">
        <w:trPr>
          <w:trHeight w:val="765"/>
          <w:ins w:id="367" w:author="Hümbelin Oliver" w:date="2014-12-11T18:10:00Z"/>
        </w:trPr>
        <w:tc>
          <w:tcPr>
            <w:tcW w:w="3134" w:type="dxa"/>
            <w:tcBorders>
              <w:top w:val="nil"/>
              <w:left w:val="nil"/>
              <w:bottom w:val="nil"/>
              <w:right w:val="nil"/>
            </w:tcBorders>
            <w:shd w:val="clear" w:color="auto" w:fill="auto"/>
            <w:noWrap/>
            <w:vAlign w:val="center"/>
          </w:tcPr>
          <w:p w14:paraId="4F8F62BA" w14:textId="17F78C8B" w:rsidR="00AC65FF" w:rsidRPr="00F06E77" w:rsidRDefault="00AC65FF" w:rsidP="00FE7326">
            <w:pPr>
              <w:spacing w:line="240" w:lineRule="auto"/>
              <w:jc w:val="center"/>
              <w:rPr>
                <w:ins w:id="368" w:author="Hümbelin Oliver" w:date="2014-12-11T18:10:00Z"/>
                <w:rFonts w:eastAsia="Times New Roman"/>
                <w:color w:val="000000"/>
                <w:szCs w:val="19"/>
                <w:lang w:val="en-US"/>
              </w:rPr>
            </w:pPr>
            <w:ins w:id="369" w:author="Hümbelin Oliver" w:date="2014-12-11T18:10:00Z">
              <w:r w:rsidRPr="00F06E77">
                <w:rPr>
                  <w:rFonts w:eastAsia="Times New Roman"/>
                  <w:color w:val="000000"/>
                  <w:szCs w:val="19"/>
                  <w:lang w:val="en-US"/>
                </w:rPr>
                <w:t>statistical units</w:t>
              </w:r>
            </w:ins>
          </w:p>
        </w:tc>
        <w:tc>
          <w:tcPr>
            <w:tcW w:w="2571" w:type="dxa"/>
            <w:tcBorders>
              <w:top w:val="nil"/>
              <w:left w:val="nil"/>
              <w:bottom w:val="nil"/>
              <w:right w:val="nil"/>
            </w:tcBorders>
            <w:shd w:val="clear" w:color="auto" w:fill="auto"/>
            <w:vAlign w:val="center"/>
          </w:tcPr>
          <w:p w14:paraId="4ACB59A1" w14:textId="2C1177A7" w:rsidR="00AC65FF" w:rsidRDefault="00AC65FF" w:rsidP="00677381">
            <w:pPr>
              <w:pStyle w:val="ListParagraph"/>
              <w:numPr>
                <w:ilvl w:val="0"/>
                <w:numId w:val="18"/>
              </w:numPr>
              <w:spacing w:line="240" w:lineRule="auto"/>
              <w:jc w:val="center"/>
              <w:rPr>
                <w:ins w:id="370" w:author="Hümbelin Oliver" w:date="2014-12-11T18:10:00Z"/>
                <w:rFonts w:eastAsia="Times New Roman"/>
                <w:color w:val="000000"/>
                <w:szCs w:val="19"/>
                <w:lang w:val="en-US"/>
              </w:rPr>
            </w:pPr>
            <w:ins w:id="371" w:author="Hümbelin Oliver" w:date="2014-12-11T18:10:00Z">
              <w:r>
                <w:rPr>
                  <w:rFonts w:eastAsia="Times New Roman"/>
                  <w:color w:val="000000"/>
                  <w:szCs w:val="19"/>
                  <w:lang w:val="en-US"/>
                </w:rPr>
                <w:t>T</w:t>
              </w:r>
              <w:r w:rsidRPr="000E2F6C">
                <w:rPr>
                  <w:rFonts w:eastAsia="Times New Roman"/>
                  <w:color w:val="000000"/>
                  <w:szCs w:val="19"/>
                  <w:lang w:val="en-US"/>
                </w:rPr>
                <w:t>ax units vs households</w:t>
              </w:r>
            </w:ins>
          </w:p>
        </w:tc>
        <w:tc>
          <w:tcPr>
            <w:tcW w:w="1905" w:type="dxa"/>
            <w:tcBorders>
              <w:top w:val="nil"/>
              <w:left w:val="nil"/>
              <w:bottom w:val="nil"/>
              <w:right w:val="nil"/>
            </w:tcBorders>
            <w:vAlign w:val="center"/>
          </w:tcPr>
          <w:p w14:paraId="1AF561E2" w14:textId="714E3B59" w:rsidR="00AC65FF" w:rsidRDefault="00AC65FF" w:rsidP="00AC65FF">
            <w:pPr>
              <w:pStyle w:val="ListParagraph"/>
              <w:spacing w:line="240" w:lineRule="auto"/>
              <w:jc w:val="center"/>
              <w:rPr>
                <w:ins w:id="372" w:author="Hümbelin Oliver" w:date="2014-12-11T18:12:00Z"/>
                <w:rFonts w:eastAsia="Times New Roman"/>
                <w:color w:val="000000"/>
                <w:szCs w:val="19"/>
                <w:lang w:val="en-US"/>
              </w:rPr>
            </w:pPr>
            <w:ins w:id="373" w:author="Hümbelin Oliver" w:date="2014-12-12T17:01:00Z">
              <w:r>
                <w:rPr>
                  <w:rFonts w:eastAsia="Times New Roman"/>
                  <w:color w:val="000000"/>
                  <w:szCs w:val="19"/>
                  <w:lang w:val="en-US"/>
                </w:rPr>
                <w:t>0.04</w:t>
              </w:r>
            </w:ins>
          </w:p>
        </w:tc>
        <w:tc>
          <w:tcPr>
            <w:tcW w:w="1905" w:type="dxa"/>
            <w:tcBorders>
              <w:top w:val="nil"/>
              <w:left w:val="nil"/>
              <w:bottom w:val="nil"/>
              <w:right w:val="nil"/>
            </w:tcBorders>
          </w:tcPr>
          <w:p w14:paraId="73D1937C" w14:textId="77777777"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w:t>
            </w:r>
          </w:p>
          <w:p w14:paraId="4F650D12" w14:textId="7C1A1F4C"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3.</w:t>
            </w:r>
          </w:p>
        </w:tc>
      </w:tr>
      <w:tr w:rsidR="00AC65FF" w:rsidRPr="00FE7326" w14:paraId="1EA87A0D" w14:textId="72B3400E" w:rsidTr="00AC65FF">
        <w:trPr>
          <w:trHeight w:val="765"/>
          <w:ins w:id="374" w:author="Hümbelin Oliver" w:date="2014-12-11T18:10:00Z"/>
        </w:trPr>
        <w:tc>
          <w:tcPr>
            <w:tcW w:w="3134" w:type="dxa"/>
            <w:tcBorders>
              <w:top w:val="nil"/>
              <w:left w:val="nil"/>
              <w:bottom w:val="nil"/>
              <w:right w:val="nil"/>
            </w:tcBorders>
            <w:shd w:val="clear" w:color="auto" w:fill="auto"/>
            <w:noWrap/>
            <w:vAlign w:val="center"/>
            <w:hideMark/>
          </w:tcPr>
          <w:p w14:paraId="3538E43E" w14:textId="4A13FE93" w:rsidR="00AC65FF" w:rsidRPr="00F06E77" w:rsidRDefault="00AC65FF" w:rsidP="00FE7326">
            <w:pPr>
              <w:spacing w:line="240" w:lineRule="auto"/>
              <w:jc w:val="center"/>
              <w:rPr>
                <w:ins w:id="375" w:author="Hümbelin Oliver" w:date="2014-12-11T18:10:00Z"/>
                <w:rFonts w:eastAsia="Times New Roman"/>
                <w:color w:val="000000"/>
                <w:szCs w:val="19"/>
                <w:lang w:val="en-US"/>
              </w:rPr>
            </w:pPr>
            <w:ins w:id="376" w:author="Hümbelin Oliver" w:date="2014-12-11T18:10:00Z">
              <w:r w:rsidRPr="00F06E77">
                <w:rPr>
                  <w:rFonts w:eastAsia="Times New Roman"/>
                  <w:color w:val="000000"/>
                  <w:szCs w:val="19"/>
                  <w:lang w:val="en-US"/>
                </w:rPr>
                <w:t>coverage issues</w:t>
              </w:r>
            </w:ins>
          </w:p>
        </w:tc>
        <w:tc>
          <w:tcPr>
            <w:tcW w:w="2571" w:type="dxa"/>
            <w:tcBorders>
              <w:top w:val="nil"/>
              <w:left w:val="nil"/>
              <w:bottom w:val="nil"/>
              <w:right w:val="nil"/>
            </w:tcBorders>
            <w:shd w:val="clear" w:color="auto" w:fill="auto"/>
            <w:vAlign w:val="center"/>
            <w:hideMark/>
          </w:tcPr>
          <w:p w14:paraId="6298E57B" w14:textId="76EEE7AB" w:rsidR="00AC65FF" w:rsidRPr="000E2F6C" w:rsidRDefault="00AC65FF" w:rsidP="00677381">
            <w:pPr>
              <w:pStyle w:val="ListParagraph"/>
              <w:numPr>
                <w:ilvl w:val="0"/>
                <w:numId w:val="18"/>
              </w:numPr>
              <w:spacing w:line="240" w:lineRule="auto"/>
              <w:jc w:val="center"/>
              <w:rPr>
                <w:ins w:id="377" w:author="Hümbelin Oliver" w:date="2014-12-11T18:10:00Z"/>
                <w:rFonts w:eastAsia="Times New Roman"/>
                <w:color w:val="000000"/>
                <w:szCs w:val="19"/>
                <w:lang w:val="en-US"/>
              </w:rPr>
            </w:pPr>
            <w:ins w:id="378" w:author="Hümbelin Oliver" w:date="2014-12-11T18:10:00Z">
              <w:r>
                <w:rPr>
                  <w:rFonts w:eastAsia="Times New Roman"/>
                  <w:color w:val="000000"/>
                  <w:szCs w:val="19"/>
                  <w:lang w:val="en-US"/>
                </w:rPr>
                <w:t>Superior coverage with tax data compared to survey data</w:t>
              </w:r>
            </w:ins>
          </w:p>
        </w:tc>
        <w:tc>
          <w:tcPr>
            <w:tcW w:w="1905" w:type="dxa"/>
            <w:tcBorders>
              <w:top w:val="nil"/>
              <w:left w:val="nil"/>
              <w:bottom w:val="nil"/>
              <w:right w:val="nil"/>
            </w:tcBorders>
            <w:vAlign w:val="center"/>
          </w:tcPr>
          <w:p w14:paraId="1B7FDFE6" w14:textId="19BCB404" w:rsidR="00AC65FF" w:rsidRDefault="00AC65FF" w:rsidP="00AC65FF">
            <w:pPr>
              <w:pStyle w:val="ListParagraph"/>
              <w:spacing w:line="240" w:lineRule="auto"/>
              <w:jc w:val="center"/>
              <w:rPr>
                <w:ins w:id="379" w:author="Hümbelin Oliver" w:date="2014-12-11T18:12:00Z"/>
                <w:rFonts w:eastAsia="Times New Roman"/>
                <w:color w:val="000000"/>
                <w:szCs w:val="19"/>
                <w:lang w:val="en-US"/>
              </w:rPr>
            </w:pPr>
            <w:ins w:id="380" w:author="Hümbelin Oliver" w:date="2014-12-12T17:04:00Z">
              <w:r>
                <w:rPr>
                  <w:rFonts w:eastAsia="Times New Roman"/>
                  <w:color w:val="000000"/>
                  <w:szCs w:val="19"/>
                  <w:lang w:val="en-US"/>
                </w:rPr>
                <w:t>0.08</w:t>
              </w:r>
            </w:ins>
          </w:p>
        </w:tc>
        <w:tc>
          <w:tcPr>
            <w:tcW w:w="1905" w:type="dxa"/>
            <w:tcBorders>
              <w:top w:val="nil"/>
              <w:left w:val="nil"/>
              <w:bottom w:val="nil"/>
              <w:right w:val="nil"/>
            </w:tcBorders>
          </w:tcPr>
          <w:p w14:paraId="42897AEB" w14:textId="77777777" w:rsidR="00AC65FF" w:rsidRDefault="00AC65FF" w:rsidP="00AC65FF">
            <w:pPr>
              <w:pStyle w:val="ListParagraph"/>
              <w:spacing w:line="240" w:lineRule="auto"/>
              <w:jc w:val="center"/>
              <w:rPr>
                <w:rFonts w:eastAsia="Times New Roman"/>
                <w:color w:val="000000"/>
                <w:szCs w:val="19"/>
                <w:lang w:val="en-US"/>
              </w:rPr>
            </w:pPr>
          </w:p>
          <w:p w14:paraId="2F3D4E75" w14:textId="77777777" w:rsidR="00AC65FF" w:rsidRDefault="00AC65FF" w:rsidP="00AC65FF">
            <w:pPr>
              <w:pStyle w:val="ListParagraph"/>
              <w:spacing w:line="240" w:lineRule="auto"/>
              <w:jc w:val="center"/>
              <w:rPr>
                <w:rFonts w:eastAsia="Times New Roman"/>
                <w:color w:val="000000"/>
                <w:szCs w:val="19"/>
                <w:lang w:val="en-US"/>
              </w:rPr>
            </w:pPr>
          </w:p>
          <w:p w14:paraId="61AD5517" w14:textId="005FBC90"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2.</w:t>
            </w:r>
          </w:p>
        </w:tc>
      </w:tr>
      <w:tr w:rsidR="00AC65FF" w:rsidRPr="00FE7326" w14:paraId="16F07CA4" w14:textId="51A644DF" w:rsidTr="00AC65FF">
        <w:trPr>
          <w:trHeight w:val="1530"/>
          <w:ins w:id="381" w:author="Hümbelin Oliver" w:date="2014-12-11T18:10:00Z"/>
        </w:trPr>
        <w:tc>
          <w:tcPr>
            <w:tcW w:w="3134" w:type="dxa"/>
            <w:tcBorders>
              <w:top w:val="nil"/>
              <w:left w:val="nil"/>
              <w:bottom w:val="nil"/>
              <w:right w:val="nil"/>
            </w:tcBorders>
            <w:shd w:val="clear" w:color="auto" w:fill="auto"/>
            <w:noWrap/>
            <w:vAlign w:val="bottom"/>
            <w:hideMark/>
          </w:tcPr>
          <w:p w14:paraId="405EFA72" w14:textId="463A8BCF" w:rsidR="00AC65FF" w:rsidRPr="00F06E77" w:rsidRDefault="00AC65FF" w:rsidP="00FE7326">
            <w:pPr>
              <w:spacing w:line="240" w:lineRule="auto"/>
              <w:jc w:val="center"/>
              <w:rPr>
                <w:ins w:id="382"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tcPr>
          <w:p w14:paraId="16BACA52" w14:textId="11605845" w:rsidR="00AC65FF" w:rsidRPr="000E2F6C" w:rsidRDefault="00AC65FF" w:rsidP="00677381">
            <w:pPr>
              <w:pStyle w:val="ListParagraph"/>
              <w:numPr>
                <w:ilvl w:val="0"/>
                <w:numId w:val="18"/>
              </w:numPr>
              <w:spacing w:line="240" w:lineRule="auto"/>
              <w:jc w:val="center"/>
              <w:rPr>
                <w:ins w:id="383" w:author="Hümbelin Oliver" w:date="2014-12-11T18:10:00Z"/>
                <w:rFonts w:eastAsia="Times New Roman"/>
                <w:color w:val="000000"/>
                <w:szCs w:val="19"/>
                <w:lang w:val="en-US"/>
              </w:rPr>
            </w:pPr>
            <w:ins w:id="384" w:author="Hümbelin Oliver" w:date="2014-12-11T18:10:00Z">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ins>
          </w:p>
        </w:tc>
        <w:tc>
          <w:tcPr>
            <w:tcW w:w="1905" w:type="dxa"/>
            <w:tcBorders>
              <w:top w:val="nil"/>
              <w:left w:val="nil"/>
              <w:bottom w:val="nil"/>
              <w:right w:val="nil"/>
            </w:tcBorders>
            <w:vAlign w:val="center"/>
          </w:tcPr>
          <w:p w14:paraId="5E92986F" w14:textId="7AFAAE6D" w:rsidR="00AC65FF" w:rsidRDefault="00AC65FF" w:rsidP="00AC65FF">
            <w:pPr>
              <w:pStyle w:val="ListParagraph"/>
              <w:spacing w:line="240" w:lineRule="auto"/>
              <w:jc w:val="center"/>
              <w:rPr>
                <w:ins w:id="385" w:author="Hümbelin Oliver" w:date="2014-12-11T18:12:00Z"/>
                <w:rFonts w:eastAsia="Times New Roman"/>
                <w:color w:val="000000"/>
                <w:szCs w:val="19"/>
                <w:lang w:val="en-US"/>
              </w:rPr>
            </w:pPr>
            <w:ins w:id="386" w:author="Hümbelin Oliver" w:date="2014-12-12T16:58:00Z">
              <w:r>
                <w:rPr>
                  <w:rFonts w:eastAsia="Times New Roman"/>
                  <w:color w:val="000000"/>
                  <w:szCs w:val="19"/>
                  <w:lang w:val="en-US"/>
                </w:rPr>
                <w:t>0.02</w:t>
              </w:r>
            </w:ins>
          </w:p>
        </w:tc>
        <w:tc>
          <w:tcPr>
            <w:tcW w:w="1905" w:type="dxa"/>
            <w:tcBorders>
              <w:top w:val="nil"/>
              <w:left w:val="nil"/>
              <w:bottom w:val="nil"/>
              <w:right w:val="nil"/>
            </w:tcBorders>
          </w:tcPr>
          <w:p w14:paraId="112F94E8" w14:textId="77777777" w:rsidR="00AC65FF" w:rsidRDefault="00AC65FF" w:rsidP="00AC65FF">
            <w:pPr>
              <w:pStyle w:val="ListParagraph"/>
              <w:spacing w:line="240" w:lineRule="auto"/>
              <w:jc w:val="center"/>
              <w:rPr>
                <w:rFonts w:eastAsia="Times New Roman"/>
                <w:color w:val="000000"/>
                <w:szCs w:val="19"/>
                <w:lang w:val="en-US"/>
              </w:rPr>
            </w:pPr>
          </w:p>
          <w:p w14:paraId="69704A24" w14:textId="77777777" w:rsidR="00AC65FF" w:rsidRDefault="00AC65FF" w:rsidP="00AC65FF">
            <w:pPr>
              <w:pStyle w:val="ListParagraph"/>
              <w:spacing w:line="240" w:lineRule="auto"/>
              <w:jc w:val="center"/>
              <w:rPr>
                <w:rFonts w:eastAsia="Times New Roman"/>
                <w:color w:val="000000"/>
                <w:szCs w:val="19"/>
                <w:lang w:val="en-US"/>
              </w:rPr>
            </w:pPr>
          </w:p>
          <w:p w14:paraId="13D93A52" w14:textId="77777777" w:rsidR="00AC65FF" w:rsidRDefault="00AC65FF" w:rsidP="00AC65FF">
            <w:pPr>
              <w:pStyle w:val="ListParagraph"/>
              <w:spacing w:line="240" w:lineRule="auto"/>
              <w:jc w:val="center"/>
              <w:rPr>
                <w:rFonts w:eastAsia="Times New Roman"/>
                <w:color w:val="000000"/>
                <w:szCs w:val="19"/>
                <w:lang w:val="en-US"/>
              </w:rPr>
            </w:pPr>
          </w:p>
          <w:p w14:paraId="72ACFFF7" w14:textId="1BB09BD9"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5.</w:t>
            </w:r>
          </w:p>
        </w:tc>
      </w:tr>
      <w:tr w:rsidR="00AC65FF" w:rsidRPr="000E2F6C" w14:paraId="55330769" w14:textId="71E4A894" w:rsidTr="00AC65FF">
        <w:trPr>
          <w:trHeight w:val="1320"/>
          <w:ins w:id="387" w:author="Hümbelin Oliver" w:date="2014-12-11T18:10:00Z"/>
        </w:trPr>
        <w:tc>
          <w:tcPr>
            <w:tcW w:w="3134" w:type="dxa"/>
            <w:tcBorders>
              <w:top w:val="nil"/>
              <w:left w:val="nil"/>
              <w:bottom w:val="double" w:sz="6" w:space="0" w:color="auto"/>
              <w:right w:val="nil"/>
            </w:tcBorders>
            <w:shd w:val="clear" w:color="auto" w:fill="auto"/>
            <w:noWrap/>
            <w:vAlign w:val="bottom"/>
            <w:hideMark/>
          </w:tcPr>
          <w:p w14:paraId="22EA52AE" w14:textId="77777777" w:rsidR="00AC65FF" w:rsidRPr="00F06E77" w:rsidRDefault="00AC65FF" w:rsidP="00FE7326">
            <w:pPr>
              <w:spacing w:line="240" w:lineRule="auto"/>
              <w:rPr>
                <w:ins w:id="388" w:author="Hümbelin Oliver" w:date="2014-12-11T18:10:00Z"/>
                <w:rFonts w:eastAsia="Times New Roman"/>
                <w:color w:val="000000"/>
                <w:szCs w:val="19"/>
                <w:lang w:val="en-US"/>
              </w:rPr>
            </w:pPr>
          </w:p>
        </w:tc>
        <w:tc>
          <w:tcPr>
            <w:tcW w:w="2571" w:type="dxa"/>
            <w:tcBorders>
              <w:top w:val="nil"/>
              <w:left w:val="nil"/>
              <w:bottom w:val="double" w:sz="6" w:space="0" w:color="auto"/>
              <w:right w:val="nil"/>
            </w:tcBorders>
            <w:shd w:val="clear" w:color="auto" w:fill="auto"/>
            <w:vAlign w:val="center"/>
            <w:hideMark/>
          </w:tcPr>
          <w:p w14:paraId="1272B268" w14:textId="07AC7C4C" w:rsidR="00AC65FF" w:rsidRPr="000E2F6C" w:rsidRDefault="00AC65FF" w:rsidP="00677381">
            <w:pPr>
              <w:pStyle w:val="ListParagraph"/>
              <w:numPr>
                <w:ilvl w:val="0"/>
                <w:numId w:val="18"/>
              </w:numPr>
              <w:spacing w:line="240" w:lineRule="auto"/>
              <w:jc w:val="center"/>
              <w:rPr>
                <w:ins w:id="389" w:author="Hümbelin Oliver" w:date="2014-12-11T18:10:00Z"/>
                <w:rFonts w:eastAsia="Times New Roman"/>
                <w:color w:val="000000"/>
                <w:szCs w:val="19"/>
                <w:lang w:val="en-US"/>
              </w:rPr>
            </w:pPr>
            <w:ins w:id="390" w:author="Hümbelin Oliver" w:date="2014-12-11T18:10:00Z">
              <w:r>
                <w:rPr>
                  <w:rFonts w:eastAsia="Times New Roman"/>
                  <w:color w:val="000000"/>
                  <w:szCs w:val="19"/>
                  <w:lang w:val="en-US"/>
                </w:rPr>
                <w:t>Influence of n</w:t>
              </w:r>
              <w:r w:rsidRPr="000E2F6C">
                <w:rPr>
                  <w:rFonts w:eastAsia="Times New Roman"/>
                  <w:color w:val="000000"/>
                  <w:szCs w:val="19"/>
                  <w:lang w:val="en-US"/>
                </w:rPr>
                <w:t>on-taxed</w:t>
              </w:r>
            </w:ins>
          </w:p>
        </w:tc>
        <w:tc>
          <w:tcPr>
            <w:tcW w:w="1905" w:type="dxa"/>
            <w:tcBorders>
              <w:top w:val="nil"/>
              <w:left w:val="nil"/>
              <w:bottom w:val="double" w:sz="6" w:space="0" w:color="auto"/>
              <w:right w:val="nil"/>
            </w:tcBorders>
          </w:tcPr>
          <w:p w14:paraId="1E02817D" w14:textId="77777777" w:rsidR="00AC65FF" w:rsidRDefault="00AC65FF" w:rsidP="00AC65FF">
            <w:pPr>
              <w:pStyle w:val="ListParagraph"/>
              <w:spacing w:line="240" w:lineRule="auto"/>
              <w:rPr>
                <w:rFonts w:eastAsia="Times New Roman"/>
                <w:color w:val="000000"/>
                <w:szCs w:val="19"/>
                <w:lang w:val="en-US"/>
              </w:rPr>
            </w:pPr>
          </w:p>
          <w:p w14:paraId="612E6835" w14:textId="77777777" w:rsidR="00AC65FF" w:rsidRDefault="00AC65FF" w:rsidP="00AC65FF">
            <w:pPr>
              <w:pStyle w:val="ListParagraph"/>
              <w:spacing w:line="240" w:lineRule="auto"/>
              <w:rPr>
                <w:rFonts w:eastAsia="Times New Roman"/>
                <w:color w:val="000000"/>
                <w:szCs w:val="19"/>
                <w:lang w:val="en-US"/>
              </w:rPr>
            </w:pPr>
          </w:p>
          <w:p w14:paraId="3C20174A" w14:textId="188C6851" w:rsidR="00AC65FF" w:rsidRDefault="00AC65FF" w:rsidP="00FF1FBB">
            <w:pPr>
              <w:pStyle w:val="ListParagraph"/>
              <w:spacing w:line="240" w:lineRule="auto"/>
              <w:rPr>
                <w:ins w:id="391" w:author="Hümbelin Oliver" w:date="2014-12-11T18:12:00Z"/>
                <w:rFonts w:eastAsia="Times New Roman"/>
                <w:color w:val="000000"/>
                <w:szCs w:val="19"/>
                <w:lang w:val="en-US"/>
              </w:rPr>
            </w:pPr>
            <w:commentRangeStart w:id="392"/>
            <w:r>
              <w:rPr>
                <w:rFonts w:eastAsia="Times New Roman"/>
                <w:color w:val="000000"/>
                <w:szCs w:val="19"/>
                <w:lang w:val="en-US"/>
              </w:rPr>
              <w:t>0.14</w:t>
            </w:r>
            <w:commentRangeEnd w:id="392"/>
            <w:r>
              <w:rPr>
                <w:rStyle w:val="CommentReference"/>
              </w:rPr>
              <w:commentReference w:id="392"/>
            </w:r>
          </w:p>
        </w:tc>
        <w:tc>
          <w:tcPr>
            <w:tcW w:w="1905" w:type="dxa"/>
            <w:tcBorders>
              <w:top w:val="nil"/>
              <w:left w:val="nil"/>
              <w:bottom w:val="double" w:sz="6" w:space="0" w:color="auto"/>
              <w:right w:val="nil"/>
            </w:tcBorders>
          </w:tcPr>
          <w:p w14:paraId="5BF2DCE6" w14:textId="77777777" w:rsidR="00AC65FF" w:rsidRDefault="00AC65FF" w:rsidP="00AC65FF">
            <w:pPr>
              <w:pStyle w:val="ListParagraph"/>
              <w:spacing w:line="240" w:lineRule="auto"/>
              <w:rPr>
                <w:rFonts w:eastAsia="Times New Roman"/>
                <w:color w:val="000000"/>
                <w:szCs w:val="19"/>
                <w:lang w:val="en-US"/>
              </w:rPr>
            </w:pPr>
          </w:p>
          <w:p w14:paraId="0F1155AC" w14:textId="77777777" w:rsidR="00AC65FF" w:rsidRDefault="00AC65FF" w:rsidP="00AC65FF">
            <w:pPr>
              <w:pStyle w:val="ListParagraph"/>
              <w:spacing w:line="240" w:lineRule="auto"/>
              <w:rPr>
                <w:rFonts w:eastAsia="Times New Roman"/>
                <w:color w:val="000000"/>
                <w:szCs w:val="19"/>
                <w:lang w:val="en-US"/>
              </w:rPr>
            </w:pPr>
          </w:p>
          <w:p w14:paraId="6C242DB9" w14:textId="33E46491"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1.</w:t>
            </w:r>
          </w:p>
        </w:tc>
      </w:tr>
    </w:tbl>
    <w:p w14:paraId="04C90E20" w14:textId="77777777" w:rsidR="00677381" w:rsidRDefault="00677381" w:rsidP="005350F7">
      <w:pPr>
        <w:pStyle w:val="Standard1"/>
        <w:rPr>
          <w:ins w:id="393" w:author="Hümbelin Oliver" w:date="2014-12-11T18:10:00Z"/>
          <w:rFonts w:ascii="Lucida Sans" w:hAnsi="Lucida Sans"/>
          <w:sz w:val="19"/>
          <w:szCs w:val="19"/>
          <w:lang w:val="en-US"/>
        </w:rPr>
      </w:pPr>
    </w:p>
    <w:p w14:paraId="302F9F24" w14:textId="77777777" w:rsidR="00677381" w:rsidRPr="008B2031" w:rsidRDefault="00677381" w:rsidP="005350F7">
      <w:pPr>
        <w:pStyle w:val="Standard1"/>
        <w:rPr>
          <w:rFonts w:ascii="Lucida Sans" w:hAnsi="Lucida Sans"/>
          <w:sz w:val="19"/>
          <w:szCs w:val="19"/>
          <w:lang w:val="en-US"/>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81"/>
        <w:gridCol w:w="2075"/>
        <w:gridCol w:w="2464"/>
      </w:tblGrid>
      <w:tr w:rsidR="005350F7" w:rsidRPr="008B2031"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Decision</w:t>
            </w:r>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Importance</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Range (Gini coefficient)</w:t>
            </w:r>
          </w:p>
        </w:tc>
      </w:tr>
      <w:tr w:rsidR="005350F7" w:rsidRPr="008B2031"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Using (pseudo) equivalence scales</w:t>
            </w:r>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0.01</w:t>
            </w:r>
          </w:p>
        </w:tc>
      </w:tr>
      <w:tr w:rsidR="005350F7" w:rsidRPr="008B2031"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Including special cases</w:t>
            </w:r>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0.02</w:t>
            </w:r>
          </w:p>
        </w:tc>
      </w:tr>
      <w:tr w:rsidR="005350F7" w:rsidRPr="008B2031"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0.03</w:t>
            </w:r>
          </w:p>
        </w:tc>
      </w:tr>
      <w:tr w:rsidR="005350F7" w:rsidRPr="008B2031"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0.14</w:t>
            </w:r>
          </w:p>
        </w:tc>
      </w:tr>
    </w:tbl>
    <w:p w14:paraId="4E46722F" w14:textId="77777777" w:rsidR="005350F7" w:rsidRPr="008B2031" w:rsidRDefault="005350F7" w:rsidP="005350F7">
      <w:pPr>
        <w:pStyle w:val="Standard1"/>
        <w:rPr>
          <w:rFonts w:ascii="Lucida Sans" w:hAnsi="Lucida Sans"/>
          <w:sz w:val="19"/>
          <w:szCs w:val="19"/>
          <w:rPrChange w:id="394" w:author="Hümbelin Oliver" w:date="2014-12-11T18:08:00Z">
            <w:rPr/>
          </w:rPrChange>
        </w:rPr>
      </w:pPr>
    </w:p>
    <w:p w14:paraId="7F975175" w14:textId="77777777" w:rsidR="005350F7" w:rsidRPr="008B2031" w:rsidRDefault="005350F7" w:rsidP="005350F7">
      <w:pPr>
        <w:pStyle w:val="Standard1"/>
        <w:rPr>
          <w:rFonts w:ascii="Lucida Sans" w:hAnsi="Lucida Sans"/>
          <w:sz w:val="19"/>
          <w:szCs w:val="19"/>
          <w:lang w:val="en-US"/>
          <w:rPrChange w:id="395" w:author="Hümbelin Oliver" w:date="2014-12-11T18:08:00Z">
            <w:rPr>
              <w:lang w:val="en-US"/>
            </w:rPr>
          </w:rPrChange>
        </w:rPr>
      </w:pPr>
      <w:commentRangeStart w:id="396"/>
      <w:r w:rsidRPr="008B2031">
        <w:rPr>
          <w:rFonts w:ascii="Lucida Sans" w:hAnsi="Lucida Sans"/>
          <w:sz w:val="19"/>
          <w:szCs w:val="19"/>
          <w:lang w:val="en-US"/>
          <w:rPrChange w:id="397" w:author="Hümbelin Oliver" w:date="2014-12-11T18:08:00Z">
            <w:rPr>
              <w:lang w:val="en-US"/>
            </w:rPr>
          </w:rPrChange>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 in Switzerland also varies over time (trend towards more singles).</w:t>
      </w:r>
      <w:commentRangeEnd w:id="396"/>
      <w:r w:rsidR="004F2A66">
        <w:rPr>
          <w:rStyle w:val="CommentReference"/>
          <w:rFonts w:ascii="Lucida Sans" w:eastAsia="Lucida Sans" w:hAnsi="Lucida Sans" w:cs="Times New Roman"/>
          <w:color w:val="auto"/>
          <w:lang w:val="de-CH" w:eastAsia="en-US" w:bidi="ar-SA"/>
        </w:rPr>
        <w:commentReference w:id="396"/>
      </w:r>
    </w:p>
    <w:p w14:paraId="6B1CF448" w14:textId="77777777" w:rsidR="005350F7" w:rsidRPr="008B2031" w:rsidRDefault="005350F7" w:rsidP="005350F7">
      <w:pPr>
        <w:pStyle w:val="Standard1"/>
        <w:rPr>
          <w:rFonts w:ascii="Lucida Sans" w:hAnsi="Lucida Sans"/>
          <w:sz w:val="19"/>
          <w:szCs w:val="19"/>
          <w:lang w:val="en-US"/>
          <w:rPrChange w:id="398" w:author="Hümbelin Oliver" w:date="2014-12-11T18:08:00Z">
            <w:rPr>
              <w:lang w:val="en-US"/>
            </w:rPr>
          </w:rPrChange>
        </w:rPr>
      </w:pPr>
      <w:r w:rsidRPr="008B2031">
        <w:rPr>
          <w:rFonts w:ascii="Lucida Sans" w:hAnsi="Lucida Sans"/>
          <w:sz w:val="19"/>
          <w:szCs w:val="19"/>
          <w:lang w:val="en-US"/>
          <w:rPrChange w:id="399" w:author="Hümbelin Oliver" w:date="2014-12-11T18:08:00Z">
            <w:rPr>
              <w:lang w:val="en-US"/>
            </w:rPr>
          </w:rPrChange>
        </w:rPr>
        <w:t>However, the comparison also reveals one crucial strenght of tax data over survey data, that is the freedom of a sampling bias (middle class bias). When dealing with tax data we finally recommend:</w:t>
      </w:r>
    </w:p>
    <w:p w14:paraId="50D454E2" w14:textId="77777777" w:rsidR="005350F7" w:rsidRPr="008B2031" w:rsidRDefault="005350F7" w:rsidP="005350F7">
      <w:pPr>
        <w:pStyle w:val="Standard1"/>
        <w:rPr>
          <w:rFonts w:ascii="Lucida Sans" w:hAnsi="Lucida Sans"/>
          <w:sz w:val="19"/>
          <w:szCs w:val="19"/>
          <w:lang w:val="en-US"/>
          <w:rPrChange w:id="400" w:author="Hümbelin Oliver" w:date="2014-12-11T18:08:00Z">
            <w:rPr>
              <w:lang w:val="en-US"/>
            </w:rPr>
          </w:rPrChange>
        </w:rPr>
      </w:pPr>
      <w:commentRangeStart w:id="401"/>
    </w:p>
    <w:p w14:paraId="7CC93D23" w14:textId="77777777" w:rsidR="005350F7" w:rsidRPr="008B2031" w:rsidRDefault="005350F7" w:rsidP="005350F7">
      <w:pPr>
        <w:pStyle w:val="Standard1"/>
        <w:rPr>
          <w:rFonts w:ascii="Lucida Sans" w:hAnsi="Lucida Sans"/>
          <w:sz w:val="19"/>
          <w:szCs w:val="19"/>
          <w:lang w:val="en-US"/>
          <w:rPrChange w:id="402" w:author="Hümbelin Oliver" w:date="2014-12-11T18:08:00Z">
            <w:rPr>
              <w:lang w:val="en-US"/>
            </w:rPr>
          </w:rPrChange>
        </w:rPr>
      </w:pPr>
      <w:r w:rsidRPr="008B2031">
        <w:rPr>
          <w:rFonts w:ascii="Lucida Sans" w:hAnsi="Lucida Sans"/>
          <w:sz w:val="19"/>
          <w:szCs w:val="19"/>
          <w:lang w:val="en-US"/>
          <w:rPrChange w:id="403" w:author="Hümbelin Oliver" w:date="2014-12-11T18:08:00Z">
            <w:rPr>
              <w:lang w:val="en-US"/>
            </w:rPr>
          </w:rPrChange>
        </w:rPr>
        <w:t>- Impute plausible income values for non-taxed</w:t>
      </w:r>
    </w:p>
    <w:p w14:paraId="4F3B5C27" w14:textId="77777777" w:rsidR="005350F7" w:rsidRPr="008B2031" w:rsidRDefault="005350F7" w:rsidP="005350F7">
      <w:pPr>
        <w:pStyle w:val="Standard1"/>
        <w:rPr>
          <w:rFonts w:ascii="Lucida Sans" w:hAnsi="Lucida Sans"/>
          <w:sz w:val="19"/>
          <w:szCs w:val="19"/>
          <w:lang w:val="en-US"/>
          <w:rPrChange w:id="404" w:author="Hümbelin Oliver" w:date="2014-12-11T18:08:00Z">
            <w:rPr>
              <w:lang w:val="en-US"/>
            </w:rPr>
          </w:rPrChange>
        </w:rPr>
      </w:pPr>
      <w:r w:rsidRPr="008B2031">
        <w:rPr>
          <w:rFonts w:ascii="Lucida Sans" w:hAnsi="Lucida Sans"/>
          <w:sz w:val="19"/>
          <w:szCs w:val="19"/>
          <w:lang w:val="en-US"/>
          <w:rPrChange w:id="405" w:author="Hümbelin Oliver" w:date="2014-12-11T18:08:00Z">
            <w:rPr>
              <w:lang w:val="en-US"/>
            </w:rPr>
          </w:rPrChange>
        </w:rPr>
        <w:t>- Include all cases (e.g. the swiss „special cases“)</w:t>
      </w:r>
    </w:p>
    <w:p w14:paraId="334B2859" w14:textId="77777777" w:rsidR="005350F7" w:rsidRPr="008B2031" w:rsidRDefault="005350F7" w:rsidP="005350F7">
      <w:pPr>
        <w:pStyle w:val="Standard1"/>
        <w:rPr>
          <w:rFonts w:ascii="Lucida Sans" w:hAnsi="Lucida Sans"/>
          <w:sz w:val="19"/>
          <w:szCs w:val="19"/>
          <w:lang w:val="en-US"/>
          <w:rPrChange w:id="406" w:author="Hümbelin Oliver" w:date="2014-12-11T18:08:00Z">
            <w:rPr>
              <w:lang w:val="en-US"/>
            </w:rPr>
          </w:rPrChange>
        </w:rPr>
      </w:pPr>
      <w:r w:rsidRPr="008B2031">
        <w:rPr>
          <w:rFonts w:ascii="Lucida Sans" w:hAnsi="Lucida Sans"/>
          <w:sz w:val="19"/>
          <w:szCs w:val="19"/>
          <w:lang w:val="en-US"/>
          <w:rPrChange w:id="407" w:author="Hümbelin Oliver" w:date="2014-12-11T18:08:00Z">
            <w:rPr>
              <w:lang w:val="en-US"/>
            </w:rPr>
          </w:rPrChange>
        </w:rPr>
        <w:t>- Use taxable incomes as basis (after tax deductions if possible)</w:t>
      </w:r>
      <w:commentRangeEnd w:id="401"/>
      <w:r w:rsidR="004F2A66">
        <w:rPr>
          <w:rStyle w:val="CommentReference"/>
          <w:rFonts w:ascii="Lucida Sans" w:eastAsia="Lucida Sans" w:hAnsi="Lucida Sans" w:cs="Times New Roman"/>
          <w:color w:val="auto"/>
          <w:lang w:val="de-CH" w:eastAsia="en-US" w:bidi="ar-SA"/>
        </w:rPr>
        <w:commentReference w:id="401"/>
      </w:r>
    </w:p>
    <w:p w14:paraId="7069AB5A" w14:textId="37DF5C9B" w:rsidR="005350F7" w:rsidRPr="00B21B86" w:rsidRDefault="00B21B86" w:rsidP="005350F7">
      <w:pPr>
        <w:pStyle w:val="Standard1"/>
        <w:rPr>
          <w:ins w:id="408" w:author="Hümbelin Oliver" w:date="2014-12-15T14:44:00Z"/>
          <w:rFonts w:ascii="Lucida Sans" w:hAnsi="Lucida Sans"/>
          <w:sz w:val="19"/>
          <w:szCs w:val="19"/>
          <w:lang w:val="de-CH"/>
          <w:rPrChange w:id="409" w:author="Hümbelin Oliver" w:date="2014-12-15T14:44:00Z">
            <w:rPr>
              <w:ins w:id="410" w:author="Hümbelin Oliver" w:date="2014-12-15T14:44:00Z"/>
              <w:rFonts w:ascii="Lucida Sans" w:hAnsi="Lucida Sans"/>
              <w:sz w:val="19"/>
              <w:szCs w:val="19"/>
              <w:lang w:val="en-US"/>
            </w:rPr>
          </w:rPrChange>
        </w:rPr>
      </w:pPr>
      <w:ins w:id="411" w:author="Hümbelin Oliver" w:date="2014-12-15T14:44:00Z">
        <w:r w:rsidRPr="00B21B86">
          <w:rPr>
            <w:rFonts w:ascii="Lucida Sans" w:hAnsi="Lucida Sans"/>
            <w:sz w:val="19"/>
            <w:szCs w:val="19"/>
            <w:lang w:val="de-CH"/>
            <w:rPrChange w:id="412" w:author="Hümbelin Oliver" w:date="2014-12-15T14:44:00Z">
              <w:rPr>
                <w:rFonts w:ascii="Lucida Sans" w:hAnsi="Lucida Sans"/>
                <w:sz w:val="19"/>
                <w:szCs w:val="19"/>
                <w:lang w:val="en-US"/>
              </w:rPr>
            </w:rPrChange>
          </w:rPr>
          <w:t>Cantonal tax data hier einbauen.</w:t>
        </w:r>
      </w:ins>
    </w:p>
    <w:p w14:paraId="630C5D89" w14:textId="77777777" w:rsidR="00B21B86" w:rsidRPr="00B21B86" w:rsidRDefault="00B21B86" w:rsidP="005350F7">
      <w:pPr>
        <w:pStyle w:val="Standard1"/>
        <w:rPr>
          <w:ins w:id="413" w:author="Hümbelin Oliver" w:date="2014-12-15T14:44:00Z"/>
          <w:rFonts w:ascii="Lucida Sans" w:hAnsi="Lucida Sans"/>
          <w:sz w:val="19"/>
          <w:szCs w:val="19"/>
          <w:lang w:val="de-CH"/>
          <w:rPrChange w:id="414" w:author="Hümbelin Oliver" w:date="2014-12-15T14:44:00Z">
            <w:rPr>
              <w:ins w:id="415" w:author="Hümbelin Oliver" w:date="2014-12-15T14:44:00Z"/>
              <w:rFonts w:ascii="Lucida Sans" w:hAnsi="Lucida Sans"/>
              <w:sz w:val="19"/>
              <w:szCs w:val="19"/>
              <w:lang w:val="en-US"/>
            </w:rPr>
          </w:rPrChange>
        </w:rPr>
      </w:pPr>
    </w:p>
    <w:p w14:paraId="6C6D4AE6" w14:textId="77777777" w:rsidR="00B21B86" w:rsidRPr="00B21B86" w:rsidRDefault="00B21B86" w:rsidP="005350F7">
      <w:pPr>
        <w:pStyle w:val="Standard1"/>
        <w:rPr>
          <w:rFonts w:ascii="Lucida Sans" w:hAnsi="Lucida Sans"/>
          <w:sz w:val="19"/>
          <w:szCs w:val="19"/>
          <w:lang w:val="de-CH"/>
          <w:rPrChange w:id="416" w:author="Hümbelin Oliver" w:date="2014-12-15T14:44:00Z">
            <w:rPr>
              <w:lang w:val="en-US"/>
            </w:rPr>
          </w:rPrChange>
        </w:rPr>
      </w:pPr>
    </w:p>
    <w:p w14:paraId="20DF9DA0" w14:textId="77777777" w:rsidR="005350F7" w:rsidRPr="008B2031" w:rsidRDefault="005350F7" w:rsidP="005350F7">
      <w:pPr>
        <w:pStyle w:val="Standard1"/>
        <w:rPr>
          <w:rFonts w:ascii="Lucida Sans" w:hAnsi="Lucida Sans"/>
          <w:sz w:val="19"/>
          <w:szCs w:val="19"/>
          <w:lang w:val="en-US"/>
          <w:rPrChange w:id="417" w:author="Hümbelin Oliver" w:date="2014-12-11T18:08:00Z">
            <w:rPr>
              <w:lang w:val="en-US"/>
            </w:rPr>
          </w:rPrChange>
        </w:rPr>
      </w:pPr>
      <w:r w:rsidRPr="008B2031">
        <w:rPr>
          <w:rFonts w:ascii="Lucida Sans" w:hAnsi="Lucida Sans"/>
          <w:sz w:val="19"/>
          <w:szCs w:val="19"/>
          <w:lang w:val="en-US"/>
          <w:rPrChange w:id="418" w:author="Hümbelin Oliver" w:date="2014-12-11T18:08:00Z">
            <w:rPr>
              <w:lang w:val="en-US"/>
            </w:rPr>
          </w:rPrChange>
        </w:rPr>
        <w:t>Inequality trend in Switzerland</w:t>
      </w:r>
    </w:p>
    <w:p w14:paraId="3DAEB541" w14:textId="77777777" w:rsidR="005350F7" w:rsidRPr="008B2031" w:rsidRDefault="005350F7" w:rsidP="005350F7">
      <w:pPr>
        <w:pStyle w:val="Standard1"/>
        <w:rPr>
          <w:rFonts w:ascii="Lucida Sans" w:hAnsi="Lucida Sans"/>
          <w:sz w:val="19"/>
          <w:szCs w:val="19"/>
          <w:lang w:val="en-US"/>
          <w:rPrChange w:id="419" w:author="Hümbelin Oliver" w:date="2014-12-11T18:08:00Z">
            <w:rPr>
              <w:lang w:val="en-US"/>
            </w:rPr>
          </w:rPrChange>
        </w:rPr>
      </w:pPr>
    </w:p>
    <w:p w14:paraId="726C45F1" w14:textId="04D41FB9" w:rsidR="005350F7" w:rsidRPr="008B2031" w:rsidRDefault="005350F7" w:rsidP="005350F7">
      <w:pPr>
        <w:pStyle w:val="Standard1"/>
        <w:rPr>
          <w:ins w:id="420" w:author="rudi" w:date="2014-11-30T22:24:00Z"/>
          <w:rFonts w:ascii="Lucida Sans" w:hAnsi="Lucida Sans"/>
          <w:sz w:val="19"/>
          <w:szCs w:val="19"/>
          <w:lang w:val="en-US"/>
          <w:rPrChange w:id="421" w:author="Hümbelin Oliver" w:date="2014-12-11T18:08:00Z">
            <w:rPr>
              <w:ins w:id="422" w:author="rudi" w:date="2014-11-30T22:24:00Z"/>
              <w:lang w:val="en-US"/>
            </w:rPr>
          </w:rPrChange>
        </w:rPr>
      </w:pPr>
      <w:r w:rsidRPr="008B2031">
        <w:rPr>
          <w:rFonts w:ascii="Lucida Sans" w:hAnsi="Lucida Sans"/>
          <w:sz w:val="19"/>
          <w:szCs w:val="19"/>
          <w:lang w:val="en-US"/>
          <w:rPrChange w:id="423" w:author="Hümbelin Oliver" w:date="2014-12-11T18:08:00Z">
            <w:rPr>
              <w:lang w:val="en-US"/>
            </w:rPr>
          </w:rPrChange>
        </w:rPr>
        <w:t>As a by-product of our methodological journey we can illustrate some developments for Switzerland. Figure 5 displays the most relevant Gini</w:t>
      </w:r>
      <w:ins w:id="424" w:author="rudi" w:date="2014-11-30T22:25:00Z">
        <w:r w:rsidR="00C55687" w:rsidRPr="008B2031">
          <w:rPr>
            <w:rFonts w:ascii="Lucida Sans" w:hAnsi="Lucida Sans"/>
            <w:sz w:val="19"/>
            <w:szCs w:val="19"/>
            <w:lang w:val="en-US"/>
            <w:rPrChange w:id="425" w:author="Hümbelin Oliver" w:date="2014-12-11T18:08:00Z">
              <w:rPr>
                <w:lang w:val="en-US"/>
              </w:rPr>
            </w:rPrChange>
          </w:rPr>
          <w:t xml:space="preserve"> </w:t>
        </w:r>
      </w:ins>
      <w:del w:id="426" w:author="rudi" w:date="2014-11-30T22:25:00Z">
        <w:r w:rsidRPr="008B2031" w:rsidDel="00C55687">
          <w:rPr>
            <w:rFonts w:ascii="Lucida Sans" w:hAnsi="Lucida Sans"/>
            <w:sz w:val="19"/>
            <w:szCs w:val="19"/>
            <w:lang w:val="en-US"/>
            <w:rPrChange w:id="427" w:author="Hümbelin Oliver" w:date="2014-12-11T18:08:00Z">
              <w:rPr>
                <w:lang w:val="en-US"/>
              </w:rPr>
            </w:rPrChange>
          </w:rPr>
          <w:delText>-</w:delText>
        </w:r>
      </w:del>
      <w:r w:rsidRPr="008B2031">
        <w:rPr>
          <w:rFonts w:ascii="Lucida Sans" w:hAnsi="Lucida Sans"/>
          <w:sz w:val="19"/>
          <w:szCs w:val="19"/>
          <w:lang w:val="en-US"/>
          <w:rPrChange w:id="428" w:author="Hümbelin Oliver" w:date="2014-12-11T18:08:00Z">
            <w:rPr>
              <w:lang w:val="en-US"/>
            </w:rPr>
          </w:rPrChange>
        </w:rPr>
        <w:t>coefficients that can be calculated for Switzerland. Although we cannot adjust the Gini-coefficients to be perfectly valid, we can discuss the picture against the background of our analyses. For the periods before the second world war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overproportionally profited from the economic upturn. After the oil crises there were alternating phases of social welfare expansion and economic upturns.</w:t>
      </w:r>
    </w:p>
    <w:p w14:paraId="7453EC50" w14:textId="038B988F" w:rsidR="00C55687" w:rsidRPr="00A0309C" w:rsidRDefault="00C55687" w:rsidP="00C55687">
      <w:pPr>
        <w:pStyle w:val="Caption"/>
        <w:rPr>
          <w:ins w:id="429" w:author="rudi" w:date="2014-11-30T22:24:00Z"/>
          <w:sz w:val="24"/>
          <w:szCs w:val="24"/>
          <w:lang w:val="en-US"/>
        </w:rPr>
      </w:pPr>
      <w:commentRangeStart w:id="430"/>
      <w:ins w:id="431" w:author="rudi" w:date="2014-11-30T22:24:00Z">
        <w:r>
          <w:rPr>
            <w:noProof/>
            <w:lang w:val="en-US"/>
          </w:rPr>
          <w:drawing>
            <wp:inline distT="0" distB="0" distL="0" distR="0" wp14:anchorId="5F175E93" wp14:editId="6DD450EE">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432" w:author="rudi" w:date="2014-11-30T22:25:00Z">
        <w:r>
          <w:rPr>
            <w:sz w:val="24"/>
            <w:szCs w:val="24"/>
            <w:lang w:val="en-US"/>
          </w:rPr>
          <w:t>The overall picture of inequality trends in Switzerland</w:t>
        </w:r>
      </w:ins>
      <w:commentRangeEnd w:id="430"/>
      <w:r w:rsidR="00FF1FBB">
        <w:rPr>
          <w:rStyle w:val="CommentReference"/>
          <w:bCs w:val="0"/>
          <w:lang w:val="de-CH"/>
        </w:rPr>
        <w:commentReference w:id="430"/>
      </w:r>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commentRangeStart w:id="433"/>
      <w:r w:rsidRPr="00C55687">
        <w:rPr>
          <w:lang w:val="en-US"/>
        </w:rPr>
        <w:lastRenderedPageBreak/>
        <w:t xml:space="preserve">An interesting part of the picture are the years around and past the millennium. Between 1997/98 and 2003 we see a gap in the FTA series caused by the change in the swiss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periods show some impact of the 2008 financial crisis.  As the incomes include incomes from capital we see a little set-back of the rich percentiles (2008 and 2009), temporarily leading to reversion of the otherwise rising inequality trend that started its rally in the mid nineties. </w:t>
      </w:r>
      <w:commentRangeEnd w:id="433"/>
      <w:r w:rsidR="00EE3E59">
        <w:rPr>
          <w:rStyle w:val="CommentReference"/>
          <w:rFonts w:ascii="Lucida Sans" w:eastAsia="Lucida Sans" w:hAnsi="Lucida Sans" w:cs="Times New Roman"/>
          <w:color w:val="auto"/>
          <w:lang w:val="de-CH" w:eastAsia="en-US" w:bidi="ar-SA"/>
        </w:rPr>
        <w:commentReference w:id="433"/>
      </w:r>
    </w:p>
    <w:p w14:paraId="2ECB8564" w14:textId="7425AFC0" w:rsidR="00B14648" w:rsidRPr="00D044CF" w:rsidRDefault="00D85FDF" w:rsidP="00525346">
      <w:pPr>
        <w:rPr>
          <w:lang w:val="en-US"/>
        </w:rPr>
      </w:pPr>
      <w:r>
        <w:rPr>
          <w:rStyle w:val="CommentReference"/>
        </w:rPr>
        <w:commentReference w:id="434"/>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435" w:name="_Toc399858820"/>
      <w:r w:rsidRPr="00511D21">
        <w:lastRenderedPageBreak/>
        <w:t>Literaturverzeichnis</w:t>
      </w:r>
      <w:bookmarkEnd w:id="435"/>
    </w:p>
    <w:p w14:paraId="0CE8DB6D" w14:textId="77777777" w:rsidR="00B14648" w:rsidRDefault="00B14648">
      <w:pPr>
        <w:spacing w:line="240" w:lineRule="auto"/>
        <w:rPr>
          <w:rFonts w:eastAsia="Times New Roman"/>
          <w:bCs/>
          <w:sz w:val="28"/>
          <w:szCs w:val="28"/>
        </w:rPr>
      </w:pPr>
      <w:r>
        <w:br w:type="page"/>
      </w:r>
    </w:p>
    <w:p w14:paraId="4CA39DBA" w14:textId="081732C3" w:rsidR="00B14648" w:rsidRPr="00A0309C" w:rsidRDefault="00B14648" w:rsidP="00A0309C">
      <w:pPr>
        <w:pStyle w:val="Caption"/>
        <w:rPr>
          <w:sz w:val="24"/>
          <w:szCs w:val="24"/>
          <w:lang w:val="en-US"/>
        </w:rPr>
      </w:pPr>
    </w:p>
    <w:sectPr w:rsidR="00B14648" w:rsidRPr="00A0309C"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12-12T17:56:00Z" w:initials="HO">
    <w:p w14:paraId="0E04DB79" w14:textId="090E3E3A" w:rsidR="003E642F" w:rsidRDefault="003E642F">
      <w:pPr>
        <w:pStyle w:val="CommentText"/>
      </w:pPr>
      <w:r>
        <w:rPr>
          <w:rStyle w:val="CommentReference"/>
        </w:rPr>
        <w:annotationRef/>
      </w:r>
      <w:r>
        <w:t>Am Ende schauen, ob es den Hinweis zu Trend braucht oder nicht.</w:t>
      </w:r>
    </w:p>
  </w:comment>
  <w:comment w:id="1" w:author="Hümbelin Oliver" w:date="2014-12-12T17:56:00Z" w:initials="HO">
    <w:p w14:paraId="10E98F3B" w14:textId="4A4F0431" w:rsidR="003E642F" w:rsidRPr="00054AC8" w:rsidRDefault="003E642F">
      <w:pPr>
        <w:pStyle w:val="CommentText"/>
      </w:pPr>
      <w:r>
        <w:rPr>
          <w:rStyle w:val="CommentReference"/>
        </w:rPr>
        <w:annotationRef/>
      </w:r>
      <w:r w:rsidRPr="00420B5B">
        <w:t>1945 bis 20</w:t>
      </w:r>
      <w:r w:rsidRPr="00054AC8">
        <w:t>11</w:t>
      </w:r>
    </w:p>
    <w:p w14:paraId="5474C512" w14:textId="426EB875" w:rsidR="003E642F" w:rsidRPr="00054AC8" w:rsidRDefault="003E642F">
      <w:pPr>
        <w:pStyle w:val="CommentText"/>
      </w:pPr>
      <w:r w:rsidRPr="00054AC8">
        <w:t>Oder from 1920. Finalisieren.</w:t>
      </w:r>
    </w:p>
  </w:comment>
  <w:comment w:id="2" w:author="rudi" w:date="2014-12-12T17:56:00Z" w:initials="r">
    <w:p w14:paraId="38A64564" w14:textId="7D8617BE" w:rsidR="003E642F" w:rsidRDefault="003E642F">
      <w:pPr>
        <w:pStyle w:val="CommentText"/>
      </w:pPr>
      <w:r>
        <w:rPr>
          <w:rStyle w:val="CommentReference"/>
        </w:rPr>
        <w:annotationRef/>
      </w:r>
      <w:r>
        <w:t>Man könnte ganz dreist auch 1917 schreiben</w:t>
      </w:r>
    </w:p>
  </w:comment>
  <w:comment w:id="8" w:author="Hümbelin Oliver" w:date="2014-12-12T17:56:00Z" w:initials="HO">
    <w:p w14:paraId="091B6442" w14:textId="276EAAEB" w:rsidR="003E642F" w:rsidRPr="00EA022C" w:rsidRDefault="003E642F">
      <w:pPr>
        <w:pStyle w:val="CommentText"/>
        <w:rPr>
          <w:lang w:val="en-US"/>
        </w:rPr>
      </w:pPr>
      <w:r>
        <w:rPr>
          <w:rStyle w:val="CommentReference"/>
        </w:rPr>
        <w:annotationRef/>
      </w:r>
      <w:r w:rsidRPr="00EA022C">
        <w:rPr>
          <w:lang w:val="en-US"/>
        </w:rPr>
        <w:t xml:space="preserve">a data source, that are available </w:t>
      </w:r>
      <w:r>
        <w:rPr>
          <w:lang w:val="en-US"/>
        </w:rPr>
        <w:t>for long timeperiods in many countries</w:t>
      </w:r>
    </w:p>
  </w:comment>
  <w:comment w:id="9" w:author="rudi" w:date="2014-12-12T17:56:00Z" w:initials="r">
    <w:p w14:paraId="07A73C1C" w14:textId="2DBE200F" w:rsidR="003E642F" w:rsidRPr="00054AC8" w:rsidRDefault="003E642F">
      <w:pPr>
        <w:pStyle w:val="CommentText"/>
        <w:rPr>
          <w:lang w:val="en-US"/>
        </w:rPr>
      </w:pPr>
      <w:r>
        <w:rPr>
          <w:rStyle w:val="CommentReference"/>
        </w:rPr>
        <w:annotationRef/>
      </w:r>
      <w:r>
        <w:t xml:space="preserve">wollen wirs wirklich s konkret? Das liest sich als teaser text relativ schwer wenn man so direkt einsteigt. </w:t>
      </w:r>
      <w:r w:rsidRPr="00054AC8">
        <w:rPr>
          <w:lang w:val="en-US"/>
        </w:rPr>
        <w:t>Evtleher allgemein und dann ein paar ergebnisse: „We show that tax data is superior to survey data and the most impportant decision fr researches ist o include non taed persones…</w:t>
      </w:r>
    </w:p>
  </w:comment>
  <w:comment w:id="86" w:author="Hümbelin Oliver" w:date="2014-12-12T17:56:00Z" w:initials="HO">
    <w:p w14:paraId="15BDD5BC" w14:textId="314D50DB" w:rsidR="003E642F" w:rsidRDefault="003E642F">
      <w:pPr>
        <w:pStyle w:val="CommentText"/>
      </w:pPr>
      <w:r>
        <w:rPr>
          <w:rStyle w:val="CommentReference"/>
        </w:rPr>
        <w:annotationRef/>
      </w:r>
      <w:r>
        <w:t>Zahlen anpassen für HABE</w:t>
      </w:r>
    </w:p>
  </w:comment>
  <w:comment w:id="93" w:author="Hümbelin Oliver" w:date="2014-12-12T17:56:00Z" w:initials="HO">
    <w:p w14:paraId="3FE23E9E" w14:textId="54D679F4" w:rsidR="003E642F" w:rsidRDefault="003E642F">
      <w:pPr>
        <w:pStyle w:val="CommentText"/>
      </w:pPr>
      <w:r>
        <w:rPr>
          <w:rStyle w:val="CommentReference"/>
        </w:rPr>
        <w:annotationRef/>
      </w:r>
      <w:r>
        <w:t>Anpassen wenn es sitzt.</w:t>
      </w:r>
    </w:p>
  </w:comment>
  <w:comment w:id="99" w:author="Hümbelin Oliver" w:date="2014-12-15T14:05:00Z" w:initials="HO">
    <w:p w14:paraId="3069EF70" w14:textId="48CE040F" w:rsidR="003E642F" w:rsidRDefault="003E642F">
      <w:pPr>
        <w:pStyle w:val="CommentText"/>
      </w:pPr>
      <w:r>
        <w:rPr>
          <w:rStyle w:val="CommentReference"/>
        </w:rPr>
        <w:annotationRef/>
      </w:r>
      <w:r>
        <w:t>Übereinstimmung mit Plot. Gro</w:t>
      </w:r>
      <w:r w:rsidR="00455C52">
        <w:t>ss und Kleinschreibung beachten</w:t>
      </w:r>
      <w:r>
        <w:t>.</w:t>
      </w:r>
    </w:p>
  </w:comment>
  <w:comment w:id="100" w:author="Hümbelin Oliver" w:date="2014-12-15T14:06:00Z" w:initials="HO">
    <w:p w14:paraId="750E97F9" w14:textId="3DC8ACD9" w:rsidR="003E642F" w:rsidRDefault="003E642F">
      <w:pPr>
        <w:pStyle w:val="CommentText"/>
      </w:pPr>
      <w:r>
        <w:rPr>
          <w:rStyle w:val="CommentReference"/>
        </w:rPr>
        <w:annotationRef/>
      </w:r>
      <w:r>
        <w:t xml:space="preserve">Ich hab die Zeiträume gestrichen, weil das in den Plots ja jeweils ersichtlich ist. </w:t>
      </w:r>
      <w:r w:rsidR="00455C52">
        <w:t>Damit sollte</w:t>
      </w:r>
      <w:r>
        <w:t xml:space="preserve"> die Tabelle übersichtlicher</w:t>
      </w:r>
      <w:r w:rsidR="00455C52">
        <w:t xml:space="preserve"> werden</w:t>
      </w:r>
    </w:p>
  </w:comment>
  <w:comment w:id="101" w:author="Hümbelin Oliver" w:date="2014-12-12T17:56:00Z" w:initials="HO">
    <w:p w14:paraId="072DB17F" w14:textId="16457FE1" w:rsidR="003E642F" w:rsidRDefault="003E642F">
      <w:pPr>
        <w:pStyle w:val="CommentText"/>
      </w:pPr>
      <w:r>
        <w:rPr>
          <w:rStyle w:val="CommentReference"/>
        </w:rPr>
        <w:annotationRef/>
      </w:r>
      <w:r>
        <w:t>Übereinstimmung mit Plot</w:t>
      </w:r>
    </w:p>
  </w:comment>
  <w:comment w:id="104" w:author="Hümbelin Oliver" w:date="2014-12-12T17:56:00Z" w:initials="HO">
    <w:p w14:paraId="373EF89A" w14:textId="6969FB9E" w:rsidR="003E642F" w:rsidRDefault="003E642F">
      <w:pPr>
        <w:pStyle w:val="CommentText"/>
      </w:pPr>
      <w:r>
        <w:rPr>
          <w:rStyle w:val="CommentReference"/>
        </w:rPr>
        <w:annotationRef/>
      </w:r>
      <w:r>
        <w:t>Stimmt das</w:t>
      </w:r>
    </w:p>
  </w:comment>
  <w:comment w:id="108" w:author="Hümbelin Oliver" w:date="2014-12-12T17:56:00Z" w:initials="HO">
    <w:p w14:paraId="64C16AAF" w14:textId="2D14FCFA" w:rsidR="003E642F" w:rsidRDefault="003E642F">
      <w:pPr>
        <w:pStyle w:val="CommentText"/>
      </w:pPr>
      <w:r>
        <w:rPr>
          <w:rStyle w:val="CommentReference"/>
        </w:rPr>
        <w:annotationRef/>
      </w:r>
      <w:r>
        <w:t xml:space="preserve">Plot: Überschrift abstimmen, gross und Kleinschreibung, tax period mit year ersetzen, Legende deckt  Linie ab, G  </w:t>
      </w:r>
    </w:p>
  </w:comment>
  <w:comment w:id="131" w:author="Hümbelin Oliver" w:date="2014-12-12T17:56:00Z" w:initials="HO">
    <w:p w14:paraId="3513BB4F" w14:textId="5BAD1202" w:rsidR="003E642F" w:rsidRDefault="003E642F">
      <w:pPr>
        <w:pStyle w:val="CommentText"/>
      </w:pPr>
      <w:r>
        <w:rPr>
          <w:rStyle w:val="CommentReference"/>
        </w:rPr>
        <w:annotationRef/>
      </w:r>
      <w:r>
        <w:t>1942/43</w:t>
      </w:r>
    </w:p>
  </w:comment>
  <w:comment w:id="135" w:author="Hümbelin Oliver" w:date="2014-12-15T10:41:00Z" w:initials="HO">
    <w:p w14:paraId="28769D86" w14:textId="53C3AF18" w:rsidR="0010571E" w:rsidRDefault="0010571E">
      <w:pPr>
        <w:pStyle w:val="CommentText"/>
      </w:pPr>
      <w:r>
        <w:rPr>
          <w:rStyle w:val="CommentReference"/>
        </w:rPr>
        <w:annotationRef/>
      </w:r>
      <w:r>
        <w:t xml:space="preserve">Sollen wir Gini Differenzen bereits hier aufführen. An anderen Stellen ist es so gemacht. </w:t>
      </w:r>
    </w:p>
  </w:comment>
  <w:comment w:id="140" w:author="Hümbelin Oliver" w:date="2014-12-15T11:28:00Z" w:initials="HO">
    <w:p w14:paraId="320F6865" w14:textId="5F4161D9" w:rsidR="00455473" w:rsidRDefault="00455473">
      <w:pPr>
        <w:pStyle w:val="CommentText"/>
      </w:pPr>
      <w:r>
        <w:rPr>
          <w:rStyle w:val="CommentReference"/>
        </w:rPr>
        <w:annotationRef/>
      </w:r>
      <w:r>
        <w:t>Gini-Differenzen</w:t>
      </w:r>
    </w:p>
  </w:comment>
  <w:comment w:id="155" w:author="Hümbelin Oliver" w:date="2014-12-12T17:56:00Z" w:initials="HO">
    <w:p w14:paraId="2BD6FA53" w14:textId="1EDFCBCD" w:rsidR="003E642F" w:rsidRDefault="003E642F">
      <w:pPr>
        <w:pStyle w:val="CommentText"/>
      </w:pPr>
      <w:r>
        <w:rPr>
          <w:rStyle w:val="CommentReference"/>
        </w:rPr>
        <w:annotationRef/>
      </w:r>
      <w:r>
        <w:t>Generell die verwendeten Packete bennen oder streichen. Ich bin für die Benennung der Packet, das bringt den Autoren Zitationspunkte ;-)</w:t>
      </w:r>
    </w:p>
  </w:comment>
  <w:comment w:id="178" w:author="Hümbelin Oliver" w:date="2014-12-12T17:56:00Z" w:initials="HO">
    <w:p w14:paraId="04BEE956" w14:textId="43EA23FD" w:rsidR="003E642F" w:rsidRDefault="003E642F">
      <w:pPr>
        <w:pStyle w:val="CommentText"/>
      </w:pPr>
      <w:r>
        <w:rPr>
          <w:rStyle w:val="CommentReference"/>
        </w:rPr>
        <w:annotationRef/>
      </w:r>
      <w:r>
        <w:t>Der Unterschied ist schon krass. Irgendwie fast fraglich, ob man das überhaupt bringen soll…</w:t>
      </w:r>
    </w:p>
  </w:comment>
  <w:comment w:id="180" w:author="Hümbelin Oliver" w:date="2014-12-15T12:03:00Z" w:initials="HO">
    <w:p w14:paraId="734E1406" w14:textId="547BE99D" w:rsidR="008F4037" w:rsidRPr="008F4037" w:rsidRDefault="008F4037">
      <w:pPr>
        <w:pStyle w:val="CommentText"/>
      </w:pPr>
      <w:r>
        <w:rPr>
          <w:rStyle w:val="CommentReference"/>
        </w:rPr>
        <w:annotationRef/>
      </w:r>
      <w:r>
        <w:t>Vielleicht stiftet 1994 auch verwirrung (bens „gemischtwarenladen“). Man könnte überlegen nur 2010 zu nehmen. Man verliert dann aber die punchline, dass die specialcases heute mehr reiche sind als früher. Man könnte es aber auch vom vorgehen her so verkaufen das man zwei zeitpunkte vergleichen will (statt zu sagen man macht das weil man nix anderes hat)</w:t>
      </w:r>
    </w:p>
  </w:comment>
  <w:comment w:id="185" w:author="rudi" w:date="2014-12-12T17:56:00Z" w:initials="r">
    <w:p w14:paraId="77427B80" w14:textId="4C3E87EF" w:rsidR="003E642F" w:rsidRDefault="003E642F">
      <w:pPr>
        <w:pStyle w:val="CommentText"/>
      </w:pPr>
      <w:r>
        <w:rPr>
          <w:rStyle w:val="CommentReference"/>
        </w:rPr>
        <w:annotationRef/>
      </w:r>
      <w:r>
        <w:t xml:space="preserve">Das schwebt noch irgendwie frei im text. Ich glaube als uninformed reader weiss man erstmal nicht warum das jetzt kommt. Verwirrend finde ich auch die formulierung „drops from 94 to 33“ klingt nach zeitreise irgendwie </w:t>
      </w:r>
      <w:r>
        <w:sym w:font="Wingdings" w:char="F04A"/>
      </w:r>
    </w:p>
  </w:comment>
  <w:comment w:id="186" w:author="Hümbelin Oliver" w:date="2014-12-12T17:56:00Z" w:initials="HO">
    <w:p w14:paraId="7FB8101A" w14:textId="77777777" w:rsidR="003E642F" w:rsidRDefault="003E642F">
      <w:pPr>
        <w:pStyle w:val="CommentText"/>
      </w:pPr>
      <w:r>
        <w:rPr>
          <w:rStyle w:val="CommentReference"/>
        </w:rPr>
        <w:annotationRef/>
      </w:r>
      <w:r>
        <w:t>Beschriftungen gleich machen wie in Übersichtstabelle.</w:t>
      </w:r>
    </w:p>
    <w:p w14:paraId="3417B496" w14:textId="659032B0" w:rsidR="003E642F" w:rsidRDefault="003E642F" w:rsidP="00FF1FBB">
      <w:pPr>
        <w:pStyle w:val="CommentText"/>
        <w:numPr>
          <w:ilvl w:val="0"/>
          <w:numId w:val="19"/>
        </w:numPr>
        <w:rPr>
          <w:lang w:val="en-US"/>
        </w:rPr>
      </w:pPr>
      <w:r w:rsidRPr="00FF1FBB">
        <w:rPr>
          <w:lang w:val="en-US"/>
        </w:rPr>
        <w:t xml:space="preserve">Anstatt „Using net, taxable or taxed income“ </w:t>
      </w:r>
      <w:r>
        <w:rPr>
          <w:lang w:val="en-US"/>
        </w:rPr>
        <w:t>NEU: Income definitions within tax data</w:t>
      </w:r>
    </w:p>
    <w:p w14:paraId="6B493154" w14:textId="33579FEB" w:rsidR="003E642F" w:rsidRDefault="003E642F" w:rsidP="00FF1FBB">
      <w:pPr>
        <w:pStyle w:val="CommentText"/>
        <w:numPr>
          <w:ilvl w:val="0"/>
          <w:numId w:val="19"/>
        </w:numPr>
        <w:rPr>
          <w:lang w:val="en-US"/>
        </w:rPr>
      </w:pPr>
      <w:r>
        <w:rPr>
          <w:lang w:val="en-US"/>
        </w:rPr>
        <w:t xml:space="preserve"> Anstatt: “How to treat non-taxed” Influence of non-taxed + legend anders:</w:t>
      </w:r>
    </w:p>
    <w:p w14:paraId="012CEB9D" w14:textId="3CA4B6E8" w:rsidR="003E642F" w:rsidRDefault="003E642F" w:rsidP="00FF1FBB">
      <w:pPr>
        <w:pStyle w:val="CommentText"/>
        <w:numPr>
          <w:ilvl w:val="0"/>
          <w:numId w:val="19"/>
        </w:numPr>
        <w:rPr>
          <w:lang w:val="en-US"/>
        </w:rPr>
      </w:pPr>
      <w:r>
        <w:rPr>
          <w:lang w:val="en-US"/>
        </w:rPr>
        <w:t xml:space="preserve"> Without zeros = only taxed</w:t>
      </w:r>
    </w:p>
    <w:p w14:paraId="596CC3E9" w14:textId="106A9E90" w:rsidR="003E642F" w:rsidRDefault="003E642F" w:rsidP="00FF1FBB">
      <w:pPr>
        <w:pStyle w:val="CommentText"/>
        <w:numPr>
          <w:ilvl w:val="0"/>
          <w:numId w:val="19"/>
        </w:numPr>
        <w:rPr>
          <w:lang w:val="en-US"/>
        </w:rPr>
      </w:pPr>
      <w:r>
        <w:rPr>
          <w:lang w:val="en-US"/>
        </w:rPr>
        <w:t xml:space="preserve"> Including zeros = including non-taxed with zero income</w:t>
      </w:r>
    </w:p>
    <w:p w14:paraId="24BA0BFD" w14:textId="6551AFE2" w:rsidR="003E642F" w:rsidRPr="00FF1FBB" w:rsidRDefault="003E642F" w:rsidP="00FF1FBB">
      <w:pPr>
        <w:pStyle w:val="CommentText"/>
        <w:numPr>
          <w:ilvl w:val="0"/>
          <w:numId w:val="19"/>
        </w:numPr>
        <w:rPr>
          <w:lang w:val="en-US"/>
        </w:rPr>
      </w:pPr>
      <w:r>
        <w:rPr>
          <w:lang w:val="en-US"/>
        </w:rPr>
        <w:t xml:space="preserve"> </w:t>
      </w:r>
    </w:p>
  </w:comment>
  <w:comment w:id="189" w:author="Hümbelin Oliver" w:date="2014-12-12T17:56:00Z" w:initials="HO">
    <w:p w14:paraId="6A9D4CBD" w14:textId="77777777" w:rsidR="003E642F" w:rsidRDefault="003E642F">
      <w:pPr>
        <w:pStyle w:val="CommentText"/>
      </w:pPr>
      <w:r>
        <w:rPr>
          <w:rStyle w:val="CommentReference"/>
        </w:rPr>
        <w:annotationRef/>
      </w:r>
      <w:r>
        <w:t>y- Skala und Zeitachse einheitlich machen</w:t>
      </w:r>
    </w:p>
  </w:comment>
  <w:comment w:id="211" w:author="Hümbelin Oliver" w:date="2014-12-12T17:56:00Z" w:initials="HO">
    <w:p w14:paraId="25C88828" w14:textId="7158FCB4" w:rsidR="003E642F" w:rsidRDefault="003E642F" w:rsidP="00525346">
      <w:pPr>
        <w:pStyle w:val="CommentText"/>
        <w:rPr>
          <w:rStyle w:val="CommentReference"/>
        </w:rPr>
      </w:pPr>
      <w:r>
        <w:rPr>
          <w:rStyle w:val="CommentReference"/>
        </w:rPr>
        <w:t>Anmerkungen im Uhrzeigersinn oben rechts startend durchnummeriert.</w:t>
      </w:r>
    </w:p>
    <w:p w14:paraId="44479F71" w14:textId="01747A64" w:rsidR="003E642F" w:rsidRDefault="003E642F" w:rsidP="00525346">
      <w:pPr>
        <w:pStyle w:val="CommentText"/>
        <w:rPr>
          <w:rStyle w:val="CommentReference"/>
        </w:rPr>
      </w:pPr>
      <w:r>
        <w:rPr>
          <w:rStyle w:val="CommentReference"/>
        </w:rPr>
        <w:t>Es scheint mir als Referenz sollte immer die allgemeine Gruppe innerhalb der Steuerdaten sein und diese Gruppe sollte im subtitel als erstes erwähnt werden</w:t>
      </w:r>
    </w:p>
    <w:p w14:paraId="0ABC897F" w14:textId="77777777" w:rsidR="003E642F" w:rsidRDefault="003E642F" w:rsidP="00525346">
      <w:pPr>
        <w:pStyle w:val="CommentText"/>
        <w:rPr>
          <w:rStyle w:val="CommentReference"/>
        </w:rPr>
      </w:pPr>
    </w:p>
    <w:p w14:paraId="1D5F7004" w14:textId="07BBE768" w:rsidR="003E642F" w:rsidRPr="00694009" w:rsidRDefault="003E642F" w:rsidP="00AD2490">
      <w:pPr>
        <w:pStyle w:val="CommentText"/>
        <w:numPr>
          <w:ilvl w:val="0"/>
          <w:numId w:val="11"/>
        </w:numPr>
        <w:rPr>
          <w:rStyle w:val="CommentReference"/>
          <w:sz w:val="20"/>
          <w:szCs w:val="20"/>
        </w:rPr>
      </w:pPr>
      <w:r>
        <w:rPr>
          <w:rStyle w:val="CommentReference"/>
        </w:rPr>
        <w:t xml:space="preserve"> Passt</w:t>
      </w:r>
    </w:p>
    <w:p w14:paraId="6B7606A4" w14:textId="15A8408E" w:rsidR="003E642F" w:rsidRPr="007572D8" w:rsidRDefault="003E642F" w:rsidP="00AD2490">
      <w:pPr>
        <w:pStyle w:val="CommentText"/>
        <w:numPr>
          <w:ilvl w:val="0"/>
          <w:numId w:val="11"/>
        </w:numPr>
      </w:pPr>
      <w:r w:rsidRPr="007572D8">
        <w:t xml:space="preserve"> Only normal vs including special cases / Referenz only normal </w:t>
      </w:r>
      <w:r>
        <w:rPr>
          <w:sz w:val="18"/>
        </w:rPr>
        <w:t>(ginge theoretisch auch so wir</w:t>
      </w:r>
      <w:r w:rsidRPr="007572D8">
        <w:rPr>
          <w:sz w:val="18"/>
        </w:rPr>
        <w:t xml:space="preserve"> sollten aber durchgehend konsistent bleiben</w:t>
      </w:r>
      <w:r>
        <w:rPr>
          <w:sz w:val="18"/>
        </w:rPr>
        <w:t xml:space="preserve"> und alles in Tabellen Grafiken und Text gleich bennen</w:t>
      </w:r>
      <w:r w:rsidRPr="007572D8">
        <w:rPr>
          <w:sz w:val="18"/>
        </w:rPr>
        <w:t>)</w:t>
      </w:r>
    </w:p>
    <w:p w14:paraId="4EA761DD" w14:textId="0F0DA7AF" w:rsidR="003E642F" w:rsidRPr="00A54E56" w:rsidRDefault="003E642F" w:rsidP="00AD2490">
      <w:pPr>
        <w:pStyle w:val="CommentText"/>
        <w:numPr>
          <w:ilvl w:val="0"/>
          <w:numId w:val="11"/>
        </w:numPr>
        <w:rPr>
          <w:lang w:val="en-US"/>
        </w:rPr>
      </w:pPr>
      <w:r w:rsidRPr="007572D8">
        <w:t xml:space="preserve"> </w:t>
      </w:r>
      <w:r>
        <w:rPr>
          <w:lang w:val="en-US"/>
        </w:rPr>
        <w:t>Ditto</w:t>
      </w:r>
    </w:p>
    <w:p w14:paraId="5B99F019" w14:textId="46C02B85" w:rsidR="003E642F" w:rsidRPr="00A54E56" w:rsidRDefault="003E642F" w:rsidP="00AD2490">
      <w:pPr>
        <w:pStyle w:val="CommentText"/>
        <w:numPr>
          <w:ilvl w:val="0"/>
          <w:numId w:val="11"/>
        </w:numPr>
        <w:rPr>
          <w:lang w:val="en-US"/>
        </w:rPr>
      </w:pPr>
      <w:r>
        <w:t xml:space="preserve"> Wieso gibt es unten den Knick? </w:t>
      </w:r>
      <w:r w:rsidRPr="00A54E56">
        <w:rPr>
          <w:lang w:val="en-US"/>
        </w:rPr>
        <w:t xml:space="preserve">Taxable income nicht primary income. </w:t>
      </w:r>
      <w:r>
        <w:rPr>
          <w:lang w:val="en-US"/>
        </w:rPr>
        <w:t>Oder?</w:t>
      </w:r>
    </w:p>
    <w:p w14:paraId="0F8415FA" w14:textId="77777777" w:rsidR="003E642F" w:rsidRPr="00694009" w:rsidRDefault="003E642F" w:rsidP="00AC0437">
      <w:pPr>
        <w:pStyle w:val="CommentText"/>
      </w:pPr>
    </w:p>
  </w:comment>
  <w:comment w:id="212" w:author="rudi" w:date="2014-12-12T17:56:00Z" w:initials="r">
    <w:p w14:paraId="5B0C5768" w14:textId="25D9CFAB" w:rsidR="003E642F" w:rsidRDefault="003E642F">
      <w:pPr>
        <w:pStyle w:val="CommentText"/>
      </w:pPr>
      <w:r>
        <w:rPr>
          <w:rStyle w:val="CommentReference"/>
        </w:rPr>
        <w:annotationRef/>
      </w:r>
      <w:r>
        <w:t>Diskutieren wir nochmal</w:t>
      </w:r>
    </w:p>
  </w:comment>
  <w:comment w:id="232" w:author="Hümbelin Oliver" w:date="2014-12-12T17:56:00Z" w:initials="HO">
    <w:p w14:paraId="2934BDFB" w14:textId="640FB54C" w:rsidR="003E642F" w:rsidRDefault="003E642F">
      <w:pPr>
        <w:pStyle w:val="CommentText"/>
      </w:pPr>
      <w:r>
        <w:rPr>
          <w:rStyle w:val="CommentReference"/>
        </w:rPr>
        <w:annotationRef/>
      </w:r>
    </w:p>
  </w:comment>
  <w:comment w:id="343" w:author="Hümbelin Oliver" w:date="2014-12-12T17:56:00Z" w:initials="HO">
    <w:p w14:paraId="09D56C70" w14:textId="1EAFC57C" w:rsidR="003E642F" w:rsidRDefault="003E642F">
      <w:pPr>
        <w:pStyle w:val="CommentText"/>
      </w:pPr>
      <w:r>
        <w:rPr>
          <w:rStyle w:val="CommentReference"/>
        </w:rPr>
        <w:annotationRef/>
      </w:r>
      <w:r>
        <w:t>Kann man auch mit minor, major, crucial machen. Aber wo setzen wir die Grenze?</w:t>
      </w:r>
    </w:p>
  </w:comment>
  <w:comment w:id="344" w:author="rudi" w:date="2014-12-15T02:03:00Z" w:initials="r">
    <w:p w14:paraId="4DAC6401" w14:textId="0B7567BC" w:rsidR="003E642F" w:rsidRDefault="003E642F">
      <w:pPr>
        <w:pStyle w:val="CommentText"/>
      </w:pPr>
      <w:r>
        <w:rPr>
          <w:rStyle w:val="CommentReference"/>
        </w:rPr>
        <w:annotationRef/>
      </w:r>
      <w:r>
        <w:t xml:space="preserve">Willkür </w:t>
      </w:r>
      <w:r>
        <w:sym w:font="Wingdings" w:char="F04A"/>
      </w:r>
      <w:r>
        <w:t xml:space="preserve"> wenn wir ein ranking machen dann müsste man es danach sortieren. Wäre eigentlich schade die bisherige sortierung zu verlieren da sie ja mit dem vorherigen aufbau korrespondieren</w:t>
      </w:r>
    </w:p>
  </w:comment>
  <w:comment w:id="360" w:author="Hümbelin Oliver" w:date="2014-12-12T17:56:00Z" w:initials="HO">
    <w:p w14:paraId="7AD4A0E7" w14:textId="12B3EDA5" w:rsidR="003E642F" w:rsidRDefault="003E642F">
      <w:pPr>
        <w:pStyle w:val="CommentText"/>
      </w:pPr>
      <w:r>
        <w:rPr>
          <w:rStyle w:val="CommentReference"/>
        </w:rPr>
        <w:annotationRef/>
      </w:r>
      <w:r>
        <w:t>Kriegen wir hier auch eine Differenz geplottet? Differenz zwischen den Jahresdifferenzen, oder so… Dann müsste man die Spaltenbeschriftung wieder anpassen. Oder sollen wir diese Area auslassen?</w:t>
      </w:r>
    </w:p>
  </w:comment>
  <w:comment w:id="361" w:author="rudi" w:date="2014-12-15T02:02:00Z" w:initials="r">
    <w:p w14:paraId="3EC19868" w14:textId="4629D3BA" w:rsidR="003E642F" w:rsidRDefault="003E642F">
      <w:pPr>
        <w:pStyle w:val="CommentText"/>
      </w:pPr>
      <w:r>
        <w:rPr>
          <w:rStyle w:val="CommentReference"/>
        </w:rPr>
        <w:annotationRef/>
      </w:r>
      <w:r>
        <w:t>Würde ich auslassen</w:t>
      </w:r>
    </w:p>
  </w:comment>
  <w:comment w:id="392" w:author="Hümbelin Oliver" w:date="2014-12-12T17:56:00Z" w:initials="HO">
    <w:p w14:paraId="328A13C7" w14:textId="5837DF71" w:rsidR="003E642F" w:rsidRDefault="003E642F">
      <w:pPr>
        <w:pStyle w:val="CommentText"/>
      </w:pPr>
      <w:r>
        <w:rPr>
          <w:rStyle w:val="CommentReference"/>
        </w:rPr>
        <w:annotationRef/>
      </w:r>
      <w:r>
        <w:t xml:space="preserve">Stimmen die 0.14 hier? </w:t>
      </w:r>
    </w:p>
  </w:comment>
  <w:comment w:id="396" w:author="Hümbelin Oliver" w:date="2014-12-12T17:56:00Z" w:initials="HO">
    <w:p w14:paraId="7A68EF96" w14:textId="6019AEFA" w:rsidR="003E642F" w:rsidRDefault="003E642F">
      <w:pPr>
        <w:pStyle w:val="CommentText"/>
      </w:pPr>
      <w:r>
        <w:rPr>
          <w:rStyle w:val="CommentReference"/>
        </w:rPr>
        <w:annotationRef/>
      </w:r>
      <w:r>
        <w:t>Stärker an Tabelle anbinden und „wichtige“ von Unwichtigen Issues trennen</w:t>
      </w:r>
    </w:p>
  </w:comment>
  <w:comment w:id="401" w:author="Hümbelin Oliver" w:date="2014-12-12T17:56:00Z" w:initials="HO">
    <w:p w14:paraId="0566E6A3" w14:textId="4C949019" w:rsidR="003E642F" w:rsidRDefault="003E642F">
      <w:pPr>
        <w:pStyle w:val="CommentText"/>
      </w:pPr>
      <w:r>
        <w:rPr>
          <w:rStyle w:val="CommentReference"/>
        </w:rPr>
        <w:annotationRef/>
      </w:r>
      <w:r>
        <w:t>Hier könnte man auf die kantonalen daten Verweisen und anmerken, dass einige kritische Punkte damit behoben sind, aber die Reihen dafür nicht so weit zurück reichen.</w:t>
      </w:r>
    </w:p>
  </w:comment>
  <w:comment w:id="430" w:author="Hümbelin Oliver" w:date="2014-12-12T17:56:00Z" w:initials="HO">
    <w:p w14:paraId="7283D122" w14:textId="3EF15ABD" w:rsidR="003E642F" w:rsidRDefault="003E642F">
      <w:pPr>
        <w:pStyle w:val="CommentText"/>
      </w:pPr>
      <w:r>
        <w:rPr>
          <w:rStyle w:val="CommentReference"/>
        </w:rPr>
        <w:annotationRef/>
      </w:r>
      <w:r>
        <w:t>Nur Reihe mit Nullern zeigen? Weil wir vorher sagen, die non-taxed sind das wichtigste Issue… Zumindest muss man ein bisschen begründen, wieso genau diese Reihe gezeigt wird. Reihe erst ab 1940 starten.</w:t>
      </w:r>
    </w:p>
    <w:p w14:paraId="05C3ADDB" w14:textId="77777777" w:rsidR="003E642F" w:rsidRDefault="003E642F">
      <w:pPr>
        <w:pStyle w:val="CommentText"/>
      </w:pPr>
    </w:p>
    <w:p w14:paraId="4C32D6A2" w14:textId="4CEB6033" w:rsidR="003E642F" w:rsidRDefault="003E642F">
      <w:pPr>
        <w:pStyle w:val="CommentText"/>
      </w:pPr>
      <w:r>
        <w:t>Die imputed Sache von Ben würde ich weglassen. Das kommt so aus dem nichts.</w:t>
      </w:r>
    </w:p>
    <w:p w14:paraId="5C9ABBC2" w14:textId="77777777" w:rsidR="003E642F" w:rsidRDefault="003E642F">
      <w:pPr>
        <w:pStyle w:val="CommentText"/>
      </w:pPr>
    </w:p>
  </w:comment>
  <w:comment w:id="433" w:author="Hümbelin Oliver" w:date="2014-12-12T17:56:00Z" w:initials="HO">
    <w:p w14:paraId="2324FC9A" w14:textId="46A4512F" w:rsidR="003E642F" w:rsidRDefault="003E642F">
      <w:pPr>
        <w:pStyle w:val="CommentText"/>
      </w:pPr>
      <w:r>
        <w:rPr>
          <w:rStyle w:val="CommentReference"/>
        </w:rPr>
        <w:annotationRef/>
      </w:r>
      <w:r>
        <w:t>Hier könnte man da die Reldist Ergebnisse mit den Polaritätsindizes wieder aufnehmen.</w:t>
      </w:r>
    </w:p>
    <w:p w14:paraId="7CD65C6A" w14:textId="77777777" w:rsidR="003E642F" w:rsidRDefault="003E642F">
      <w:pPr>
        <w:pStyle w:val="CommentText"/>
      </w:pPr>
    </w:p>
    <w:p w14:paraId="78291B68" w14:textId="10BB19C1" w:rsidR="003E642F" w:rsidRDefault="003E642F" w:rsidP="00EE3E59">
      <w:pPr>
        <w:pStyle w:val="CommentText"/>
      </w:pPr>
      <w:r>
        <w:t>Irgendwo muss auch noch auf den Vergleich mit den bestehenden Ergebnissen eingegangen werden und man müsste auf Kapitel 4 eingehen.</w:t>
      </w:r>
    </w:p>
    <w:p w14:paraId="7628A7D2" w14:textId="38C2ECCD" w:rsidR="003E642F" w:rsidRDefault="003E642F" w:rsidP="00EE3E59">
      <w:pPr>
        <w:pStyle w:val="CommentText"/>
        <w:numPr>
          <w:ilvl w:val="0"/>
          <w:numId w:val="19"/>
        </w:numPr>
      </w:pPr>
      <w:r>
        <w:t xml:space="preserve"> Was ist die Conclusion diesbezüglich?</w:t>
      </w:r>
    </w:p>
    <w:p w14:paraId="0C3D6911" w14:textId="3C69D87B" w:rsidR="003E642F" w:rsidRDefault="003E642F" w:rsidP="00EE3E59">
      <w:pPr>
        <w:pStyle w:val="CommentText"/>
        <w:numPr>
          <w:ilvl w:val="0"/>
          <w:numId w:val="19"/>
        </w:numPr>
      </w:pPr>
      <w:r>
        <w:t xml:space="preserve"> Niveauunterschiede in den Ginis</w:t>
      </w:r>
    </w:p>
    <w:p w14:paraId="1AE7746A" w14:textId="43A2B595" w:rsidR="003E642F" w:rsidRDefault="003E642F" w:rsidP="00EE3E59">
      <w:pPr>
        <w:pStyle w:val="CommentText"/>
        <w:numPr>
          <w:ilvl w:val="0"/>
          <w:numId w:val="19"/>
        </w:numPr>
      </w:pPr>
      <w:r>
        <w:t xml:space="preserve"> Eine ander Schlussfolgerung bezüglich des Trends</w:t>
      </w:r>
    </w:p>
  </w:comment>
  <w:comment w:id="434" w:author="Hümbelin Oliver" w:date="2014-12-12T17:56:00Z" w:initials="HO">
    <w:p w14:paraId="113B8E22" w14:textId="09FCD630" w:rsidR="003E642F" w:rsidRDefault="003E642F">
      <w:pPr>
        <w:pStyle w:val="CommentText"/>
      </w:pPr>
      <w:r>
        <w:rPr>
          <w:rStyle w:val="CommentReference"/>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4DB79" w15:done="0"/>
  <w15:commentEx w15:paraId="5474C512" w15:done="0"/>
  <w15:commentEx w15:paraId="38A64564" w15:paraIdParent="5474C512" w15:done="0"/>
  <w15:commentEx w15:paraId="091B6442" w15:done="0"/>
  <w15:commentEx w15:paraId="07A73C1C" w15:done="0"/>
  <w15:commentEx w15:paraId="15BDD5BC" w15:done="0"/>
  <w15:commentEx w15:paraId="3FE23E9E" w15:done="0"/>
  <w15:commentEx w15:paraId="3069EF70" w15:done="0"/>
  <w15:commentEx w15:paraId="750E97F9" w15:done="0"/>
  <w15:commentEx w15:paraId="072DB17F" w15:done="0"/>
  <w15:commentEx w15:paraId="7261D295" w15:done="0"/>
  <w15:commentEx w15:paraId="373EF89A" w15:done="0"/>
  <w15:commentEx w15:paraId="64C16AAF" w15:done="0"/>
  <w15:commentEx w15:paraId="3513BB4F" w15:done="0"/>
  <w15:commentEx w15:paraId="2BD6FA53" w15:done="0"/>
  <w15:commentEx w15:paraId="36864589" w15:done="0"/>
  <w15:commentEx w15:paraId="04BEE956" w15:done="0"/>
  <w15:commentEx w15:paraId="5BE92C1D" w15:done="0"/>
  <w15:commentEx w15:paraId="77427B80" w15:done="0"/>
  <w15:commentEx w15:paraId="06215A0E" w15:done="0"/>
  <w15:commentEx w15:paraId="52E65BE0" w15:done="0"/>
  <w15:commentEx w15:paraId="24BA0BFD" w15:done="0"/>
  <w15:commentEx w15:paraId="6A9D4CBD" w15:done="0"/>
  <w15:commentEx w15:paraId="0F8415FA" w15:done="0"/>
  <w15:commentEx w15:paraId="5B0C5768" w15:paraIdParent="0F8415FA" w15:done="0"/>
  <w15:commentEx w15:paraId="2934BDFB" w15:done="0"/>
  <w15:commentEx w15:paraId="09D56C70" w15:done="0"/>
  <w15:commentEx w15:paraId="4DAC6401" w15:paraIdParent="09D56C70" w15:done="0"/>
  <w15:commentEx w15:paraId="7AD4A0E7" w15:done="0"/>
  <w15:commentEx w15:paraId="3EC19868" w15:paraIdParent="7AD4A0E7" w15:done="0"/>
  <w15:commentEx w15:paraId="328A13C7" w15:done="0"/>
  <w15:commentEx w15:paraId="7A68EF96" w15:done="0"/>
  <w15:commentEx w15:paraId="0566E6A3" w15:done="0"/>
  <w15:commentEx w15:paraId="5C9ABBC2" w15:done="0"/>
  <w15:commentEx w15:paraId="1AE7746A"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C9DA0" w14:textId="77777777" w:rsidR="00FC5C9C" w:rsidRDefault="00FC5C9C" w:rsidP="006312E0">
      <w:pPr>
        <w:spacing w:line="240" w:lineRule="auto"/>
      </w:pPr>
      <w:r>
        <w:separator/>
      </w:r>
    </w:p>
  </w:endnote>
  <w:endnote w:type="continuationSeparator" w:id="0">
    <w:p w14:paraId="2B642A12" w14:textId="77777777" w:rsidR="00FC5C9C" w:rsidRDefault="00FC5C9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3E642F" w:rsidRPr="007407D3" w:rsidRDefault="003E642F"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3E642F" w:rsidRPr="003B1648" w:rsidRDefault="003E642F"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B3063">
                            <w:rPr>
                              <w:noProof/>
                              <w:sz w:val="16"/>
                              <w:szCs w:val="16"/>
                            </w:rPr>
                            <w:t>21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3E642F" w:rsidRPr="003B1648" w:rsidRDefault="003E642F"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B3063">
                      <w:rPr>
                        <w:noProof/>
                        <w:sz w:val="16"/>
                        <w:szCs w:val="16"/>
                      </w:rPr>
                      <w:t>21</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2DC14" w14:textId="77777777" w:rsidR="00FC5C9C" w:rsidRDefault="00FC5C9C" w:rsidP="006312E0">
      <w:pPr>
        <w:spacing w:line="240" w:lineRule="auto"/>
      </w:pPr>
    </w:p>
  </w:footnote>
  <w:footnote w:type="continuationSeparator" w:id="0">
    <w:p w14:paraId="3F198B65" w14:textId="77777777" w:rsidR="00FC5C9C" w:rsidRDefault="00FC5C9C" w:rsidP="006312E0">
      <w:pPr>
        <w:spacing w:line="240" w:lineRule="auto"/>
      </w:pPr>
      <w:r>
        <w:continuationSeparator/>
      </w:r>
    </w:p>
  </w:footnote>
  <w:footnote w:id="1">
    <w:p w14:paraId="49571FB3" w14:textId="3487E576" w:rsidR="003E642F" w:rsidRPr="006A2614" w:rsidRDefault="003E642F">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4A0CADFD" w14:textId="77777777" w:rsidR="003E642F" w:rsidRPr="00122E28" w:rsidRDefault="003E642F">
      <w:pPr>
        <w:pStyle w:val="FootnoteText"/>
        <w:rPr>
          <w:lang w:val="en-US"/>
        </w:rPr>
      </w:pPr>
      <w:r>
        <w:rPr>
          <w:rStyle w:val="FootnoteReference"/>
        </w:rPr>
        <w:footnoteRef/>
      </w:r>
      <w:r w:rsidRPr="00361A2D">
        <w:rPr>
          <w:lang w:val="en-US"/>
        </w:rPr>
        <w:t xml:space="preserve"> (1)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
  </w:footnote>
  <w:footnote w:id="3">
    <w:p w14:paraId="637BB2A0" w14:textId="77777777" w:rsidR="003E642F" w:rsidRPr="00406373" w:rsidRDefault="003E642F">
      <w:pPr>
        <w:pStyle w:val="FootnoteText"/>
        <w:rPr>
          <w:lang w:val="en-US"/>
        </w:rPr>
      </w:pPr>
      <w:r>
        <w:rPr>
          <w:rStyle w:val="FootnoteReference"/>
        </w:rPr>
        <w:footnoteRef/>
      </w:r>
      <w:r w:rsidRPr="00406373">
        <w:rPr>
          <w:lang w:val="en-US"/>
        </w:rPr>
        <w:t xml:space="preserve"> </w:t>
      </w:r>
      <w:r>
        <w:fldChar w:fldCharType="begin"/>
      </w:r>
      <w:r w:rsidRPr="00FE7326">
        <w:rPr>
          <w:lang w:val="en-US"/>
          <w:rPrChange w:id="92" w:author="Hümbelin Oliver" w:date="2014-12-12T16:46: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p w14:paraId="1B809DA9" w14:textId="77777777" w:rsidR="003E642F" w:rsidRPr="00406373" w:rsidRDefault="003E642F">
      <w:pPr>
        <w:pStyle w:val="FootnoteText"/>
        <w:rPr>
          <w:lang w:val="en-US"/>
        </w:rPr>
      </w:pPr>
    </w:p>
  </w:footnote>
  <w:footnote w:id="4">
    <w:p w14:paraId="302D27B3" w14:textId="77777777" w:rsidR="003E642F" w:rsidRPr="006003AB" w:rsidRDefault="003E642F" w:rsidP="00FD406E">
      <w:pPr>
        <w:pStyle w:val="FootnoteText"/>
        <w:rPr>
          <w:lang w:val="en-US"/>
        </w:rPr>
      </w:pPr>
      <w:r>
        <w:rPr>
          <w:rStyle w:val="FootnoteReference"/>
        </w:rPr>
        <w:footnoteRef/>
      </w:r>
      <w:r w:rsidRPr="006003AB">
        <w:rPr>
          <w:lang w:val="en-US"/>
        </w:rPr>
        <w:t xml:space="preserve"> </w:t>
      </w:r>
      <w:r>
        <w:rPr>
          <w:lang w:val="en-US"/>
        </w:rPr>
        <w:t xml:space="preserve">Before 1993 tax periods comprise two years, because taxes were levied with the Postnumerando-System (taxation based on income generated two years in the past).  </w:t>
      </w:r>
      <w:r w:rsidRPr="006003AB">
        <w:rPr>
          <w:lang w:val="en-US"/>
        </w:rPr>
        <w:t xml:space="preserve">Between 1993 and 2003 </w:t>
      </w:r>
      <w:r>
        <w:rPr>
          <w:lang w:val="en-US"/>
        </w:rPr>
        <w:t>the annual presence taxation (Praenumerando-System) was implemented. Because cantons implemented this change in different years, there is no exact data available for Switzerland in this time period.</w:t>
      </w:r>
    </w:p>
  </w:footnote>
  <w:footnote w:id="5">
    <w:p w14:paraId="5FB6B12F" w14:textId="0AE54422" w:rsidR="003E642F" w:rsidRPr="00406373" w:rsidRDefault="003E642F">
      <w:pPr>
        <w:pStyle w:val="FootnoteText"/>
        <w:rPr>
          <w:lang w:val="en-US"/>
        </w:rPr>
      </w:pPr>
      <w:r>
        <w:rPr>
          <w:rStyle w:val="FootnoteReference"/>
        </w:rPr>
        <w:footnoteRef/>
      </w:r>
      <w:r w:rsidRPr="00406373">
        <w:rPr>
          <w:lang w:val="en-US"/>
        </w:rPr>
        <w:t xml:space="preserve"> </w:t>
      </w:r>
      <w:r>
        <w:rPr>
          <w:lang w:val="en-US"/>
        </w:rPr>
        <w:t>The FTA provides scans starting from the tax period 1947/48. But these scans are not always machine-readable, which made it necessaire to rescan the hard documents.</w:t>
      </w:r>
    </w:p>
  </w:footnote>
  <w:footnote w:id="6">
    <w:p w14:paraId="4F58C68F" w14:textId="77777777" w:rsidR="003E642F" w:rsidRPr="008C2F1A" w:rsidRDefault="003E642F" w:rsidP="00FD406E">
      <w:pPr>
        <w:pStyle w:val="FootnoteText"/>
        <w:rPr>
          <w:lang w:val="en-US"/>
        </w:rPr>
      </w:pPr>
      <w:r>
        <w:rPr>
          <w:rStyle w:val="FootnoteReference"/>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7">
    <w:p w14:paraId="728CB227" w14:textId="77777777" w:rsidR="003E642F" w:rsidRPr="00406373" w:rsidDel="00455473" w:rsidRDefault="003E642F">
      <w:pPr>
        <w:pStyle w:val="FootnoteText"/>
        <w:rPr>
          <w:del w:id="96" w:author="Hümbelin Oliver" w:date="2014-12-15T11:26:00Z"/>
          <w:lang w:val="en-US"/>
        </w:rPr>
      </w:pPr>
    </w:p>
  </w:footnote>
  <w:footnote w:id="8">
    <w:p w14:paraId="1D0D6370" w14:textId="792F4AAE" w:rsidR="003E642F" w:rsidRPr="00190B1B" w:rsidRDefault="003E642F">
      <w:pPr>
        <w:pStyle w:val="FootnoteText"/>
        <w:rPr>
          <w:lang w:val="en-US"/>
        </w:rPr>
      </w:pPr>
      <w:r>
        <w:rPr>
          <w:rStyle w:val="FootnoteReference"/>
        </w:rPr>
        <w:footnoteRef/>
      </w:r>
      <w:r w:rsidRPr="00190B1B">
        <w:rPr>
          <w:lang w:val="en-US"/>
        </w:rPr>
        <w:t xml:space="preserve"> </w:t>
      </w:r>
      <w:r>
        <w:rPr>
          <w:lang w:val="en-US"/>
        </w:rPr>
        <w:t>Th</w:t>
      </w:r>
      <w:ins w:id="116" w:author="Hümbelin Oliver" w:date="2014-12-15T10:35:00Z">
        <w:r>
          <w:rPr>
            <w:lang w:val="en-US"/>
          </w:rPr>
          <w:t>ese</w:t>
        </w:r>
      </w:ins>
      <w:del w:id="117" w:author="Hümbelin Oliver" w:date="2014-12-15T10:35:00Z">
        <w:r w:rsidDel="003E642F">
          <w:rPr>
            <w:lang w:val="en-US"/>
          </w:rPr>
          <w:delText>is</w:delText>
        </w:r>
      </w:del>
      <w:r>
        <w:rPr>
          <w:lang w:val="en-US"/>
        </w:rPr>
        <w:t xml:space="preserve">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9">
    <w:p w14:paraId="25AC8419" w14:textId="77777777" w:rsidR="003E642F" w:rsidRPr="00190B1B" w:rsidRDefault="003E642F">
      <w:pPr>
        <w:pStyle w:val="FootnoteText"/>
        <w:rPr>
          <w:lang w:val="en-US"/>
        </w:rPr>
      </w:pPr>
      <w:r>
        <w:rPr>
          <w:rStyle w:val="FootnoteReference"/>
        </w:rPr>
        <w:footnoteRef/>
      </w:r>
      <w:r w:rsidRPr="00190B1B">
        <w:rPr>
          <w:lang w:val="en-US"/>
        </w:rPr>
        <w:t xml:space="preserve"> </w:t>
      </w:r>
      <w:r>
        <w:rPr>
          <w:lang w:val="en-US"/>
        </w:rPr>
        <w:t xml:space="preserve">Social deductions include: </w:t>
      </w:r>
      <w:del w:id="118" w:author="Hümbelin Oliver" w:date="2014-12-15T10:35:00Z">
        <w:r w:rsidDel="003E642F">
          <w:rPr>
            <w:lang w:val="en-US"/>
          </w:rPr>
          <w:delText>(</w:delText>
        </w:r>
      </w:del>
      <w:r>
        <w:rPr>
          <w:lang w:val="en-US"/>
        </w:rPr>
        <w:t xml:space="preserve">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del w:id="119" w:author="Hümbelin Oliver" w:date="2014-12-15T10:35:00Z">
        <w:r w:rsidDel="003E642F">
          <w:rPr>
            <w:color w:val="222222"/>
            <w:lang w:val="en-US"/>
          </w:rPr>
          <w:delText>)</w:delText>
        </w:r>
      </w:del>
      <w:r>
        <w:rPr>
          <w:color w:val="222222"/>
          <w:lang w:val="en-US"/>
        </w:rPr>
        <w:t>.</w:t>
      </w:r>
    </w:p>
  </w:footnote>
  <w:footnote w:id="10">
    <w:p w14:paraId="4A4D3AE9" w14:textId="317C5670" w:rsidR="003E642F" w:rsidRPr="00372BCA" w:rsidRDefault="003E642F">
      <w:pPr>
        <w:pStyle w:val="FootnoteText"/>
        <w:rPr>
          <w:lang w:val="en-US"/>
          <w:rPrChange w:id="120" w:author="Hümbelin Oliver" w:date="2014-12-10T16:17:00Z">
            <w:rPr/>
          </w:rPrChange>
        </w:rPr>
      </w:pPr>
      <w:ins w:id="121" w:author="Hümbelin Oliver" w:date="2014-12-09T17:28:00Z">
        <w:r>
          <w:rPr>
            <w:rStyle w:val="FootnoteReference"/>
          </w:rPr>
          <w:footnoteRef/>
        </w:r>
        <w:r w:rsidRPr="00372BCA">
          <w:rPr>
            <w:lang w:val="en-US"/>
            <w:rPrChange w:id="122" w:author="Hümbelin Oliver" w:date="2014-12-10T16:17:00Z">
              <w:rPr/>
            </w:rPrChange>
          </w:rPr>
          <w:t xml:space="preserve"> </w:t>
        </w:r>
      </w:ins>
    </w:p>
  </w:footnote>
  <w:footnote w:id="11">
    <w:p w14:paraId="665486B3" w14:textId="2A5A130B" w:rsidR="003E642F" w:rsidRPr="00190B1B" w:rsidRDefault="003E642F"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 federal taxes, which is a sort of pseudo disposable income</w:t>
      </w:r>
      <w:r w:rsidR="00455C52">
        <w:rPr>
          <w:lang w:val="en-US"/>
        </w:rPr>
        <w:t>, if d</w:t>
      </w:r>
      <w:r w:rsidR="00455C52">
        <w:rPr>
          <w:lang w:val="en-US"/>
        </w:rPr>
        <w:t xml:space="preserve">eductions </w:t>
      </w:r>
      <w:r w:rsidR="00455C52">
        <w:rPr>
          <w:lang w:val="en-US"/>
        </w:rPr>
        <w:t>are understood as</w:t>
      </w:r>
      <w:r>
        <w:rPr>
          <w:lang w:val="en-US"/>
        </w:rPr>
        <w:t xml:space="preserve"> obligatory expenses</w:t>
      </w:r>
      <w:r w:rsidR="00455C52">
        <w:rPr>
          <w:lang w:val="en-US"/>
        </w:rPr>
        <w:t>. B</w:t>
      </w:r>
      <w:r w:rsidR="00455C52">
        <w:rPr>
          <w:lang w:val="en-US"/>
        </w:rPr>
        <w:t>ut  it</w:t>
      </w:r>
      <w:r w:rsidR="00455C52">
        <w:rPr>
          <w:lang w:val="en-US"/>
        </w:rPr>
        <w:t>s</w:t>
      </w:r>
      <w:r w:rsidR="00455C52">
        <w:rPr>
          <w:lang w:val="en-US"/>
        </w:rPr>
        <w:t xml:space="preserve"> </w:t>
      </w: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12">
    <w:p w14:paraId="3AC8FAD9" w14:textId="0CAC69E0" w:rsidR="003E642F" w:rsidRPr="00E96D76" w:rsidDel="00455473" w:rsidRDefault="003E642F">
      <w:pPr>
        <w:pStyle w:val="FootnoteText"/>
        <w:rPr>
          <w:del w:id="148" w:author="Hümbelin Oliver" w:date="2014-12-15T11:28:00Z"/>
          <w:lang w:val="en-US"/>
        </w:rPr>
      </w:pPr>
    </w:p>
  </w:footnote>
  <w:footnote w:id="13">
    <w:p w14:paraId="53C07624" w14:textId="0EEC21C1" w:rsidR="003E642F" w:rsidRPr="00497AAC" w:rsidRDefault="003E642F" w:rsidP="0040615D">
      <w:pPr>
        <w:pStyle w:val="FootnoteText"/>
        <w:rPr>
          <w:lang w:val="en-US"/>
        </w:rPr>
      </w:pPr>
      <w:r>
        <w:rPr>
          <w:rStyle w:val="FootnoteReference"/>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sidR="00455C52">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150" w:author="rudi" w:date="2014-11-11T02:23:00Z">
        <w:r w:rsidRPr="00497AAC" w:rsidDel="00D674B0">
          <w:rPr>
            <w:lang w:val="en-US"/>
          </w:rPr>
          <w:delText>\</w:delText>
        </w:r>
      </w:del>
      <w:r w:rsidRPr="00497AAC">
        <w:rPr>
          <w:lang w:val="en-US"/>
        </w:rPr>
        <w:t>%-percentiles, while the reported percentiles reach the 99.99</w:t>
      </w:r>
      <w:del w:id="151" w:author="rudi" w:date="2014-11-11T02:23:00Z">
        <w:r w:rsidRPr="00497AAC" w:rsidDel="00D674B0">
          <w:rPr>
            <w:lang w:val="en-US"/>
          </w:rPr>
          <w:delText>\</w:delText>
        </w:r>
      </w:del>
      <w:r w:rsidRPr="00497AAC">
        <w:rPr>
          <w:lang w:val="en-US"/>
        </w:rPr>
        <w:t>%-percentiles</w:t>
      </w:r>
      <w:r>
        <w:rPr>
          <w:lang w:val="en-US"/>
        </w:rPr>
        <w:t>.</w:t>
      </w:r>
    </w:p>
  </w:footnote>
  <w:footnote w:id="14">
    <w:p w14:paraId="67F8A5E0" w14:textId="1BA35BD1" w:rsidR="003E642F" w:rsidRPr="00372BCA" w:rsidRDefault="003E642F">
      <w:pPr>
        <w:pStyle w:val="FootnoteText"/>
        <w:rPr>
          <w:lang w:val="en-US"/>
        </w:rPr>
      </w:pPr>
      <w:ins w:id="157" w:author="Hümbelin Oliver" w:date="2014-12-09T18:05:00Z">
        <w:r>
          <w:rPr>
            <w:rStyle w:val="FootnoteReference"/>
          </w:rPr>
          <w:footnoteRef/>
        </w:r>
        <w:r w:rsidRPr="00372BCA">
          <w:rPr>
            <w:lang w:val="en-US"/>
          </w:rPr>
          <w:t xml:space="preserve"> We used reldist for Stata by Ben Jann (2008).</w:t>
        </w:r>
      </w:ins>
    </w:p>
  </w:footnote>
  <w:footnote w:id="15">
    <w:p w14:paraId="79B2738E" w14:textId="045750F6" w:rsidR="003E642F" w:rsidRPr="007108BA" w:rsidRDefault="003E642F">
      <w:pPr>
        <w:pStyle w:val="FootnoteText"/>
      </w:pPr>
      <w:ins w:id="172" w:author="Hümbelin Oliver" w:date="2014-12-10T17:16:00Z">
        <w:r>
          <w:rPr>
            <w:rStyle w:val="FootnoteReference"/>
          </w:rPr>
          <w:footnoteRef/>
        </w:r>
        <w:r w:rsidRPr="007108BA">
          <w:t xml:space="preserve"> </w:t>
        </w:r>
      </w:ins>
      <w:ins w:id="173" w:author="Hümbelin Oliver" w:date="2014-12-10T17:17:00Z">
        <w:r>
          <w:rPr>
            <w:lang w:val="en-US"/>
          </w:rPr>
          <w:fldChar w:fldCharType="begin"/>
        </w:r>
        <w:r w:rsidRPr="007108BA">
          <w:rPr>
            <w:rPrChange w:id="174" w:author="Hümbelin Oliver" w:date="2014-12-10T17:17:00Z">
              <w:rPr>
                <w:lang w:val="en-US"/>
              </w:rPr>
            </w:rPrChange>
          </w:rPr>
          <w:instrText xml:space="preserve"> HYPERLINK "http://www.bfs.admin.ch/bfs/portal/de/index/infothek/lexikon/lex/0.topic.1.html" </w:instrText>
        </w:r>
        <w:r>
          <w:rPr>
            <w:lang w:val="en-US"/>
          </w:rPr>
          <w:fldChar w:fldCharType="separate"/>
        </w:r>
        <w:r w:rsidRPr="007108BA">
          <w:rPr>
            <w:rStyle w:val="Hyperlink"/>
            <w:rPrChange w:id="175" w:author="Hümbelin Oliver" w:date="2014-12-10T17:17:00Z">
              <w:rPr/>
            </w:rPrChange>
          </w:rPr>
          <w:t>http://www.bfs.admin.ch/bfs/portal/de/index/infothek/lexikon/lex/0.topic.1.html</w:t>
        </w:r>
        <w:r>
          <w:rPr>
            <w:lang w:val="en-US"/>
          </w:rPr>
          <w:fldChar w:fldCharType="end"/>
        </w:r>
        <w:r w:rsidRPr="007108BA">
          <w:rPr>
            <w:rPrChange w:id="176" w:author="Hümbelin Oliver" w:date="2014-12-10T17:17:00Z">
              <w:rPr>
                <w:lang w:val="en-US"/>
              </w:rPr>
            </w:rPrChange>
          </w:rPr>
          <w:t xml:space="preserve"> (</w:t>
        </w:r>
        <w:r>
          <w:t>13.4.3 Sozialhilfe und Asylwesen)</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3E642F" w:rsidRPr="001F1B9C" w:rsidRDefault="003E642F"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3E642F" w:rsidRDefault="003E642F"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3">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2"/>
  </w:num>
  <w:num w:numId="8">
    <w:abstractNumId w:val="8"/>
  </w:num>
  <w:num w:numId="9">
    <w:abstractNumId w:val="14"/>
  </w:num>
  <w:num w:numId="10">
    <w:abstractNumId w:val="7"/>
  </w:num>
  <w:num w:numId="11">
    <w:abstractNumId w:val="10"/>
  </w:num>
  <w:num w:numId="12">
    <w:abstractNumId w:val="18"/>
  </w:num>
  <w:num w:numId="13">
    <w:abstractNumId w:val="13"/>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 w:numId="19">
    <w:abstractNumId w:val="15"/>
  </w:num>
  <w:num w:numId="20">
    <w:abstractNumId w:val="11"/>
  </w:num>
  <w:num w:numId="21">
    <w:abstractNumId w:val="17"/>
  </w:num>
  <w:num w:numId="22">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79BB"/>
    <w:rsid w:val="00020500"/>
    <w:rsid w:val="00035727"/>
    <w:rsid w:val="000364D6"/>
    <w:rsid w:val="00046D74"/>
    <w:rsid w:val="00047D7A"/>
    <w:rsid w:val="000526DB"/>
    <w:rsid w:val="00054AC8"/>
    <w:rsid w:val="0006599C"/>
    <w:rsid w:val="000844EC"/>
    <w:rsid w:val="00087C85"/>
    <w:rsid w:val="00091C2D"/>
    <w:rsid w:val="00095C44"/>
    <w:rsid w:val="00096BB2"/>
    <w:rsid w:val="000A6849"/>
    <w:rsid w:val="000B1BAB"/>
    <w:rsid w:val="000C3A69"/>
    <w:rsid w:val="000C5A90"/>
    <w:rsid w:val="000C7DD6"/>
    <w:rsid w:val="000E29F5"/>
    <w:rsid w:val="000E2F6C"/>
    <w:rsid w:val="000E654E"/>
    <w:rsid w:val="000F013A"/>
    <w:rsid w:val="000F0EA8"/>
    <w:rsid w:val="000F3789"/>
    <w:rsid w:val="000F3F69"/>
    <w:rsid w:val="000F40DC"/>
    <w:rsid w:val="000F66A6"/>
    <w:rsid w:val="00104646"/>
    <w:rsid w:val="0010571E"/>
    <w:rsid w:val="00107A0C"/>
    <w:rsid w:val="0011072C"/>
    <w:rsid w:val="00112357"/>
    <w:rsid w:val="00112B6B"/>
    <w:rsid w:val="001215C7"/>
    <w:rsid w:val="00122E28"/>
    <w:rsid w:val="001232D9"/>
    <w:rsid w:val="001301A9"/>
    <w:rsid w:val="00136B09"/>
    <w:rsid w:val="00137073"/>
    <w:rsid w:val="00141B1B"/>
    <w:rsid w:val="00142EB7"/>
    <w:rsid w:val="0015023D"/>
    <w:rsid w:val="00154023"/>
    <w:rsid w:val="00164F6A"/>
    <w:rsid w:val="00170D9E"/>
    <w:rsid w:val="00176DF1"/>
    <w:rsid w:val="00182FF6"/>
    <w:rsid w:val="00190924"/>
    <w:rsid w:val="00190B1B"/>
    <w:rsid w:val="001B0F1A"/>
    <w:rsid w:val="001B21ED"/>
    <w:rsid w:val="001C4B4E"/>
    <w:rsid w:val="001C61A3"/>
    <w:rsid w:val="001D27D7"/>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B0461"/>
    <w:rsid w:val="002C25AE"/>
    <w:rsid w:val="002C45FD"/>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3009B"/>
    <w:rsid w:val="00336E3F"/>
    <w:rsid w:val="00340F1E"/>
    <w:rsid w:val="00341DAB"/>
    <w:rsid w:val="00357B08"/>
    <w:rsid w:val="00361A2D"/>
    <w:rsid w:val="003653F6"/>
    <w:rsid w:val="00367CF9"/>
    <w:rsid w:val="00372BCA"/>
    <w:rsid w:val="003757F4"/>
    <w:rsid w:val="003779D0"/>
    <w:rsid w:val="003838FC"/>
    <w:rsid w:val="003852C5"/>
    <w:rsid w:val="003968F9"/>
    <w:rsid w:val="003A6D89"/>
    <w:rsid w:val="003B1648"/>
    <w:rsid w:val="003B2B0A"/>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44A2"/>
    <w:rsid w:val="00416C9D"/>
    <w:rsid w:val="004202F9"/>
    <w:rsid w:val="00420B5B"/>
    <w:rsid w:val="0042274F"/>
    <w:rsid w:val="00432391"/>
    <w:rsid w:val="00451FB5"/>
    <w:rsid w:val="00455473"/>
    <w:rsid w:val="00455C52"/>
    <w:rsid w:val="00462CB2"/>
    <w:rsid w:val="004860D0"/>
    <w:rsid w:val="004923FF"/>
    <w:rsid w:val="004957F7"/>
    <w:rsid w:val="00497AAC"/>
    <w:rsid w:val="004A28AA"/>
    <w:rsid w:val="004A6F24"/>
    <w:rsid w:val="004B5CEC"/>
    <w:rsid w:val="004D3611"/>
    <w:rsid w:val="004D7D20"/>
    <w:rsid w:val="004E4D6D"/>
    <w:rsid w:val="004F0BEB"/>
    <w:rsid w:val="004F2A66"/>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66C1C"/>
    <w:rsid w:val="00572F02"/>
    <w:rsid w:val="00580CC4"/>
    <w:rsid w:val="00597535"/>
    <w:rsid w:val="005A0230"/>
    <w:rsid w:val="005B2286"/>
    <w:rsid w:val="005B4CDB"/>
    <w:rsid w:val="005B5FF7"/>
    <w:rsid w:val="005C238B"/>
    <w:rsid w:val="005D423D"/>
    <w:rsid w:val="005E4140"/>
    <w:rsid w:val="005F1CAF"/>
    <w:rsid w:val="005F7206"/>
    <w:rsid w:val="005F735C"/>
    <w:rsid w:val="006003AB"/>
    <w:rsid w:val="00614311"/>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CAD"/>
    <w:rsid w:val="00676E3F"/>
    <w:rsid w:val="00677381"/>
    <w:rsid w:val="00683799"/>
    <w:rsid w:val="00694009"/>
    <w:rsid w:val="006943AC"/>
    <w:rsid w:val="0069494D"/>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108BA"/>
    <w:rsid w:val="00712BE2"/>
    <w:rsid w:val="00720853"/>
    <w:rsid w:val="00730698"/>
    <w:rsid w:val="00733867"/>
    <w:rsid w:val="007407D3"/>
    <w:rsid w:val="00743774"/>
    <w:rsid w:val="007572D8"/>
    <w:rsid w:val="00761683"/>
    <w:rsid w:val="007726B5"/>
    <w:rsid w:val="00776E50"/>
    <w:rsid w:val="0079014F"/>
    <w:rsid w:val="00796682"/>
    <w:rsid w:val="007A367A"/>
    <w:rsid w:val="007B4AC6"/>
    <w:rsid w:val="007B5DDD"/>
    <w:rsid w:val="007B68CF"/>
    <w:rsid w:val="007C2893"/>
    <w:rsid w:val="007D6F67"/>
    <w:rsid w:val="007E039D"/>
    <w:rsid w:val="007E29BC"/>
    <w:rsid w:val="007E4221"/>
    <w:rsid w:val="007E6849"/>
    <w:rsid w:val="00800BF2"/>
    <w:rsid w:val="00800CCA"/>
    <w:rsid w:val="0080340E"/>
    <w:rsid w:val="008075D1"/>
    <w:rsid w:val="008215A5"/>
    <w:rsid w:val="00822870"/>
    <w:rsid w:val="00822DA7"/>
    <w:rsid w:val="008359BB"/>
    <w:rsid w:val="00835FA1"/>
    <w:rsid w:val="00845A7E"/>
    <w:rsid w:val="00846DC4"/>
    <w:rsid w:val="008528B7"/>
    <w:rsid w:val="00860C48"/>
    <w:rsid w:val="00871EEF"/>
    <w:rsid w:val="0088351B"/>
    <w:rsid w:val="0088753A"/>
    <w:rsid w:val="008913B8"/>
    <w:rsid w:val="00894E5B"/>
    <w:rsid w:val="008950D0"/>
    <w:rsid w:val="0089798D"/>
    <w:rsid w:val="008A1B90"/>
    <w:rsid w:val="008A44AD"/>
    <w:rsid w:val="008B2031"/>
    <w:rsid w:val="008B6910"/>
    <w:rsid w:val="008C20AA"/>
    <w:rsid w:val="008C2F1A"/>
    <w:rsid w:val="008D3A9F"/>
    <w:rsid w:val="008D61F6"/>
    <w:rsid w:val="008E19F9"/>
    <w:rsid w:val="008E2F97"/>
    <w:rsid w:val="008F2D88"/>
    <w:rsid w:val="008F4037"/>
    <w:rsid w:val="008F5BBC"/>
    <w:rsid w:val="00902218"/>
    <w:rsid w:val="00902D03"/>
    <w:rsid w:val="009161C4"/>
    <w:rsid w:val="00932C5C"/>
    <w:rsid w:val="0093695E"/>
    <w:rsid w:val="00941937"/>
    <w:rsid w:val="0094253E"/>
    <w:rsid w:val="009436BB"/>
    <w:rsid w:val="00945DA0"/>
    <w:rsid w:val="00951E7C"/>
    <w:rsid w:val="009546FD"/>
    <w:rsid w:val="009577BF"/>
    <w:rsid w:val="009722A6"/>
    <w:rsid w:val="0097311D"/>
    <w:rsid w:val="00992DB1"/>
    <w:rsid w:val="009A592F"/>
    <w:rsid w:val="009A7E4E"/>
    <w:rsid w:val="009B0030"/>
    <w:rsid w:val="009B18B4"/>
    <w:rsid w:val="009B1D7B"/>
    <w:rsid w:val="009B2515"/>
    <w:rsid w:val="009B3063"/>
    <w:rsid w:val="009C1459"/>
    <w:rsid w:val="009C5D48"/>
    <w:rsid w:val="009C6EF1"/>
    <w:rsid w:val="009D5780"/>
    <w:rsid w:val="009D79DF"/>
    <w:rsid w:val="009F2467"/>
    <w:rsid w:val="009F5BCC"/>
    <w:rsid w:val="00A02C21"/>
    <w:rsid w:val="00A02D37"/>
    <w:rsid w:val="00A0309C"/>
    <w:rsid w:val="00A04487"/>
    <w:rsid w:val="00A05488"/>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5FF"/>
    <w:rsid w:val="00AC6F10"/>
    <w:rsid w:val="00AD2490"/>
    <w:rsid w:val="00AD3C46"/>
    <w:rsid w:val="00AD73C6"/>
    <w:rsid w:val="00AE18D1"/>
    <w:rsid w:val="00AE4567"/>
    <w:rsid w:val="00AE5A74"/>
    <w:rsid w:val="00AF47A8"/>
    <w:rsid w:val="00AF78B9"/>
    <w:rsid w:val="00B001E3"/>
    <w:rsid w:val="00B05E3A"/>
    <w:rsid w:val="00B14648"/>
    <w:rsid w:val="00B218B0"/>
    <w:rsid w:val="00B21B86"/>
    <w:rsid w:val="00B25861"/>
    <w:rsid w:val="00B25A50"/>
    <w:rsid w:val="00B25DB1"/>
    <w:rsid w:val="00B35EEB"/>
    <w:rsid w:val="00B409AB"/>
    <w:rsid w:val="00B410D9"/>
    <w:rsid w:val="00B4292C"/>
    <w:rsid w:val="00B545B2"/>
    <w:rsid w:val="00B60265"/>
    <w:rsid w:val="00B664C3"/>
    <w:rsid w:val="00B807BC"/>
    <w:rsid w:val="00B80819"/>
    <w:rsid w:val="00B81287"/>
    <w:rsid w:val="00B833C0"/>
    <w:rsid w:val="00B84F7E"/>
    <w:rsid w:val="00B91FF4"/>
    <w:rsid w:val="00B92879"/>
    <w:rsid w:val="00B92F01"/>
    <w:rsid w:val="00B9795D"/>
    <w:rsid w:val="00B97C3D"/>
    <w:rsid w:val="00BB156C"/>
    <w:rsid w:val="00BC07A1"/>
    <w:rsid w:val="00BD2E08"/>
    <w:rsid w:val="00BD4150"/>
    <w:rsid w:val="00BD6DED"/>
    <w:rsid w:val="00BD7B32"/>
    <w:rsid w:val="00BE44E9"/>
    <w:rsid w:val="00BF2D5F"/>
    <w:rsid w:val="00C30550"/>
    <w:rsid w:val="00C453EC"/>
    <w:rsid w:val="00C55687"/>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F5EC2"/>
    <w:rsid w:val="00D044CF"/>
    <w:rsid w:val="00D05B64"/>
    <w:rsid w:val="00D13744"/>
    <w:rsid w:val="00D15B15"/>
    <w:rsid w:val="00D21FD5"/>
    <w:rsid w:val="00D22D1B"/>
    <w:rsid w:val="00D242C0"/>
    <w:rsid w:val="00D3034A"/>
    <w:rsid w:val="00D30CA2"/>
    <w:rsid w:val="00D3790B"/>
    <w:rsid w:val="00D37E22"/>
    <w:rsid w:val="00D42570"/>
    <w:rsid w:val="00D46FED"/>
    <w:rsid w:val="00D51156"/>
    <w:rsid w:val="00D55BBD"/>
    <w:rsid w:val="00D60A04"/>
    <w:rsid w:val="00D64FE2"/>
    <w:rsid w:val="00D674B0"/>
    <w:rsid w:val="00D77EF2"/>
    <w:rsid w:val="00D8398E"/>
    <w:rsid w:val="00D85FDF"/>
    <w:rsid w:val="00DA2973"/>
    <w:rsid w:val="00DA2CB4"/>
    <w:rsid w:val="00DA4F15"/>
    <w:rsid w:val="00DA68B5"/>
    <w:rsid w:val="00DB328E"/>
    <w:rsid w:val="00DB7ED7"/>
    <w:rsid w:val="00DC037E"/>
    <w:rsid w:val="00DC2C92"/>
    <w:rsid w:val="00DC37D8"/>
    <w:rsid w:val="00DD11C2"/>
    <w:rsid w:val="00DD3A93"/>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0501"/>
    <w:rsid w:val="00E91B34"/>
    <w:rsid w:val="00E92FC0"/>
    <w:rsid w:val="00E96D76"/>
    <w:rsid w:val="00E9787C"/>
    <w:rsid w:val="00EA022C"/>
    <w:rsid w:val="00EA1035"/>
    <w:rsid w:val="00EB0AD3"/>
    <w:rsid w:val="00EB3FB9"/>
    <w:rsid w:val="00EC268E"/>
    <w:rsid w:val="00ED1A08"/>
    <w:rsid w:val="00ED60EF"/>
    <w:rsid w:val="00ED6401"/>
    <w:rsid w:val="00EE3E59"/>
    <w:rsid w:val="00EF4B39"/>
    <w:rsid w:val="00EF5168"/>
    <w:rsid w:val="00F06E77"/>
    <w:rsid w:val="00F12DBE"/>
    <w:rsid w:val="00F172CC"/>
    <w:rsid w:val="00F36316"/>
    <w:rsid w:val="00F44D4C"/>
    <w:rsid w:val="00F6130E"/>
    <w:rsid w:val="00F65446"/>
    <w:rsid w:val="00F65C09"/>
    <w:rsid w:val="00F72AE5"/>
    <w:rsid w:val="00F8098A"/>
    <w:rsid w:val="00F825B4"/>
    <w:rsid w:val="00F9757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149977344"/>
        <c:axId val="150372352"/>
      </c:lineChart>
      <c:catAx>
        <c:axId val="149977344"/>
        <c:scaling>
          <c:orientation val="minMax"/>
        </c:scaling>
        <c:delete val="0"/>
        <c:axPos val="b"/>
        <c:numFmt formatCode="General" sourceLinked="1"/>
        <c:majorTickMark val="out"/>
        <c:minorTickMark val="none"/>
        <c:tickLblPos val="nextTo"/>
        <c:crossAx val="150372352"/>
        <c:crosses val="autoZero"/>
        <c:auto val="1"/>
        <c:lblAlgn val="ctr"/>
        <c:lblOffset val="100"/>
        <c:noMultiLvlLbl val="0"/>
      </c:catAx>
      <c:valAx>
        <c:axId val="150372352"/>
        <c:scaling>
          <c:orientation val="minMax"/>
        </c:scaling>
        <c:delete val="0"/>
        <c:axPos val="l"/>
        <c:majorGridlines/>
        <c:numFmt formatCode="General" sourceLinked="1"/>
        <c:majorTickMark val="out"/>
        <c:minorTickMark val="none"/>
        <c:tickLblPos val="nextTo"/>
        <c:crossAx val="149977344"/>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B2824-231E-4C1E-8C23-174000FFA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10268</Words>
  <Characters>58533</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68664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2014-11-28T15:51:00Z</cp:lastPrinted>
  <dcterms:created xsi:type="dcterms:W3CDTF">2014-12-15T10:10:00Z</dcterms:created>
  <dcterms:modified xsi:type="dcterms:W3CDTF">2014-12-15T13:47:00Z</dcterms:modified>
</cp:coreProperties>
</file>