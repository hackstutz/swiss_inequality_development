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481E16"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le"/>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CommentReference"/>
                <w:rFonts w:eastAsia="Lucida Sans"/>
                <w:color w:val="auto"/>
                <w:spacing w:val="0"/>
                <w:kern w:val="0"/>
              </w:rPr>
              <w:commentReference w:id="0"/>
            </w:r>
          </w:p>
          <w:p w14:paraId="6AFB6F65" w14:textId="681F5404" w:rsidR="009F5BCC" w:rsidRPr="00D044CF" w:rsidRDefault="003757F4" w:rsidP="00D044CF">
            <w:pPr>
              <w:pStyle w:val="Subtitle"/>
              <w:jc w:val="center"/>
              <w:rPr>
                <w:lang w:val="en-US"/>
              </w:rPr>
            </w:pPr>
            <w:bookmarkStart w:id="1" w:name="_Toc406505782"/>
            <w:r>
              <w:rPr>
                <w:lang w:val="en-US"/>
              </w:rPr>
              <w:t xml:space="preserve">Income Inequality in </w:t>
            </w:r>
            <w:r w:rsidR="00D044CF" w:rsidRPr="00D044CF">
              <w:rPr>
                <w:lang w:val="en-US"/>
              </w:rPr>
              <w:t>Switzerland from 19</w:t>
            </w:r>
            <w:r w:rsidR="008D21A3">
              <w:rPr>
                <w:lang w:val="en-US"/>
              </w:rPr>
              <w:t>45</w:t>
            </w:r>
            <w:r w:rsidR="00D044CF" w:rsidRPr="00D044CF">
              <w:rPr>
                <w:lang w:val="en-US"/>
              </w:rPr>
              <w:t xml:space="preserve"> to 201</w:t>
            </w:r>
            <w:r w:rsidR="00E82313">
              <w:rPr>
                <w:lang w:val="en-US"/>
              </w:rPr>
              <w:t>1</w:t>
            </w:r>
            <w:bookmarkEnd w:id="1"/>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113E1802" w:rsidR="00D044CF" w:rsidRDefault="00D044CF" w:rsidP="00D044CF">
            <w:pPr>
              <w:jc w:val="center"/>
              <w:rPr>
                <w:b/>
                <w:lang w:val="en-US"/>
              </w:rPr>
            </w:pPr>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162BC65E" w:rsidR="00D044CF" w:rsidRDefault="00D044CF" w:rsidP="00D044CF">
            <w:pPr>
              <w:jc w:val="center"/>
              <w:rPr>
                <w:rStyle w:val="Hyperlink"/>
                <w:b/>
                <w:lang w:val="en-US"/>
              </w:rPr>
            </w:pPr>
          </w:p>
          <w:p w14:paraId="473D36E8" w14:textId="77777777" w:rsidR="00EF5168" w:rsidRPr="00D044CF" w:rsidRDefault="00EF5168" w:rsidP="00D044CF">
            <w:pPr>
              <w:jc w:val="center"/>
              <w:rPr>
                <w:b/>
                <w:lang w:val="en-US"/>
              </w:rPr>
            </w:pPr>
          </w:p>
          <w:p w14:paraId="127034EE" w14:textId="2865BC1F" w:rsidR="009F5BCC" w:rsidRPr="00EF5168" w:rsidRDefault="00D242C0" w:rsidP="00D044CF">
            <w:pPr>
              <w:jc w:val="center"/>
              <w:rPr>
                <w:lang w:val="en-US"/>
              </w:rPr>
            </w:pPr>
            <w:r>
              <w:rPr>
                <w:lang w:val="en-US"/>
              </w:rPr>
              <w:t>December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2"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3"/>
            <w:r w:rsidR="00DA2CB4">
              <w:rPr>
                <w:lang w:val="en-US"/>
              </w:rPr>
              <w:t xml:space="preserve">tax data </w:t>
            </w:r>
            <w:commentRangeEnd w:id="3"/>
            <w:r w:rsidR="00EA022C">
              <w:rPr>
                <w:rStyle w:val="CommentReference"/>
              </w:rPr>
              <w:commentReference w:id="3"/>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4"/>
            <w:ins w:id="5" w:author="Hümbelin Oliver" w:date="2014-11-17T17:37:00Z">
              <w:r w:rsidR="00ED1A08">
                <w:rPr>
                  <w:lang w:val="en-US"/>
                </w:rPr>
                <w:t xml:space="preserve"> from Switzerland</w:t>
              </w:r>
            </w:ins>
            <w:ins w:id="6" w:author="Hümbelin Oliver" w:date="2014-11-17T17:41:00Z">
              <w:r w:rsidR="00ED1A08">
                <w:rPr>
                  <w:lang w:val="en-US"/>
                </w:rPr>
                <w:t xml:space="preserve"> we show a)</w:t>
              </w:r>
            </w:ins>
            <w:ins w:id="7" w:author="Hümbelin Oliver" w:date="2014-11-17T17:38:00Z">
              <w:r w:rsidR="00ED1A08">
                <w:rPr>
                  <w:lang w:val="en-US"/>
                </w:rPr>
                <w:t xml:space="preserve"> how strong inequality is affected by using different income concepts</w:t>
              </w:r>
            </w:ins>
            <w:ins w:id="8" w:author="Hümbelin Oliver" w:date="2014-11-17T17:41:00Z">
              <w:r w:rsidR="00ED1A08">
                <w:rPr>
                  <w:lang w:val="en-US"/>
                </w:rPr>
                <w:t>, b</w:t>
              </w:r>
            </w:ins>
            <w:ins w:id="9" w:author="Hümbelin Oliver" w:date="2014-11-17T17:39:00Z">
              <w:r w:rsidR="00ED1A08">
                <w:rPr>
                  <w:lang w:val="en-US"/>
                </w:rPr>
                <w:t>y</w:t>
              </w:r>
            </w:ins>
            <w:ins w:id="10" w:author="Hümbelin Oliver" w:date="2014-11-17T17:41:00Z">
              <w:r w:rsidR="00ED1A08">
                <w:rPr>
                  <w:lang w:val="en-US"/>
                </w:rPr>
                <w:t xml:space="preserve"> b)</w:t>
              </w:r>
            </w:ins>
            <w:ins w:id="11" w:author="Hümbelin Oliver" w:date="2014-11-17T17:39:00Z">
              <w:r w:rsidR="00ED1A08">
                <w:rPr>
                  <w:lang w:val="en-US"/>
                </w:rPr>
                <w:t xml:space="preserve"> comparing tax data to survey data, we</w:t>
              </w:r>
            </w:ins>
            <w:ins w:id="12" w:author="Hümbelin Oliver" w:date="2014-11-17T17:40:00Z">
              <w:r w:rsidR="00ED1A08">
                <w:rPr>
                  <w:lang w:val="en-US"/>
                </w:rPr>
                <w:t xml:space="preserve"> furthermore</w:t>
              </w:r>
            </w:ins>
            <w:ins w:id="13" w:author="Hümbelin Oliver" w:date="2014-11-17T17:39:00Z">
              <w:r w:rsidR="00ED1A08">
                <w:rPr>
                  <w:lang w:val="en-US"/>
                </w:rPr>
                <w:t xml:space="preserve"> qu</w:t>
              </w:r>
            </w:ins>
            <w:ins w:id="14" w:author="Hümbelin Oliver" w:date="2014-11-17T17:40:00Z">
              <w:r w:rsidR="00ED1A08">
                <w:rPr>
                  <w:lang w:val="en-US"/>
                </w:rPr>
                <w:t>antify the bias from different household concepts (tax units, households) and from sample bias</w:t>
              </w:r>
            </w:ins>
            <w:ins w:id="15" w:author="Hümbelin Oliver" w:date="2014-11-17T17:42:00Z">
              <w:r w:rsidR="00597535">
                <w:rPr>
                  <w:lang w:val="en-US"/>
                </w:rPr>
                <w:t xml:space="preserve"> and </w:t>
              </w:r>
            </w:ins>
            <w:ins w:id="16" w:author="Hümbelin Oliver" w:date="2014-11-17T17:43:00Z">
              <w:r w:rsidR="00597535">
                <w:rPr>
                  <w:lang w:val="en-US"/>
                </w:rPr>
                <w:t>by c) using relative distribution method, we show</w:t>
              </w:r>
            </w:ins>
            <w:ins w:id="17" w:author="Hümbelin Oliver" w:date="2014-11-17T17:45:00Z">
              <w:r w:rsidR="00597535">
                <w:rPr>
                  <w:lang w:val="en-US"/>
                </w:rPr>
                <w:t xml:space="preserve"> </w:t>
              </w:r>
            </w:ins>
            <w:ins w:id="18" w:author="Hümbelin Oliver" w:date="2014-11-17T17:43:00Z">
              <w:r w:rsidR="00597535">
                <w:rPr>
                  <w:lang w:val="en-US"/>
                </w:rPr>
                <w:t>how interpretation changes, when using different inequality measures.</w:t>
              </w:r>
            </w:ins>
            <w:ins w:id="19" w:author="Hümbelin Oliver" w:date="2014-11-17T17:46:00Z">
              <w:r w:rsidR="00597535">
                <w:rPr>
                  <w:lang w:val="en-US"/>
                </w:rPr>
                <w:t xml:space="preserve"> Finally we present a new income </w:t>
              </w:r>
            </w:ins>
            <w:ins w:id="20" w:author="Hümbelin Oliver" w:date="2014-11-17T17:47:00Z">
              <w:r w:rsidR="00597535">
                <w:rPr>
                  <w:lang w:val="en-US"/>
                </w:rPr>
                <w:t>inequality</w:t>
              </w:r>
            </w:ins>
            <w:ins w:id="21" w:author="Hümbelin Oliver" w:date="2014-11-17T17:46:00Z">
              <w:r w:rsidR="00597535">
                <w:rPr>
                  <w:lang w:val="en-US"/>
                </w:rPr>
                <w:t xml:space="preserve"> </w:t>
              </w:r>
            </w:ins>
            <w:ins w:id="22" w:author="Hümbelin Oliver" w:date="2014-11-17T17:47:00Z">
              <w:r w:rsidR="00597535">
                <w:rPr>
                  <w:lang w:val="en-US"/>
                </w:rPr>
                <w:t xml:space="preserve">time series </w:t>
              </w:r>
            </w:ins>
            <w:ins w:id="23" w:author="Hümbelin Oliver" w:date="2014-11-18T11:39:00Z">
              <w:r w:rsidR="008C20AA">
                <w:rPr>
                  <w:lang w:val="en-US"/>
                </w:rPr>
                <w:t xml:space="preserve">for Switzerland </w:t>
              </w:r>
            </w:ins>
            <w:ins w:id="24" w:author="Hümbelin Oliver" w:date="2014-11-17T17:47:00Z">
              <w:r w:rsidR="00597535">
                <w:rPr>
                  <w:lang w:val="en-US"/>
                </w:rPr>
                <w:t xml:space="preserve">showing rising inequality trends in the 1950s and 2000s as well as a decreasing trend in the 1970s and 1990s. </w:t>
              </w:r>
            </w:ins>
            <w:commentRangeEnd w:id="4"/>
            <w:r w:rsidR="00D55BBD">
              <w:rPr>
                <w:rStyle w:val="CommentReference"/>
              </w:rPr>
              <w:commentReference w:id="4"/>
            </w:r>
            <w:del w:id="25"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26" w:author="Hümbelin Oliver" w:date="2014-11-17T17:47:00Z">
              <w:r w:rsidDel="00597535">
                <w:rPr>
                  <w:lang w:val="en-US"/>
                </w:rPr>
                <w:delText>as an example we</w:delText>
              </w:r>
              <w:r w:rsidR="00154023" w:rsidRPr="00154023" w:rsidDel="00597535">
                <w:rPr>
                  <w:lang w:val="en-US"/>
                </w:rPr>
                <w:delText xml:space="preserve"> show</w:delText>
              </w:r>
            </w:del>
            <w:del w:id="27"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28"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29"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9"/>
          </w:p>
        </w:tc>
      </w:tr>
    </w:tbl>
    <w:p w14:paraId="6A889872" w14:textId="77777777" w:rsidR="008D61F6" w:rsidRDefault="008D61F6" w:rsidP="004F7B96">
      <w:pPr>
        <w:pStyle w:val="Inhaltsverzeichnis"/>
        <w:spacing w:line="100" w:lineRule="atLeast"/>
      </w:pPr>
      <w:bookmarkStart w:id="30" w:name="_Toc406505783"/>
      <w:r w:rsidRPr="008D61F6">
        <w:t>Inhaltsverzeichnis</w:t>
      </w:r>
      <w:bookmarkEnd w:id="30"/>
    </w:p>
    <w:p w14:paraId="154D4A8C" w14:textId="77777777" w:rsidR="00796682" w:rsidRDefault="00796682"/>
    <w:p w14:paraId="51319D5F" w14:textId="77777777" w:rsidR="004F7B96" w:rsidRPr="008D61F6" w:rsidRDefault="004F7B96"/>
    <w:p w14:paraId="77A1CF7C" w14:textId="3AA04F8F" w:rsidR="008D21A3" w:rsidRDefault="008D21A3">
      <w:pPr>
        <w:pStyle w:val="TOC2"/>
        <w:rPr>
          <w:rFonts w:asciiTheme="minorHAnsi" w:eastAsiaTheme="minorEastAsia" w:hAnsiTheme="minorHAnsi" w:cstheme="minorBidi"/>
          <w:noProof/>
          <w:sz w:val="22"/>
          <w:szCs w:val="22"/>
          <w:lang w:val="en-US"/>
        </w:rPr>
      </w:pPr>
      <w:r>
        <w:rPr>
          <w:lang w:val="fr-FR"/>
        </w:rPr>
        <w:fldChar w:fldCharType="begin"/>
      </w:r>
      <w:r>
        <w:rPr>
          <w:lang w:val="fr-FR"/>
        </w:rPr>
        <w:instrText xml:space="preserve"> TOC \o "1-3" \h \z \u </w:instrText>
      </w:r>
      <w:r>
        <w:rPr>
          <w:lang w:val="fr-FR"/>
        </w:rPr>
        <w:fldChar w:fldCharType="separate"/>
      </w:r>
    </w:p>
    <w:p w14:paraId="15A1C75F" w14:textId="77777777" w:rsidR="008D21A3" w:rsidRDefault="00481E16">
      <w:pPr>
        <w:pStyle w:val="TOC1"/>
        <w:rPr>
          <w:rFonts w:asciiTheme="minorHAnsi" w:eastAsiaTheme="minorEastAsia" w:hAnsiTheme="minorHAnsi" w:cstheme="minorBidi"/>
          <w:noProof/>
          <w:sz w:val="22"/>
          <w:szCs w:val="22"/>
          <w:lang w:val="en-US"/>
        </w:rPr>
      </w:pPr>
      <w:hyperlink w:anchor="_Toc406505784" w:history="1">
        <w:r w:rsidR="008D21A3" w:rsidRPr="00B163A8">
          <w:rPr>
            <w:rStyle w:val="Hyperlink"/>
            <w:noProof/>
            <w:lang w:val="en-US"/>
          </w:rPr>
          <w:t>1</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Introduction</w:t>
        </w:r>
        <w:r w:rsidR="008D21A3">
          <w:rPr>
            <w:noProof/>
            <w:webHidden/>
          </w:rPr>
          <w:tab/>
        </w:r>
        <w:r w:rsidR="008D21A3">
          <w:rPr>
            <w:noProof/>
            <w:webHidden/>
          </w:rPr>
          <w:fldChar w:fldCharType="begin"/>
        </w:r>
        <w:r w:rsidR="008D21A3">
          <w:rPr>
            <w:noProof/>
            <w:webHidden/>
          </w:rPr>
          <w:instrText xml:space="preserve"> PAGEREF _Toc406505784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7A6A4A6B" w14:textId="77777777" w:rsidR="008D21A3" w:rsidRDefault="00481E16">
      <w:pPr>
        <w:pStyle w:val="TOC1"/>
        <w:rPr>
          <w:rFonts w:asciiTheme="minorHAnsi" w:eastAsiaTheme="minorEastAsia" w:hAnsiTheme="minorHAnsi" w:cstheme="minorBidi"/>
          <w:noProof/>
          <w:sz w:val="22"/>
          <w:szCs w:val="22"/>
          <w:lang w:val="en-US"/>
        </w:rPr>
      </w:pPr>
      <w:hyperlink w:anchor="_Toc406505785" w:history="1">
        <w:r w:rsidR="008D21A3" w:rsidRPr="00B163A8">
          <w:rPr>
            <w:rStyle w:val="Hyperlink"/>
            <w:noProof/>
          </w:rPr>
          <w:t>2</w:t>
        </w:r>
        <w:r w:rsidR="008D21A3">
          <w:rPr>
            <w:rFonts w:asciiTheme="minorHAnsi" w:eastAsiaTheme="minorEastAsia" w:hAnsiTheme="minorHAnsi" w:cstheme="minorBidi"/>
            <w:noProof/>
            <w:sz w:val="22"/>
            <w:szCs w:val="22"/>
            <w:lang w:val="en-US"/>
          </w:rPr>
          <w:tab/>
        </w:r>
        <w:r w:rsidR="008D21A3" w:rsidRPr="00B163A8">
          <w:rPr>
            <w:rStyle w:val="Hyperlink"/>
            <w:noProof/>
          </w:rPr>
          <w:t>Standards on Assessing Economic Inequality</w:t>
        </w:r>
        <w:r w:rsidR="008D21A3">
          <w:rPr>
            <w:noProof/>
            <w:webHidden/>
          </w:rPr>
          <w:tab/>
        </w:r>
        <w:r w:rsidR="008D21A3">
          <w:rPr>
            <w:noProof/>
            <w:webHidden/>
          </w:rPr>
          <w:fldChar w:fldCharType="begin"/>
        </w:r>
        <w:r w:rsidR="008D21A3">
          <w:rPr>
            <w:noProof/>
            <w:webHidden/>
          </w:rPr>
          <w:instrText xml:space="preserve"> PAGEREF _Toc406505785 \h </w:instrText>
        </w:r>
        <w:r w:rsidR="008D21A3">
          <w:rPr>
            <w:noProof/>
            <w:webHidden/>
          </w:rPr>
        </w:r>
        <w:r w:rsidR="008D21A3">
          <w:rPr>
            <w:noProof/>
            <w:webHidden/>
          </w:rPr>
          <w:fldChar w:fldCharType="separate"/>
        </w:r>
        <w:r w:rsidR="008D21A3">
          <w:rPr>
            <w:noProof/>
            <w:webHidden/>
          </w:rPr>
          <w:t>3</w:t>
        </w:r>
        <w:r w:rsidR="008D21A3">
          <w:rPr>
            <w:noProof/>
            <w:webHidden/>
          </w:rPr>
          <w:fldChar w:fldCharType="end"/>
        </w:r>
      </w:hyperlink>
    </w:p>
    <w:p w14:paraId="5AB5F2F1" w14:textId="77777777" w:rsidR="008D21A3" w:rsidRDefault="00481E16">
      <w:pPr>
        <w:pStyle w:val="TOC2"/>
        <w:rPr>
          <w:rFonts w:asciiTheme="minorHAnsi" w:eastAsiaTheme="minorEastAsia" w:hAnsiTheme="minorHAnsi" w:cstheme="minorBidi"/>
          <w:noProof/>
          <w:sz w:val="22"/>
          <w:szCs w:val="22"/>
          <w:lang w:val="en-US"/>
        </w:rPr>
      </w:pPr>
      <w:hyperlink w:anchor="_Toc406505786" w:history="1">
        <w:r w:rsidR="008D21A3" w:rsidRPr="00B163A8">
          <w:rPr>
            <w:rStyle w:val="Hyperlink"/>
            <w:noProof/>
          </w:rPr>
          <w:t>2.1 Concepts on measuring economic resources</w:t>
        </w:r>
        <w:r w:rsidR="008D21A3">
          <w:rPr>
            <w:noProof/>
            <w:webHidden/>
          </w:rPr>
          <w:tab/>
        </w:r>
        <w:r w:rsidR="008D21A3">
          <w:rPr>
            <w:noProof/>
            <w:webHidden/>
          </w:rPr>
          <w:fldChar w:fldCharType="begin"/>
        </w:r>
        <w:r w:rsidR="008D21A3">
          <w:rPr>
            <w:noProof/>
            <w:webHidden/>
          </w:rPr>
          <w:instrText xml:space="preserve"> PAGEREF _Toc406505786 \h </w:instrText>
        </w:r>
        <w:r w:rsidR="008D21A3">
          <w:rPr>
            <w:noProof/>
            <w:webHidden/>
          </w:rPr>
        </w:r>
        <w:r w:rsidR="008D21A3">
          <w:rPr>
            <w:noProof/>
            <w:webHidden/>
          </w:rPr>
          <w:fldChar w:fldCharType="separate"/>
        </w:r>
        <w:r w:rsidR="008D21A3">
          <w:rPr>
            <w:noProof/>
            <w:webHidden/>
          </w:rPr>
          <w:t>4</w:t>
        </w:r>
        <w:r w:rsidR="008D21A3">
          <w:rPr>
            <w:noProof/>
            <w:webHidden/>
          </w:rPr>
          <w:fldChar w:fldCharType="end"/>
        </w:r>
      </w:hyperlink>
    </w:p>
    <w:p w14:paraId="1135DC00" w14:textId="77777777" w:rsidR="008D21A3" w:rsidRDefault="00481E16">
      <w:pPr>
        <w:pStyle w:val="TOC2"/>
        <w:rPr>
          <w:rFonts w:asciiTheme="minorHAnsi" w:eastAsiaTheme="minorEastAsia" w:hAnsiTheme="minorHAnsi" w:cstheme="minorBidi"/>
          <w:noProof/>
          <w:sz w:val="22"/>
          <w:szCs w:val="22"/>
          <w:lang w:val="en-US"/>
        </w:rPr>
      </w:pPr>
      <w:hyperlink w:anchor="_Toc406505787" w:history="1">
        <w:r w:rsidR="008D21A3" w:rsidRPr="00B163A8">
          <w:rPr>
            <w:rStyle w:val="Hyperlink"/>
            <w:noProof/>
          </w:rPr>
          <w:t>2.2 Measuring inequality</w:t>
        </w:r>
        <w:r w:rsidR="008D21A3">
          <w:rPr>
            <w:noProof/>
            <w:webHidden/>
          </w:rPr>
          <w:tab/>
        </w:r>
        <w:r w:rsidR="008D21A3">
          <w:rPr>
            <w:noProof/>
            <w:webHidden/>
          </w:rPr>
          <w:fldChar w:fldCharType="begin"/>
        </w:r>
        <w:r w:rsidR="008D21A3">
          <w:rPr>
            <w:noProof/>
            <w:webHidden/>
          </w:rPr>
          <w:instrText xml:space="preserve"> PAGEREF _Toc406505787 \h </w:instrText>
        </w:r>
        <w:r w:rsidR="008D21A3">
          <w:rPr>
            <w:noProof/>
            <w:webHidden/>
          </w:rPr>
        </w:r>
        <w:r w:rsidR="008D21A3">
          <w:rPr>
            <w:noProof/>
            <w:webHidden/>
          </w:rPr>
          <w:fldChar w:fldCharType="separate"/>
        </w:r>
        <w:r w:rsidR="008D21A3">
          <w:rPr>
            <w:noProof/>
            <w:webHidden/>
          </w:rPr>
          <w:t>5</w:t>
        </w:r>
        <w:r w:rsidR="008D21A3">
          <w:rPr>
            <w:noProof/>
            <w:webHidden/>
          </w:rPr>
          <w:fldChar w:fldCharType="end"/>
        </w:r>
      </w:hyperlink>
    </w:p>
    <w:p w14:paraId="5A45944F" w14:textId="77777777" w:rsidR="008D21A3" w:rsidRDefault="00481E16">
      <w:pPr>
        <w:pStyle w:val="TOC2"/>
        <w:rPr>
          <w:rFonts w:asciiTheme="minorHAnsi" w:eastAsiaTheme="minorEastAsia" w:hAnsiTheme="minorHAnsi" w:cstheme="minorBidi"/>
          <w:noProof/>
          <w:sz w:val="22"/>
          <w:szCs w:val="22"/>
          <w:lang w:val="en-US"/>
        </w:rPr>
      </w:pPr>
      <w:hyperlink w:anchor="_Toc406505788" w:history="1">
        <w:r w:rsidR="008D21A3" w:rsidRPr="00B163A8">
          <w:rPr>
            <w:rStyle w:val="Hyperlink"/>
            <w:noProof/>
          </w:rPr>
          <w:t>2.3 Statistical Units</w:t>
        </w:r>
        <w:r w:rsidR="008D21A3">
          <w:rPr>
            <w:noProof/>
            <w:webHidden/>
          </w:rPr>
          <w:tab/>
        </w:r>
        <w:r w:rsidR="008D21A3">
          <w:rPr>
            <w:noProof/>
            <w:webHidden/>
          </w:rPr>
          <w:fldChar w:fldCharType="begin"/>
        </w:r>
        <w:r w:rsidR="008D21A3">
          <w:rPr>
            <w:noProof/>
            <w:webHidden/>
          </w:rPr>
          <w:instrText xml:space="preserve"> PAGEREF _Toc406505788 \h </w:instrText>
        </w:r>
        <w:r w:rsidR="008D21A3">
          <w:rPr>
            <w:noProof/>
            <w:webHidden/>
          </w:rPr>
        </w:r>
        <w:r w:rsidR="008D21A3">
          <w:rPr>
            <w:noProof/>
            <w:webHidden/>
          </w:rPr>
          <w:fldChar w:fldCharType="separate"/>
        </w:r>
        <w:r w:rsidR="008D21A3">
          <w:rPr>
            <w:noProof/>
            <w:webHidden/>
          </w:rPr>
          <w:t>6</w:t>
        </w:r>
        <w:r w:rsidR="008D21A3">
          <w:rPr>
            <w:noProof/>
            <w:webHidden/>
          </w:rPr>
          <w:fldChar w:fldCharType="end"/>
        </w:r>
      </w:hyperlink>
    </w:p>
    <w:p w14:paraId="3A579043" w14:textId="77777777" w:rsidR="008D21A3" w:rsidRDefault="00481E16">
      <w:pPr>
        <w:pStyle w:val="TOC2"/>
        <w:rPr>
          <w:rFonts w:asciiTheme="minorHAnsi" w:eastAsiaTheme="minorEastAsia" w:hAnsiTheme="minorHAnsi" w:cstheme="minorBidi"/>
          <w:noProof/>
          <w:sz w:val="22"/>
          <w:szCs w:val="22"/>
          <w:lang w:val="en-US"/>
        </w:rPr>
      </w:pPr>
      <w:hyperlink w:anchor="_Toc406505789" w:history="1">
        <w:r w:rsidR="008D21A3" w:rsidRPr="00B163A8">
          <w:rPr>
            <w:rStyle w:val="Hyperlink"/>
            <w:noProof/>
            <w:lang w:val="en-US"/>
          </w:rPr>
          <w:t>2.4 Coverage Issues</w:t>
        </w:r>
        <w:r w:rsidR="008D21A3">
          <w:rPr>
            <w:noProof/>
            <w:webHidden/>
          </w:rPr>
          <w:tab/>
        </w:r>
        <w:r w:rsidR="008D21A3">
          <w:rPr>
            <w:noProof/>
            <w:webHidden/>
          </w:rPr>
          <w:fldChar w:fldCharType="begin"/>
        </w:r>
        <w:r w:rsidR="008D21A3">
          <w:rPr>
            <w:noProof/>
            <w:webHidden/>
          </w:rPr>
          <w:instrText xml:space="preserve"> PAGEREF _Toc406505789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4C4633F4" w14:textId="77777777" w:rsidR="008D21A3" w:rsidRDefault="00481E16">
      <w:pPr>
        <w:pStyle w:val="TOC1"/>
        <w:rPr>
          <w:rFonts w:asciiTheme="minorHAnsi" w:eastAsiaTheme="minorEastAsia" w:hAnsiTheme="minorHAnsi" w:cstheme="minorBidi"/>
          <w:noProof/>
          <w:sz w:val="22"/>
          <w:szCs w:val="22"/>
          <w:lang w:val="en-US"/>
        </w:rPr>
      </w:pPr>
      <w:hyperlink w:anchor="_Toc406505790" w:history="1">
        <w:r w:rsidR="008D21A3" w:rsidRPr="00B163A8">
          <w:rPr>
            <w:rStyle w:val="Hyperlink"/>
            <w:noProof/>
            <w:lang w:val="en-US"/>
          </w:rPr>
          <w:t>3</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Comparison of tax data and survey data – overview of advantages and shortcomings</w:t>
        </w:r>
        <w:r w:rsidR="008D21A3">
          <w:rPr>
            <w:noProof/>
            <w:webHidden/>
          </w:rPr>
          <w:tab/>
        </w:r>
        <w:r w:rsidR="008D21A3">
          <w:rPr>
            <w:noProof/>
            <w:webHidden/>
          </w:rPr>
          <w:fldChar w:fldCharType="begin"/>
        </w:r>
        <w:r w:rsidR="008D21A3">
          <w:rPr>
            <w:noProof/>
            <w:webHidden/>
          </w:rPr>
          <w:instrText xml:space="preserve"> PAGEREF _Toc406505790 \h </w:instrText>
        </w:r>
        <w:r w:rsidR="008D21A3">
          <w:rPr>
            <w:noProof/>
            <w:webHidden/>
          </w:rPr>
        </w:r>
        <w:r w:rsidR="008D21A3">
          <w:rPr>
            <w:noProof/>
            <w:webHidden/>
          </w:rPr>
          <w:fldChar w:fldCharType="separate"/>
        </w:r>
        <w:r w:rsidR="008D21A3">
          <w:rPr>
            <w:noProof/>
            <w:webHidden/>
          </w:rPr>
          <w:t>7</w:t>
        </w:r>
        <w:r w:rsidR="008D21A3">
          <w:rPr>
            <w:noProof/>
            <w:webHidden/>
          </w:rPr>
          <w:fldChar w:fldCharType="end"/>
        </w:r>
      </w:hyperlink>
    </w:p>
    <w:p w14:paraId="3C43FAC5" w14:textId="77777777" w:rsidR="008D21A3" w:rsidRDefault="00481E16">
      <w:pPr>
        <w:pStyle w:val="TOC1"/>
        <w:rPr>
          <w:rFonts w:asciiTheme="minorHAnsi" w:eastAsiaTheme="minorEastAsia" w:hAnsiTheme="minorHAnsi" w:cstheme="minorBidi"/>
          <w:noProof/>
          <w:sz w:val="22"/>
          <w:szCs w:val="22"/>
          <w:lang w:val="en-US"/>
        </w:rPr>
      </w:pPr>
      <w:hyperlink w:anchor="_Toc406505791" w:history="1">
        <w:r w:rsidR="008D21A3" w:rsidRPr="00B163A8">
          <w:rPr>
            <w:rStyle w:val="Hyperlink"/>
            <w:noProof/>
            <w:lang w:val="en-US"/>
          </w:rPr>
          <w:t>4</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Different trends for income inequality in Switzerland due to methodological differences?</w:t>
        </w:r>
        <w:r w:rsidR="008D21A3">
          <w:rPr>
            <w:noProof/>
            <w:webHidden/>
          </w:rPr>
          <w:tab/>
        </w:r>
        <w:r w:rsidR="008D21A3">
          <w:rPr>
            <w:noProof/>
            <w:webHidden/>
          </w:rPr>
          <w:fldChar w:fldCharType="begin"/>
        </w:r>
        <w:r w:rsidR="008D21A3">
          <w:rPr>
            <w:noProof/>
            <w:webHidden/>
          </w:rPr>
          <w:instrText xml:space="preserve"> PAGEREF _Toc406505791 \h </w:instrText>
        </w:r>
        <w:r w:rsidR="008D21A3">
          <w:rPr>
            <w:noProof/>
            <w:webHidden/>
          </w:rPr>
        </w:r>
        <w:r w:rsidR="008D21A3">
          <w:rPr>
            <w:noProof/>
            <w:webHidden/>
          </w:rPr>
          <w:fldChar w:fldCharType="separate"/>
        </w:r>
        <w:r w:rsidR="008D21A3">
          <w:rPr>
            <w:noProof/>
            <w:webHidden/>
          </w:rPr>
          <w:t>8</w:t>
        </w:r>
        <w:r w:rsidR="008D21A3">
          <w:rPr>
            <w:noProof/>
            <w:webHidden/>
          </w:rPr>
          <w:fldChar w:fldCharType="end"/>
        </w:r>
      </w:hyperlink>
    </w:p>
    <w:p w14:paraId="16F83D52" w14:textId="77777777" w:rsidR="008D21A3" w:rsidRDefault="00481E16">
      <w:pPr>
        <w:pStyle w:val="TOC1"/>
        <w:rPr>
          <w:rFonts w:asciiTheme="minorHAnsi" w:eastAsiaTheme="minorEastAsia" w:hAnsiTheme="minorHAnsi" w:cstheme="minorBidi"/>
          <w:noProof/>
          <w:sz w:val="22"/>
          <w:szCs w:val="22"/>
          <w:lang w:val="en-US"/>
        </w:rPr>
      </w:pPr>
      <w:hyperlink w:anchor="_Toc406505792" w:history="1">
        <w:r w:rsidR="008D21A3" w:rsidRPr="00B163A8">
          <w:rPr>
            <w:rStyle w:val="Hyperlink"/>
            <w:noProof/>
            <w:lang w:val="en-US"/>
          </w:rPr>
          <w:t>5</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Assessing income inequality trends with tax data for Switzerland</w:t>
        </w:r>
        <w:r w:rsidR="008D21A3">
          <w:rPr>
            <w:noProof/>
            <w:webHidden/>
          </w:rPr>
          <w:tab/>
        </w:r>
        <w:r w:rsidR="008D21A3">
          <w:rPr>
            <w:noProof/>
            <w:webHidden/>
          </w:rPr>
          <w:fldChar w:fldCharType="begin"/>
        </w:r>
        <w:r w:rsidR="008D21A3">
          <w:rPr>
            <w:noProof/>
            <w:webHidden/>
          </w:rPr>
          <w:instrText xml:space="preserve"> PAGEREF _Toc406505792 \h </w:instrText>
        </w:r>
        <w:r w:rsidR="008D21A3">
          <w:rPr>
            <w:noProof/>
            <w:webHidden/>
          </w:rPr>
        </w:r>
        <w:r w:rsidR="008D21A3">
          <w:rPr>
            <w:noProof/>
            <w:webHidden/>
          </w:rPr>
          <w:fldChar w:fldCharType="separate"/>
        </w:r>
        <w:r w:rsidR="008D21A3">
          <w:rPr>
            <w:noProof/>
            <w:webHidden/>
          </w:rPr>
          <w:t>10</w:t>
        </w:r>
        <w:r w:rsidR="008D21A3">
          <w:rPr>
            <w:noProof/>
            <w:webHidden/>
          </w:rPr>
          <w:fldChar w:fldCharType="end"/>
        </w:r>
      </w:hyperlink>
    </w:p>
    <w:p w14:paraId="4C553FE4" w14:textId="77777777" w:rsidR="008D21A3" w:rsidRDefault="00481E16">
      <w:pPr>
        <w:pStyle w:val="TOC2"/>
        <w:rPr>
          <w:rFonts w:asciiTheme="minorHAnsi" w:eastAsiaTheme="minorEastAsia" w:hAnsiTheme="minorHAnsi" w:cstheme="minorBidi"/>
          <w:noProof/>
          <w:sz w:val="22"/>
          <w:szCs w:val="22"/>
          <w:lang w:val="en-US"/>
        </w:rPr>
      </w:pPr>
      <w:hyperlink w:anchor="_Toc406505793" w:history="1">
        <w:r w:rsidR="008D21A3" w:rsidRPr="00B163A8">
          <w:rPr>
            <w:rStyle w:val="Hyperlink"/>
            <w:noProof/>
            <w:lang w:val="en-US"/>
          </w:rPr>
          <w:t>5.1 Defining Economic resources</w:t>
        </w:r>
        <w:r w:rsidR="008D21A3">
          <w:rPr>
            <w:noProof/>
            <w:webHidden/>
          </w:rPr>
          <w:tab/>
        </w:r>
        <w:r w:rsidR="008D21A3">
          <w:rPr>
            <w:noProof/>
            <w:webHidden/>
          </w:rPr>
          <w:fldChar w:fldCharType="begin"/>
        </w:r>
        <w:r w:rsidR="008D21A3">
          <w:rPr>
            <w:noProof/>
            <w:webHidden/>
          </w:rPr>
          <w:instrText xml:space="preserve"> PAGEREF _Toc406505793 \h </w:instrText>
        </w:r>
        <w:r w:rsidR="008D21A3">
          <w:rPr>
            <w:noProof/>
            <w:webHidden/>
          </w:rPr>
        </w:r>
        <w:r w:rsidR="008D21A3">
          <w:rPr>
            <w:noProof/>
            <w:webHidden/>
          </w:rPr>
          <w:fldChar w:fldCharType="separate"/>
        </w:r>
        <w:r w:rsidR="008D21A3">
          <w:rPr>
            <w:noProof/>
            <w:webHidden/>
          </w:rPr>
          <w:t>12</w:t>
        </w:r>
        <w:r w:rsidR="008D21A3">
          <w:rPr>
            <w:noProof/>
            <w:webHidden/>
          </w:rPr>
          <w:fldChar w:fldCharType="end"/>
        </w:r>
      </w:hyperlink>
    </w:p>
    <w:p w14:paraId="7BBB4059" w14:textId="77777777" w:rsidR="008D21A3" w:rsidRDefault="00481E16">
      <w:pPr>
        <w:pStyle w:val="TOC2"/>
        <w:rPr>
          <w:rFonts w:asciiTheme="minorHAnsi" w:eastAsiaTheme="minorEastAsia" w:hAnsiTheme="minorHAnsi" w:cstheme="minorBidi"/>
          <w:noProof/>
          <w:sz w:val="22"/>
          <w:szCs w:val="22"/>
          <w:lang w:val="en-US"/>
        </w:rPr>
      </w:pPr>
      <w:hyperlink w:anchor="_Toc406505796" w:history="1">
        <w:r w:rsidR="008D21A3" w:rsidRPr="00B163A8">
          <w:rPr>
            <w:rStyle w:val="Hyperlink"/>
            <w:noProof/>
            <w:lang w:val="en-US"/>
          </w:rPr>
          <w:t>5.2 Measuring inequality</w:t>
        </w:r>
        <w:r w:rsidR="008D21A3">
          <w:rPr>
            <w:noProof/>
            <w:webHidden/>
          </w:rPr>
          <w:tab/>
        </w:r>
        <w:r w:rsidR="008D21A3">
          <w:rPr>
            <w:noProof/>
            <w:webHidden/>
          </w:rPr>
          <w:fldChar w:fldCharType="begin"/>
        </w:r>
        <w:r w:rsidR="008D21A3">
          <w:rPr>
            <w:noProof/>
            <w:webHidden/>
          </w:rPr>
          <w:instrText xml:space="preserve"> PAGEREF _Toc406505796 \h </w:instrText>
        </w:r>
        <w:r w:rsidR="008D21A3">
          <w:rPr>
            <w:noProof/>
            <w:webHidden/>
          </w:rPr>
        </w:r>
        <w:r w:rsidR="008D21A3">
          <w:rPr>
            <w:noProof/>
            <w:webHidden/>
          </w:rPr>
          <w:fldChar w:fldCharType="separate"/>
        </w:r>
        <w:r w:rsidR="008D21A3">
          <w:rPr>
            <w:noProof/>
            <w:webHidden/>
          </w:rPr>
          <w:t>13</w:t>
        </w:r>
        <w:r w:rsidR="008D21A3">
          <w:rPr>
            <w:noProof/>
            <w:webHidden/>
          </w:rPr>
          <w:fldChar w:fldCharType="end"/>
        </w:r>
      </w:hyperlink>
    </w:p>
    <w:p w14:paraId="519409EA" w14:textId="77777777" w:rsidR="008D21A3" w:rsidRDefault="00481E16">
      <w:pPr>
        <w:pStyle w:val="TOC2"/>
        <w:rPr>
          <w:rFonts w:asciiTheme="minorHAnsi" w:eastAsiaTheme="minorEastAsia" w:hAnsiTheme="minorHAnsi" w:cstheme="minorBidi"/>
          <w:noProof/>
          <w:sz w:val="22"/>
          <w:szCs w:val="22"/>
          <w:lang w:val="en-US"/>
        </w:rPr>
      </w:pPr>
      <w:hyperlink w:anchor="_Toc406505799" w:history="1">
        <w:r w:rsidR="008D21A3" w:rsidRPr="00B163A8">
          <w:rPr>
            <w:rStyle w:val="Hyperlink"/>
            <w:noProof/>
            <w:lang w:val="en-US"/>
          </w:rPr>
          <w:t>5.3 Statistical units</w:t>
        </w:r>
        <w:r w:rsidR="008D21A3">
          <w:rPr>
            <w:noProof/>
            <w:webHidden/>
          </w:rPr>
          <w:tab/>
        </w:r>
        <w:r w:rsidR="008D21A3">
          <w:rPr>
            <w:noProof/>
            <w:webHidden/>
          </w:rPr>
          <w:fldChar w:fldCharType="begin"/>
        </w:r>
        <w:r w:rsidR="008D21A3">
          <w:rPr>
            <w:noProof/>
            <w:webHidden/>
          </w:rPr>
          <w:instrText xml:space="preserve"> PAGEREF _Toc406505799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374D280E" w14:textId="77777777" w:rsidR="008D21A3" w:rsidRDefault="00481E16">
      <w:pPr>
        <w:pStyle w:val="TOC2"/>
        <w:rPr>
          <w:rFonts w:asciiTheme="minorHAnsi" w:eastAsiaTheme="minorEastAsia" w:hAnsiTheme="minorHAnsi" w:cstheme="minorBidi"/>
          <w:noProof/>
          <w:sz w:val="22"/>
          <w:szCs w:val="22"/>
          <w:lang w:val="en-US"/>
        </w:rPr>
      </w:pPr>
      <w:hyperlink w:anchor="_Toc406505800" w:history="1">
        <w:r w:rsidR="008D21A3" w:rsidRPr="00B163A8">
          <w:rPr>
            <w:rStyle w:val="Hyperlink"/>
            <w:noProof/>
            <w:lang w:val="en-US"/>
          </w:rPr>
          <w:t>5.4 Coverage issues</w:t>
        </w:r>
        <w:r w:rsidR="008D21A3">
          <w:rPr>
            <w:noProof/>
            <w:webHidden/>
          </w:rPr>
          <w:tab/>
        </w:r>
        <w:r w:rsidR="008D21A3">
          <w:rPr>
            <w:noProof/>
            <w:webHidden/>
          </w:rPr>
          <w:fldChar w:fldCharType="begin"/>
        </w:r>
        <w:r w:rsidR="008D21A3">
          <w:rPr>
            <w:noProof/>
            <w:webHidden/>
          </w:rPr>
          <w:instrText xml:space="preserve"> PAGEREF _Toc406505800 \h </w:instrText>
        </w:r>
        <w:r w:rsidR="008D21A3">
          <w:rPr>
            <w:noProof/>
            <w:webHidden/>
          </w:rPr>
        </w:r>
        <w:r w:rsidR="008D21A3">
          <w:rPr>
            <w:noProof/>
            <w:webHidden/>
          </w:rPr>
          <w:fldChar w:fldCharType="separate"/>
        </w:r>
        <w:r w:rsidR="008D21A3">
          <w:rPr>
            <w:noProof/>
            <w:webHidden/>
          </w:rPr>
          <w:t>16</w:t>
        </w:r>
        <w:r w:rsidR="008D21A3">
          <w:rPr>
            <w:noProof/>
            <w:webHidden/>
          </w:rPr>
          <w:fldChar w:fldCharType="end"/>
        </w:r>
      </w:hyperlink>
    </w:p>
    <w:p w14:paraId="62E12F7B" w14:textId="77777777" w:rsidR="008D21A3" w:rsidRDefault="00481E16">
      <w:pPr>
        <w:pStyle w:val="TOC1"/>
        <w:rPr>
          <w:rFonts w:asciiTheme="minorHAnsi" w:eastAsiaTheme="minorEastAsia" w:hAnsiTheme="minorHAnsi" w:cstheme="minorBidi"/>
          <w:noProof/>
          <w:sz w:val="22"/>
          <w:szCs w:val="22"/>
          <w:lang w:val="en-US"/>
        </w:rPr>
      </w:pPr>
      <w:hyperlink w:anchor="_Toc406505804" w:history="1">
        <w:r w:rsidR="008D21A3" w:rsidRPr="00B163A8">
          <w:rPr>
            <w:rStyle w:val="Hyperlink"/>
            <w:noProof/>
            <w:lang w:val="en-US"/>
          </w:rPr>
          <w:t>6</w:t>
        </w:r>
        <w:r w:rsidR="008D21A3">
          <w:rPr>
            <w:rFonts w:asciiTheme="minorHAnsi" w:eastAsiaTheme="minorEastAsia" w:hAnsiTheme="minorHAnsi" w:cstheme="minorBidi"/>
            <w:noProof/>
            <w:sz w:val="22"/>
            <w:szCs w:val="22"/>
            <w:lang w:val="en-US"/>
          </w:rPr>
          <w:tab/>
        </w:r>
        <w:r w:rsidR="008D21A3" w:rsidRPr="00B163A8">
          <w:rPr>
            <w:rStyle w:val="Hyperlink"/>
            <w:noProof/>
            <w:lang w:val="en-US"/>
          </w:rPr>
          <w:t>Conclusion</w:t>
        </w:r>
        <w:r w:rsidR="008D21A3">
          <w:rPr>
            <w:noProof/>
            <w:webHidden/>
          </w:rPr>
          <w:tab/>
        </w:r>
        <w:r w:rsidR="008D21A3">
          <w:rPr>
            <w:noProof/>
            <w:webHidden/>
          </w:rPr>
          <w:fldChar w:fldCharType="begin"/>
        </w:r>
        <w:r w:rsidR="008D21A3">
          <w:rPr>
            <w:noProof/>
            <w:webHidden/>
          </w:rPr>
          <w:instrText xml:space="preserve"> PAGEREF _Toc406505804 \h </w:instrText>
        </w:r>
        <w:r w:rsidR="008D21A3">
          <w:rPr>
            <w:noProof/>
            <w:webHidden/>
          </w:rPr>
        </w:r>
        <w:r w:rsidR="008D21A3">
          <w:rPr>
            <w:noProof/>
            <w:webHidden/>
          </w:rPr>
          <w:fldChar w:fldCharType="separate"/>
        </w:r>
        <w:r w:rsidR="008D21A3">
          <w:rPr>
            <w:noProof/>
            <w:webHidden/>
          </w:rPr>
          <w:t>20</w:t>
        </w:r>
        <w:r w:rsidR="008D21A3">
          <w:rPr>
            <w:noProof/>
            <w:webHidden/>
          </w:rPr>
          <w:fldChar w:fldCharType="end"/>
        </w:r>
      </w:hyperlink>
    </w:p>
    <w:p w14:paraId="73E76EB4" w14:textId="77777777" w:rsidR="008D21A3" w:rsidRDefault="00481E16">
      <w:pPr>
        <w:pStyle w:val="TOC1"/>
        <w:rPr>
          <w:rFonts w:asciiTheme="minorHAnsi" w:eastAsiaTheme="minorEastAsia" w:hAnsiTheme="minorHAnsi" w:cstheme="minorBidi"/>
          <w:noProof/>
          <w:sz w:val="22"/>
          <w:szCs w:val="22"/>
          <w:lang w:val="en-US"/>
        </w:rPr>
      </w:pPr>
      <w:hyperlink w:anchor="_Toc406505805" w:history="1">
        <w:r w:rsidR="008D21A3" w:rsidRPr="00B163A8">
          <w:rPr>
            <w:rStyle w:val="Hyperlink"/>
            <w:noProof/>
          </w:rPr>
          <w:t>7</w:t>
        </w:r>
        <w:r w:rsidR="008D21A3">
          <w:rPr>
            <w:rFonts w:asciiTheme="minorHAnsi" w:eastAsiaTheme="minorEastAsia" w:hAnsiTheme="minorHAnsi" w:cstheme="minorBidi"/>
            <w:noProof/>
            <w:sz w:val="22"/>
            <w:szCs w:val="22"/>
            <w:lang w:val="en-US"/>
          </w:rPr>
          <w:tab/>
        </w:r>
        <w:r w:rsidR="008D21A3" w:rsidRPr="00B163A8">
          <w:rPr>
            <w:rStyle w:val="Hyperlink"/>
            <w:noProof/>
          </w:rPr>
          <w:t>Literaturverzeichnis</w:t>
        </w:r>
        <w:r w:rsidR="008D21A3">
          <w:rPr>
            <w:noProof/>
            <w:webHidden/>
          </w:rPr>
          <w:tab/>
        </w:r>
        <w:r w:rsidR="008D21A3">
          <w:rPr>
            <w:noProof/>
            <w:webHidden/>
          </w:rPr>
          <w:fldChar w:fldCharType="begin"/>
        </w:r>
        <w:r w:rsidR="008D21A3">
          <w:rPr>
            <w:noProof/>
            <w:webHidden/>
          </w:rPr>
          <w:instrText xml:space="preserve"> PAGEREF _Toc406505805 \h </w:instrText>
        </w:r>
        <w:r w:rsidR="008D21A3">
          <w:rPr>
            <w:noProof/>
            <w:webHidden/>
          </w:rPr>
        </w:r>
        <w:r w:rsidR="008D21A3">
          <w:rPr>
            <w:noProof/>
            <w:webHidden/>
          </w:rPr>
          <w:fldChar w:fldCharType="separate"/>
        </w:r>
        <w:r w:rsidR="008D21A3">
          <w:rPr>
            <w:noProof/>
            <w:webHidden/>
          </w:rPr>
          <w:t>25</w:t>
        </w:r>
        <w:r w:rsidR="008D21A3">
          <w:rPr>
            <w:noProof/>
            <w:webHidden/>
          </w:rPr>
          <w:fldChar w:fldCharType="end"/>
        </w:r>
      </w:hyperlink>
    </w:p>
    <w:p w14:paraId="5FBC3E77" w14:textId="357228EE" w:rsidR="006312CC" w:rsidRDefault="008D21A3">
      <w:r>
        <w:rPr>
          <w:lang w:val="fr-FR"/>
        </w:rPr>
        <w:fldChar w:fldCharType="end"/>
      </w:r>
    </w:p>
    <w:p w14:paraId="53B554C3" w14:textId="77777777" w:rsidR="006312CC" w:rsidRPr="00DE7DE7" w:rsidRDefault="006312CC" w:rsidP="00D044CF">
      <w:pPr>
        <w:pStyle w:val="Heading1"/>
        <w:rPr>
          <w:lang w:val="en-US"/>
        </w:rPr>
      </w:pPr>
      <w:r>
        <w:br w:type="page"/>
      </w:r>
      <w:bookmarkStart w:id="31" w:name="_Toc406505784"/>
      <w:r w:rsidR="00D044CF" w:rsidRPr="00DE7DE7">
        <w:rPr>
          <w:lang w:val="en-US"/>
        </w:rPr>
        <w:lastRenderedPageBreak/>
        <w:t>Introduction</w:t>
      </w:r>
      <w:bookmarkEnd w:id="31"/>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r w:rsidR="00054AC8">
        <w:rPr>
          <w:lang w:val="en-US"/>
        </w:rPr>
        <w:t>,</w:t>
      </w:r>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w:t>
      </w:r>
      <w:proofErr w:type="gramStart"/>
      <w:r w:rsidR="00A47D1F">
        <w:rPr>
          <w:lang w:val="en-US"/>
        </w:rPr>
        <w:t>,</w:t>
      </w:r>
      <w:proofErr w:type="gramEnd"/>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2EA2BD7B" w14:textId="25AF77DF" w:rsid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w:t>
      </w:r>
      <w:proofErr w:type="spellStart"/>
      <w:r w:rsidR="00AE4567">
        <w:rPr>
          <w:lang w:val="en-US"/>
        </w:rPr>
        <w:t>Pikettys</w:t>
      </w:r>
      <w:proofErr w:type="spellEnd"/>
      <w:r w:rsidRPr="00D044CF">
        <w:rPr>
          <w:lang w:val="en-US"/>
        </w:rPr>
        <w:t xml:space="preserve">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344BE9C0" w14:textId="0AB71C08" w:rsidR="001C4B4E"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230D8C3B" w14:textId="77777777"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32" w:name="_Ref399330537"/>
      <w:bookmarkStart w:id="33" w:name="_Toc406505785"/>
      <w:r w:rsidRPr="00763E00">
        <w:rPr>
          <w:lang w:val="en-US"/>
        </w:rPr>
        <w:t xml:space="preserve">Standards on Assessing </w:t>
      </w:r>
      <w:r w:rsidR="006C2FBE" w:rsidRPr="00763E00">
        <w:rPr>
          <w:lang w:val="en-US"/>
        </w:rPr>
        <w:t xml:space="preserve">Economic </w:t>
      </w:r>
      <w:r w:rsidRPr="00763E00">
        <w:rPr>
          <w:lang w:val="en-US"/>
        </w:rPr>
        <w:t>Inequality</w:t>
      </w:r>
      <w:bookmarkEnd w:id="32"/>
      <w:bookmarkEnd w:id="33"/>
    </w:p>
    <w:p w14:paraId="16B4FAF7" w14:textId="6D424993"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455C52">
        <w:rPr>
          <w:lang w:val="en-US"/>
        </w:rPr>
        <w:t>2.1</w:t>
      </w:r>
      <w:r>
        <w:rPr>
          <w:lang w:val="en-US"/>
        </w:rPr>
        <w:fldChar w:fldCharType="end"/>
      </w:r>
      <w:r>
        <w:rPr>
          <w:lang w:val="en-US"/>
        </w:rPr>
        <w:t>)</w:t>
      </w:r>
      <w:r w:rsidR="009B1D7B">
        <w:rPr>
          <w:lang w:val="en-US"/>
        </w:rPr>
        <w:t>.</w:t>
      </w:r>
      <w:r w:rsidR="00EB3FB9">
        <w:rPr>
          <w:lang w:val="en-US"/>
        </w:rPr>
        <w:t xml:space="preserve"> Section </w:t>
      </w:r>
      <w:r w:rsidR="00EB3FB9">
        <w:rPr>
          <w:lang w:val="en-US"/>
        </w:rPr>
        <w:fldChar w:fldCharType="begin"/>
      </w:r>
      <w:r w:rsidR="00EB3FB9">
        <w:rPr>
          <w:lang w:val="en-US"/>
        </w:rPr>
        <w:instrText xml:space="preserve"> REF _Ref399841803 \r \h </w:instrText>
      </w:r>
      <w:r w:rsidR="00EB3FB9">
        <w:rPr>
          <w:lang w:val="en-US"/>
        </w:rPr>
      </w:r>
      <w:r w:rsidR="00EB3FB9">
        <w:rPr>
          <w:lang w:val="en-US"/>
        </w:rPr>
        <w:fldChar w:fldCharType="separate"/>
      </w:r>
      <w:r w:rsidR="00455C52">
        <w:rPr>
          <w:lang w:val="en-US"/>
        </w:rPr>
        <w:t>2.2</w:t>
      </w:r>
      <w:r w:rsidR="00EB3FB9">
        <w:rPr>
          <w:lang w:val="en-US"/>
        </w:rPr>
        <w:fldChar w:fldCharType="end"/>
      </w:r>
      <w:r w:rsidR="00EB3FB9">
        <w:rPr>
          <w:lang w:val="en-US"/>
        </w:rPr>
        <w:t xml:space="preserve"> gives an overview on inequality measures and discusses their central advantages and shortcomings. </w:t>
      </w:r>
      <w:r w:rsidR="009B1D7B">
        <w:rPr>
          <w:lang w:val="en-US"/>
        </w:rPr>
        <w:t xml:space="preserve">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EB3FB9">
        <w:rPr>
          <w:lang w:val="en-US"/>
        </w:rPr>
        <w:fldChar w:fldCharType="begin"/>
      </w:r>
      <w:r w:rsidR="00EB3FB9">
        <w:rPr>
          <w:lang w:val="en-US"/>
        </w:rPr>
        <w:instrText xml:space="preserve"> REF _Ref406405239 \r \h </w:instrText>
      </w:r>
      <w:r w:rsidR="00EB3FB9">
        <w:rPr>
          <w:lang w:val="en-US"/>
        </w:rPr>
      </w:r>
      <w:r w:rsidR="00EB3FB9">
        <w:rPr>
          <w:lang w:val="en-US"/>
        </w:rPr>
        <w:fldChar w:fldCharType="separate"/>
      </w:r>
      <w:r w:rsidR="00455C52">
        <w:rPr>
          <w:lang w:val="en-US"/>
        </w:rPr>
        <w:t>2.3</w:t>
      </w:r>
      <w:r w:rsidR="00EB3FB9">
        <w:rPr>
          <w:lang w:val="en-US"/>
        </w:rPr>
        <w:fldChar w:fldCharType="end"/>
      </w:r>
      <w:r w:rsidR="0094253E">
        <w:rPr>
          <w:lang w:val="en-US"/>
        </w:rPr>
        <w:t>)</w:t>
      </w:r>
      <w:r w:rsidR="00ED60EF">
        <w:rPr>
          <w:lang w:val="en-US"/>
        </w:rPr>
        <w:t xml:space="preserve">.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455C52">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r w:rsidR="00C9695A">
        <w:rPr>
          <w:lang w:val="en-US"/>
        </w:rPr>
        <w:t>.</w:t>
      </w:r>
    </w:p>
    <w:p w14:paraId="380C87B5" w14:textId="77777777" w:rsidR="00D044CF" w:rsidRPr="00763E00" w:rsidRDefault="00D044CF" w:rsidP="008D21A3">
      <w:pPr>
        <w:pStyle w:val="Heading2"/>
        <w:rPr>
          <w:lang w:val="en-US"/>
        </w:rPr>
      </w:pPr>
      <w:bookmarkStart w:id="34" w:name="_Ref399337302"/>
      <w:bookmarkStart w:id="35" w:name="_Ref399337312"/>
      <w:bookmarkStart w:id="36" w:name="_Toc406505786"/>
      <w:r w:rsidRPr="00763E00">
        <w:rPr>
          <w:lang w:val="en-US"/>
        </w:rPr>
        <w:lastRenderedPageBreak/>
        <w:t>Concepts on measuring economic resources</w:t>
      </w:r>
      <w:bookmarkEnd w:id="34"/>
      <w:bookmarkEnd w:id="35"/>
      <w:bookmarkEnd w:id="36"/>
    </w:p>
    <w:p w14:paraId="630322AC" w14:textId="78CA37CE"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w:t>
      </w:r>
      <w:r w:rsidR="00763E00">
        <w:rPr>
          <w:lang w:val="en-US"/>
        </w:rPr>
        <w:t xml:space="preserve">h holdings, or vice-versa. </w:t>
      </w:r>
    </w:p>
    <w:p w14:paraId="514E71FA" w14:textId="2BB67694"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w:t>
      </w:r>
      <w:r w:rsidR="005B4A5D">
        <w:rPr>
          <w:sz w:val="19"/>
          <w:szCs w:val="19"/>
          <w:lang w:val="en-US"/>
        </w:rPr>
        <w:t xml:space="preserve">ted Nations (2011, 24)).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 xml:space="preserve">Additionally, incomes are often </w:t>
      </w:r>
      <w:proofErr w:type="spellStart"/>
      <w:r w:rsidR="009B2515" w:rsidRPr="005E4140">
        <w:rPr>
          <w:bCs w:val="0"/>
          <w:sz w:val="19"/>
          <w:szCs w:val="19"/>
          <w:lang w:val="en-US"/>
        </w:rPr>
        <w:t>equivalised</w:t>
      </w:r>
      <w:proofErr w:type="spellEnd"/>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p>
    <w:p w14:paraId="672B86C8" w14:textId="6F192C39" w:rsidR="009B2515" w:rsidRPr="00DD5282" w:rsidRDefault="00DD5282" w:rsidP="006A2614">
      <w:pPr>
        <w:pStyle w:val="Caption"/>
        <w:rPr>
          <w:sz w:val="24"/>
          <w:szCs w:val="24"/>
          <w:lang w:val="en-US"/>
        </w:rPr>
      </w:pPr>
      <w:bookmarkStart w:id="37" w:name="_Ref406511993"/>
      <w:bookmarkStart w:id="38"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37"/>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t>Source: OECD (2013:44), own diagram</w:t>
      </w:r>
      <w:bookmarkEnd w:id="38"/>
    </w:p>
    <w:p w14:paraId="0A79EC9B" w14:textId="77777777" w:rsidR="00676E3F" w:rsidRPr="008D21A3" w:rsidRDefault="00676E3F" w:rsidP="00676E3F">
      <w:pPr>
        <w:pStyle w:val="Heading2"/>
      </w:pPr>
      <w:bookmarkStart w:id="39" w:name="_Ref399841803"/>
      <w:bookmarkStart w:id="40" w:name="_Ref399849930"/>
      <w:bookmarkStart w:id="41" w:name="_Toc406505787"/>
      <w:proofErr w:type="spellStart"/>
      <w:r w:rsidRPr="008D21A3">
        <w:t>Measuring</w:t>
      </w:r>
      <w:proofErr w:type="spellEnd"/>
      <w:r w:rsidRPr="008D21A3">
        <w:t xml:space="preserve"> </w:t>
      </w:r>
      <w:proofErr w:type="spellStart"/>
      <w:r w:rsidRPr="008D21A3">
        <w:t>inequality</w:t>
      </w:r>
      <w:bookmarkEnd w:id="39"/>
      <w:bookmarkEnd w:id="40"/>
      <w:bookmarkEnd w:id="41"/>
      <w:proofErr w:type="spellEnd"/>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1F4488CD"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 have the disadvantage,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w:t>
      </w:r>
      <w:r w:rsidRPr="00676E3F">
        <w:rPr>
          <w:lang w:val="en-US"/>
        </w:rPr>
        <w:lastRenderedPageBreak/>
        <w:t xml:space="preserve">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bookmarkStart w:id="42" w:name="_Ref406405239"/>
      <w:bookmarkStart w:id="43" w:name="_Toc406505788"/>
      <w:r w:rsidRPr="00676E3F">
        <w:t>Statistical Units</w:t>
      </w:r>
      <w:bookmarkEnd w:id="42"/>
      <w:bookmarkEnd w:id="43"/>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w:t>
      </w:r>
      <w:r w:rsidRPr="00676E3F">
        <w:rPr>
          <w:lang w:val="en-US"/>
        </w:rPr>
        <w:lastRenderedPageBreak/>
        <w:t xml:space="preserve">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74F52DF" w14:textId="77777777" w:rsidR="00676E3F" w:rsidRDefault="00676E3F" w:rsidP="00676E3F">
      <w:pPr>
        <w:pStyle w:val="Heading2"/>
        <w:rPr>
          <w:lang w:val="en-US"/>
        </w:rPr>
      </w:pPr>
      <w:bookmarkStart w:id="44" w:name="_Ref399841861"/>
      <w:bookmarkStart w:id="45" w:name="_Toc406505789"/>
      <w:r w:rsidRPr="00676E3F">
        <w:rPr>
          <w:lang w:val="en-US"/>
        </w:rPr>
        <w:t>Coverage Issues</w:t>
      </w:r>
      <w:bookmarkEnd w:id="44"/>
      <w:bookmarkEnd w:id="45"/>
    </w:p>
    <w:p w14:paraId="0001B184" w14:textId="6031EE50"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is 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46" w:name="_Ref399330540"/>
      <w:bookmarkStart w:id="47" w:name="_Toc406505790"/>
      <w:r w:rsidRPr="00B14648">
        <w:rPr>
          <w:lang w:val="en-US"/>
        </w:rPr>
        <w:t>Comparison of tax data and survey data – overview of advantages and shortcomings</w:t>
      </w:r>
      <w:bookmarkEnd w:id="46"/>
      <w:bookmarkEnd w:id="47"/>
    </w:p>
    <w:p w14:paraId="09876D70" w14:textId="351D9520"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w:t>
      </w:r>
      <w:proofErr w:type="gramStart"/>
      <w:r w:rsidRPr="00B14648">
        <w:rPr>
          <w:rFonts w:ascii="Lucida Sans" w:hAnsi="Lucida Sans"/>
          <w:sz w:val="19"/>
          <w:szCs w:val="19"/>
          <w:lang w:val="en-US"/>
        </w:rPr>
        <w:t>a</w:t>
      </w:r>
      <w:r w:rsidR="004E4D6D">
        <w:rPr>
          <w:rFonts w:ascii="Lucida Sans" w:hAnsi="Lucida Sans"/>
          <w:sz w:val="19"/>
          <w:szCs w:val="19"/>
          <w:lang w:val="en-US"/>
        </w:rPr>
        <w:t>d</w:t>
      </w:r>
      <w:r w:rsidRPr="00B14648">
        <w:rPr>
          <w:rFonts w:ascii="Lucida Sans" w:hAnsi="Lucida Sans"/>
          <w:sz w:val="19"/>
          <w:szCs w:val="19"/>
          <w:lang w:val="en-US"/>
        </w:rPr>
        <w:t>ds</w:t>
      </w:r>
      <w:proofErr w:type="gramEnd"/>
      <w:r w:rsidRPr="00B14648">
        <w:rPr>
          <w:rFonts w:ascii="Lucida Sans" w:hAnsi="Lucida Sans"/>
          <w:sz w:val="19"/>
          <w:szCs w:val="19"/>
          <w:lang w:val="en-US"/>
        </w:rPr>
        <w:t xml:space="preserve">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48"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Pr="00763E00">
        <w:rPr>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48"/>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17F1A0B5"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w:t>
      </w:r>
      <w:r w:rsidRPr="00B14648">
        <w:rPr>
          <w:rFonts w:ascii="Lucida Sans" w:hAnsi="Lucida Sans"/>
          <w:sz w:val="19"/>
          <w:szCs w:val="19"/>
          <w:lang w:val="en-US"/>
        </w:rPr>
        <w:lastRenderedPageBreak/>
        <w:t xml:space="preserve">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w:t>
      </w:r>
      <w:proofErr w:type="gramStart"/>
      <w:r w:rsidR="00BC07A1">
        <w:rPr>
          <w:rFonts w:ascii="Lucida Sans" w:hAnsi="Lucida Sans"/>
          <w:sz w:val="19"/>
          <w:szCs w:val="19"/>
          <w:lang w:val="en-US"/>
        </w:rPr>
        <w:t>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proofErr w:type="gramEnd"/>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7777777"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w:t>
      </w:r>
      <w:proofErr w:type="gramStart"/>
      <w:r>
        <w:rPr>
          <w:rFonts w:ascii="Lucida Sans" w:hAnsi="Lucida Sans"/>
          <w:sz w:val="19"/>
          <w:szCs w:val="19"/>
          <w:lang w:val="en-US"/>
        </w:rPr>
        <w:t>an</w:t>
      </w:r>
      <w:proofErr w:type="gramEnd"/>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5F6C65A4"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054DCFA8"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proofErr w:type="spellStart"/>
      <w:r w:rsidR="008D21A3" w:rsidRPr="008D21A3">
        <w:rPr>
          <w:rFonts w:ascii="Lucida Sans" w:hAnsi="Lucida Sans"/>
          <w:sz w:val="19"/>
          <w:szCs w:val="19"/>
          <w:lang w:val="en-US"/>
        </w:rPr>
        <w:t>Alvaredo</w:t>
      </w:r>
      <w:proofErr w:type="spellEnd"/>
      <w:r w:rsidR="008D21A3" w:rsidRPr="008D21A3">
        <w:rPr>
          <w:rFonts w:ascii="Lucida Sans" w:hAnsi="Lucida Sans"/>
          <w:sz w:val="19"/>
          <w:szCs w:val="19"/>
          <w:lang w:val="en-US"/>
        </w:rPr>
        <w:t xml:space="preserve"> and </w:t>
      </w:r>
      <w:proofErr w:type="spellStart"/>
      <w:r w:rsidR="008D21A3" w:rsidRPr="008D21A3">
        <w:rPr>
          <w:rFonts w:ascii="Lucida Sans" w:hAnsi="Lucida Sans"/>
          <w:sz w:val="19"/>
          <w:szCs w:val="19"/>
          <w:lang w:val="en-US"/>
        </w:rPr>
        <w:t>Saez</w:t>
      </w:r>
      <w:proofErr w:type="spellEnd"/>
      <w:r w:rsidR="008D21A3" w:rsidRPr="008D21A3">
        <w:rPr>
          <w:rFonts w:ascii="Lucida Sans" w:hAnsi="Lucida Sans"/>
          <w:sz w:val="19"/>
          <w:szCs w:val="19"/>
          <w:lang w:val="en-US"/>
        </w:rPr>
        <w:t xml:space="preserve"> </w:t>
      </w:r>
      <w:r w:rsidRPr="00B14648">
        <w:rPr>
          <w:rFonts w:ascii="Lucida Sans" w:hAnsi="Lucida Sans"/>
          <w:sz w:val="19"/>
          <w:szCs w:val="19"/>
          <w:lang w:val="en-US"/>
        </w:rPr>
        <w:t>(</w:t>
      </w:r>
      <w:r w:rsidR="0086512F">
        <w:fldChar w:fldCharType="begin"/>
      </w:r>
      <w:r w:rsidR="0086512F" w:rsidRPr="0086512F">
        <w:rPr>
          <w:lang w:val="en-US"/>
          <w:rPrChange w:id="49" w:author="rudi" w:date="2014-12-17T01:09:00Z">
            <w:rPr/>
          </w:rPrChange>
        </w:rPr>
        <w:instrText xml:space="preserve"> HYPERLINK \l "Xalvaredo_income_2009" </w:instrText>
      </w:r>
      <w:r w:rsidR="0086512F">
        <w:fldChar w:fldCharType="separate"/>
      </w:r>
      <w:r w:rsidRPr="008E19F9">
        <w:rPr>
          <w:rFonts w:ascii="Lucida Sans" w:hAnsi="Lucida Sans"/>
          <w:sz w:val="19"/>
          <w:szCs w:val="19"/>
          <w:lang w:val="en-US"/>
        </w:rPr>
        <w:t>2009</w:t>
      </w:r>
      <w:r w:rsidR="0086512F">
        <w:rPr>
          <w:rFonts w:ascii="Lucida Sans" w:hAnsi="Lucida Sans"/>
          <w:sz w:val="19"/>
          <w:szCs w:val="19"/>
          <w:lang w:val="en-US"/>
        </w:rPr>
        <w:fldChar w:fldCharType="end"/>
      </w:r>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50" w:name="_Toc406505791"/>
      <w:r>
        <w:rPr>
          <w:lang w:val="en-US"/>
        </w:rPr>
        <w:t>Different trends for income inequality in Switzerland</w:t>
      </w:r>
      <w:r w:rsidR="00A440C5">
        <w:rPr>
          <w:lang w:val="en-US"/>
        </w:rPr>
        <w:t xml:space="preserve"> due to methodological differences?</w:t>
      </w:r>
      <w:bookmarkEnd w:id="50"/>
    </w:p>
    <w:p w14:paraId="462D907A" w14:textId="7867C6F8"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3B431B">
        <w:rPr>
          <w:lang w:val="en-US"/>
        </w:rPr>
        <w:t xml:space="preserve">. As a Non-EU member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r>
        <w:rPr>
          <w:noProof/>
          <w:lang w:val="en-US"/>
        </w:rPr>
        <w:drawing>
          <wp:inline distT="0" distB="0" distL="0" distR="0" wp14:anchorId="6019ECC0" wp14:editId="184D7C43">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5DDA2" w14:textId="2AC8631F" w:rsidR="005E7BD6" w:rsidRPr="005E7BD6" w:rsidRDefault="00616B27" w:rsidP="005E7BD6">
      <w:pPr>
        <w:pStyle w:val="Caption"/>
        <w:rPr>
          <w:sz w:val="24"/>
          <w:szCs w:val="24"/>
          <w:lang w:val="en-US"/>
        </w:rPr>
      </w:pPr>
      <w:bookmarkStart w:id="51" w:name="_Ref406511415"/>
      <w:bookmarkStart w:id="52"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51"/>
      <w:r>
        <w:rPr>
          <w:sz w:val="24"/>
          <w:szCs w:val="24"/>
          <w:lang w:val="en-US"/>
        </w:rPr>
        <w:t xml:space="preserve">: </w:t>
      </w:r>
      <w:r w:rsidR="003163BA">
        <w:rPr>
          <w:sz w:val="24"/>
          <w:szCs w:val="24"/>
          <w:lang w:val="en-US"/>
        </w:rPr>
        <w:t>T</w:t>
      </w:r>
      <w:r w:rsidR="003163BA" w:rsidRPr="003163BA">
        <w:rPr>
          <w:sz w:val="24"/>
          <w:szCs w:val="24"/>
          <w:lang w:val="en-US"/>
        </w:rPr>
        <w:t>rends of i</w:t>
      </w:r>
      <w:r w:rsidR="00763E00">
        <w:rPr>
          <w:sz w:val="24"/>
          <w:szCs w:val="24"/>
          <w:lang w:val="en-US"/>
        </w:rPr>
        <w:t>ncome inequality in Switzerland</w:t>
      </w:r>
      <w:r w:rsidR="005E7BD6">
        <w:rPr>
          <w:sz w:val="24"/>
          <w:szCs w:val="24"/>
          <w:lang w:val="en-US"/>
        </w:rPr>
        <w:br/>
      </w:r>
      <w:r w:rsidR="005E7BD6" w:rsidRPr="001232D9">
        <w:rPr>
          <w:lang w:val="en-US"/>
        </w:rPr>
        <w:t xml:space="preserve">Source: </w:t>
      </w:r>
      <w:r w:rsidR="005E7BD6">
        <w:rPr>
          <w:lang w:val="en-US"/>
        </w:rPr>
        <w:t xml:space="preserve">Luxembourg Income Study (LIS), Household </w:t>
      </w:r>
      <w:r w:rsidR="009C31C7">
        <w:rPr>
          <w:lang w:val="en-US"/>
        </w:rPr>
        <w:t>B</w:t>
      </w:r>
      <w:r w:rsidR="005E7BD6">
        <w:rPr>
          <w:lang w:val="en-US"/>
        </w:rPr>
        <w:t>udget Survey (HBS), European Union Statistics on Income and Living Conditions (EU.SILC), The World Top Incomes Database (top income shares)</w:t>
      </w:r>
      <w:bookmarkEnd w:id="52"/>
    </w:p>
    <w:p w14:paraId="3F539B9A" w14:textId="1817C8C0" w:rsidR="00B14648" w:rsidRDefault="00B14648" w:rsidP="00B14648">
      <w:pPr>
        <w:rPr>
          <w:lang w:val="en-US"/>
        </w:rPr>
      </w:pPr>
      <w:r w:rsidRPr="00B14648">
        <w:rPr>
          <w:lang w:val="en-US"/>
        </w:rPr>
        <w:t>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w:t>
      </w:r>
      <w:r w:rsidR="003B431B">
        <w:rPr>
          <w:lang w:val="en-US"/>
        </w:rPr>
        <w:t xml:space="preserve"> the</w:t>
      </w:r>
      <w:r w:rsidRPr="00B14648">
        <w:rPr>
          <w:lang w:val="en-US"/>
        </w:rPr>
        <w:t xml:space="preserve">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w:t>
      </w:r>
      <w:r w:rsidR="003B431B">
        <w:rPr>
          <w:lang w:val="en-US"/>
        </w:rPr>
        <w:t xml:space="preserve">did </w:t>
      </w:r>
      <w:proofErr w:type="gramStart"/>
      <w:r w:rsidR="003B431B">
        <w:rPr>
          <w:lang w:val="en-US"/>
        </w:rPr>
        <w:t>rise</w:t>
      </w:r>
      <w:proofErr w:type="gramEnd"/>
      <w:r w:rsidRPr="00B14648">
        <w:rPr>
          <w:lang w:val="en-US"/>
        </w:rPr>
        <w:t xml:space="preserve">, the top 0.01% share even doubled in the last observed 20 years. </w:t>
      </w:r>
      <w:proofErr w:type="gramStart"/>
      <w:r w:rsidRPr="00B14648">
        <w:rPr>
          <w:lang w:val="en-US"/>
        </w:rPr>
        <w:t xml:space="preserve">A result </w:t>
      </w:r>
      <w:r w:rsidR="00DD3A93">
        <w:rPr>
          <w:lang w:val="en-US"/>
        </w:rPr>
        <w:t>that</w:t>
      </w:r>
      <w:r w:rsidR="00DD3A93" w:rsidRPr="00B14648">
        <w:rPr>
          <w:lang w:val="en-US"/>
        </w:rPr>
        <w:t xml:space="preserve"> </w:t>
      </w:r>
      <w:r w:rsidRPr="00B14648">
        <w:rPr>
          <w:lang w:val="en-US"/>
        </w:rPr>
        <w:t>oppos</w:t>
      </w:r>
      <w:r w:rsidR="001232D9">
        <w:rPr>
          <w:lang w:val="en-US"/>
        </w:rPr>
        <w:t xml:space="preserve">es the </w:t>
      </w:r>
      <w:r w:rsidR="007D7C93">
        <w:rPr>
          <w:lang w:val="en-US"/>
        </w:rPr>
        <w:t>figures</w:t>
      </w:r>
      <w:r w:rsidR="001232D9">
        <w:rPr>
          <w:lang w:val="en-US"/>
        </w:rPr>
        <w:t xml:space="preserve"> of official data.</w:t>
      </w:r>
      <w:proofErr w:type="gramEnd"/>
    </w:p>
    <w:p w14:paraId="0585264F" w14:textId="77777777" w:rsidR="00B14648" w:rsidRPr="00B14648" w:rsidRDefault="00B14648" w:rsidP="00B14648">
      <w:pPr>
        <w:rPr>
          <w:lang w:val="en-US"/>
        </w:rPr>
      </w:pPr>
    </w:p>
    <w:p w14:paraId="255DF811" w14:textId="3A1C1385"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ial issue concerning inequality not only in regard to top income shares.</w:t>
      </w:r>
      <w:r w:rsidR="000F66A6" w:rsidRPr="00B14648">
        <w:rPr>
          <w:lang w:val="en-US"/>
        </w:rPr>
        <w:t xml:space="preserve"> </w:t>
      </w:r>
      <w:r w:rsidR="004923FF">
        <w:rPr>
          <w:lang w:val="en-US"/>
        </w:rPr>
        <w:t>Second, different measures of inequality h</w:t>
      </w:r>
      <w:r w:rsidR="003B431B">
        <w:rPr>
          <w:lang w:val="en-US"/>
        </w:rPr>
        <w:t>amper the comparability.</w:t>
      </w:r>
      <w:r w:rsidR="00FA3485">
        <w:rPr>
          <w:lang w:val="en-US"/>
        </w:rPr>
        <w:t xml:space="preserve"> While some argue that top income shares are an appropriate proxy for overall inequality others disagree. </w:t>
      </w:r>
      <w:proofErr w:type="gramStart"/>
      <w:r w:rsidR="00FA3485">
        <w:rPr>
          <w:lang w:val="en-US"/>
        </w:rPr>
        <w:t xml:space="preserve">Following Leigh (2007:600) “top income shares are far from perfect as a measure of distribution of income across </w:t>
      </w:r>
      <w:proofErr w:type="spellStart"/>
      <w:r w:rsidR="00FA3485">
        <w:rPr>
          <w:lang w:val="en-US"/>
        </w:rPr>
        <w:t>soceity</w:t>
      </w:r>
      <w:proofErr w:type="spellEnd"/>
      <w:r w:rsidR="00FA3485">
        <w:rPr>
          <w:lang w:val="en-US"/>
        </w:rPr>
        <w:t xml:space="preserve">”, although he finds a strong positive correlation with </w:t>
      </w:r>
      <w:r w:rsidR="00FA3485">
        <w:rPr>
          <w:lang w:val="en-US"/>
        </w:rPr>
        <w:lastRenderedPageBreak/>
        <w:t>other inequality measures.</w:t>
      </w:r>
      <w:proofErr w:type="gramEnd"/>
      <w:r w:rsidR="00FA3485">
        <w:rPr>
          <w:lang w:val="en-US"/>
        </w:rPr>
        <w:t xml:space="preserve"> </w:t>
      </w:r>
      <w:r w:rsidR="000F66A6" w:rsidRPr="00B14648">
        <w:rPr>
          <w:lang w:val="en-US"/>
        </w:rPr>
        <w:t xml:space="preserve">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4EB36B19" w14:textId="604F9035" w:rsidR="00860C48" w:rsidRPr="00B92879" w:rsidRDefault="00B14648" w:rsidP="00154023">
      <w:pPr>
        <w:pStyle w:val="Heading1"/>
        <w:rPr>
          <w:lang w:val="en-US"/>
        </w:rPr>
      </w:pPr>
      <w:bookmarkStart w:id="53" w:name="_Toc406505792"/>
      <w:commentRangeStart w:id="54"/>
      <w:r w:rsidRPr="00B14648">
        <w:rPr>
          <w:lang w:val="en-US"/>
        </w:rPr>
        <w:t>Assessing income inequality trend</w:t>
      </w:r>
      <w:r w:rsidR="00341DAB">
        <w:rPr>
          <w:lang w:val="en-US"/>
        </w:rPr>
        <w:t>s</w:t>
      </w:r>
      <w:r w:rsidRPr="00B14648">
        <w:rPr>
          <w:lang w:val="en-US"/>
        </w:rPr>
        <w:t xml:space="preserve"> with tax data for Switzerland</w:t>
      </w:r>
      <w:bookmarkEnd w:id="53"/>
      <w:commentRangeEnd w:id="54"/>
      <w:r w:rsidR="005E7BD6">
        <w:rPr>
          <w:rStyle w:val="CommentReference"/>
          <w:rFonts w:eastAsia="Lucida Sans"/>
          <w:bCs w:val="0"/>
        </w:rPr>
        <w:commentReference w:id="54"/>
      </w:r>
    </w:p>
    <w:p w14:paraId="1B2BAD3F" w14:textId="29A750F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w:t>
      </w:r>
      <w:r w:rsidR="00455473">
        <w:rPr>
          <w:lang w:val="en-US"/>
        </w:rPr>
        <w:t>In general we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3FE387FD"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054AC8">
        <w:rPr>
          <w:lang w:val="en-US"/>
        </w:rPr>
        <w:t>.</w:t>
      </w:r>
      <w:r w:rsidR="00D242C0">
        <w:rPr>
          <w:lang w:val="en-US"/>
        </w:rPr>
        <w:t xml:space="preserve"> </w:t>
      </w:r>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5"/>
      </w:r>
      <w:r w:rsidR="00FD406E">
        <w:rPr>
          <w:lang w:val="en-US"/>
        </w:rPr>
        <w:t>. This figures include Gini</w:t>
      </w:r>
      <w:r w:rsidR="00341DAB">
        <w:rPr>
          <w:lang w:val="en-US"/>
        </w:rPr>
        <w:t xml:space="preserve"> </w:t>
      </w:r>
      <w:r w:rsidR="00FD406E">
        <w:rPr>
          <w:lang w:val="en-US"/>
        </w:rPr>
        <w:t>coefficients and percentiles ranging from 1973-1974 to 201</w:t>
      </w:r>
      <w:r w:rsidR="004A6F24">
        <w:rPr>
          <w:lang w:val="en-US"/>
        </w:rPr>
        <w:t>1</w:t>
      </w:r>
      <w:r w:rsidR="00FD406E">
        <w:rPr>
          <w:lang w:val="en-US"/>
        </w:rPr>
        <w:t xml:space="preserve"> for individuals, who had to pay federal taxes and from 1995-1996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5B4A5D">
        <w:rPr>
          <w:lang w:val="en-US"/>
        </w:rPr>
        <w:t>.</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79EA1632"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4F873661" w:rsidR="00F06E77" w:rsidRPr="000E2F6C" w:rsidRDefault="00763E00" w:rsidP="00763E00">
      <w:pPr>
        <w:pStyle w:val="Caption"/>
        <w:rPr>
          <w:sz w:val="24"/>
          <w:szCs w:val="24"/>
          <w:lang w:val="en-US"/>
        </w:rPr>
      </w:pPr>
      <w:bookmarkStart w:id="61" w:name="_Ref406507901"/>
      <w:bookmarkStart w:id="62" w:name="_Ref406507897"/>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Pr>
          <w:noProof/>
          <w:sz w:val="24"/>
          <w:szCs w:val="24"/>
          <w:lang w:val="en-US"/>
        </w:rPr>
        <w:t>2</w:t>
      </w:r>
      <w:r w:rsidRPr="00763E00">
        <w:rPr>
          <w:sz w:val="24"/>
          <w:szCs w:val="24"/>
          <w:lang w:val="en-US"/>
        </w:rPr>
        <w:fldChar w:fldCharType="end"/>
      </w:r>
      <w:bookmarkEnd w:id="61"/>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r w:rsidRPr="00C92257">
        <w:rPr>
          <w:sz w:val="24"/>
          <w:szCs w:val="24"/>
          <w:lang w:val="en-US"/>
        </w:rPr>
        <w:t>.</w:t>
      </w:r>
      <w:bookmarkEnd w:id="62"/>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481E16"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481E16"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481E16"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481E16"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7590822F"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481E16"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481E16"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481E16"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481E16"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63" w:name="_Toc406505793"/>
      <w:r w:rsidRPr="00154023">
        <w:rPr>
          <w:lang w:val="en-US"/>
        </w:rPr>
        <w:t>Defining Economic resources</w:t>
      </w:r>
      <w:bookmarkEnd w:id="63"/>
    </w:p>
    <w:p w14:paraId="6B13BC32" w14:textId="635CD937"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 xml:space="preserve">Federal Tax Administration (FTA) publishes </w:t>
      </w:r>
      <w:r w:rsidR="00123364">
        <w:rPr>
          <w:lang w:val="en-US"/>
        </w:rPr>
        <w:lastRenderedPageBreak/>
        <w:t xml:space="preserve">statistics on income, </w:t>
      </w:r>
      <w:r w:rsidRPr="00154023">
        <w:rPr>
          <w:lang w:val="en-US"/>
        </w:rPr>
        <w:t>wealth</w:t>
      </w:r>
      <w:r w:rsidR="00123364">
        <w:rPr>
          <w:lang w:val="en-US"/>
        </w:rPr>
        <w:t xml:space="preserve"> and federal taxes</w:t>
      </w:r>
      <w:r w:rsidRPr="00154023">
        <w:rPr>
          <w:lang w:val="en-US"/>
        </w:rPr>
        <w:t xml:space="preserve"> but it is not possible to analyze the joint distribution on the </w:t>
      </w:r>
      <w:r w:rsidR="00123364">
        <w:rPr>
          <w:lang w:val="en-US"/>
        </w:rPr>
        <w:t>micro</w:t>
      </w:r>
      <w:r w:rsidRPr="00154023">
        <w:rPr>
          <w:lang w:val="en-US"/>
        </w:rPr>
        <w:t xml:space="preserve"> level. Also measures of consumption are missing in tax data</w:t>
      </w:r>
      <w:r w:rsidR="00AD73C6">
        <w:rPr>
          <w:lang w:val="en-US"/>
        </w:rPr>
        <w:t xml:space="preserve">, but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64" w:name="_Ref404961105"/>
      <w:bookmarkStart w:id="65" w:name="_Toc406505794"/>
      <w:r>
        <w:rPr>
          <w:i/>
          <w:lang w:val="en-US"/>
        </w:rPr>
        <w:t>Income definitions within tax data</w:t>
      </w:r>
      <w:bookmarkEnd w:id="64"/>
      <w:bookmarkEnd w:id="65"/>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6"/>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7"/>
      </w:r>
    </w:p>
    <w:p w14:paraId="3B6F4962" w14:textId="2133DB54"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an income measure that</w:t>
      </w:r>
      <w:r w:rsidR="00630CC8">
        <w:rPr>
          <w:lang w:val="en-US"/>
        </w:rPr>
        <w:t xml:space="preserve"> can be understood as a sort of pseudo disposable income</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7E81A338"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49BE1AD6"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it is visible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783DA9">
        <w:rPr>
          <w:lang w:val="en-US"/>
        </w:rPr>
        <w:t>Long</w:t>
      </w:r>
      <w:r>
        <w:rPr>
          <w:lang w:val="en-US"/>
        </w:rPr>
        <w:t xml:space="preserve"> time period</w:t>
      </w:r>
      <w:r w:rsidR="00783DA9">
        <w:rPr>
          <w:lang w:val="en-US"/>
        </w:rPr>
        <w:t>s</w:t>
      </w:r>
      <w:r>
        <w:rPr>
          <w:lang w:val="en-US"/>
        </w:rPr>
        <w:t xml:space="preserve"> </w:t>
      </w:r>
      <w:r w:rsidR="00783DA9">
        <w:rPr>
          <w:lang w:val="en-US"/>
        </w:rPr>
        <w:t>are</w:t>
      </w:r>
      <w:r>
        <w:rPr>
          <w:lang w:val="en-US"/>
        </w:rPr>
        <w:t xml:space="preserve"> reached 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has 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003B2B0A"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786BE2F3" w:rsidR="00902218" w:rsidRPr="00616B27" w:rsidRDefault="00E90501" w:rsidP="00154023">
      <w:pPr>
        <w:pStyle w:val="Heading3"/>
        <w:rPr>
          <w:i/>
          <w:lang w:val="en-US"/>
        </w:rPr>
      </w:pPr>
      <w:bookmarkStart w:id="66" w:name="_Ref404961181"/>
      <w:bookmarkStart w:id="67" w:name="_Toc406505795"/>
      <w:r>
        <w:rPr>
          <w:i/>
          <w:lang w:val="en-US"/>
        </w:rPr>
        <w:t xml:space="preserve">Using </w:t>
      </w:r>
      <w:r w:rsidR="0040615D" w:rsidRPr="0040615D">
        <w:rPr>
          <w:i/>
          <w:lang w:val="en-US"/>
        </w:rPr>
        <w:t>Income corrected with an equivalence scale based on tax information</w:t>
      </w:r>
      <w:bookmarkEnd w:id="66"/>
      <w:bookmarkEnd w:id="67"/>
    </w:p>
    <w:p w14:paraId="42C46ED0" w14:textId="192609A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the logic</w:t>
      </w:r>
      <w:r w:rsidR="00202C51">
        <w:rPr>
          <w:lang w:val="en-US"/>
        </w:rPr>
        <w:t xml:space="preserve"> of</w:t>
      </w:r>
      <w:r w:rsidR="007B5DDD">
        <w:rPr>
          <w:lang w:val="en-US"/>
        </w:rPr>
        <w:t xml:space="preserve"> the modified OECD-Scale implements</w:t>
      </w:r>
      <w:r w:rsidR="00634342">
        <w:rPr>
          <w:lang w:val="en-US"/>
        </w:rPr>
        <w:t xml:space="preserve"> </w:t>
      </w:r>
      <w:r w:rsidR="007B5DDD">
        <w:rPr>
          <w:lang w:val="en-US"/>
        </w:rPr>
        <w:t>(OECD,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Gini-</w:t>
      </w:r>
      <w:r w:rsidR="00B410D9">
        <w:rPr>
          <w:lang w:val="en-US"/>
        </w:rPr>
        <w:lastRenderedPageBreak/>
        <w:t xml:space="preserve">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proofErr w:type="gramStart"/>
      <w:r w:rsidR="00783DA9">
        <w:rPr>
          <w:lang w:val="en-US"/>
        </w:rPr>
        <w:t>)</w:t>
      </w:r>
      <w:r w:rsidR="00B410D9" w:rsidRPr="003B2B0A">
        <w:rPr>
          <w:lang w:val="en-US"/>
        </w:rPr>
        <w:t xml:space="preserve"> </w:t>
      </w:r>
      <w:r w:rsidR="00783DA9">
        <w:rPr>
          <w:lang w:val="en-US"/>
        </w:rPr>
        <w:t xml:space="preserve"> </w:t>
      </w:r>
      <w:r w:rsidR="00B410D9" w:rsidRPr="003B2B0A">
        <w:rPr>
          <w:lang w:val="en-US"/>
        </w:rPr>
        <w:t>leads</w:t>
      </w:r>
      <w:proofErr w:type="gramEnd"/>
      <w:r w:rsidR="00B410D9" w:rsidRPr="003B2B0A">
        <w:rPr>
          <w:lang w:val="en-US"/>
        </w:rPr>
        <w:t xml:space="preserve"> to a longer time-series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5EEBF5DA"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 the two lines, which can be compared, move more or less parallel</w:t>
      </w:r>
      <w:r w:rsidR="00202C51">
        <w:rPr>
          <w:lang w:val="en-US"/>
        </w:rPr>
        <w:t xml:space="preserve"> and differ only slightly</w:t>
      </w:r>
      <w:r w:rsidRPr="003B2B0A">
        <w:rPr>
          <w:lang w:val="en-US"/>
        </w:rPr>
        <w:t xml:space="preserve">. Because tax units only approximately depict households, it has to be said, that the implemented equivalence </w:t>
      </w:r>
      <w:r w:rsidR="00372BCA">
        <w:rPr>
          <w:lang w:val="en-US"/>
        </w:rPr>
        <w:t>concept</w:t>
      </w:r>
      <w:r w:rsidR="00372BCA" w:rsidRPr="003B2B0A">
        <w:rPr>
          <w:lang w:val="en-US"/>
        </w:rPr>
        <w:t xml:space="preserve"> </w:t>
      </w:r>
      <w:r w:rsidRPr="003B2B0A">
        <w:rPr>
          <w:lang w:val="en-US"/>
        </w:rPr>
        <w:t xml:space="preserve">automatically has </w:t>
      </w:r>
      <w:r w:rsidR="007B5DDD" w:rsidRPr="003B2B0A">
        <w:rPr>
          <w:lang w:val="en-US"/>
        </w:rPr>
        <w:t>its</w:t>
      </w:r>
      <w:r w:rsidRPr="003B2B0A">
        <w:rPr>
          <w:lang w:val="en-US"/>
        </w:rPr>
        <w:t xml:space="preserve"> drawbacks. </w:t>
      </w:r>
    </w:p>
    <w:p w14:paraId="0ED7F8B0" w14:textId="77777777" w:rsidR="00A46585" w:rsidRPr="00992DB1" w:rsidRDefault="00A46585" w:rsidP="00154023">
      <w:pPr>
        <w:rPr>
          <w:lang w:val="en-US"/>
        </w:rPr>
      </w:pPr>
    </w:p>
    <w:p w14:paraId="50152042" w14:textId="77777777" w:rsidR="00154023" w:rsidRDefault="00154023" w:rsidP="00154023">
      <w:pPr>
        <w:pStyle w:val="Heading2"/>
        <w:rPr>
          <w:lang w:val="en-US"/>
        </w:rPr>
      </w:pPr>
      <w:bookmarkStart w:id="68" w:name="_Ref399518083"/>
      <w:bookmarkStart w:id="69" w:name="_Toc406505796"/>
      <w:r w:rsidRPr="00154023">
        <w:rPr>
          <w:lang w:val="en-US"/>
        </w:rPr>
        <w:t>Measuring inequality</w:t>
      </w:r>
      <w:bookmarkEnd w:id="68"/>
      <w:bookmarkEnd w:id="69"/>
    </w:p>
    <w:p w14:paraId="20A0A822" w14:textId="445E45B7" w:rsidR="00E90501" w:rsidRDefault="00E90501" w:rsidP="008C2F1A">
      <w:pPr>
        <w:rPr>
          <w:lang w:val="en-US"/>
        </w:rPr>
      </w:pPr>
      <w:r>
        <w:rPr>
          <w:lang w:val="en-US"/>
        </w:rPr>
        <w:t xml:space="preserve">In this section we show, how interpretation </w:t>
      </w:r>
      <w:r w:rsidR="00B80819">
        <w:rPr>
          <w:lang w:val="en-US"/>
        </w:rPr>
        <w:t>on the development of inequality is related to the measurement coefficient. So far we showed Gini coefficients, the most common measurement of inequality. But the coefficient has certain restrictions. It is know, that the Gini coefficient is more sensitive to the middle part of the distribution and accordingly less sensitive t</w:t>
      </w:r>
      <w:r w:rsidR="004A6F24">
        <w:rPr>
          <w:lang w:val="en-US"/>
        </w:rPr>
        <w:t>o</w:t>
      </w:r>
      <w:r w:rsidR="00B80819">
        <w:rPr>
          <w:lang w:val="en-US"/>
        </w:rPr>
        <w:t xml:space="preserve"> changes at the extremes. Hence, its informative value is limited. </w:t>
      </w:r>
      <w:r w:rsidR="00BD6DED">
        <w:rPr>
          <w:lang w:val="en-US"/>
        </w:rPr>
        <w:t>Nonetheless</w:t>
      </w:r>
      <w:r w:rsidR="00B80819">
        <w:rPr>
          <w:lang w:val="en-US"/>
        </w:rPr>
        <w:t xml:space="preserve"> it is possible to identify periods where inequality increased or decreased, but it is not </w:t>
      </w:r>
      <w:r w:rsidR="00BD6DED">
        <w:rPr>
          <w:lang w:val="en-US"/>
        </w:rPr>
        <w:t>feasible</w:t>
      </w:r>
      <w:r w:rsidR="00B80819">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3557E0A7" w:rsidR="00E90501" w:rsidRDefault="00E90501" w:rsidP="00A40C08">
      <w:pPr>
        <w:pStyle w:val="Heading3"/>
        <w:rPr>
          <w:i/>
          <w:lang w:val="en-US"/>
        </w:rPr>
      </w:pPr>
      <w:bookmarkStart w:id="70" w:name="_Ref405912025"/>
      <w:bookmarkStart w:id="71" w:name="_Toc406505797"/>
      <w:r w:rsidRPr="00E90501">
        <w:rPr>
          <w:i/>
          <w:lang w:val="en-US"/>
        </w:rPr>
        <w:t>Change over time: difference between one population measures</w:t>
      </w:r>
      <w:bookmarkEnd w:id="70"/>
      <w:bookmarkEnd w:id="71"/>
    </w:p>
    <w:p w14:paraId="5765C286" w14:textId="737D5717"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for to inequality measures that are more sensitive to other parts of the distribution. </w:t>
      </w:r>
      <w:r w:rsidR="00783DA9">
        <w:rPr>
          <w:lang w:val="en-US"/>
        </w:rPr>
        <w:t>W</w:t>
      </w:r>
      <w:r>
        <w:rPr>
          <w:lang w:val="en-US"/>
        </w:rPr>
        <w:t>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481E16"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55FA9DF6"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On the other hand,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481E16"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377A3C25" w:rsidR="00D60A04" w:rsidRDefault="00D60A04" w:rsidP="00A40C08">
      <w:pPr>
        <w:rPr>
          <w:lang w:val="en-US"/>
        </w:rPr>
      </w:pPr>
      <w:r>
        <w:rPr>
          <w:lang w:val="en-US"/>
        </w:rPr>
        <w:t xml:space="preserve">Similar to the Atkinson index the measure is driven by the ratio </w:t>
      </w:r>
      <w:proofErr w:type="gramStart"/>
      <w:r>
        <w:rPr>
          <w:lang w:val="en-US"/>
        </w:rPr>
        <w:t>of</w:t>
      </w:r>
      <w:r w:rsidR="0010571E">
        <w:rPr>
          <w:lang w:val="en-US"/>
        </w:rPr>
        <w:t xml:space="preserve"> </w:t>
      </w:r>
      <w:r>
        <w:rPr>
          <w:lang w:val="en-US"/>
        </w:rPr>
        <w:t xml:space="preserve">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but it’s value lies in the interval [0, log(n)], where 0 equals a complete</w:t>
      </w:r>
      <w:proofErr w:type="spellStart"/>
      <w:r w:rsidR="004A6F24">
        <w:rPr>
          <w:lang w:val="en-US"/>
        </w:rPr>
        <w:t>ly</w:t>
      </w:r>
      <w:proofErr w:type="spellEnd"/>
      <w:r w:rsidR="00255FA6">
        <w:rPr>
          <w:lang w:val="en-US"/>
        </w:rPr>
        <w:t xml:space="preserve"> even distribution and log(n)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the more focus is laid on the upper part of the distribution. Similarly, with values for </w:t>
      </w:r>
      <m:oMath>
        <m:r>
          <w:rPr>
            <w:rFonts w:ascii="Cambria Math" w:hAnsi="Cambria Math"/>
            <w:lang w:val="en-US"/>
          </w:rPr>
          <m:t>α</m:t>
        </m:r>
      </m:oMath>
      <w:r w:rsidR="00136B09">
        <w:rPr>
          <w:lang w:val="en-US"/>
        </w:rPr>
        <w:t xml:space="preserve"> getting </w:t>
      </w:r>
      <w:r w:rsidR="00136B09">
        <w:rPr>
          <w:lang w:val="en-US"/>
        </w:rPr>
        <w:lastRenderedPageBreak/>
        <w:t>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67621E19"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32541600"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xml:space="preserve">. We used the log of the indices and index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this it is not possible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other. The series follow a quit similar pattern, while they differ in volatility. This suggest</w:t>
      </w:r>
      <w:r w:rsidR="00BE44E9">
        <w:rPr>
          <w:lang w:val="en-US"/>
        </w:rPr>
        <w:t>s</w:t>
      </w:r>
      <w:r>
        <w:rPr>
          <w:lang w:val="en-US"/>
        </w:rPr>
        <w:t xml:space="preserve"> that the borders of the distribution are </w:t>
      </w:r>
      <w:r w:rsidR="00BE44E9">
        <w:rPr>
          <w:lang w:val="en-US"/>
        </w:rPr>
        <w:t>stronger</w:t>
      </w:r>
      <w:r>
        <w:rPr>
          <w:lang w:val="en-US"/>
        </w:rPr>
        <w:t xml:space="preserve"> 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1950is and the early 1960is higher incomes grew faster resulting in a Theil index above the other inequality measures. Then in the 1970is and the 1990is Theil index </w:t>
      </w:r>
      <w:r w:rsidR="00A00BCD">
        <w:rPr>
          <w:lang w:val="en-US"/>
        </w:rPr>
        <w:t>drops below the other measures</w:t>
      </w:r>
      <w:r w:rsidR="00687574">
        <w:rPr>
          <w:lang w:val="en-US"/>
        </w:rPr>
        <w:t xml:space="preserve"> suggesting a relative decline of higher incomes in this </w:t>
      </w:r>
      <w:r w:rsidR="00A00BCD">
        <w:rPr>
          <w:lang w:val="en-US"/>
        </w:rPr>
        <w:t>periods.</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E6B946C" w:rsidR="00E90501" w:rsidRPr="00616B27" w:rsidRDefault="00E90501" w:rsidP="00E90501">
      <w:pPr>
        <w:pStyle w:val="Heading3"/>
        <w:rPr>
          <w:i/>
          <w:lang w:val="en-US"/>
        </w:rPr>
      </w:pPr>
      <w:bookmarkStart w:id="72" w:name="_Ref405912071"/>
      <w:bookmarkStart w:id="73" w:name="_Toc406505798"/>
      <w:r w:rsidRPr="00E90501">
        <w:rPr>
          <w:i/>
          <w:lang w:val="en-US"/>
        </w:rPr>
        <w:t xml:space="preserve">Change over time: </w:t>
      </w:r>
      <w:r>
        <w:rPr>
          <w:i/>
          <w:lang w:val="en-US"/>
        </w:rPr>
        <w:t>One population measures vs relative distribution</w:t>
      </w:r>
      <w:bookmarkEnd w:id="72"/>
      <w:bookmarkEnd w:id="73"/>
    </w:p>
    <w:p w14:paraId="394641CA" w14:textId="18E42332" w:rsidR="00992DB1" w:rsidRDefault="00A00BCD" w:rsidP="008C2F1A">
      <w:pPr>
        <w:rPr>
          <w:lang w:val="en-US"/>
        </w:rPr>
      </w:pPr>
      <w:r>
        <w:rPr>
          <w:lang w:val="en-US"/>
        </w:rPr>
        <w:t xml:space="preserve">The comparison of bottom, mid and top sensitive measures can give a hunch on the nature of changing inequality. A </w:t>
      </w:r>
      <w:r w:rsidR="000128C6">
        <w:rPr>
          <w:lang w:val="en-US"/>
        </w:rPr>
        <w:t>better</w:t>
      </w:r>
      <w:r>
        <w:rPr>
          <w:lang w:val="en-US"/>
        </w:rPr>
        <w:t xml:space="preserve"> view is </w:t>
      </w:r>
      <w:r w:rsidR="000128C6">
        <w:rPr>
          <w:lang w:val="en-US"/>
        </w:rPr>
        <w:t>gained</w:t>
      </w:r>
      <w:r w:rsidR="00497AAC" w:rsidRPr="00497AAC">
        <w:rPr>
          <w:lang w:val="en-US"/>
        </w:rPr>
        <w:t xml:space="preserve"> when we expand the analysis by using relative distribution methods. We therefore use the published percentiles </w:t>
      </w:r>
      <w:r w:rsidR="00E269DF">
        <w:rPr>
          <w:lang w:val="en-US"/>
        </w:rPr>
        <w:t>of</w:t>
      </w:r>
      <w:r w:rsidR="00497AAC" w:rsidRPr="00497AAC">
        <w:rPr>
          <w:lang w:val="en-US"/>
        </w:rPr>
        <w:t xml:space="preserve"> the distribution 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17DD9F44"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r w:rsidR="000128C6" w:rsidRPr="00154023">
        <w:rPr>
          <w:lang w:val="en-US"/>
        </w:rPr>
        <w:t>population</w:t>
      </w:r>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which represents the probabil</w:t>
      </w:r>
      <w:proofErr w:type="spellStart"/>
      <w:r w:rsidR="00154023" w:rsidRPr="00154023">
        <w:rPr>
          <w:lang w:val="en-US"/>
        </w:rPr>
        <w:t>ity</w:t>
      </w:r>
      <w:proofErr w:type="spellEnd"/>
      <w:r w:rsidR="00154023" w:rsidRPr="00154023">
        <w:rPr>
          <w:lang w:val="en-US"/>
        </w:rPr>
        <w:t xml:space="preserve">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lastRenderedPageBreak/>
        <w:t>(4)</w:t>
      </w:r>
      <w:r w:rsidR="00E65112"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03364F22"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2588537F"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BE44E9">
        <w:rPr>
          <w:lang w:val="en-US"/>
        </w:rPr>
        <w:t>gets 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r w:rsidR="00154023" w:rsidRPr="00154023">
        <w:rPr>
          <w:lang w:val="en-US"/>
        </w:rPr>
        <w:t xml:space="preserve"> </w:t>
      </w:r>
      <w:r w:rsidR="00E90501">
        <w:rPr>
          <w:lang w:val="en-US"/>
        </w:rPr>
        <w:t>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 described polarization indices: Median Index=0.06, Lower Index=0.07, Upper Index=0.05</w:t>
      </w:r>
      <w:r w:rsidR="00A54E56"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82BA860" w14:textId="77777777" w:rsidR="00634342" w:rsidRDefault="00634342" w:rsidP="00634342">
      <w:pPr>
        <w:pStyle w:val="Heading2"/>
        <w:rPr>
          <w:lang w:val="en-US"/>
        </w:rPr>
      </w:pPr>
      <w:bookmarkStart w:id="74" w:name="_Toc406505799"/>
      <w:r w:rsidRPr="00154023">
        <w:rPr>
          <w:lang w:val="en-US"/>
        </w:rPr>
        <w:t>Statistical units</w:t>
      </w:r>
      <w:bookmarkEnd w:id="74"/>
    </w:p>
    <w:p w14:paraId="7DE741DD" w14:textId="28A9E6E4" w:rsidR="00634342" w:rsidRDefault="00634342" w:rsidP="00634342">
      <w:pPr>
        <w:rPr>
          <w:lang w:val="en-US"/>
        </w:rPr>
      </w:pPr>
      <w:r w:rsidRPr="00154023">
        <w:rPr>
          <w:lang w:val="en-US"/>
        </w:rPr>
        <w:t xml:space="preserve">The usual units to assess inequality are </w:t>
      </w:r>
      <w:proofErr w:type="gramStart"/>
      <w:r w:rsidRPr="00154023">
        <w:rPr>
          <w:lang w:val="en-US"/>
        </w:rPr>
        <w:t>households,</w:t>
      </w:r>
      <w:proofErr w:type="gramEnd"/>
      <w:r w:rsidRPr="00154023">
        <w:rPr>
          <w:lang w:val="en-US"/>
        </w:rPr>
        <w:t xml:space="preserve">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r w:rsidR="002C45FD"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1BDB20BA" w:rsidR="00634342" w:rsidRDefault="00634342" w:rsidP="00634342">
      <w:pPr>
        <w:rPr>
          <w:lang w:val="en-US"/>
        </w:rPr>
      </w:pPr>
      <w:r w:rsidRPr="008F2D88">
        <w:rPr>
          <w:lang w:val="en-US"/>
        </w:rPr>
        <w:t>To examine the sensitivity of inequality in regard to the statistical unit</w:t>
      </w:r>
      <w:r>
        <w:rPr>
          <w:lang w:val="en-US"/>
        </w:rPr>
        <w:t xml:space="preserve">, we us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information’s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74703297"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 xml:space="preserve">the share of person </w:t>
      </w:r>
      <w:r w:rsidR="00AE18D1">
        <w:rPr>
          <w:lang w:val="en-US"/>
        </w:rPr>
        <w:lastRenderedPageBreak/>
        <w:t>effectively living</w:t>
      </w:r>
      <w:r>
        <w:rPr>
          <w:lang w:val="en-US"/>
        </w:rPr>
        <w:t xml:space="preserve"> alone decreases drastically. 62.3% are taxed as single person tax units, while we identify only a </w:t>
      </w:r>
      <w:r w:rsidR="00AE18D1">
        <w:rPr>
          <w:lang w:val="en-US"/>
        </w:rPr>
        <w:t>share of 37.</w:t>
      </w:r>
      <w:r w:rsidR="006C0833">
        <w:rPr>
          <w:lang w:val="en-US"/>
        </w:rPr>
        <w:t>7</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D05B64">
        <w:rPr>
          <w:lang w:val="en-US"/>
        </w:rPr>
        <w:t xml:space="preserve"> This results in pooling of income and the mentioned upward shift.</w:t>
      </w:r>
      <w:r w:rsidR="00AE18D1">
        <w:rPr>
          <w:lang w:val="en-US"/>
        </w:rPr>
        <w:t xml:space="preserve"> The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7DDE0269"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r w:rsidR="002D573D">
        <w:rPr>
          <w:lang w:val="en-US"/>
        </w:rPr>
        <w:t>decades, and accordingly</w:t>
      </w:r>
      <w:r>
        <w:rPr>
          <w:lang w:val="en-US"/>
        </w:rPr>
        <w:t xml:space="preserve"> it was less influencing 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75" w:name="_Toc406505800"/>
      <w:r w:rsidRPr="006C3A86">
        <w:rPr>
          <w:lang w:val="en-US"/>
        </w:rPr>
        <w:t>Coverage issues</w:t>
      </w:r>
      <w:bookmarkEnd w:id="75"/>
    </w:p>
    <w:p w14:paraId="10889638" w14:textId="70674FA5"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 xml:space="preserve">. Special cases cover </w:t>
      </w:r>
      <w:r w:rsidR="0040615D">
        <w:rPr>
          <w:lang w:val="en-US"/>
        </w:rPr>
        <w:t>mainly</w:t>
      </w:r>
      <w:r w:rsidR="00047D7A" w:rsidRPr="00154023">
        <w:rPr>
          <w:lang w:val="en-US"/>
        </w:rPr>
        <w:t xml:space="preserve"> foreign nationals living</w:t>
      </w:r>
      <w:r w:rsidR="0040615D">
        <w:rPr>
          <w:lang w:val="en-US"/>
        </w:rPr>
        <w:t xml:space="preserve"> and having income</w:t>
      </w:r>
      <w:r w:rsidR="00047D7A" w:rsidRPr="00154023">
        <w:rPr>
          <w:lang w:val="en-US"/>
        </w:rPr>
        <w:t xml:space="preserve"> in Switzerland but with a yearly or any other temporary resident permit only.</w:t>
      </w:r>
      <w:r w:rsidR="00047D7A">
        <w:rPr>
          <w:lang w:val="en-US"/>
        </w:rPr>
        <w:t xml:space="preserve"> Second</w:t>
      </w:r>
      <w:r w:rsidR="00E05C8B">
        <w:rPr>
          <w:lang w:val="en-US"/>
        </w:rPr>
        <w:t xml:space="preserve">, tax statistic separate between those who actually pay taxes and those with an income below a certain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w:t>
      </w:r>
      <w:proofErr w:type="spellStart"/>
      <w:r w:rsidR="00865714">
        <w:rPr>
          <w:lang w:val="en-US"/>
        </w:rPr>
        <w:t>periodes</w:t>
      </w:r>
      <w:proofErr w:type="spellEnd"/>
      <w:r w:rsidR="00E05C8B">
        <w:rPr>
          <w:lang w:val="en-US"/>
        </w:rPr>
        <w:t xml:space="preserve">, information on special cases and non-taxed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A62E514"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1"/>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466771B7"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w:t>
      </w:r>
      <w:r w:rsidR="00865714">
        <w:rPr>
          <w:lang w:val="en-US"/>
        </w:rPr>
        <w:t xml:space="preserve"> for us</w:t>
      </w:r>
      <w:r w:rsidR="006C3A86">
        <w:rPr>
          <w:lang w:val="en-US"/>
        </w:rPr>
        <w:t>, to see 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1B4A5DA7" w:rsidR="00236B84" w:rsidRPr="005E7BD6" w:rsidRDefault="00A40C08" w:rsidP="005E7BD6">
      <w:pPr>
        <w:pStyle w:val="Heading3"/>
        <w:rPr>
          <w:i/>
          <w:lang w:val="en-US"/>
        </w:rPr>
      </w:pPr>
      <w:bookmarkStart w:id="76" w:name="_Toc406505801"/>
      <w:proofErr w:type="gramStart"/>
      <w:r>
        <w:rPr>
          <w:i/>
          <w:lang w:val="en-US"/>
        </w:rPr>
        <w:lastRenderedPageBreak/>
        <w:t>Superior</w:t>
      </w:r>
      <w:r w:rsidR="00902D03">
        <w:rPr>
          <w:i/>
          <w:lang w:val="en-US"/>
        </w:rPr>
        <w:t xml:space="preserve"> coverage with tax data than with survey data.</w:t>
      </w:r>
      <w:bookmarkEnd w:id="76"/>
      <w:proofErr w:type="gramEnd"/>
    </w:p>
    <w:p w14:paraId="61A07356" w14:textId="6D59A09E" w:rsidR="00020500" w:rsidRDefault="00B84F7E" w:rsidP="00020500">
      <w:pPr>
        <w:rPr>
          <w:lang w:val="en-US"/>
        </w:rPr>
      </w:pPr>
      <w:r>
        <w:rPr>
          <w:lang w:val="en-US"/>
        </w:rPr>
        <w:t>It is generally believed,</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t>
      </w:r>
      <w:r>
        <w:rPr>
          <w:lang w:val="en-US"/>
        </w:rPr>
        <w:t>because the latter</w:t>
      </w:r>
      <w:r w:rsidR="003F51DE">
        <w:rPr>
          <w:lang w:val="en-US"/>
        </w:rPr>
        <w:t xml:space="preserve"> </w:t>
      </w:r>
      <w:r>
        <w:rPr>
          <w:lang w:val="en-US"/>
        </w:rPr>
        <w:t xml:space="preserve">is </w:t>
      </w:r>
      <w:r w:rsidR="003F51DE">
        <w:rPr>
          <w:lang w:val="en-US"/>
        </w:rPr>
        <w:t xml:space="preserve">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Pr>
          <w:lang w:val="en-US"/>
        </w:rPr>
        <w:t xml:space="preserve"> </w:t>
      </w:r>
      <w:r w:rsidR="000C3A69">
        <w:rPr>
          <w:lang w:val="en-US"/>
        </w:rPr>
        <w:t>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3FBC8C6F"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 xml:space="preserve">. </w:t>
      </w:r>
      <w:r w:rsidR="00AD2490">
        <w:rPr>
          <w:lang w:val="en-US"/>
        </w:rPr>
        <w:t>Then 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00C65CEB"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1DE00C79"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F44D4C">
        <w:rPr>
          <w:lang w:val="en-US"/>
        </w:rPr>
        <w:t>But the difference can additionally</w:t>
      </w:r>
      <w:r w:rsidR="000C7DD6">
        <w:rPr>
          <w:lang w:val="en-US"/>
        </w:rPr>
        <w:t xml:space="preserve">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+0.08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+0.19 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131060F0" w:rsidR="00455C52" w:rsidRPr="00616B27" w:rsidRDefault="00902D03" w:rsidP="00455C52">
      <w:pPr>
        <w:pStyle w:val="Heading3"/>
        <w:rPr>
          <w:i/>
          <w:lang w:val="en-US"/>
        </w:rPr>
      </w:pPr>
      <w:r w:rsidRPr="008E2F97">
        <w:rPr>
          <w:i/>
          <w:lang w:val="en-US"/>
        </w:rPr>
        <w:t xml:space="preserve"> </w:t>
      </w:r>
      <w:bookmarkStart w:id="77" w:name="_Toc406505802"/>
      <w:r>
        <w:rPr>
          <w:i/>
          <w:lang w:val="en-US"/>
        </w:rPr>
        <w:t>Influence of special tax subjects</w:t>
      </w:r>
      <w:bookmarkEnd w:id="77"/>
    </w:p>
    <w:p w14:paraId="7BF7B66A" w14:textId="08811AA1" w:rsidR="00497AAC" w:rsidRDefault="00497AAC" w:rsidP="000B1BAB">
      <w:pPr>
        <w:rPr>
          <w:lang w:val="en-US"/>
        </w:rPr>
      </w:pPr>
      <w:r w:rsidRPr="00497AAC">
        <w:rPr>
          <w:lang w:val="en-US"/>
        </w:rPr>
        <w:t xml:space="preserve">The FTA distinguishes normal </w:t>
      </w:r>
      <w:r w:rsidR="00F44D4C">
        <w:rPr>
          <w:lang w:val="en-US"/>
        </w:rPr>
        <w:t>and</w:t>
      </w:r>
      <w:r w:rsidR="00F44D4C" w:rsidRPr="00497AAC">
        <w:rPr>
          <w:lang w:val="en-US"/>
        </w:rPr>
        <w:t xml:space="preserve"> </w:t>
      </w:r>
      <w:r w:rsidRPr="00497AAC">
        <w:rPr>
          <w:lang w:val="en-US"/>
        </w:rPr>
        <w:t xml:space="preserve">special cases. To test whether it matters </w:t>
      </w:r>
      <w:r w:rsidR="003E0F55">
        <w:rPr>
          <w:lang w:val="en-US"/>
        </w:rPr>
        <w:t xml:space="preserve">if special cases are included in the analysis or not </w:t>
      </w:r>
      <w:r w:rsidRPr="00497AAC">
        <w:rPr>
          <w:lang w:val="en-US"/>
        </w:rPr>
        <w:t>we compare the distributions</w:t>
      </w:r>
      <w:r w:rsidR="003E0F55">
        <w:rPr>
          <w:lang w:val="en-US"/>
        </w:rPr>
        <w:t xml:space="preserve"> of taxable income</w:t>
      </w:r>
      <w:r w:rsidRPr="00497AAC">
        <w:rPr>
          <w:lang w:val="en-US"/>
        </w:rPr>
        <w:t xml:space="preserve"> </w:t>
      </w:r>
      <w:r w:rsidR="003E0F55">
        <w:rPr>
          <w:lang w:val="en-US"/>
        </w:rPr>
        <w:t>for</w:t>
      </w:r>
      <w:r w:rsidR="003E0F55" w:rsidRPr="00497AAC">
        <w:rPr>
          <w:lang w:val="en-US"/>
        </w:rPr>
        <w:t xml:space="preserve"> </w:t>
      </w:r>
      <w:r w:rsidRPr="00497AAC">
        <w:rPr>
          <w:lang w:val="en-US"/>
        </w:rPr>
        <w:t>normal</w:t>
      </w:r>
      <w:r w:rsidR="00F44D4C">
        <w:rPr>
          <w:lang w:val="en-US"/>
        </w:rPr>
        <w:t xml:space="preserve"> cases</w:t>
      </w:r>
      <w:r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Pr="00497AAC">
        <w:rPr>
          <w:lang w:val="en-US"/>
        </w:rPr>
        <w:t>special cases</w:t>
      </w:r>
      <w:r w:rsidR="003E0F55">
        <w:rPr>
          <w:lang w:val="en-US"/>
        </w:rPr>
        <w:t>)</w:t>
      </w:r>
      <w:r w:rsidRPr="00497AAC">
        <w:rPr>
          <w:lang w:val="en-US"/>
        </w:rPr>
        <w:t>. Unfortunately, the FTA stopped to publicly report data for special cases after tax period 1993/94. Therefore we compare two distributions for a rather old dataset. However the FTA</w:t>
      </w:r>
      <w:r w:rsidR="00865714">
        <w:rPr>
          <w:lang w:val="en-US"/>
        </w:rPr>
        <w:t xml:space="preserve"> key figures</w:t>
      </w:r>
      <w:r w:rsidRPr="00497AAC">
        <w:rPr>
          <w:lang w:val="en-US"/>
        </w:rPr>
        <w:t xml:space="preserve">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Pr="00497AAC">
        <w:rPr>
          <w:lang w:val="en-US"/>
        </w:rPr>
        <w:t>as well.</w:t>
      </w:r>
    </w:p>
    <w:p w14:paraId="79D5950E" w14:textId="7C45553B" w:rsidR="00455C52" w:rsidRDefault="00497AAC" w:rsidP="00497AAC">
      <w:pPr>
        <w:rPr>
          <w:lang w:val="en-US"/>
        </w:rPr>
      </w:pPr>
      <w:r w:rsidRPr="00497AAC">
        <w:rPr>
          <w:lang w:val="en-US"/>
        </w:rPr>
        <w:lastRenderedPageBreak/>
        <w:t xml:space="preserve">1993/94 </w:t>
      </w:r>
      <w:r w:rsidR="007B68CF">
        <w:rPr>
          <w:lang w:val="en-US"/>
        </w:rPr>
        <w:t>the</w:t>
      </w:r>
      <w:r w:rsidR="007B68CF" w:rsidRPr="00497AAC">
        <w:rPr>
          <w:lang w:val="en-US"/>
        </w:rPr>
        <w:t xml:space="preserve"> </w:t>
      </w:r>
      <w:r w:rsidRPr="00497AAC">
        <w:rPr>
          <w:lang w:val="en-US"/>
        </w:rPr>
        <w:t xml:space="preserve">pooled data set of normal and special cases has a slightly higher density at </w:t>
      </w:r>
      <w:r w:rsidR="000179BB">
        <w:rPr>
          <w:lang w:val="en-US"/>
        </w:rPr>
        <w:t>the lower</w:t>
      </w:r>
      <w:r w:rsidR="000179BB" w:rsidRPr="00497AAC">
        <w:rPr>
          <w:lang w:val="en-US"/>
        </w:rPr>
        <w:t xml:space="preserve"> </w:t>
      </w:r>
      <w:r w:rsidRPr="00497AAC">
        <w:rPr>
          <w:lang w:val="en-US"/>
        </w:rPr>
        <w:t xml:space="preserve">end compared to data based </w:t>
      </w:r>
      <w:r w:rsidR="008F4037">
        <w:rPr>
          <w:lang w:val="en-US"/>
        </w:rPr>
        <w:t>with only</w:t>
      </w:r>
      <w:r w:rsidR="008F4037" w:rsidRPr="00497AAC">
        <w:rPr>
          <w:lang w:val="en-US"/>
        </w:rPr>
        <w:t xml:space="preserve"> </w:t>
      </w:r>
      <w:r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Pr="00497AAC">
        <w:rPr>
          <w:lang w:val="en-US"/>
        </w:rPr>
        <w:t>). Special cases appear to have a slightly lower median income and their distribution is more skewed. Therefore special cases are more polarized than normal cases</w:t>
      </w:r>
      <w:r w:rsidR="003E0F55">
        <w:rPr>
          <w:lang w:val="en-US"/>
        </w:rPr>
        <w:t>.</w:t>
      </w:r>
      <w:r w:rsidR="008F4037">
        <w:rPr>
          <w:lang w:val="en-US"/>
        </w:rPr>
        <w:t xml:space="preserve"> </w:t>
      </w:r>
      <w:r w:rsidR="00835FA1">
        <w:rPr>
          <w:lang w:val="en-US"/>
        </w:rPr>
        <w:t>Put simply: the population of special cases 1993/94 hold considerably more tax units with low incomes than does the population of normal cases.</w:t>
      </w:r>
      <w:r w:rsidR="00865714">
        <w:rPr>
          <w:lang w:val="en-US"/>
        </w:rPr>
        <w:t xml:space="preserve"> </w:t>
      </w:r>
      <w:r w:rsidRPr="00497AAC">
        <w:rPr>
          <w:lang w:val="en-US"/>
        </w:rPr>
        <w:t>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w:t>
      </w:r>
      <w:r w:rsidR="004A6F24">
        <w:rPr>
          <w:lang w:val="en-US"/>
        </w:rPr>
        <w:t>1</w:t>
      </w:r>
      <w:r w:rsidRPr="00497AAC">
        <w:rPr>
          <w:lang w:val="en-US"/>
        </w:rPr>
        <w:t xml:space="preserve"> </w:t>
      </w:r>
      <w:r w:rsidR="00A8628A">
        <w:rPr>
          <w:lang w:val="en-US"/>
        </w:rPr>
        <w:t xml:space="preserve">(see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right</w:t>
      </w:r>
      <w:r w:rsidR="00A8628A">
        <w:rPr>
          <w:lang w:val="en-US"/>
        </w:rPr>
        <w:t>)</w:t>
      </w:r>
      <w:r w:rsidRPr="00497AAC">
        <w:rPr>
          <w:lang w:val="en-US"/>
        </w:rPr>
        <w:t>.</w:t>
      </w:r>
      <w:r w:rsidR="00865714">
        <w:rPr>
          <w:lang w:val="en-US"/>
        </w:rPr>
        <w:t xml:space="preserve"> </w:t>
      </w:r>
      <w:r w:rsidRPr="00497AAC">
        <w:rPr>
          <w:lang w:val="en-US"/>
        </w:rPr>
        <w:t>201</w:t>
      </w:r>
      <w:r w:rsidR="004A6F24">
        <w:rPr>
          <w:lang w:val="en-US"/>
        </w:rPr>
        <w:t>1</w:t>
      </w:r>
      <w:r w:rsidRPr="00497AAC">
        <w:rPr>
          <w:lang w:val="en-US"/>
        </w:rPr>
        <w:t xml:space="preserve"> the picture is similar but more apparent: Special cases appear more frequent around the lower percentiles of the pooled </w:t>
      </w:r>
      <w:proofErr w:type="gramStart"/>
      <w:r w:rsidRPr="00497AAC">
        <w:rPr>
          <w:lang w:val="en-US"/>
        </w:rPr>
        <w:t>distribution )</w:t>
      </w:r>
      <w:proofErr w:type="gramEnd"/>
      <w:r w:rsidRPr="00497AAC">
        <w:rPr>
          <w:lang w:val="en-US"/>
        </w:rPr>
        <w:t>, however 201</w:t>
      </w:r>
      <w:r w:rsidR="004A6F24">
        <w:rPr>
          <w:lang w:val="en-US"/>
        </w:rPr>
        <w:t>1</w:t>
      </w:r>
      <w:r w:rsidRPr="00497AAC">
        <w:rPr>
          <w:lang w:val="en-US"/>
        </w:rPr>
        <w:t xml:space="preserve"> there is a more noteworthy effect in the upper part of the distribution</w:t>
      </w:r>
      <w:r w:rsidR="008F4037">
        <w:rPr>
          <w:lang w:val="en-US"/>
        </w:rPr>
        <w:t>.</w:t>
      </w:r>
      <w:r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w:t>
      </w:r>
      <w:r w:rsidR="004A6F24">
        <w:rPr>
          <w:lang w:val="en-US"/>
        </w:rPr>
        <w:t>1</w:t>
      </w:r>
      <w:r w:rsidRPr="00497AAC">
        <w:rPr>
          <w:lang w:val="en-US"/>
        </w:rPr>
        <w:t xml:space="preserve"> drive the effect.</w:t>
      </w:r>
    </w:p>
    <w:p w14:paraId="5D74B477" w14:textId="77777777" w:rsidR="0069494D" w:rsidRDefault="0069494D" w:rsidP="000B1BAB">
      <w:pPr>
        <w:rPr>
          <w:lang w:val="en-US"/>
        </w:rPr>
      </w:pPr>
    </w:p>
    <w:p w14:paraId="733C6FE7" w14:textId="77777777" w:rsidR="005B4A5D" w:rsidRPr="000B1BAB" w:rsidRDefault="005B4A5D" w:rsidP="000B1BAB">
      <w:pPr>
        <w:rPr>
          <w:lang w:val="en-US"/>
        </w:rPr>
      </w:pPr>
    </w:p>
    <w:p w14:paraId="11C42576" w14:textId="6FE9C133" w:rsidR="00455C52" w:rsidRPr="00616B27" w:rsidRDefault="00902D03" w:rsidP="00616B27">
      <w:pPr>
        <w:pStyle w:val="Heading3"/>
        <w:rPr>
          <w:i/>
          <w:lang w:val="en-US"/>
        </w:rPr>
      </w:pPr>
      <w:bookmarkStart w:id="78" w:name="_Ref405910412"/>
      <w:bookmarkStart w:id="79" w:name="_Toc406505803"/>
      <w:r>
        <w:rPr>
          <w:i/>
          <w:lang w:val="en-US"/>
        </w:rPr>
        <w:t>Influence of non-taxed</w:t>
      </w:r>
      <w:bookmarkEnd w:id="78"/>
      <w:bookmarkEnd w:id="79"/>
    </w:p>
    <w:p w14:paraId="096F9DF3" w14:textId="1C66A5E3"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9DE0872"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r w:rsidRPr="00497AAC">
        <w:rPr>
          <w:lang w:val="en-US"/>
        </w:rPr>
        <w:t xml:space="preserve">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r w:rsidR="008F4037">
        <w:rPr>
          <w:lang w:val="en-US"/>
        </w:rPr>
        <w:t>,</w:t>
      </w:r>
      <w:r w:rsidRPr="00497AAC">
        <w:rPr>
          <w:lang w:val="en-US"/>
        </w:rPr>
        <w:t xml:space="preserve"> </w:t>
      </w:r>
      <w:r w:rsidR="004B34FA">
        <w:rPr>
          <w:lang w:val="en-US"/>
        </w:rPr>
        <w:t>though this</w:t>
      </w:r>
      <w:r w:rsidRPr="00497AAC">
        <w:rPr>
          <w:lang w:val="en-US"/>
        </w:rPr>
        <w:t xml:space="preserve">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6956E1">
        <w:rPr>
          <w:rStyle w:val="FootnoteReference"/>
          <w:lang w:val="en-US"/>
        </w:rPr>
        <w:footnoteReference w:id="12"/>
      </w:r>
      <w:r w:rsidR="000E5BD4">
        <w:rPr>
          <w:lang w:val="en-US"/>
        </w:rPr>
        <w:t>.</w:t>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4FECEB4F" w:rsidR="006956E1" w:rsidRDefault="006956E1" w:rsidP="001232D9">
      <w:pPr>
        <w:rPr>
          <w:lang w:val="en-US"/>
        </w:rPr>
      </w:pPr>
      <w:proofErr w:type="gramStart"/>
      <w:r>
        <w:rPr>
          <w:lang w:val="en-US"/>
        </w:rPr>
        <w:t xml:space="preserve">As second issue related to the exemption threshold </w:t>
      </w:r>
      <w:r w:rsidR="009C31C7">
        <w:rPr>
          <w:lang w:val="en-US"/>
        </w:rPr>
        <w:t xml:space="preserve">occurs </w:t>
      </w:r>
      <w:r>
        <w:rPr>
          <w:lang w:val="en-US"/>
        </w:rPr>
        <w:t xml:space="preserve">when </w:t>
      </w:r>
      <w:r w:rsidR="000E5BD4">
        <w:rPr>
          <w:lang w:val="en-US"/>
        </w:rPr>
        <w:t>having a closer look</w:t>
      </w:r>
      <w:r>
        <w:rPr>
          <w:lang w:val="en-US"/>
        </w:rPr>
        <w:t xml:space="preserve"> on </w:t>
      </w:r>
      <w:r w:rsidR="000E5BD4">
        <w:rPr>
          <w:lang w:val="en-US"/>
        </w:rPr>
        <w:t>2011, where the Gini coefficient rose drastically.</w:t>
      </w:r>
      <w:proofErr w:type="gramEnd"/>
      <w:r w:rsidR="000E5BD4">
        <w:rPr>
          <w:lang w:val="en-US"/>
        </w:rPr>
        <w:t xml:space="preserve"> While 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876D58">
        <w:rPr>
          <w:lang w:val="en-US"/>
        </w:rPr>
        <w:t>It gets clearer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this means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artificially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72C6CC0E"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as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questionable if </w:t>
      </w:r>
      <w:proofErr w:type="gramStart"/>
      <w:r w:rsidR="006A2614">
        <w:rPr>
          <w:lang w:val="en-US"/>
        </w:rPr>
        <w:t>analys</w:t>
      </w:r>
      <w:r w:rsidR="00A14ACB">
        <w:rPr>
          <w:lang w:val="en-US"/>
        </w:rPr>
        <w:t>e</w:t>
      </w:r>
      <w:r w:rsidR="006A2614">
        <w:rPr>
          <w:lang w:val="en-US"/>
        </w:rPr>
        <w:t xml:space="preserve">s </w:t>
      </w:r>
      <w:r w:rsidR="007572D8">
        <w:rPr>
          <w:lang w:val="en-US"/>
        </w:rPr>
        <w:t>based on only a small fraction of the population is</w:t>
      </w:r>
      <w:proofErr w:type="gramEnd"/>
      <w:r w:rsidR="007572D8">
        <w:rPr>
          <w:lang w:val="en-US"/>
        </w:rPr>
        <w:t xml:space="preserve"> appropriate.</w:t>
      </w:r>
    </w:p>
    <w:p w14:paraId="5EDE6949" w14:textId="77777777" w:rsidR="008F4037" w:rsidRDefault="008F4037" w:rsidP="001232D9">
      <w:pPr>
        <w:rPr>
          <w:lang w:val="en-US"/>
        </w:rPr>
      </w:pPr>
    </w:p>
    <w:p w14:paraId="1A25CA16" w14:textId="79955AC8" w:rsidR="003757F4" w:rsidRDefault="004F330F" w:rsidP="003757F4">
      <w:pPr>
        <w:keepNext/>
      </w:pPr>
      <w:r>
        <w:rPr>
          <w:noProof/>
          <w:lang w:val="en-US"/>
        </w:rPr>
        <w:lastRenderedPageBreak/>
        <w:drawing>
          <wp:inline distT="0" distB="0" distL="0" distR="0" wp14:anchorId="28354296" wp14:editId="62817AAB">
            <wp:extent cx="6011545" cy="3382037"/>
            <wp:effectExtent l="0" t="0" r="8255" b="8890"/>
            <wp:docPr id="19" name="Picture 19" descr="C:\Users\hlo1\swiss_inequality_development\paper\figure\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lo1\swiss_inequality_development\paper\figure\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2037"/>
                    </a:xfrm>
                    <a:prstGeom prst="rect">
                      <a:avLst/>
                    </a:prstGeom>
                    <a:noFill/>
                    <a:ln>
                      <a:noFill/>
                    </a:ln>
                  </pic:spPr>
                </pic:pic>
              </a:graphicData>
            </a:graphic>
          </wp:inline>
        </w:drawing>
      </w:r>
    </w:p>
    <w:p w14:paraId="56D032D8" w14:textId="40E88D11" w:rsidR="005E7BD6" w:rsidRPr="005E7BD6" w:rsidRDefault="00616B27" w:rsidP="005E7BD6">
      <w:pPr>
        <w:pStyle w:val="Caption"/>
        <w:rPr>
          <w:sz w:val="24"/>
          <w:szCs w:val="24"/>
          <w:lang w:val="en-US"/>
        </w:rPr>
      </w:pPr>
      <w:bookmarkStart w:id="80"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3</w:t>
      </w:r>
      <w:r w:rsidRPr="00616B27">
        <w:rPr>
          <w:sz w:val="24"/>
          <w:szCs w:val="24"/>
          <w:lang w:val="en-US"/>
        </w:rPr>
        <w:fldChar w:fldCharType="end"/>
      </w:r>
      <w:bookmarkEnd w:id="80"/>
      <w:r w:rsidR="003757F4" w:rsidRPr="003757F4">
        <w:rPr>
          <w:sz w:val="24"/>
          <w:szCs w:val="24"/>
          <w:lang w:val="en-US"/>
        </w:rPr>
        <w:t xml:space="preserve">: </w:t>
      </w:r>
      <w:r w:rsidR="00951E7C">
        <w:rPr>
          <w:sz w:val="24"/>
          <w:szCs w:val="24"/>
          <w:lang w:val="en-US"/>
        </w:rPr>
        <w:t>Inequality trends (a)</w:t>
      </w:r>
      <w:r w:rsidR="005E7BD6">
        <w:rPr>
          <w:sz w:val="24"/>
          <w:szCs w:val="24"/>
          <w:lang w:val="en-US"/>
        </w:rPr>
        <w:t xml:space="preserve"> </w:t>
      </w:r>
      <w:r w:rsidR="00951E7C">
        <w:rPr>
          <w:sz w:val="24"/>
          <w:szCs w:val="24"/>
          <w:lang w:val="en-US"/>
        </w:rPr>
        <w:t xml:space="preserve">using </w:t>
      </w:r>
      <w:r w:rsidR="004F5A70" w:rsidRPr="003757F4">
        <w:rPr>
          <w:sz w:val="24"/>
          <w:szCs w:val="24"/>
          <w:lang w:val="en-US"/>
        </w:rPr>
        <w:t>different income definitions</w:t>
      </w:r>
      <w:r w:rsidR="003757F4" w:rsidRPr="003757F4">
        <w:rPr>
          <w:sz w:val="24"/>
          <w:szCs w:val="24"/>
          <w:lang w:val="en-US"/>
        </w:rPr>
        <w:t>,</w:t>
      </w:r>
      <w:r w:rsidR="005E7BD6">
        <w:rPr>
          <w:sz w:val="24"/>
          <w:szCs w:val="24"/>
          <w:lang w:val="en-US"/>
        </w:rPr>
        <w:t xml:space="preserve"> </w:t>
      </w:r>
      <w:r w:rsidR="005B4A5D">
        <w:rPr>
          <w:sz w:val="24"/>
          <w:szCs w:val="24"/>
          <w:lang w:val="en-US"/>
        </w:rPr>
        <w:t>(b</w:t>
      </w:r>
      <w:r w:rsidR="003757F4" w:rsidRPr="003757F4">
        <w:rPr>
          <w:sz w:val="24"/>
          <w:szCs w:val="24"/>
          <w:lang w:val="en-US"/>
        </w:rPr>
        <w:t xml:space="preserve">) </w:t>
      </w:r>
      <w:r w:rsidR="005E7BD6">
        <w:rPr>
          <w:sz w:val="24"/>
          <w:szCs w:val="24"/>
          <w:lang w:val="en-US"/>
        </w:rPr>
        <w:t>with/without equivalence</w:t>
      </w:r>
      <w:r w:rsidR="004F5A70" w:rsidRPr="003757F4">
        <w:rPr>
          <w:sz w:val="24"/>
          <w:szCs w:val="24"/>
          <w:lang w:val="en-US"/>
        </w:rPr>
        <w:t xml:space="preserve"> scale</w:t>
      </w:r>
      <w:r w:rsidR="005B4A5D">
        <w:rPr>
          <w:sz w:val="24"/>
          <w:szCs w:val="24"/>
          <w:lang w:val="en-US"/>
        </w:rPr>
        <w:t>,</w:t>
      </w:r>
      <w:r w:rsidR="004F5A70" w:rsidRPr="003757F4">
        <w:rPr>
          <w:sz w:val="24"/>
          <w:szCs w:val="24"/>
          <w:lang w:val="en-US"/>
        </w:rPr>
        <w:t xml:space="preserve"> </w:t>
      </w:r>
      <w:r w:rsidR="005B4A5D">
        <w:rPr>
          <w:sz w:val="24"/>
          <w:szCs w:val="24"/>
          <w:lang w:val="en-US"/>
        </w:rPr>
        <w:t xml:space="preserve">(c) using different inequality measures and </w:t>
      </w:r>
      <w:r w:rsidR="00951E7C">
        <w:rPr>
          <w:sz w:val="24"/>
          <w:szCs w:val="24"/>
          <w:lang w:val="en-US"/>
        </w:rPr>
        <w:t>d</w:t>
      </w:r>
      <w:r w:rsidR="003757F4" w:rsidRPr="003757F4">
        <w:rPr>
          <w:sz w:val="24"/>
          <w:szCs w:val="24"/>
          <w:lang w:val="en-US"/>
        </w:rPr>
        <w:t>)</w:t>
      </w:r>
      <w:r w:rsidR="004F5A70">
        <w:rPr>
          <w:sz w:val="24"/>
          <w:szCs w:val="24"/>
          <w:lang w:val="en-US"/>
        </w:rPr>
        <w:t xml:space="preserve"> including/excluding non-taxed</w:t>
      </w:r>
      <w:r w:rsidR="005E7BD6">
        <w:rPr>
          <w:sz w:val="24"/>
          <w:szCs w:val="24"/>
          <w:lang w:val="en-US"/>
        </w:rPr>
        <w:br/>
      </w:r>
      <w:r w:rsidR="005E7BD6" w:rsidRPr="001232D9">
        <w:rPr>
          <w:lang w:val="en-US"/>
        </w:rPr>
        <w:t xml:space="preserve">Source: </w:t>
      </w:r>
      <w:r w:rsidR="005E7BD6">
        <w:rPr>
          <w:lang w:val="en-US"/>
        </w:rPr>
        <w:t>Aggregated Tax Statistics</w:t>
      </w:r>
      <w:r w:rsidR="00481E16">
        <w:rPr>
          <w:lang w:val="en-US"/>
        </w:rPr>
        <w:t xml:space="preserve"> from FTA</w:t>
      </w:r>
      <w:r w:rsidR="005B4A5D">
        <w:rPr>
          <w:lang w:val="en-US"/>
        </w:rPr>
        <w:t xml:space="preserve"> (a, c and d)</w:t>
      </w:r>
      <w:r w:rsidR="005E7BD6">
        <w:rPr>
          <w:lang w:val="en-US"/>
        </w:rPr>
        <w:t xml:space="preserve"> and </w:t>
      </w:r>
      <w:r w:rsidR="00481E16">
        <w:rPr>
          <w:lang w:val="en-US"/>
        </w:rPr>
        <w:t xml:space="preserve">FTA </w:t>
      </w:r>
      <w:r w:rsidR="005E7BD6">
        <w:rPr>
          <w:lang w:val="en-US"/>
        </w:rPr>
        <w:t>Key Figures</w:t>
      </w:r>
      <w:r w:rsidR="005B4A5D">
        <w:rPr>
          <w:lang w:val="en-US"/>
        </w:rPr>
        <w:t xml:space="preserve"> (b)</w:t>
      </w:r>
      <w:r w:rsidR="005E7BD6">
        <w:rPr>
          <w:lang w:val="en-US"/>
        </w:rPr>
        <w:t xml:space="preserve"> from Swiss Federal Tax Administration (FTA), own calculations</w:t>
      </w:r>
    </w:p>
    <w:p w14:paraId="774D7F75" w14:textId="77777777" w:rsidR="003757F4" w:rsidRPr="003757F4" w:rsidRDefault="003757F4" w:rsidP="003757F4">
      <w:pPr>
        <w:pStyle w:val="Caption"/>
        <w:rPr>
          <w:lang w:val="en-US"/>
        </w:rPr>
      </w:pPr>
    </w:p>
    <w:p w14:paraId="731F95E6" w14:textId="5FE55120" w:rsidR="00525346" w:rsidRPr="005E7BD6" w:rsidRDefault="00D47A44" w:rsidP="00525346">
      <w:pPr>
        <w:keepNext/>
        <w:rPr>
          <w:lang w:val="en-US"/>
        </w:rPr>
      </w:pPr>
      <w:r>
        <w:rPr>
          <w:rFonts w:ascii="Helvetica" w:hAnsi="Helvetica" w:cs="Arial"/>
          <w:noProof/>
          <w:color w:val="333333"/>
          <w:sz w:val="20"/>
          <w:bdr w:val="single" w:sz="6" w:space="0" w:color="999999" w:frame="1"/>
          <w:shd w:val="clear" w:color="auto" w:fill="FFFFFF"/>
          <w:lang w:val="en-US"/>
        </w:rPr>
        <w:lastRenderedPageBreak/>
        <w:drawing>
          <wp:inline distT="0" distB="0" distL="0" distR="0" wp14:anchorId="649307CF" wp14:editId="65A9652D">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1DC69610" w14:textId="356F0DB4" w:rsidR="00525346" w:rsidRPr="00616B27" w:rsidRDefault="00616B27" w:rsidP="00525346">
      <w:pPr>
        <w:pStyle w:val="Caption"/>
        <w:rPr>
          <w:lang w:val="en-US"/>
        </w:rPr>
      </w:pPr>
      <w:bookmarkStart w:id="81" w:name="_Ref406511075"/>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4</w:t>
      </w:r>
      <w:r w:rsidRPr="00616B27">
        <w:rPr>
          <w:sz w:val="24"/>
          <w:szCs w:val="24"/>
          <w:lang w:val="en-US"/>
        </w:rPr>
        <w:fldChar w:fldCharType="end"/>
      </w:r>
      <w:bookmarkEnd w:id="81"/>
      <w:r w:rsidRPr="00616B27">
        <w:rPr>
          <w:sz w:val="24"/>
          <w:szCs w:val="24"/>
          <w:lang w:val="en-US"/>
        </w:rPr>
        <w:t>:</w:t>
      </w:r>
      <w:r w:rsidRPr="00616B27">
        <w:rPr>
          <w:lang w:val="en-US"/>
        </w:rPr>
        <w:t xml:space="preserve"> </w:t>
      </w:r>
      <w:r w:rsidR="00525346">
        <w:rPr>
          <w:sz w:val="24"/>
          <w:szCs w:val="24"/>
          <w:lang w:val="en-US"/>
        </w:rPr>
        <w:t>Relative distribution over time, population and data source</w:t>
      </w:r>
      <w:r w:rsidR="005E7BD6">
        <w:rPr>
          <w:sz w:val="24"/>
          <w:szCs w:val="24"/>
          <w:lang w:val="en-US"/>
        </w:rPr>
        <w:br/>
      </w:r>
      <w:proofErr w:type="spellStart"/>
      <w:r w:rsidR="005E7BD6" w:rsidRPr="001232D9">
        <w:rPr>
          <w:lang w:val="en-US"/>
        </w:rPr>
        <w:t>Source</w:t>
      </w:r>
      <w:proofErr w:type="spellEnd"/>
      <w:r w:rsidR="005E7BD6" w:rsidRPr="001232D9">
        <w:rPr>
          <w:lang w:val="en-US"/>
        </w:rPr>
        <w:t xml:space="preserve">: </w:t>
      </w:r>
      <w:r w:rsidR="005E7BD6">
        <w:rPr>
          <w:lang w:val="en-US"/>
        </w:rPr>
        <w:t xml:space="preserve">Aggregated Tax Statistics and Key Figures from Swiss Federal Tax Administration (FTA), Micro cantonal Tax data (Bern) and Household </w:t>
      </w:r>
      <w:r w:rsidR="00481E16">
        <w:rPr>
          <w:lang w:val="en-US"/>
        </w:rPr>
        <w:t xml:space="preserve">Budget Survey (HBS), </w:t>
      </w:r>
      <w:r w:rsidR="005E7BD6">
        <w:rPr>
          <w:lang w:val="en-US"/>
        </w:rPr>
        <w:t>own calculations</w:t>
      </w:r>
      <w:r w:rsidR="005E7BD6" w:rsidRPr="005E7BD6">
        <w:rPr>
          <w:rStyle w:val="CommentReference"/>
          <w:bCs w:val="0"/>
          <w:lang w:val="en-US"/>
        </w:rPr>
        <w:t xml:space="preserve"> </w:t>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Heading1"/>
        <w:rPr>
          <w:lang w:val="en-US"/>
        </w:rPr>
      </w:pPr>
      <w:bookmarkStart w:id="82" w:name="_Toc406505804"/>
      <w:r>
        <w:rPr>
          <w:lang w:val="en-US"/>
        </w:rPr>
        <w:lastRenderedPageBreak/>
        <w:t>Conclusion</w:t>
      </w:r>
      <w:bookmarkEnd w:id="82"/>
    </w:p>
    <w:p w14:paraId="5E9AD089" w14:textId="77777777" w:rsidR="00497AAC" w:rsidRDefault="00497AAC" w:rsidP="00497AAC">
      <w:pPr>
        <w:rPr>
          <w:lang w:val="en-US"/>
        </w:rPr>
      </w:pPr>
    </w:p>
    <w:p w14:paraId="743F023D" w14:textId="77777777" w:rsidR="00497AAC" w:rsidRDefault="00497AAC" w:rsidP="00497AAC">
      <w:pPr>
        <w:rPr>
          <w:lang w:val="en-US"/>
        </w:rPr>
      </w:pPr>
    </w:p>
    <w:p w14:paraId="4E5BF984" w14:textId="0C2BBB25"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In the course of the paper we checked the suitability of tax data to carry out inequality trend research. After defin</w:t>
      </w:r>
      <w:r w:rsidR="005C4E90">
        <w:rPr>
          <w:rFonts w:ascii="Lucida Sans" w:hAnsi="Lucida Sans"/>
          <w:sz w:val="19"/>
          <w:szCs w:val="19"/>
          <w:lang w:val="en-US"/>
        </w:rPr>
        <w:t xml:space="preserve">ing 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benefits and downsides of real tax data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We finally want to draw a conclusion</w:t>
      </w:r>
      <w:r w:rsidR="00190924">
        <w:rPr>
          <w:rFonts w:ascii="Lucida Sans" w:hAnsi="Lucida Sans"/>
          <w:sz w:val="19"/>
          <w:szCs w:val="19"/>
          <w:lang w:val="en-US"/>
        </w:rPr>
        <w:t xml:space="preserve">. We do this by sorting out major and minor methodological issues and by relating this conclusion </w:t>
      </w:r>
      <w:r w:rsidR="00AB4D97">
        <w:rPr>
          <w:rFonts w:ascii="Lucida Sans" w:hAnsi="Lucida Sans"/>
          <w:sz w:val="19"/>
          <w:szCs w:val="19"/>
          <w:lang w:val="en-US"/>
        </w:rPr>
        <w:t>on a substantial level to</w:t>
      </w:r>
      <w:r w:rsidR="00190924">
        <w:rPr>
          <w:rFonts w:ascii="Lucida Sans" w:hAnsi="Lucida Sans"/>
          <w:sz w:val="19"/>
          <w:szCs w:val="19"/>
          <w:lang w:val="en-US"/>
        </w:rPr>
        <w:t xml:space="preserve"> the case of Switzerland</w:t>
      </w:r>
      <w:r w:rsidR="00D17A9E">
        <w:rPr>
          <w:rFonts w:ascii="Lucida Sans" w:hAnsi="Lucida Sans"/>
          <w:sz w:val="19"/>
          <w:szCs w:val="19"/>
          <w:lang w:val="en-US"/>
        </w:rPr>
        <w:t>.</w:t>
      </w:r>
      <w:r w:rsidR="00190924">
        <w:rPr>
          <w:rFonts w:ascii="Lucida Sans" w:hAnsi="Lucida Sans"/>
          <w:sz w:val="19"/>
          <w:szCs w:val="19"/>
          <w:lang w:val="en-US"/>
        </w:rPr>
        <w:t xml:space="preserve"> </w:t>
      </w:r>
    </w:p>
    <w:p w14:paraId="364C892C" w14:textId="5715DCE2" w:rsidR="007E29BC" w:rsidRDefault="007E29BC" w:rsidP="005350F7">
      <w:pPr>
        <w:pStyle w:val="Standard1"/>
        <w:rPr>
          <w:rFonts w:ascii="Lucida Sans" w:hAnsi="Lucida Sans"/>
          <w:sz w:val="19"/>
          <w:szCs w:val="19"/>
          <w:lang w:val="en-US"/>
        </w:rPr>
      </w:pPr>
      <w:r>
        <w:rPr>
          <w:rFonts w:ascii="Lucida Sans" w:hAnsi="Lucida Sans"/>
          <w:sz w:val="19"/>
          <w:szCs w:val="19"/>
          <w:lang w:val="en-US"/>
        </w:rPr>
        <w:t>Considering aggregated tax statistics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have to </w:t>
      </w:r>
      <w:r w:rsidR="00A14ACB">
        <w:rPr>
          <w:rFonts w:ascii="Lucida Sans" w:hAnsi="Lucida Sans"/>
          <w:sz w:val="19"/>
          <w:szCs w:val="19"/>
          <w:lang w:val="en-US"/>
        </w:rPr>
        <w:t xml:space="preserve">be </w:t>
      </w:r>
      <w:r>
        <w:rPr>
          <w:rFonts w:ascii="Lucida Sans" w:hAnsi="Lucida Sans"/>
          <w:sz w:val="19"/>
          <w:szCs w:val="19"/>
          <w:lang w:val="en-US"/>
        </w:rPr>
        <w:t>mentioned. While the current state of the art suggests to use data sources that include 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holistically</w:t>
      </w:r>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only poorly cover expenses.</w:t>
      </w:r>
      <w:r w:rsidR="00806DA3">
        <w:rPr>
          <w:rFonts w:ascii="Lucida Sans" w:hAnsi="Lucida Sans"/>
          <w:sz w:val="19"/>
          <w:szCs w:val="19"/>
          <w:lang w:val="en-US"/>
        </w:rPr>
        <w:t xml:space="preserve"> This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 xml:space="preserve">Additionally central definitions of economic resources are data-driven. </w:t>
      </w:r>
      <w:r w:rsidR="005C4E90">
        <w:rPr>
          <w:rFonts w:ascii="Lucida Sans" w:hAnsi="Lucida Sans"/>
          <w:sz w:val="19"/>
          <w:szCs w:val="19"/>
          <w:lang w:val="en-US"/>
        </w:rPr>
        <w:t>Concerning 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r w:rsidR="002C5517">
        <w:rPr>
          <w:rFonts w:ascii="Lucida Sans" w:hAnsi="Lucida Sans"/>
          <w:sz w:val="19"/>
          <w:szCs w:val="19"/>
          <w:lang w:val="en-US"/>
        </w:rPr>
        <w:t xml:space="preserve">, rather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that have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806DA3">
        <w:rPr>
          <w:rFonts w:ascii="Lucida Sans" w:hAnsi="Lucida Sans"/>
          <w:sz w:val="19"/>
          <w:szCs w:val="19"/>
          <w:lang w:val="en-US"/>
        </w:rPr>
        <w:t xml:space="preserve">it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is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B21B86">
        <w:rPr>
          <w:rFonts w:ascii="Lucida Sans" w:hAnsi="Lucida Sans"/>
          <w:sz w:val="19"/>
          <w:szCs w:val="19"/>
          <w:lang w:val="en-US"/>
        </w:rPr>
        <w:t xml:space="preserve">. </w:t>
      </w:r>
      <w:r>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p>
    <w:p w14:paraId="67206D4B" w14:textId="0DDF99F0" w:rsidR="002C5517" w:rsidRPr="00D17A9E" w:rsidRDefault="002C5517" w:rsidP="005350F7">
      <w:pPr>
        <w:pStyle w:val="Standard1"/>
        <w:rPr>
          <w:rFonts w:ascii="Lucida Sans" w:hAnsi="Lucida Sans"/>
          <w:sz w:val="19"/>
          <w:szCs w:val="19"/>
          <w:lang w:val="en-US"/>
        </w:rPr>
      </w:pPr>
      <w:commentRangeStart w:id="83"/>
      <w:r>
        <w:rPr>
          <w:rFonts w:ascii="Lucida Sans" w:hAnsi="Lucida Sans"/>
          <w:sz w:val="19"/>
          <w:szCs w:val="19"/>
          <w:lang w:val="en-US"/>
        </w:rPr>
        <w:t xml:space="preserve">Finally it has to be mentioned, that the aggregated tax statistics reported from the FTA are the result in the end of the line in the process of </w:t>
      </w:r>
      <w:r w:rsidRPr="002C5517">
        <w:rPr>
          <w:rFonts w:ascii="Lucida Sans" w:hAnsi="Lucida Sans"/>
          <w:sz w:val="19"/>
          <w:szCs w:val="19"/>
          <w:lang w:val="en-US"/>
        </w:rPr>
        <w:t>levying taxes</w:t>
      </w:r>
      <w:r>
        <w:rPr>
          <w:rFonts w:ascii="Lucida Sans" w:hAnsi="Lucida Sans"/>
          <w:sz w:val="19"/>
          <w:szCs w:val="19"/>
          <w:lang w:val="en-US"/>
        </w:rPr>
        <w:t xml:space="preserve">. This means there is also micro tax data around </w:t>
      </w:r>
      <w:r w:rsidR="00806DA3">
        <w:rPr>
          <w:rFonts w:ascii="Lucida Sans" w:hAnsi="Lucida Sans"/>
          <w:sz w:val="19"/>
          <w:szCs w:val="19"/>
          <w:lang w:val="en-US"/>
        </w:rPr>
        <w:t>that allow</w:t>
      </w:r>
      <w:r w:rsidR="008A23C4">
        <w:rPr>
          <w:rFonts w:ascii="Lucida Sans" w:hAnsi="Lucida Sans"/>
          <w:sz w:val="19"/>
          <w:szCs w:val="19"/>
          <w:lang w:val="en-US"/>
        </w:rPr>
        <w:t>s</w:t>
      </w:r>
      <w:r w:rsidR="00806DA3">
        <w:rPr>
          <w:rFonts w:ascii="Lucida Sans" w:hAnsi="Lucida Sans"/>
          <w:sz w:val="19"/>
          <w:szCs w:val="19"/>
          <w:lang w:val="en-US"/>
        </w:rPr>
        <w:t xml:space="preserve"> addressing most of the mentioned conceptual drawbacks. The research project: </w:t>
      </w:r>
      <w:r w:rsidR="00806DA3" w:rsidRPr="00806DA3">
        <w:rPr>
          <w:rFonts w:ascii="Lucida Sans" w:hAnsi="Lucida Sans"/>
          <w:i/>
          <w:sz w:val="19"/>
          <w:szCs w:val="19"/>
          <w:lang w:val="en-US"/>
        </w:rPr>
        <w:t>Inequality of incomes and wealth in Switzerland</w:t>
      </w:r>
      <w:r w:rsidR="00A06AD6">
        <w:rPr>
          <w:rStyle w:val="FootnoteReference"/>
          <w:rFonts w:ascii="Lucida Sans" w:hAnsi="Lucida Sans"/>
          <w:i/>
          <w:sz w:val="19"/>
          <w:szCs w:val="19"/>
          <w:lang w:val="en-US"/>
        </w:rPr>
        <w:footnoteReference w:id="13"/>
      </w:r>
      <w:r w:rsidR="00806DA3">
        <w:rPr>
          <w:rFonts w:ascii="Lucida Sans" w:hAnsi="Lucida Sans"/>
          <w:sz w:val="19"/>
          <w:szCs w:val="19"/>
          <w:lang w:val="en-US"/>
        </w:rPr>
        <w:t xml:space="preserve"> has the goal to collect such data from </w:t>
      </w:r>
      <w:r w:rsidR="008A23C4">
        <w:rPr>
          <w:rFonts w:ascii="Lucida Sans" w:hAnsi="Lucida Sans"/>
          <w:sz w:val="19"/>
          <w:szCs w:val="19"/>
          <w:lang w:val="en-US"/>
        </w:rPr>
        <w:t>levying authorities in Switzerland</w:t>
      </w:r>
      <w:r w:rsidR="00D17A9E">
        <w:rPr>
          <w:rFonts w:ascii="Lucida Sans" w:hAnsi="Lucida Sans"/>
          <w:sz w:val="19"/>
          <w:szCs w:val="19"/>
          <w:lang w:val="en-US"/>
        </w:rPr>
        <w:t xml:space="preserve"> – the cantons</w:t>
      </w:r>
      <w:r w:rsidR="008A23C4">
        <w:rPr>
          <w:rFonts w:ascii="Lucida Sans" w:hAnsi="Lucida Sans"/>
          <w:sz w:val="19"/>
          <w:szCs w:val="19"/>
          <w:lang w:val="en-US"/>
        </w:rPr>
        <w:t xml:space="preserve">. But budget restrictions and technological progress reduce the possibility to archive such data. Furthermore </w:t>
      </w:r>
      <w:r w:rsidR="008A23C4">
        <w:rPr>
          <w:rFonts w:ascii="Lucida Sans" w:hAnsi="Lucida Sans"/>
          <w:sz w:val="19"/>
          <w:szCs w:val="19"/>
          <w:lang w:val="en-US"/>
        </w:rPr>
        <w:t>privacy</w:t>
      </w:r>
      <w:r w:rsidR="008A23C4">
        <w:rPr>
          <w:rFonts w:ascii="Lucida Sans" w:hAnsi="Lucida Sans"/>
          <w:sz w:val="19"/>
          <w:szCs w:val="19"/>
          <w:lang w:val="en-US"/>
        </w:rPr>
        <w:t xml:space="preserve"> regulations differ on the federal level</w:t>
      </w:r>
      <w:r w:rsidR="00D17A9E">
        <w:rPr>
          <w:rFonts w:ascii="Lucida Sans" w:hAnsi="Lucida Sans"/>
          <w:sz w:val="19"/>
          <w:szCs w:val="19"/>
          <w:lang w:val="en-US"/>
        </w:rPr>
        <w:t xml:space="preserve"> and </w:t>
      </w:r>
      <w:r w:rsidR="008A23C4">
        <w:rPr>
          <w:rFonts w:ascii="Lucida Sans" w:hAnsi="Lucida Sans"/>
          <w:sz w:val="19"/>
          <w:szCs w:val="19"/>
          <w:lang w:val="en-US"/>
        </w:rPr>
        <w:t xml:space="preserve">sometimes prohibit the use of micro tax data for scientific purpose completely. </w:t>
      </w:r>
      <w:r w:rsidR="00D17A9E">
        <w:rPr>
          <w:rFonts w:ascii="Lucida Sans" w:hAnsi="Lucida Sans"/>
          <w:sz w:val="19"/>
          <w:szCs w:val="19"/>
          <w:lang w:val="en-US"/>
        </w:rPr>
        <w:t>Hence, for</w:t>
      </w:r>
      <w:r w:rsidR="008A23C4">
        <w:rPr>
          <w:rFonts w:ascii="Lucida Sans" w:hAnsi="Lucida Sans"/>
          <w:sz w:val="19"/>
          <w:szCs w:val="19"/>
          <w:lang w:val="en-US"/>
        </w:rPr>
        <w:t xml:space="preserve"> Switzerland it is only possible to get </w:t>
      </w:r>
      <w:r w:rsidR="00D17A9E">
        <w:rPr>
          <w:rFonts w:ascii="Lucida Sans" w:hAnsi="Lucida Sans"/>
          <w:sz w:val="19"/>
          <w:szCs w:val="19"/>
          <w:lang w:val="en-US"/>
        </w:rPr>
        <w:t>information’s</w:t>
      </w:r>
      <w:r w:rsidR="008A23C4">
        <w:rPr>
          <w:rFonts w:ascii="Lucida Sans" w:hAnsi="Lucida Sans"/>
          <w:sz w:val="19"/>
          <w:szCs w:val="19"/>
          <w:lang w:val="en-US"/>
        </w:rPr>
        <w:t xml:space="preserve"> starting from 1990is and only for some cantons</w:t>
      </w:r>
      <w:r w:rsidR="00D17A9E">
        <w:rPr>
          <w:rFonts w:ascii="Lucida Sans" w:hAnsi="Lucida Sans"/>
          <w:sz w:val="19"/>
          <w:szCs w:val="19"/>
          <w:lang w:val="en-US"/>
        </w:rPr>
        <w:t xml:space="preserve">. The aggregated tax statistics from the FTA is therefore the source with the longest reaching time coverage on the national level. </w:t>
      </w:r>
      <w:commentRangeEnd w:id="83"/>
      <w:r w:rsidR="00387B86">
        <w:rPr>
          <w:rStyle w:val="CommentReference"/>
          <w:rFonts w:ascii="Lucida Sans" w:eastAsia="Lucida Sans" w:hAnsi="Lucida Sans" w:cs="Times New Roman"/>
          <w:color w:val="auto"/>
          <w:lang w:val="de-CH" w:eastAsia="en-US" w:bidi="ar-SA"/>
        </w:rPr>
        <w:commentReference w:id="83"/>
      </w:r>
    </w:p>
    <w:p w14:paraId="31C40EE8" w14:textId="651B6F51"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a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in regard to the assessment of income inequality. Based on the maximum observed Range of Gini coefficient, we </w:t>
      </w:r>
      <w:r w:rsidR="00A06AD6">
        <w:rPr>
          <w:rFonts w:ascii="Lucida Sans" w:hAnsi="Lucida Sans"/>
          <w:sz w:val="19"/>
          <w:szCs w:val="19"/>
          <w:lang w:val="en-US"/>
        </w:rPr>
        <w:t>can build</w:t>
      </w:r>
      <w:r w:rsidR="00AB4D97">
        <w:rPr>
          <w:rFonts w:ascii="Lucida Sans" w:hAnsi="Lucida Sans"/>
          <w:sz w:val="19"/>
          <w:szCs w:val="19"/>
          <w:lang w:val="en-US"/>
        </w:rPr>
        <w:t xml:space="preserve"> a ranking:</w:t>
      </w:r>
    </w:p>
    <w:p w14:paraId="157D3A05" w14:textId="79401726"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0.18</w:t>
      </w:r>
      <w:r>
        <w:rPr>
          <w:rFonts w:ascii="Lucida Sans" w:hAnsi="Lucida Sans"/>
          <w:sz w:val="19"/>
          <w:szCs w:val="19"/>
          <w:lang w:val="en-US"/>
        </w:rPr>
        <w:t>)</w:t>
      </w:r>
    </w:p>
    <w:p w14:paraId="71DA2383" w14:textId="76354C6E"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(0.08)</w:t>
      </w:r>
    </w:p>
    <w:p w14:paraId="5AF14D74" w14:textId="02C43CAE"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(0.04)</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688A5F40" w14:textId="3867D309" w:rsidR="00A06AD6" w:rsidRPr="00A06AD6" w:rsidRDefault="00A06AD6" w:rsidP="005350F7">
      <w:pPr>
        <w:pStyle w:val="Standard1"/>
        <w:rPr>
          <w:rFonts w:ascii="Lucida Sans" w:hAnsi="Lucida Sans"/>
          <w:sz w:val="19"/>
          <w:szCs w:val="19"/>
          <w:lang w:val="en-US"/>
        </w:rPr>
      </w:pPr>
      <w:r>
        <w:rPr>
          <w:rFonts w:ascii="Lucida Sans" w:hAnsi="Lucida Sans"/>
          <w:sz w:val="19"/>
          <w:szCs w:val="19"/>
          <w:lang w:val="en-US"/>
        </w:rPr>
        <w:t xml:space="preserve">Following this list, the issue of non-taxed is the most central problem when working with tax data. The results in the empirical section showed, that fiscal adjustments have an influence on the share of </w:t>
      </w:r>
      <w:r w:rsidR="00387B86">
        <w:rPr>
          <w:rFonts w:ascii="Lucida Sans" w:hAnsi="Lucida Sans"/>
          <w:sz w:val="19"/>
          <w:szCs w:val="19"/>
          <w:lang w:val="en-US"/>
        </w:rPr>
        <w:lastRenderedPageBreak/>
        <w:t xml:space="preserve">non-taxed and this again influences assessment of inequality. </w:t>
      </w:r>
    </w:p>
    <w:p w14:paraId="52954981" w14:textId="77777777" w:rsidR="001D4982" w:rsidRDefault="001D4982" w:rsidP="005350F7">
      <w:pPr>
        <w:pStyle w:val="Standard1"/>
        <w:rPr>
          <w:rFonts w:ascii="Lucida Sans" w:hAnsi="Lucida Sans"/>
          <w:sz w:val="19"/>
          <w:szCs w:val="19"/>
          <w:lang w:val="en-US"/>
        </w:rPr>
      </w:pPr>
    </w:p>
    <w:p w14:paraId="0217C2A9" w14:textId="64937E52" w:rsidR="00387B86" w:rsidRPr="00A06AD6" w:rsidRDefault="00387B86" w:rsidP="00387B86">
      <w:pPr>
        <w:pStyle w:val="Standard1"/>
        <w:numPr>
          <w:ilvl w:val="0"/>
          <w:numId w:val="26"/>
        </w:numPr>
        <w:rPr>
          <w:rFonts w:ascii="Lucida Sans" w:hAnsi="Lucida Sans"/>
          <w:sz w:val="19"/>
          <w:szCs w:val="19"/>
          <w:lang w:val="en-US"/>
        </w:rPr>
      </w:pPr>
      <w:r>
        <w:rPr>
          <w:rFonts w:ascii="Lucida Sans" w:hAnsi="Lucida Sans"/>
          <w:sz w:val="19"/>
          <w:szCs w:val="19"/>
          <w:lang w:val="en-US"/>
        </w:rPr>
        <w:t xml:space="preserve">Section </w:t>
      </w:r>
      <w:proofErr w:type="spellStart"/>
      <w:r>
        <w:rPr>
          <w:rFonts w:ascii="Lucida Sans" w:hAnsi="Lucida Sans"/>
          <w:sz w:val="19"/>
          <w:szCs w:val="19"/>
          <w:lang w:val="en-US"/>
        </w:rPr>
        <w:t>zu</w:t>
      </w:r>
      <w:proofErr w:type="spellEnd"/>
      <w:r>
        <w:rPr>
          <w:rFonts w:ascii="Lucida Sans" w:hAnsi="Lucida Sans"/>
          <w:sz w:val="19"/>
          <w:szCs w:val="19"/>
          <w:lang w:val="en-US"/>
        </w:rPr>
        <w:t xml:space="preserve"> </w:t>
      </w:r>
      <w:proofErr w:type="spellStart"/>
      <w:r>
        <w:rPr>
          <w:rFonts w:ascii="Lucida Sans" w:hAnsi="Lucida Sans"/>
          <w:sz w:val="19"/>
          <w:szCs w:val="19"/>
          <w:lang w:val="en-US"/>
        </w:rPr>
        <w:t>measurment</w:t>
      </w:r>
      <w:proofErr w:type="spellEnd"/>
    </w:p>
    <w:p w14:paraId="4431B9C6" w14:textId="77777777" w:rsidR="001D4982" w:rsidRPr="00A06AD6" w:rsidRDefault="001D4982" w:rsidP="005350F7">
      <w:pPr>
        <w:pStyle w:val="Standard1"/>
        <w:rPr>
          <w:rFonts w:ascii="Lucida Sans" w:hAnsi="Lucida Sans"/>
          <w:sz w:val="19"/>
          <w:szCs w:val="19"/>
          <w:lang w:val="en-US"/>
        </w:rPr>
      </w:pPr>
    </w:p>
    <w:p w14:paraId="7F975175" w14:textId="77777777" w:rsidR="005350F7" w:rsidRPr="008B2031" w:rsidRDefault="005350F7" w:rsidP="005350F7">
      <w:pPr>
        <w:pStyle w:val="Standard1"/>
        <w:rPr>
          <w:rFonts w:ascii="Lucida Sans" w:hAnsi="Lucida Sans"/>
          <w:sz w:val="19"/>
          <w:szCs w:val="19"/>
          <w:lang w:val="en-US"/>
          <w:rPrChange w:id="84" w:author="Hümbelin Oliver" w:date="2014-12-11T18:08:00Z">
            <w:rPr>
              <w:lang w:val="en-US"/>
            </w:rPr>
          </w:rPrChange>
        </w:rPr>
      </w:pPr>
      <w:commentRangeStart w:id="85"/>
      <w:r w:rsidRPr="001D4982">
        <w:rPr>
          <w:rFonts w:ascii="Lucida Sans" w:hAnsi="Lucida Sans"/>
          <w:sz w:val="19"/>
          <w:szCs w:val="19"/>
          <w:lang w:val="en-US"/>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w:t>
      </w:r>
      <w:proofErr w:type="gramStart"/>
      <w:r w:rsidRPr="001D4982">
        <w:rPr>
          <w:rFonts w:ascii="Lucida Sans" w:hAnsi="Lucida Sans"/>
          <w:sz w:val="19"/>
          <w:szCs w:val="19"/>
          <w:lang w:val="en-US"/>
        </w:rPr>
        <w:t>“ in</w:t>
      </w:r>
      <w:proofErr w:type="gramEnd"/>
      <w:r w:rsidRPr="001D4982">
        <w:rPr>
          <w:rFonts w:ascii="Lucida Sans" w:hAnsi="Lucida Sans"/>
          <w:sz w:val="19"/>
          <w:szCs w:val="19"/>
          <w:lang w:val="en-US"/>
        </w:rPr>
        <w:t xml:space="preserve"> Switzerland also varies over time (trend towards more singles).</w:t>
      </w:r>
      <w:commentRangeEnd w:id="85"/>
      <w:r w:rsidR="004F2A66">
        <w:rPr>
          <w:rStyle w:val="CommentReference"/>
          <w:rFonts w:ascii="Lucida Sans" w:eastAsia="Lucida Sans" w:hAnsi="Lucida Sans" w:cs="Times New Roman"/>
          <w:color w:val="auto"/>
          <w:lang w:val="de-CH" w:eastAsia="en-US" w:bidi="ar-SA"/>
        </w:rPr>
        <w:commentReference w:id="85"/>
      </w:r>
    </w:p>
    <w:p w14:paraId="6B1CF448" w14:textId="77777777" w:rsidR="005350F7" w:rsidRPr="008B2031" w:rsidRDefault="005350F7" w:rsidP="005350F7">
      <w:pPr>
        <w:pStyle w:val="Standard1"/>
        <w:rPr>
          <w:rFonts w:ascii="Lucida Sans" w:hAnsi="Lucida Sans"/>
          <w:sz w:val="19"/>
          <w:szCs w:val="19"/>
          <w:lang w:val="en-US"/>
          <w:rPrChange w:id="86" w:author="Hümbelin Oliver" w:date="2014-12-11T18:08:00Z">
            <w:rPr>
              <w:lang w:val="en-US"/>
            </w:rPr>
          </w:rPrChange>
        </w:rPr>
      </w:pPr>
      <w:r w:rsidRPr="008B2031">
        <w:rPr>
          <w:rFonts w:ascii="Lucida Sans" w:hAnsi="Lucida Sans"/>
          <w:sz w:val="19"/>
          <w:szCs w:val="19"/>
          <w:lang w:val="en-US"/>
          <w:rPrChange w:id="87" w:author="Hümbelin Oliver" w:date="2014-12-11T18:08:00Z">
            <w:rPr>
              <w:lang w:val="en-US"/>
            </w:rPr>
          </w:rPrChange>
        </w:rPr>
        <w:t xml:space="preserve">However, the comparison also reveals one crucial </w:t>
      </w:r>
      <w:proofErr w:type="spellStart"/>
      <w:r w:rsidRPr="008B2031">
        <w:rPr>
          <w:rFonts w:ascii="Lucida Sans" w:hAnsi="Lucida Sans"/>
          <w:sz w:val="19"/>
          <w:szCs w:val="19"/>
          <w:lang w:val="en-US"/>
          <w:rPrChange w:id="88" w:author="Hümbelin Oliver" w:date="2014-12-11T18:08:00Z">
            <w:rPr>
              <w:lang w:val="en-US"/>
            </w:rPr>
          </w:rPrChange>
        </w:rPr>
        <w:t>strenght</w:t>
      </w:r>
      <w:proofErr w:type="spellEnd"/>
      <w:r w:rsidRPr="008B2031">
        <w:rPr>
          <w:rFonts w:ascii="Lucida Sans" w:hAnsi="Lucida Sans"/>
          <w:sz w:val="19"/>
          <w:szCs w:val="19"/>
          <w:lang w:val="en-US"/>
          <w:rPrChange w:id="89" w:author="Hümbelin Oliver" w:date="2014-12-11T18:08:00Z">
            <w:rPr>
              <w:lang w:val="en-US"/>
            </w:rPr>
          </w:rPrChange>
        </w:rPr>
        <w:t xml:space="preserve"> of tax data over survey </w:t>
      </w:r>
      <w:proofErr w:type="gramStart"/>
      <w:r w:rsidRPr="008B2031">
        <w:rPr>
          <w:rFonts w:ascii="Lucida Sans" w:hAnsi="Lucida Sans"/>
          <w:sz w:val="19"/>
          <w:szCs w:val="19"/>
          <w:lang w:val="en-US"/>
          <w:rPrChange w:id="90" w:author="Hümbelin Oliver" w:date="2014-12-11T18:08:00Z">
            <w:rPr>
              <w:lang w:val="en-US"/>
            </w:rPr>
          </w:rPrChange>
        </w:rPr>
        <w:t>data, that</w:t>
      </w:r>
      <w:proofErr w:type="gramEnd"/>
      <w:r w:rsidRPr="008B2031">
        <w:rPr>
          <w:rFonts w:ascii="Lucida Sans" w:hAnsi="Lucida Sans"/>
          <w:sz w:val="19"/>
          <w:szCs w:val="19"/>
          <w:lang w:val="en-US"/>
          <w:rPrChange w:id="91" w:author="Hümbelin Oliver" w:date="2014-12-11T18:08:00Z">
            <w:rPr>
              <w:lang w:val="en-US"/>
            </w:rPr>
          </w:rPrChange>
        </w:rPr>
        <w:t xml:space="preserve"> is the freedom of a sampling bias (middle class bias). When dealing with tax data we finally recommend:</w:t>
      </w:r>
    </w:p>
    <w:p w14:paraId="50D454E2" w14:textId="77777777" w:rsidR="005350F7" w:rsidRPr="008B2031" w:rsidRDefault="005350F7" w:rsidP="005350F7">
      <w:pPr>
        <w:pStyle w:val="Standard1"/>
        <w:rPr>
          <w:rFonts w:ascii="Lucida Sans" w:hAnsi="Lucida Sans"/>
          <w:sz w:val="19"/>
          <w:szCs w:val="19"/>
          <w:lang w:val="en-US"/>
          <w:rPrChange w:id="92" w:author="Hümbelin Oliver" w:date="2014-12-11T18:08:00Z">
            <w:rPr>
              <w:lang w:val="en-US"/>
            </w:rPr>
          </w:rPrChange>
        </w:rPr>
      </w:pPr>
      <w:commentRangeStart w:id="93"/>
    </w:p>
    <w:p w14:paraId="7CC93D23" w14:textId="77777777" w:rsidR="005350F7" w:rsidRPr="008B2031" w:rsidRDefault="005350F7" w:rsidP="005350F7">
      <w:pPr>
        <w:pStyle w:val="Standard1"/>
        <w:rPr>
          <w:rFonts w:ascii="Lucida Sans" w:hAnsi="Lucida Sans"/>
          <w:sz w:val="19"/>
          <w:szCs w:val="19"/>
          <w:lang w:val="en-US"/>
          <w:rPrChange w:id="94" w:author="Hümbelin Oliver" w:date="2014-12-11T18:08:00Z">
            <w:rPr>
              <w:lang w:val="en-US"/>
            </w:rPr>
          </w:rPrChange>
        </w:rPr>
      </w:pPr>
      <w:r w:rsidRPr="008B2031">
        <w:rPr>
          <w:rFonts w:ascii="Lucida Sans" w:hAnsi="Lucida Sans"/>
          <w:sz w:val="19"/>
          <w:szCs w:val="19"/>
          <w:lang w:val="en-US"/>
          <w:rPrChange w:id="95" w:author="Hümbelin Oliver" w:date="2014-12-11T18:08:00Z">
            <w:rPr>
              <w:lang w:val="en-US"/>
            </w:rPr>
          </w:rPrChange>
        </w:rPr>
        <w:t>- Impute plausible income values for non-taxed</w:t>
      </w:r>
    </w:p>
    <w:p w14:paraId="4F3B5C27" w14:textId="77777777" w:rsidR="005350F7" w:rsidRPr="008B2031" w:rsidRDefault="005350F7" w:rsidP="005350F7">
      <w:pPr>
        <w:pStyle w:val="Standard1"/>
        <w:rPr>
          <w:rFonts w:ascii="Lucida Sans" w:hAnsi="Lucida Sans"/>
          <w:sz w:val="19"/>
          <w:szCs w:val="19"/>
          <w:lang w:val="en-US"/>
          <w:rPrChange w:id="96" w:author="Hümbelin Oliver" w:date="2014-12-11T18:08:00Z">
            <w:rPr>
              <w:lang w:val="en-US"/>
            </w:rPr>
          </w:rPrChange>
        </w:rPr>
      </w:pPr>
      <w:r w:rsidRPr="008B2031">
        <w:rPr>
          <w:rFonts w:ascii="Lucida Sans" w:hAnsi="Lucida Sans"/>
          <w:sz w:val="19"/>
          <w:szCs w:val="19"/>
          <w:lang w:val="en-US"/>
          <w:rPrChange w:id="97" w:author="Hümbelin Oliver" w:date="2014-12-11T18:08:00Z">
            <w:rPr>
              <w:lang w:val="en-US"/>
            </w:rPr>
          </w:rPrChange>
        </w:rPr>
        <w:t xml:space="preserve">- Include all cases (e.g. the </w:t>
      </w:r>
      <w:proofErr w:type="spellStart"/>
      <w:r w:rsidRPr="008B2031">
        <w:rPr>
          <w:rFonts w:ascii="Lucida Sans" w:hAnsi="Lucida Sans"/>
          <w:sz w:val="19"/>
          <w:szCs w:val="19"/>
          <w:lang w:val="en-US"/>
          <w:rPrChange w:id="98" w:author="Hümbelin Oliver" w:date="2014-12-11T18:08:00Z">
            <w:rPr>
              <w:lang w:val="en-US"/>
            </w:rPr>
          </w:rPrChange>
        </w:rPr>
        <w:t>swiss</w:t>
      </w:r>
      <w:proofErr w:type="spellEnd"/>
      <w:r w:rsidRPr="008B2031">
        <w:rPr>
          <w:rFonts w:ascii="Lucida Sans" w:hAnsi="Lucida Sans"/>
          <w:sz w:val="19"/>
          <w:szCs w:val="19"/>
          <w:lang w:val="en-US"/>
          <w:rPrChange w:id="99" w:author="Hümbelin Oliver" w:date="2014-12-11T18:08:00Z">
            <w:rPr>
              <w:lang w:val="en-US"/>
            </w:rPr>
          </w:rPrChange>
        </w:rPr>
        <w:t xml:space="preserve"> „special cases“)</w:t>
      </w:r>
    </w:p>
    <w:p w14:paraId="334B2859" w14:textId="77777777" w:rsidR="005350F7" w:rsidRPr="008B2031" w:rsidRDefault="005350F7" w:rsidP="005350F7">
      <w:pPr>
        <w:pStyle w:val="Standard1"/>
        <w:rPr>
          <w:rFonts w:ascii="Lucida Sans" w:hAnsi="Lucida Sans"/>
          <w:sz w:val="19"/>
          <w:szCs w:val="19"/>
          <w:lang w:val="en-US"/>
          <w:rPrChange w:id="100" w:author="Hümbelin Oliver" w:date="2014-12-11T18:08:00Z">
            <w:rPr>
              <w:lang w:val="en-US"/>
            </w:rPr>
          </w:rPrChange>
        </w:rPr>
      </w:pPr>
      <w:r w:rsidRPr="008B2031">
        <w:rPr>
          <w:rFonts w:ascii="Lucida Sans" w:hAnsi="Lucida Sans"/>
          <w:sz w:val="19"/>
          <w:szCs w:val="19"/>
          <w:lang w:val="en-US"/>
          <w:rPrChange w:id="101" w:author="Hümbelin Oliver" w:date="2014-12-11T18:08:00Z">
            <w:rPr>
              <w:lang w:val="en-US"/>
            </w:rPr>
          </w:rPrChange>
        </w:rPr>
        <w:t>- Use taxable incomes as basis (after tax deductions if possible)</w:t>
      </w:r>
      <w:commentRangeEnd w:id="93"/>
      <w:r w:rsidR="004F2A66">
        <w:rPr>
          <w:rStyle w:val="CommentReference"/>
          <w:rFonts w:ascii="Lucida Sans" w:eastAsia="Lucida Sans" w:hAnsi="Lucida Sans" w:cs="Times New Roman"/>
          <w:color w:val="auto"/>
          <w:lang w:val="de-CH" w:eastAsia="en-US" w:bidi="ar-SA"/>
        </w:rPr>
        <w:commentReference w:id="93"/>
      </w:r>
    </w:p>
    <w:p w14:paraId="7069AB5A" w14:textId="37DF5C9B" w:rsidR="005350F7" w:rsidRPr="00B21B86" w:rsidRDefault="00B21B86" w:rsidP="005350F7">
      <w:pPr>
        <w:pStyle w:val="Standard1"/>
        <w:rPr>
          <w:ins w:id="102" w:author="Hümbelin Oliver" w:date="2014-12-15T14:44:00Z"/>
          <w:rFonts w:ascii="Lucida Sans" w:hAnsi="Lucida Sans"/>
          <w:sz w:val="19"/>
          <w:szCs w:val="19"/>
          <w:lang w:val="de-CH"/>
          <w:rPrChange w:id="103" w:author="Hümbelin Oliver" w:date="2014-12-15T14:44:00Z">
            <w:rPr>
              <w:ins w:id="104" w:author="Hümbelin Oliver" w:date="2014-12-15T14:44:00Z"/>
              <w:rFonts w:ascii="Lucida Sans" w:hAnsi="Lucida Sans"/>
              <w:sz w:val="19"/>
              <w:szCs w:val="19"/>
              <w:lang w:val="en-US"/>
            </w:rPr>
          </w:rPrChange>
        </w:rPr>
      </w:pPr>
      <w:proofErr w:type="spellStart"/>
      <w:ins w:id="105" w:author="Hümbelin Oliver" w:date="2014-12-15T14:44:00Z">
        <w:r w:rsidRPr="00B21B86">
          <w:rPr>
            <w:rFonts w:ascii="Lucida Sans" w:hAnsi="Lucida Sans"/>
            <w:sz w:val="19"/>
            <w:szCs w:val="19"/>
            <w:lang w:val="de-CH"/>
            <w:rPrChange w:id="106" w:author="Hümbelin Oliver" w:date="2014-12-15T14:44:00Z">
              <w:rPr>
                <w:rFonts w:ascii="Lucida Sans" w:hAnsi="Lucida Sans"/>
                <w:sz w:val="19"/>
                <w:szCs w:val="19"/>
                <w:lang w:val="en-US"/>
              </w:rPr>
            </w:rPrChange>
          </w:rPr>
          <w:t>Cantonal</w:t>
        </w:r>
        <w:proofErr w:type="spellEnd"/>
        <w:r w:rsidRPr="00B21B86">
          <w:rPr>
            <w:rFonts w:ascii="Lucida Sans" w:hAnsi="Lucida Sans"/>
            <w:sz w:val="19"/>
            <w:szCs w:val="19"/>
            <w:lang w:val="de-CH"/>
            <w:rPrChange w:id="107" w:author="Hümbelin Oliver" w:date="2014-12-15T14:44:00Z">
              <w:rPr>
                <w:rFonts w:ascii="Lucida Sans" w:hAnsi="Lucida Sans"/>
                <w:sz w:val="19"/>
                <w:szCs w:val="19"/>
                <w:lang w:val="en-US"/>
              </w:rPr>
            </w:rPrChange>
          </w:rPr>
          <w:t xml:space="preserve"> </w:t>
        </w:r>
        <w:proofErr w:type="spellStart"/>
        <w:r w:rsidRPr="00B21B86">
          <w:rPr>
            <w:rFonts w:ascii="Lucida Sans" w:hAnsi="Lucida Sans"/>
            <w:sz w:val="19"/>
            <w:szCs w:val="19"/>
            <w:lang w:val="de-CH"/>
            <w:rPrChange w:id="108" w:author="Hümbelin Oliver" w:date="2014-12-15T14:44:00Z">
              <w:rPr>
                <w:rFonts w:ascii="Lucida Sans" w:hAnsi="Lucida Sans"/>
                <w:sz w:val="19"/>
                <w:szCs w:val="19"/>
                <w:lang w:val="en-US"/>
              </w:rPr>
            </w:rPrChange>
          </w:rPr>
          <w:t>tax</w:t>
        </w:r>
        <w:proofErr w:type="spellEnd"/>
        <w:r w:rsidRPr="00B21B86">
          <w:rPr>
            <w:rFonts w:ascii="Lucida Sans" w:hAnsi="Lucida Sans"/>
            <w:sz w:val="19"/>
            <w:szCs w:val="19"/>
            <w:lang w:val="de-CH"/>
            <w:rPrChange w:id="109" w:author="Hümbelin Oliver" w:date="2014-12-15T14:44:00Z">
              <w:rPr>
                <w:rFonts w:ascii="Lucida Sans" w:hAnsi="Lucida Sans"/>
                <w:sz w:val="19"/>
                <w:szCs w:val="19"/>
                <w:lang w:val="en-US"/>
              </w:rPr>
            </w:rPrChange>
          </w:rPr>
          <w:t xml:space="preserve"> </w:t>
        </w:r>
        <w:proofErr w:type="spellStart"/>
        <w:r w:rsidRPr="00B21B86">
          <w:rPr>
            <w:rFonts w:ascii="Lucida Sans" w:hAnsi="Lucida Sans"/>
            <w:sz w:val="19"/>
            <w:szCs w:val="19"/>
            <w:lang w:val="de-CH"/>
            <w:rPrChange w:id="110" w:author="Hümbelin Oliver" w:date="2014-12-15T14:44:00Z">
              <w:rPr>
                <w:rFonts w:ascii="Lucida Sans" w:hAnsi="Lucida Sans"/>
                <w:sz w:val="19"/>
                <w:szCs w:val="19"/>
                <w:lang w:val="en-US"/>
              </w:rPr>
            </w:rPrChange>
          </w:rPr>
          <w:t>data</w:t>
        </w:r>
        <w:proofErr w:type="spellEnd"/>
        <w:r w:rsidRPr="00B21B86">
          <w:rPr>
            <w:rFonts w:ascii="Lucida Sans" w:hAnsi="Lucida Sans"/>
            <w:sz w:val="19"/>
            <w:szCs w:val="19"/>
            <w:lang w:val="de-CH"/>
            <w:rPrChange w:id="111" w:author="Hümbelin Oliver" w:date="2014-12-15T14:44:00Z">
              <w:rPr>
                <w:rFonts w:ascii="Lucida Sans" w:hAnsi="Lucida Sans"/>
                <w:sz w:val="19"/>
                <w:szCs w:val="19"/>
                <w:lang w:val="en-US"/>
              </w:rPr>
            </w:rPrChange>
          </w:rPr>
          <w:t xml:space="preserve"> hier einbauen.</w:t>
        </w:r>
      </w:ins>
    </w:p>
    <w:p w14:paraId="630C5D89" w14:textId="77777777" w:rsidR="00B21B86" w:rsidRPr="00B21B86" w:rsidRDefault="00B21B86" w:rsidP="005350F7">
      <w:pPr>
        <w:pStyle w:val="Standard1"/>
        <w:rPr>
          <w:ins w:id="112" w:author="Hümbelin Oliver" w:date="2014-12-15T14:44:00Z"/>
          <w:rFonts w:ascii="Lucida Sans" w:hAnsi="Lucida Sans"/>
          <w:sz w:val="19"/>
          <w:szCs w:val="19"/>
          <w:lang w:val="de-CH"/>
          <w:rPrChange w:id="113" w:author="Hümbelin Oliver" w:date="2014-12-15T14:44:00Z">
            <w:rPr>
              <w:ins w:id="114" w:author="Hümbelin Oliver" w:date="2014-12-15T14:44:00Z"/>
              <w:rFonts w:ascii="Lucida Sans" w:hAnsi="Lucida Sans"/>
              <w:sz w:val="19"/>
              <w:szCs w:val="19"/>
              <w:lang w:val="en-US"/>
            </w:rPr>
          </w:rPrChange>
        </w:rPr>
      </w:pPr>
    </w:p>
    <w:p w14:paraId="6C6D4AE6" w14:textId="77777777" w:rsidR="00B21B86" w:rsidRPr="00B21B86" w:rsidRDefault="00B21B86" w:rsidP="005350F7">
      <w:pPr>
        <w:pStyle w:val="Standard1"/>
        <w:rPr>
          <w:rFonts w:ascii="Lucida Sans" w:hAnsi="Lucida Sans"/>
          <w:sz w:val="19"/>
          <w:szCs w:val="19"/>
          <w:lang w:val="de-CH"/>
          <w:rPrChange w:id="115" w:author="Hümbelin Oliver" w:date="2014-12-15T14:44:00Z">
            <w:rPr>
              <w:lang w:val="en-US"/>
            </w:rPr>
          </w:rPrChange>
        </w:rPr>
      </w:pPr>
    </w:p>
    <w:p w14:paraId="20DF9DA0" w14:textId="77777777" w:rsidR="005350F7" w:rsidRPr="008B2031" w:rsidRDefault="005350F7" w:rsidP="005350F7">
      <w:pPr>
        <w:pStyle w:val="Standard1"/>
        <w:rPr>
          <w:rFonts w:ascii="Lucida Sans" w:hAnsi="Lucida Sans"/>
          <w:sz w:val="19"/>
          <w:szCs w:val="19"/>
          <w:lang w:val="en-US"/>
          <w:rPrChange w:id="116" w:author="Hümbelin Oliver" w:date="2014-12-11T18:08:00Z">
            <w:rPr>
              <w:lang w:val="en-US"/>
            </w:rPr>
          </w:rPrChange>
        </w:rPr>
      </w:pPr>
      <w:r w:rsidRPr="008B2031">
        <w:rPr>
          <w:rFonts w:ascii="Lucida Sans" w:hAnsi="Lucida Sans"/>
          <w:sz w:val="19"/>
          <w:szCs w:val="19"/>
          <w:lang w:val="en-US"/>
          <w:rPrChange w:id="117" w:author="Hümbelin Oliver" w:date="2014-12-11T18:08:00Z">
            <w:rPr>
              <w:lang w:val="en-US"/>
            </w:rPr>
          </w:rPrChange>
        </w:rPr>
        <w:t>Inequality trend in Switzerland</w:t>
      </w:r>
    </w:p>
    <w:p w14:paraId="3DAEB541" w14:textId="77777777" w:rsidR="005350F7" w:rsidRPr="008B2031" w:rsidRDefault="005350F7" w:rsidP="005350F7">
      <w:pPr>
        <w:pStyle w:val="Standard1"/>
        <w:rPr>
          <w:rFonts w:ascii="Lucida Sans" w:hAnsi="Lucida Sans"/>
          <w:sz w:val="19"/>
          <w:szCs w:val="19"/>
          <w:lang w:val="en-US"/>
          <w:rPrChange w:id="118" w:author="Hümbelin Oliver" w:date="2014-12-11T18:08:00Z">
            <w:rPr>
              <w:lang w:val="en-US"/>
            </w:rPr>
          </w:rPrChange>
        </w:rPr>
      </w:pPr>
    </w:p>
    <w:p w14:paraId="726C45F1" w14:textId="04D41FB9" w:rsidR="005350F7" w:rsidRPr="008B2031" w:rsidRDefault="005350F7" w:rsidP="005350F7">
      <w:pPr>
        <w:pStyle w:val="Standard1"/>
        <w:rPr>
          <w:ins w:id="119" w:author="rudi" w:date="2014-11-30T22:24:00Z"/>
          <w:rFonts w:ascii="Lucida Sans" w:hAnsi="Lucida Sans"/>
          <w:sz w:val="19"/>
          <w:szCs w:val="19"/>
          <w:lang w:val="en-US"/>
          <w:rPrChange w:id="120" w:author="Hümbelin Oliver" w:date="2014-12-11T18:08:00Z">
            <w:rPr>
              <w:ins w:id="121" w:author="rudi" w:date="2014-11-30T22:24:00Z"/>
              <w:lang w:val="en-US"/>
            </w:rPr>
          </w:rPrChange>
        </w:rPr>
      </w:pPr>
      <w:r w:rsidRPr="008B2031">
        <w:rPr>
          <w:rFonts w:ascii="Lucida Sans" w:hAnsi="Lucida Sans"/>
          <w:sz w:val="19"/>
          <w:szCs w:val="19"/>
          <w:lang w:val="en-US"/>
          <w:rPrChange w:id="122" w:author="Hümbelin Oliver" w:date="2014-12-11T18:08:00Z">
            <w:rPr>
              <w:lang w:val="en-US"/>
            </w:rPr>
          </w:rPrChange>
        </w:rPr>
        <w:t>As a by-product of our methodological journey we can illustrate some developments for Switzerland. Figure 5 displays the most relevant Gini</w:t>
      </w:r>
      <w:ins w:id="123" w:author="rudi" w:date="2014-11-30T22:25:00Z">
        <w:r w:rsidR="00C55687" w:rsidRPr="008B2031">
          <w:rPr>
            <w:rFonts w:ascii="Lucida Sans" w:hAnsi="Lucida Sans"/>
            <w:sz w:val="19"/>
            <w:szCs w:val="19"/>
            <w:lang w:val="en-US"/>
            <w:rPrChange w:id="124" w:author="Hümbelin Oliver" w:date="2014-12-11T18:08:00Z">
              <w:rPr>
                <w:lang w:val="en-US"/>
              </w:rPr>
            </w:rPrChange>
          </w:rPr>
          <w:t xml:space="preserve"> </w:t>
        </w:r>
      </w:ins>
      <w:del w:id="125" w:author="rudi" w:date="2014-11-30T22:25:00Z">
        <w:r w:rsidRPr="008B2031" w:rsidDel="00C55687">
          <w:rPr>
            <w:rFonts w:ascii="Lucida Sans" w:hAnsi="Lucida Sans"/>
            <w:sz w:val="19"/>
            <w:szCs w:val="19"/>
            <w:lang w:val="en-US"/>
            <w:rPrChange w:id="126" w:author="Hümbelin Oliver" w:date="2014-12-11T18:08:00Z">
              <w:rPr>
                <w:lang w:val="en-US"/>
              </w:rPr>
            </w:rPrChange>
          </w:rPr>
          <w:delText>-</w:delText>
        </w:r>
      </w:del>
      <w:r w:rsidRPr="008B2031">
        <w:rPr>
          <w:rFonts w:ascii="Lucida Sans" w:hAnsi="Lucida Sans"/>
          <w:sz w:val="19"/>
          <w:szCs w:val="19"/>
          <w:lang w:val="en-US"/>
          <w:rPrChange w:id="127" w:author="Hümbelin Oliver" w:date="2014-12-11T18:08:00Z">
            <w:rPr>
              <w:lang w:val="en-US"/>
            </w:rPr>
          </w:rPrChange>
        </w:rPr>
        <w:t xml:space="preserve">coefficients that can be calculated for Switzerland. Although we cannot adjust the Gini-coefficients to be perfectly valid, we can discuss the picture against the background of our analyses. For the periods before the </w:t>
      </w:r>
      <w:proofErr w:type="gramStart"/>
      <w:r w:rsidRPr="008B2031">
        <w:rPr>
          <w:rFonts w:ascii="Lucida Sans" w:hAnsi="Lucida Sans"/>
          <w:sz w:val="19"/>
          <w:szCs w:val="19"/>
          <w:lang w:val="en-US"/>
          <w:rPrChange w:id="128" w:author="Hümbelin Oliver" w:date="2014-12-11T18:08:00Z">
            <w:rPr>
              <w:lang w:val="en-US"/>
            </w:rPr>
          </w:rPrChange>
        </w:rPr>
        <w:t>second world war</w:t>
      </w:r>
      <w:proofErr w:type="gramEnd"/>
      <w:r w:rsidRPr="008B2031">
        <w:rPr>
          <w:rFonts w:ascii="Lucida Sans" w:hAnsi="Lucida Sans"/>
          <w:sz w:val="19"/>
          <w:szCs w:val="19"/>
          <w:lang w:val="en-US"/>
          <w:rPrChange w:id="129" w:author="Hümbelin Oliver" w:date="2014-12-11T18:08:00Z">
            <w:rPr>
              <w:lang w:val="en-US"/>
            </w:rPr>
          </w:rPrChange>
        </w:rPr>
        <w:t xml:space="preserve"> it is difficult to draw secure conclusions because these data points are based on unreliable data. 1933 only 13.7% of the 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w:t>
      </w:r>
      <w:proofErr w:type="spellStart"/>
      <w:r w:rsidRPr="008B2031">
        <w:rPr>
          <w:rFonts w:ascii="Lucida Sans" w:hAnsi="Lucida Sans"/>
          <w:sz w:val="19"/>
          <w:szCs w:val="19"/>
          <w:lang w:val="en-US"/>
          <w:rPrChange w:id="130" w:author="Hümbelin Oliver" w:date="2014-12-11T18:08:00Z">
            <w:rPr>
              <w:lang w:val="en-US"/>
            </w:rPr>
          </w:rPrChange>
        </w:rPr>
        <w:t>overproportionally</w:t>
      </w:r>
      <w:proofErr w:type="spellEnd"/>
      <w:r w:rsidRPr="008B2031">
        <w:rPr>
          <w:rFonts w:ascii="Lucida Sans" w:hAnsi="Lucida Sans"/>
          <w:sz w:val="19"/>
          <w:szCs w:val="19"/>
          <w:lang w:val="en-US"/>
          <w:rPrChange w:id="131" w:author="Hümbelin Oliver" w:date="2014-12-11T18:08:00Z">
            <w:rPr>
              <w:lang w:val="en-US"/>
            </w:rPr>
          </w:rPrChange>
        </w:rPr>
        <w:t xml:space="preserve"> profited from the economic upturn. After the oil crises there were alternating phases of social welfare expansion and economic upturns.</w:t>
      </w:r>
    </w:p>
    <w:p w14:paraId="7453EC50" w14:textId="038B988F" w:rsidR="00C55687" w:rsidRPr="00A0309C" w:rsidRDefault="00C55687" w:rsidP="00C55687">
      <w:pPr>
        <w:pStyle w:val="Caption"/>
        <w:rPr>
          <w:ins w:id="132" w:author="rudi" w:date="2014-11-30T22:24:00Z"/>
          <w:sz w:val="24"/>
          <w:szCs w:val="24"/>
          <w:lang w:val="en-US"/>
        </w:rPr>
      </w:pPr>
      <w:bookmarkStart w:id="133" w:name="_GoBack"/>
      <w:commentRangeStart w:id="134"/>
      <w:ins w:id="135" w:author="rudi" w:date="2014-11-30T22:24:00Z">
        <w:r>
          <w:rPr>
            <w:noProof/>
            <w:lang w:val="en-US"/>
          </w:rPr>
          <w:lastRenderedPageBreak/>
          <w:drawing>
            <wp:inline distT="0" distB="0" distL="0" distR="0" wp14:anchorId="5F175E93" wp14:editId="6DD450EE">
              <wp:extent cx="6011545" cy="3381494"/>
              <wp:effectExtent l="0" t="0" r="825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15">
                        <a:extLst>
                          <a:ext uri="{28A0092B-C50C-407E-A947-70E740481C1C}">
                            <a14:useLocalDpi xmlns:a14="http://schemas.microsoft.com/office/drawing/2010/main" val="0"/>
                          </a:ext>
                        </a:extLst>
                      </a:blip>
                      <a:stretch>
                        <a:fillRect/>
                      </a:stretch>
                    </pic:blipFill>
                    <pic:spPr>
                      <a:xfrm>
                        <a:off x="0" y="0"/>
                        <a:ext cx="6011545" cy="3381494"/>
                      </a:xfrm>
                      <a:prstGeom prst="rect">
                        <a:avLst/>
                      </a:prstGeom>
                    </pic:spPr>
                  </pic:pic>
                </a:graphicData>
              </a:graphic>
            </wp:inline>
          </w:drawing>
        </w:r>
        <w:bookmarkEnd w:id="133"/>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136" w:author="rudi" w:date="2014-11-30T22:25:00Z">
        <w:r>
          <w:rPr>
            <w:sz w:val="24"/>
            <w:szCs w:val="24"/>
            <w:lang w:val="en-US"/>
          </w:rPr>
          <w:t>The overall picture of inequality trends in Switzerland</w:t>
        </w:r>
      </w:ins>
      <w:commentRangeEnd w:id="134"/>
      <w:r w:rsidR="00FF1FBB">
        <w:rPr>
          <w:rStyle w:val="CommentReference"/>
          <w:bCs w:val="0"/>
          <w:lang w:val="de-CH"/>
        </w:rPr>
        <w:commentReference w:id="134"/>
      </w:r>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commentRangeStart w:id="137"/>
      <w:proofErr w:type="gramStart"/>
      <w:r w:rsidRPr="00C55687">
        <w:rPr>
          <w:lang w:val="en-US"/>
        </w:rPr>
        <w:t>An interesting part of the picture are</w:t>
      </w:r>
      <w:proofErr w:type="gramEnd"/>
      <w:r w:rsidRPr="00C55687">
        <w:rPr>
          <w:lang w:val="en-US"/>
        </w:rPr>
        <w:t xml:space="preserve"> the years around and past the millennium. Between 1997/98 and 2003 we see a gap in the FTA series caused by the change in the </w:t>
      </w:r>
      <w:proofErr w:type="spellStart"/>
      <w:r w:rsidRPr="00C55687">
        <w:rPr>
          <w:lang w:val="en-US"/>
        </w:rPr>
        <w:t>swiss</w:t>
      </w:r>
      <w:proofErr w:type="spellEnd"/>
      <w:r w:rsidRPr="00C55687">
        <w:rPr>
          <w:lang w:val="en-US"/>
        </w:rPr>
        <w:t xml:space="preserve">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w:t>
      </w:r>
      <w:proofErr w:type="spellStart"/>
      <w:r w:rsidRPr="00C55687">
        <w:rPr>
          <w:lang w:val="en-US"/>
        </w:rPr>
        <w:t>periods</w:t>
      </w:r>
      <w:proofErr w:type="spellEnd"/>
      <w:r w:rsidRPr="00C55687">
        <w:rPr>
          <w:lang w:val="en-US"/>
        </w:rPr>
        <w:t xml:space="preserve"> show some impact of the 2008 financial crisis.  As the incomes include incomes from capital we see a little set-back of the rich percentiles (2008 and 2009), temporarily leading to reversion of the otherwise rising inequality trend that started its rally in the </w:t>
      </w:r>
      <w:proofErr w:type="spellStart"/>
      <w:r w:rsidRPr="00C55687">
        <w:rPr>
          <w:lang w:val="en-US"/>
        </w:rPr>
        <w:t>mid nineties</w:t>
      </w:r>
      <w:proofErr w:type="spellEnd"/>
      <w:r w:rsidRPr="00C55687">
        <w:rPr>
          <w:lang w:val="en-US"/>
        </w:rPr>
        <w:t xml:space="preserve">. </w:t>
      </w:r>
      <w:commentRangeEnd w:id="137"/>
      <w:r w:rsidR="00EE3E59">
        <w:rPr>
          <w:rStyle w:val="CommentReference"/>
          <w:rFonts w:ascii="Lucida Sans" w:eastAsia="Lucida Sans" w:hAnsi="Lucida Sans" w:cs="Times New Roman"/>
          <w:color w:val="auto"/>
          <w:lang w:val="de-CH" w:eastAsia="en-US" w:bidi="ar-SA"/>
        </w:rPr>
        <w:commentReference w:id="137"/>
      </w:r>
    </w:p>
    <w:p w14:paraId="2ECB8564" w14:textId="7425AFC0" w:rsidR="00B14648" w:rsidRPr="00D044CF" w:rsidRDefault="00D85FDF" w:rsidP="00525346">
      <w:pPr>
        <w:rPr>
          <w:lang w:val="en-US"/>
        </w:rPr>
      </w:pPr>
      <w:r>
        <w:rPr>
          <w:rStyle w:val="CommentReference"/>
        </w:rPr>
        <w:commentReference w:id="138"/>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39" w:name="_Toc406505805"/>
      <w:r w:rsidRPr="00511D21">
        <w:lastRenderedPageBreak/>
        <w:t>Literaturverzeichnis</w:t>
      </w:r>
      <w:bookmarkEnd w:id="139"/>
    </w:p>
    <w:p w14:paraId="0CE8DB6D" w14:textId="77777777" w:rsidR="00B14648" w:rsidRDefault="00B14648">
      <w:pPr>
        <w:spacing w:line="240" w:lineRule="auto"/>
        <w:rPr>
          <w:rFonts w:eastAsia="Times New Roman"/>
          <w:bCs/>
          <w:sz w:val="28"/>
          <w:szCs w:val="28"/>
        </w:rPr>
      </w:pPr>
      <w:r>
        <w:br w:type="page"/>
      </w:r>
    </w:p>
    <w:p w14:paraId="4CA39DBA" w14:textId="081732C3" w:rsidR="00B14648" w:rsidRPr="00A0309C" w:rsidRDefault="00B14648" w:rsidP="00A0309C">
      <w:pPr>
        <w:pStyle w:val="Caption"/>
        <w:rPr>
          <w:sz w:val="24"/>
          <w:szCs w:val="24"/>
          <w:lang w:val="en-US"/>
        </w:rPr>
      </w:pPr>
    </w:p>
    <w:sectPr w:rsidR="00B14648" w:rsidRPr="00A0309C"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12T17:56:00Z" w:initials="HO">
    <w:p w14:paraId="0E04DB79" w14:textId="090E3E3A" w:rsidR="00481E16" w:rsidRDefault="00481E16">
      <w:pPr>
        <w:pStyle w:val="CommentText"/>
      </w:pPr>
      <w:r>
        <w:rPr>
          <w:rStyle w:val="CommentReference"/>
        </w:rPr>
        <w:annotationRef/>
      </w:r>
      <w:r>
        <w:t>Am Ende schauen, ob es den Hinweis zu Trend braucht oder nicht.</w:t>
      </w:r>
    </w:p>
  </w:comment>
  <w:comment w:id="3" w:author="Hümbelin Oliver" w:date="2014-12-12T17:56:00Z" w:initials="HO">
    <w:p w14:paraId="091B6442" w14:textId="276EAAEB" w:rsidR="00481E16" w:rsidRPr="00EA022C" w:rsidRDefault="00481E16">
      <w:pPr>
        <w:pStyle w:val="CommentText"/>
        <w:rPr>
          <w:lang w:val="en-US"/>
        </w:rPr>
      </w:pPr>
      <w:r>
        <w:rPr>
          <w:rStyle w:val="CommentReference"/>
        </w:rPr>
        <w:annotationRef/>
      </w:r>
      <w:proofErr w:type="gramStart"/>
      <w:r w:rsidRPr="00EA022C">
        <w:rPr>
          <w:lang w:val="en-US"/>
        </w:rPr>
        <w:t>a</w:t>
      </w:r>
      <w:proofErr w:type="gramEnd"/>
      <w:r w:rsidRPr="00EA022C">
        <w:rPr>
          <w:lang w:val="en-US"/>
        </w:rPr>
        <w:t xml:space="preserve"> data source, that are available </w:t>
      </w:r>
      <w:r>
        <w:rPr>
          <w:lang w:val="en-US"/>
        </w:rPr>
        <w:t xml:space="preserve">for long </w:t>
      </w:r>
      <w:proofErr w:type="spellStart"/>
      <w:r>
        <w:rPr>
          <w:lang w:val="en-US"/>
        </w:rPr>
        <w:t>timeperiods</w:t>
      </w:r>
      <w:proofErr w:type="spellEnd"/>
      <w:r>
        <w:rPr>
          <w:lang w:val="en-US"/>
        </w:rPr>
        <w:t xml:space="preserve"> in many countries</w:t>
      </w:r>
    </w:p>
  </w:comment>
  <w:comment w:id="4" w:author="rudi" w:date="2014-12-12T17:56:00Z" w:initials="r">
    <w:p w14:paraId="07A73C1C" w14:textId="2DBE200F" w:rsidR="00481E16" w:rsidRPr="00054AC8" w:rsidRDefault="00481E16">
      <w:pPr>
        <w:pStyle w:val="CommentText"/>
        <w:rPr>
          <w:lang w:val="en-US"/>
        </w:rPr>
      </w:pPr>
      <w:r>
        <w:rPr>
          <w:rStyle w:val="CommentReference"/>
        </w:rPr>
        <w:annotationRef/>
      </w:r>
      <w:r>
        <w:t xml:space="preserve">wollen </w:t>
      </w:r>
      <w:proofErr w:type="spellStart"/>
      <w:r>
        <w:t>wirs</w:t>
      </w:r>
      <w:proofErr w:type="spellEnd"/>
      <w:r>
        <w:t xml:space="preserve"> wirklich s konkret? Das liest sich als </w:t>
      </w:r>
      <w:proofErr w:type="spellStart"/>
      <w:r>
        <w:t>teaser</w:t>
      </w:r>
      <w:proofErr w:type="spellEnd"/>
      <w:r>
        <w:t xml:space="preserve"> </w:t>
      </w:r>
      <w:proofErr w:type="spellStart"/>
      <w:r>
        <w:t>text</w:t>
      </w:r>
      <w:proofErr w:type="spellEnd"/>
      <w:r>
        <w:t xml:space="preserve"> relativ schwer wenn man so direkt einsteigt. </w:t>
      </w:r>
      <w:proofErr w:type="spellStart"/>
      <w:r w:rsidRPr="00054AC8">
        <w:rPr>
          <w:lang w:val="en-US"/>
        </w:rPr>
        <w:t>Evtleher</w:t>
      </w:r>
      <w:proofErr w:type="spellEnd"/>
      <w:r w:rsidRPr="00054AC8">
        <w:rPr>
          <w:lang w:val="en-US"/>
        </w:rPr>
        <w:t xml:space="preserve"> </w:t>
      </w:r>
      <w:proofErr w:type="spellStart"/>
      <w:r w:rsidRPr="00054AC8">
        <w:rPr>
          <w:lang w:val="en-US"/>
        </w:rPr>
        <w:t>allgemein</w:t>
      </w:r>
      <w:proofErr w:type="spellEnd"/>
      <w:r w:rsidRPr="00054AC8">
        <w:rPr>
          <w:lang w:val="en-US"/>
        </w:rPr>
        <w:t xml:space="preserve"> und </w:t>
      </w:r>
      <w:proofErr w:type="spellStart"/>
      <w:r w:rsidRPr="00054AC8">
        <w:rPr>
          <w:lang w:val="en-US"/>
        </w:rPr>
        <w:t>dann</w:t>
      </w:r>
      <w:proofErr w:type="spellEnd"/>
      <w:r w:rsidRPr="00054AC8">
        <w:rPr>
          <w:lang w:val="en-US"/>
        </w:rPr>
        <w:t xml:space="preserve"> </w:t>
      </w:r>
      <w:proofErr w:type="spellStart"/>
      <w:r w:rsidRPr="00054AC8">
        <w:rPr>
          <w:lang w:val="en-US"/>
        </w:rPr>
        <w:t>ein</w:t>
      </w:r>
      <w:proofErr w:type="spellEnd"/>
      <w:r w:rsidRPr="00054AC8">
        <w:rPr>
          <w:lang w:val="en-US"/>
        </w:rPr>
        <w:t xml:space="preserve"> </w:t>
      </w:r>
      <w:proofErr w:type="spellStart"/>
      <w:r w:rsidRPr="00054AC8">
        <w:rPr>
          <w:lang w:val="en-US"/>
        </w:rPr>
        <w:t>paar</w:t>
      </w:r>
      <w:proofErr w:type="spellEnd"/>
      <w:r w:rsidRPr="00054AC8">
        <w:rPr>
          <w:lang w:val="en-US"/>
        </w:rPr>
        <w:t xml:space="preserve"> </w:t>
      </w:r>
      <w:proofErr w:type="spellStart"/>
      <w:r w:rsidRPr="00054AC8">
        <w:rPr>
          <w:lang w:val="en-US"/>
        </w:rPr>
        <w:t>ergebnisse</w:t>
      </w:r>
      <w:proofErr w:type="spellEnd"/>
      <w:r w:rsidRPr="00054AC8">
        <w:rPr>
          <w:lang w:val="en-US"/>
        </w:rPr>
        <w:t xml:space="preserve">: „We show that tax data is superior to survey data and the most </w:t>
      </w:r>
      <w:proofErr w:type="spellStart"/>
      <w:r w:rsidRPr="00054AC8">
        <w:rPr>
          <w:lang w:val="en-US"/>
        </w:rPr>
        <w:t>impportant</w:t>
      </w:r>
      <w:proofErr w:type="spellEnd"/>
      <w:r w:rsidRPr="00054AC8">
        <w:rPr>
          <w:lang w:val="en-US"/>
        </w:rPr>
        <w:t xml:space="preserve"> decision </w:t>
      </w:r>
      <w:proofErr w:type="spellStart"/>
      <w:r w:rsidRPr="00054AC8">
        <w:rPr>
          <w:lang w:val="en-US"/>
        </w:rPr>
        <w:t>fr</w:t>
      </w:r>
      <w:proofErr w:type="spellEnd"/>
      <w:r w:rsidRPr="00054AC8">
        <w:rPr>
          <w:lang w:val="en-US"/>
        </w:rPr>
        <w:t xml:space="preserve"> researches </w:t>
      </w:r>
      <w:proofErr w:type="spellStart"/>
      <w:r w:rsidRPr="00054AC8">
        <w:rPr>
          <w:lang w:val="en-US"/>
        </w:rPr>
        <w:t>ist</w:t>
      </w:r>
      <w:proofErr w:type="spellEnd"/>
      <w:r w:rsidRPr="00054AC8">
        <w:rPr>
          <w:lang w:val="en-US"/>
        </w:rPr>
        <w:t xml:space="preserve"> o include non </w:t>
      </w:r>
      <w:proofErr w:type="spellStart"/>
      <w:r w:rsidRPr="00054AC8">
        <w:rPr>
          <w:lang w:val="en-US"/>
        </w:rPr>
        <w:t>taed</w:t>
      </w:r>
      <w:proofErr w:type="spellEnd"/>
      <w:r w:rsidRPr="00054AC8">
        <w:rPr>
          <w:lang w:val="en-US"/>
        </w:rPr>
        <w:t xml:space="preserve"> </w:t>
      </w:r>
      <w:proofErr w:type="spellStart"/>
      <w:r w:rsidRPr="00054AC8">
        <w:rPr>
          <w:lang w:val="en-US"/>
        </w:rPr>
        <w:t>persones</w:t>
      </w:r>
      <w:proofErr w:type="spellEnd"/>
      <w:r w:rsidRPr="00054AC8">
        <w:rPr>
          <w:lang w:val="en-US"/>
        </w:rPr>
        <w:t>…</w:t>
      </w:r>
    </w:p>
  </w:comment>
  <w:comment w:id="54" w:author="Hümbelin Oliver" w:date="2014-12-16T16:12:00Z" w:initials="HO">
    <w:p w14:paraId="09D6CA31" w14:textId="6E690738" w:rsidR="00481E16" w:rsidRDefault="00481E16">
      <w:pPr>
        <w:pStyle w:val="CommentText"/>
      </w:pPr>
      <w:r>
        <w:rPr>
          <w:rStyle w:val="CommentReference"/>
        </w:rPr>
        <w:annotationRef/>
      </w:r>
      <w:r>
        <w:t>Hier Trends oder nicht?</w:t>
      </w:r>
    </w:p>
  </w:comment>
  <w:comment w:id="83" w:author="Hümbelin Oliver" w:date="2014-12-17T18:35:00Z" w:initials="HO">
    <w:p w14:paraId="278D3620" w14:textId="1C92A397" w:rsidR="00387B86" w:rsidRDefault="00387B86">
      <w:pPr>
        <w:pStyle w:val="CommentText"/>
      </w:pPr>
      <w:r>
        <w:rPr>
          <w:rStyle w:val="CommentReference"/>
        </w:rPr>
        <w:annotationRef/>
      </w:r>
      <w:r>
        <w:t>Später bringen</w:t>
      </w:r>
    </w:p>
  </w:comment>
  <w:comment w:id="85" w:author="Hümbelin Oliver" w:date="2014-12-12T17:56:00Z" w:initials="HO">
    <w:p w14:paraId="7A68EF96" w14:textId="6019AEFA" w:rsidR="00481E16" w:rsidRDefault="00481E16">
      <w:pPr>
        <w:pStyle w:val="CommentText"/>
      </w:pPr>
      <w:r>
        <w:rPr>
          <w:rStyle w:val="CommentReference"/>
        </w:rPr>
        <w:annotationRef/>
      </w:r>
      <w:r>
        <w:t xml:space="preserve">Stärker an Tabelle anbinden und „wichtige“ von Unwichtigen </w:t>
      </w:r>
      <w:proofErr w:type="spellStart"/>
      <w:r>
        <w:t>Issues</w:t>
      </w:r>
      <w:proofErr w:type="spellEnd"/>
      <w:r>
        <w:t xml:space="preserve"> trennen</w:t>
      </w:r>
    </w:p>
  </w:comment>
  <w:comment w:id="93" w:author="Hümbelin Oliver" w:date="2014-12-12T17:56:00Z" w:initials="HO">
    <w:p w14:paraId="0566E6A3" w14:textId="4C949019" w:rsidR="00481E16" w:rsidRDefault="00481E16">
      <w:pPr>
        <w:pStyle w:val="CommentText"/>
      </w:pPr>
      <w:r>
        <w:rPr>
          <w:rStyle w:val="CommentReference"/>
        </w:rPr>
        <w:annotationRef/>
      </w:r>
      <w:r>
        <w:t xml:space="preserve">Hier könnte man auf die kantonalen </w:t>
      </w:r>
      <w:proofErr w:type="spellStart"/>
      <w:r>
        <w:t>daten</w:t>
      </w:r>
      <w:proofErr w:type="spellEnd"/>
      <w:r>
        <w:t xml:space="preserve"> Verweisen und anmerken, dass einige kritische Punkte damit behoben sind, aber die Reihen dafür nicht so weit zurück reichen.</w:t>
      </w:r>
    </w:p>
  </w:comment>
  <w:comment w:id="134" w:author="Hümbelin Oliver" w:date="2014-12-12T17:56:00Z" w:initials="HO">
    <w:p w14:paraId="7283D122" w14:textId="3EF15ABD" w:rsidR="00481E16" w:rsidRDefault="00481E16">
      <w:pPr>
        <w:pStyle w:val="CommentText"/>
      </w:pPr>
      <w:r>
        <w:rPr>
          <w:rStyle w:val="CommentReference"/>
        </w:rPr>
        <w:annotationRef/>
      </w:r>
      <w:r>
        <w:t xml:space="preserve">Nur Reihe mit </w:t>
      </w:r>
      <w:proofErr w:type="spellStart"/>
      <w:r>
        <w:t>Nullern</w:t>
      </w:r>
      <w:proofErr w:type="spellEnd"/>
      <w:r>
        <w:t xml:space="preserve"> zeigen? Weil wir vorher sagen, die non-</w:t>
      </w:r>
      <w:proofErr w:type="spellStart"/>
      <w:r>
        <w:t>taxed</w:t>
      </w:r>
      <w:proofErr w:type="spellEnd"/>
      <w:r>
        <w:t xml:space="preserve"> sind das wichtigste </w:t>
      </w:r>
      <w:proofErr w:type="spellStart"/>
      <w:r>
        <w:t>Issue</w:t>
      </w:r>
      <w:proofErr w:type="spellEnd"/>
      <w:r>
        <w:t>… Zumindest muss man ein bisschen begründen, wieso genau diese Reihe gezeigt wird. Reihe erst ab 1940 starten.</w:t>
      </w:r>
    </w:p>
    <w:p w14:paraId="05C3ADDB" w14:textId="77777777" w:rsidR="00481E16" w:rsidRDefault="00481E16">
      <w:pPr>
        <w:pStyle w:val="CommentText"/>
      </w:pPr>
    </w:p>
    <w:p w14:paraId="4C32D6A2" w14:textId="4CEB6033" w:rsidR="00481E16" w:rsidRDefault="00481E16">
      <w:pPr>
        <w:pStyle w:val="CommentText"/>
      </w:pPr>
      <w:r>
        <w:t xml:space="preserve">Die </w:t>
      </w:r>
      <w:proofErr w:type="spellStart"/>
      <w:r>
        <w:t>imputed</w:t>
      </w:r>
      <w:proofErr w:type="spellEnd"/>
      <w:r>
        <w:t xml:space="preserve"> Sache von Ben würde ich weglassen. Das kommt so aus dem nichts.</w:t>
      </w:r>
    </w:p>
    <w:p w14:paraId="5C9ABBC2" w14:textId="77777777" w:rsidR="00481E16" w:rsidRDefault="00481E16">
      <w:pPr>
        <w:pStyle w:val="CommentText"/>
      </w:pPr>
    </w:p>
  </w:comment>
  <w:comment w:id="137" w:author="Hümbelin Oliver" w:date="2014-12-12T17:56:00Z" w:initials="HO">
    <w:p w14:paraId="2324FC9A" w14:textId="46A4512F" w:rsidR="00481E16" w:rsidRDefault="00481E16">
      <w:pPr>
        <w:pStyle w:val="CommentText"/>
      </w:pPr>
      <w:r>
        <w:rPr>
          <w:rStyle w:val="CommentReference"/>
        </w:rPr>
        <w:annotationRef/>
      </w:r>
      <w:r>
        <w:t xml:space="preserve">Hier könnte man da die </w:t>
      </w:r>
      <w:proofErr w:type="spellStart"/>
      <w:r>
        <w:t>Reldist</w:t>
      </w:r>
      <w:proofErr w:type="spellEnd"/>
      <w:r>
        <w:t xml:space="preserve"> Ergebnisse mit den Polaritätsindizes wieder aufnehmen.</w:t>
      </w:r>
    </w:p>
    <w:p w14:paraId="7CD65C6A" w14:textId="77777777" w:rsidR="00481E16" w:rsidRDefault="00481E16">
      <w:pPr>
        <w:pStyle w:val="CommentText"/>
      </w:pPr>
    </w:p>
    <w:p w14:paraId="78291B68" w14:textId="10BB19C1" w:rsidR="00481E16" w:rsidRDefault="00481E16" w:rsidP="00EE3E59">
      <w:pPr>
        <w:pStyle w:val="CommentText"/>
      </w:pPr>
      <w:r>
        <w:t>Irgendwo muss auch noch auf den Vergleich mit den bestehenden Ergebnissen eingegangen werden und man müsste auf Kapitel 4 eingehen.</w:t>
      </w:r>
    </w:p>
    <w:p w14:paraId="7628A7D2" w14:textId="38C2ECCD" w:rsidR="00481E16" w:rsidRDefault="00481E16" w:rsidP="00EE3E59">
      <w:pPr>
        <w:pStyle w:val="CommentText"/>
        <w:numPr>
          <w:ilvl w:val="0"/>
          <w:numId w:val="19"/>
        </w:numPr>
      </w:pPr>
      <w:r>
        <w:t xml:space="preserve"> Was ist die </w:t>
      </w:r>
      <w:proofErr w:type="spellStart"/>
      <w:r>
        <w:t>Conclusion</w:t>
      </w:r>
      <w:proofErr w:type="spellEnd"/>
      <w:r>
        <w:t xml:space="preserve"> diesbezüglich?</w:t>
      </w:r>
    </w:p>
    <w:p w14:paraId="0C3D6911" w14:textId="3C69D87B" w:rsidR="00481E16" w:rsidRDefault="00481E16" w:rsidP="00EE3E59">
      <w:pPr>
        <w:pStyle w:val="CommentText"/>
        <w:numPr>
          <w:ilvl w:val="0"/>
          <w:numId w:val="19"/>
        </w:numPr>
      </w:pPr>
      <w:r>
        <w:t xml:space="preserve"> Niveauunterschiede in den </w:t>
      </w:r>
      <w:proofErr w:type="spellStart"/>
      <w:r>
        <w:t>Ginis</w:t>
      </w:r>
      <w:proofErr w:type="spellEnd"/>
    </w:p>
    <w:p w14:paraId="1AE7746A" w14:textId="43A2B595" w:rsidR="00481E16" w:rsidRDefault="00481E16" w:rsidP="00EE3E59">
      <w:pPr>
        <w:pStyle w:val="CommentText"/>
        <w:numPr>
          <w:ilvl w:val="0"/>
          <w:numId w:val="19"/>
        </w:numPr>
      </w:pPr>
      <w:r>
        <w:t xml:space="preserve"> Eine </w:t>
      </w:r>
      <w:proofErr w:type="spellStart"/>
      <w:r>
        <w:t>ander</w:t>
      </w:r>
      <w:proofErr w:type="spellEnd"/>
      <w:r>
        <w:t xml:space="preserve"> Schlussfolgerung bezüglich des Trends</w:t>
      </w:r>
    </w:p>
  </w:comment>
  <w:comment w:id="138" w:author="Hümbelin Oliver" w:date="2014-12-12T17:56:00Z" w:initials="HO">
    <w:p w14:paraId="113B8E22" w14:textId="09FCD630" w:rsidR="00481E16" w:rsidRDefault="00481E16">
      <w:pPr>
        <w:pStyle w:val="CommentText"/>
      </w:pPr>
      <w:r>
        <w:rPr>
          <w:rStyle w:val="CommentReference"/>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04DB79" w15:done="0"/>
  <w15:commentEx w15:paraId="091B6442" w15:done="0"/>
  <w15:commentEx w15:paraId="07A73C1C" w15:done="0"/>
  <w15:commentEx w15:paraId="09D6CA31" w15:done="0"/>
  <w15:commentEx w15:paraId="25F65F46" w15:done="0"/>
  <w15:commentEx w15:paraId="7A6B7905" w15:paraIdParent="25F65F46" w15:done="0"/>
  <w15:commentEx w15:paraId="2934BDFB" w15:done="0"/>
  <w15:commentEx w15:paraId="09D56C70" w15:done="0"/>
  <w15:commentEx w15:paraId="4DAC6401" w15:paraIdParent="09D56C70" w15:done="0"/>
  <w15:commentEx w15:paraId="7AD4A0E7" w15:done="0"/>
  <w15:commentEx w15:paraId="3EC19868" w15:paraIdParent="7AD4A0E7" w15:done="0"/>
  <w15:commentEx w15:paraId="328A13C7" w15:done="0"/>
  <w15:commentEx w15:paraId="7A68EF96" w15:done="0"/>
  <w15:commentEx w15:paraId="0566E6A3" w15:done="0"/>
  <w15:commentEx w15:paraId="5C9ABBC2" w15:done="0"/>
  <w15:commentEx w15:paraId="1AE7746A"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1589F" w14:textId="77777777" w:rsidR="00495D40" w:rsidRDefault="00495D40" w:rsidP="006312E0">
      <w:pPr>
        <w:spacing w:line="240" w:lineRule="auto"/>
      </w:pPr>
      <w:r>
        <w:separator/>
      </w:r>
    </w:p>
  </w:endnote>
  <w:endnote w:type="continuationSeparator" w:id="0">
    <w:p w14:paraId="673D0432" w14:textId="77777777" w:rsidR="00495D40" w:rsidRDefault="00495D4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481E16" w:rsidRPr="007407D3" w:rsidRDefault="00481E16"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481E16" w:rsidRPr="003B1648" w:rsidRDefault="00481E1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D3B0D">
                            <w:rPr>
                              <w:noProof/>
                              <w:sz w:val="16"/>
                              <w:szCs w:val="16"/>
                            </w:rPr>
                            <w:t>23</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481E16" w:rsidRPr="003B1648" w:rsidRDefault="00481E1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D3B0D">
                      <w:rPr>
                        <w:noProof/>
                        <w:sz w:val="16"/>
                        <w:szCs w:val="16"/>
                      </w:rPr>
                      <w:t>23</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F16DC" w14:textId="77777777" w:rsidR="00495D40" w:rsidRDefault="00495D40" w:rsidP="006312E0">
      <w:pPr>
        <w:spacing w:line="240" w:lineRule="auto"/>
      </w:pPr>
    </w:p>
  </w:footnote>
  <w:footnote w:type="continuationSeparator" w:id="0">
    <w:p w14:paraId="4D18025E" w14:textId="77777777" w:rsidR="00495D40" w:rsidRDefault="00495D40" w:rsidP="006312E0">
      <w:pPr>
        <w:spacing w:line="240" w:lineRule="auto"/>
      </w:pPr>
      <w:r>
        <w:continuationSeparator/>
      </w:r>
    </w:p>
  </w:footnote>
  <w:footnote w:id="1">
    <w:p w14:paraId="49571FB3" w14:textId="3487E576" w:rsidR="00481E16" w:rsidRPr="006A2614" w:rsidRDefault="00481E16">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2947E7AA" w14:textId="771833DE" w:rsidR="00481E16" w:rsidRDefault="00481E16">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0B45F872" w14:textId="768AB48C" w:rsidR="00481E16" w:rsidRDefault="00481E16">
      <w:pPr>
        <w:pStyle w:val="FootnoteText"/>
        <w:rPr>
          <w:lang w:val="en-US"/>
        </w:rPr>
      </w:pPr>
      <w:r w:rsidRPr="00763E00">
        <w:rPr>
          <w:lang w:val="en-US"/>
        </w:rPr>
        <w:t xml:space="preserve"> (2)</w:t>
      </w:r>
      <w:r>
        <w:rPr>
          <w:lang w:val="en-US"/>
        </w:rPr>
        <w:t xml:space="preserve"> strong principle of transfers,</w:t>
      </w:r>
    </w:p>
    <w:p w14:paraId="6928CE79" w14:textId="77777777" w:rsidR="00481E16" w:rsidRDefault="00481E16">
      <w:pPr>
        <w:pStyle w:val="FootnoteText"/>
        <w:rPr>
          <w:lang w:val="en-US"/>
        </w:rPr>
      </w:pPr>
      <w:r w:rsidRPr="00763E00">
        <w:rPr>
          <w:lang w:val="en-US"/>
        </w:rPr>
        <w:t xml:space="preserve"> (3) scale invariance, </w:t>
      </w:r>
    </w:p>
    <w:p w14:paraId="423D4416" w14:textId="77777777" w:rsidR="00481E16" w:rsidRDefault="00481E16">
      <w:pPr>
        <w:pStyle w:val="FootnoteText"/>
        <w:rPr>
          <w:lang w:val="en-US"/>
        </w:rPr>
      </w:pPr>
      <w:r w:rsidRPr="00763E00">
        <w:rPr>
          <w:lang w:val="en-US"/>
        </w:rPr>
        <w:t xml:space="preserve">(4) the principle of population and </w:t>
      </w:r>
    </w:p>
    <w:p w14:paraId="4A0CADFD" w14:textId="4369E91E" w:rsidR="00481E16" w:rsidRPr="00763E00" w:rsidRDefault="00481E16">
      <w:pPr>
        <w:pStyle w:val="FootnoteText"/>
        <w:rPr>
          <w:lang w:val="en-US"/>
        </w:rPr>
      </w:pPr>
      <w:r w:rsidRPr="00763E00">
        <w:rPr>
          <w:lang w:val="en-US"/>
        </w:rPr>
        <w:t xml:space="preserve">(5) </w:t>
      </w:r>
      <w:proofErr w:type="gramStart"/>
      <w:r w:rsidRPr="00763E00">
        <w:rPr>
          <w:lang w:val="en-US"/>
        </w:rPr>
        <w:t>decomposability</w:t>
      </w:r>
      <w:proofErr w:type="gramEnd"/>
      <w:r w:rsidRPr="00763E00">
        <w:rPr>
          <w:lang w:val="en-US"/>
        </w:rPr>
        <w:t>.</w:t>
      </w:r>
    </w:p>
  </w:footnote>
  <w:footnote w:id="3">
    <w:p w14:paraId="1B809DA9" w14:textId="1A305BA0" w:rsidR="00481E16" w:rsidRPr="00406373" w:rsidRDefault="00481E16">
      <w:pPr>
        <w:pStyle w:val="FootnoteText"/>
        <w:rPr>
          <w:lang w:val="en-US"/>
        </w:rPr>
      </w:pPr>
      <w:r>
        <w:rPr>
          <w:rStyle w:val="FootnoteReference"/>
        </w:rPr>
        <w:footnoteRef/>
      </w:r>
      <w:r w:rsidRPr="00406373">
        <w:rPr>
          <w:lang w:val="en-US"/>
        </w:rPr>
        <w:t xml:space="preserve"> </w:t>
      </w:r>
      <w:r>
        <w:fldChar w:fldCharType="begin"/>
      </w:r>
      <w:r w:rsidRPr="0086512F">
        <w:rPr>
          <w:lang w:val="en-US"/>
          <w:rPrChange w:id="55" w:author="rudi" w:date="2014-12-17T01:09:00Z">
            <w:rPr/>
          </w:rPrChange>
        </w:rPr>
        <w:instrText xml:space="preserve"> HYPERLINK "http://www.estv.admin.ch/dokumentation/00075/00076/00701/index.html" </w:instrText>
      </w:r>
      <w:r>
        <w:fldChar w:fldCharType="separate"/>
      </w:r>
      <w:r w:rsidRPr="00406373">
        <w:rPr>
          <w:rStyle w:val="Hyperlink"/>
          <w:lang w:val="en-US"/>
        </w:rPr>
        <w:t>http://www.estv.admin.ch/dokumentation/00075/00076/00701/index.html</w:t>
      </w:r>
      <w:r>
        <w:rPr>
          <w:rStyle w:val="Hyperlink"/>
          <w:lang w:val="en-US"/>
        </w:rPr>
        <w:fldChar w:fldCharType="end"/>
      </w:r>
    </w:p>
  </w:footnote>
  <w:footnote w:id="4">
    <w:p w14:paraId="302D27B3" w14:textId="0082B3B6" w:rsidR="00481E16" w:rsidRPr="006003AB" w:rsidRDefault="00481E16" w:rsidP="00FD406E">
      <w:pPr>
        <w:pStyle w:val="FootnoteText"/>
        <w:rPr>
          <w:lang w:val="en-US"/>
        </w:rPr>
      </w:pPr>
      <w:r>
        <w:rPr>
          <w:rStyle w:val="FootnoteReference"/>
        </w:rPr>
        <w:footnoteRef/>
      </w:r>
      <w:r w:rsidRPr="006003AB">
        <w:rPr>
          <w:lang w:val="en-US"/>
        </w:rPr>
        <w:t xml:space="preserve"> </w:t>
      </w:r>
      <w:r>
        <w:rPr>
          <w:lang w:val="en-US"/>
        </w:rPr>
        <w:t>We didn’t use tax data before 1945 albeit it is accessible until 1917</w:t>
      </w:r>
      <w:del w:id="56" w:author="rudi" w:date="2014-12-17T00:59:00Z">
        <w:r w:rsidDel="0086512F">
          <w:rPr>
            <w:lang w:val="en-US"/>
          </w:rPr>
          <w:delText>2</w:delText>
        </w:r>
      </w:del>
      <w:r>
        <w:rPr>
          <w:lang w:val="en-US"/>
        </w:rPr>
        <w:t xml:space="preserve"> because data before 1945 comprises only a minority of potential tax units. According to estimations of Dell et al. (2007) the share of tax fillers before 1945 was below 50% and sometimes even below 15%. Then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w:t>
      </w:r>
      <w:del w:id="57" w:author="Hümbelin Oliver" w:date="2014-12-17T09:37:00Z">
        <w:r w:rsidDel="00481E16">
          <w:rPr>
            <w:lang w:val="en-US"/>
          </w:rPr>
          <w:delText>Because cantons</w:delText>
        </w:r>
      </w:del>
      <w:ins w:id="58" w:author="Hümbelin Oliver" w:date="2014-12-17T09:37:00Z">
        <w:r>
          <w:rPr>
            <w:lang w:val="en-US"/>
          </w:rPr>
          <w:t>Cantons</w:t>
        </w:r>
      </w:ins>
      <w:r>
        <w:rPr>
          <w:lang w:val="en-US"/>
        </w:rPr>
        <w:t xml:space="preserve"> implemented the change in different years, </w:t>
      </w:r>
      <w:del w:id="59" w:author="Hümbelin Oliver" w:date="2014-12-17T09:38:00Z">
        <w:r w:rsidDel="00481E16">
          <w:rPr>
            <w:lang w:val="en-US"/>
          </w:rPr>
          <w:delText xml:space="preserve">there </w:delText>
        </w:r>
      </w:del>
      <w:ins w:id="60" w:author="Hümbelin Oliver" w:date="2014-12-17T09:38:00Z">
        <w:r>
          <w:rPr>
            <w:lang w:val="en-US"/>
          </w:rPr>
          <w:t xml:space="preserve">that’s why there </w:t>
        </w:r>
      </w:ins>
      <w:r>
        <w:rPr>
          <w:lang w:val="en-US"/>
        </w:rPr>
        <w:t xml:space="preserve">is no exact data available for Switzerland in the transition period. </w:t>
      </w:r>
    </w:p>
  </w:footnote>
  <w:footnote w:id="5">
    <w:p w14:paraId="4F58C68F" w14:textId="77777777" w:rsidR="00481E16" w:rsidRPr="008C2F1A" w:rsidRDefault="00481E16"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4C37BDF3" w:rsidR="00481E16" w:rsidRPr="00190B1B" w:rsidRDefault="00481E16">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7">
    <w:p w14:paraId="25AC8419" w14:textId="5D71EA39" w:rsidR="00481E16" w:rsidRPr="00190B1B" w:rsidRDefault="00481E16">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726C0BEE" w14:textId="77777777" w:rsidR="00481E16" w:rsidRDefault="00481E16" w:rsidP="00C81B23">
      <w:pPr>
        <w:pStyle w:val="FootnoteText"/>
        <w:ind w:left="708" w:hanging="708"/>
        <w:rPr>
          <w:lang w:val="en-US"/>
        </w:rPr>
      </w:pPr>
      <w:r>
        <w:rPr>
          <w:rStyle w:val="FootnoteReference"/>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we can construct the taxable income after</w:t>
      </w:r>
    </w:p>
    <w:p w14:paraId="0216C0D4" w14:textId="36129908" w:rsidR="00481E16" w:rsidRDefault="00481E16" w:rsidP="00C81B23">
      <w:pPr>
        <w:pStyle w:val="FootnoteText"/>
        <w:ind w:left="708" w:hanging="708"/>
        <w:rPr>
          <w:lang w:val="en-US"/>
        </w:rPr>
      </w:pPr>
      <w:proofErr w:type="gramStart"/>
      <w:r>
        <w:rPr>
          <w:lang w:val="en-US"/>
        </w:rPr>
        <w:t>federal</w:t>
      </w:r>
      <w:proofErr w:type="gramEnd"/>
      <w:r>
        <w:rPr>
          <w:lang w:val="en-US"/>
        </w:rPr>
        <w:t xml:space="preserve"> taxes, which is a sort of pseudo disposable income, if deductions are understood as obligatory expenses. But  its</w:t>
      </w:r>
    </w:p>
    <w:p w14:paraId="1449DC0D" w14:textId="77777777" w:rsidR="00481E16" w:rsidRDefault="00481E16" w:rsidP="00C81B23">
      <w:pPr>
        <w:pStyle w:val="FootnoteText"/>
        <w:ind w:left="708" w:hanging="708"/>
        <w:rPr>
          <w:lang w:val="en-US"/>
        </w:rPr>
      </w:pPr>
      <w:r>
        <w:rPr>
          <w:lang w:val="en-US"/>
        </w:rPr>
        <w:t xml:space="preserve">is definitely not a true disposable income,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708B89BB" w:rsidR="00481E16" w:rsidRPr="00190B1B" w:rsidRDefault="00481E16"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r w:rsidRPr="00154023">
        <w:rPr>
          <w:lang w:val="en-US"/>
        </w:rPr>
        <w:t>.</w:t>
      </w:r>
    </w:p>
  </w:footnote>
  <w:footnote w:id="9">
    <w:p w14:paraId="6B9AC6AF" w14:textId="05A15427" w:rsidR="00481E16" w:rsidRPr="00783DA9" w:rsidRDefault="00481E16">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481E16" w:rsidRPr="00497AAC" w:rsidRDefault="00481E16"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79B2738E" w14:textId="045750F6" w:rsidR="00481E16" w:rsidRPr="007108BA" w:rsidRDefault="00481E16">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2">
    <w:p w14:paraId="4AC67833" w14:textId="743E26D6" w:rsidR="00481E16" w:rsidRPr="006956E1" w:rsidRDefault="00481E16">
      <w:pPr>
        <w:pStyle w:val="FootnoteText"/>
        <w:rPr>
          <w:lang w:val="en-US"/>
        </w:rPr>
      </w:pPr>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p>
  </w:footnote>
  <w:footnote w:id="13">
    <w:p w14:paraId="56214D86" w14:textId="16B85CAF" w:rsidR="00A06AD6" w:rsidRDefault="00A06AD6">
      <w:pPr>
        <w:pStyle w:val="FootnoteText"/>
        <w:rPr>
          <w:lang w:val="en-US"/>
        </w:rPr>
      </w:pPr>
      <w:r>
        <w:rPr>
          <w:rStyle w:val="FootnoteReference"/>
        </w:rPr>
        <w:footnoteRef/>
      </w:r>
      <w:r w:rsidRPr="00A06AD6">
        <w:rPr>
          <w:lang w:val="en-US"/>
        </w:rPr>
        <w:t xml:space="preserve"> </w:t>
      </w:r>
      <w:hyperlink r:id="rId2" w:history="1">
        <w:r w:rsidRPr="003A2F8E">
          <w:rPr>
            <w:rStyle w:val="Hyperlink"/>
            <w:lang w:val="en-US"/>
          </w:rPr>
          <w:t>http://p3.snf.ch/Project-143399</w:t>
        </w:r>
      </w:hyperlink>
    </w:p>
    <w:p w14:paraId="46571714" w14:textId="77777777" w:rsidR="00A06AD6" w:rsidRPr="00A06AD6" w:rsidRDefault="00A06AD6">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481E16" w:rsidRPr="001F1B9C" w:rsidRDefault="00481E16"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481E16" w:rsidRDefault="00481E16"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6">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2"/>
  </w:num>
  <w:num w:numId="7">
    <w:abstractNumId w:val="15"/>
  </w:num>
  <w:num w:numId="8">
    <w:abstractNumId w:val="10"/>
  </w:num>
  <w:num w:numId="9">
    <w:abstractNumId w:val="17"/>
  </w:num>
  <w:num w:numId="10">
    <w:abstractNumId w:val="9"/>
  </w:num>
  <w:num w:numId="11">
    <w:abstractNumId w:val="13"/>
  </w:num>
  <w:num w:numId="12">
    <w:abstractNumId w:val="21"/>
  </w:num>
  <w:num w:numId="13">
    <w:abstractNumId w:val="16"/>
  </w:num>
  <w:num w:numId="14">
    <w:abstractNumId w:val="19"/>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18"/>
  </w:num>
  <w:num w:numId="20">
    <w:abstractNumId w:val="14"/>
  </w:num>
  <w:num w:numId="21">
    <w:abstractNumId w:val="20"/>
  </w:num>
  <w:num w:numId="22">
    <w:abstractNumId w:val="5"/>
  </w:num>
  <w:num w:numId="23">
    <w:abstractNumId w:val="8"/>
  </w:num>
  <w:num w:numId="24">
    <w:abstractNumId w:val="12"/>
  </w:num>
  <w:num w:numId="25">
    <w:abstractNumId w:val="6"/>
  </w:num>
  <w:num w:numId="26">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28C6"/>
    <w:rsid w:val="000179BB"/>
    <w:rsid w:val="00020500"/>
    <w:rsid w:val="00035727"/>
    <w:rsid w:val="000364D6"/>
    <w:rsid w:val="00046D74"/>
    <w:rsid w:val="00047D7A"/>
    <w:rsid w:val="000526DB"/>
    <w:rsid w:val="00054AC8"/>
    <w:rsid w:val="000572D1"/>
    <w:rsid w:val="0006599C"/>
    <w:rsid w:val="000844EC"/>
    <w:rsid w:val="00087C85"/>
    <w:rsid w:val="00091C2D"/>
    <w:rsid w:val="00095C44"/>
    <w:rsid w:val="00096BB2"/>
    <w:rsid w:val="000A6849"/>
    <w:rsid w:val="000B1BAB"/>
    <w:rsid w:val="000C3A69"/>
    <w:rsid w:val="000C5A90"/>
    <w:rsid w:val="000C7DD6"/>
    <w:rsid w:val="000D7C16"/>
    <w:rsid w:val="000E29F5"/>
    <w:rsid w:val="000E2F6C"/>
    <w:rsid w:val="000E5BD4"/>
    <w:rsid w:val="000E654E"/>
    <w:rsid w:val="000F013A"/>
    <w:rsid w:val="000F0EA8"/>
    <w:rsid w:val="000F3789"/>
    <w:rsid w:val="000F3F69"/>
    <w:rsid w:val="000F40DC"/>
    <w:rsid w:val="000F66A6"/>
    <w:rsid w:val="00104646"/>
    <w:rsid w:val="0010571E"/>
    <w:rsid w:val="00107A0C"/>
    <w:rsid w:val="0011072C"/>
    <w:rsid w:val="001112B0"/>
    <w:rsid w:val="00112357"/>
    <w:rsid w:val="00112B6B"/>
    <w:rsid w:val="001215C7"/>
    <w:rsid w:val="00122E28"/>
    <w:rsid w:val="001232D9"/>
    <w:rsid w:val="00123364"/>
    <w:rsid w:val="001301A9"/>
    <w:rsid w:val="00136B09"/>
    <w:rsid w:val="00137073"/>
    <w:rsid w:val="00141B1B"/>
    <w:rsid w:val="00142EB7"/>
    <w:rsid w:val="0015023D"/>
    <w:rsid w:val="00154023"/>
    <w:rsid w:val="00164F6A"/>
    <w:rsid w:val="00170D9E"/>
    <w:rsid w:val="00176DF1"/>
    <w:rsid w:val="00182FF6"/>
    <w:rsid w:val="00190924"/>
    <w:rsid w:val="00190B1B"/>
    <w:rsid w:val="001B0F1A"/>
    <w:rsid w:val="001B21ED"/>
    <w:rsid w:val="001C4B4E"/>
    <w:rsid w:val="001C61A3"/>
    <w:rsid w:val="001D27D7"/>
    <w:rsid w:val="001D3B0D"/>
    <w:rsid w:val="001D4982"/>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5780F"/>
    <w:rsid w:val="00263882"/>
    <w:rsid w:val="002675E3"/>
    <w:rsid w:val="00272FC3"/>
    <w:rsid w:val="002824F1"/>
    <w:rsid w:val="00284773"/>
    <w:rsid w:val="00291D31"/>
    <w:rsid w:val="00296E81"/>
    <w:rsid w:val="002A0932"/>
    <w:rsid w:val="002A5151"/>
    <w:rsid w:val="002B0461"/>
    <w:rsid w:val="002C25AE"/>
    <w:rsid w:val="002C45FD"/>
    <w:rsid w:val="002C5517"/>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26945"/>
    <w:rsid w:val="0033009B"/>
    <w:rsid w:val="00336E3F"/>
    <w:rsid w:val="00340F1E"/>
    <w:rsid w:val="00341DAB"/>
    <w:rsid w:val="00357B08"/>
    <w:rsid w:val="00361A2D"/>
    <w:rsid w:val="003653F6"/>
    <w:rsid w:val="00367CF9"/>
    <w:rsid w:val="00372BCA"/>
    <w:rsid w:val="003757F4"/>
    <w:rsid w:val="003779D0"/>
    <w:rsid w:val="003838FC"/>
    <w:rsid w:val="003852C5"/>
    <w:rsid w:val="00387B86"/>
    <w:rsid w:val="003968F9"/>
    <w:rsid w:val="003A6D89"/>
    <w:rsid w:val="003B1648"/>
    <w:rsid w:val="003B2B0A"/>
    <w:rsid w:val="003B431B"/>
    <w:rsid w:val="003B4332"/>
    <w:rsid w:val="003B66F4"/>
    <w:rsid w:val="003C14BB"/>
    <w:rsid w:val="003C7BD0"/>
    <w:rsid w:val="003D4775"/>
    <w:rsid w:val="003D7B55"/>
    <w:rsid w:val="003E0F55"/>
    <w:rsid w:val="003E14BF"/>
    <w:rsid w:val="003E642F"/>
    <w:rsid w:val="003F04F8"/>
    <w:rsid w:val="003F474A"/>
    <w:rsid w:val="003F51DE"/>
    <w:rsid w:val="00402579"/>
    <w:rsid w:val="0040615D"/>
    <w:rsid w:val="00406373"/>
    <w:rsid w:val="00413272"/>
    <w:rsid w:val="004144A2"/>
    <w:rsid w:val="00416C9D"/>
    <w:rsid w:val="004202F9"/>
    <w:rsid w:val="00420B5B"/>
    <w:rsid w:val="0042274F"/>
    <w:rsid w:val="0043172E"/>
    <w:rsid w:val="00432391"/>
    <w:rsid w:val="00451FB5"/>
    <w:rsid w:val="00455473"/>
    <w:rsid w:val="00455C52"/>
    <w:rsid w:val="00462CB2"/>
    <w:rsid w:val="00481E16"/>
    <w:rsid w:val="004860D0"/>
    <w:rsid w:val="004923FF"/>
    <w:rsid w:val="004957F7"/>
    <w:rsid w:val="00495D40"/>
    <w:rsid w:val="00497AAC"/>
    <w:rsid w:val="004A28AA"/>
    <w:rsid w:val="004A6F24"/>
    <w:rsid w:val="004B34FA"/>
    <w:rsid w:val="004B5CEC"/>
    <w:rsid w:val="004D3611"/>
    <w:rsid w:val="004D7D20"/>
    <w:rsid w:val="004E4D6D"/>
    <w:rsid w:val="004F0BEB"/>
    <w:rsid w:val="004F2A66"/>
    <w:rsid w:val="004F330F"/>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66C1C"/>
    <w:rsid w:val="00572F02"/>
    <w:rsid w:val="00580CC4"/>
    <w:rsid w:val="00597535"/>
    <w:rsid w:val="005A0230"/>
    <w:rsid w:val="005B2286"/>
    <w:rsid w:val="005B4A5D"/>
    <w:rsid w:val="005B4CDB"/>
    <w:rsid w:val="005B5FF7"/>
    <w:rsid w:val="005C238B"/>
    <w:rsid w:val="005C4E90"/>
    <w:rsid w:val="005D423D"/>
    <w:rsid w:val="005E4140"/>
    <w:rsid w:val="005E7BD6"/>
    <w:rsid w:val="005F1CAF"/>
    <w:rsid w:val="005F7206"/>
    <w:rsid w:val="005F735C"/>
    <w:rsid w:val="006003AB"/>
    <w:rsid w:val="00614311"/>
    <w:rsid w:val="00616B27"/>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54D"/>
    <w:rsid w:val="00670CAD"/>
    <w:rsid w:val="00676E3F"/>
    <w:rsid w:val="00677381"/>
    <w:rsid w:val="00683799"/>
    <w:rsid w:val="00687574"/>
    <w:rsid w:val="00694009"/>
    <w:rsid w:val="006943AC"/>
    <w:rsid w:val="0069494D"/>
    <w:rsid w:val="006956E1"/>
    <w:rsid w:val="0069632F"/>
    <w:rsid w:val="006A2614"/>
    <w:rsid w:val="006A36C7"/>
    <w:rsid w:val="006B0C5B"/>
    <w:rsid w:val="006B199C"/>
    <w:rsid w:val="006B1B86"/>
    <w:rsid w:val="006C0833"/>
    <w:rsid w:val="006C2FBE"/>
    <w:rsid w:val="006C3A86"/>
    <w:rsid w:val="006D6738"/>
    <w:rsid w:val="006E3ADE"/>
    <w:rsid w:val="006E46AC"/>
    <w:rsid w:val="006E6A93"/>
    <w:rsid w:val="006F7567"/>
    <w:rsid w:val="007108BA"/>
    <w:rsid w:val="00712BE2"/>
    <w:rsid w:val="00720853"/>
    <w:rsid w:val="00730698"/>
    <w:rsid w:val="00733867"/>
    <w:rsid w:val="007407D3"/>
    <w:rsid w:val="00743774"/>
    <w:rsid w:val="007572D8"/>
    <w:rsid w:val="00761683"/>
    <w:rsid w:val="00763E00"/>
    <w:rsid w:val="007726B5"/>
    <w:rsid w:val="00776E50"/>
    <w:rsid w:val="00783DA9"/>
    <w:rsid w:val="0079014F"/>
    <w:rsid w:val="00796682"/>
    <w:rsid w:val="007A367A"/>
    <w:rsid w:val="007B4AC6"/>
    <w:rsid w:val="007B5DDD"/>
    <w:rsid w:val="007B68CF"/>
    <w:rsid w:val="007C2893"/>
    <w:rsid w:val="007D6F67"/>
    <w:rsid w:val="007D7C93"/>
    <w:rsid w:val="007E039D"/>
    <w:rsid w:val="007E29BC"/>
    <w:rsid w:val="007E4221"/>
    <w:rsid w:val="007E6849"/>
    <w:rsid w:val="00800BF2"/>
    <w:rsid w:val="00800CCA"/>
    <w:rsid w:val="0080340E"/>
    <w:rsid w:val="00806DA3"/>
    <w:rsid w:val="008075D1"/>
    <w:rsid w:val="008215A5"/>
    <w:rsid w:val="00822870"/>
    <w:rsid w:val="00822DA7"/>
    <w:rsid w:val="008359BB"/>
    <w:rsid w:val="00835FA1"/>
    <w:rsid w:val="00845A7E"/>
    <w:rsid w:val="00846DC4"/>
    <w:rsid w:val="00851D35"/>
    <w:rsid w:val="008528B7"/>
    <w:rsid w:val="00860C48"/>
    <w:rsid w:val="0086512F"/>
    <w:rsid w:val="00865714"/>
    <w:rsid w:val="00871EEF"/>
    <w:rsid w:val="00876D58"/>
    <w:rsid w:val="0088351B"/>
    <w:rsid w:val="0088753A"/>
    <w:rsid w:val="008913B8"/>
    <w:rsid w:val="00894E5B"/>
    <w:rsid w:val="008950D0"/>
    <w:rsid w:val="0089798D"/>
    <w:rsid w:val="008A1B90"/>
    <w:rsid w:val="008A23C4"/>
    <w:rsid w:val="008A44AD"/>
    <w:rsid w:val="008B2031"/>
    <w:rsid w:val="008B6910"/>
    <w:rsid w:val="008C20AA"/>
    <w:rsid w:val="008C2F1A"/>
    <w:rsid w:val="008D21A3"/>
    <w:rsid w:val="008D3A9F"/>
    <w:rsid w:val="008D61F6"/>
    <w:rsid w:val="008E19F9"/>
    <w:rsid w:val="008E2F97"/>
    <w:rsid w:val="008F2D88"/>
    <w:rsid w:val="008F4037"/>
    <w:rsid w:val="008F5BBC"/>
    <w:rsid w:val="00902218"/>
    <w:rsid w:val="00902D03"/>
    <w:rsid w:val="009161C4"/>
    <w:rsid w:val="00932C5C"/>
    <w:rsid w:val="0093695E"/>
    <w:rsid w:val="00941937"/>
    <w:rsid w:val="0094253E"/>
    <w:rsid w:val="009436BB"/>
    <w:rsid w:val="00945DA0"/>
    <w:rsid w:val="00951E7C"/>
    <w:rsid w:val="009546FD"/>
    <w:rsid w:val="009577BF"/>
    <w:rsid w:val="009722A6"/>
    <w:rsid w:val="0097311D"/>
    <w:rsid w:val="00992DB1"/>
    <w:rsid w:val="009A592F"/>
    <w:rsid w:val="009A7E4E"/>
    <w:rsid w:val="009B0030"/>
    <w:rsid w:val="009B18B4"/>
    <w:rsid w:val="009B1D7B"/>
    <w:rsid w:val="009B2515"/>
    <w:rsid w:val="009B3063"/>
    <w:rsid w:val="009C1459"/>
    <w:rsid w:val="009C31C7"/>
    <w:rsid w:val="009C5D48"/>
    <w:rsid w:val="009C6EF1"/>
    <w:rsid w:val="009D5780"/>
    <w:rsid w:val="009D79DF"/>
    <w:rsid w:val="009F2467"/>
    <w:rsid w:val="009F5BCC"/>
    <w:rsid w:val="00A00BCD"/>
    <w:rsid w:val="00A02C21"/>
    <w:rsid w:val="00A02D37"/>
    <w:rsid w:val="00A0309C"/>
    <w:rsid w:val="00A04487"/>
    <w:rsid w:val="00A05488"/>
    <w:rsid w:val="00A06AD6"/>
    <w:rsid w:val="00A14ACB"/>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B4D97"/>
    <w:rsid w:val="00AC0437"/>
    <w:rsid w:val="00AC65FF"/>
    <w:rsid w:val="00AC6F10"/>
    <w:rsid w:val="00AD2490"/>
    <w:rsid w:val="00AD3C46"/>
    <w:rsid w:val="00AD73C6"/>
    <w:rsid w:val="00AE18D1"/>
    <w:rsid w:val="00AE4567"/>
    <w:rsid w:val="00AE5A74"/>
    <w:rsid w:val="00AF47A8"/>
    <w:rsid w:val="00AF6366"/>
    <w:rsid w:val="00AF78B9"/>
    <w:rsid w:val="00B001E3"/>
    <w:rsid w:val="00B05E3A"/>
    <w:rsid w:val="00B14648"/>
    <w:rsid w:val="00B218B0"/>
    <w:rsid w:val="00B21B86"/>
    <w:rsid w:val="00B25861"/>
    <w:rsid w:val="00B25A50"/>
    <w:rsid w:val="00B25DB1"/>
    <w:rsid w:val="00B35EEB"/>
    <w:rsid w:val="00B409AB"/>
    <w:rsid w:val="00B410D9"/>
    <w:rsid w:val="00B4292C"/>
    <w:rsid w:val="00B545B2"/>
    <w:rsid w:val="00B60265"/>
    <w:rsid w:val="00B6365F"/>
    <w:rsid w:val="00B664C3"/>
    <w:rsid w:val="00B807BC"/>
    <w:rsid w:val="00B80819"/>
    <w:rsid w:val="00B81287"/>
    <w:rsid w:val="00B833C0"/>
    <w:rsid w:val="00B84F7E"/>
    <w:rsid w:val="00B91FF4"/>
    <w:rsid w:val="00B92879"/>
    <w:rsid w:val="00B92F01"/>
    <w:rsid w:val="00B9795D"/>
    <w:rsid w:val="00B97C3D"/>
    <w:rsid w:val="00BB156C"/>
    <w:rsid w:val="00BC07A1"/>
    <w:rsid w:val="00BD2E08"/>
    <w:rsid w:val="00BD4150"/>
    <w:rsid w:val="00BD6DED"/>
    <w:rsid w:val="00BD7B32"/>
    <w:rsid w:val="00BE44E9"/>
    <w:rsid w:val="00BF2D5F"/>
    <w:rsid w:val="00C30550"/>
    <w:rsid w:val="00C453EC"/>
    <w:rsid w:val="00C55687"/>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F5EC2"/>
    <w:rsid w:val="00D044CF"/>
    <w:rsid w:val="00D05B64"/>
    <w:rsid w:val="00D13744"/>
    <w:rsid w:val="00D15B15"/>
    <w:rsid w:val="00D17A9E"/>
    <w:rsid w:val="00D21FD5"/>
    <w:rsid w:val="00D22D1B"/>
    <w:rsid w:val="00D242C0"/>
    <w:rsid w:val="00D3034A"/>
    <w:rsid w:val="00D30CA2"/>
    <w:rsid w:val="00D3790B"/>
    <w:rsid w:val="00D37E22"/>
    <w:rsid w:val="00D42570"/>
    <w:rsid w:val="00D46FED"/>
    <w:rsid w:val="00D47A44"/>
    <w:rsid w:val="00D51156"/>
    <w:rsid w:val="00D55BBD"/>
    <w:rsid w:val="00D60A04"/>
    <w:rsid w:val="00D64FE2"/>
    <w:rsid w:val="00D674B0"/>
    <w:rsid w:val="00D77EF2"/>
    <w:rsid w:val="00D8398E"/>
    <w:rsid w:val="00D85FDF"/>
    <w:rsid w:val="00DA2973"/>
    <w:rsid w:val="00DA2CB4"/>
    <w:rsid w:val="00DA4F15"/>
    <w:rsid w:val="00DA68B5"/>
    <w:rsid w:val="00DB328E"/>
    <w:rsid w:val="00DB7ED7"/>
    <w:rsid w:val="00DC037E"/>
    <w:rsid w:val="00DC2C92"/>
    <w:rsid w:val="00DC37D8"/>
    <w:rsid w:val="00DD11C2"/>
    <w:rsid w:val="00DD3A93"/>
    <w:rsid w:val="00DD5282"/>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85A44"/>
    <w:rsid w:val="00E90501"/>
    <w:rsid w:val="00E91B34"/>
    <w:rsid w:val="00E92FC0"/>
    <w:rsid w:val="00E96D76"/>
    <w:rsid w:val="00E9787C"/>
    <w:rsid w:val="00EA022C"/>
    <w:rsid w:val="00EA1035"/>
    <w:rsid w:val="00EA6430"/>
    <w:rsid w:val="00EB0AD3"/>
    <w:rsid w:val="00EB3FB9"/>
    <w:rsid w:val="00EC268E"/>
    <w:rsid w:val="00ED1A08"/>
    <w:rsid w:val="00ED60EF"/>
    <w:rsid w:val="00ED6401"/>
    <w:rsid w:val="00EE3E59"/>
    <w:rsid w:val="00EF4B39"/>
    <w:rsid w:val="00EF5168"/>
    <w:rsid w:val="00F06E77"/>
    <w:rsid w:val="00F12DBE"/>
    <w:rsid w:val="00F172CC"/>
    <w:rsid w:val="00F36316"/>
    <w:rsid w:val="00F44D4C"/>
    <w:rsid w:val="00F6130E"/>
    <w:rsid w:val="00F65446"/>
    <w:rsid w:val="00F65C09"/>
    <w:rsid w:val="00F72AE5"/>
    <w:rsid w:val="00F8098A"/>
    <w:rsid w:val="00F825B4"/>
    <w:rsid w:val="00F97575"/>
    <w:rsid w:val="00FA3485"/>
    <w:rsid w:val="00FC5C9C"/>
    <w:rsid w:val="00FD406E"/>
    <w:rsid w:val="00FD7AF3"/>
    <w:rsid w:val="00FE1DC1"/>
    <w:rsid w:val="00FE7326"/>
    <w:rsid w:val="00FF0596"/>
    <w:rsid w:val="00FF15F1"/>
    <w:rsid w:val="00FF1F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p3.snf.ch/Project-143399" TargetMode="External"/><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51889664"/>
        <c:axId val="51891200"/>
      </c:lineChart>
      <c:catAx>
        <c:axId val="51889664"/>
        <c:scaling>
          <c:orientation val="minMax"/>
        </c:scaling>
        <c:delete val="0"/>
        <c:axPos val="b"/>
        <c:numFmt formatCode="General" sourceLinked="1"/>
        <c:majorTickMark val="out"/>
        <c:minorTickMark val="none"/>
        <c:tickLblPos val="nextTo"/>
        <c:crossAx val="51891200"/>
        <c:crosses val="autoZero"/>
        <c:auto val="1"/>
        <c:lblAlgn val="ctr"/>
        <c:lblOffset val="100"/>
        <c:noMultiLvlLbl val="0"/>
      </c:catAx>
      <c:valAx>
        <c:axId val="51891200"/>
        <c:scaling>
          <c:orientation val="minMax"/>
          <c:max val="0.4"/>
          <c:min val="0.2"/>
        </c:scaling>
        <c:delete val="0"/>
        <c:axPos val="l"/>
        <c:majorGridlines/>
        <c:numFmt formatCode="General" sourceLinked="1"/>
        <c:majorTickMark val="out"/>
        <c:minorTickMark val="none"/>
        <c:tickLblPos val="nextTo"/>
        <c:crossAx val="51889664"/>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58337108377642377"/>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50851840"/>
        <c:axId val="50853376"/>
      </c:lineChart>
      <c:catAx>
        <c:axId val="50851840"/>
        <c:scaling>
          <c:orientation val="minMax"/>
        </c:scaling>
        <c:delete val="0"/>
        <c:axPos val="b"/>
        <c:numFmt formatCode="General" sourceLinked="1"/>
        <c:majorTickMark val="out"/>
        <c:minorTickMark val="none"/>
        <c:tickLblPos val="nextTo"/>
        <c:crossAx val="50853376"/>
        <c:crosses val="autoZero"/>
        <c:auto val="1"/>
        <c:lblAlgn val="ctr"/>
        <c:lblOffset val="100"/>
        <c:noMultiLvlLbl val="0"/>
      </c:catAx>
      <c:valAx>
        <c:axId val="50853376"/>
        <c:scaling>
          <c:orientation val="minMax"/>
        </c:scaling>
        <c:delete val="0"/>
        <c:axPos val="l"/>
        <c:majorGridlines/>
        <c:numFmt formatCode="General" sourceLinked="1"/>
        <c:majorTickMark val="out"/>
        <c:minorTickMark val="none"/>
        <c:tickLblPos val="nextTo"/>
        <c:crossAx val="50851840"/>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E666F-4B1B-4534-B6EF-FF0A43A1D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25</Pages>
  <Words>10541</Words>
  <Characters>60086</Characters>
  <Application>Microsoft Office Word</Application>
  <DocSecurity>0</DocSecurity>
  <Lines>500</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3</cp:revision>
  <cp:lastPrinted>2014-11-28T15:51:00Z</cp:lastPrinted>
  <dcterms:created xsi:type="dcterms:W3CDTF">2014-12-17T01:04:00Z</dcterms:created>
  <dcterms:modified xsi:type="dcterms:W3CDTF">2014-12-17T17:36:00Z</dcterms:modified>
</cp:coreProperties>
</file>