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C77373"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78FBC0B5"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 xml:space="preserve">. </w:t>
            </w:r>
            <w:r w:rsidR="00DA1130">
              <w:rPr>
                <w:lang w:val="en-US"/>
              </w:rPr>
              <w:t xml:space="preserve">Besides </w:t>
            </w:r>
            <w:r w:rsidR="00470ED1">
              <w:rPr>
                <w:lang w:val="en-US"/>
              </w:rPr>
              <w:t>the unique</w:t>
            </w:r>
            <w:r w:rsidR="00DA1130">
              <w:rPr>
                <w:lang w:val="en-US"/>
              </w:rPr>
              <w:t xml:space="preserve"> availability</w:t>
            </w:r>
            <w:r w:rsidR="00B944D9">
              <w:rPr>
                <w:lang w:val="en-US"/>
              </w:rPr>
              <w:t xml:space="preserve"> of long time </w:t>
            </w:r>
            <w:r w:rsidR="00470ED1">
              <w:rPr>
                <w:lang w:val="en-US"/>
              </w:rPr>
              <w:t>series</w:t>
            </w:r>
            <w:r w:rsidR="00DA1130">
              <w:rPr>
                <w:lang w:val="en-US"/>
              </w:rPr>
              <w:t>, we can show that the main advantage of tax data is</w:t>
            </w:r>
            <w:r w:rsidR="00B944D9">
              <w:rPr>
                <w:lang w:val="en-US"/>
              </w:rPr>
              <w:t xml:space="preserve"> its superior </w:t>
            </w:r>
            <w:r w:rsidR="00470ED1">
              <w:rPr>
                <w:lang w:val="en-US"/>
              </w:rPr>
              <w:t>population coverage</w:t>
            </w:r>
            <w:r w:rsidR="00B944D9">
              <w:rPr>
                <w:lang w:val="en-US"/>
              </w:rPr>
              <w:t>. Compared to</w:t>
            </w:r>
            <w:r w:rsidR="009E437A">
              <w:rPr>
                <w:lang w:val="en-US"/>
              </w:rPr>
              <w:t xml:space="preserve"> a widely used Swiss Household Survey </w:t>
            </w:r>
            <w:r w:rsidR="00B944D9">
              <w:rPr>
                <w:lang w:val="en-US"/>
              </w:rPr>
              <w:t>lower and very high incomes are better represented</w:t>
            </w:r>
            <w:r w:rsidR="009E437A">
              <w:rPr>
                <w:lang w:val="en-US"/>
              </w:rPr>
              <w:t xml:space="preserve"> within tax data</w:t>
            </w:r>
            <w:r w:rsidR="00B944D9">
              <w:rPr>
                <w:lang w:val="en-US"/>
              </w:rPr>
              <w:t xml:space="preserve">, </w:t>
            </w:r>
            <w:r w:rsidR="00470ED1">
              <w:rPr>
                <w:lang w:val="en-US"/>
              </w:rPr>
              <w:t>indicating</w:t>
            </w:r>
            <w:r w:rsidR="00B944D9">
              <w:rPr>
                <w:lang w:val="en-US"/>
              </w:rPr>
              <w:t xml:space="preserve"> higher </w:t>
            </w:r>
            <w:r w:rsidR="009E437A">
              <w:rPr>
                <w:lang w:val="en-US"/>
              </w:rPr>
              <w:t>inequality. Then</w:t>
            </w:r>
            <w:r w:rsidR="00B944D9">
              <w:rPr>
                <w:lang w:val="en-US"/>
              </w:rPr>
              <w:t xml:space="preserve"> we </w:t>
            </w:r>
            <w:r w:rsidR="009E437A">
              <w:rPr>
                <w:lang w:val="en-US"/>
              </w:rPr>
              <w:t>see</w:t>
            </w:r>
            <w:r w:rsidR="00B944D9">
              <w:rPr>
                <w:lang w:val="en-US"/>
              </w:rPr>
              <w:t xml:space="preserve"> that concepts used within 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substantially.</w:t>
            </w:r>
            <w:r w:rsidR="00470ED1">
              <w:rPr>
                <w:lang w:val="en-US"/>
              </w:rPr>
              <w:t xml:space="preserve"> For 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6A889872" w14:textId="77777777" w:rsidR="008D61F6" w:rsidRDefault="008D61F6" w:rsidP="004F7B96">
      <w:pPr>
        <w:pStyle w:val="Inhaltsverzeichnis"/>
        <w:spacing w:line="100" w:lineRule="atLeast"/>
      </w:pPr>
      <w:bookmarkStart w:id="2" w:name="_Toc406505783"/>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C77373">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C77373">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C77373">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C77373">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C77373">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C77373">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C77373">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C77373">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C77373">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C77373">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C77373">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C77373">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C77373">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C77373">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C77373">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9" w:name="_Ref406511993"/>
      <w:bookmarkStart w:id="10"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9"/>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77777777" w:rsidR="00676E3F" w:rsidRPr="008D21A3" w:rsidRDefault="00676E3F" w:rsidP="00676E3F">
      <w:pPr>
        <w:pStyle w:val="Heading2"/>
      </w:pPr>
      <w:bookmarkStart w:id="11" w:name="_Ref399841803"/>
      <w:bookmarkStart w:id="12" w:name="_Ref399849930"/>
      <w:bookmarkStart w:id="13" w:name="_Toc406505787"/>
      <w:proofErr w:type="spellStart"/>
      <w:r w:rsidRPr="008D21A3">
        <w:t>Measuring</w:t>
      </w:r>
      <w:proofErr w:type="spellEnd"/>
      <w:r w:rsidRPr="008D21A3">
        <w:t xml:space="preserve"> </w:t>
      </w:r>
      <w:proofErr w:type="spellStart"/>
      <w:r w:rsidRPr="008D21A3">
        <w:t>inequality</w:t>
      </w:r>
      <w:bookmarkEnd w:id="11"/>
      <w:bookmarkEnd w:id="12"/>
      <w:bookmarkEnd w:id="13"/>
      <w:proofErr w:type="spellEnd"/>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6" w:name="_Ref406405239"/>
      <w:bookmarkStart w:id="17" w:name="_Toc406505788"/>
      <w:r w:rsidRPr="00676E3F">
        <w:t>Statistical Units</w:t>
      </w:r>
      <w:bookmarkEnd w:id="16"/>
      <w:bookmarkEnd w:id="17"/>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18" w:name="_Ref399841861"/>
      <w:bookmarkStart w:id="19" w:name="_Toc406505789"/>
      <w:r w:rsidRPr="00676E3F">
        <w:rPr>
          <w:lang w:val="en-US"/>
        </w:rPr>
        <w:t>Coverage Issues</w:t>
      </w:r>
      <w:bookmarkEnd w:id="18"/>
      <w:bookmarkEnd w:id="19"/>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6D1CDB29"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2"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B7BDA1D"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3" w:name="_Toc406505791"/>
      <w:bookmarkStart w:id="24" w:name="_Ref406677101"/>
      <w:bookmarkStart w:id="25" w:name="_Ref406686090"/>
      <w:r>
        <w:rPr>
          <w:lang w:val="en-US"/>
        </w:rPr>
        <w:t>Different trends for income inequality in Switzerland</w:t>
      </w:r>
      <w:r w:rsidR="00A440C5">
        <w:rPr>
          <w:lang w:val="en-US"/>
        </w:rPr>
        <w:t xml:space="preserve"> due to methodological differences?</w:t>
      </w:r>
      <w:bookmarkEnd w:id="23"/>
      <w:bookmarkEnd w:id="24"/>
      <w:bookmarkEnd w:id="25"/>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6" w:name="_Ref406511415"/>
      <w:bookmarkStart w:id="27"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6"/>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7"/>
    </w:p>
    <w:p w14:paraId="3F539B9A" w14:textId="220BAC2F"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w:t>
      </w:r>
      <w:proofErr w:type="spellStart"/>
      <w:r w:rsidR="000F66A6" w:rsidRPr="00B14648">
        <w:rPr>
          <w:lang w:val="en-US"/>
        </w:rPr>
        <w:t>Modetta</w:t>
      </w:r>
      <w:proofErr w:type="spellEnd"/>
      <w:r w:rsidR="000F66A6" w:rsidRPr="00B14648">
        <w:rPr>
          <w:lang w:val="en-US"/>
        </w:rPr>
        <w:t xml:space="preserve">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28" w:name="_Toc406505792"/>
      <w:r w:rsidRPr="00B14648">
        <w:rPr>
          <w:lang w:val="en-US"/>
        </w:rPr>
        <w:t>Assessing income inequality trend</w:t>
      </w:r>
      <w:r w:rsidR="00341DAB">
        <w:rPr>
          <w:lang w:val="en-US"/>
        </w:rPr>
        <w:t>s</w:t>
      </w:r>
      <w:r w:rsidRPr="00B14648">
        <w:rPr>
          <w:lang w:val="en-US"/>
        </w:rPr>
        <w:t xml:space="preserve"> with tax data for Switzerland</w:t>
      </w:r>
      <w:bookmarkEnd w:id="28"/>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7781FFCB"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30" w:name="_Ref406507901"/>
      <w:bookmarkStart w:id="31"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30"/>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31"/>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C77373"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C77373"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C77373"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C77373"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ins w:id="32" w:author="Hümbelin Oliver" w:date="2014-12-23T10:48:00Z">
              <w:r w:rsidR="00C77373">
                <w:rPr>
                  <w:rFonts w:eastAsia="Times New Roman"/>
                  <w:color w:val="000000"/>
                  <w:szCs w:val="19"/>
                  <w:lang w:val="en-US"/>
                </w:rPr>
                <w:t xml:space="preserve"> (own calculation)</w:t>
              </w:r>
            </w:ins>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C77373"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C77373"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C77373"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C77373"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33" w:name="_Toc406505793"/>
      <w:r w:rsidRPr="00154023">
        <w:rPr>
          <w:lang w:val="en-US"/>
        </w:rPr>
        <w:t>Defining Economic resources</w:t>
      </w:r>
      <w:bookmarkEnd w:id="33"/>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w:t>
      </w:r>
      <w:r w:rsidRPr="00154023">
        <w:rPr>
          <w:lang w:val="en-US"/>
        </w:rPr>
        <w:lastRenderedPageBreak/>
        <w:t>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34" w:name="_Ref404961105"/>
      <w:bookmarkStart w:id="35" w:name="_Toc406505794"/>
      <w:r>
        <w:rPr>
          <w:i/>
          <w:lang w:val="en-US"/>
        </w:rPr>
        <w:t>Income definitions within tax data</w:t>
      </w:r>
      <w:bookmarkEnd w:id="34"/>
      <w:bookmarkEnd w:id="3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36" w:name="_Ref404961181"/>
      <w:bookmarkStart w:id="37" w:name="_Toc406505795"/>
      <w:r>
        <w:rPr>
          <w:i/>
          <w:lang w:val="en-US"/>
        </w:rPr>
        <w:t xml:space="preserve">Using </w:t>
      </w:r>
      <w:r w:rsidR="0040615D" w:rsidRPr="0040615D">
        <w:rPr>
          <w:i/>
          <w:lang w:val="en-US"/>
        </w:rPr>
        <w:t>Income corrected with an equivalence scale based on tax information</w:t>
      </w:r>
      <w:bookmarkEnd w:id="36"/>
      <w:bookmarkEnd w:id="37"/>
    </w:p>
    <w:p w14:paraId="42C46ED0" w14:textId="34D9402C"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xml:space="preserve">. The incomes of single households are divided by 1 (no change), for married tax units the equivalence-factor is 1.5. </w:t>
      </w:r>
      <w:r w:rsidR="00B410D9" w:rsidRPr="003B2B0A">
        <w:rPr>
          <w:lang w:val="en-US"/>
        </w:rPr>
        <w:lastRenderedPageBreak/>
        <w:t>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bookmarkStart w:id="38" w:name="_GoBack"/>
      <w:r>
        <w:rPr>
          <w:noProof/>
          <w:lang w:val="en-US"/>
        </w:rPr>
        <w:drawing>
          <wp:inline distT="0" distB="0" distL="0" distR="0" wp14:anchorId="34F33A3A" wp14:editId="3292C5D4">
            <wp:extent cx="6011545" cy="3381494"/>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45" cy="3381494"/>
                    </a:xfrm>
                    <a:prstGeom prst="rect">
                      <a:avLst/>
                    </a:prstGeom>
                    <a:noFill/>
                    <a:ln>
                      <a:noFill/>
                    </a:ln>
                  </pic:spPr>
                </pic:pic>
              </a:graphicData>
            </a:graphic>
          </wp:inline>
        </w:drawing>
      </w:r>
      <w:bookmarkEnd w:id="38"/>
    </w:p>
    <w:p w14:paraId="4278F246" w14:textId="77777777" w:rsidR="009C0F72" w:rsidRPr="005E7BD6" w:rsidRDefault="009C0F72" w:rsidP="009C0F72">
      <w:pPr>
        <w:pStyle w:val="Caption"/>
        <w:rPr>
          <w:sz w:val="24"/>
          <w:szCs w:val="24"/>
          <w:lang w:val="en-US"/>
        </w:rPr>
      </w:pPr>
      <w:bookmarkStart w:id="39"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9"/>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40" w:name="_Ref399518083"/>
      <w:bookmarkStart w:id="41" w:name="_Toc406505796"/>
      <w:r w:rsidRPr="00154023">
        <w:rPr>
          <w:lang w:val="en-US"/>
        </w:rPr>
        <w:t>Measuring inequality</w:t>
      </w:r>
      <w:bookmarkEnd w:id="40"/>
      <w:bookmarkEnd w:id="41"/>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42" w:name="_Ref405912025"/>
      <w:bookmarkStart w:id="43" w:name="_Toc406505797"/>
      <w:r w:rsidRPr="00E90501">
        <w:rPr>
          <w:i/>
          <w:lang w:val="en-US"/>
        </w:rPr>
        <w:lastRenderedPageBreak/>
        <w:t>Change over time: difference between one population measures</w:t>
      </w:r>
      <w:bookmarkEnd w:id="42"/>
      <w:bookmarkEnd w:id="43"/>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C77373"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C77373"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44" w:name="_Ref405912071"/>
      <w:bookmarkStart w:id="45" w:name="_Toc406505798"/>
      <w:r w:rsidRPr="00E90501">
        <w:rPr>
          <w:i/>
          <w:lang w:val="en-US"/>
        </w:rPr>
        <w:lastRenderedPageBreak/>
        <w:t xml:space="preserve">Change over time: </w:t>
      </w:r>
      <w:r>
        <w:rPr>
          <w:i/>
          <w:lang w:val="en-US"/>
        </w:rPr>
        <w:t>One population measures vs relative distribution</w:t>
      </w:r>
      <w:bookmarkEnd w:id="44"/>
      <w:bookmarkEnd w:id="45"/>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w:t>
      </w:r>
      <w:r w:rsidR="00154023" w:rsidRPr="00154023">
        <w:rPr>
          <w:lang w:val="en-US"/>
        </w:rPr>
        <w:lastRenderedPageBreak/>
        <w:t>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46" w:name="_Ref406511075"/>
      <w:bookmarkStart w:id="47"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6"/>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47"/>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48" w:name="_Toc406505799"/>
      <w:r w:rsidRPr="00154023">
        <w:rPr>
          <w:lang w:val="en-US"/>
        </w:rPr>
        <w:t>Statistical units</w:t>
      </w:r>
      <w:bookmarkEnd w:id="48"/>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540542E1" w:rsidR="00AE18D1" w:rsidRDefault="00822DA7" w:rsidP="00634342">
      <w:pPr>
        <w:rPr>
          <w:lang w:val="en-US"/>
        </w:rPr>
      </w:pPr>
      <w:commentRangeStart w:id="49"/>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(Gini=0.48) than among households (Gini=0.44). </w:t>
      </w:r>
      <w:r w:rsidR="00523ECE">
        <w:rPr>
          <w:lang w:val="en-US"/>
        </w:rPr>
        <w:t xml:space="preserve">This </w:t>
      </w:r>
      <w:commentRangeEnd w:id="49"/>
      <w:r w:rsidR="00EF5092">
        <w:rPr>
          <w:rStyle w:val="CommentReference"/>
        </w:rPr>
        <w:commentReference w:id="49"/>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50" w:name="_Toc406505800"/>
      <w:r w:rsidRPr="006C3A86">
        <w:rPr>
          <w:lang w:val="en-US"/>
        </w:rPr>
        <w:t>Coverage issues</w:t>
      </w:r>
      <w:bookmarkEnd w:id="50"/>
    </w:p>
    <w:p w14:paraId="10889638" w14:textId="68E39D7C"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51" w:name="_Toc406505801"/>
      <w:proofErr w:type="gramStart"/>
      <w:r>
        <w:rPr>
          <w:i/>
          <w:lang w:val="en-US"/>
        </w:rPr>
        <w:t>Superior</w:t>
      </w:r>
      <w:r w:rsidR="00902D03">
        <w:rPr>
          <w:i/>
          <w:lang w:val="en-US"/>
        </w:rPr>
        <w:t xml:space="preserve"> coverage with tax data than with survey data.</w:t>
      </w:r>
      <w:bookmarkEnd w:id="51"/>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29B243F2"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 xml:space="preserve">nequality. </w:t>
      </w:r>
      <w:commentRangeStart w:id="52"/>
      <w:r w:rsidR="005B4A5D">
        <w:rPr>
          <w:lang w:val="en-US"/>
        </w:rPr>
        <w:t>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commentRangeEnd w:id="52"/>
      <w:r w:rsidR="00EF5092">
        <w:rPr>
          <w:rStyle w:val="CommentReference"/>
        </w:rPr>
        <w:commentReference w:id="52"/>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53" w:name="_Toc406505802"/>
      <w:r>
        <w:rPr>
          <w:i/>
          <w:lang w:val="en-US"/>
        </w:rPr>
        <w:t>Influence of special tax subjects</w:t>
      </w:r>
      <w:bookmarkEnd w:id="53"/>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36E575F4"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w:t>
      </w:r>
      <w:proofErr w:type="gramEnd"/>
      <w:r w:rsidRPr="00497AAC">
        <w:rPr>
          <w:lang w:val="en-US"/>
        </w:rPr>
        <w:t xml:space="preserve">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54" w:name="_Ref405910412"/>
      <w:bookmarkStart w:id="55" w:name="_Toc406505803"/>
      <w:r>
        <w:rPr>
          <w:i/>
          <w:lang w:val="en-US"/>
        </w:rPr>
        <w:t>Influence of non-taxed</w:t>
      </w:r>
      <w:bookmarkEnd w:id="54"/>
      <w:bookmarkEnd w:id="55"/>
    </w:p>
    <w:p w14:paraId="096F9DF3" w14:textId="2DFE1DFF" w:rsidR="00E05C8B" w:rsidRPr="00846DC4" w:rsidRDefault="00E05C8B" w:rsidP="001232D9">
      <w:pPr>
        <w:rPr>
          <w:lang w:val="en-US"/>
        </w:rPr>
      </w:pPr>
      <w:commentRangeStart w:id="56"/>
      <w:commentRangeStart w:id="57"/>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56"/>
      <w:r w:rsidR="0042665B">
        <w:rPr>
          <w:rStyle w:val="CommentReference"/>
        </w:rPr>
        <w:commentReference w:id="56"/>
      </w:r>
      <w:commentRangeEnd w:id="57"/>
      <w:r w:rsidR="000421B2">
        <w:rPr>
          <w:rStyle w:val="CommentReference"/>
        </w:rPr>
        <w:commentReference w:id="57"/>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w:t>
      </w:r>
      <w:r w:rsidR="00B6365F">
        <w:rPr>
          <w:lang w:val="en-US"/>
        </w:rPr>
        <w:lastRenderedPageBreak/>
        <w:t xml:space="preserve">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58" w:name="_Toc406505804"/>
      <w:r>
        <w:rPr>
          <w:lang w:val="en-US"/>
        </w:rPr>
        <w:t xml:space="preserve">Summary and </w:t>
      </w:r>
      <w:r w:rsidR="00154023">
        <w:rPr>
          <w:lang w:val="en-US"/>
        </w:rPr>
        <w:t>Conclusion</w:t>
      </w:r>
      <w:bookmarkEnd w:id="58"/>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59"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60"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61"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62"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63"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64" w:author="rudi" w:date="2014-12-21T01:40:00Z">
        <w:r w:rsidR="002C5517" w:rsidDel="00351473">
          <w:rPr>
            <w:rFonts w:ascii="Lucida Sans" w:hAnsi="Lucida Sans"/>
            <w:sz w:val="19"/>
            <w:szCs w:val="19"/>
            <w:lang w:val="en-US"/>
          </w:rPr>
          <w:delText>that have</w:delText>
        </w:r>
      </w:del>
      <w:ins w:id="65"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66"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67" w:author="rudi" w:date="2014-12-21T01:44:00Z">
        <w:r w:rsidR="0096162E">
          <w:rPr>
            <w:rFonts w:ascii="Lucida Sans" w:hAnsi="Lucida Sans"/>
            <w:sz w:val="19"/>
            <w:szCs w:val="19"/>
            <w:lang w:val="en-US"/>
          </w:rPr>
          <w:t>r</w:t>
        </w:r>
      </w:ins>
      <w:del w:id="68"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229D66B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69"/>
      <w:r w:rsidR="001D4982">
        <w:rPr>
          <w:rFonts w:ascii="Lucida Sans" w:hAnsi="Lucida Sans"/>
          <w:sz w:val="19"/>
          <w:szCs w:val="19"/>
          <w:lang w:val="en-US"/>
        </w:rPr>
        <w:t>0.1</w:t>
      </w:r>
      <w:ins w:id="70" w:author="rudi" w:date="2014-12-21T01:46:00Z">
        <w:r w:rsidR="0096162E">
          <w:rPr>
            <w:rFonts w:ascii="Lucida Sans" w:hAnsi="Lucida Sans"/>
            <w:sz w:val="19"/>
            <w:szCs w:val="19"/>
            <w:lang w:val="en-US"/>
          </w:rPr>
          <w:t>2</w:t>
        </w:r>
      </w:ins>
      <w:del w:id="71"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69"/>
      <w:r w:rsidR="0096162E">
        <w:rPr>
          <w:rStyle w:val="CommentReference"/>
          <w:rFonts w:ascii="Lucida Sans" w:eastAsia="Lucida Sans" w:hAnsi="Lucida Sans" w:cs="Times New Roman"/>
          <w:color w:val="auto"/>
          <w:lang w:val="de-CH" w:eastAsia="en-US" w:bidi="ar-SA"/>
        </w:rPr>
        <w:commentReference w:id="69"/>
      </w:r>
      <w:ins w:id="72" w:author="rudi" w:date="2014-12-22T14:51:00Z">
        <w:r w:rsidR="001B7282">
          <w:rPr>
            <w:rStyle w:val="FootnoteReference"/>
            <w:rFonts w:ascii="Lucida Sans" w:hAnsi="Lucida Sans"/>
            <w:sz w:val="19"/>
            <w:szCs w:val="19"/>
            <w:lang w:val="en-US"/>
          </w:rPr>
          <w:footnoteReference w:id="13"/>
        </w:r>
      </w:ins>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78"/>
      <w:r>
        <w:rPr>
          <w:rFonts w:ascii="Lucida Sans" w:hAnsi="Lucida Sans"/>
          <w:sz w:val="19"/>
          <w:szCs w:val="19"/>
          <w:lang w:val="en-US"/>
        </w:rPr>
        <w:t>0.0</w:t>
      </w:r>
      <w:ins w:id="79" w:author="rudi" w:date="2014-12-21T01:48:00Z">
        <w:r w:rsidR="0096162E">
          <w:rPr>
            <w:rFonts w:ascii="Lucida Sans" w:hAnsi="Lucida Sans"/>
            <w:sz w:val="19"/>
            <w:szCs w:val="19"/>
            <w:lang w:val="en-US"/>
          </w:rPr>
          <w:t>7</w:t>
        </w:r>
      </w:ins>
      <w:del w:id="80"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78"/>
      <w:r w:rsidR="0096162E">
        <w:rPr>
          <w:rStyle w:val="CommentReference"/>
          <w:rFonts w:ascii="Lucida Sans" w:eastAsia="Lucida Sans" w:hAnsi="Lucida Sans" w:cs="Times New Roman"/>
          <w:color w:val="auto"/>
          <w:lang w:val="de-CH" w:eastAsia="en-US" w:bidi="ar-SA"/>
        </w:rPr>
        <w:commentReference w:id="78"/>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81"/>
      <w:r>
        <w:rPr>
          <w:rFonts w:ascii="Lucida Sans" w:hAnsi="Lucida Sans"/>
          <w:sz w:val="19"/>
          <w:szCs w:val="19"/>
          <w:lang w:val="en-US"/>
        </w:rPr>
        <w:t>(0.0</w:t>
      </w:r>
      <w:ins w:id="82" w:author="rudi" w:date="2014-12-21T01:48:00Z">
        <w:r w:rsidR="0096162E">
          <w:rPr>
            <w:rFonts w:ascii="Lucida Sans" w:hAnsi="Lucida Sans"/>
            <w:sz w:val="19"/>
            <w:szCs w:val="19"/>
            <w:lang w:val="en-US"/>
          </w:rPr>
          <w:t>6</w:t>
        </w:r>
      </w:ins>
      <w:del w:id="83"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81"/>
      <w:r w:rsidR="0096162E">
        <w:rPr>
          <w:rStyle w:val="CommentReference"/>
          <w:rFonts w:ascii="Lucida Sans" w:eastAsia="Lucida Sans" w:hAnsi="Lucida Sans" w:cs="Times New Roman"/>
          <w:color w:val="auto"/>
          <w:lang w:val="de-CH" w:eastAsia="en-US" w:bidi="ar-SA"/>
        </w:rPr>
        <w:commentReference w:id="81"/>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84"/>
      <w:r>
        <w:rPr>
          <w:rFonts w:ascii="Lucida Sans" w:hAnsi="Lucida Sans"/>
          <w:sz w:val="19"/>
          <w:szCs w:val="19"/>
          <w:lang w:val="en-US"/>
        </w:rPr>
        <w:t>(0.02)</w:t>
      </w:r>
      <w:commentRangeEnd w:id="84"/>
      <w:r w:rsidR="0096162E">
        <w:rPr>
          <w:rStyle w:val="CommentReference"/>
          <w:rFonts w:ascii="Lucida Sans" w:eastAsia="Lucida Sans" w:hAnsi="Lucida Sans" w:cs="Times New Roman"/>
          <w:color w:val="auto"/>
          <w:lang w:val="de-CH" w:eastAsia="en-US" w:bidi="ar-SA"/>
        </w:rPr>
        <w:commentReference w:id="84"/>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85" w:author="rudi" w:date="2014-12-21T01:55:00Z">
        <w:r w:rsidR="007008D6">
          <w:rPr>
            <w:rFonts w:ascii="Lucida Sans" w:hAnsi="Lucida Sans"/>
            <w:sz w:val="19"/>
            <w:szCs w:val="19"/>
            <w:lang w:val="en-US"/>
          </w:rPr>
          <w:t>after</w:t>
        </w:r>
      </w:ins>
      <w:del w:id="86"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87"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88"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89"/>
      <w:r w:rsidR="00B36635">
        <w:rPr>
          <w:rFonts w:ascii="Lucida Sans" w:hAnsi="Lucida Sans"/>
          <w:sz w:val="19"/>
          <w:szCs w:val="19"/>
          <w:lang w:val="en-US"/>
        </w:rPr>
        <w:t>Here an adequate method is needed to correct the inequality measure in regard to this missing information.</w:t>
      </w:r>
      <w:commentRangeEnd w:id="89"/>
      <w:r w:rsidR="007008D6">
        <w:rPr>
          <w:rStyle w:val="CommentReference"/>
          <w:rFonts w:ascii="Lucida Sans" w:eastAsia="Lucida Sans" w:hAnsi="Lucida Sans" w:cs="Times New Roman"/>
          <w:color w:val="auto"/>
          <w:lang w:val="de-CH" w:eastAsia="en-US" w:bidi="ar-SA"/>
        </w:rPr>
        <w:commentReference w:id="89"/>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90" w:author="rudi" w:date="2014-12-21T01:57:00Z">
        <w:r w:rsidR="00B36635" w:rsidDel="007008D6">
          <w:rPr>
            <w:rFonts w:ascii="Lucida Sans" w:hAnsi="Lucida Sans"/>
            <w:sz w:val="19"/>
            <w:szCs w:val="19"/>
            <w:lang w:val="en-US"/>
          </w:rPr>
          <w:delText xml:space="preserve">from </w:delText>
        </w:r>
      </w:del>
      <w:ins w:id="91"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92"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 xml:space="preserve">ms mainly from an </w:t>
      </w:r>
      <w:r w:rsidR="00C60F23">
        <w:rPr>
          <w:rFonts w:ascii="Lucida Sans" w:hAnsi="Lucida Sans"/>
          <w:sz w:val="19"/>
          <w:szCs w:val="19"/>
          <w:lang w:val="en-US"/>
        </w:rPr>
        <w:lastRenderedPageBreak/>
        <w:t>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w:t>
      </w:r>
      <w:ins w:id="93"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94"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95"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96"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97" w:author="rudi" w:date="2014-12-21T02:02:00Z">
        <w:r w:rsidR="007008D6">
          <w:rPr>
            <w:rFonts w:ascii="Lucida Sans" w:hAnsi="Lucida Sans"/>
            <w:sz w:val="19"/>
            <w:szCs w:val="19"/>
            <w:lang w:val="en-US"/>
          </w:rPr>
          <w:t>e</w:t>
        </w:r>
      </w:ins>
      <w:del w:id="98"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99"/>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99"/>
      <w:r w:rsidR="007008D6">
        <w:rPr>
          <w:rStyle w:val="CommentReference"/>
          <w:rFonts w:ascii="Lucida Sans" w:eastAsia="Lucida Sans" w:hAnsi="Lucida Sans" w:cs="Times New Roman"/>
          <w:color w:val="auto"/>
          <w:lang w:val="de-CH" w:eastAsia="en-US" w:bidi="ar-SA"/>
        </w:rPr>
        <w:commentReference w:id="99"/>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00" w:author="rudi" w:date="2014-12-21T02:04:00Z">
        <w:r w:rsidR="00506A38">
          <w:rPr>
            <w:rFonts w:ascii="Lucida Sans" w:hAnsi="Lucida Sans"/>
            <w:sz w:val="19"/>
            <w:szCs w:val="19"/>
            <w:lang w:val="en-US"/>
          </w:rPr>
          <w:t>n</w:t>
        </w:r>
      </w:ins>
      <w:del w:id="101"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02" w:author="rudi" w:date="2014-12-21T02:05:00Z">
        <w:r w:rsidR="00506A38">
          <w:rPr>
            <w:rFonts w:ascii="Lucida Sans" w:hAnsi="Lucida Sans"/>
            <w:sz w:val="19"/>
            <w:szCs w:val="19"/>
            <w:lang w:val="en-US"/>
          </w:rPr>
          <w:t xml:space="preserve"> </w:t>
        </w:r>
      </w:ins>
      <w:del w:id="103"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04" w:author="rudi" w:date="2014-12-21T02:05:00Z">
        <w:r w:rsidR="00506A38">
          <w:rPr>
            <w:rFonts w:ascii="Lucida Sans" w:hAnsi="Lucida Sans"/>
            <w:sz w:val="19"/>
            <w:szCs w:val="19"/>
            <w:lang w:val="en-US"/>
          </w:rPr>
          <w:t>hen using</w:t>
        </w:r>
      </w:ins>
      <w:del w:id="105"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06" w:author="rudi" w:date="2014-12-21T02:05:00Z">
        <w:r w:rsidDel="00506A38">
          <w:rPr>
            <w:rFonts w:ascii="Lucida Sans" w:hAnsi="Lucida Sans"/>
            <w:sz w:val="19"/>
            <w:szCs w:val="19"/>
            <w:lang w:val="en-US"/>
          </w:rPr>
          <w:delText xml:space="preserve">with </w:delText>
        </w:r>
      </w:del>
      <w:ins w:id="107"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Caption"/>
        <w:rPr>
          <w:sz w:val="24"/>
          <w:szCs w:val="24"/>
          <w:lang w:val="en-US"/>
        </w:rPr>
      </w:pPr>
      <w:r>
        <w:rPr>
          <w:noProof/>
          <w:lang w:val="en-US"/>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lastRenderedPageBreak/>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08"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09"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10"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11" w:author="rudi" w:date="2014-12-21T02:07:00Z">
        <w:r w:rsidR="00506A38">
          <w:rPr>
            <w:rFonts w:ascii="Lucida Sans" w:hAnsi="Lucida Sans"/>
            <w:sz w:val="19"/>
            <w:szCs w:val="19"/>
            <w:lang w:val="en-US"/>
          </w:rPr>
          <w:t>75%</w:t>
        </w:r>
      </w:ins>
      <w:del w:id="112"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13" w:author="rudi" w:date="2014-12-21T02:08:00Z">
        <w:r w:rsidR="00506A38">
          <w:rPr>
            <w:rFonts w:ascii="Lucida Sans" w:hAnsi="Lucida Sans"/>
            <w:sz w:val="19"/>
            <w:szCs w:val="19"/>
            <w:lang w:val="en-US"/>
          </w:rPr>
          <w:t>ose</w:t>
        </w:r>
      </w:ins>
      <w:del w:id="114"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15"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16"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17"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18"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 xml:space="preserve">interpretation is that high income percentiles </w:t>
      </w:r>
      <w:proofErr w:type="spellStart"/>
      <w:r w:rsidR="00CE5BE4"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19"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20"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21"/>
      <w:del w:id="122" w:author="rudi" w:date="2014-12-21T02:15:00Z">
        <w:r w:rsidR="004F32F8" w:rsidDel="00100231">
          <w:rPr>
            <w:rFonts w:ascii="Lucida Sans" w:hAnsi="Lucida Sans"/>
            <w:sz w:val="19"/>
            <w:szCs w:val="19"/>
            <w:lang w:val="en-US"/>
          </w:rPr>
          <w:delText xml:space="preserve">feasible </w:delText>
        </w:r>
      </w:del>
      <w:ins w:id="123" w:author="rudi" w:date="2014-12-21T02:15:00Z">
        <w:r w:rsidR="00100231">
          <w:rPr>
            <w:rFonts w:ascii="Lucida Sans" w:hAnsi="Lucida Sans"/>
            <w:sz w:val="19"/>
            <w:szCs w:val="19"/>
            <w:lang w:val="en-US"/>
          </w:rPr>
          <w:t xml:space="preserve">plausible </w:t>
        </w:r>
      </w:ins>
      <w:commentRangeStart w:id="124"/>
      <w:r w:rsidR="004F32F8">
        <w:rPr>
          <w:rFonts w:ascii="Lucida Sans" w:hAnsi="Lucida Sans"/>
          <w:sz w:val="19"/>
          <w:szCs w:val="19"/>
          <w:lang w:val="en-US"/>
        </w:rPr>
        <w:t>that the recent trend is an increasing</w:t>
      </w:r>
      <w:ins w:id="125"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24"/>
      <w:r w:rsidR="00100231">
        <w:rPr>
          <w:rStyle w:val="CommentReference"/>
          <w:rFonts w:ascii="Lucida Sans" w:eastAsia="Lucida Sans" w:hAnsi="Lucida Sans" w:cs="Times New Roman"/>
          <w:color w:val="auto"/>
          <w:lang w:val="de-CH" w:eastAsia="en-US" w:bidi="ar-SA"/>
        </w:rPr>
        <w:commentReference w:id="124"/>
      </w:r>
      <w:commentRangeEnd w:id="121"/>
      <w:r w:rsidR="00EF5092">
        <w:rPr>
          <w:rStyle w:val="CommentReference"/>
          <w:rFonts w:ascii="Lucida Sans" w:eastAsia="Lucida Sans" w:hAnsi="Lucida Sans" w:cs="Times New Roman"/>
          <w:color w:val="auto"/>
          <w:lang w:val="de-CH" w:eastAsia="en-US" w:bidi="ar-SA"/>
        </w:rPr>
        <w:commentReference w:id="121"/>
      </w:r>
    </w:p>
    <w:p w14:paraId="65A313E8" w14:textId="1582E45D" w:rsidR="0075707F" w:rsidRPr="009C0F72" w:rsidRDefault="004F32F8" w:rsidP="0075707F">
      <w:pPr>
        <w:pStyle w:val="Standard1"/>
        <w:rPr>
          <w:rFonts w:ascii="Lucida Sans" w:hAnsi="Lucida Sans"/>
          <w:sz w:val="19"/>
          <w:szCs w:val="19"/>
          <w:lang w:val="en-US"/>
        </w:rPr>
      </w:pPr>
      <w:commentRangeStart w:id="126"/>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26"/>
      <w:r w:rsidR="00100231">
        <w:rPr>
          <w:rStyle w:val="CommentReference"/>
          <w:rFonts w:ascii="Lucida Sans" w:eastAsia="Lucida Sans" w:hAnsi="Lucida Sans" w:cs="Times New Roman"/>
          <w:color w:val="auto"/>
          <w:lang w:val="de-CH" w:eastAsia="en-US" w:bidi="ar-SA"/>
        </w:rPr>
        <w:commentReference w:id="126"/>
      </w:r>
      <w:r w:rsidR="00912FE0">
        <w:rPr>
          <w:rFonts w:ascii="Lucida Sans" w:hAnsi="Lucida Sans"/>
          <w:sz w:val="19"/>
          <w:szCs w:val="19"/>
          <w:lang w:val="en-US"/>
        </w:rPr>
        <w:t>We recommend researchers to check t</w:t>
      </w:r>
      <w:ins w:id="127" w:author="rudi" w:date="2014-12-21T02:17:00Z">
        <w:r w:rsidR="00100231">
          <w:rPr>
            <w:rFonts w:ascii="Lucida Sans" w:hAnsi="Lucida Sans"/>
            <w:sz w:val="19"/>
            <w:szCs w:val="19"/>
            <w:lang w:val="en-US"/>
          </w:rPr>
          <w:t>he</w:t>
        </w:r>
      </w:ins>
      <w:del w:id="128"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4"/>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30" w:author="rudi" w:date="2014-12-21T02:19:00Z">
        <w:r w:rsidR="00100231">
          <w:rPr>
            <w:rFonts w:ascii="Lucida Sans" w:hAnsi="Lucida Sans"/>
            <w:sz w:val="19"/>
            <w:szCs w:val="19"/>
            <w:lang w:val="en-US"/>
          </w:rPr>
          <w:t>:</w:t>
        </w:r>
      </w:ins>
      <w:del w:id="131"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32"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133" w:author="Hümbelin Oliver" w:date="2014-12-22T12:10:00Z">
        <w:r w:rsidR="0075707F" w:rsidDel="00B40657">
          <w:rPr>
            <w:rFonts w:ascii="Lucida Sans" w:hAnsi="Lucida Sans"/>
            <w:sz w:val="19"/>
            <w:szCs w:val="19"/>
            <w:lang w:val="en-US"/>
          </w:rPr>
          <w:delText xml:space="preserve">and </w:delText>
        </w:r>
        <w:commentRangeStart w:id="134"/>
        <w:r w:rsidR="0075707F" w:rsidDel="00B40657">
          <w:rPr>
            <w:rFonts w:ascii="Lucida Sans" w:hAnsi="Lucida Sans"/>
            <w:sz w:val="19"/>
            <w:szCs w:val="19"/>
            <w:lang w:val="en-US"/>
          </w:rPr>
          <w:delText>technological development</w:delText>
        </w:r>
        <w:commentRangeEnd w:id="134"/>
        <w:r w:rsidR="00100231" w:rsidDel="00B40657">
          <w:rPr>
            <w:rStyle w:val="CommentReference"/>
            <w:rFonts w:ascii="Lucida Sans" w:eastAsia="Lucida Sans" w:hAnsi="Lucida Sans" w:cs="Times New Roman"/>
            <w:color w:val="auto"/>
            <w:lang w:val="de-CH" w:eastAsia="en-US" w:bidi="ar-SA"/>
          </w:rPr>
          <w:commentReference w:id="134"/>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35"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36" w:author="rudi" w:date="2014-12-21T02:20:00Z">
        <w:r w:rsidR="0075707F" w:rsidDel="00100231">
          <w:rPr>
            <w:rFonts w:ascii="Lucida Sans" w:hAnsi="Lucida Sans"/>
            <w:sz w:val="19"/>
            <w:szCs w:val="19"/>
            <w:lang w:val="en-US"/>
          </w:rPr>
          <w:delText xml:space="preserve">from </w:delText>
        </w:r>
      </w:del>
      <w:ins w:id="137"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38"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ins w:id="139" w:author="rudi" w:date="2014-12-21T02:21:00Z">
        <w:r w:rsidR="00100231">
          <w:rPr>
            <w:rFonts w:ascii="Lucida Sans" w:hAnsi="Lucida Sans"/>
            <w:sz w:val="19"/>
            <w:szCs w:val="19"/>
            <w:lang w:val="en-US"/>
          </w:rPr>
          <w:t>are</w:t>
        </w:r>
      </w:ins>
      <w:del w:id="140"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41" w:author="rudi" w:date="2014-12-21T02:22:00Z">
        <w:r w:rsidR="0075707F" w:rsidDel="00100231">
          <w:rPr>
            <w:rFonts w:ascii="Lucida Sans" w:hAnsi="Lucida Sans"/>
            <w:sz w:val="19"/>
            <w:szCs w:val="19"/>
            <w:lang w:val="en-US"/>
          </w:rPr>
          <w:delText>reaching time coverage</w:delText>
        </w:r>
      </w:del>
      <w:ins w:id="142"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43" w:name="_Toc406505805"/>
      <w:r w:rsidRPr="00511D21">
        <w:lastRenderedPageBreak/>
        <w:t>Literaturverzeichnis</w:t>
      </w:r>
      <w:bookmarkEnd w:id="143"/>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Hümbelin Oliver" w:date="2014-12-22T11:32:00Z" w:initials="HO">
    <w:p w14:paraId="1DB9744C" w14:textId="05DFCEA6" w:rsidR="00C77373" w:rsidRDefault="00C77373">
      <w:pPr>
        <w:pStyle w:val="CommentText"/>
      </w:pPr>
      <w:r>
        <w:rPr>
          <w:rStyle w:val="CommentReference"/>
        </w:rPr>
        <w:annotationRef/>
      </w:r>
      <w:r>
        <w:t xml:space="preserve">Mit Zahlen in der </w:t>
      </w:r>
      <w:proofErr w:type="spellStart"/>
      <w:r>
        <w:t>Conclusion</w:t>
      </w:r>
      <w:proofErr w:type="spellEnd"/>
      <w:r>
        <w:t xml:space="preserve"> vergleichen</w:t>
      </w:r>
    </w:p>
  </w:comment>
  <w:comment w:id="52" w:author="Hümbelin Oliver" w:date="2014-12-22T11:31:00Z" w:initials="HO">
    <w:p w14:paraId="38DECCD9" w14:textId="3A1C11BD" w:rsidR="00C77373" w:rsidRDefault="00C77373">
      <w:pPr>
        <w:pStyle w:val="CommentText"/>
      </w:pPr>
      <w:r>
        <w:rPr>
          <w:rStyle w:val="CommentReference"/>
        </w:rPr>
        <w:annotationRef/>
      </w:r>
      <w:r>
        <w:t xml:space="preserve">Mit Zahlen in der </w:t>
      </w:r>
      <w:proofErr w:type="spellStart"/>
      <w:r>
        <w:t>Conclusion</w:t>
      </w:r>
      <w:proofErr w:type="spellEnd"/>
      <w:r>
        <w:t xml:space="preserve"> vergleichen</w:t>
      </w:r>
    </w:p>
  </w:comment>
  <w:comment w:id="56" w:author="Hümbelin Oliver" w:date="2014-12-18T12:10:00Z" w:initials="HO">
    <w:p w14:paraId="0632E3C1" w14:textId="37B32A2C" w:rsidR="00C77373" w:rsidRDefault="00C77373">
      <w:pPr>
        <w:pStyle w:val="CommentText"/>
      </w:pPr>
      <w:r>
        <w:rPr>
          <w:rStyle w:val="CommentReference"/>
        </w:rPr>
        <w:annotationRef/>
      </w:r>
      <w:r>
        <w:t>In den Grafiken zeigen wir erst ab 2003…</w:t>
      </w:r>
    </w:p>
  </w:comment>
  <w:comment w:id="57" w:author="rudi" w:date="2014-12-21T01:28:00Z" w:initials="r">
    <w:p w14:paraId="12EB380B" w14:textId="7B20C956" w:rsidR="00C77373" w:rsidRDefault="00C77373">
      <w:pPr>
        <w:pStyle w:val="CommentText"/>
      </w:pPr>
      <w:r>
        <w:rPr>
          <w:rStyle w:val="CommentReference"/>
        </w:rPr>
        <w:annotationRef/>
      </w:r>
      <w:r>
        <w:rPr>
          <w:rStyle w:val="CommentReference"/>
        </w:rPr>
        <w:t xml:space="preserve">Ja die punkte in der </w:t>
      </w:r>
      <w:proofErr w:type="spellStart"/>
      <w:r>
        <w:rPr>
          <w:rStyle w:val="CommentReference"/>
        </w:rPr>
        <w:t>grafik</w:t>
      </w:r>
      <w:proofErr w:type="spellEnd"/>
      <w:r>
        <w:rPr>
          <w:rStyle w:val="CommentReference"/>
        </w:rPr>
        <w:t xml:space="preserve"> haben wir rausgekickt weil das </w:t>
      </w:r>
      <w:proofErr w:type="spellStart"/>
      <w:r>
        <w:rPr>
          <w:rStyle w:val="CommentReference"/>
        </w:rPr>
        <w:t>gap</w:t>
      </w:r>
      <w:proofErr w:type="spellEnd"/>
      <w:r>
        <w:rPr>
          <w:rStyle w:val="CommentReference"/>
        </w:rPr>
        <w:t xml:space="preserve"> sonst so prominent kommt. Der </w:t>
      </w:r>
      <w:proofErr w:type="spellStart"/>
      <w:r>
        <w:rPr>
          <w:rStyle w:val="CommentReference"/>
        </w:rPr>
        <w:t>text</w:t>
      </w:r>
      <w:proofErr w:type="spellEnd"/>
      <w:r>
        <w:rPr>
          <w:rStyle w:val="CommentReference"/>
        </w:rPr>
        <w:t xml:space="preserve"> verlangt es aber fast die wieder reinzumachen oder? Also man könnte auch den </w:t>
      </w:r>
      <w:proofErr w:type="spellStart"/>
      <w:r>
        <w:rPr>
          <w:rStyle w:val="CommentReference"/>
        </w:rPr>
        <w:t>text</w:t>
      </w:r>
      <w:proofErr w:type="spellEnd"/>
      <w:r>
        <w:rPr>
          <w:rStyle w:val="CommentReference"/>
        </w:rPr>
        <w:t xml:space="preserve"> ändern aber das „ab 1995 </w:t>
      </w:r>
      <w:proofErr w:type="spellStart"/>
      <w:r>
        <w:rPr>
          <w:rStyle w:val="CommentReference"/>
        </w:rPr>
        <w:t>reported</w:t>
      </w:r>
      <w:proofErr w:type="spellEnd"/>
      <w:r>
        <w:rPr>
          <w:rStyle w:val="CommentReference"/>
        </w:rPr>
        <w:t xml:space="preserve"> FTA“ zwingt uns  fast die </w:t>
      </w:r>
      <w:proofErr w:type="spellStart"/>
      <w:r>
        <w:rPr>
          <w:rStyle w:val="CommentReference"/>
        </w:rPr>
        <w:t>grafik</w:t>
      </w:r>
      <w:proofErr w:type="spellEnd"/>
      <w:r>
        <w:rPr>
          <w:rStyle w:val="CommentReference"/>
        </w:rPr>
        <w:t xml:space="preserve"> </w:t>
      </w:r>
      <w:proofErr w:type="spellStart"/>
      <w:r>
        <w:rPr>
          <w:rStyle w:val="CommentReference"/>
        </w:rPr>
        <w:t>anzpassen</w:t>
      </w:r>
      <w:proofErr w:type="spellEnd"/>
      <w:r>
        <w:rPr>
          <w:rStyle w:val="CommentReference"/>
        </w:rPr>
        <w:t xml:space="preserve">, nicht den </w:t>
      </w:r>
      <w:proofErr w:type="spellStart"/>
      <w:r>
        <w:rPr>
          <w:rStyle w:val="CommentReference"/>
        </w:rPr>
        <w:t>text</w:t>
      </w:r>
      <w:proofErr w:type="spellEnd"/>
      <w:r>
        <w:rPr>
          <w:rStyle w:val="CommentReference"/>
        </w:rPr>
        <w:t>, oder?</w:t>
      </w:r>
    </w:p>
  </w:comment>
  <w:comment w:id="69" w:author="rudi" w:date="2014-12-21T01:46:00Z" w:initials="r">
    <w:p w14:paraId="518FB221" w14:textId="77777777" w:rsidR="00C77373" w:rsidRDefault="00C77373">
      <w:pPr>
        <w:pStyle w:val="CommentText"/>
      </w:pPr>
      <w:r>
        <w:rPr>
          <w:rStyle w:val="CommentReference"/>
        </w:rPr>
        <w:annotationRef/>
      </w:r>
      <w:r>
        <w:t xml:space="preserve">Das ist jetzt </w:t>
      </w:r>
      <w:proofErr w:type="spellStart"/>
      <w:r>
        <w:t>steink</w:t>
      </w:r>
      <w:proofErr w:type="spellEnd"/>
      <w:r>
        <w:t xml:space="preserve"> </w:t>
      </w:r>
      <w:proofErr w:type="spellStart"/>
      <w:r>
        <w:t>vs</w:t>
      </w:r>
      <w:proofErr w:type="spellEnd"/>
      <w:r>
        <w:t xml:space="preserve"> </w:t>
      </w:r>
      <w:proofErr w:type="spellStart"/>
      <w:r>
        <w:t>steink_halb</w:t>
      </w:r>
      <w:proofErr w:type="spellEnd"/>
      <w:r>
        <w:t>.</w:t>
      </w:r>
    </w:p>
    <w:p w14:paraId="21FA7C34" w14:textId="7BF3C313" w:rsidR="00C77373" w:rsidRDefault="00C77373">
      <w:pPr>
        <w:pStyle w:val="CommentText"/>
      </w:pPr>
    </w:p>
  </w:comment>
  <w:comment w:id="78" w:author="rudi" w:date="2014-12-21T01:48:00Z" w:initials="r">
    <w:p w14:paraId="0141ABDE" w14:textId="7D461983" w:rsidR="00C77373" w:rsidRDefault="00C77373">
      <w:pPr>
        <w:pStyle w:val="CommentText"/>
      </w:pPr>
      <w:r>
        <w:rPr>
          <w:rStyle w:val="CommentReference"/>
        </w:rPr>
        <w:annotationRef/>
      </w:r>
      <w:r>
        <w:t xml:space="preserve">Als war 0.061. </w:t>
      </w:r>
      <w:proofErr w:type="spellStart"/>
      <w:r>
        <w:t>kA</w:t>
      </w:r>
      <w:proofErr w:type="spellEnd"/>
      <w:r>
        <w:t xml:space="preserve"> wieso wir mal 0.08 hatten </w:t>
      </w:r>
      <w:r>
        <w:sym w:font="Wingdings" w:char="F04A"/>
      </w:r>
      <w:r>
        <w:t>, neu ist 0.069</w:t>
      </w:r>
    </w:p>
  </w:comment>
  <w:comment w:id="81" w:author="rudi" w:date="2014-12-21T01:49:00Z" w:initials="r">
    <w:p w14:paraId="129DEDBC" w14:textId="12DEA86A" w:rsidR="00C77373" w:rsidRDefault="00C77373">
      <w:pPr>
        <w:pStyle w:val="CommentText"/>
      </w:pPr>
      <w:r>
        <w:rPr>
          <w:rStyle w:val="CommentReference"/>
        </w:rPr>
        <w:annotationRef/>
      </w:r>
      <w:r>
        <w:t>0.059</w:t>
      </w:r>
    </w:p>
  </w:comment>
  <w:comment w:id="84" w:author="rudi" w:date="2014-12-21T01:51:00Z" w:initials="r">
    <w:p w14:paraId="02EF984B" w14:textId="6B0A00AA" w:rsidR="00C77373" w:rsidRDefault="00C77373">
      <w:pPr>
        <w:pStyle w:val="CommentText"/>
      </w:pPr>
      <w:r>
        <w:rPr>
          <w:rStyle w:val="CommentReference"/>
        </w:rPr>
        <w:annotationRef/>
      </w:r>
      <w:r>
        <w:t xml:space="preserve">Mit den Interpolierten </w:t>
      </w:r>
      <w:proofErr w:type="spellStart"/>
      <w:r>
        <w:t>daten</w:t>
      </w:r>
      <w:proofErr w:type="spellEnd"/>
      <w:r>
        <w:t xml:space="preserve"> haben wir 1993/94: 0.013, 2001 0.02. mit den </w:t>
      </w:r>
      <w:proofErr w:type="spellStart"/>
      <w:r>
        <w:t>originaldaten</w:t>
      </w:r>
      <w:proofErr w:type="spellEnd"/>
      <w:r>
        <w:t xml:space="preserve"> (nicht interpoliert) haben wir 0.042 für 2011 (93/94 nicht berechnet). Denke die 0.02 gehen klar</w:t>
      </w:r>
    </w:p>
  </w:comment>
  <w:comment w:id="89" w:author="rudi" w:date="2014-12-21T01:56:00Z" w:initials="r">
    <w:p w14:paraId="39FA8AB0" w14:textId="0CDC7A48" w:rsidR="00C77373" w:rsidRDefault="00C77373">
      <w:pPr>
        <w:pStyle w:val="CommentText"/>
      </w:pPr>
      <w:r>
        <w:rPr>
          <w:rStyle w:val="CommentReference"/>
        </w:rPr>
        <w:annotationRef/>
      </w:r>
      <w:r>
        <w:t xml:space="preserve">Den </w:t>
      </w:r>
      <w:proofErr w:type="spellStart"/>
      <w:r>
        <w:t>satz</w:t>
      </w:r>
      <w:proofErr w:type="spellEnd"/>
      <w:r>
        <w:t xml:space="preserve"> könnte man </w:t>
      </w:r>
      <w:proofErr w:type="spellStart"/>
      <w:r>
        <w:t>evtl</w:t>
      </w:r>
      <w:proofErr w:type="spellEnd"/>
      <w:r>
        <w:t xml:space="preserve"> streichen</w:t>
      </w:r>
    </w:p>
  </w:comment>
  <w:comment w:id="99" w:author="rudi" w:date="2014-12-21T02:03:00Z" w:initials="r">
    <w:p w14:paraId="5D4364AA" w14:textId="26DBEA7E" w:rsidR="00C77373" w:rsidRDefault="00C77373">
      <w:pPr>
        <w:pStyle w:val="CommentText"/>
      </w:pPr>
      <w:r>
        <w:rPr>
          <w:rStyle w:val="CommentReference"/>
        </w:rPr>
        <w:annotationRef/>
      </w:r>
      <w:r>
        <w:t xml:space="preserve">The </w:t>
      </w:r>
      <w:proofErr w:type="spellStart"/>
      <w:r>
        <w:t>longest</w:t>
      </w:r>
      <w:proofErr w:type="spellEnd"/>
      <w:r>
        <w:t xml:space="preserve"> „</w:t>
      </w:r>
      <w:proofErr w:type="spellStart"/>
      <w:r>
        <w:t>meaningful</w:t>
      </w:r>
      <w:proofErr w:type="spellEnd"/>
      <w:r>
        <w:t xml:space="preserve">“. Sollen wir da nochmal erwähnen dass es ab 1918 gibt. Ben stolpert da </w:t>
      </w:r>
      <w:proofErr w:type="spellStart"/>
      <w:r>
        <w:t>evtl</w:t>
      </w:r>
      <w:proofErr w:type="spellEnd"/>
      <w:r>
        <w:t xml:space="preserve"> drüber.</w:t>
      </w:r>
    </w:p>
  </w:comment>
  <w:comment w:id="124" w:author="rudi" w:date="2014-12-21T02:23:00Z" w:initials="r">
    <w:p w14:paraId="58D8468B" w14:textId="40C8C5D1" w:rsidR="00C77373" w:rsidRDefault="00C77373">
      <w:pPr>
        <w:pStyle w:val="CommentText"/>
      </w:pPr>
      <w:r>
        <w:rPr>
          <w:rStyle w:val="CommentReference"/>
        </w:rPr>
        <w:annotationRef/>
      </w:r>
      <w:r>
        <w:t>Stark! BAM!</w:t>
      </w:r>
    </w:p>
  </w:comment>
  <w:comment w:id="121" w:author="Hümbelin Oliver" w:date="2014-12-22T11:34:00Z" w:initials="HO">
    <w:p w14:paraId="76076043" w14:textId="49D00C7C" w:rsidR="00C77373" w:rsidRDefault="00C77373">
      <w:pPr>
        <w:pStyle w:val="CommentText"/>
      </w:pPr>
      <w:r>
        <w:rPr>
          <w:rStyle w:val="CommentReference"/>
        </w:rPr>
        <w:annotationRef/>
      </w:r>
      <w:proofErr w:type="spellStart"/>
      <w:r>
        <w:t>Or</w:t>
      </w:r>
      <w:proofErr w:type="spellEnd"/>
      <w:r>
        <w:t xml:space="preserve"> </w:t>
      </w:r>
      <w:proofErr w:type="spellStart"/>
      <w:r>
        <w:t>redistribution</w:t>
      </w:r>
      <w:proofErr w:type="spellEnd"/>
    </w:p>
  </w:comment>
  <w:comment w:id="126" w:author="rudi" w:date="2014-12-21T02:17:00Z" w:initials="r">
    <w:p w14:paraId="32C40114" w14:textId="71BEA56D" w:rsidR="00C77373" w:rsidRDefault="00C77373">
      <w:pPr>
        <w:pStyle w:val="CommentText"/>
      </w:pPr>
      <w:r>
        <w:rPr>
          <w:rStyle w:val="CommentReference"/>
        </w:rPr>
        <w:annotationRef/>
      </w:r>
      <w:proofErr w:type="spellStart"/>
      <w:r>
        <w:t>Brauchts</w:t>
      </w:r>
      <w:proofErr w:type="spellEnd"/>
      <w:r>
        <w:t xml:space="preserve"> den teil? </w:t>
      </w:r>
      <w:proofErr w:type="spellStart"/>
      <w:r>
        <w:t>Bzw</w:t>
      </w:r>
      <w:proofErr w:type="spellEnd"/>
      <w:r>
        <w:t xml:space="preserve"> der müsste m.E. irgendwie kompakter sein. </w:t>
      </w:r>
    </w:p>
  </w:comment>
  <w:comment w:id="134" w:author="rudi" w:date="2014-12-21T02:19:00Z" w:initials="r">
    <w:p w14:paraId="764E7688" w14:textId="46B9261B" w:rsidR="00C77373" w:rsidRDefault="00C77373">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F848A" w14:textId="77777777" w:rsidR="00BE27BD" w:rsidRDefault="00BE27BD" w:rsidP="006312E0">
      <w:pPr>
        <w:spacing w:line="240" w:lineRule="auto"/>
      </w:pPr>
      <w:r>
        <w:separator/>
      </w:r>
    </w:p>
  </w:endnote>
  <w:endnote w:type="continuationSeparator" w:id="0">
    <w:p w14:paraId="6CEEA19C" w14:textId="77777777" w:rsidR="00BE27BD" w:rsidRDefault="00BE27B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C77373" w:rsidRPr="007407D3" w:rsidRDefault="00C77373"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C77373" w:rsidRPr="003B1648" w:rsidRDefault="00C77373"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41738">
                            <w:rPr>
                              <w:noProof/>
                              <w:sz w:val="16"/>
                              <w:szCs w:val="16"/>
                            </w:rPr>
                            <w:t>21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C77373" w:rsidRPr="003B1648" w:rsidRDefault="00C77373"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41738">
                      <w:rPr>
                        <w:noProof/>
                        <w:sz w:val="16"/>
                        <w:szCs w:val="16"/>
                      </w:rPr>
                      <w:t>21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B6A58" w14:textId="77777777" w:rsidR="00BE27BD" w:rsidRDefault="00BE27BD" w:rsidP="006312E0">
      <w:pPr>
        <w:spacing w:line="240" w:lineRule="auto"/>
      </w:pPr>
    </w:p>
  </w:footnote>
  <w:footnote w:type="continuationSeparator" w:id="0">
    <w:p w14:paraId="6295C7E7" w14:textId="77777777" w:rsidR="00BE27BD" w:rsidRDefault="00BE27BD" w:rsidP="006312E0">
      <w:pPr>
        <w:spacing w:line="240" w:lineRule="auto"/>
      </w:pPr>
      <w:r>
        <w:continuationSeparator/>
      </w:r>
    </w:p>
  </w:footnote>
  <w:footnote w:id="1">
    <w:p w14:paraId="49571FB3" w14:textId="3487E576" w:rsidR="00C77373" w:rsidRPr="006A2614" w:rsidRDefault="00C77373">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C77373" w:rsidRDefault="00C77373">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C77373" w:rsidRDefault="00C77373">
      <w:pPr>
        <w:pStyle w:val="FootnoteText"/>
        <w:rPr>
          <w:lang w:val="en-US"/>
        </w:rPr>
      </w:pPr>
      <w:del w:id="14" w:author="rudi" w:date="2014-12-21T01:21:00Z">
        <w:r w:rsidRPr="00763E00" w:rsidDel="000421B2">
          <w:rPr>
            <w:lang w:val="en-US"/>
          </w:rPr>
          <w:delText xml:space="preserve"> </w:delText>
        </w:r>
      </w:del>
      <w:r w:rsidRPr="00763E00">
        <w:rPr>
          <w:lang w:val="en-US"/>
        </w:rPr>
        <w:t>(2)</w:t>
      </w:r>
      <w:r>
        <w:rPr>
          <w:lang w:val="en-US"/>
        </w:rPr>
        <w:t xml:space="preserve"> strong principle of transfers,</w:t>
      </w:r>
    </w:p>
    <w:p w14:paraId="6928CE79" w14:textId="77777777" w:rsidR="00C77373" w:rsidRDefault="00C77373">
      <w:pPr>
        <w:pStyle w:val="FootnoteText"/>
        <w:rPr>
          <w:lang w:val="en-US"/>
        </w:rPr>
      </w:pPr>
      <w:del w:id="15" w:author="rudi" w:date="2014-12-21T01:21:00Z">
        <w:r w:rsidRPr="00763E00" w:rsidDel="000421B2">
          <w:rPr>
            <w:lang w:val="en-US"/>
          </w:rPr>
          <w:delText xml:space="preserve"> </w:delText>
        </w:r>
      </w:del>
      <w:r w:rsidRPr="00763E00">
        <w:rPr>
          <w:lang w:val="en-US"/>
        </w:rPr>
        <w:t xml:space="preserve">(3) scale invariance, </w:t>
      </w:r>
    </w:p>
    <w:p w14:paraId="423D4416" w14:textId="77777777" w:rsidR="00C77373" w:rsidRDefault="00C77373">
      <w:pPr>
        <w:pStyle w:val="FootnoteText"/>
        <w:rPr>
          <w:lang w:val="en-US"/>
        </w:rPr>
      </w:pPr>
      <w:r w:rsidRPr="00763E00">
        <w:rPr>
          <w:lang w:val="en-US"/>
        </w:rPr>
        <w:t xml:space="preserve">(4) the principle of population and </w:t>
      </w:r>
    </w:p>
    <w:p w14:paraId="4A0CADFD" w14:textId="4AE4787F" w:rsidR="00C77373" w:rsidRPr="00763E00" w:rsidRDefault="00C77373">
      <w:pPr>
        <w:pStyle w:val="FootnoteText"/>
        <w:rPr>
          <w:lang w:val="en-US"/>
        </w:rPr>
      </w:pPr>
      <w:r w:rsidRPr="00763E00">
        <w:rPr>
          <w:lang w:val="en-US"/>
        </w:rPr>
        <w:t>(5) Decomposability.</w:t>
      </w:r>
    </w:p>
  </w:footnote>
  <w:footnote w:id="3">
    <w:p w14:paraId="1B809DA9" w14:textId="1A305BA0" w:rsidR="00C77373" w:rsidRPr="00406373" w:rsidRDefault="00C77373">
      <w:pPr>
        <w:pStyle w:val="FootnoteText"/>
        <w:rPr>
          <w:lang w:val="en-US"/>
        </w:rPr>
      </w:pPr>
      <w:r>
        <w:rPr>
          <w:rStyle w:val="FootnoteReference"/>
        </w:rPr>
        <w:footnoteRef/>
      </w:r>
      <w:r w:rsidRPr="00406373">
        <w:rPr>
          <w:lang w:val="en-US"/>
        </w:rPr>
        <w:t xml:space="preserve"> </w:t>
      </w:r>
      <w:r>
        <w:fldChar w:fldCharType="begin"/>
      </w:r>
      <w:r w:rsidRPr="0086512F">
        <w:rPr>
          <w:lang w:val="en-US"/>
          <w:rPrChange w:id="29"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C77373" w:rsidRPr="006003AB" w:rsidRDefault="00C77373"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4F58C68F" w14:textId="77777777" w:rsidR="00C77373" w:rsidRPr="008C2F1A" w:rsidRDefault="00C77373"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4C37BDF3" w:rsidR="00C77373" w:rsidRPr="00190B1B" w:rsidRDefault="00C77373">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5D71EA39" w:rsidR="00C77373" w:rsidRPr="00190B1B" w:rsidRDefault="00C77373">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C77373" w:rsidRDefault="00C77373"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C77373" w:rsidRDefault="00C77373"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C77373" w:rsidRDefault="00C77373"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C77373" w:rsidRPr="00190B1B" w:rsidRDefault="00C77373"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C77373" w:rsidRPr="00783DA9" w:rsidRDefault="00C77373">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C77373" w:rsidRPr="00497AAC" w:rsidRDefault="00C77373"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C77373" w:rsidRPr="007108BA" w:rsidRDefault="00C77373">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C77373" w:rsidRPr="006956E1" w:rsidRDefault="00C77373">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0B79CBF4" w14:textId="228BDB38" w:rsidR="00C77373" w:rsidRPr="001B7282" w:rsidRDefault="00C77373">
      <w:pPr>
        <w:pStyle w:val="FootnoteText"/>
        <w:rPr>
          <w:lang w:val="en-US"/>
          <w:rPrChange w:id="73" w:author="rudi" w:date="2014-12-22T14:51:00Z">
            <w:rPr/>
          </w:rPrChange>
        </w:rPr>
      </w:pPr>
      <w:ins w:id="74" w:author="rudi" w:date="2014-12-22T14:51:00Z">
        <w:r>
          <w:rPr>
            <w:rStyle w:val="FootnoteReference"/>
          </w:rPr>
          <w:footnoteRef/>
        </w:r>
        <w:r w:rsidRPr="001B7282">
          <w:rPr>
            <w:lang w:val="en-US"/>
            <w:rPrChange w:id="75" w:author="rudi" w:date="2014-12-22T14:51:00Z">
              <w:rPr/>
            </w:rPrChange>
          </w:rPr>
          <w:t xml:space="preserve"> </w:t>
        </w:r>
      </w:ins>
      <w:ins w:id="76" w:author="rudi" w:date="2014-12-23T02:54:00Z">
        <w:r>
          <w:rPr>
            <w:lang w:val="en-US"/>
          </w:rPr>
          <w:t xml:space="preserve">Difference </w:t>
        </w:r>
      </w:ins>
      <w:proofErr w:type="gramStart"/>
      <w:ins w:id="77" w:author="rudi" w:date="2014-12-23T02:55:00Z">
        <w:r>
          <w:rPr>
            <w:lang w:val="en-US"/>
          </w:rPr>
          <w:t>to  the</w:t>
        </w:r>
        <w:proofErr w:type="gramEnd"/>
        <w:r>
          <w:rPr>
            <w:lang w:val="en-US"/>
          </w:rPr>
          <w:t xml:space="preserve"> imputed series.</w:t>
        </w:r>
      </w:ins>
    </w:p>
  </w:footnote>
  <w:footnote w:id="14">
    <w:p w14:paraId="3C3FA50A" w14:textId="77777777" w:rsidR="00C77373" w:rsidRDefault="00C77373" w:rsidP="0075707F">
      <w:pPr>
        <w:pStyle w:val="FootnoteText"/>
        <w:rPr>
          <w:lang w:val="en-US"/>
        </w:rPr>
      </w:pPr>
      <w:r>
        <w:rPr>
          <w:rStyle w:val="FootnoteReference"/>
        </w:rPr>
        <w:footnoteRef/>
      </w:r>
      <w:r w:rsidRPr="00A06AD6">
        <w:rPr>
          <w:lang w:val="en-US"/>
        </w:rPr>
        <w:t xml:space="preserve"> </w:t>
      </w:r>
      <w:r>
        <w:fldChar w:fldCharType="begin"/>
      </w:r>
      <w:r w:rsidRPr="000421B2">
        <w:rPr>
          <w:lang w:val="en-US"/>
          <w:rPrChange w:id="129" w:author="rudi" w:date="2014-12-21T01:21:00Z">
            <w:rPr/>
          </w:rPrChange>
        </w:rPr>
        <w:instrText xml:space="preserve"> HYPERLINK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C77373" w:rsidRPr="00A06AD6" w:rsidRDefault="00C77373"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C77373" w:rsidRPr="001F1B9C" w:rsidRDefault="00C77373"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C77373" w:rsidRDefault="00C77373"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70ED1"/>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27BD"/>
    <w:rsid w:val="00BE44E9"/>
    <w:rsid w:val="00BF2D5F"/>
    <w:rsid w:val="00C30550"/>
    <w:rsid w:val="00C453EC"/>
    <w:rsid w:val="00C55687"/>
    <w:rsid w:val="00C60F23"/>
    <w:rsid w:val="00C62E8C"/>
    <w:rsid w:val="00C6727C"/>
    <w:rsid w:val="00C715C7"/>
    <w:rsid w:val="00C73669"/>
    <w:rsid w:val="00C76CFB"/>
    <w:rsid w:val="00C77373"/>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1130"/>
    <w:rsid w:val="00DA2973"/>
    <w:rsid w:val="00DA2CB4"/>
    <w:rsid w:val="00DA4F15"/>
    <w:rsid w:val="00DA68B5"/>
    <w:rsid w:val="00DB328E"/>
    <w:rsid w:val="00DB7ED7"/>
    <w:rsid w:val="00DC037E"/>
    <w:rsid w:val="00DC2C92"/>
    <w:rsid w:val="00DC37D8"/>
    <w:rsid w:val="00DC5331"/>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DBE"/>
    <w:rsid w:val="00F172CC"/>
    <w:rsid w:val="00F17D15"/>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56861824"/>
        <c:axId val="56863360"/>
      </c:lineChart>
      <c:catAx>
        <c:axId val="56861824"/>
        <c:scaling>
          <c:orientation val="minMax"/>
        </c:scaling>
        <c:delete val="0"/>
        <c:axPos val="b"/>
        <c:numFmt formatCode="General" sourceLinked="1"/>
        <c:majorTickMark val="out"/>
        <c:minorTickMark val="none"/>
        <c:tickLblPos val="nextTo"/>
        <c:crossAx val="56863360"/>
        <c:crosses val="autoZero"/>
        <c:auto val="1"/>
        <c:lblAlgn val="ctr"/>
        <c:lblOffset val="100"/>
        <c:noMultiLvlLbl val="0"/>
      </c:catAx>
      <c:valAx>
        <c:axId val="56863360"/>
        <c:scaling>
          <c:orientation val="minMax"/>
          <c:max val="0.4"/>
          <c:min val="0.2"/>
        </c:scaling>
        <c:delete val="0"/>
        <c:axPos val="l"/>
        <c:majorGridlines/>
        <c:numFmt formatCode="General" sourceLinked="1"/>
        <c:majorTickMark val="out"/>
        <c:minorTickMark val="none"/>
        <c:tickLblPos val="nextTo"/>
        <c:crossAx val="5686182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79769600"/>
        <c:axId val="79771136"/>
      </c:lineChart>
      <c:catAx>
        <c:axId val="7976960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79771136"/>
        <c:crosses val="autoZero"/>
        <c:auto val="1"/>
        <c:lblAlgn val="ctr"/>
        <c:lblOffset val="100"/>
        <c:noMultiLvlLbl val="0"/>
      </c:catAx>
      <c:valAx>
        <c:axId val="79771136"/>
        <c:scaling>
          <c:orientation val="minMax"/>
        </c:scaling>
        <c:delete val="0"/>
        <c:axPos val="l"/>
        <c:majorGridlines/>
        <c:numFmt formatCode="General" sourceLinked="1"/>
        <c:majorTickMark val="out"/>
        <c:minorTickMark val="none"/>
        <c:tickLblPos val="nextTo"/>
        <c:crossAx val="7976960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164DD-285E-4BF6-B62C-1CA26CF3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23</Pages>
  <Words>11142</Words>
  <Characters>63510</Characters>
  <Application>Microsoft Office Word</Application>
  <DocSecurity>0</DocSecurity>
  <Lines>529</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2014-12-23T01:57:00Z</dcterms:created>
  <dcterms:modified xsi:type="dcterms:W3CDTF">2014-12-23T10:13:00Z</dcterms:modified>
</cp:coreProperties>
</file>