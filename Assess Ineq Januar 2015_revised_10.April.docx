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F35129"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le"/>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2D435CAB" w:rsidR="00B57CCB" w:rsidRPr="00D044CF" w:rsidRDefault="00B57CCB" w:rsidP="00B57CCB">
            <w:pPr>
              <w:pStyle w:val="Subtitle"/>
              <w:jc w:val="center"/>
              <w:rPr>
                <w:lang w:val="en-US"/>
              </w:rPr>
            </w:pPr>
            <w:bookmarkStart w:id="0" w:name="_Toc406505782"/>
            <w:r>
              <w:rPr>
                <w:lang w:val="en-US"/>
              </w:rPr>
              <w:t xml:space="preserve">Income Inequality </w:t>
            </w:r>
            <w:del w:id="1" w:author="Hümbelin Oliver" w:date="2015-04-10T14:40:00Z">
              <w:r w:rsidDel="00F35129">
                <w:rPr>
                  <w:lang w:val="en-US"/>
                </w:rPr>
                <w:delText xml:space="preserve">in </w:delText>
              </w:r>
            </w:del>
            <w:ins w:id="2" w:author="Hümbelin Oliver" w:date="2015-04-10T17:35:00Z">
              <w:r w:rsidR="007C46DB">
                <w:rPr>
                  <w:lang w:val="en-US"/>
                </w:rPr>
                <w:t>t</w:t>
              </w:r>
            </w:ins>
            <w:ins w:id="3" w:author="Hümbelin Oliver" w:date="2015-04-10T14:40:00Z">
              <w:r w:rsidR="007C46DB">
                <w:rPr>
                  <w:lang w:val="en-US"/>
                </w:rPr>
                <w:t>rend</w:t>
              </w:r>
              <w:r w:rsidR="00F35129">
                <w:rPr>
                  <w:lang w:val="en-US"/>
                </w:rPr>
                <w:t xml:space="preserve"> in </w:t>
              </w:r>
            </w:ins>
            <w:r w:rsidRPr="00D044CF">
              <w:rPr>
                <w:lang w:val="en-US"/>
              </w:rPr>
              <w:t>Switzerland</w:t>
            </w:r>
            <w:ins w:id="4" w:author="Hümbelin Oliver" w:date="2015-04-10T17:35:00Z">
              <w:r w:rsidR="007C46DB">
                <w:rPr>
                  <w:lang w:val="en-US"/>
                </w:rPr>
                <w:t xml:space="preserve"> with tax data</w:t>
              </w:r>
            </w:ins>
            <w:bookmarkStart w:id="5" w:name="_GoBack"/>
            <w:bookmarkEnd w:id="5"/>
            <w:r w:rsidRPr="00D044CF">
              <w:rPr>
                <w:lang w:val="en-US"/>
              </w:rPr>
              <w:t xml:space="preserve"> </w:t>
            </w:r>
            <w:del w:id="6" w:author="Hümbelin Oliver" w:date="2015-04-10T14:40:00Z">
              <w:r w:rsidRPr="00D044CF" w:rsidDel="00F35129">
                <w:rPr>
                  <w:lang w:val="en-US"/>
                </w:rPr>
                <w:delText>from 19</w:delText>
              </w:r>
              <w:r w:rsidDel="00F35129">
                <w:rPr>
                  <w:lang w:val="en-US"/>
                </w:rPr>
                <w:delText>45</w:delText>
              </w:r>
              <w:r w:rsidRPr="00D044CF" w:rsidDel="00F35129">
                <w:rPr>
                  <w:lang w:val="en-US"/>
                </w:rPr>
                <w:delText xml:space="preserve"> to 201</w:delText>
              </w:r>
              <w:r w:rsidDel="00F35129">
                <w:rPr>
                  <w:lang w:val="en-US"/>
                </w:rPr>
                <w:delText>1</w:delText>
              </w:r>
            </w:del>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272F0CA" w:rsidR="00B57CCB" w:rsidRDefault="00B57CCB" w:rsidP="00C368ED">
            <w:pPr>
              <w:jc w:val="center"/>
              <w:rPr>
                <w:b/>
                <w:lang w:val="en-US"/>
              </w:rPr>
            </w:pPr>
            <w:r>
              <w:rPr>
                <w:lang w:val="en-US"/>
              </w:rPr>
              <w:t>January</w:t>
            </w:r>
            <w:r w:rsidRPr="00EF5168">
              <w:rPr>
                <w:lang w:val="en-US"/>
              </w:rPr>
              <w:t xml:space="preserve"> 201</w:t>
            </w:r>
            <w:r>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31BABF2B" w:rsidR="0093785D" w:rsidRDefault="00B57CCB" w:rsidP="000C23D4">
            <w:pPr>
              <w:rPr>
                <w:lang w:val="en-US"/>
              </w:rPr>
            </w:pPr>
            <w:r w:rsidRPr="00154023">
              <w:rPr>
                <w:lang w:val="en-US"/>
              </w:rPr>
              <w:t>In many countries</w:t>
            </w:r>
            <w:ins w:id="7" w:author="Hümbelin Oliver" w:date="2015-04-10T14:35:00Z">
              <w:r w:rsidR="00F35129">
                <w:rPr>
                  <w:lang w:val="en-US"/>
                </w:rPr>
                <w:t xml:space="preserve"> results on</w:t>
              </w:r>
            </w:ins>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ins w:id="8" w:author="Hümbelin Oliver" w:date="2015-04-10T14:35:00Z">
              <w:r w:rsidR="00F35129">
                <w:rPr>
                  <w:lang w:val="en-US"/>
                </w:rPr>
                <w:t xml:space="preserve"> measurement-</w:t>
              </w:r>
            </w:ins>
            <w:del w:id="9" w:author="Hümbelin Oliver" w:date="2015-04-10T14:35:00Z">
              <w:r w:rsidR="0093785D" w:rsidDel="00F35129">
                <w:rPr>
                  <w:lang w:val="en-US"/>
                </w:rPr>
                <w:delText xml:space="preserve"> </w:delText>
              </w:r>
            </w:del>
            <w:r>
              <w:rPr>
                <w:lang w:val="en-US"/>
              </w:rPr>
              <w:t>concepts</w:t>
            </w:r>
            <w:ins w:id="10" w:author="Hümbelin Oliver" w:date="2015-04-10T14:41:00Z">
              <w:r w:rsidR="00F35129">
                <w:rPr>
                  <w:lang w:val="en-US"/>
                </w:rPr>
                <w:t xml:space="preserve"> (income, statistical unit, </w:t>
              </w:r>
            </w:ins>
            <w:ins w:id="11" w:author="Hümbelin Oliver" w:date="2015-04-10T14:42:00Z">
              <w:r w:rsidR="00F35129">
                <w:rPr>
                  <w:lang w:val="en-US"/>
                </w:rPr>
                <w:t xml:space="preserve">population </w:t>
              </w:r>
            </w:ins>
            <w:ins w:id="12" w:author="Hümbelin Oliver" w:date="2015-04-10T14:41:00Z">
              <w:r w:rsidR="00F35129">
                <w:rPr>
                  <w:lang w:val="en-US"/>
                </w:rPr>
                <w:t>coverage)</w:t>
              </w:r>
            </w:ins>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del w:id="13" w:author="Hümbelin Oliver" w:date="2015-04-10T14:35:00Z">
              <w:r w:rsidR="0093785D" w:rsidDel="00F35129">
                <w:rPr>
                  <w:lang w:val="en-US"/>
                </w:rPr>
                <w:delText>Second</w:delText>
              </w:r>
            </w:del>
            <w:ins w:id="14" w:author="Hümbelin Oliver" w:date="2015-04-10T14:35:00Z">
              <w:r w:rsidR="00F35129">
                <w:rPr>
                  <w:lang w:val="en-US"/>
                </w:rPr>
                <w:t>Then</w:t>
              </w:r>
            </w:ins>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93785D">
              <w:rPr>
                <w:lang w:val="en-US"/>
              </w:rPr>
              <w:t xml:space="preserve"> with aggregated tax statistics from the </w:t>
            </w:r>
            <w:commentRangeStart w:id="15"/>
            <w:r w:rsidR="0093785D">
              <w:rPr>
                <w:lang w:val="en-US"/>
              </w:rPr>
              <w:t xml:space="preserve">Swiss Federal Tax Administration (FTA). </w:t>
            </w:r>
            <w:commentRangeEnd w:id="15"/>
            <w:r w:rsidR="00F35129">
              <w:rPr>
                <w:rStyle w:val="CommentReference"/>
              </w:rPr>
              <w:commentReference w:id="15"/>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 xml:space="preserve">is </w:t>
            </w:r>
            <w:proofErr w:type="spellStart"/>
            <w:ins w:id="16" w:author="Hümbelin Oliver" w:date="2015-04-10T14:39:00Z">
              <w:r w:rsidR="00F35129" w:rsidRPr="00F35129">
                <w:rPr>
                  <w:lang w:val="en-US"/>
                </w:rPr>
                <w:t>indispensable</w:t>
              </w:r>
            </w:ins>
            <w:del w:id="17" w:author="Hümbelin Oliver" w:date="2015-04-10T14:39:00Z">
              <w:r w:rsidR="000C23D4" w:rsidDel="00F35129">
                <w:rPr>
                  <w:lang w:val="en-US"/>
                </w:rPr>
                <w:delText>a</w:delText>
              </w:r>
              <w:r w:rsidR="00F10C8A" w:rsidDel="00F35129">
                <w:rPr>
                  <w:lang w:val="en-US"/>
                </w:rPr>
                <w:delText>n</w:delText>
              </w:r>
              <w:r w:rsidR="000C23D4" w:rsidDel="00F35129">
                <w:rPr>
                  <w:lang w:val="en-US"/>
                </w:rPr>
                <w:delText xml:space="preserve"> </w:delText>
              </w:r>
              <w:r w:rsidR="00F10C8A" w:rsidRPr="00F10C8A" w:rsidDel="00F35129">
                <w:rPr>
                  <w:lang w:val="en-US"/>
                </w:rPr>
                <w:delText xml:space="preserve">indispensable </w:delText>
              </w:r>
              <w:r w:rsidR="00F10C8A" w:rsidDel="00F35129">
                <w:rPr>
                  <w:lang w:val="en-US"/>
                </w:rPr>
                <w:delText xml:space="preserve">source </w:delText>
              </w:r>
            </w:del>
            <w:r w:rsidR="00F10C8A">
              <w:rPr>
                <w:lang w:val="en-US"/>
              </w:rPr>
              <w:t>for</w:t>
            </w:r>
            <w:proofErr w:type="spellEnd"/>
            <w:r w:rsidR="00F10C8A">
              <w:rPr>
                <w:lang w:val="en-US"/>
              </w:rPr>
              <w:t xml:space="preserve">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18"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8"/>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19"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19"/>
    <w:p w14:paraId="53B554C3" w14:textId="77777777" w:rsidR="006312CC" w:rsidRPr="00DE7DE7" w:rsidRDefault="006312CC" w:rsidP="00D044CF">
      <w:pPr>
        <w:pStyle w:val="Heading1"/>
        <w:rPr>
          <w:lang w:val="en-US"/>
        </w:rPr>
      </w:pPr>
      <w:r>
        <w:br w:type="page"/>
      </w:r>
      <w:bookmarkStart w:id="20" w:name="_Toc406505784"/>
      <w:r w:rsidR="00D044CF" w:rsidRPr="00DE7DE7">
        <w:rPr>
          <w:lang w:val="en-US"/>
        </w:rPr>
        <w:lastRenderedPageBreak/>
        <w:t>Introduction</w:t>
      </w:r>
      <w:bookmarkEnd w:id="20"/>
    </w:p>
    <w:p w14:paraId="6E81AE81" w14:textId="3747F4AC"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central 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ins w:id="21" w:author="Hümbelin Oliver" w:date="2015-04-10T14:43:00Z">
        <w:r w:rsidR="00F35129">
          <w:rPr>
            <w:lang w:val="en-US"/>
          </w:rPr>
          <w:t xml:space="preserve">inequality of </w:t>
        </w:r>
      </w:ins>
      <w:r w:rsidR="00C85919">
        <w:rPr>
          <w:lang w:val="en-US"/>
        </w:rPr>
        <w:t>consumption</w:t>
      </w:r>
      <w:r w:rsidRPr="00D044CF">
        <w:rPr>
          <w:lang w:val="en-US"/>
        </w:rPr>
        <w:t xml:space="preserve">, but also </w:t>
      </w:r>
      <w:r w:rsidR="003B5513">
        <w:rPr>
          <w:lang w:val="en-US"/>
        </w:rPr>
        <w:t xml:space="preserve">regarding </w:t>
      </w:r>
      <w:ins w:id="22" w:author="Hümbelin Oliver" w:date="2015-04-10T14:43:00Z">
        <w:r w:rsidR="00F35129">
          <w:rPr>
            <w:lang w:val="en-US"/>
          </w:rPr>
          <w:t xml:space="preserve">availability of </w:t>
        </w:r>
      </w:ins>
      <w:r w:rsidRPr="00D044CF">
        <w:rPr>
          <w:lang w:val="en-US"/>
        </w:rPr>
        <w:t xml:space="preserve">health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t>
      </w:r>
      <w:proofErr w:type="gramStart"/>
      <w:r w:rsidRPr="00D044CF">
        <w:rPr>
          <w:lang w:val="en-US"/>
        </w:rPr>
        <w:t xml:space="preserve">which </w:t>
      </w:r>
      <w:r w:rsidR="00F20F69">
        <w:rPr>
          <w:lang w:val="en-US"/>
        </w:rPr>
        <w:t>is generally described</w:t>
      </w:r>
      <w:r w:rsidRPr="00D044CF">
        <w:rPr>
          <w:lang w:val="en-US"/>
        </w:rPr>
        <w:t xml:space="preserve"> as the “hollowing of the middle class” (Alderson and Doran, 2013)</w:t>
      </w:r>
      <w:r w:rsidR="0090411B">
        <w:rPr>
          <w:lang w:val="en-US"/>
        </w:rPr>
        <w:t>.</w:t>
      </w:r>
      <w:proofErr w:type="gramEnd"/>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6EE333B6"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ins w:id="23" w:author="Hümbelin Oliver" w:date="2015-04-10T14:46:00Z">
        <w:r w:rsidR="0081469D">
          <w:rPr>
            <w:lang w:val="en-US"/>
          </w:rPr>
          <w:t xml:space="preserve"> </w:t>
        </w:r>
        <w:proofErr w:type="spellStart"/>
        <w:r w:rsidR="0081469D">
          <w:rPr>
            <w:lang w:val="en-US"/>
          </w:rPr>
          <w:t>Korinek</w:t>
        </w:r>
        <w:proofErr w:type="spellEnd"/>
        <w:r w:rsidR="0081469D">
          <w:rPr>
            <w:lang w:val="en-US"/>
          </w:rPr>
          <w:t xml:space="preserve"> et al. (2006) showed</w:t>
        </w:r>
      </w:ins>
      <w:ins w:id="24" w:author="Hümbelin Oliver" w:date="2015-04-10T14:47:00Z">
        <w:r w:rsidR="0081469D">
          <w:rPr>
            <w:lang w:val="en-US"/>
          </w:rPr>
          <w:t xml:space="preserve"> for example</w:t>
        </w:r>
      </w:ins>
      <w:ins w:id="25" w:author="Hümbelin Oliver" w:date="2015-04-10T14:46:00Z">
        <w:r w:rsidR="0081469D">
          <w:rPr>
            <w:lang w:val="en-US"/>
          </w:rPr>
          <w:t xml:space="preserve">, that the probability to respond in a survey is </w:t>
        </w:r>
      </w:ins>
      <w:ins w:id="26" w:author="Hümbelin Oliver" w:date="2015-04-10T14:47:00Z">
        <w:r w:rsidR="0081469D">
          <w:rPr>
            <w:lang w:val="en-US"/>
          </w:rPr>
          <w:t xml:space="preserve">highly driven by the position in the income distribution, leading to an </w:t>
        </w:r>
      </w:ins>
      <w:ins w:id="27" w:author="Hümbelin Oliver" w:date="2015-04-10T14:48:00Z">
        <w:r w:rsidR="0081469D">
          <w:rPr>
            <w:lang w:val="en-US"/>
          </w:rPr>
          <w:t>overrepresentation</w:t>
        </w:r>
      </w:ins>
      <w:ins w:id="28" w:author="Hümbelin Oliver" w:date="2015-04-10T14:47:00Z">
        <w:r w:rsidR="0081469D">
          <w:rPr>
            <w:lang w:val="en-US"/>
          </w:rPr>
          <w:t xml:space="preserve"> </w:t>
        </w:r>
      </w:ins>
      <w:ins w:id="29" w:author="Hümbelin Oliver" w:date="2015-04-10T14:48:00Z">
        <w:r w:rsidR="0081469D">
          <w:rPr>
            <w:lang w:val="en-US"/>
          </w:rPr>
          <w:t>of middle income households.</w:t>
        </w:r>
      </w:ins>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 Today, all existing top income tax statistics based time series are collected and accessible through the world top income</w:t>
      </w:r>
      <w:r w:rsidR="009D3628">
        <w:rPr>
          <w:lang w:val="en-US"/>
        </w:rPr>
        <w:t>s</w:t>
      </w:r>
      <w:r w:rsidRPr="00D044CF">
        <w:rPr>
          <w:lang w:val="en-US"/>
        </w:rPr>
        <w:t xml:space="preserve">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1F290B19" w14:textId="2CB8F32C"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top income based tax</w:t>
      </w:r>
      <w:del w:id="30" w:author="Hümbelin Oliver" w:date="2015-04-10T14:50:00Z">
        <w:r w:rsidR="00C76919" w:rsidDel="0081469D">
          <w:rPr>
            <w:lang w:val="en-US"/>
          </w:rPr>
          <w:delText>ed</w:delText>
        </w:r>
      </w:del>
      <w:r w:rsidR="00C76919">
        <w:rPr>
          <w:lang w:val="en-US"/>
        </w:rPr>
        <w:t xml:space="preserve">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1697B8CC"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 xml:space="preserve">we analyze the theoretical advantages and shortcoming of tax data with a comparison of tax data </w:t>
      </w:r>
      <w:r w:rsidR="005F4AC2">
        <w:rPr>
          <w:lang w:val="en-US"/>
        </w:rPr>
        <w:t xml:space="preserve">and </w:t>
      </w:r>
      <w:r w:rsidR="00594AAC">
        <w:rPr>
          <w:lang w:val="en-US"/>
        </w:rPr>
        <w:t xml:space="preserve">survey data. </w:t>
      </w:r>
      <w:del w:id="31" w:author="Hümbelin Oliver" w:date="2015-04-10T14:52:00Z">
        <w:r w:rsidR="00594AAC" w:rsidRPr="00D044CF" w:rsidDel="0081469D">
          <w:rPr>
            <w:lang w:val="en-US"/>
          </w:rPr>
          <w:delText xml:space="preserve">In section 4 we introduce Switzerland as an interesting </w:delText>
        </w:r>
        <w:r w:rsidR="00594AAC" w:rsidDel="0081469D">
          <w:rPr>
            <w:lang w:val="en-US"/>
          </w:rPr>
          <w:delText>example</w:delText>
        </w:r>
        <w:r w:rsidR="00594AAC" w:rsidRPr="00D044CF" w:rsidDel="0081469D">
          <w:rPr>
            <w:lang w:val="en-US"/>
          </w:rPr>
          <w:delText xml:space="preserve"> for </w:delText>
        </w:r>
        <w:r w:rsidR="00594AAC" w:rsidDel="0081469D">
          <w:rPr>
            <w:lang w:val="en-US"/>
          </w:rPr>
          <w:delText>the</w:delText>
        </w:r>
        <w:r w:rsidR="00594AAC" w:rsidRPr="00D044CF" w:rsidDel="0081469D">
          <w:rPr>
            <w:lang w:val="en-US"/>
          </w:rPr>
          <w:delText xml:space="preserve"> </w:delText>
        </w:r>
        <w:r w:rsidR="00594AAC" w:rsidDel="0081469D">
          <w:rPr>
            <w:lang w:val="en-US"/>
          </w:rPr>
          <w:delText>empirical section</w:delText>
        </w:r>
        <w:r w:rsidR="00FA53EC" w:rsidDel="0081469D">
          <w:rPr>
            <w:lang w:val="en-US"/>
          </w:rPr>
          <w:delText xml:space="preserve"> 5</w:delText>
        </w:r>
        <w:r w:rsidR="00594AAC" w:rsidRPr="00D044CF" w:rsidDel="0081469D">
          <w:rPr>
            <w:lang w:val="en-US"/>
          </w:rPr>
          <w:delText>.</w:delText>
        </w:r>
      </w:del>
      <w:ins w:id="32" w:author="Hümbelin Oliver" w:date="2015-04-10T14:53:00Z">
        <w:r w:rsidR="0081469D">
          <w:rPr>
            <w:lang w:val="en-US"/>
          </w:rPr>
          <w:t xml:space="preserve"> </w:t>
        </w:r>
      </w:ins>
      <w:ins w:id="33" w:author="Hümbelin Oliver" w:date="2015-04-10T15:01:00Z">
        <w:r w:rsidR="00D6259B">
          <w:rPr>
            <w:lang w:val="en-US"/>
          </w:rPr>
          <w:t xml:space="preserve">To get a feeling of </w:t>
        </w:r>
      </w:ins>
      <w:ins w:id="34" w:author="Hümbelin Oliver" w:date="2015-04-10T15:02:00Z">
        <w:r w:rsidR="00D6259B">
          <w:rPr>
            <w:lang w:val="en-US"/>
          </w:rPr>
          <w:t xml:space="preserve">significance for </w:t>
        </w:r>
      </w:ins>
      <w:ins w:id="35" w:author="Hümbelin Oliver" w:date="2015-04-10T15:01:00Z">
        <w:r w:rsidR="00D6259B">
          <w:rPr>
            <w:lang w:val="en-US"/>
          </w:rPr>
          <w:t>tax data specific advantages and shortcomings, we examine the impact of tax data options on inequality measures</w:t>
        </w:r>
      </w:ins>
      <w:ins w:id="36" w:author="Hümbelin Oliver" w:date="2015-04-10T15:04:00Z">
        <w:r w:rsidR="00EA5B4E">
          <w:rPr>
            <w:lang w:val="en-US"/>
          </w:rPr>
          <w:t xml:space="preserve"> empirically</w:t>
        </w:r>
      </w:ins>
      <w:ins w:id="37" w:author="Hümbelin Oliver" w:date="2015-04-10T15:07:00Z">
        <w:r w:rsidR="00EA5B4E">
          <w:rPr>
            <w:lang w:val="en-US"/>
          </w:rPr>
          <w:t xml:space="preserve"> in section 4</w:t>
        </w:r>
      </w:ins>
      <w:ins w:id="38" w:author="Hümbelin Oliver" w:date="2015-04-10T15:01:00Z">
        <w:r w:rsidR="00D6259B">
          <w:rPr>
            <w:lang w:val="en-US"/>
          </w:rPr>
          <w:t xml:space="preserve">. </w:t>
        </w:r>
      </w:ins>
      <w:ins w:id="39" w:author="Hümbelin Oliver" w:date="2015-04-10T15:03:00Z">
        <w:r w:rsidR="00D6259B">
          <w:rPr>
            <w:lang w:val="en-US"/>
          </w:rPr>
          <w:t xml:space="preserve">We do this with </w:t>
        </w:r>
      </w:ins>
      <w:ins w:id="40" w:author="Hümbelin Oliver" w:date="2015-04-10T15:11:00Z">
        <w:r w:rsidR="00EA5B4E">
          <w:rPr>
            <w:lang w:val="en-US"/>
          </w:rPr>
          <w:t xml:space="preserve">federal and cantonal </w:t>
        </w:r>
      </w:ins>
      <w:ins w:id="41" w:author="Hümbelin Oliver" w:date="2015-04-10T15:03:00Z">
        <w:r w:rsidR="00D6259B">
          <w:rPr>
            <w:lang w:val="en-US"/>
          </w:rPr>
          <w:t>tax statistic from Switzerland</w:t>
        </w:r>
      </w:ins>
      <w:ins w:id="42" w:author="Hümbelin Oliver" w:date="2015-04-10T15:07:00Z">
        <w:r w:rsidR="00EA5B4E">
          <w:rPr>
            <w:lang w:val="en-US"/>
          </w:rPr>
          <w:t xml:space="preserve">, which we </w:t>
        </w:r>
      </w:ins>
      <w:ins w:id="43" w:author="Hümbelin Oliver" w:date="2015-04-10T15:08:00Z">
        <w:r w:rsidR="00EA5B4E">
          <w:rPr>
            <w:lang w:val="en-US"/>
          </w:rPr>
          <w:t xml:space="preserve">compare to results from </w:t>
        </w:r>
      </w:ins>
      <w:ins w:id="44" w:author="Hümbelin Oliver" w:date="2015-04-10T15:12:00Z">
        <w:r w:rsidR="00EA5B4E">
          <w:rPr>
            <w:lang w:val="en-US"/>
          </w:rPr>
          <w:t>surveys</w:t>
        </w:r>
      </w:ins>
      <w:ins w:id="45" w:author="Hümbelin Oliver" w:date="2015-04-10T15:08:00Z">
        <w:r w:rsidR="00EA5B4E">
          <w:rPr>
            <w:lang w:val="en-US"/>
          </w:rPr>
          <w:t xml:space="preserve">, whenever possible and </w:t>
        </w:r>
      </w:ins>
      <w:proofErr w:type="spellStart"/>
      <w:ins w:id="46" w:author="Hümbelin Oliver" w:date="2015-04-10T15:09:00Z">
        <w:r w:rsidR="00EA5B4E" w:rsidRPr="00EA5B4E">
          <w:rPr>
            <w:lang w:val="en-US"/>
          </w:rPr>
          <w:t>meaningful</w:t>
        </w:r>
      </w:ins>
      <w:ins w:id="47" w:author="Hümbelin Oliver" w:date="2015-04-10T15:08:00Z">
        <w:r w:rsidR="00EA5B4E">
          <w:rPr>
            <w:lang w:val="en-US"/>
          </w:rPr>
          <w:t>.</w:t>
        </w:r>
      </w:ins>
      <w:del w:id="48" w:author="Hümbelin Oliver" w:date="2015-04-10T14:52:00Z">
        <w:r w:rsidDel="0081469D">
          <w:rPr>
            <w:lang w:val="en-US"/>
          </w:rPr>
          <w:delText xml:space="preserve"> </w:delText>
        </w:r>
      </w:del>
      <w:del w:id="49" w:author="Hümbelin Oliver" w:date="2015-04-10T14:58:00Z">
        <w:r w:rsidDel="00D6259B">
          <w:rPr>
            <w:lang w:val="en-US"/>
          </w:rPr>
          <w:delText>In this section we calculate the impact of tax data specific options on inequality</w:delText>
        </w:r>
        <w:r w:rsidR="008973D6" w:rsidDel="00D6259B">
          <w:rPr>
            <w:lang w:val="en-US"/>
          </w:rPr>
          <w:delText xml:space="preserve"> with federal tax statistics from Switzerland</w:delText>
        </w:r>
        <w:r w:rsidDel="00D6259B">
          <w:rPr>
            <w:lang w:val="en-US"/>
          </w:rPr>
          <w:delText xml:space="preserve">. </w:delText>
        </w:r>
      </w:del>
      <w:r>
        <w:rPr>
          <w:lang w:val="en-US"/>
        </w:rPr>
        <w:t>This</w:t>
      </w:r>
      <w:proofErr w:type="spellEnd"/>
      <w:r>
        <w:rPr>
          <w:lang w:val="en-US"/>
        </w:rPr>
        <w:t xml:space="preserve"> allows us to distinguish major from minor methodological issues</w:t>
      </w:r>
      <w:del w:id="50" w:author="Hümbelin Oliver" w:date="2015-04-10T14:58:00Z">
        <w:r w:rsidDel="00D6259B">
          <w:rPr>
            <w:lang w:val="en-US"/>
          </w:rPr>
          <w:delText>,</w:delText>
        </w:r>
      </w:del>
      <w:r>
        <w:rPr>
          <w:lang w:val="en-US"/>
        </w:rPr>
        <w:t xml:space="preserve"> which are summarized in </w:t>
      </w:r>
      <w:r w:rsidRPr="00D044CF">
        <w:rPr>
          <w:lang w:val="en-US"/>
        </w:rPr>
        <w:t>section 6</w:t>
      </w:r>
      <w:ins w:id="51" w:author="Hümbelin Oliver" w:date="2015-04-10T15:10:00Z">
        <w:r w:rsidR="00EA5B4E">
          <w:rPr>
            <w:lang w:val="en-US"/>
          </w:rPr>
          <w:t>. We can</w:t>
        </w:r>
      </w:ins>
      <w:del w:id="52" w:author="Hümbelin Oliver" w:date="2015-04-10T15:10:00Z">
        <w:r w:rsidR="003D2183" w:rsidDel="00EA5B4E">
          <w:rPr>
            <w:lang w:val="en-US"/>
          </w:rPr>
          <w:delText xml:space="preserve"> to</w:delText>
        </w:r>
      </w:del>
      <w:r w:rsidR="003D2183">
        <w:rPr>
          <w:lang w:val="en-US"/>
        </w:rPr>
        <w:t xml:space="preserve"> show which methodological aspects inequality researchers working with tax data should treat with care</w:t>
      </w:r>
      <w:ins w:id="53" w:author="Hümbelin Oliver" w:date="2015-04-10T15:10:00Z">
        <w:r w:rsidR="00EA5B4E">
          <w:rPr>
            <w:lang w:val="en-US"/>
          </w:rPr>
          <w:t xml:space="preserve"> and which yield gain</w:t>
        </w:r>
      </w:ins>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Heading1"/>
        <w:rPr>
          <w:lang w:val="en-US"/>
        </w:rPr>
      </w:pPr>
      <w:bookmarkStart w:id="54" w:name="_Ref399330537"/>
      <w:bookmarkStart w:id="55" w:name="_Toc406505785"/>
      <w:commentRangeStart w:id="56"/>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54"/>
      <w:bookmarkEnd w:id="55"/>
      <w:commentRangeEnd w:id="56"/>
      <w:r w:rsidR="003174A7">
        <w:rPr>
          <w:rStyle w:val="CommentReference"/>
          <w:rFonts w:eastAsia="Lucida Sans"/>
          <w:bCs w:val="0"/>
        </w:rPr>
        <w:commentReference w:id="56"/>
      </w:r>
    </w:p>
    <w:p w14:paraId="5ED15EFB" w14:textId="11220444" w:rsidR="00594AAC" w:rsidRPr="008973D6" w:rsidRDefault="00594AAC" w:rsidP="002D6E2A">
      <w:pPr>
        <w:pStyle w:val="Heading2"/>
        <w:rPr>
          <w:lang w:val="en-US"/>
        </w:rPr>
      </w:pPr>
      <w:del w:id="57" w:author="Hümbelin Oliver" w:date="2015-04-10T15:19:00Z">
        <w:r w:rsidDel="00AD06A6">
          <w:rPr>
            <w:lang w:val="en-US"/>
          </w:rPr>
          <w:delText>Concepts on measuring economic resources</w:delText>
        </w:r>
      </w:del>
      <w:ins w:id="58" w:author="Hümbelin Oliver" w:date="2015-04-10T15:19:00Z">
        <w:r w:rsidR="00AD06A6">
          <w:rPr>
            <w:lang w:val="en-US"/>
          </w:rPr>
          <w:t>Income concepts</w:t>
        </w:r>
      </w:ins>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0BAB1D4C" w:rsidR="00036871" w:rsidRDefault="00D044CF" w:rsidP="009B2515">
      <w:pPr>
        <w:pStyle w:val="Caption"/>
        <w:rPr>
          <w:sz w:val="19"/>
          <w:szCs w:val="19"/>
          <w:lang w:val="en-US"/>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FE7E83">
        <w:rPr>
          <w:sz w:val="19"/>
          <w:szCs w:val="19"/>
          <w:lang w:val="en-US"/>
        </w:rPr>
        <w:t xml:space="preserve">In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ins w:id="59" w:author="Hümbelin Oliver" w:date="2015-04-10T15:49:00Z">
        <w:r w:rsidR="00B748B5" w:rsidRPr="00B748B5">
          <w:rPr>
            <w:sz w:val="19"/>
            <w:szCs w:val="19"/>
            <w:lang w:val="en-US"/>
            <w:rPrChange w:id="60" w:author="Hümbelin Oliver" w:date="2015-04-10T15:49:00Z">
              <w:rPr>
                <w:sz w:val="24"/>
                <w:szCs w:val="24"/>
                <w:lang w:val="en-US"/>
              </w:rPr>
            </w:rPrChange>
          </w:rPr>
          <w:t>Figure 2</w:t>
        </w:r>
      </w:ins>
      <w:del w:id="61" w:author="Hümbelin Oliver" w:date="2015-04-10T15:49:00Z">
        <w:r w:rsidR="005B4A5D" w:rsidRPr="005B4A5D" w:rsidDel="00B748B5">
          <w:rPr>
            <w:sz w:val="19"/>
            <w:szCs w:val="19"/>
            <w:lang w:val="en-US"/>
          </w:rPr>
          <w:delText>Figure 1</w:delText>
        </w:r>
      </w:del>
      <w:r w:rsidR="005B4A5D">
        <w:rPr>
          <w:sz w:val="19"/>
          <w:szCs w:val="19"/>
          <w:lang w:val="en-US"/>
        </w:rPr>
        <w:fldChar w:fldCharType="end"/>
      </w:r>
      <w:r w:rsidR="000F3F69" w:rsidRPr="006A2614">
        <w:rPr>
          <w:sz w:val="19"/>
          <w:szCs w:val="19"/>
          <w:lang w:val="en-US"/>
        </w:rPr>
        <w:t xml:space="preserve"> </w:t>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w:t>
      </w:r>
      <w:del w:id="62" w:author="Hümbelin Oliver" w:date="2015-04-10T15:16:00Z">
        <w:r w:rsidR="008973D6" w:rsidDel="00AD06A6">
          <w:rPr>
            <w:sz w:val="19"/>
            <w:szCs w:val="19"/>
            <w:lang w:val="en-US"/>
          </w:rPr>
          <w:delText>also to be accounted for</w:delText>
        </w:r>
      </w:del>
      <w:ins w:id="63" w:author="Hümbelin Oliver" w:date="2015-04-10T15:16:00Z">
        <w:r w:rsidR="00AD06A6">
          <w:rPr>
            <w:sz w:val="19"/>
            <w:szCs w:val="19"/>
            <w:lang w:val="en-US"/>
          </w:rPr>
          <w:t>to be accounted for as well</w:t>
        </w:r>
      </w:ins>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ins w:id="64" w:author="Hümbelin Oliver" w:date="2015-04-10T15:16:00Z">
        <w:r w:rsidR="00AD06A6">
          <w:rPr>
            <w:sz w:val="19"/>
            <w:szCs w:val="19"/>
            <w:lang w:val="en-US"/>
          </w:rPr>
          <w:t xml:space="preserve">For instance, </w:t>
        </w:r>
      </w:ins>
      <w:del w:id="65" w:author="Hümbelin Oliver" w:date="2015-04-10T15:17:00Z">
        <w:r w:rsidR="00ED60EF" w:rsidRPr="006A2614" w:rsidDel="00AD06A6">
          <w:rPr>
            <w:sz w:val="19"/>
            <w:szCs w:val="19"/>
            <w:lang w:val="en-US"/>
          </w:rPr>
          <w:delText xml:space="preserve">Primary </w:delText>
        </w:r>
      </w:del>
      <w:ins w:id="66" w:author="Hümbelin Oliver" w:date="2015-04-10T15:17:00Z">
        <w:r w:rsidR="00AD06A6">
          <w:rPr>
            <w:sz w:val="19"/>
            <w:szCs w:val="19"/>
            <w:lang w:val="en-US"/>
          </w:rPr>
          <w:t>p</w:t>
        </w:r>
        <w:r w:rsidR="00AD06A6" w:rsidRPr="006A2614">
          <w:rPr>
            <w:sz w:val="19"/>
            <w:szCs w:val="19"/>
            <w:lang w:val="en-US"/>
          </w:rPr>
          <w:t xml:space="preserve">rimary </w:t>
        </w:r>
      </w:ins>
      <w:r w:rsidR="00ED60EF" w:rsidRPr="006A2614">
        <w:rPr>
          <w:sz w:val="19"/>
          <w:szCs w:val="19"/>
          <w:lang w:val="en-US"/>
        </w:rPr>
        <w:t>income</w:t>
      </w:r>
      <w:r w:rsidRPr="006A2614">
        <w:rPr>
          <w:sz w:val="19"/>
          <w:szCs w:val="19"/>
          <w:lang w:val="en-US"/>
        </w:rPr>
        <w:t xml:space="preserve"> or disposable </w:t>
      </w:r>
      <w:proofErr w:type="gramStart"/>
      <w:r w:rsidR="001232D9" w:rsidRPr="006A2614">
        <w:rPr>
          <w:sz w:val="19"/>
          <w:szCs w:val="19"/>
          <w:lang w:val="en-US"/>
        </w:rPr>
        <w:t xml:space="preserve">income </w:t>
      </w:r>
      <w:del w:id="67" w:author="Hümbelin Oliver" w:date="2015-04-10T15:17:00Z">
        <w:r w:rsidR="001232D9" w:rsidRPr="006A2614" w:rsidDel="00AD06A6">
          <w:rPr>
            <w:sz w:val="19"/>
            <w:szCs w:val="19"/>
            <w:lang w:val="en-US"/>
          </w:rPr>
          <w:delText xml:space="preserve">for example </w:delText>
        </w:r>
      </w:del>
      <w:r w:rsidR="001232D9" w:rsidRPr="006A2614">
        <w:rPr>
          <w:sz w:val="19"/>
          <w:szCs w:val="19"/>
          <w:lang w:val="en-US"/>
        </w:rPr>
        <w:t>differ</w:t>
      </w:r>
      <w:proofErr w:type="gramEnd"/>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t>
      </w:r>
      <w:del w:id="68" w:author="Hümbelin Oliver" w:date="2015-04-10T15:18:00Z">
        <w:r w:rsidR="008973D6" w:rsidDel="00AD06A6">
          <w:rPr>
            <w:sz w:val="19"/>
            <w:szCs w:val="19"/>
            <w:lang w:val="en-US"/>
          </w:rPr>
          <w:delText>where redistribution through</w:delText>
        </w:r>
      </w:del>
      <w:ins w:id="69" w:author="Hümbelin Oliver" w:date="2015-04-10T15:18:00Z">
        <w:r w:rsidR="00AD06A6">
          <w:rPr>
            <w:sz w:val="19"/>
            <w:szCs w:val="19"/>
            <w:lang w:val="en-US"/>
          </w:rPr>
          <w:t>which has been</w:t>
        </w:r>
      </w:ins>
      <w:r w:rsidR="008973D6">
        <w:rPr>
          <w:sz w:val="19"/>
          <w:szCs w:val="19"/>
          <w:lang w:val="en-US"/>
        </w:rPr>
        <w:t xml:space="preserve"> </w:t>
      </w:r>
      <w:del w:id="70" w:author="Hümbelin Oliver" w:date="2015-04-10T15:18:00Z">
        <w:r w:rsidR="008973D6" w:rsidDel="00AD06A6">
          <w:rPr>
            <w:sz w:val="19"/>
            <w:szCs w:val="19"/>
            <w:lang w:val="en-US"/>
          </w:rPr>
          <w:delText>taxes and direct social transfers took pla</w:delText>
        </w:r>
        <w:r w:rsidR="002D6E2A" w:rsidDel="00AD06A6">
          <w:rPr>
            <w:sz w:val="19"/>
            <w:szCs w:val="19"/>
            <w:lang w:val="en-US"/>
          </w:rPr>
          <w:delText>ce</w:delText>
        </w:r>
      </w:del>
      <w:ins w:id="71" w:author="Hümbelin Oliver" w:date="2015-04-10T15:18:00Z">
        <w:r w:rsidR="00AD06A6">
          <w:rPr>
            <w:sz w:val="19"/>
            <w:szCs w:val="19"/>
            <w:lang w:val="en-US"/>
          </w:rPr>
          <w:t>reshaped by redistribution through taxes and direct social transfers</w:t>
        </w:r>
      </w:ins>
      <w:r w:rsidR="008973D6">
        <w:rPr>
          <w:sz w:val="19"/>
          <w:szCs w:val="19"/>
          <w:lang w:val="en-US"/>
        </w:rPr>
        <w:t>.</w:t>
      </w:r>
      <w:r w:rsidRPr="006A2614">
        <w:rPr>
          <w:sz w:val="19"/>
          <w:szCs w:val="19"/>
          <w:lang w:val="en-US"/>
        </w:rPr>
        <w:t xml:space="preserve"> </w:t>
      </w:r>
    </w:p>
    <w:p w14:paraId="514E71FA" w14:textId="610A55C8" w:rsidR="009B2515" w:rsidRPr="005E4140" w:rsidRDefault="007D667E" w:rsidP="009B2515">
      <w:pPr>
        <w:pStyle w:val="Caption"/>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ins w:id="72" w:author="Hümbelin Oliver" w:date="2015-04-10T15:19:00Z">
        <w:r w:rsidR="00AD06A6">
          <w:rPr>
            <w:bCs w:val="0"/>
            <w:sz w:val="19"/>
            <w:szCs w:val="19"/>
            <w:lang w:val="en-US"/>
          </w:rPr>
          <w:t>s</w:t>
        </w:r>
      </w:ins>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2BAB5B12" w:rsidR="00676E3F" w:rsidRPr="00B748B5" w:rsidRDefault="00E66771" w:rsidP="00676E3F">
      <w:pPr>
        <w:keepNext/>
        <w:rPr>
          <w:lang w:val="en-US"/>
          <w:rPrChange w:id="73" w:author="Hümbelin Oliver" w:date="2015-04-10T15:49:00Z">
            <w:rPr/>
          </w:rPrChange>
        </w:rPr>
      </w:pPr>
      <w:del w:id="74" w:author="Hümbelin Oliver" w:date="2015-04-10T15:48:00Z">
        <w:r w:rsidRPr="00E66771" w:rsidDel="00B748B5">
          <w:rPr>
            <w:noProof/>
            <w:lang w:eastAsia="de-CH"/>
          </w:rPr>
          <w:lastRenderedPageBreak/>
          <w:drawing>
            <wp:inline distT="0" distB="0" distL="0" distR="0" wp14:anchorId="0A885A64" wp14:editId="1DF34E26">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del>
      <w:ins w:id="75" w:author="Hümbelin Oliver" w:date="2015-04-10T15:48:00Z">
        <w:r w:rsidR="00B748B5" w:rsidRPr="00B748B5">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B748B5">
          <w:rPr>
            <w:noProof/>
            <w:lang w:eastAsia="de-CH"/>
          </w:rPr>
          <w:lastRenderedPageBreak/>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ins>
    </w:p>
    <w:p w14:paraId="672B86C8" w14:textId="6F192C39" w:rsidR="009B2515" w:rsidRPr="00DD5282" w:rsidRDefault="00DD5282" w:rsidP="006A2614">
      <w:pPr>
        <w:pStyle w:val="Caption"/>
        <w:rPr>
          <w:sz w:val="24"/>
          <w:szCs w:val="24"/>
          <w:lang w:val="en-US"/>
        </w:rPr>
      </w:pPr>
      <w:bookmarkStart w:id="76" w:name="_Ref406511993"/>
      <w:bookmarkStart w:id="77"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00B748B5">
        <w:rPr>
          <w:noProof/>
          <w:sz w:val="24"/>
          <w:szCs w:val="24"/>
          <w:lang w:val="en-US"/>
        </w:rPr>
        <w:t>1</w:t>
      </w:r>
      <w:r w:rsidRPr="00DD5282">
        <w:rPr>
          <w:sz w:val="24"/>
          <w:szCs w:val="24"/>
          <w:lang w:val="en-US"/>
        </w:rPr>
        <w:fldChar w:fldCharType="end"/>
      </w:r>
      <w:bookmarkEnd w:id="76"/>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77"/>
    </w:p>
    <w:p w14:paraId="0A79EC9B" w14:textId="32710B8C" w:rsidR="00676E3F" w:rsidRPr="008B734B" w:rsidRDefault="00676E3F" w:rsidP="00676E3F">
      <w:pPr>
        <w:pStyle w:val="Heading2"/>
        <w:rPr>
          <w:lang w:val="en-US"/>
        </w:rPr>
      </w:pPr>
      <w:bookmarkStart w:id="78" w:name="_Ref399841803"/>
      <w:bookmarkStart w:id="79" w:name="_Ref399849930"/>
      <w:bookmarkStart w:id="80" w:name="_Toc406505787"/>
      <w:commentRangeStart w:id="81"/>
      <w:del w:id="82" w:author="Hümbelin Oliver" w:date="2015-04-10T15:51:00Z">
        <w:r w:rsidRPr="008B734B" w:rsidDel="00346DD3">
          <w:rPr>
            <w:lang w:val="en-US"/>
          </w:rPr>
          <w:delText>Measuring inequality</w:delText>
        </w:r>
      </w:del>
      <w:bookmarkEnd w:id="78"/>
      <w:bookmarkEnd w:id="79"/>
      <w:bookmarkEnd w:id="80"/>
      <w:ins w:id="83" w:author="Hümbelin Oliver" w:date="2015-04-10T15:51:00Z">
        <w:r w:rsidR="00346DD3">
          <w:rPr>
            <w:lang w:val="en-US"/>
          </w:rPr>
          <w:t>Inequality Measures</w:t>
        </w:r>
      </w:ins>
      <w:commentRangeEnd w:id="81"/>
      <w:ins w:id="84" w:author="Hümbelin Oliver" w:date="2015-04-10T16:46:00Z">
        <w:r w:rsidR="003174A7">
          <w:rPr>
            <w:rStyle w:val="CommentReference"/>
            <w:rFonts w:eastAsia="Lucida Sans"/>
            <w:b w:val="0"/>
            <w:bCs w:val="0"/>
          </w:rPr>
          <w:commentReference w:id="81"/>
        </w:r>
      </w:ins>
    </w:p>
    <w:p w14:paraId="0276AC69" w14:textId="08563530"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ins w:id="85" w:author="Hümbelin Oliver" w:date="2015-04-10T15:56:00Z">
        <w:r w:rsidR="00346DD3">
          <w:rPr>
            <w:lang w:val="en-US"/>
          </w:rPr>
          <w:t xml:space="preserve"> or Cowell (2009)</w:t>
        </w:r>
      </w:ins>
      <w:r w:rsidRPr="00676E3F">
        <w:rPr>
          <w:lang w:val="en-US"/>
        </w:rPr>
        <w:t xml:space="preserve"> </w:t>
      </w:r>
      <w:proofErr w:type="gramStart"/>
      <w:r w:rsidRPr="00676E3F">
        <w:rPr>
          <w:lang w:val="en-US"/>
        </w:rPr>
        <w:t>provide</w:t>
      </w:r>
      <w:proofErr w:type="gramEnd"/>
      <w:r w:rsidRPr="00676E3F">
        <w:rPr>
          <w:lang w:val="en-US"/>
        </w:rPr>
        <w:t xml:space="preserve"> </w:t>
      </w:r>
      <w:del w:id="86" w:author="Hümbelin Oliver" w:date="2015-04-10T15:57:00Z">
        <w:r w:rsidRPr="00676E3F" w:rsidDel="00346DD3">
          <w:rPr>
            <w:lang w:val="en-US"/>
          </w:rPr>
          <w:delText>a</w:delText>
        </w:r>
      </w:del>
      <w:r w:rsidRPr="00676E3F">
        <w:rPr>
          <w:lang w:val="en-US"/>
        </w:rPr>
        <w:t xml:space="preserve"> good overview</w:t>
      </w:r>
      <w:ins w:id="87" w:author="Hümbelin Oliver" w:date="2015-04-10T15:57:00Z">
        <w:r w:rsidR="00346DD3">
          <w:rPr>
            <w:lang w:val="en-US"/>
          </w:rPr>
          <w:t>s</w:t>
        </w:r>
      </w:ins>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del w:id="88" w:author="Hümbelin Oliver" w:date="2015-04-10T16:02:00Z">
        <w:r w:rsidR="00361A2D" w:rsidDel="00AB7485">
          <w:rPr>
            <w:lang w:val="en-US"/>
          </w:rPr>
          <w:delText>advantages and shortcomings</w:delText>
        </w:r>
      </w:del>
      <w:ins w:id="89" w:author="Hümbelin Oliver" w:date="2015-04-10T16:02:00Z">
        <w:r w:rsidR="00AB7485">
          <w:rPr>
            <w:lang w:val="en-US"/>
          </w:rPr>
          <w:t>features</w:t>
        </w:r>
      </w:ins>
      <w:r w:rsidR="00361A2D">
        <w:rPr>
          <w:lang w:val="en-US"/>
        </w:rPr>
        <w:t xml:space="preserve">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CDB06CE" w:rsidR="00676E3F" w:rsidRDefault="00676E3F" w:rsidP="00676E3F">
      <w:pPr>
        <w:rPr>
          <w:lang w:val="en-US"/>
        </w:rPr>
      </w:pPr>
      <w:del w:id="90" w:author="Hümbelin Oliver" w:date="2015-04-10T16:05:00Z">
        <w:r w:rsidRPr="00676E3F" w:rsidDel="00AB7485">
          <w:rPr>
            <w:lang w:val="en-US"/>
          </w:rPr>
          <w:delText xml:space="preserve">Measures related to </w:delText>
        </w:r>
        <w:r w:rsidRPr="00141B1B" w:rsidDel="00AB7485">
          <w:rPr>
            <w:i/>
            <w:lang w:val="en-US"/>
          </w:rPr>
          <w:delText>probability distribution</w:delText>
        </w:r>
        <w:r w:rsidRPr="00676E3F" w:rsidDel="00AB7485">
          <w:rPr>
            <w:lang w:val="en-US"/>
          </w:rPr>
          <w:delText xml:space="preserve"> consist </w:delText>
        </w:r>
        <w:r w:rsidR="00017498" w:rsidDel="00AB7485">
          <w:rPr>
            <w:lang w:val="en-US"/>
          </w:rPr>
          <w:delText>of</w:delText>
        </w:r>
      </w:del>
      <w:ins w:id="91" w:author="Hümbelin Oliver" w:date="2015-04-10T16:05:00Z">
        <w:r w:rsidR="00AB7485">
          <w:rPr>
            <w:lang w:val="en-US"/>
          </w:rPr>
          <w:t>The simplest measure</w:t>
        </w:r>
      </w:ins>
      <w:ins w:id="92" w:author="Hümbelin Oliver" w:date="2015-04-10T16:06:00Z">
        <w:r w:rsidR="00AB7485">
          <w:rPr>
            <w:lang w:val="en-US"/>
          </w:rPr>
          <w:t>s</w:t>
        </w:r>
      </w:ins>
      <w:ins w:id="93" w:author="Hümbelin Oliver" w:date="2015-04-10T16:05:00Z">
        <w:r w:rsidR="00AB7485">
          <w:rPr>
            <w:lang w:val="en-US"/>
          </w:rPr>
          <w:t xml:space="preserve"> of income inequality </w:t>
        </w:r>
      </w:ins>
      <w:ins w:id="94" w:author="Hümbelin Oliver" w:date="2015-04-10T16:06:00Z">
        <w:r w:rsidR="00AB7485">
          <w:rPr>
            <w:lang w:val="en-US"/>
          </w:rPr>
          <w:t>are</w:t>
        </w:r>
      </w:ins>
      <w:ins w:id="95" w:author="Hümbelin Oliver" w:date="2015-04-10T16:05:00Z">
        <w:r w:rsidR="00AB7485">
          <w:rPr>
            <w:lang w:val="en-US"/>
          </w:rPr>
          <w:t xml:space="preserve"> obtained directly from ordered individual incomes</w:t>
        </w:r>
      </w:ins>
      <w:ins w:id="96" w:author="Hümbelin Oliver" w:date="2015-04-10T16:07:00Z">
        <w:r w:rsidR="00AB7485">
          <w:rPr>
            <w:lang w:val="en-US"/>
          </w:rPr>
          <w:t xml:space="preserve">. These </w:t>
        </w:r>
        <w:proofErr w:type="spellStart"/>
        <w:r w:rsidR="00AB7485">
          <w:rPr>
            <w:lang w:val="en-US"/>
          </w:rPr>
          <w:t>are</w:t>
        </w:r>
      </w:ins>
      <w:del w:id="97" w:author="Hümbelin Oliver" w:date="2015-04-10T16:06:00Z">
        <w:r w:rsidR="00017498" w:rsidRPr="00676E3F" w:rsidDel="00AB7485">
          <w:rPr>
            <w:lang w:val="en-US"/>
          </w:rPr>
          <w:delText xml:space="preserve"> </w:delText>
        </w:r>
        <w:r w:rsidRPr="00676E3F" w:rsidDel="00AB7485">
          <w:rPr>
            <w:lang w:val="en-US"/>
          </w:rPr>
          <w:delText xml:space="preserve">variance or </w:delText>
        </w:r>
      </w:del>
      <w:r w:rsidRPr="00AB7485">
        <w:rPr>
          <w:i/>
          <w:lang w:val="en-US"/>
          <w:rPrChange w:id="98" w:author="Hümbelin Oliver" w:date="2015-04-10T16:07:00Z">
            <w:rPr>
              <w:lang w:val="en-US"/>
            </w:rPr>
          </w:rPrChange>
        </w:rPr>
        <w:t>variance</w:t>
      </w:r>
      <w:proofErr w:type="spellEnd"/>
      <w:r w:rsidRPr="00AB7485">
        <w:rPr>
          <w:i/>
          <w:lang w:val="en-US"/>
          <w:rPrChange w:id="99" w:author="Hümbelin Oliver" w:date="2015-04-10T16:07:00Z">
            <w:rPr>
              <w:lang w:val="en-US"/>
            </w:rPr>
          </w:rPrChange>
        </w:rPr>
        <w:t xml:space="preserve"> based </w:t>
      </w:r>
      <w:r w:rsidR="0064455E" w:rsidRPr="00AB7485">
        <w:rPr>
          <w:i/>
          <w:lang w:val="en-US"/>
          <w:rPrChange w:id="100" w:author="Hümbelin Oliver" w:date="2015-04-10T16:07:00Z">
            <w:rPr>
              <w:lang w:val="en-US"/>
            </w:rPr>
          </w:rPrChange>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del w:id="101" w:author="Hümbelin Oliver" w:date="2015-04-10T16:07:00Z">
        <w:r w:rsidR="00017498" w:rsidDel="00AB7485">
          <w:rPr>
            <w:lang w:val="en-US"/>
          </w:rPr>
          <w:delText>disadvantage is</w:delText>
        </w:r>
        <w:r w:rsidR="0064455E" w:rsidDel="00AB7485">
          <w:rPr>
            <w:lang w:val="en-US"/>
          </w:rPr>
          <w:delText xml:space="preserve"> that </w:delText>
        </w:r>
      </w:del>
      <w:r w:rsidR="0064455E">
        <w:rPr>
          <w:lang w:val="en-US"/>
        </w:rPr>
        <w:t>coefficients</w:t>
      </w:r>
      <w:ins w:id="102" w:author="Hümbelin Oliver" w:date="2015-04-10T16:07:00Z">
        <w:r w:rsidR="00AB7485">
          <w:rPr>
            <w:lang w:val="en-US"/>
          </w:rPr>
          <w:t xml:space="preserve"> can take</w:t>
        </w:r>
      </w:ins>
      <w:r w:rsidR="0066313E">
        <w:rPr>
          <w:lang w:val="en-US"/>
        </w:rPr>
        <w:t xml:space="preserve"> </w:t>
      </w:r>
      <w:r w:rsidR="00A4433C">
        <w:rPr>
          <w:lang w:val="en-US"/>
        </w:rPr>
        <w:t>theoretically</w:t>
      </w:r>
      <w:r w:rsidR="0066313E">
        <w:rPr>
          <w:lang w:val="en-US"/>
        </w:rPr>
        <w:t xml:space="preserve"> </w:t>
      </w:r>
      <w:del w:id="103" w:author="Hümbelin Oliver" w:date="2015-04-10T16:07:00Z">
        <w:r w:rsidR="0066313E" w:rsidDel="00AB7485">
          <w:rPr>
            <w:lang w:val="en-US"/>
          </w:rPr>
          <w:delText xml:space="preserve">can take </w:delText>
        </w:r>
      </w:del>
      <w:r w:rsidR="0066313E">
        <w:rPr>
          <w:lang w:val="en-US"/>
        </w:rPr>
        <w:t xml:space="preserve">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Pr="00676E3F">
        <w:rPr>
          <w:lang w:val="en-US"/>
        </w:rPr>
        <w:t xml:space="preserve"> </w:t>
      </w:r>
      <w:r w:rsidR="0066313E">
        <w:rPr>
          <w:lang w:val="en-US"/>
        </w:rPr>
        <w:t>some measures (Range, log variance and variance of logs)</w:t>
      </w:r>
      <w:ins w:id="104" w:author="Hümbelin Oliver" w:date="2015-04-10T15:52:00Z">
        <w:r w:rsidR="00346DD3">
          <w:rPr>
            <w:lang w:val="en-US"/>
          </w:rPr>
          <w:t xml:space="preserve"> violate</w:t>
        </w:r>
      </w:ins>
      <w:r w:rsidR="0066313E">
        <w:rPr>
          <w:lang w:val="en-US"/>
        </w:rPr>
        <w:t xml:space="preserve"> </w:t>
      </w:r>
      <w:r w:rsidRPr="00676E3F">
        <w:rPr>
          <w:lang w:val="en-US"/>
        </w:rPr>
        <w:t xml:space="preserve">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Pr="00676E3F">
        <w:rPr>
          <w:lang w:val="en-US"/>
        </w:rPr>
        <w:t xml:space="preserve"> a </w:t>
      </w:r>
      <w:del w:id="105" w:author="Hümbelin Oliver" w:date="2015-04-10T16:07:00Z">
        <w:r w:rsidRPr="00676E3F" w:rsidDel="00AB7485">
          <w:rPr>
            <w:lang w:val="en-US"/>
          </w:rPr>
          <w:delText xml:space="preserve">central </w:delText>
        </w:r>
      </w:del>
      <w:ins w:id="106" w:author="Hümbelin Oliver" w:date="2015-04-10T16:07:00Z">
        <w:r w:rsidR="00AB7485">
          <w:rPr>
            <w:lang w:val="en-US"/>
          </w:rPr>
          <w:t>key</w:t>
        </w:r>
        <w:r w:rsidR="00AB7485" w:rsidRPr="00676E3F">
          <w:rPr>
            <w:lang w:val="en-US"/>
          </w:rPr>
          <w:t xml:space="preserve"> </w:t>
        </w:r>
      </w:ins>
      <w:r w:rsidRPr="00676E3F">
        <w:rPr>
          <w:lang w:val="en-US"/>
        </w:rPr>
        <w:t xml:space="preserve">property </w:t>
      </w:r>
      <w:r w:rsidR="00A04E33">
        <w:rPr>
          <w:lang w:val="en-US"/>
        </w:rPr>
        <w:t>of</w:t>
      </w:r>
      <w:r w:rsidR="00A04E33" w:rsidRPr="00676E3F">
        <w:rPr>
          <w:lang w:val="en-US"/>
        </w:rPr>
        <w:t xml:space="preserve"> </w:t>
      </w:r>
      <w:r w:rsidRPr="00676E3F">
        <w:rPr>
          <w:lang w:val="en-US"/>
        </w:rPr>
        <w:t>inequality measure</w:t>
      </w:r>
      <w:r w:rsidR="00A04E33">
        <w:rPr>
          <w:lang w:val="en-US"/>
        </w:rPr>
        <w:t>s</w:t>
      </w:r>
      <w:r w:rsidRPr="00676E3F">
        <w:rPr>
          <w:lang w:val="en-US"/>
        </w:rPr>
        <w:t xml:space="preserve">, </w:t>
      </w:r>
      <w:r w:rsidR="0066313E">
        <w:rPr>
          <w:lang w:val="en-US"/>
        </w:rPr>
        <w:t xml:space="preserve">these </w:t>
      </w:r>
      <w:r w:rsidRPr="00676E3F">
        <w:rPr>
          <w:lang w:val="en-US"/>
        </w:rPr>
        <w:t xml:space="preserve">variance based measures </w:t>
      </w:r>
      <w:del w:id="107" w:author="Hümbelin Oliver" w:date="2015-04-10T16:03:00Z">
        <w:r w:rsidR="0066313E" w:rsidDel="00AB7485">
          <w:rPr>
            <w:lang w:val="en-US"/>
          </w:rPr>
          <w:delText>should be</w:delText>
        </w:r>
        <w:r w:rsidRPr="00676E3F" w:rsidDel="00AB7485">
          <w:rPr>
            <w:lang w:val="en-US"/>
          </w:rPr>
          <w:delText xml:space="preserve"> avoided.</w:delText>
        </w:r>
      </w:del>
      <w:ins w:id="108" w:author="Hümbelin Oliver" w:date="2015-04-10T16:03:00Z">
        <w:r w:rsidR="00AB7485">
          <w:rPr>
            <w:lang w:val="en-US"/>
          </w:rPr>
          <w:t xml:space="preserve">are </w:t>
        </w:r>
      </w:ins>
      <w:ins w:id="109" w:author="Hümbelin Oliver" w:date="2015-04-10T16:13:00Z">
        <w:r w:rsidR="00070C65">
          <w:rPr>
            <w:lang w:val="en-US"/>
          </w:rPr>
          <w:t>sometimes</w:t>
        </w:r>
      </w:ins>
      <w:ins w:id="110" w:author="Hümbelin Oliver" w:date="2015-04-10T16:08:00Z">
        <w:r w:rsidR="00AB7485">
          <w:rPr>
            <w:lang w:val="en-US"/>
          </w:rPr>
          <w:t xml:space="preserve"> not suitable.</w:t>
        </w:r>
      </w:ins>
    </w:p>
    <w:p w14:paraId="673DA2A0" w14:textId="77777777" w:rsidR="00676E3F" w:rsidRPr="00676E3F" w:rsidRDefault="00676E3F" w:rsidP="00676E3F">
      <w:pPr>
        <w:rPr>
          <w:lang w:val="en-US"/>
        </w:rPr>
      </w:pPr>
    </w:p>
    <w:p w14:paraId="2EC445D4" w14:textId="77777777" w:rsidR="00070C65" w:rsidRDefault="00676E3F" w:rsidP="00676E3F">
      <w:pPr>
        <w:rPr>
          <w:ins w:id="111" w:author="Hümbelin Oliver" w:date="2015-04-10T16:14:00Z"/>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49081717" w:rsidR="00070C65" w:rsidRPr="0087445A" w:rsidRDefault="00676E3F" w:rsidP="00070C65">
      <w:pPr>
        <w:pStyle w:val="ListParagraph"/>
        <w:numPr>
          <w:ilvl w:val="0"/>
          <w:numId w:val="28"/>
        </w:numPr>
        <w:rPr>
          <w:ins w:id="112" w:author="Hümbelin Oliver" w:date="2015-04-10T16:14:00Z"/>
          <w:lang w:val="en-US"/>
        </w:rPr>
        <w:pPrChange w:id="113" w:author="Hümbelin Oliver" w:date="2015-04-10T16:14:00Z">
          <w:pPr/>
        </w:pPrChange>
      </w:pPr>
      <w:del w:id="114" w:author="Hümbelin Oliver" w:date="2015-04-10T16:14:00Z">
        <w:r w:rsidRPr="00070C65" w:rsidDel="00070C65">
          <w:rPr>
            <w:lang w:val="en-US"/>
          </w:rPr>
          <w:delText xml:space="preserve">(1) </w:delText>
        </w:r>
      </w:del>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6052BD2" w:rsidR="00070C65" w:rsidRPr="00D5668A" w:rsidRDefault="00676E3F" w:rsidP="00070C65">
      <w:pPr>
        <w:pStyle w:val="ListParagraph"/>
        <w:numPr>
          <w:ilvl w:val="0"/>
          <w:numId w:val="28"/>
        </w:numPr>
        <w:rPr>
          <w:ins w:id="115" w:author="Hümbelin Oliver" w:date="2015-04-10T16:14:00Z"/>
          <w:lang w:val="en-US"/>
        </w:rPr>
        <w:pPrChange w:id="116" w:author="Hümbelin Oliver" w:date="2015-04-10T16:14:00Z">
          <w:pPr/>
        </w:pPrChange>
      </w:pPr>
      <w:del w:id="117" w:author="Hümbelin Oliver" w:date="2015-04-10T16:14:00Z">
        <w:r w:rsidRPr="003174A7" w:rsidDel="00070C65">
          <w:rPr>
            <w:lang w:val="en-US"/>
          </w:rPr>
          <w:delText xml:space="preserve">(2) </w:delText>
        </w:r>
      </w:del>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081FDBB2" w:rsidR="00070C65" w:rsidRPr="007C46DB" w:rsidRDefault="00676E3F" w:rsidP="00070C65">
      <w:pPr>
        <w:pStyle w:val="ListParagraph"/>
        <w:numPr>
          <w:ilvl w:val="0"/>
          <w:numId w:val="28"/>
        </w:numPr>
        <w:rPr>
          <w:ins w:id="118" w:author="Hümbelin Oliver" w:date="2015-04-10T16:14:00Z"/>
          <w:lang w:val="en-US"/>
        </w:rPr>
        <w:pPrChange w:id="119" w:author="Hümbelin Oliver" w:date="2015-04-10T16:14:00Z">
          <w:pPr/>
        </w:pPrChange>
      </w:pPr>
      <w:del w:id="120" w:author="Hümbelin Oliver" w:date="2015-04-10T16:14:00Z">
        <w:r w:rsidRPr="007864B9" w:rsidDel="00070C65">
          <w:rPr>
            <w:lang w:val="en-US"/>
          </w:rPr>
          <w:delText xml:space="preserve">(3) </w:delText>
        </w:r>
      </w:del>
      <w:proofErr w:type="gramStart"/>
      <w:r w:rsidRPr="007864B9">
        <w:rPr>
          <w:lang w:val="en-US"/>
        </w:rPr>
        <w:t>the</w:t>
      </w:r>
      <w:proofErr w:type="gramEnd"/>
      <w:r w:rsidRPr="007864B9">
        <w:rPr>
          <w:lang w:val="en-US"/>
        </w:rPr>
        <w:t xml:space="preserv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2184C7A"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w:t>
      </w:r>
      <w:del w:id="121" w:author="Hümbelin Oliver" w:date="2015-04-10T16:37:00Z">
        <w:r w:rsidR="009C1459" w:rsidDel="0087445A">
          <w:rPr>
            <w:lang w:val="en-US"/>
          </w:rPr>
          <w:delText xml:space="preserve">the </w:delText>
        </w:r>
      </w:del>
      <w:r>
        <w:rPr>
          <w:lang w:val="en-US"/>
        </w:rPr>
        <w:t xml:space="preserve">researcher to analyze distributional </w:t>
      </w:r>
      <w:r>
        <w:rPr>
          <w:lang w:val="en-US"/>
        </w:rPr>
        <w:lastRenderedPageBreak/>
        <w:t>differences or changes over time in a more meaningful way than it is possible w</w:t>
      </w:r>
      <w:r w:rsidR="003968F9">
        <w:rPr>
          <w:lang w:val="en-US"/>
        </w:rPr>
        <w:t>ith single distribution measure</w:t>
      </w:r>
      <w:ins w:id="122" w:author="Hümbelin Oliver" w:date="2015-04-10T16:38:00Z">
        <w:r w:rsidR="0087445A">
          <w:rPr>
            <w:lang w:val="en-US"/>
          </w:rPr>
          <w:t>s</w:t>
        </w:r>
      </w:ins>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5078B41A" w:rsidR="001D27D7" w:rsidRDefault="00361A2D" w:rsidP="00FD5688">
      <w:pPr>
        <w:rPr>
          <w:lang w:val="en-US"/>
        </w:rPr>
      </w:pPr>
      <w:r>
        <w:rPr>
          <w:lang w:val="en-US"/>
        </w:rPr>
        <w:t xml:space="preserve">Given this plethora of inequality measure,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del w:id="123" w:author="Hümbelin Oliver" w:date="2015-04-10T16:39:00Z">
        <w:r w:rsidR="00952889" w:rsidDel="0087445A">
          <w:rPr>
            <w:lang w:val="en-US"/>
          </w:rPr>
          <w:delText>consider</w:delText>
        </w:r>
        <w:r w:rsidDel="0087445A">
          <w:rPr>
            <w:lang w:val="en-US"/>
          </w:rPr>
          <w:delText xml:space="preserve"> </w:delText>
        </w:r>
      </w:del>
      <w:ins w:id="124" w:author="Hümbelin Oliver" w:date="2015-04-10T16:39:00Z">
        <w:r w:rsidR="0087445A">
          <w:rPr>
            <w:lang w:val="en-US"/>
          </w:rPr>
          <w:t>be taken with respect to</w:t>
        </w:r>
        <w:r w:rsidR="0087445A">
          <w:rPr>
            <w:lang w:val="en-US"/>
          </w:rPr>
          <w:t xml:space="preserve"> </w:t>
        </w:r>
      </w:ins>
      <w:r>
        <w:rPr>
          <w:lang w:val="en-US"/>
        </w:rPr>
        <w:t xml:space="preserve">the research question, but </w:t>
      </w:r>
      <w:r w:rsidR="004F4785">
        <w:rPr>
          <w:lang w:val="en-US"/>
        </w:rPr>
        <w:t>broadly speaking,</w:t>
      </w:r>
      <w:ins w:id="125" w:author="Hümbelin Oliver" w:date="2015-04-10T16:40:00Z">
        <w:r w:rsidR="0087445A">
          <w:rPr>
            <w:lang w:val="en-US"/>
          </w:rPr>
          <w:t xml:space="preserve"> it is not recommended</w:t>
        </w:r>
      </w:ins>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ins w:id="126" w:author="Hümbelin Oliver" w:date="2015-04-10T16:40:00Z">
        <w:r w:rsidR="0087445A">
          <w:rPr>
            <w:lang w:val="en-US"/>
          </w:rPr>
          <w:t>.</w:t>
        </w:r>
      </w:ins>
      <w:del w:id="127" w:author="Hümbelin Oliver" w:date="2015-04-10T16:40:00Z">
        <w:r w:rsidR="00952889" w:rsidDel="0087445A">
          <w:rPr>
            <w:lang w:val="en-US"/>
          </w:rPr>
          <w:delText xml:space="preserve"> is not recommendable</w:delText>
        </w:r>
      </w:del>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6CD22641" w:rsidR="001D27D7" w:rsidRDefault="001D27D7" w:rsidP="001D27D7">
      <w:pPr>
        <w:pStyle w:val="Heading2"/>
      </w:pPr>
      <w:bookmarkStart w:id="128" w:name="_Ref406405239"/>
      <w:bookmarkStart w:id="129" w:name="_Toc406505788"/>
      <w:r w:rsidRPr="00A04E33">
        <w:rPr>
          <w:lang w:val="en-US"/>
        </w:rPr>
        <w:t>Statistical Units</w:t>
      </w:r>
      <w:bookmarkEnd w:id="128"/>
      <w:bookmarkEnd w:id="129"/>
    </w:p>
    <w:p w14:paraId="47E640C9" w14:textId="4688138A"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del w:id="130" w:author="Hümbelin Oliver" w:date="2015-04-10T16:42:00Z">
        <w:r w:rsidR="001D27D7" w:rsidRPr="00676E3F" w:rsidDel="0087445A">
          <w:rPr>
            <w:lang w:val="en-US"/>
          </w:rPr>
          <w:delText>Additionally</w:delText>
        </w:r>
      </w:del>
      <w:ins w:id="131" w:author="Hümbelin Oliver" w:date="2015-04-10T16:42:00Z">
        <w:r w:rsidR="0087445A">
          <w:rPr>
            <w:lang w:val="en-US"/>
          </w:rPr>
          <w:t>Correspondingly</w:t>
        </w:r>
      </w:ins>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7BD77B52" w:rsidR="00676E3F" w:rsidRDefault="00676E3F" w:rsidP="00676E3F">
      <w:pPr>
        <w:pStyle w:val="Heading2"/>
        <w:rPr>
          <w:lang w:val="en-US"/>
        </w:rPr>
      </w:pPr>
      <w:bookmarkStart w:id="132" w:name="_Ref399841861"/>
      <w:bookmarkStart w:id="133" w:name="_Toc406505789"/>
      <w:del w:id="134" w:author="Hümbelin Oliver" w:date="2015-04-10T16:43:00Z">
        <w:r w:rsidRPr="00676E3F" w:rsidDel="003174A7">
          <w:rPr>
            <w:lang w:val="en-US"/>
          </w:rPr>
          <w:delText>Coverage Issues</w:delText>
        </w:r>
      </w:del>
      <w:bookmarkEnd w:id="132"/>
      <w:bookmarkEnd w:id="133"/>
      <w:ins w:id="135" w:author="Hümbelin Oliver" w:date="2015-04-10T16:43:00Z">
        <w:r w:rsidR="003174A7">
          <w:rPr>
            <w:lang w:val="en-US"/>
          </w:rPr>
          <w:t>Population Coverage</w:t>
        </w:r>
      </w:ins>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136" w:name="_Ref399330540"/>
      <w:bookmarkStart w:id="137" w:name="_Toc406505790"/>
      <w:r w:rsidRPr="00B14648">
        <w:rPr>
          <w:lang w:val="en-US"/>
        </w:rPr>
        <w:t>Comparison of tax data and survey data – overview of advantages and shortcomings</w:t>
      </w:r>
      <w:bookmarkEnd w:id="136"/>
      <w:bookmarkEnd w:id="137"/>
    </w:p>
    <w:p w14:paraId="09876D70" w14:textId="0A68AB85"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del w:id="138" w:author="Hümbelin Oliver" w:date="2015-04-10T16:13:00Z">
        <w:r w:rsidRPr="00B14648" w:rsidDel="00070C65">
          <w:rPr>
            <w:rFonts w:ascii="Lucida Sans" w:hAnsi="Lucida Sans"/>
            <w:sz w:val="19"/>
            <w:szCs w:val="19"/>
            <w:lang w:val="en-US"/>
          </w:rPr>
          <w:delText xml:space="preserve">central </w:delText>
        </w:r>
      </w:del>
      <w:ins w:id="139" w:author="Hümbelin Oliver" w:date="2015-04-10T16:13:00Z">
        <w:r w:rsidR="00070C65">
          <w:rPr>
            <w:rFonts w:ascii="Lucida Sans" w:hAnsi="Lucida Sans"/>
            <w:sz w:val="19"/>
            <w:szCs w:val="19"/>
            <w:lang w:val="en-US"/>
          </w:rPr>
          <w:t>key</w:t>
        </w:r>
        <w:r w:rsidR="00070C65" w:rsidRPr="00B14648">
          <w:rPr>
            <w:rFonts w:ascii="Lucida Sans" w:hAnsi="Lucida Sans"/>
            <w:sz w:val="19"/>
            <w:szCs w:val="19"/>
            <w:lang w:val="en-US"/>
          </w:rPr>
          <w:t xml:space="preserve"> </w:t>
        </w:r>
      </w:ins>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ins w:id="140" w:author="Hümbelin Oliver" w:date="2015-04-10T16:51:00Z">
        <w:r w:rsidR="003174A7">
          <w:rPr>
            <w:rFonts w:ascii="Lucida Sans" w:hAnsi="Lucida Sans"/>
            <w:sz w:val="19"/>
            <w:szCs w:val="19"/>
            <w:lang w:val="en-US"/>
          </w:rPr>
          <w:t xml:space="preserve"> </w:t>
        </w:r>
      </w:ins>
      <w:ins w:id="141" w:author="Hümbelin Oliver" w:date="2015-04-10T16:54:00Z">
        <w:r w:rsidR="00F52BB6">
          <w:rPr>
            <w:rFonts w:ascii="Lucida Sans" w:hAnsi="Lucida Sans"/>
            <w:sz w:val="19"/>
            <w:szCs w:val="19"/>
            <w:lang w:val="en-US"/>
          </w:rPr>
          <w:t>We separate</w:t>
        </w:r>
      </w:ins>
      <w:ins w:id="142" w:author="Hümbelin Oliver" w:date="2015-04-10T16:51:00Z">
        <w:r w:rsidR="003174A7">
          <w:rPr>
            <w:rFonts w:ascii="Lucida Sans" w:hAnsi="Lucida Sans"/>
            <w:sz w:val="19"/>
            <w:szCs w:val="19"/>
            <w:lang w:val="en-US"/>
          </w:rPr>
          <w:t xml:space="preserve"> tax data </w:t>
        </w:r>
      </w:ins>
      <w:ins w:id="143" w:author="Hümbelin Oliver" w:date="2015-04-10T16:54:00Z">
        <w:r w:rsidR="00F52BB6">
          <w:rPr>
            <w:rFonts w:ascii="Lucida Sans" w:hAnsi="Lucida Sans"/>
            <w:sz w:val="19"/>
            <w:szCs w:val="19"/>
            <w:lang w:val="en-US"/>
          </w:rPr>
          <w:t>between</w:t>
        </w:r>
      </w:ins>
      <w:ins w:id="144" w:author="Hümbelin Oliver" w:date="2015-04-10T16:51:00Z">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w:t>
        </w:r>
      </w:ins>
      <w:ins w:id="145" w:author="Hümbelin Oliver" w:date="2015-04-10T17:15:00Z">
        <w:r w:rsidR="00D5668A">
          <w:rPr>
            <w:rFonts w:ascii="Lucida Sans" w:hAnsi="Lucida Sans"/>
            <w:sz w:val="19"/>
            <w:szCs w:val="19"/>
            <w:lang w:val="en-US"/>
          </w:rPr>
          <w:t>a</w:t>
        </w:r>
      </w:ins>
      <w:ins w:id="146" w:author="Hümbelin Oliver" w:date="2015-04-10T16:51:00Z">
        <w:r w:rsidR="003174A7">
          <w:rPr>
            <w:rFonts w:ascii="Lucida Sans" w:hAnsi="Lucida Sans"/>
            <w:sz w:val="19"/>
            <w:szCs w:val="19"/>
            <w:lang w:val="en-US"/>
          </w:rPr>
          <w:t xml:space="preserve"> </w:t>
        </w:r>
      </w:ins>
      <w:ins w:id="147" w:author="Hümbelin Oliver" w:date="2015-04-10T16:59:00Z">
        <w:r w:rsidR="00F52BB6">
          <w:rPr>
            <w:rFonts w:ascii="Lucida Sans" w:hAnsi="Lucida Sans"/>
            <w:sz w:val="19"/>
            <w:szCs w:val="19"/>
            <w:lang w:val="en-US"/>
          </w:rPr>
          <w:t xml:space="preserve">because </w:t>
        </w:r>
      </w:ins>
      <w:ins w:id="148" w:author="Hümbelin Oliver" w:date="2015-04-10T17:00:00Z">
        <w:r w:rsidR="00F52BB6">
          <w:rPr>
            <w:rFonts w:ascii="Lucida Sans" w:hAnsi="Lucida Sans"/>
            <w:sz w:val="19"/>
            <w:szCs w:val="19"/>
            <w:lang w:val="en-US"/>
          </w:rPr>
          <w:t xml:space="preserve">the </w:t>
        </w:r>
      </w:ins>
      <w:ins w:id="149" w:author="Hümbelin Oliver" w:date="2015-04-10T17:17:00Z">
        <w:r w:rsidR="00D5668A">
          <w:rPr>
            <w:rFonts w:ascii="Lucida Sans" w:hAnsi="Lucida Sans"/>
            <w:sz w:val="19"/>
            <w:szCs w:val="19"/>
            <w:lang w:val="en-US"/>
          </w:rPr>
          <w:t>possibilities to meet the formulated requirements differ</w:t>
        </w:r>
      </w:ins>
      <w:ins w:id="150" w:author="Hümbelin Oliver" w:date="2015-04-10T17:00:00Z">
        <w:r w:rsidR="00F52BB6">
          <w:rPr>
            <w:rFonts w:ascii="Lucida Sans" w:hAnsi="Lucida Sans"/>
            <w:sz w:val="19"/>
            <w:szCs w:val="19"/>
            <w:lang w:val="en-US"/>
          </w:rPr>
          <w:t xml:space="preserve"> substantially</w:t>
        </w:r>
      </w:ins>
      <w:ins w:id="151" w:author="Hümbelin Oliver" w:date="2015-04-10T17:15:00Z">
        <w:r w:rsidR="00D5668A">
          <w:rPr>
            <w:rFonts w:ascii="Lucida Sans" w:hAnsi="Lucida Sans"/>
            <w:sz w:val="19"/>
            <w:szCs w:val="19"/>
            <w:lang w:val="en-US"/>
          </w:rPr>
          <w:t xml:space="preserve">. </w:t>
        </w:r>
        <w:r w:rsidR="00D5668A" w:rsidRPr="00D5668A">
          <w:rPr>
            <w:rFonts w:ascii="Lucida Sans" w:hAnsi="Lucida Sans"/>
            <w:sz w:val="19"/>
            <w:szCs w:val="19"/>
            <w:lang w:val="en-US"/>
          </w:rPr>
          <w:t xml:space="preserve">With aggregated statistics we refer to tax statistics, which are reported by taxing authorities by showing numbers of tax subjects by </w:t>
        </w:r>
        <w:r w:rsidR="00D5668A" w:rsidRPr="00D5668A">
          <w:rPr>
            <w:rFonts w:ascii="Lucida Sans" w:hAnsi="Lucida Sans"/>
            <w:sz w:val="19"/>
            <w:szCs w:val="19"/>
            <w:lang w:val="en-US"/>
          </w:rPr>
          <w:lastRenderedPageBreak/>
          <w:t>income</w:t>
        </w:r>
      </w:ins>
      <w:ins w:id="152" w:author="Hümbelin Oliver" w:date="2015-04-10T17:17:00Z">
        <w:r w:rsidR="00D5668A">
          <w:rPr>
            <w:rFonts w:ascii="Lucida Sans" w:hAnsi="Lucida Sans"/>
            <w:sz w:val="19"/>
            <w:szCs w:val="19"/>
            <w:lang w:val="en-US"/>
          </w:rPr>
          <w:t>/wealth</w:t>
        </w:r>
      </w:ins>
      <w:ins w:id="153" w:author="Hümbelin Oliver" w:date="2015-04-10T17:15:00Z">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ins>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154"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154"/>
    </w:p>
    <w:tbl>
      <w:tblPr>
        <w:tblW w:w="7780" w:type="dxa"/>
        <w:tblInd w:w="55" w:type="dxa"/>
        <w:tblCellMar>
          <w:left w:w="70" w:type="dxa"/>
          <w:right w:w="70" w:type="dxa"/>
        </w:tblCellMar>
        <w:tblLook w:val="04A0" w:firstRow="1" w:lastRow="0" w:firstColumn="1" w:lastColumn="0" w:noHBand="0" w:noVBand="1"/>
        <w:tblPrChange w:id="155" w:author="Hümbelin Oliver" w:date="2015-04-10T16:52:00Z">
          <w:tblPr>
            <w:tblW w:w="7780" w:type="dxa"/>
            <w:tblInd w:w="55" w:type="dxa"/>
            <w:tblCellMar>
              <w:left w:w="70" w:type="dxa"/>
              <w:right w:w="70" w:type="dxa"/>
            </w:tblCellMar>
            <w:tblLook w:val="04A0" w:firstRow="1" w:lastRow="0" w:firstColumn="1" w:lastColumn="0" w:noHBand="0" w:noVBand="1"/>
          </w:tblPr>
        </w:tblPrChange>
      </w:tblPr>
      <w:tblGrid>
        <w:gridCol w:w="3820"/>
        <w:gridCol w:w="1212"/>
        <w:gridCol w:w="1701"/>
        <w:gridCol w:w="1320"/>
        <w:gridCol w:w="185"/>
        <w:tblGridChange w:id="156">
          <w:tblGrid>
            <w:gridCol w:w="3820"/>
            <w:gridCol w:w="1212"/>
            <w:gridCol w:w="108"/>
            <w:gridCol w:w="1320"/>
            <w:gridCol w:w="273"/>
            <w:gridCol w:w="1047"/>
            <w:gridCol w:w="273"/>
            <w:gridCol w:w="185"/>
          </w:tblGrid>
        </w:tblGridChange>
      </w:tblGrid>
      <w:tr w:rsidR="003174A7" w:rsidRPr="007C1C84" w14:paraId="5BE8F8F1" w14:textId="77777777" w:rsidTr="003174A7">
        <w:trPr>
          <w:trHeight w:val="270"/>
          <w:trPrChange w:id="157" w:author="Hümbelin Oliver" w:date="2015-04-10T16:52:00Z">
            <w:trPr>
              <w:gridAfter w:val="0"/>
              <w:trHeight w:val="270"/>
            </w:trPr>
          </w:trPrChange>
        </w:trPr>
        <w:tc>
          <w:tcPr>
            <w:tcW w:w="3820" w:type="dxa"/>
            <w:tcBorders>
              <w:top w:val="double" w:sz="4" w:space="0" w:color="auto"/>
              <w:left w:val="nil"/>
              <w:right w:val="nil"/>
            </w:tcBorders>
            <w:shd w:val="clear" w:color="auto" w:fill="auto"/>
            <w:noWrap/>
            <w:vAlign w:val="bottom"/>
            <w:hideMark/>
            <w:tcPrChange w:id="158" w:author="Hümbelin Oliver" w:date="2015-04-10T16:52:00Z">
              <w:tcPr>
                <w:tcW w:w="3820" w:type="dxa"/>
                <w:tcBorders>
                  <w:top w:val="double" w:sz="4" w:space="0" w:color="auto"/>
                  <w:left w:val="nil"/>
                  <w:right w:val="nil"/>
                </w:tcBorders>
                <w:shd w:val="clear" w:color="auto" w:fill="auto"/>
                <w:noWrap/>
                <w:vAlign w:val="bottom"/>
                <w:hideMark/>
              </w:tcPr>
            </w:tcPrChange>
          </w:tcPr>
          <w:p w14:paraId="13F79210" w14:textId="77777777" w:rsidR="003174A7" w:rsidRPr="007C1C84" w:rsidRDefault="003174A7"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2640" w:type="dxa"/>
            <w:gridSpan w:val="2"/>
            <w:tcBorders>
              <w:top w:val="double" w:sz="4" w:space="0" w:color="auto"/>
              <w:left w:val="nil"/>
              <w:right w:val="nil"/>
            </w:tcBorders>
            <w:tcPrChange w:id="159" w:author="Hümbelin Oliver" w:date="2015-04-10T16:52:00Z">
              <w:tcPr>
                <w:tcW w:w="2640" w:type="dxa"/>
                <w:gridSpan w:val="3"/>
                <w:tcBorders>
                  <w:top w:val="double" w:sz="4" w:space="0" w:color="auto"/>
                  <w:left w:val="nil"/>
                  <w:right w:val="nil"/>
                </w:tcBorders>
              </w:tcPr>
            </w:tcPrChange>
          </w:tcPr>
          <w:p w14:paraId="1BAB1D26" w14:textId="631F7D04" w:rsidR="003174A7" w:rsidRPr="007C1C84" w:rsidRDefault="003174A7" w:rsidP="003174A7">
            <w:pPr>
              <w:spacing w:line="240" w:lineRule="auto"/>
              <w:jc w:val="center"/>
              <w:rPr>
                <w:rFonts w:eastAsia="Times New Roman"/>
                <w:b/>
                <w:bCs/>
                <w:color w:val="000000"/>
                <w:szCs w:val="19"/>
                <w:lang w:eastAsia="de-CH"/>
              </w:rPr>
              <w:pPrChange w:id="160" w:author="Hümbelin Oliver" w:date="2015-04-10T16:49:00Z">
                <w:pPr>
                  <w:spacing w:line="240" w:lineRule="auto"/>
                </w:pPr>
              </w:pPrChange>
            </w:pPr>
            <w:r w:rsidRPr="007C1C84">
              <w:rPr>
                <w:rFonts w:eastAsia="Times New Roman"/>
                <w:b/>
                <w:bCs/>
                <w:color w:val="000000"/>
                <w:szCs w:val="19"/>
                <w:lang w:eastAsia="de-CH"/>
              </w:rPr>
              <w:t>Tax-Data</w:t>
            </w:r>
          </w:p>
        </w:tc>
        <w:tc>
          <w:tcPr>
            <w:tcW w:w="1320" w:type="dxa"/>
            <w:gridSpan w:val="2"/>
            <w:vMerge w:val="restart"/>
            <w:tcBorders>
              <w:top w:val="double" w:sz="4" w:space="0" w:color="auto"/>
              <w:left w:val="nil"/>
              <w:right w:val="nil"/>
            </w:tcBorders>
            <w:shd w:val="clear" w:color="auto" w:fill="auto"/>
            <w:noWrap/>
            <w:vAlign w:val="center"/>
            <w:hideMark/>
            <w:tcPrChange w:id="161" w:author="Hümbelin Oliver" w:date="2015-04-10T16:52:00Z">
              <w:tcPr>
                <w:tcW w:w="1320" w:type="dxa"/>
                <w:gridSpan w:val="2"/>
                <w:vMerge w:val="restart"/>
                <w:tcBorders>
                  <w:top w:val="double" w:sz="4" w:space="0" w:color="auto"/>
                  <w:left w:val="nil"/>
                  <w:right w:val="nil"/>
                </w:tcBorders>
                <w:shd w:val="clear" w:color="auto" w:fill="auto"/>
                <w:noWrap/>
                <w:vAlign w:val="bottom"/>
                <w:hideMark/>
              </w:tcPr>
            </w:tcPrChange>
          </w:tcPr>
          <w:p w14:paraId="0E89EA2A" w14:textId="77777777" w:rsidR="003174A7" w:rsidRPr="007C1C84" w:rsidRDefault="003174A7" w:rsidP="003174A7">
            <w:pPr>
              <w:spacing w:line="240" w:lineRule="auto"/>
              <w:jc w:val="center"/>
              <w:rPr>
                <w:rFonts w:eastAsia="Times New Roman"/>
                <w:b/>
                <w:bCs/>
                <w:color w:val="000000"/>
                <w:szCs w:val="19"/>
                <w:lang w:eastAsia="de-CH"/>
              </w:rPr>
            </w:pPr>
            <w:r w:rsidRPr="007C1C84">
              <w:rPr>
                <w:rFonts w:eastAsia="Times New Roman"/>
                <w:b/>
                <w:bCs/>
                <w:color w:val="000000"/>
                <w:szCs w:val="19"/>
                <w:lang w:eastAsia="de-CH"/>
              </w:rPr>
              <w:t>Survey-Data</w:t>
            </w:r>
          </w:p>
        </w:tc>
      </w:tr>
      <w:tr w:rsidR="003174A7" w:rsidRPr="007C1C84" w14:paraId="46742A4A" w14:textId="77777777" w:rsidTr="00321654">
        <w:trPr>
          <w:trHeight w:val="525"/>
          <w:ins w:id="162" w:author="Hümbelin Oliver" w:date="2015-04-10T16:49:00Z"/>
        </w:trPr>
        <w:tc>
          <w:tcPr>
            <w:tcW w:w="3820" w:type="dxa"/>
            <w:tcBorders>
              <w:top w:val="nil"/>
              <w:left w:val="nil"/>
              <w:bottom w:val="single" w:sz="4" w:space="0" w:color="auto"/>
              <w:right w:val="nil"/>
            </w:tcBorders>
            <w:shd w:val="clear" w:color="auto" w:fill="auto"/>
            <w:vAlign w:val="center"/>
          </w:tcPr>
          <w:p w14:paraId="2F1F5911" w14:textId="77777777" w:rsidR="003174A7" w:rsidRPr="00763E00" w:rsidRDefault="003174A7" w:rsidP="00070C65">
            <w:pPr>
              <w:spacing w:line="240" w:lineRule="auto"/>
              <w:rPr>
                <w:ins w:id="163" w:author="Hümbelin Oliver" w:date="2015-04-10T16:49:00Z"/>
                <w:rFonts w:eastAsia="Times New Roman"/>
                <w:color w:val="000000"/>
                <w:szCs w:val="19"/>
                <w:lang w:val="en-US" w:eastAsia="de-CH"/>
              </w:rPr>
            </w:pPr>
          </w:p>
        </w:tc>
        <w:tc>
          <w:tcPr>
            <w:tcW w:w="1320" w:type="dxa"/>
            <w:tcBorders>
              <w:top w:val="nil"/>
              <w:left w:val="nil"/>
              <w:bottom w:val="single" w:sz="4" w:space="0" w:color="auto"/>
              <w:right w:val="nil"/>
            </w:tcBorders>
          </w:tcPr>
          <w:p w14:paraId="60A8A044" w14:textId="11D4945F" w:rsidR="003174A7" w:rsidRPr="00763E00" w:rsidRDefault="003174A7" w:rsidP="003174A7">
            <w:pPr>
              <w:spacing w:line="240" w:lineRule="auto"/>
              <w:jc w:val="center"/>
              <w:rPr>
                <w:ins w:id="164" w:author="Hümbelin Oliver" w:date="2015-04-10T16:49:00Z"/>
                <w:rFonts w:eastAsia="Times New Roman"/>
                <w:color w:val="000000"/>
                <w:szCs w:val="19"/>
                <w:lang w:val="en-US" w:eastAsia="de-CH"/>
              </w:rPr>
            </w:pPr>
            <w:ins w:id="165" w:author="Hümbelin Oliver" w:date="2015-04-10T16:50:00Z">
              <w:r>
                <w:rPr>
                  <w:rFonts w:eastAsia="Times New Roman"/>
                  <w:color w:val="000000"/>
                  <w:szCs w:val="19"/>
                  <w:lang w:val="en-US" w:eastAsia="de-CH"/>
                </w:rPr>
                <w:t>Aggregated statistics</w:t>
              </w:r>
            </w:ins>
          </w:p>
        </w:tc>
        <w:tc>
          <w:tcPr>
            <w:tcW w:w="1320" w:type="dxa"/>
            <w:tcBorders>
              <w:top w:val="nil"/>
              <w:left w:val="nil"/>
              <w:bottom w:val="single" w:sz="4" w:space="0" w:color="auto"/>
              <w:right w:val="nil"/>
            </w:tcBorders>
            <w:shd w:val="clear" w:color="auto" w:fill="auto"/>
            <w:noWrap/>
            <w:vAlign w:val="center"/>
          </w:tcPr>
          <w:p w14:paraId="4019284B" w14:textId="3381C8B9" w:rsidR="003174A7" w:rsidRPr="00763E00" w:rsidRDefault="003174A7" w:rsidP="000F66A6">
            <w:pPr>
              <w:spacing w:line="240" w:lineRule="auto"/>
              <w:jc w:val="center"/>
              <w:rPr>
                <w:ins w:id="166" w:author="Hümbelin Oliver" w:date="2015-04-10T16:49:00Z"/>
                <w:rFonts w:eastAsia="Times New Roman"/>
                <w:color w:val="000000"/>
                <w:szCs w:val="19"/>
                <w:lang w:val="en-US" w:eastAsia="de-CH"/>
              </w:rPr>
            </w:pPr>
            <w:ins w:id="167" w:author="Hümbelin Oliver" w:date="2015-04-10T16:50:00Z">
              <w:r>
                <w:rPr>
                  <w:rFonts w:eastAsia="Times New Roman"/>
                  <w:color w:val="000000"/>
                  <w:szCs w:val="19"/>
                  <w:lang w:val="en-US" w:eastAsia="de-CH"/>
                </w:rPr>
                <w:t>Micro data</w:t>
              </w:r>
            </w:ins>
          </w:p>
        </w:tc>
        <w:tc>
          <w:tcPr>
            <w:tcW w:w="1320" w:type="dxa"/>
            <w:gridSpan w:val="2"/>
            <w:vMerge/>
            <w:tcBorders>
              <w:left w:val="nil"/>
              <w:bottom w:val="single" w:sz="4" w:space="0" w:color="auto"/>
              <w:right w:val="nil"/>
            </w:tcBorders>
            <w:shd w:val="clear" w:color="auto" w:fill="auto"/>
            <w:noWrap/>
            <w:vAlign w:val="center"/>
          </w:tcPr>
          <w:p w14:paraId="202BAC0D" w14:textId="77777777" w:rsidR="003174A7" w:rsidRPr="00763E00" w:rsidRDefault="003174A7" w:rsidP="000F66A6">
            <w:pPr>
              <w:spacing w:line="240" w:lineRule="auto"/>
              <w:jc w:val="center"/>
              <w:rPr>
                <w:ins w:id="168" w:author="Hümbelin Oliver" w:date="2015-04-10T16:49:00Z"/>
                <w:rFonts w:eastAsia="Times New Roman"/>
                <w:color w:val="000000"/>
                <w:szCs w:val="19"/>
                <w:lang w:val="en-US" w:eastAsia="de-CH"/>
              </w:rPr>
            </w:pPr>
          </w:p>
        </w:tc>
      </w:tr>
      <w:tr w:rsidR="003174A7" w:rsidRPr="007C1C84" w14:paraId="4D020DCE" w14:textId="77777777" w:rsidTr="00F52BB6">
        <w:tblPrEx>
          <w:tblPrExChange w:id="169" w:author="Hümbelin Oliver" w:date="2015-04-10T16:58:00Z">
            <w:tblPrEx>
              <w:tblW w:w="6460" w:type="dxa"/>
            </w:tblPrEx>
          </w:tblPrExChange>
        </w:tblPrEx>
        <w:trPr>
          <w:trHeight w:val="525"/>
          <w:trPrChange w:id="170" w:author="Hümbelin Oliver" w:date="2015-04-10T16:58:00Z">
            <w:trPr>
              <w:gridAfter w:val="0"/>
              <w:trHeight w:val="525"/>
            </w:trPr>
          </w:trPrChange>
        </w:trPr>
        <w:tc>
          <w:tcPr>
            <w:tcW w:w="3820" w:type="dxa"/>
            <w:tcBorders>
              <w:top w:val="single" w:sz="4" w:space="0" w:color="auto"/>
              <w:left w:val="nil"/>
              <w:bottom w:val="nil"/>
              <w:right w:val="nil"/>
            </w:tcBorders>
            <w:shd w:val="clear" w:color="auto" w:fill="auto"/>
            <w:vAlign w:val="center"/>
            <w:hideMark/>
            <w:tcPrChange w:id="171" w:author="Hümbelin Oliver" w:date="2015-04-10T16:58:00Z">
              <w:tcPr>
                <w:tcW w:w="3820" w:type="dxa"/>
                <w:tcBorders>
                  <w:top w:val="nil"/>
                  <w:left w:val="nil"/>
                  <w:bottom w:val="nil"/>
                  <w:right w:val="nil"/>
                </w:tcBorders>
                <w:shd w:val="clear" w:color="auto" w:fill="auto"/>
                <w:vAlign w:val="center"/>
                <w:hideMark/>
              </w:tcPr>
            </w:tcPrChange>
          </w:tcPr>
          <w:p w14:paraId="13A30B6C" w14:textId="075FCB8E"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del w:id="172" w:author="Hümbelin Oliver" w:date="2015-04-10T16:13:00Z">
              <w:r w:rsidRPr="00763E00" w:rsidDel="00070C65">
                <w:rPr>
                  <w:rFonts w:eastAsia="Times New Roman"/>
                  <w:color w:val="000000"/>
                  <w:szCs w:val="19"/>
                  <w:lang w:val="en-US" w:eastAsia="de-CH"/>
                </w:rPr>
                <w:delText xml:space="preserve">central </w:delText>
              </w:r>
            </w:del>
            <w:ins w:id="173" w:author="Hümbelin Oliver" w:date="2015-04-10T16:13:00Z">
              <w:r>
                <w:rPr>
                  <w:rFonts w:eastAsia="Times New Roman"/>
                  <w:color w:val="000000"/>
                  <w:szCs w:val="19"/>
                  <w:lang w:val="en-US" w:eastAsia="de-CH"/>
                </w:rPr>
                <w:t>key</w:t>
              </w:r>
              <w:r w:rsidRPr="00763E00">
                <w:rPr>
                  <w:rFonts w:eastAsia="Times New Roman"/>
                  <w:color w:val="000000"/>
                  <w:szCs w:val="19"/>
                  <w:lang w:val="en-US" w:eastAsia="de-CH"/>
                </w:rPr>
                <w:t xml:space="preserve"> </w:t>
              </w:r>
            </w:ins>
            <w:r w:rsidRPr="00763E00">
              <w:rPr>
                <w:rFonts w:eastAsia="Times New Roman"/>
                <w:color w:val="000000"/>
                <w:szCs w:val="19"/>
                <w:lang w:val="en-US" w:eastAsia="de-CH"/>
              </w:rPr>
              <w:t>measures</w:t>
            </w:r>
          </w:p>
        </w:tc>
        <w:tc>
          <w:tcPr>
            <w:tcW w:w="1320" w:type="dxa"/>
            <w:tcBorders>
              <w:top w:val="single" w:sz="4" w:space="0" w:color="auto"/>
              <w:left w:val="nil"/>
              <w:bottom w:val="nil"/>
              <w:right w:val="nil"/>
            </w:tcBorders>
            <w:vAlign w:val="center"/>
            <w:tcPrChange w:id="174" w:author="Hümbelin Oliver" w:date="2015-04-10T16:58:00Z">
              <w:tcPr>
                <w:tcW w:w="1320" w:type="dxa"/>
                <w:gridSpan w:val="2"/>
                <w:tcBorders>
                  <w:top w:val="nil"/>
                  <w:left w:val="nil"/>
                  <w:bottom w:val="nil"/>
                  <w:right w:val="nil"/>
                </w:tcBorders>
              </w:tcPr>
            </w:tcPrChange>
          </w:tcPr>
          <w:p w14:paraId="5A77047F" w14:textId="5CF757EC" w:rsidR="003174A7" w:rsidRPr="00763E00" w:rsidRDefault="003174A7" w:rsidP="00F52BB6">
            <w:pPr>
              <w:spacing w:line="240" w:lineRule="auto"/>
              <w:jc w:val="center"/>
              <w:rPr>
                <w:ins w:id="175" w:author="Hümbelin Oliver" w:date="2015-04-10T16:49:00Z"/>
                <w:rFonts w:eastAsia="Times New Roman"/>
                <w:color w:val="000000"/>
                <w:szCs w:val="19"/>
                <w:lang w:val="en-US" w:eastAsia="de-CH"/>
              </w:rPr>
            </w:pPr>
            <w:ins w:id="176" w:author="Hümbelin Oliver" w:date="2015-04-10T16:50:00Z">
              <w:r>
                <w:rPr>
                  <w:rFonts w:eastAsia="Times New Roman"/>
                  <w:color w:val="000000"/>
                  <w:szCs w:val="19"/>
                  <w:lang w:val="en-US" w:eastAsia="de-CH"/>
                </w:rPr>
                <w:t>Strongly data driven</w:t>
              </w:r>
            </w:ins>
          </w:p>
        </w:tc>
        <w:tc>
          <w:tcPr>
            <w:tcW w:w="1320" w:type="dxa"/>
            <w:tcBorders>
              <w:top w:val="single" w:sz="4" w:space="0" w:color="auto"/>
              <w:left w:val="nil"/>
              <w:bottom w:val="nil"/>
              <w:right w:val="nil"/>
            </w:tcBorders>
            <w:shd w:val="clear" w:color="auto" w:fill="auto"/>
            <w:noWrap/>
            <w:vAlign w:val="center"/>
            <w:hideMark/>
            <w:tcPrChange w:id="177" w:author="Hümbelin Oliver" w:date="2015-04-10T16:58:00Z">
              <w:tcPr>
                <w:tcW w:w="1320" w:type="dxa"/>
                <w:tcBorders>
                  <w:top w:val="nil"/>
                  <w:left w:val="nil"/>
                  <w:bottom w:val="nil"/>
                  <w:right w:val="nil"/>
                </w:tcBorders>
                <w:shd w:val="clear" w:color="auto" w:fill="auto"/>
                <w:noWrap/>
                <w:vAlign w:val="center"/>
                <w:hideMark/>
              </w:tcPr>
            </w:tcPrChange>
          </w:tcPr>
          <w:p w14:paraId="70F9E7DA" w14:textId="6C88C6A2" w:rsidR="003174A7" w:rsidRPr="00763E00" w:rsidRDefault="00D5668A" w:rsidP="00095090">
            <w:pPr>
              <w:spacing w:line="240" w:lineRule="auto"/>
              <w:jc w:val="center"/>
              <w:rPr>
                <w:rFonts w:eastAsia="Times New Roman"/>
                <w:color w:val="000000"/>
                <w:szCs w:val="19"/>
                <w:lang w:val="en-US" w:eastAsia="de-CH"/>
              </w:rPr>
            </w:pPr>
            <w:ins w:id="178" w:author="Hümbelin Oliver" w:date="2015-04-10T17:18:00Z">
              <w:r>
                <w:rPr>
                  <w:rFonts w:eastAsia="Times New Roman"/>
                  <w:color w:val="000000"/>
                  <w:szCs w:val="19"/>
                  <w:lang w:val="en-US" w:eastAsia="de-CH"/>
                </w:rPr>
                <w:t xml:space="preserve">Partly </w:t>
              </w:r>
            </w:ins>
            <w:r w:rsidR="003174A7" w:rsidRPr="00763E00">
              <w:rPr>
                <w:rFonts w:eastAsia="Times New Roman"/>
                <w:color w:val="000000"/>
                <w:szCs w:val="19"/>
                <w:lang w:val="en-US" w:eastAsia="de-CH"/>
              </w:rPr>
              <w:t>data-driven</w:t>
            </w:r>
          </w:p>
        </w:tc>
        <w:tc>
          <w:tcPr>
            <w:tcW w:w="1320" w:type="dxa"/>
            <w:gridSpan w:val="2"/>
            <w:tcBorders>
              <w:top w:val="single" w:sz="4" w:space="0" w:color="auto"/>
              <w:left w:val="nil"/>
              <w:bottom w:val="nil"/>
              <w:right w:val="nil"/>
            </w:tcBorders>
            <w:shd w:val="clear" w:color="auto" w:fill="auto"/>
            <w:noWrap/>
            <w:vAlign w:val="center"/>
            <w:hideMark/>
            <w:tcPrChange w:id="179" w:author="Hümbelin Oliver" w:date="2015-04-10T16:58:00Z">
              <w:tcPr>
                <w:tcW w:w="1320" w:type="dxa"/>
                <w:gridSpan w:val="2"/>
                <w:tcBorders>
                  <w:top w:val="nil"/>
                  <w:left w:val="nil"/>
                  <w:bottom w:val="nil"/>
                  <w:right w:val="nil"/>
                </w:tcBorders>
                <w:shd w:val="clear" w:color="auto" w:fill="auto"/>
                <w:noWrap/>
                <w:vAlign w:val="center"/>
                <w:hideMark/>
              </w:tcPr>
            </w:tcPrChange>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F52BB6">
        <w:tblPrEx>
          <w:tblPrExChange w:id="180" w:author="Hümbelin Oliver" w:date="2015-04-10T16:58:00Z">
            <w:tblPrEx>
              <w:tblW w:w="6460" w:type="dxa"/>
            </w:tblPrEx>
          </w:tblPrExChange>
        </w:tblPrEx>
        <w:trPr>
          <w:trHeight w:val="525"/>
          <w:trPrChange w:id="181" w:author="Hümbelin Oliver" w:date="2015-04-10T16:58:00Z">
            <w:trPr>
              <w:gridAfter w:val="0"/>
              <w:trHeight w:val="525"/>
            </w:trPr>
          </w:trPrChange>
        </w:trPr>
        <w:tc>
          <w:tcPr>
            <w:tcW w:w="3820" w:type="dxa"/>
            <w:tcBorders>
              <w:top w:val="nil"/>
              <w:left w:val="nil"/>
              <w:bottom w:val="nil"/>
              <w:right w:val="nil"/>
            </w:tcBorders>
            <w:shd w:val="clear" w:color="auto" w:fill="auto"/>
            <w:vAlign w:val="center"/>
            <w:tcPrChange w:id="182" w:author="Hümbelin Oliver" w:date="2015-04-10T16:58:00Z">
              <w:tcPr>
                <w:tcW w:w="3820" w:type="dxa"/>
                <w:tcBorders>
                  <w:top w:val="nil"/>
                  <w:left w:val="nil"/>
                  <w:bottom w:val="nil"/>
                  <w:right w:val="nil"/>
                </w:tcBorders>
                <w:shd w:val="clear" w:color="auto" w:fill="auto"/>
                <w:vAlign w:val="center"/>
              </w:tcPr>
            </w:tcPrChange>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vAlign w:val="center"/>
            <w:tcPrChange w:id="183" w:author="Hümbelin Oliver" w:date="2015-04-10T16:58:00Z">
              <w:tcPr>
                <w:tcW w:w="1320" w:type="dxa"/>
                <w:gridSpan w:val="2"/>
                <w:tcBorders>
                  <w:top w:val="nil"/>
                  <w:left w:val="nil"/>
                  <w:bottom w:val="nil"/>
                  <w:right w:val="nil"/>
                </w:tcBorders>
              </w:tcPr>
            </w:tcPrChange>
          </w:tcPr>
          <w:p w14:paraId="13062452" w14:textId="11BB7B17" w:rsidR="003174A7" w:rsidRPr="00763E00" w:rsidRDefault="003174A7" w:rsidP="00F52BB6">
            <w:pPr>
              <w:spacing w:line="240" w:lineRule="auto"/>
              <w:jc w:val="center"/>
              <w:rPr>
                <w:ins w:id="184" w:author="Hümbelin Oliver" w:date="2015-04-10T16:49:00Z"/>
                <w:rFonts w:eastAsia="Times New Roman"/>
                <w:color w:val="000000"/>
                <w:szCs w:val="19"/>
                <w:lang w:val="en-US" w:eastAsia="de-CH"/>
              </w:rPr>
            </w:pPr>
            <w:ins w:id="185" w:author="Hümbelin Oliver" w:date="2015-04-10T16:53:00Z">
              <w:r>
                <w:rPr>
                  <w:rFonts w:eastAsia="Times New Roman"/>
                  <w:color w:val="000000"/>
                  <w:szCs w:val="19"/>
                  <w:lang w:val="en-US" w:eastAsia="de-CH"/>
                </w:rPr>
                <w:t>restricted</w:t>
              </w:r>
            </w:ins>
          </w:p>
        </w:tc>
        <w:tc>
          <w:tcPr>
            <w:tcW w:w="1320" w:type="dxa"/>
            <w:tcBorders>
              <w:top w:val="nil"/>
              <w:left w:val="nil"/>
              <w:bottom w:val="nil"/>
              <w:right w:val="nil"/>
            </w:tcBorders>
            <w:shd w:val="clear" w:color="auto" w:fill="auto"/>
            <w:noWrap/>
            <w:vAlign w:val="center"/>
            <w:tcPrChange w:id="186" w:author="Hümbelin Oliver" w:date="2015-04-10T16:58:00Z">
              <w:tcPr>
                <w:tcW w:w="1320" w:type="dxa"/>
                <w:tcBorders>
                  <w:top w:val="nil"/>
                  <w:left w:val="nil"/>
                  <w:bottom w:val="nil"/>
                  <w:right w:val="nil"/>
                </w:tcBorders>
                <w:shd w:val="clear" w:color="auto" w:fill="auto"/>
                <w:noWrap/>
                <w:vAlign w:val="center"/>
              </w:tcPr>
            </w:tcPrChange>
          </w:tcPr>
          <w:p w14:paraId="672E1FFE" w14:textId="28EE3594" w:rsidR="003174A7" w:rsidRPr="00763E00" w:rsidRDefault="003174A7" w:rsidP="00095090">
            <w:pPr>
              <w:spacing w:line="240" w:lineRule="auto"/>
              <w:jc w:val="center"/>
              <w:rPr>
                <w:rFonts w:eastAsia="Times New Roman"/>
                <w:color w:val="000000"/>
                <w:szCs w:val="19"/>
                <w:lang w:val="en-US" w:eastAsia="de-CH"/>
              </w:rPr>
            </w:pPr>
            <w:del w:id="187" w:author="Hümbelin Oliver" w:date="2015-04-10T16:53:00Z">
              <w:r w:rsidRPr="00763E00" w:rsidDel="003174A7">
                <w:rPr>
                  <w:rFonts w:eastAsia="Times New Roman"/>
                  <w:color w:val="000000"/>
                  <w:szCs w:val="19"/>
                  <w:lang w:val="en-US" w:eastAsia="de-CH"/>
                </w:rPr>
                <w:delText>restricted</w:delText>
              </w:r>
            </w:del>
            <w:ins w:id="188" w:author="Hümbelin Oliver" w:date="2015-04-10T16:53:00Z">
              <w:r>
                <w:rPr>
                  <w:rFonts w:eastAsia="Times New Roman"/>
                  <w:color w:val="000000"/>
                  <w:szCs w:val="19"/>
                  <w:lang w:val="en-US" w:eastAsia="de-CH"/>
                </w:rPr>
                <w:t>flexible</w:t>
              </w:r>
            </w:ins>
          </w:p>
        </w:tc>
        <w:tc>
          <w:tcPr>
            <w:tcW w:w="1320" w:type="dxa"/>
            <w:gridSpan w:val="2"/>
            <w:tcBorders>
              <w:top w:val="nil"/>
              <w:left w:val="nil"/>
              <w:bottom w:val="nil"/>
              <w:right w:val="nil"/>
            </w:tcBorders>
            <w:shd w:val="clear" w:color="auto" w:fill="auto"/>
            <w:noWrap/>
            <w:vAlign w:val="center"/>
            <w:tcPrChange w:id="189" w:author="Hümbelin Oliver" w:date="2015-04-10T16:58:00Z">
              <w:tcPr>
                <w:tcW w:w="1320" w:type="dxa"/>
                <w:gridSpan w:val="2"/>
                <w:tcBorders>
                  <w:top w:val="nil"/>
                  <w:left w:val="nil"/>
                  <w:bottom w:val="nil"/>
                  <w:right w:val="nil"/>
                </w:tcBorders>
                <w:shd w:val="clear" w:color="auto" w:fill="auto"/>
                <w:noWrap/>
                <w:vAlign w:val="center"/>
              </w:tcPr>
            </w:tcPrChange>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F52BB6">
        <w:tblPrEx>
          <w:tblPrExChange w:id="190" w:author="Hümbelin Oliver" w:date="2015-04-10T16:58:00Z">
            <w:tblPrEx>
              <w:tblW w:w="6460" w:type="dxa"/>
            </w:tblPrEx>
          </w:tblPrExChange>
        </w:tblPrEx>
        <w:trPr>
          <w:trHeight w:val="525"/>
          <w:trPrChange w:id="191" w:author="Hümbelin Oliver" w:date="2015-04-10T16:58:00Z">
            <w:trPr>
              <w:gridAfter w:val="0"/>
              <w:trHeight w:val="525"/>
            </w:trPr>
          </w:trPrChange>
        </w:trPr>
        <w:tc>
          <w:tcPr>
            <w:tcW w:w="3820" w:type="dxa"/>
            <w:tcBorders>
              <w:top w:val="nil"/>
              <w:left w:val="nil"/>
              <w:bottom w:val="nil"/>
              <w:right w:val="nil"/>
            </w:tcBorders>
            <w:shd w:val="clear" w:color="auto" w:fill="auto"/>
            <w:vAlign w:val="center"/>
            <w:tcPrChange w:id="192" w:author="Hümbelin Oliver" w:date="2015-04-10T16:58:00Z">
              <w:tcPr>
                <w:tcW w:w="3820" w:type="dxa"/>
                <w:tcBorders>
                  <w:top w:val="nil"/>
                  <w:left w:val="nil"/>
                  <w:bottom w:val="nil"/>
                  <w:right w:val="nil"/>
                </w:tcBorders>
                <w:shd w:val="clear" w:color="auto" w:fill="auto"/>
                <w:vAlign w:val="center"/>
              </w:tcPr>
            </w:tcPrChange>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vAlign w:val="center"/>
            <w:tcPrChange w:id="193" w:author="Hümbelin Oliver" w:date="2015-04-10T16:58:00Z">
              <w:tcPr>
                <w:tcW w:w="1320" w:type="dxa"/>
                <w:gridSpan w:val="2"/>
                <w:tcBorders>
                  <w:top w:val="nil"/>
                  <w:left w:val="nil"/>
                  <w:bottom w:val="nil"/>
                  <w:right w:val="nil"/>
                </w:tcBorders>
              </w:tcPr>
            </w:tcPrChange>
          </w:tcPr>
          <w:p w14:paraId="0118C199" w14:textId="41A929F5" w:rsidR="003174A7" w:rsidRPr="00763E00" w:rsidRDefault="003174A7" w:rsidP="00F52BB6">
            <w:pPr>
              <w:spacing w:line="240" w:lineRule="auto"/>
              <w:jc w:val="center"/>
              <w:rPr>
                <w:ins w:id="194" w:author="Hümbelin Oliver" w:date="2015-04-10T16:49:00Z"/>
                <w:rFonts w:eastAsia="Times New Roman"/>
                <w:color w:val="000000"/>
                <w:szCs w:val="19"/>
                <w:lang w:val="en-US" w:eastAsia="de-CH"/>
              </w:rPr>
            </w:pPr>
            <w:ins w:id="195" w:author="Hümbelin Oliver" w:date="2015-04-10T16:53:00Z">
              <w:r w:rsidRPr="003174A7">
                <w:rPr>
                  <w:rFonts w:eastAsia="Times New Roman"/>
                  <w:color w:val="000000"/>
                  <w:szCs w:val="19"/>
                  <w:lang w:val="en-US" w:eastAsia="de-CH"/>
                </w:rPr>
                <w:t>tax units</w:t>
              </w:r>
            </w:ins>
          </w:p>
        </w:tc>
        <w:tc>
          <w:tcPr>
            <w:tcW w:w="1320" w:type="dxa"/>
            <w:tcBorders>
              <w:top w:val="nil"/>
              <w:left w:val="nil"/>
              <w:bottom w:val="nil"/>
              <w:right w:val="nil"/>
            </w:tcBorders>
            <w:shd w:val="clear" w:color="auto" w:fill="auto"/>
            <w:noWrap/>
            <w:vAlign w:val="center"/>
            <w:tcPrChange w:id="196" w:author="Hümbelin Oliver" w:date="2015-04-10T16:58:00Z">
              <w:tcPr>
                <w:tcW w:w="1320" w:type="dxa"/>
                <w:tcBorders>
                  <w:top w:val="nil"/>
                  <w:left w:val="nil"/>
                  <w:bottom w:val="nil"/>
                  <w:right w:val="nil"/>
                </w:tcBorders>
                <w:shd w:val="clear" w:color="auto" w:fill="auto"/>
                <w:noWrap/>
                <w:vAlign w:val="center"/>
              </w:tcPr>
            </w:tcPrChange>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gridSpan w:val="2"/>
            <w:tcBorders>
              <w:top w:val="nil"/>
              <w:left w:val="nil"/>
              <w:bottom w:val="nil"/>
              <w:right w:val="nil"/>
            </w:tcBorders>
            <w:shd w:val="clear" w:color="auto" w:fill="auto"/>
            <w:noWrap/>
            <w:vAlign w:val="center"/>
            <w:tcPrChange w:id="197" w:author="Hümbelin Oliver" w:date="2015-04-10T16:58:00Z">
              <w:tcPr>
                <w:tcW w:w="1320" w:type="dxa"/>
                <w:gridSpan w:val="2"/>
                <w:tcBorders>
                  <w:top w:val="nil"/>
                  <w:left w:val="nil"/>
                  <w:bottom w:val="nil"/>
                  <w:right w:val="nil"/>
                </w:tcBorders>
                <w:shd w:val="clear" w:color="auto" w:fill="auto"/>
                <w:noWrap/>
                <w:vAlign w:val="center"/>
              </w:tcPr>
            </w:tcPrChange>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F52BB6">
        <w:tblPrEx>
          <w:tblPrExChange w:id="198" w:author="Hümbelin Oliver" w:date="2015-04-10T16:58:00Z">
            <w:tblPrEx>
              <w:tblW w:w="6460" w:type="dxa"/>
            </w:tblPrEx>
          </w:tblPrExChange>
        </w:tblPrEx>
        <w:trPr>
          <w:trHeight w:val="525"/>
          <w:trPrChange w:id="199" w:author="Hümbelin Oliver" w:date="2015-04-10T16:58:00Z">
            <w:trPr>
              <w:gridAfter w:val="0"/>
              <w:trHeight w:val="525"/>
            </w:trPr>
          </w:trPrChange>
        </w:trPr>
        <w:tc>
          <w:tcPr>
            <w:tcW w:w="3820" w:type="dxa"/>
            <w:tcBorders>
              <w:top w:val="nil"/>
              <w:left w:val="nil"/>
              <w:bottom w:val="nil"/>
              <w:right w:val="nil"/>
            </w:tcBorders>
            <w:shd w:val="clear" w:color="auto" w:fill="auto"/>
            <w:vAlign w:val="center"/>
            <w:hideMark/>
            <w:tcPrChange w:id="200" w:author="Hümbelin Oliver" w:date="2015-04-10T16:58:00Z">
              <w:tcPr>
                <w:tcW w:w="3820" w:type="dxa"/>
                <w:tcBorders>
                  <w:top w:val="nil"/>
                  <w:left w:val="nil"/>
                  <w:bottom w:val="nil"/>
                  <w:right w:val="nil"/>
                </w:tcBorders>
                <w:shd w:val="clear" w:color="auto" w:fill="auto"/>
                <w:vAlign w:val="center"/>
                <w:hideMark/>
              </w:tcPr>
            </w:tcPrChange>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vAlign w:val="center"/>
            <w:tcPrChange w:id="201" w:author="Hümbelin Oliver" w:date="2015-04-10T16:58:00Z">
              <w:tcPr>
                <w:tcW w:w="1320" w:type="dxa"/>
                <w:gridSpan w:val="2"/>
                <w:tcBorders>
                  <w:top w:val="nil"/>
                  <w:left w:val="nil"/>
                  <w:bottom w:val="nil"/>
                  <w:right w:val="nil"/>
                </w:tcBorders>
              </w:tcPr>
            </w:tcPrChange>
          </w:tcPr>
          <w:p w14:paraId="629999B5" w14:textId="214AA8D2" w:rsidR="003174A7" w:rsidRPr="00763E00" w:rsidRDefault="00F52BB6" w:rsidP="00F52BB6">
            <w:pPr>
              <w:spacing w:line="240" w:lineRule="auto"/>
              <w:jc w:val="center"/>
              <w:rPr>
                <w:ins w:id="202" w:author="Hümbelin Oliver" w:date="2015-04-10T16:49:00Z"/>
                <w:rFonts w:eastAsia="Times New Roman"/>
                <w:color w:val="000000"/>
                <w:szCs w:val="19"/>
                <w:lang w:val="en-US" w:eastAsia="de-CH"/>
              </w:rPr>
            </w:pPr>
            <w:ins w:id="203" w:author="Hümbelin Oliver" w:date="2015-04-10T16:57:00Z">
              <w:r w:rsidRPr="00763E00">
                <w:rPr>
                  <w:rFonts w:eastAsia="Times New Roman"/>
                  <w:color w:val="000000"/>
                  <w:szCs w:val="19"/>
                  <w:lang w:val="en-US" w:eastAsia="de-CH"/>
                </w:rPr>
                <w:t>tax evasion,</w:t>
              </w:r>
            </w:ins>
            <w:ins w:id="204" w:author="Hümbelin Oliver" w:date="2015-04-10T16:56:00Z">
              <w:r w:rsidRPr="00763E00">
                <w:rPr>
                  <w:rFonts w:eastAsia="Times New Roman"/>
                  <w:color w:val="000000"/>
                  <w:szCs w:val="19"/>
                  <w:lang w:val="en-US" w:eastAsia="de-CH"/>
                </w:rPr>
                <w:t>, non-taxed</w:t>
              </w:r>
            </w:ins>
          </w:p>
        </w:tc>
        <w:tc>
          <w:tcPr>
            <w:tcW w:w="1320" w:type="dxa"/>
            <w:tcBorders>
              <w:top w:val="nil"/>
              <w:left w:val="nil"/>
              <w:bottom w:val="nil"/>
              <w:right w:val="nil"/>
            </w:tcBorders>
            <w:shd w:val="clear" w:color="auto" w:fill="auto"/>
            <w:noWrap/>
            <w:vAlign w:val="center"/>
            <w:hideMark/>
            <w:tcPrChange w:id="205" w:author="Hümbelin Oliver" w:date="2015-04-10T16:58:00Z">
              <w:tcPr>
                <w:tcW w:w="1320" w:type="dxa"/>
                <w:tcBorders>
                  <w:top w:val="nil"/>
                  <w:left w:val="nil"/>
                  <w:bottom w:val="nil"/>
                  <w:right w:val="nil"/>
                </w:tcBorders>
                <w:shd w:val="clear" w:color="auto" w:fill="auto"/>
                <w:noWrap/>
                <w:vAlign w:val="center"/>
                <w:hideMark/>
              </w:tcPr>
            </w:tcPrChange>
          </w:tcPr>
          <w:p w14:paraId="63ADEA1D" w14:textId="483B5688"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w:t>
            </w:r>
            <w:del w:id="206" w:author="Hümbelin Oliver" w:date="2015-04-10T16:57:00Z">
              <w:r w:rsidRPr="00763E00" w:rsidDel="00F52BB6">
                <w:rPr>
                  <w:rFonts w:eastAsia="Times New Roman"/>
                  <w:color w:val="000000"/>
                  <w:szCs w:val="19"/>
                  <w:lang w:val="en-US" w:eastAsia="de-CH"/>
                </w:rPr>
                <w:delText>,</w:delText>
              </w:r>
            </w:del>
            <w:r w:rsidRPr="00763E00">
              <w:rPr>
                <w:rFonts w:eastAsia="Times New Roman"/>
                <w:color w:val="000000"/>
                <w:szCs w:val="19"/>
                <w:lang w:val="en-US" w:eastAsia="de-CH"/>
              </w:rPr>
              <w:t xml:space="preserve"> </w:t>
            </w:r>
            <w:del w:id="207" w:author="Hümbelin Oliver" w:date="2015-04-10T16:57:00Z">
              <w:r w:rsidRPr="00763E00" w:rsidDel="00F52BB6">
                <w:rPr>
                  <w:rFonts w:eastAsia="Times New Roman"/>
                  <w:color w:val="000000"/>
                  <w:szCs w:val="19"/>
                  <w:lang w:val="en-US" w:eastAsia="de-CH"/>
                </w:rPr>
                <w:delText>non-taxed</w:delText>
              </w:r>
            </w:del>
          </w:p>
        </w:tc>
        <w:tc>
          <w:tcPr>
            <w:tcW w:w="1320" w:type="dxa"/>
            <w:gridSpan w:val="2"/>
            <w:tcBorders>
              <w:top w:val="nil"/>
              <w:left w:val="nil"/>
              <w:bottom w:val="nil"/>
              <w:right w:val="nil"/>
            </w:tcBorders>
            <w:shd w:val="clear" w:color="auto" w:fill="auto"/>
            <w:noWrap/>
            <w:vAlign w:val="center"/>
            <w:hideMark/>
            <w:tcPrChange w:id="208" w:author="Hümbelin Oliver" w:date="2015-04-10T16:58:00Z">
              <w:tcPr>
                <w:tcW w:w="1320" w:type="dxa"/>
                <w:gridSpan w:val="2"/>
                <w:tcBorders>
                  <w:top w:val="nil"/>
                  <w:left w:val="nil"/>
                  <w:bottom w:val="nil"/>
                  <w:right w:val="nil"/>
                </w:tcBorders>
                <w:shd w:val="clear" w:color="auto" w:fill="auto"/>
                <w:noWrap/>
                <w:vAlign w:val="center"/>
                <w:hideMark/>
              </w:tcPr>
            </w:tcPrChange>
          </w:tcPr>
          <w:p w14:paraId="21FB5040" w14:textId="1EEE1FD7" w:rsidR="003174A7" w:rsidRPr="00763E00" w:rsidRDefault="003174A7" w:rsidP="007864B9">
            <w:pPr>
              <w:spacing w:line="240" w:lineRule="auto"/>
              <w:jc w:val="center"/>
              <w:rPr>
                <w:rFonts w:eastAsia="Times New Roman"/>
                <w:color w:val="000000"/>
                <w:szCs w:val="19"/>
                <w:lang w:val="en-US" w:eastAsia="de-CH"/>
              </w:rPr>
            </w:pPr>
            <w:del w:id="209" w:author="Hümbelin Oliver" w:date="2015-04-10T16:56:00Z">
              <w:r w:rsidRPr="00763E00" w:rsidDel="00F52BB6">
                <w:rPr>
                  <w:rFonts w:eastAsia="Times New Roman"/>
                  <w:color w:val="000000"/>
                  <w:szCs w:val="19"/>
                  <w:lang w:val="en-US" w:eastAsia="de-CH"/>
                </w:rPr>
                <w:delText>sample bias</w:delText>
              </w:r>
            </w:del>
            <w:ins w:id="210" w:author="Hümbelin Oliver" w:date="2015-04-10T16:56:00Z">
              <w:r w:rsidR="00F52BB6">
                <w:rPr>
                  <w:rFonts w:eastAsia="Times New Roman"/>
                  <w:color w:val="000000"/>
                  <w:szCs w:val="19"/>
                  <w:lang w:val="en-US" w:eastAsia="de-CH"/>
                </w:rPr>
                <w:t xml:space="preserve">non response, </w:t>
              </w:r>
              <w:proofErr w:type="spellStart"/>
              <w:r w:rsidR="00F52BB6">
                <w:rPr>
                  <w:rFonts w:eastAsia="Times New Roman"/>
                  <w:color w:val="000000"/>
                  <w:szCs w:val="19"/>
                  <w:lang w:val="en-US" w:eastAsia="de-CH"/>
                </w:rPr>
                <w:t>undercoverage</w:t>
              </w:r>
            </w:ins>
            <w:proofErr w:type="spellEnd"/>
          </w:p>
        </w:tc>
      </w:tr>
      <w:tr w:rsidR="003174A7" w:rsidRPr="007C1C84" w14:paraId="7B3B2B13" w14:textId="77777777" w:rsidTr="00F52BB6">
        <w:trPr>
          <w:gridAfter w:val="1"/>
          <w:wAfter w:w="458" w:type="dxa"/>
          <w:trHeight w:val="525"/>
          <w:trPrChange w:id="211" w:author="Hümbelin Oliver" w:date="2015-04-10T16:58:00Z">
            <w:trPr>
              <w:gridAfter w:val="1"/>
              <w:wAfter w:w="458" w:type="dxa"/>
              <w:trHeight w:val="525"/>
            </w:trPr>
          </w:trPrChange>
        </w:trPr>
        <w:tc>
          <w:tcPr>
            <w:tcW w:w="3820" w:type="dxa"/>
            <w:tcBorders>
              <w:top w:val="nil"/>
              <w:left w:val="nil"/>
              <w:bottom w:val="double" w:sz="6" w:space="0" w:color="auto"/>
              <w:right w:val="nil"/>
            </w:tcBorders>
            <w:shd w:val="clear" w:color="auto" w:fill="auto"/>
            <w:vAlign w:val="center"/>
            <w:hideMark/>
            <w:tcPrChange w:id="212" w:author="Hümbelin Oliver" w:date="2015-04-10T16:58:00Z">
              <w:tcPr>
                <w:tcW w:w="3820" w:type="dxa"/>
                <w:tcBorders>
                  <w:top w:val="nil"/>
                  <w:left w:val="nil"/>
                  <w:bottom w:val="double" w:sz="6" w:space="0" w:color="auto"/>
                  <w:right w:val="nil"/>
                </w:tcBorders>
                <w:shd w:val="clear" w:color="auto" w:fill="auto"/>
                <w:vAlign w:val="center"/>
                <w:hideMark/>
              </w:tcPr>
            </w:tcPrChange>
          </w:tcPr>
          <w:p w14:paraId="2BAD6B94" w14:textId="64923A60"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vAlign w:val="center"/>
            <w:tcPrChange w:id="213" w:author="Hümbelin Oliver" w:date="2015-04-10T16:58:00Z">
              <w:tcPr>
                <w:tcW w:w="1320" w:type="dxa"/>
                <w:tcBorders>
                  <w:top w:val="nil"/>
                  <w:left w:val="nil"/>
                  <w:bottom w:val="double" w:sz="6" w:space="0" w:color="auto"/>
                  <w:right w:val="nil"/>
                </w:tcBorders>
              </w:tcPr>
            </w:tcPrChange>
          </w:tcPr>
          <w:p w14:paraId="61AFA206" w14:textId="58D66617" w:rsidR="003174A7" w:rsidRPr="00763E00" w:rsidRDefault="00F52BB6" w:rsidP="00F52BB6">
            <w:pPr>
              <w:spacing w:line="240" w:lineRule="auto"/>
              <w:jc w:val="center"/>
              <w:rPr>
                <w:ins w:id="214" w:author="Hümbelin Oliver" w:date="2015-04-10T16:49:00Z"/>
                <w:rFonts w:eastAsia="Times New Roman"/>
                <w:color w:val="000000"/>
                <w:szCs w:val="19"/>
                <w:lang w:val="en-US" w:eastAsia="de-CH"/>
              </w:rPr>
            </w:pPr>
            <w:ins w:id="215" w:author="Hümbelin Oliver" w:date="2015-04-10T16:57:00Z">
              <w:r>
                <w:rPr>
                  <w:rFonts w:eastAsia="Times New Roman"/>
                  <w:color w:val="000000"/>
                  <w:szCs w:val="19"/>
                  <w:lang w:val="en-US" w:eastAsia="de-CH"/>
                </w:rPr>
                <w:t>long</w:t>
              </w:r>
            </w:ins>
          </w:p>
        </w:tc>
        <w:tc>
          <w:tcPr>
            <w:tcW w:w="1320" w:type="dxa"/>
            <w:tcBorders>
              <w:top w:val="nil"/>
              <w:left w:val="nil"/>
              <w:bottom w:val="double" w:sz="6" w:space="0" w:color="auto"/>
              <w:right w:val="nil"/>
            </w:tcBorders>
            <w:shd w:val="clear" w:color="auto" w:fill="auto"/>
            <w:noWrap/>
            <w:vAlign w:val="center"/>
            <w:hideMark/>
            <w:tcPrChange w:id="216" w:author="Hümbelin Oliver" w:date="2015-04-10T16:58:00Z">
              <w:tcPr>
                <w:tcW w:w="1320" w:type="dxa"/>
                <w:gridSpan w:val="3"/>
                <w:tcBorders>
                  <w:top w:val="nil"/>
                  <w:left w:val="nil"/>
                  <w:bottom w:val="double" w:sz="6" w:space="0" w:color="auto"/>
                  <w:right w:val="nil"/>
                </w:tcBorders>
                <w:shd w:val="clear" w:color="auto" w:fill="auto"/>
                <w:noWrap/>
                <w:vAlign w:val="center"/>
                <w:hideMark/>
              </w:tcPr>
            </w:tcPrChange>
          </w:tcPr>
          <w:p w14:paraId="3704CCE8" w14:textId="463A679A" w:rsidR="003174A7" w:rsidRPr="00763E00" w:rsidRDefault="003174A7" w:rsidP="00F52BB6">
            <w:pPr>
              <w:spacing w:line="240" w:lineRule="auto"/>
              <w:jc w:val="center"/>
              <w:rPr>
                <w:rFonts w:eastAsia="Times New Roman"/>
                <w:color w:val="000000"/>
                <w:szCs w:val="19"/>
                <w:lang w:val="en-US" w:eastAsia="de-CH"/>
              </w:rPr>
            </w:pPr>
            <w:del w:id="217" w:author="Hümbelin Oliver" w:date="2015-04-10T16:57:00Z">
              <w:r w:rsidRPr="00763E00" w:rsidDel="00F52BB6">
                <w:rPr>
                  <w:rFonts w:eastAsia="Times New Roman"/>
                  <w:color w:val="000000"/>
                  <w:szCs w:val="19"/>
                  <w:lang w:val="en-US" w:eastAsia="de-CH"/>
                </w:rPr>
                <w:delText xml:space="preserve">long </w:delText>
              </w:r>
            </w:del>
            <w:ins w:id="218" w:author="Hümbelin Oliver" w:date="2015-04-10T17:01:00Z">
              <w:r w:rsidR="00F52BB6">
                <w:rPr>
                  <w:rFonts w:eastAsia="Times New Roman"/>
                  <w:color w:val="000000"/>
                  <w:szCs w:val="19"/>
                  <w:lang w:val="en-US" w:eastAsia="de-CH"/>
                </w:rPr>
                <w:t>restricted</w:t>
              </w:r>
            </w:ins>
          </w:p>
        </w:tc>
        <w:tc>
          <w:tcPr>
            <w:tcW w:w="1320" w:type="dxa"/>
            <w:tcBorders>
              <w:top w:val="nil"/>
              <w:left w:val="nil"/>
              <w:bottom w:val="double" w:sz="6" w:space="0" w:color="auto"/>
              <w:right w:val="nil"/>
            </w:tcBorders>
            <w:shd w:val="clear" w:color="auto" w:fill="auto"/>
            <w:noWrap/>
            <w:vAlign w:val="center"/>
            <w:hideMark/>
            <w:tcPrChange w:id="219" w:author="Hümbelin Oliver" w:date="2015-04-10T16:58:00Z">
              <w:tcPr>
                <w:tcW w:w="1320" w:type="dxa"/>
                <w:gridSpan w:val="2"/>
                <w:tcBorders>
                  <w:top w:val="nil"/>
                  <w:left w:val="nil"/>
                  <w:bottom w:val="double" w:sz="6" w:space="0" w:color="auto"/>
                  <w:right w:val="nil"/>
                </w:tcBorders>
                <w:shd w:val="clear" w:color="auto" w:fill="auto"/>
                <w:noWrap/>
                <w:vAlign w:val="center"/>
                <w:hideMark/>
              </w:tcPr>
            </w:tcPrChange>
          </w:tcPr>
          <w:p w14:paraId="4E35A657" w14:textId="77777777"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60FAD0F"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del w:id="220" w:author="Hümbelin Oliver" w:date="2015-04-10T16:13:00Z">
        <w:r w:rsidRPr="00B14648" w:rsidDel="00070C65">
          <w:rPr>
            <w:rFonts w:ascii="Lucida Sans" w:hAnsi="Lucida Sans"/>
            <w:i/>
            <w:sz w:val="19"/>
            <w:szCs w:val="19"/>
            <w:lang w:val="en-US"/>
          </w:rPr>
          <w:delText xml:space="preserve">central </w:delText>
        </w:r>
      </w:del>
      <w:ins w:id="221" w:author="Hümbelin Oliver" w:date="2015-04-10T16:13:00Z">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ins>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del w:id="222" w:author="Hümbelin Oliver" w:date="2015-04-10T17:16:00Z">
        <w:r w:rsidRPr="00B14648" w:rsidDel="00D5668A">
          <w:rPr>
            <w:rFonts w:ascii="Lucida Sans" w:hAnsi="Lucida Sans"/>
            <w:sz w:val="19"/>
            <w:szCs w:val="19"/>
            <w:lang w:val="en-US"/>
          </w:rPr>
          <w:delText xml:space="preserve">Furthermore, in </w:delText>
        </w:r>
        <w:r w:rsidR="002E5A31" w:rsidDel="00D5668A">
          <w:rPr>
            <w:rFonts w:ascii="Lucida Sans" w:hAnsi="Lucida Sans"/>
            <w:sz w:val="19"/>
            <w:szCs w:val="19"/>
            <w:lang w:val="en-US"/>
          </w:rPr>
          <w:delText>many</w:delText>
        </w:r>
        <w:r w:rsidRPr="00B14648" w:rsidDel="00D5668A">
          <w:rPr>
            <w:rFonts w:ascii="Lucida Sans" w:hAnsi="Lucida Sans"/>
            <w:sz w:val="19"/>
            <w:szCs w:val="19"/>
            <w:lang w:val="en-US"/>
          </w:rPr>
          <w:delText xml:space="preserve"> countries tax </w:delText>
        </w:r>
      </w:del>
      <w:ins w:id="223" w:author="Hümbelin Oliver" w:date="2015-04-10T17:16:00Z">
        <w:r w:rsidR="00D5668A">
          <w:rPr>
            <w:rFonts w:ascii="Lucida Sans" w:hAnsi="Lucida Sans"/>
            <w:sz w:val="19"/>
            <w:szCs w:val="19"/>
            <w:lang w:val="en-US"/>
          </w:rPr>
          <w:t>T</w:t>
        </w:r>
        <w:r w:rsidR="00D5668A" w:rsidRPr="00B14648">
          <w:rPr>
            <w:rFonts w:ascii="Lucida Sans" w:hAnsi="Lucida Sans"/>
            <w:sz w:val="19"/>
            <w:szCs w:val="19"/>
            <w:lang w:val="en-US"/>
          </w:rPr>
          <w:t xml:space="preserve">ax </w:t>
        </w:r>
      </w:ins>
      <w:r w:rsidRPr="00B14648">
        <w:rPr>
          <w:rFonts w:ascii="Lucida Sans" w:hAnsi="Lucida Sans"/>
          <w:sz w:val="19"/>
          <w:szCs w:val="19"/>
          <w:lang w:val="en-US"/>
        </w:rPr>
        <w:t xml:space="preserve">statistics are </w:t>
      </w:r>
      <w:del w:id="224" w:author="Hümbelin Oliver" w:date="2015-04-10T17:16:00Z">
        <w:r w:rsidRPr="00B14648" w:rsidDel="00D5668A">
          <w:rPr>
            <w:rFonts w:ascii="Lucida Sans" w:hAnsi="Lucida Sans"/>
            <w:sz w:val="19"/>
            <w:szCs w:val="19"/>
            <w:lang w:val="en-US"/>
          </w:rPr>
          <w:delText xml:space="preserve">only </w:delText>
        </w:r>
      </w:del>
      <w:ins w:id="225" w:author="Hümbelin Oliver" w:date="2015-04-10T17:16:00Z">
        <w:r w:rsidR="00D5668A">
          <w:rPr>
            <w:rFonts w:ascii="Lucida Sans" w:hAnsi="Lucida Sans"/>
            <w:sz w:val="19"/>
            <w:szCs w:val="19"/>
            <w:lang w:val="en-US"/>
          </w:rPr>
          <w:t>often easy</w:t>
        </w:r>
        <w:r w:rsidR="00D5668A" w:rsidRPr="00B14648">
          <w:rPr>
            <w:rFonts w:ascii="Lucida Sans" w:hAnsi="Lucida Sans"/>
            <w:sz w:val="19"/>
            <w:szCs w:val="19"/>
            <w:lang w:val="en-US"/>
          </w:rPr>
          <w:t xml:space="preserve"> </w:t>
        </w:r>
      </w:ins>
      <w:r w:rsidRPr="00B14648">
        <w:rPr>
          <w:rFonts w:ascii="Lucida Sans" w:hAnsi="Lucida Sans"/>
          <w:sz w:val="19"/>
          <w:szCs w:val="19"/>
          <w:lang w:val="en-US"/>
        </w:rPr>
        <w:t>available in</w:t>
      </w:r>
      <w:ins w:id="226" w:author="Hümbelin Oliver" w:date="2015-04-10T17:17:00Z">
        <w:r w:rsidR="00D5668A">
          <w:rPr>
            <w:rFonts w:ascii="Lucida Sans" w:hAnsi="Lucida Sans"/>
            <w:sz w:val="19"/>
            <w:szCs w:val="19"/>
            <w:lang w:val="en-US"/>
          </w:rPr>
          <w:t xml:space="preserve"> the mentioned</w:t>
        </w:r>
      </w:ins>
      <w:r w:rsidRPr="00B14648">
        <w:rPr>
          <w:rFonts w:ascii="Lucida Sans" w:hAnsi="Lucida Sans"/>
          <w:sz w:val="19"/>
          <w:szCs w:val="19"/>
          <w:lang w:val="en-US"/>
        </w:rPr>
        <w:t xml:space="preserve"> aggregated form showing tax units per taxable income/wealth brackets</w:t>
      </w:r>
      <w:ins w:id="227" w:author="Hümbelin Oliver" w:date="2015-04-10T17:16:00Z">
        <w:r w:rsidR="00D5668A">
          <w:rPr>
            <w:rFonts w:ascii="Lucida Sans" w:hAnsi="Lucida Sans"/>
            <w:sz w:val="19"/>
            <w:szCs w:val="19"/>
            <w:lang w:val="en-US"/>
          </w:rPr>
          <w:t>, but</w:t>
        </w:r>
      </w:ins>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ins w:id="228" w:author="Hümbelin Oliver" w:date="2015-04-10T17:19:00Z">
        <w:r w:rsidR="00D5668A">
          <w:rPr>
            <w:rFonts w:ascii="Lucida Sans" w:hAnsi="Lucida Sans"/>
            <w:sz w:val="19"/>
            <w:szCs w:val="19"/>
            <w:lang w:val="en-US"/>
          </w:rPr>
          <w:t xml:space="preserve"> T</w:t>
        </w:r>
      </w:ins>
      <w:ins w:id="229" w:author="Hümbelin Oliver" w:date="2015-04-10T17:20:00Z">
        <w:r w:rsidR="00D5668A">
          <w:rPr>
            <w:rFonts w:ascii="Lucida Sans" w:hAnsi="Lucida Sans"/>
            <w:sz w:val="19"/>
            <w:szCs w:val="19"/>
            <w:lang w:val="en-US"/>
          </w:rPr>
          <w:t>he situation is far better when micro tax data is at hand. If income and wealth is taxed a complete conjoint distributional analysis is possible.</w:t>
        </w:r>
      </w:ins>
      <w:ins w:id="230" w:author="Hümbelin Oliver" w:date="2015-04-10T17:22:00Z">
        <w:r w:rsidR="00D5668A">
          <w:rPr>
            <w:rFonts w:ascii="Lucida Sans" w:hAnsi="Lucida Sans"/>
            <w:sz w:val="19"/>
            <w:szCs w:val="19"/>
            <w:lang w:val="en-US"/>
          </w:rPr>
          <w:t xml:space="preserve"> </w:t>
        </w:r>
      </w:ins>
      <w:ins w:id="231" w:author="Hümbelin Oliver" w:date="2015-04-10T17:23:00Z">
        <w:r w:rsidR="00D5668A">
          <w:rPr>
            <w:rFonts w:ascii="Lucida Sans" w:hAnsi="Lucida Sans"/>
            <w:sz w:val="19"/>
            <w:szCs w:val="19"/>
            <w:lang w:val="en-US"/>
          </w:rPr>
          <w:t xml:space="preserve">Key measures can also be constructed quit flexible, because </w:t>
        </w:r>
      </w:ins>
      <w:ins w:id="232" w:author="Hümbelin Oliver" w:date="2015-04-10T17:24:00Z">
        <w:r w:rsidR="00D5668A">
          <w:rPr>
            <w:rFonts w:ascii="Lucida Sans" w:hAnsi="Lucida Sans"/>
            <w:sz w:val="19"/>
            <w:szCs w:val="19"/>
            <w:lang w:val="en-US"/>
          </w:rPr>
          <w:t xml:space="preserve">pre-taxing </w:t>
        </w:r>
        <w:r w:rsidR="007864B9">
          <w:rPr>
            <w:rFonts w:ascii="Lucida Sans" w:hAnsi="Lucida Sans"/>
            <w:sz w:val="19"/>
            <w:szCs w:val="19"/>
            <w:lang w:val="en-US"/>
          </w:rPr>
          <w:t>information’s</w:t>
        </w:r>
        <w:r w:rsidR="00D5668A">
          <w:rPr>
            <w:rFonts w:ascii="Lucida Sans" w:hAnsi="Lucida Sans"/>
            <w:sz w:val="19"/>
            <w:szCs w:val="19"/>
            <w:lang w:val="en-US"/>
          </w:rPr>
          <w:t xml:space="preserve"> </w:t>
        </w:r>
      </w:ins>
      <w:ins w:id="233" w:author="Hümbelin Oliver" w:date="2015-04-10T17:26:00Z">
        <w:r w:rsidR="007864B9">
          <w:rPr>
            <w:rFonts w:ascii="Lucida Sans" w:hAnsi="Lucida Sans"/>
            <w:sz w:val="19"/>
            <w:szCs w:val="19"/>
            <w:lang w:val="en-US"/>
          </w:rPr>
          <w:t>exist (before deductions)</w:t>
        </w:r>
      </w:ins>
      <w:ins w:id="234" w:author="Hümbelin Oliver" w:date="2015-04-10T17:28:00Z">
        <w:r w:rsidR="007864B9">
          <w:rPr>
            <w:rFonts w:ascii="Lucida Sans" w:hAnsi="Lucida Sans"/>
            <w:sz w:val="19"/>
            <w:szCs w:val="19"/>
            <w:lang w:val="en-US"/>
          </w:rPr>
          <w:t xml:space="preserve"> and the most important</w:t>
        </w:r>
      </w:ins>
      <w:ins w:id="235" w:author="Hümbelin Oliver" w:date="2015-04-10T17:25:00Z">
        <w:r w:rsidR="007864B9">
          <w:rPr>
            <w:rFonts w:ascii="Lucida Sans" w:hAnsi="Lucida Sans"/>
            <w:sz w:val="19"/>
            <w:szCs w:val="19"/>
            <w:lang w:val="en-US"/>
          </w:rPr>
          <w:t xml:space="preserve"> </w:t>
        </w:r>
      </w:ins>
      <w:ins w:id="236" w:author="Hümbelin Oliver" w:date="2015-04-10T17:28:00Z">
        <w:r w:rsidR="007864B9">
          <w:rPr>
            <w:rFonts w:ascii="Lucida Sans" w:hAnsi="Lucida Sans"/>
            <w:sz w:val="19"/>
            <w:szCs w:val="19"/>
            <w:lang w:val="en-US"/>
          </w:rPr>
          <w:t>e</w:t>
        </w:r>
      </w:ins>
      <w:ins w:id="237" w:author="Hümbelin Oliver" w:date="2015-04-10T17:27:00Z">
        <w:r w:rsidR="007864B9">
          <w:rPr>
            <w:rFonts w:ascii="Lucida Sans" w:hAnsi="Lucida Sans"/>
            <w:sz w:val="19"/>
            <w:szCs w:val="19"/>
            <w:lang w:val="en-US"/>
          </w:rPr>
          <w:t xml:space="preserve">xpenditures </w:t>
        </w:r>
      </w:ins>
      <w:ins w:id="238" w:author="Hümbelin Oliver" w:date="2015-04-10T17:28:00Z">
        <w:r w:rsidR="007864B9">
          <w:rPr>
            <w:rFonts w:ascii="Lucida Sans" w:hAnsi="Lucida Sans"/>
            <w:sz w:val="19"/>
            <w:szCs w:val="19"/>
            <w:lang w:val="en-US"/>
          </w:rPr>
          <w:t xml:space="preserve">like taxes </w:t>
        </w:r>
      </w:ins>
      <w:ins w:id="239" w:author="Hümbelin Oliver" w:date="2015-04-10T17:27:00Z">
        <w:r w:rsidR="007864B9">
          <w:rPr>
            <w:rFonts w:ascii="Lucida Sans" w:hAnsi="Lucida Sans"/>
            <w:sz w:val="19"/>
            <w:szCs w:val="19"/>
            <w:lang w:val="en-US"/>
          </w:rPr>
          <w:t xml:space="preserve">are present, </w:t>
        </w:r>
      </w:ins>
      <w:ins w:id="240" w:author="Hümbelin Oliver" w:date="2015-04-10T17:28:00Z">
        <w:r w:rsidR="007864B9">
          <w:rPr>
            <w:rFonts w:ascii="Lucida Sans" w:hAnsi="Lucida Sans"/>
            <w:sz w:val="19"/>
            <w:szCs w:val="19"/>
            <w:lang w:val="en-US"/>
          </w:rPr>
          <w:t xml:space="preserve">while detailed </w:t>
        </w:r>
        <w:proofErr w:type="spellStart"/>
        <w:r w:rsidR="007864B9">
          <w:rPr>
            <w:rFonts w:ascii="Lucida Sans" w:hAnsi="Lucida Sans"/>
            <w:sz w:val="19"/>
            <w:szCs w:val="19"/>
            <w:lang w:val="en-US"/>
          </w:rPr>
          <w:t>informations</w:t>
        </w:r>
        <w:proofErr w:type="spellEnd"/>
        <w:r w:rsidR="007864B9">
          <w:rPr>
            <w:rFonts w:ascii="Lucida Sans" w:hAnsi="Lucida Sans"/>
            <w:sz w:val="19"/>
            <w:szCs w:val="19"/>
            <w:lang w:val="en-US"/>
          </w:rPr>
          <w:t xml:space="preserve"> on consumptions is still missing</w:t>
        </w:r>
      </w:ins>
      <w:ins w:id="241" w:author="Hümbelin Oliver" w:date="2015-04-10T17:27:00Z">
        <w:r w:rsidR="007864B9">
          <w:rPr>
            <w:rFonts w:ascii="Lucida Sans" w:hAnsi="Lucida Sans"/>
            <w:sz w:val="19"/>
            <w:szCs w:val="19"/>
            <w:lang w:val="en-US"/>
          </w:rPr>
          <w:t>.</w:t>
        </w:r>
      </w:ins>
      <w:ins w:id="242" w:author="Hümbelin Oliver" w:date="2015-04-10T17:29:00Z">
        <w:r w:rsidR="007864B9">
          <w:rPr>
            <w:rFonts w:ascii="Lucida Sans" w:hAnsi="Lucida Sans"/>
            <w:sz w:val="19"/>
            <w:szCs w:val="19"/>
            <w:lang w:val="en-US"/>
          </w:rPr>
          <w:t xml:space="preserve"> </w:t>
        </w:r>
      </w:ins>
      <w:del w:id="243" w:author="Hümbelin Oliver" w:date="2015-04-10T17:29:00Z">
        <w:r w:rsidRPr="00B14648" w:rsidDel="007864B9">
          <w:rPr>
            <w:rFonts w:ascii="Lucida Sans" w:hAnsi="Lucida Sans"/>
            <w:sz w:val="19"/>
            <w:szCs w:val="19"/>
            <w:lang w:val="en-US"/>
          </w:rPr>
          <w:delText xml:space="preserve"> Concerning </w:delText>
        </w:r>
      </w:del>
      <w:ins w:id="244" w:author="Hümbelin Oliver" w:date="2015-04-10T17:29:00Z">
        <w:r w:rsidR="007864B9">
          <w:rPr>
            <w:rFonts w:ascii="Lucida Sans" w:hAnsi="Lucida Sans"/>
            <w:sz w:val="19"/>
            <w:szCs w:val="19"/>
            <w:lang w:val="en-US"/>
          </w:rPr>
          <w:t>Nonetheless concerning</w:t>
        </w:r>
        <w:r w:rsidR="007864B9" w:rsidRPr="00B14648">
          <w:rPr>
            <w:rFonts w:ascii="Lucida Sans" w:hAnsi="Lucida Sans"/>
            <w:sz w:val="19"/>
            <w:szCs w:val="19"/>
            <w:lang w:val="en-US"/>
          </w:rPr>
          <w:t xml:space="preserve"> </w:t>
        </w:r>
      </w:ins>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07A4D7CA"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w:t>
      </w:r>
      <w:proofErr w:type="spellStart"/>
      <w:r>
        <w:rPr>
          <w:rFonts w:ascii="Lucida Sans" w:hAnsi="Lucida Sans"/>
          <w:sz w:val="19"/>
          <w:szCs w:val="19"/>
          <w:lang w:val="en-US"/>
        </w:rPr>
        <w:t>level</w:t>
      </w:r>
      <w:proofErr w:type="gramStart"/>
      <w:ins w:id="245" w:author="Hümbelin Oliver" w:date="2015-04-10T17:30:00Z">
        <w:r w:rsidR="007864B9">
          <w:rPr>
            <w:rFonts w:ascii="Lucida Sans" w:hAnsi="Lucida Sans"/>
            <w:sz w:val="19"/>
            <w:szCs w:val="19"/>
            <w:lang w:val="en-US"/>
          </w:rPr>
          <w:t>,</w:t>
        </w:r>
      </w:ins>
      <w:proofErr w:type="gramEnd"/>
      <w:del w:id="246" w:author="Hümbelin Oliver" w:date="2015-04-10T17:30:00Z">
        <w:r w:rsidDel="007864B9">
          <w:rPr>
            <w:rFonts w:ascii="Lucida Sans" w:hAnsi="Lucida Sans"/>
            <w:sz w:val="19"/>
            <w:szCs w:val="19"/>
            <w:lang w:val="en-US"/>
          </w:rPr>
          <w:delText xml:space="preserve"> (</w:delText>
        </w:r>
      </w:del>
      <w:r>
        <w:rPr>
          <w:rFonts w:ascii="Lucida Sans" w:hAnsi="Lucida Sans"/>
          <w:sz w:val="19"/>
          <w:szCs w:val="19"/>
          <w:lang w:val="en-US"/>
        </w:rPr>
        <w:t>like</w:t>
      </w:r>
      <w:proofErr w:type="spellEnd"/>
      <w:r>
        <w:rPr>
          <w:rFonts w:ascii="Lucida Sans" w:hAnsi="Lucida Sans"/>
          <w:sz w:val="19"/>
          <w:szCs w:val="19"/>
          <w:lang w:val="en-US"/>
        </w:rPr>
        <w:t xml:space="preserve"> it is </w:t>
      </w:r>
      <w:r w:rsidR="005D2E6C">
        <w:rPr>
          <w:rFonts w:ascii="Lucida Sans" w:hAnsi="Lucida Sans"/>
          <w:sz w:val="19"/>
          <w:szCs w:val="19"/>
          <w:lang w:val="en-US"/>
        </w:rPr>
        <w:t xml:space="preserve">mostly </w:t>
      </w:r>
      <w:r>
        <w:rPr>
          <w:rFonts w:ascii="Lucida Sans" w:hAnsi="Lucida Sans"/>
          <w:sz w:val="19"/>
          <w:szCs w:val="19"/>
          <w:lang w:val="en-US"/>
        </w:rPr>
        <w:t>the case with survey data</w:t>
      </w:r>
      <w:ins w:id="247" w:author="Hümbelin Oliver" w:date="2015-04-10T17:30:00Z">
        <w:r w:rsidR="007864B9">
          <w:rPr>
            <w:rFonts w:ascii="Lucida Sans" w:hAnsi="Lucida Sans"/>
            <w:sz w:val="19"/>
            <w:szCs w:val="19"/>
            <w:lang w:val="en-US"/>
          </w:rPr>
          <w:t xml:space="preserve"> and also with micro tax data</w:t>
        </w:r>
      </w:ins>
      <w:del w:id="248" w:author="Hümbelin Oliver" w:date="2015-04-10T17:30:00Z">
        <w:r w:rsidDel="007864B9">
          <w:rPr>
            <w:rFonts w:ascii="Lucida Sans" w:hAnsi="Lucida Sans"/>
            <w:sz w:val="19"/>
            <w:szCs w:val="19"/>
            <w:lang w:val="en-US"/>
          </w:rPr>
          <w:delText>)</w:delText>
        </w:r>
      </w:del>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72E515C4"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ins w:id="249" w:author="Hümbelin Oliver" w:date="2015-04-10T17:32:00Z">
        <w:r w:rsidR="007864B9">
          <w:rPr>
            <w:rFonts w:ascii="Lucida Sans" w:hAnsi="Lucida Sans"/>
            <w:sz w:val="19"/>
            <w:szCs w:val="19"/>
            <w:lang w:val="en-US"/>
          </w:rPr>
          <w:t xml:space="preserve"> </w:t>
        </w:r>
        <w:r w:rsidR="007864B9">
          <w:rPr>
            <w:rFonts w:ascii="Lucida Sans" w:hAnsi="Lucida Sans"/>
            <w:sz w:val="19"/>
            <w:szCs w:val="19"/>
            <w:lang w:val="en-US"/>
          </w:rPr>
          <w:t xml:space="preserve">Sometimes micro tax data can be </w:t>
        </w:r>
        <w:r w:rsidR="007864B9">
          <w:rPr>
            <w:rFonts w:ascii="Lucida Sans" w:hAnsi="Lucida Sans"/>
            <w:sz w:val="19"/>
            <w:szCs w:val="19"/>
            <w:lang w:val="en-US"/>
          </w:rPr>
          <w:t xml:space="preserve">enriched with </w:t>
        </w:r>
        <w:proofErr w:type="gramStart"/>
        <w:r w:rsidR="007864B9">
          <w:rPr>
            <w:rFonts w:ascii="Lucida Sans" w:hAnsi="Lucida Sans"/>
            <w:sz w:val="19"/>
            <w:szCs w:val="19"/>
            <w:lang w:val="en-US"/>
          </w:rPr>
          <w:t>an</w:t>
        </w:r>
        <w:proofErr w:type="gramEnd"/>
        <w:r w:rsidR="007864B9">
          <w:rPr>
            <w:rFonts w:ascii="Lucida Sans" w:hAnsi="Lucida Sans"/>
            <w:sz w:val="19"/>
            <w:szCs w:val="19"/>
            <w:lang w:val="en-US"/>
          </w:rPr>
          <w:t xml:space="preserve"> household id based on housing </w:t>
        </w:r>
        <w:proofErr w:type="spellStart"/>
        <w:r w:rsidR="007864B9">
          <w:rPr>
            <w:rFonts w:ascii="Lucida Sans" w:hAnsi="Lucida Sans"/>
            <w:sz w:val="19"/>
            <w:szCs w:val="19"/>
            <w:lang w:val="en-US"/>
          </w:rPr>
          <w:t>codes.</w:t>
        </w:r>
      </w:ins>
      <w:del w:id="250" w:author="Hümbelin Oliver" w:date="2015-04-10T17:32:00Z">
        <w:r w:rsidRPr="00B14648" w:rsidDel="007864B9">
          <w:rPr>
            <w:rFonts w:ascii="Lucida Sans" w:hAnsi="Lucida Sans"/>
            <w:sz w:val="19"/>
            <w:szCs w:val="19"/>
            <w:lang w:val="en-US"/>
          </w:rPr>
          <w:delText xml:space="preserve"> </w:delText>
        </w:r>
      </w:del>
      <w:r w:rsidRPr="00B14648">
        <w:rPr>
          <w:rFonts w:ascii="Lucida Sans" w:hAnsi="Lucida Sans"/>
          <w:sz w:val="19"/>
          <w:szCs w:val="19"/>
          <w:lang w:val="en-US"/>
        </w:rPr>
        <w:t>Here</w:t>
      </w:r>
      <w:proofErr w:type="spellEnd"/>
      <w:r w:rsidRPr="00B14648">
        <w:rPr>
          <w:rFonts w:ascii="Lucida Sans" w:hAnsi="Lucida Sans"/>
          <w:sz w:val="19"/>
          <w:szCs w:val="19"/>
          <w:lang w:val="en-US"/>
        </w:rPr>
        <w:t xml:space="preserv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ins w:id="251" w:author="Hümbelin Oliver" w:date="2015-04-10T17:31:00Z">
        <w:r w:rsidR="007864B9">
          <w:rPr>
            <w:rFonts w:ascii="Lucida Sans" w:hAnsi="Lucida Sans"/>
            <w:sz w:val="19"/>
            <w:szCs w:val="19"/>
            <w:lang w:val="en-US"/>
          </w:rPr>
          <w:t xml:space="preserve"> </w:t>
        </w:r>
      </w:ins>
      <w:del w:id="252" w:author="Hümbelin Oliver" w:date="2015-04-10T17:32:00Z">
        <w:r w:rsidRPr="00B14648" w:rsidDel="007864B9">
          <w:rPr>
            <w:rFonts w:ascii="Lucida Sans" w:hAnsi="Lucida Sans"/>
            <w:sz w:val="19"/>
            <w:szCs w:val="19"/>
            <w:lang w:val="en-US"/>
          </w:rPr>
          <w:delText xml:space="preserve">   </w:delText>
        </w:r>
      </w:del>
    </w:p>
    <w:p w14:paraId="5EAB724B" w14:textId="14C0D9A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sz w:val="19"/>
          <w:szCs w:val="19"/>
          <w:lang w:val="en-US"/>
        </w:rPr>
        <w:lastRenderedPageBreak/>
        <w:t>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w:t>
      </w:r>
      <w:proofErr w:type="gramStart"/>
      <w:r w:rsidR="000F66A6" w:rsidRPr="000F66A6">
        <w:rPr>
          <w:rFonts w:ascii="Lucida Sans" w:hAnsi="Lucida Sans"/>
          <w:sz w:val="19"/>
          <w:szCs w:val="19"/>
          <w:lang w:val="en-US"/>
        </w:rPr>
        <w:t>bias ,</w:t>
      </w:r>
      <w:proofErr w:type="gramEnd"/>
      <w:r w:rsidR="000F66A6" w:rsidRPr="000F66A6">
        <w:rPr>
          <w:rFonts w:ascii="Lucida Sans" w:hAnsi="Lucida Sans"/>
          <w:sz w:val="19"/>
          <w:szCs w:val="19"/>
          <w:lang w:val="en-US"/>
        </w:rPr>
        <w:t xml:space="preserve">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253" w:name="_Toc406505791"/>
      <w:bookmarkStart w:id="254" w:name="_Ref406677101"/>
      <w:bookmarkStart w:id="255" w:name="_Ref406686090"/>
      <w:r>
        <w:rPr>
          <w:lang w:val="en-US"/>
        </w:rPr>
        <w:t>Different trends for income inequality in Switzerland</w:t>
      </w:r>
      <w:r w:rsidR="00A440C5">
        <w:rPr>
          <w:lang w:val="en-US"/>
        </w:rPr>
        <w:t xml:space="preserve"> due to methodological differences?</w:t>
      </w:r>
      <w:bookmarkEnd w:id="253"/>
      <w:bookmarkEnd w:id="254"/>
      <w:bookmarkEnd w:id="255"/>
    </w:p>
    <w:p w14:paraId="462D907A" w14:textId="62F2D37D"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256" w:author="Hümbelin Oliver" w:date="2015-04-10T15:49:00Z">
        <w:r w:rsidR="00B748B5" w:rsidRPr="00B748B5">
          <w:rPr>
            <w:lang w:val="en-US"/>
            <w:rPrChange w:id="257" w:author="Hümbelin Oliver" w:date="2015-04-10T15:49:00Z">
              <w:rPr>
                <w:sz w:val="24"/>
                <w:szCs w:val="24"/>
                <w:lang w:val="en-US"/>
              </w:rPr>
            </w:rPrChange>
          </w:rPr>
          <w:t>Figure 2</w:t>
        </w:r>
      </w:ins>
      <w:del w:id="258" w:author="Hümbelin Oliver" w:date="2015-04-10T15:49:00Z">
        <w:r w:rsidR="00DD5282" w:rsidRPr="00DD5282" w:rsidDel="00B748B5">
          <w:rPr>
            <w:lang w:val="en-US"/>
          </w:rPr>
          <w:delText>Figure 1</w:delText>
        </w:r>
      </w:del>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259" w:author="Hümbelin Oliver" w:date="2015-04-10T15:49:00Z">
        <w:r w:rsidR="00B748B5" w:rsidRPr="00B748B5">
          <w:rPr>
            <w:lang w:val="en-US"/>
            <w:rPrChange w:id="260" w:author="Hümbelin Oliver" w:date="2015-04-10T15:49:00Z">
              <w:rPr>
                <w:sz w:val="24"/>
                <w:szCs w:val="24"/>
                <w:lang w:val="en-US"/>
              </w:rPr>
            </w:rPrChange>
          </w:rPr>
          <w:t>Figure 2</w:t>
        </w:r>
      </w:ins>
      <w:del w:id="261" w:author="Hümbelin Oliver" w:date="2015-04-10T15:49:00Z">
        <w:r w:rsidR="00DD5282" w:rsidRPr="00DD5282" w:rsidDel="00B748B5">
          <w:rPr>
            <w:lang w:val="en-US"/>
          </w:rPr>
          <w:delText>Figure 1</w:delText>
        </w:r>
      </w:del>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r w:rsidR="00B14648" w:rsidRPr="00B14648">
        <w:rPr>
          <w:lang w:val="en-US"/>
        </w:rPr>
        <w:t xml:space="preserve">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eastAsia="de-CH"/>
        </w:rPr>
        <w:lastRenderedPageBreak/>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92879" w:rsidRPr="008E19F9">
        <w:rPr>
          <w:noProof/>
          <w:lang w:val="en-US" w:eastAsia="de-CH"/>
        </w:rPr>
        <w:t xml:space="preserve"> </w:t>
      </w:r>
      <w:r>
        <w:rPr>
          <w:noProof/>
          <w:lang w:eastAsia="de-CH"/>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45DDA2" w14:textId="18C9365F" w:rsidR="005E7BD6" w:rsidRPr="005E7BD6" w:rsidRDefault="00616B27" w:rsidP="005E7BD6">
      <w:pPr>
        <w:pStyle w:val="Caption"/>
        <w:rPr>
          <w:sz w:val="24"/>
          <w:szCs w:val="24"/>
          <w:lang w:val="en-US"/>
        </w:rPr>
      </w:pPr>
      <w:bookmarkStart w:id="262" w:name="_Ref406511415"/>
      <w:bookmarkStart w:id="263"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2</w:t>
      </w:r>
      <w:r w:rsidRPr="00616B27">
        <w:rPr>
          <w:sz w:val="24"/>
          <w:szCs w:val="24"/>
          <w:lang w:val="en-US"/>
        </w:rPr>
        <w:fldChar w:fldCharType="end"/>
      </w:r>
      <w:bookmarkEnd w:id="262"/>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63"/>
    </w:p>
    <w:p w14:paraId="3F539B9A" w14:textId="73315CA1"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w:t>
      </w:r>
      <w:r w:rsidR="008D059A">
        <w:rPr>
          <w:lang w:val="en-US"/>
        </w:rPr>
        <w:t>how the</w:t>
      </w:r>
      <w:r w:rsidRPr="00B14648">
        <w:rPr>
          <w:lang w:val="en-US"/>
        </w:rPr>
        <w:t xml:space="preserve"> concentration of the highest incomes (top-shares)</w:t>
      </w:r>
      <w:r w:rsidR="008D059A">
        <w:rPr>
          <w:lang w:val="en-US"/>
        </w:rPr>
        <w:t xml:space="preserve"> developed between </w:t>
      </w:r>
      <w:r w:rsidR="00D44DAF">
        <w:rPr>
          <w:lang w:val="en-US"/>
        </w:rPr>
        <w:t xml:space="preserve">1913 </w:t>
      </w:r>
      <w:r w:rsidR="008D059A">
        <w:rPr>
          <w:lang w:val="en-US"/>
        </w:rPr>
        <w:t xml:space="preserve">and </w:t>
      </w:r>
      <w:r w:rsidR="00D44DAF">
        <w:rPr>
          <w:lang w:val="en-US"/>
        </w:rPr>
        <w:t>1996</w:t>
      </w:r>
      <w:r w:rsidRPr="00B14648">
        <w:rPr>
          <w:lang w:val="en-US"/>
        </w:rPr>
        <w:t xml:space="preserve">.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w:t>
      </w:r>
      <w:r w:rsidR="00741F1F">
        <w:rPr>
          <w:lang w:val="en-US"/>
        </w:rPr>
        <w:t>,</w:t>
      </w:r>
      <w:r w:rsidRPr="00B14648">
        <w:rPr>
          <w:lang w:val="en-US"/>
        </w:rPr>
        <w:t xml:space="preserve">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w:t>
      </w:r>
      <w:r w:rsidR="00741F1F">
        <w:rPr>
          <w:lang w:val="en-US"/>
        </w:rPr>
        <w:t xml:space="preserve"> up</w:t>
      </w:r>
      <w:r w:rsidRPr="00B14648">
        <w:rPr>
          <w:lang w:val="en-US"/>
        </w:rPr>
        <w:t xml:space="preserve"> to 2008 </w:t>
      </w:r>
      <w:r w:rsidR="00741F1F">
        <w:rPr>
          <w:lang w:val="en-US"/>
        </w:rPr>
        <w:t>and found out</w:t>
      </w:r>
      <w:r w:rsidR="00741F1F" w:rsidRPr="00B14648">
        <w:rPr>
          <w:lang w:val="en-US"/>
        </w:rPr>
        <w:t xml:space="preserve"> </w:t>
      </w:r>
      <w:r w:rsidRPr="00B14648">
        <w:rPr>
          <w:lang w:val="en-US"/>
        </w:rPr>
        <w:t>that the share of top income</w:t>
      </w:r>
      <w:r w:rsidR="00104646">
        <w:rPr>
          <w:lang w:val="en-US"/>
        </w:rPr>
        <w:t>s</w:t>
      </w:r>
      <w:r w:rsidRPr="00B14648">
        <w:rPr>
          <w:lang w:val="en-US"/>
        </w:rPr>
        <w:t xml:space="preserve"> </w:t>
      </w:r>
      <w:r w:rsidR="003B431B">
        <w:rPr>
          <w:lang w:val="en-US"/>
        </w:rPr>
        <w:t>did</w:t>
      </w:r>
      <w:r w:rsidR="00741F1F">
        <w:rPr>
          <w:lang w:val="en-US"/>
        </w:rPr>
        <w:t xml:space="preserve"> </w:t>
      </w:r>
      <w:r w:rsidR="008E67B1">
        <w:rPr>
          <w:lang w:val="en-US"/>
        </w:rPr>
        <w:t>rise</w:t>
      </w:r>
      <w:r w:rsidR="001119D4">
        <w:rPr>
          <w:lang w:val="en-US"/>
        </w:rPr>
        <w:t>.</w:t>
      </w:r>
      <w:r w:rsidRPr="00B14648">
        <w:rPr>
          <w:lang w:val="en-US"/>
        </w:rPr>
        <w:t xml:space="preserve"> </w:t>
      </w:r>
      <w:r w:rsidR="001119D4">
        <w:rPr>
          <w:lang w:val="en-US"/>
        </w:rPr>
        <w:t>T</w:t>
      </w:r>
      <w:r w:rsidRPr="00B14648">
        <w:rPr>
          <w:lang w:val="en-US"/>
        </w:rPr>
        <w:t xml:space="preserve">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EE1C903"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w:t>
      </w:r>
      <w:r w:rsidR="00D14D9A">
        <w:rPr>
          <w:lang w:val="en-US"/>
        </w:rPr>
        <w:t xml:space="preserve">did </w:t>
      </w:r>
      <w:r w:rsidR="00126FF4">
        <w:rPr>
          <w:lang w:val="en-US"/>
        </w:rPr>
        <w:t>ris</w:t>
      </w:r>
      <w:r w:rsidR="00D14D9A">
        <w:rPr>
          <w:lang w:val="en-US"/>
        </w:rPr>
        <w:t>e</w:t>
      </w:r>
      <w:r w:rsidR="00126FF4">
        <w:rPr>
          <w:lang w:val="en-US"/>
        </w:rPr>
        <w:t xml:space="preserve">. </w:t>
      </w:r>
      <w:r w:rsidR="00860C48">
        <w:rPr>
          <w:lang w:val="en-US"/>
        </w:rPr>
        <w:t xml:space="preserve">Differences </w:t>
      </w:r>
      <w:r w:rsidR="00860C48" w:rsidRPr="00B14648">
        <w:rPr>
          <w:lang w:val="en-US"/>
        </w:rPr>
        <w:t>can 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B748B5">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 xml:space="preserve">ial issue concerning inequality not only </w:t>
      </w:r>
      <w:r w:rsidR="00F64764">
        <w:rPr>
          <w:lang w:val="en-US"/>
        </w:rPr>
        <w:t xml:space="preserve">regarding </w:t>
      </w:r>
      <w:r w:rsidR="00FA3485">
        <w:rPr>
          <w:lang w:val="en-US"/>
        </w:rPr>
        <w:t>top income shares.</w:t>
      </w:r>
      <w:r w:rsidR="000F66A6" w:rsidRPr="00B14648">
        <w:rPr>
          <w:lang w:val="en-US"/>
        </w:rPr>
        <w:t xml:space="preserve"> </w:t>
      </w:r>
      <w:r w:rsidR="004923FF">
        <w:rPr>
          <w:lang w:val="en-US"/>
        </w:rPr>
        <w:t>Second, different measures of inequality h</w:t>
      </w:r>
      <w:r w:rsidR="003B431B">
        <w:rPr>
          <w:lang w:val="en-US"/>
        </w:rPr>
        <w:t>amper comparability.</w:t>
      </w:r>
      <w:r w:rsidR="00FA3485">
        <w:rPr>
          <w:lang w:val="en-US"/>
        </w:rPr>
        <w:t xml:space="preserve"> While some argue that top income shares are an appropriate proxy for overall inequality</w:t>
      </w:r>
      <w:r w:rsidR="000E061E">
        <w:rPr>
          <w:lang w:val="en-US"/>
        </w:rPr>
        <w:t>,</w:t>
      </w:r>
      <w:r w:rsidR="00FA3485">
        <w:rPr>
          <w:lang w:val="en-US"/>
        </w:rPr>
        <w:t xml:space="preserve">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Third, 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50A30403" w:rsidR="00860C48" w:rsidRPr="00B92879" w:rsidRDefault="00C85409" w:rsidP="00154023">
      <w:pPr>
        <w:pStyle w:val="Heading1"/>
        <w:rPr>
          <w:lang w:val="en-US"/>
        </w:rPr>
      </w:pPr>
      <w:r>
        <w:rPr>
          <w:lang w:val="en-US"/>
        </w:rPr>
        <w:t>Testing the stability of income inequality</w:t>
      </w:r>
      <w:r w:rsidR="003D2183">
        <w:rPr>
          <w:lang w:val="en-US"/>
        </w:rPr>
        <w:t xml:space="preserve"> measures</w:t>
      </w:r>
      <w:r>
        <w:rPr>
          <w:lang w:val="en-US"/>
        </w:rPr>
        <w:t xml:space="preserve"> with tax data from Switzerland</w:t>
      </w:r>
    </w:p>
    <w:p w14:paraId="1B2BAD3F" w14:textId="6B17CEB2" w:rsidR="00C92257" w:rsidRPr="00CC65B7" w:rsidRDefault="006943AC" w:rsidP="00FD406E">
      <w:pPr>
        <w:rPr>
          <w:lang w:val="en-US"/>
        </w:rPr>
      </w:pPr>
      <w:r>
        <w:rPr>
          <w:lang w:val="en-US"/>
        </w:rPr>
        <w:t xml:space="preserve">As </w:t>
      </w:r>
      <w:r w:rsidR="008E3753">
        <w:rPr>
          <w:lang w:val="en-US"/>
        </w:rPr>
        <w:t>discussed above</w:t>
      </w:r>
      <w:r>
        <w:rPr>
          <w:lang w:val="en-US"/>
        </w:rPr>
        <w:t xml:space="preserve">, </w:t>
      </w:r>
      <w:r w:rsidR="008E67B1">
        <w:rPr>
          <w:lang w:val="en-US"/>
        </w:rPr>
        <w:t>using different</w:t>
      </w:r>
      <w:r>
        <w:rPr>
          <w:lang w:val="en-US"/>
        </w:rPr>
        <w:t xml:space="preserve"> data sources</w:t>
      </w:r>
      <w:r w:rsidR="001F533F">
        <w:rPr>
          <w:lang w:val="en-US"/>
        </w:rPr>
        <w:t xml:space="preserve"> and different concepts</w:t>
      </w:r>
      <w:r>
        <w:rPr>
          <w:lang w:val="en-US"/>
        </w:rPr>
        <w:t xml:space="preserve"> lead</w:t>
      </w:r>
      <w:r w:rsidR="008E3753">
        <w:rPr>
          <w:lang w:val="en-US"/>
        </w:rPr>
        <w:t>s</w:t>
      </w:r>
      <w:r>
        <w:rPr>
          <w:lang w:val="en-US"/>
        </w:rPr>
        <w:t xml:space="preserve"> to </w:t>
      </w:r>
      <w:r w:rsidR="00B701BC">
        <w:rPr>
          <w:lang w:val="en-US"/>
        </w:rPr>
        <w:t xml:space="preserve">substantially </w:t>
      </w:r>
      <w:r>
        <w:rPr>
          <w:lang w:val="en-US"/>
        </w:rPr>
        <w:t>different</w:t>
      </w:r>
      <w:r w:rsidR="001119D4">
        <w:rPr>
          <w:lang w:val="en-US"/>
        </w:rPr>
        <w:t xml:space="preserve"> </w:t>
      </w:r>
      <w:r w:rsidR="00C92257">
        <w:rPr>
          <w:lang w:val="en-US"/>
        </w:rPr>
        <w:t>conclusions</w:t>
      </w:r>
      <w:r w:rsidR="001F533F">
        <w:rPr>
          <w:lang w:val="en-US"/>
        </w:rPr>
        <w:t>.</w:t>
      </w:r>
      <w:r w:rsidR="00A47D1F">
        <w:rPr>
          <w:lang w:val="en-US"/>
        </w:rPr>
        <w:t xml:space="preserve"> </w:t>
      </w:r>
      <w:r>
        <w:rPr>
          <w:lang w:val="en-US"/>
        </w:rPr>
        <w:t>In this section we have a closer look at</w:t>
      </w:r>
      <w:r w:rsidR="001F533F">
        <w:rPr>
          <w:lang w:val="en-US"/>
        </w:rPr>
        <w:t xml:space="preserve"> </w:t>
      </w:r>
      <w:r w:rsidR="00A47D1F">
        <w:rPr>
          <w:lang w:val="en-US"/>
        </w:rPr>
        <w:t xml:space="preserve">methodical </w:t>
      </w:r>
      <w:r w:rsidR="003D2183">
        <w:rPr>
          <w:lang w:val="en-US"/>
        </w:rPr>
        <w:t xml:space="preserve">options </w:t>
      </w:r>
      <w:r w:rsidR="00B701BC">
        <w:rPr>
          <w:lang w:val="en-US"/>
        </w:rPr>
        <w:t>regarding</w:t>
      </w:r>
      <w:r w:rsidR="001F533F">
        <w:rPr>
          <w:lang w:val="en-US"/>
        </w:rPr>
        <w:t xml:space="preserve">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lastRenderedPageBreak/>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3D2183">
        <w:rPr>
          <w:lang w:val="en-US"/>
        </w:rPr>
        <w:t xml:space="preserve">stability tests </w:t>
      </w:r>
      <w:r w:rsidR="00851D35">
        <w:rPr>
          <w:lang w:val="en-US"/>
        </w:rPr>
        <w:t>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w:t>
      </w:r>
      <w:r w:rsidR="000453A5">
        <w:rPr>
          <w:lang w:val="en-US"/>
        </w:rPr>
        <w:t xml:space="preserve">so, </w:t>
      </w:r>
      <w:r w:rsidR="00126FF4">
        <w:rPr>
          <w:lang w:val="en-US"/>
        </w:rPr>
        <w:t xml:space="preserve">we show which issues are relevant when working with tax data </w:t>
      </w:r>
      <w:r w:rsidR="000453A5">
        <w:rPr>
          <w:lang w:val="en-US"/>
        </w:rPr>
        <w:t xml:space="preserve">within a </w:t>
      </w:r>
      <w:r w:rsidR="00126FF4">
        <w:rPr>
          <w:lang w:val="en-US"/>
        </w:rPr>
        <w:t xml:space="preserve">more general perspective </w:t>
      </w:r>
      <w:r w:rsidR="000453A5">
        <w:rPr>
          <w:lang w:val="en-US"/>
        </w:rPr>
        <w:t xml:space="preserve">while at </w:t>
      </w:r>
      <w:r w:rsidR="00887475">
        <w:rPr>
          <w:lang w:val="en-US"/>
        </w:rPr>
        <w:t xml:space="preserve">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B748B5">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fldChar w:fldCharType="separate"/>
      </w:r>
      <w:ins w:id="264" w:author="Hümbelin Oliver" w:date="2015-04-10T15:49:00Z">
        <w:r w:rsidR="00B748B5">
          <w:rPr>
            <w:b/>
            <w:bCs/>
            <w:lang w:val="en-US"/>
          </w:rPr>
          <w:t>Error! Reference source not found.</w:t>
        </w:r>
      </w:ins>
      <w:del w:id="265" w:author="Hümbelin Oliver" w:date="2015-04-10T15:49:00Z">
        <w:r w:rsidR="00047D7A" w:rsidRPr="003F51DE" w:rsidDel="00B748B5">
          <w:rPr>
            <w:lang w:val="en-US"/>
          </w:rPr>
          <w:delText>Table 1</w:delText>
        </w:r>
      </w:del>
      <w:r w:rsidR="00C92257">
        <w:rPr>
          <w:lang w:val="en-US"/>
        </w:rPr>
        <w:fldChar w:fldCharType="end"/>
      </w:r>
      <w:r w:rsidR="00C92257">
        <w:rPr>
          <w:lang w:val="en-US"/>
        </w:rPr>
        <w:t xml:space="preserve"> </w:t>
      </w:r>
      <w:proofErr w:type="gramStart"/>
      <w:r w:rsidR="00C92257">
        <w:rPr>
          <w:lang w:val="en-US"/>
        </w:rPr>
        <w:t>gives</w:t>
      </w:r>
      <w:proofErr w:type="gramEnd"/>
      <w:r w:rsidR="00C92257">
        <w:rPr>
          <w:lang w:val="en-US"/>
        </w:rPr>
        <w:t xml:space="preserve"> an overview on </w:t>
      </w:r>
      <w:r w:rsidR="001119D4">
        <w:rPr>
          <w:lang w:val="en-US"/>
        </w:rPr>
        <w:t>tests</w:t>
      </w:r>
      <w:r w:rsidR="00403B2F">
        <w:rPr>
          <w:lang w:val="en-US"/>
        </w:rPr>
        <w:t xml:space="preserve"> that we</w:t>
      </w:r>
      <w:r w:rsidR="001119D4">
        <w:rPr>
          <w:lang w:val="en-US"/>
        </w:rPr>
        <w:t xml:space="preserve"> </w:t>
      </w:r>
      <w:r w:rsidR="00403B2F">
        <w:rPr>
          <w:lang w:val="en-US"/>
        </w:rPr>
        <w:t>present</w:t>
      </w:r>
      <w:r w:rsidR="00C92257">
        <w:rPr>
          <w:lang w:val="en-US"/>
        </w:rPr>
        <w:t xml:space="preserve">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6D86E120"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4"/>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ins w:id="266" w:author="Hümbelin Oliver" w:date="2015-04-10T15:49:00Z">
        <w:r w:rsidR="00B748B5" w:rsidRPr="00B748B5">
          <w:rPr>
            <w:lang w:val="en-US"/>
            <w:rPrChange w:id="267" w:author="Hümbelin Oliver" w:date="2015-04-10T15:49:00Z">
              <w:rPr>
                <w:sz w:val="24"/>
                <w:szCs w:val="24"/>
                <w:lang w:val="en-US"/>
              </w:rPr>
            </w:rPrChange>
          </w:rPr>
          <w:t>Table 2</w:t>
        </w:r>
      </w:ins>
      <w:del w:id="268" w:author="Hümbelin Oliver" w:date="2015-04-10T15:49:00Z">
        <w:r w:rsidR="005B4A5D" w:rsidRPr="000572D1" w:rsidDel="00B748B5">
          <w:rPr>
            <w:lang w:val="en-US"/>
          </w:rPr>
          <w:delText>Table 2</w:delText>
        </w:r>
      </w:del>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05895E03"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269" w:author="Hümbelin Oliver" w:date="2015-04-10T15:49:00Z">
        <w:r w:rsidR="00B748B5" w:rsidRPr="00B748B5">
          <w:rPr>
            <w:lang w:val="en-US"/>
            <w:rPrChange w:id="270" w:author="Hümbelin Oliver" w:date="2015-04-10T15:49:00Z">
              <w:rPr>
                <w:sz w:val="24"/>
                <w:szCs w:val="24"/>
                <w:lang w:val="en-US"/>
              </w:rPr>
            </w:rPrChange>
          </w:rPr>
          <w:t>Table 2</w:t>
        </w:r>
      </w:ins>
      <w:del w:id="271"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sidR="00B748B5">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1226A2EB" w:rsidR="00F06E77" w:rsidRPr="000E2F6C" w:rsidRDefault="00763E00" w:rsidP="00763E00">
      <w:pPr>
        <w:pStyle w:val="Caption"/>
        <w:rPr>
          <w:sz w:val="24"/>
          <w:szCs w:val="24"/>
          <w:lang w:val="en-US"/>
        </w:rPr>
      </w:pPr>
      <w:bookmarkStart w:id="272" w:name="_Ref406507901"/>
      <w:bookmarkStart w:id="273" w:name="_Ref406507897"/>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2</w:t>
      </w:r>
      <w:r w:rsidRPr="00763E00">
        <w:rPr>
          <w:sz w:val="24"/>
          <w:szCs w:val="24"/>
          <w:lang w:val="en-US"/>
        </w:rPr>
        <w:fldChar w:fldCharType="end"/>
      </w:r>
      <w:bookmarkEnd w:id="272"/>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bookmarkEnd w:id="273"/>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F35129"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F35129"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F35129"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F35129"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F35129"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F35129"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F35129"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F35129"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274" w:name="_Toc406505793"/>
      <w:r w:rsidRPr="00154023">
        <w:rPr>
          <w:lang w:val="en-US"/>
        </w:rPr>
        <w:t>Defining Economic resources</w:t>
      </w:r>
      <w:bookmarkEnd w:id="274"/>
    </w:p>
    <w:p w14:paraId="6B13BC32" w14:textId="6CD4DB2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fldChar w:fldCharType="separate"/>
      </w:r>
      <w:ins w:id="275" w:author="Hümbelin Oliver" w:date="2015-04-10T15:49:00Z">
        <w:r w:rsidR="00B748B5">
          <w:rPr>
            <w:b/>
            <w:bCs/>
            <w:lang w:val="en-US"/>
          </w:rPr>
          <w:t>Error! Reference source not found.</w:t>
        </w:r>
      </w:ins>
      <w:del w:id="276" w:author="Hümbelin Oliver" w:date="2015-04-10T15:49:00Z">
        <w:r w:rsidR="00455C52" w:rsidDel="00B748B5">
          <w:rPr>
            <w:lang w:val="en-US"/>
          </w:rPr>
          <w:delText>2.1</w:delText>
        </w:r>
      </w:del>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proofErr w:type="gramStart"/>
      <w:r w:rsidR="008004AC">
        <w:rPr>
          <w:lang w:val="en-US"/>
        </w:rPr>
        <w:t xml:space="preserve">Although </w:t>
      </w:r>
      <w:r w:rsidR="008E67B1">
        <w:rPr>
          <w:lang w:val="en-US"/>
        </w:rPr>
        <w:t xml:space="preserve"> the</w:t>
      </w:r>
      <w:proofErr w:type="gramEnd"/>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B748B5">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B748B5">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277" w:name="_Ref404961105"/>
      <w:bookmarkStart w:id="278" w:name="_Toc406505794"/>
      <w:r>
        <w:rPr>
          <w:i/>
          <w:lang w:val="en-US"/>
        </w:rPr>
        <w:t>Income definitions within tax data</w:t>
      </w:r>
      <w:bookmarkEnd w:id="277"/>
      <w:bookmarkEnd w:id="278"/>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1BE26F78" w:rsidR="00190B1B" w:rsidRDefault="00190B1B" w:rsidP="004F0BEB">
      <w:pPr>
        <w:pStyle w:val="ListParagraph"/>
        <w:numPr>
          <w:ilvl w:val="0"/>
          <w:numId w:val="8"/>
        </w:numPr>
        <w:rPr>
          <w:lang w:val="en-US"/>
        </w:rPr>
      </w:pPr>
      <w:r w:rsidRPr="000C5A90">
        <w:rPr>
          <w:i/>
          <w:lang w:val="en-US"/>
        </w:rPr>
        <w:lastRenderedPageBreak/>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6"/>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7"/>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ins w:id="279" w:author="Hümbelin Oliver" w:date="2015-04-10T15:49:00Z">
        <w:r w:rsidR="00B748B5" w:rsidRPr="00B748B5">
          <w:rPr>
            <w:lang w:val="en-US"/>
            <w:rPrChange w:id="280" w:author="Hümbelin Oliver" w:date="2015-04-10T15:49:00Z">
              <w:rPr>
                <w:sz w:val="24"/>
                <w:szCs w:val="24"/>
                <w:lang w:val="en-US"/>
              </w:rPr>
            </w:rPrChange>
          </w:rPr>
          <w:t>Figure 1</w:t>
        </w:r>
      </w:ins>
      <w:del w:id="281" w:author="Hümbelin Oliver" w:date="2015-04-10T15:49:00Z">
        <w:r w:rsidR="00DD5282" w:rsidRPr="00DD5282" w:rsidDel="00B748B5">
          <w:rPr>
            <w:lang w:val="en-US"/>
          </w:rPr>
          <w:delText>Figure 1</w:delText>
        </w:r>
      </w:del>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3A3DDD2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282" w:author="Hümbelin Oliver" w:date="2015-04-10T15:49:00Z">
        <w:r w:rsidR="00B748B5" w:rsidRPr="00B748B5">
          <w:rPr>
            <w:lang w:val="en-US"/>
            <w:rPrChange w:id="283" w:author="Hümbelin Oliver" w:date="2015-04-10T15:49:00Z">
              <w:rPr>
                <w:sz w:val="24"/>
                <w:szCs w:val="24"/>
                <w:lang w:val="en-US"/>
              </w:rPr>
            </w:rPrChange>
          </w:rPr>
          <w:t>Figure 3</w:t>
        </w:r>
      </w:ins>
      <w:del w:id="284" w:author="Hümbelin Oliver" w:date="2015-04-10T15:49:00Z">
        <w:r w:rsidR="00DD5282" w:rsidRPr="00DD5282" w:rsidDel="00B748B5">
          <w:rPr>
            <w:lang w:val="en-US"/>
          </w:rPr>
          <w:delText>Figure 3</w:delText>
        </w:r>
      </w:del>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385BF9BE" w:rsidR="00902218" w:rsidRPr="00616B27" w:rsidRDefault="00E90501" w:rsidP="00154023">
      <w:pPr>
        <w:pStyle w:val="Heading3"/>
        <w:rPr>
          <w:i/>
          <w:lang w:val="en-US"/>
        </w:rPr>
      </w:pPr>
      <w:bookmarkStart w:id="285" w:name="_Ref404961181"/>
      <w:bookmarkStart w:id="286" w:name="_Toc406505795"/>
      <w:r>
        <w:rPr>
          <w:i/>
          <w:lang w:val="en-US"/>
        </w:rPr>
        <w:t xml:space="preserve">Using </w:t>
      </w:r>
      <w:r w:rsidR="0040615D" w:rsidRPr="0040615D">
        <w:rPr>
          <w:i/>
          <w:lang w:val="en-US"/>
        </w:rPr>
        <w:t>Income corrected with an equivalence scale based on tax information</w:t>
      </w:r>
      <w:bookmarkEnd w:id="285"/>
      <w:bookmarkEnd w:id="286"/>
    </w:p>
    <w:p w14:paraId="42C46ED0" w14:textId="5D3B96D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287" w:author="Hümbelin Oliver" w:date="2015-04-10T15:49:00Z">
        <w:r w:rsidR="00B748B5" w:rsidRPr="00B748B5">
          <w:rPr>
            <w:lang w:val="en-US"/>
            <w:rPrChange w:id="288" w:author="Hümbelin Oliver" w:date="2015-04-10T15:49:00Z">
              <w:rPr>
                <w:sz w:val="24"/>
                <w:szCs w:val="24"/>
                <w:lang w:val="en-US"/>
              </w:rPr>
            </w:rPrChange>
          </w:rPr>
          <w:t>Figure 3</w:t>
        </w:r>
      </w:ins>
      <w:del w:id="289" w:author="Hümbelin Oliver" w:date="2015-04-10T15:49:00Z">
        <w:r w:rsidR="00DD5282" w:rsidRPr="00DD5282" w:rsidDel="00B748B5">
          <w:rPr>
            <w:lang w:val="en-US"/>
          </w:rPr>
          <w:delText>Figure 3</w:delText>
        </w:r>
      </w:del>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eastAsia="de-CH"/>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290"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3</w:t>
      </w:r>
      <w:r w:rsidRPr="00616B27">
        <w:rPr>
          <w:sz w:val="24"/>
          <w:szCs w:val="24"/>
          <w:lang w:val="en-US"/>
        </w:rPr>
        <w:fldChar w:fldCharType="end"/>
      </w:r>
      <w:bookmarkEnd w:id="290"/>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291" w:name="_Ref399518083"/>
      <w:bookmarkStart w:id="292" w:name="_Toc406505796"/>
      <w:r w:rsidRPr="00154023">
        <w:rPr>
          <w:lang w:val="en-US"/>
        </w:rPr>
        <w:t>Measuring inequality</w:t>
      </w:r>
      <w:bookmarkEnd w:id="291"/>
      <w:bookmarkEnd w:id="292"/>
    </w:p>
    <w:p w14:paraId="20A0A822" w14:textId="0B8B4E97"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B748B5">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B748B5">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293" w:name="_Ref405912025"/>
      <w:bookmarkStart w:id="294" w:name="_Toc406505797"/>
      <w:r w:rsidRPr="00E90501">
        <w:rPr>
          <w:i/>
          <w:lang w:val="en-US"/>
        </w:rPr>
        <w:t>Change over time: difference between one population measures</w:t>
      </w:r>
      <w:bookmarkEnd w:id="293"/>
      <w:bookmarkEnd w:id="294"/>
    </w:p>
    <w:p w14:paraId="5765C286" w14:textId="290B6BE4"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F35129"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09B9CE43"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xml:space="preserve">) are the same </w:t>
      </w:r>
      <w:r w:rsidR="00BE2873">
        <w:rPr>
          <w:lang w:val="en-US"/>
        </w:rPr>
        <w:t xml:space="preserve">and </w:t>
      </w:r>
      <w:r w:rsidR="00096BB2">
        <w:rPr>
          <w:lang w:val="en-US"/>
        </w:rPr>
        <w:t>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w:t>
      </w:r>
      <w:r w:rsidR="000F40DC">
        <w:rPr>
          <w:lang w:val="en-US"/>
        </w:rPr>
        <w:lastRenderedPageBreak/>
        <w:t xml:space="preserve">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w:t>
      </w:r>
      <w:r w:rsidR="006C38EE">
        <w:rPr>
          <w:lang w:val="en-US"/>
        </w:rPr>
        <w:t>Furthermore</w:t>
      </w:r>
      <w:r w:rsidR="000F40DC">
        <w:rPr>
          <w:lang w:val="en-US"/>
        </w:rPr>
        <w:t xml:space="preserve">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F35129"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5E3D862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w:t>
      </w:r>
      <w:r w:rsidR="006C38EE">
        <w:rPr>
          <w:lang w:val="en-US"/>
        </w:rPr>
        <w:t>the GE measure gets more sensitive</w:t>
      </w:r>
      <w:r w:rsidR="00136B09">
        <w:rPr>
          <w:lang w:val="en-US"/>
        </w:rPr>
        <w:t xml:space="preserve">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3869D163"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w:t>
      </w:r>
      <w:r w:rsidR="004C1B9D">
        <w:rPr>
          <w:lang w:val="en-US"/>
        </w:rPr>
        <w:t xml:space="preserve">do not </w:t>
      </w:r>
      <w:r w:rsidR="008A44AD">
        <w:rPr>
          <w:lang w:val="en-US"/>
        </w:rPr>
        <w:t xml:space="preserve">want to focus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295" w:author="Hümbelin Oliver" w:date="2015-04-10T15:49:00Z">
        <w:r w:rsidR="00B748B5" w:rsidRPr="00B748B5">
          <w:rPr>
            <w:lang w:val="en-US"/>
            <w:rPrChange w:id="296" w:author="Hümbelin Oliver" w:date="2015-04-10T15:49:00Z">
              <w:rPr>
                <w:sz w:val="24"/>
                <w:szCs w:val="24"/>
                <w:lang w:val="en-US"/>
              </w:rPr>
            </w:rPrChange>
          </w:rPr>
          <w:t>Figure 3</w:t>
        </w:r>
      </w:ins>
      <w:del w:id="297" w:author="Hümbelin Oliver" w:date="2015-04-10T15:49:00Z">
        <w:r w:rsidR="00DD5282" w:rsidRPr="00DD5282" w:rsidDel="00B748B5">
          <w:rPr>
            <w:lang w:val="en-US"/>
          </w:rPr>
          <w:delText>Figure 3</w:delText>
        </w:r>
      </w:del>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w:t>
      </w:r>
      <w:proofErr w:type="gramStart"/>
      <w:r w:rsidR="00687574">
        <w:rPr>
          <w:lang w:val="en-US"/>
        </w:rPr>
        <w:t xml:space="preserve">faster </w:t>
      </w:r>
      <w:r w:rsidR="00212804">
        <w:rPr>
          <w:lang w:val="en-US"/>
        </w:rPr>
        <w:t>,</w:t>
      </w:r>
      <w:proofErr w:type="gramEnd"/>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proofErr w:type="gramStart"/>
      <w:r w:rsidR="00687574">
        <w:rPr>
          <w:lang w:val="en-US"/>
        </w:rPr>
        <w:t xml:space="preserve">this </w:t>
      </w:r>
      <w:r w:rsidR="00A00BCD">
        <w:rPr>
          <w:lang w:val="en-US"/>
        </w:rPr>
        <w:t>periods</w:t>
      </w:r>
      <w:proofErr w:type="gramEnd"/>
      <w:r w:rsidR="00A00BCD">
        <w:rPr>
          <w:lang w:val="en-US"/>
        </w:rPr>
        <w:t>.</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Heading3"/>
        <w:rPr>
          <w:i/>
          <w:lang w:val="en-US"/>
        </w:rPr>
      </w:pPr>
      <w:bookmarkStart w:id="298" w:name="_Ref405912071"/>
      <w:bookmarkStart w:id="299" w:name="_Toc406505798"/>
      <w:r w:rsidRPr="00E90501">
        <w:rPr>
          <w:i/>
          <w:lang w:val="en-US"/>
        </w:rPr>
        <w:t xml:space="preserve">Change over time: </w:t>
      </w:r>
      <w:r>
        <w:rPr>
          <w:i/>
          <w:lang w:val="en-US"/>
        </w:rPr>
        <w:t>One population measures vs relative distribution</w:t>
      </w:r>
      <w:bookmarkEnd w:id="298"/>
      <w:bookmarkEnd w:id="299"/>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w:t>
      </w:r>
      <w:r w:rsidR="00AC0437">
        <w:rPr>
          <w:lang w:val="en-US"/>
        </w:rPr>
        <w:lastRenderedPageBreak/>
        <w:t>includes all tax subjects (non-taxed and special cases).</w:t>
      </w:r>
      <w:r w:rsidR="00092448" w:rsidRPr="00092448">
        <w:rPr>
          <w:rStyle w:val="FootnoteReference"/>
          <w:lang w:val="en-US"/>
        </w:rPr>
        <w:t xml:space="preserve"> </w:t>
      </w:r>
      <w:r w:rsidR="00092448">
        <w:rPr>
          <w:rStyle w:val="FootnoteReference"/>
          <w:lang w:val="en-US"/>
        </w:rPr>
        <w:footnoteReference w:id="11"/>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2E94AF6E" w:rsidR="00154023" w:rsidRPr="00154023" w:rsidRDefault="00AC0437" w:rsidP="00154023">
      <w:pPr>
        <w:rPr>
          <w:lang w:val="en-US"/>
        </w:rPr>
      </w:pPr>
      <w:r w:rsidRPr="005767DB">
        <w:rPr>
          <w:lang w:val="en-US"/>
        </w:rPr>
        <w:t>To construct</w:t>
      </w:r>
      <w:r>
        <w:rPr>
          <w:lang w:val="en-US"/>
        </w:rPr>
        <w:t xml:space="preserve">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proofErr w:type="gramStart"/>
      <w:r w:rsidR="00471BDB">
        <w:rPr>
          <w:lang w:val="en-US"/>
        </w:rPr>
        <w:t xml:space="preserve">distribution </w:t>
      </w:r>
      <w:proofErr w:type="gramEnd"/>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w:t>
      </w:r>
      <w:r w:rsidR="00CE4C08">
        <w:rPr>
          <w:lang w:val="en-US"/>
        </w:rPr>
        <w:t>is</w:t>
      </w:r>
      <w:r w:rsidR="00CE4C08" w:rsidRPr="00154023">
        <w:rPr>
          <w:lang w:val="en-US"/>
        </w:rPr>
        <w:t xml:space="preserve"> </w:t>
      </w:r>
      <w:r w:rsidR="00154023" w:rsidRPr="00154023">
        <w:rPr>
          <w:lang w:val="en-US"/>
        </w:rPr>
        <w:t xml:space="preserve">characterized by its cumulative distribution function (CDF). The CDF </w:t>
      </w:r>
      <w:r w:rsidR="00CE4C08">
        <w:rPr>
          <w:lang w:val="en-US"/>
        </w:rPr>
        <w:t>is</w:t>
      </w:r>
      <w:r w:rsidR="00154023" w:rsidRPr="00154023">
        <w:rPr>
          <w:lang w:val="en-US"/>
        </w:rPr>
        <w:t xml:space="preserv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191AE668"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00FE6F8A">
        <w:rPr>
          <w:lang w:val="en-US"/>
        </w:rPr>
        <w:t>might</w:t>
      </w:r>
      <w:proofErr w:type="gramEnd"/>
      <w:r w:rsidR="00FE6F8A" w:rsidRPr="00154023">
        <w:rPr>
          <w:lang w:val="en-US"/>
        </w:rPr>
        <w:t xml:space="preserve"> </w:t>
      </w:r>
      <w:r w:rsidRPr="00154023">
        <w:rPr>
          <w:lang w:val="en-US"/>
        </w:rPr>
        <w:t xml:space="preserve">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358C01B0"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300" w:author="Hümbelin Oliver" w:date="2015-04-10T15:49:00Z">
        <w:r w:rsidR="00B748B5" w:rsidRPr="00B748B5">
          <w:rPr>
            <w:lang w:val="en-US"/>
            <w:rPrChange w:id="301" w:author="Hümbelin Oliver" w:date="2015-04-10T15:49:00Z">
              <w:rPr>
                <w:sz w:val="24"/>
                <w:szCs w:val="24"/>
                <w:lang w:val="en-US"/>
              </w:rPr>
            </w:rPrChange>
          </w:rPr>
          <w:t>Figure 4</w:t>
        </w:r>
      </w:ins>
      <w:del w:id="302" w:author="Hümbelin Oliver" w:date="2015-04-10T15:49:00Z">
        <w:r w:rsidR="00DD5282" w:rsidRPr="00DD5282" w:rsidDel="00B748B5">
          <w:rPr>
            <w:lang w:val="en-US"/>
          </w:rPr>
          <w:delText>Figure 4</w:delText>
        </w:r>
      </w:del>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w:t>
      </w:r>
      <w:r w:rsidR="00C36ADE">
        <w:rPr>
          <w:lang w:val="en-US"/>
        </w:rPr>
        <w:t>Further, 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26540A">
        <w:rPr>
          <w:lang w:val="en-US"/>
        </w:rPr>
        <w:t>.</w:t>
      </w:r>
      <w:r w:rsidR="00A54E56" w:rsidRPr="00497AAC">
        <w:rPr>
          <w:lang w:val="en-US"/>
        </w:rPr>
        <w:t xml:space="preserve"> </w:t>
      </w:r>
      <w:r w:rsidR="0026540A">
        <w:rPr>
          <w:lang w:val="en-US"/>
        </w:rPr>
        <w:t>When comparing</w:t>
      </w:r>
      <w:r w:rsidR="0026540A" w:rsidRPr="00497AAC">
        <w:rPr>
          <w:lang w:val="en-US"/>
        </w:rPr>
        <w:t xml:space="preserve"> </w:t>
      </w:r>
      <w:r w:rsidR="00902218" w:rsidRPr="00497AAC">
        <w:rPr>
          <w:lang w:val="en-US"/>
        </w:rPr>
        <w:t>the lower and the upper index</w:t>
      </w:r>
      <w:r w:rsidR="0026540A">
        <w:rPr>
          <w:lang w:val="en-US"/>
        </w:rPr>
        <w:t xml:space="preserve">, we see </w:t>
      </w:r>
      <w:r w:rsidR="00902218" w:rsidRPr="00497AAC">
        <w:rPr>
          <w:lang w:val="en-US"/>
        </w:rPr>
        <w:t xml:space="preserve">that the polarization is slightly </w:t>
      </w:r>
      <w:r w:rsidR="00902218">
        <w:rPr>
          <w:lang w:val="en-US"/>
        </w:rPr>
        <w:t>more</w:t>
      </w:r>
      <w:r w:rsidR="00902218" w:rsidRPr="00497AAC">
        <w:rPr>
          <w:lang w:val="en-US"/>
        </w:rPr>
        <w:t xml:space="preserve"> driven by the downgrading </w:t>
      </w:r>
      <w:r w:rsidR="00902218">
        <w:rPr>
          <w:lang w:val="en-US"/>
        </w:rPr>
        <w:t>of the 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lastRenderedPageBreak/>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303" w:name="_Ref406511075"/>
      <w:bookmarkStart w:id="304"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4</w:t>
      </w:r>
      <w:r w:rsidRPr="00616B27">
        <w:rPr>
          <w:sz w:val="24"/>
          <w:szCs w:val="24"/>
          <w:lang w:val="en-US"/>
        </w:rPr>
        <w:fldChar w:fldCharType="end"/>
      </w:r>
      <w:bookmarkEnd w:id="303"/>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304"/>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305" w:name="_Toc406505799"/>
      <w:r w:rsidRPr="00154023">
        <w:rPr>
          <w:lang w:val="en-US"/>
        </w:rPr>
        <w:t>Statistical units</w:t>
      </w:r>
      <w:bookmarkEnd w:id="305"/>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66C1DA15"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w:t>
      </w:r>
      <w:r w:rsidR="00972A12">
        <w:rPr>
          <w:lang w:val="en-US"/>
        </w:rPr>
        <w:t>s</w:t>
      </w:r>
      <w:r w:rsidR="00B04FEA">
        <w:rPr>
          <w:lang w:val="en-US"/>
        </w:rPr>
        <w:t xml:space="preserve"> effectively living alone decreases drastically. </w:t>
      </w:r>
      <w:r w:rsidR="00D05B64">
        <w:rPr>
          <w:lang w:val="en-US"/>
        </w:rPr>
        <w:t xml:space="preserve">This results in pooling of income and </w:t>
      </w:r>
      <w:r w:rsidR="005573E2">
        <w:rPr>
          <w:lang w:val="en-US"/>
        </w:rPr>
        <w:t xml:space="preserve">an </w:t>
      </w:r>
      <w:r w:rsidR="00D05B64">
        <w:rPr>
          <w:lang w:val="en-US"/>
        </w:rPr>
        <w:t xml:space="preserve">upward </w:t>
      </w:r>
      <w:r w:rsidR="00D05B64">
        <w:rPr>
          <w:lang w:val="en-US"/>
        </w:rPr>
        <w:lastRenderedPageBreak/>
        <w:t>shift.</w:t>
      </w:r>
      <w:r w:rsidR="00B544D2">
        <w:rPr>
          <w:lang w:val="en-US"/>
        </w:rPr>
        <w:t xml:space="preserve"> In other words; a lot of units with low income are replaced with less units with higher incomes,  </w:t>
      </w:r>
      <w:r w:rsidR="00AE18D1">
        <w:rPr>
          <w:lang w:val="en-US"/>
        </w:rPr>
        <w:t xml:space="preserve"> </w:t>
      </w:r>
      <w:proofErr w:type="gramStart"/>
      <w:r w:rsidR="00AE18D1">
        <w:rPr>
          <w:lang w:val="en-US"/>
        </w:rPr>
        <w:t>The</w:t>
      </w:r>
      <w:proofErr w:type="gramEnd"/>
      <w:r w:rsidR="00AE18D1">
        <w:rPr>
          <w:lang w:val="en-US"/>
        </w:rPr>
        <w:t xml:space="preserv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ins w:id="306" w:author="Hümbelin Oliver" w:date="2015-04-10T15:49:00Z">
        <w:r w:rsidR="00B748B5" w:rsidRPr="00B748B5">
          <w:rPr>
            <w:lang w:val="en-US"/>
            <w:rPrChange w:id="307" w:author="Hümbelin Oliver" w:date="2015-04-10T15:49:00Z">
              <w:rPr>
                <w:sz w:val="24"/>
                <w:szCs w:val="24"/>
                <w:lang w:val="en-US"/>
              </w:rPr>
            </w:rPrChange>
          </w:rPr>
          <w:t>Figure 4</w:t>
        </w:r>
      </w:ins>
      <w:del w:id="308" w:author="Hümbelin Oliver" w:date="2015-04-10T15:49:00Z">
        <w:r w:rsidR="00DD5282" w:rsidRPr="00DD5282" w:rsidDel="00B748B5">
          <w:rPr>
            <w:lang w:val="en-US"/>
          </w:rPr>
          <w:delText>Figure 4</w:delText>
        </w:r>
      </w:del>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309" w:name="_Toc406505800"/>
      <w:bookmarkStart w:id="310" w:name="_Ref408579088"/>
      <w:r w:rsidRPr="006C3A86">
        <w:rPr>
          <w:lang w:val="en-US"/>
        </w:rPr>
        <w:t>Coverage issues</w:t>
      </w:r>
      <w:bookmarkEnd w:id="309"/>
      <w:bookmarkEnd w:id="310"/>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DE5266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w:t>
      </w:r>
      <w:r w:rsidR="00464308">
        <w:rPr>
          <w:lang w:val="en-US"/>
        </w:rPr>
        <w:t xml:space="preserve">An important bias, </w:t>
      </w:r>
      <w:proofErr w:type="spellStart"/>
      <w:r w:rsidR="00464308">
        <w:rPr>
          <w:lang w:val="en-US"/>
        </w:rPr>
        <w:t>however</w:t>
      </w:r>
      <w:proofErr w:type="gramStart"/>
      <w:r w:rsidR="00464308">
        <w:rPr>
          <w:lang w:val="en-US"/>
        </w:rPr>
        <w:t>,are</w:t>
      </w:r>
      <w:proofErr w:type="spellEnd"/>
      <w:proofErr w:type="gramEnd"/>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561C0933"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fldChar w:fldCharType="separate"/>
      </w:r>
      <w:ins w:id="311" w:author="Hümbelin Oliver" w:date="2015-04-10T15:49:00Z">
        <w:r w:rsidR="00B748B5">
          <w:rPr>
            <w:b/>
            <w:bCs/>
            <w:lang w:val="en-US"/>
          </w:rPr>
          <w:t>Error! Reference source not found.</w:t>
        </w:r>
      </w:ins>
      <w:del w:id="312" w:author="Hümbelin Oliver" w:date="2015-04-10T15:49:00Z">
        <w:r w:rsidR="00AD73C6" w:rsidDel="00B748B5">
          <w:rPr>
            <w:lang w:val="en-US"/>
          </w:rPr>
          <w:delText>5.4.1</w:delText>
        </w:r>
      </w:del>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fldChar w:fldCharType="separate"/>
      </w:r>
      <w:ins w:id="313" w:author="Hümbelin Oliver" w:date="2015-04-10T15:49:00Z">
        <w:r w:rsidR="00B748B5">
          <w:rPr>
            <w:b/>
            <w:bCs/>
            <w:lang w:val="en-US"/>
          </w:rPr>
          <w:t>Error! Reference source not found.</w:t>
        </w:r>
      </w:ins>
      <w:del w:id="314" w:author="Hümbelin Oliver" w:date="2015-04-10T15:49:00Z">
        <w:r w:rsidR="00AD73C6" w:rsidDel="00B748B5">
          <w:rPr>
            <w:lang w:val="en-US"/>
          </w:rPr>
          <w:delText>5.4.2</w:delText>
        </w:r>
      </w:del>
      <w:r w:rsidR="00AD73C6">
        <w:rPr>
          <w:lang w:val="en-US"/>
        </w:rPr>
        <w:fldChar w:fldCharType="end"/>
      </w:r>
      <w:r w:rsidR="00AD73C6">
        <w:rPr>
          <w:lang w:val="en-US"/>
        </w:rPr>
        <w:t xml:space="preserve">). </w:t>
      </w:r>
      <w:proofErr w:type="gramStart"/>
      <w:r w:rsidR="002A41F5">
        <w:rPr>
          <w:lang w:val="en-US"/>
        </w:rPr>
        <w:t xml:space="preserve">Third, </w:t>
      </w:r>
      <w:r w:rsidR="00AD73C6">
        <w:rPr>
          <w:lang w:val="en-US"/>
        </w:rPr>
        <w:t>(</w:t>
      </w:r>
      <w:r w:rsidR="00AD73C6">
        <w:rPr>
          <w:lang w:val="en-US"/>
        </w:rPr>
        <w:fldChar w:fldCharType="begin"/>
      </w:r>
      <w:r w:rsidR="00AD73C6">
        <w:rPr>
          <w:lang w:val="en-US"/>
        </w:rPr>
        <w:instrText xml:space="preserve"> REF _Ref399856134 \n \h </w:instrText>
      </w:r>
      <w:r w:rsidR="00AD73C6">
        <w:rPr>
          <w:lang w:val="en-US"/>
        </w:rPr>
        <w:fldChar w:fldCharType="separate"/>
      </w:r>
      <w:ins w:id="315" w:author="Hümbelin Oliver" w:date="2015-04-10T15:49:00Z">
        <w:r w:rsidR="00B748B5">
          <w:rPr>
            <w:b/>
            <w:bCs/>
            <w:lang w:val="en-US"/>
          </w:rPr>
          <w:t>Error!</w:t>
        </w:r>
        <w:proofErr w:type="gramEnd"/>
        <w:r w:rsidR="00B748B5">
          <w:rPr>
            <w:b/>
            <w:bCs/>
            <w:lang w:val="en-US"/>
          </w:rPr>
          <w:t xml:space="preserve"> Reference source not found.</w:t>
        </w:r>
      </w:ins>
      <w:del w:id="316" w:author="Hümbelin Oliver" w:date="2015-04-10T15:49:00Z">
        <w:r w:rsidR="00AD73C6" w:rsidDel="00B748B5">
          <w:rPr>
            <w:lang w:val="en-US"/>
          </w:rPr>
          <w:delText>5.4.3</w:delText>
        </w:r>
      </w:del>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317" w:name="_Toc406505801"/>
      <w:r>
        <w:rPr>
          <w:i/>
          <w:lang w:val="en-US"/>
        </w:rPr>
        <w:t>Superior</w:t>
      </w:r>
      <w:r w:rsidR="00902D03">
        <w:rPr>
          <w:i/>
          <w:lang w:val="en-US"/>
        </w:rPr>
        <w:t xml:space="preserve"> coverage with tax data than with survey data</w:t>
      </w:r>
      <w:bookmarkEnd w:id="317"/>
    </w:p>
    <w:p w14:paraId="61A07356" w14:textId="6261D055"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lastRenderedPageBreak/>
        <w:t>sampling error. To test this hypothesis we perform two tax data comparison</w:t>
      </w:r>
      <w:r w:rsidR="000C3A69">
        <w:rPr>
          <w:lang w:val="en-US"/>
        </w:rPr>
        <w:t>s</w:t>
      </w:r>
      <w:r w:rsidR="00020500">
        <w:rPr>
          <w:lang w:val="en-US"/>
        </w:rPr>
        <w:t xml:space="preserve"> with the Household and consumption Survey (HBS).</w:t>
      </w:r>
      <w:r w:rsidR="00B84F7E">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2A7108B3"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318" w:author="Hümbelin Oliver" w:date="2015-04-10T15:49:00Z">
        <w:r w:rsidR="00B748B5" w:rsidRPr="00B748B5">
          <w:rPr>
            <w:lang w:val="en-US"/>
            <w:rPrChange w:id="319" w:author="Hümbelin Oliver" w:date="2015-04-10T15:49:00Z">
              <w:rPr>
                <w:sz w:val="24"/>
                <w:szCs w:val="24"/>
                <w:lang w:val="en-US"/>
              </w:rPr>
            </w:rPrChange>
          </w:rPr>
          <w:t>Figure 4</w:t>
        </w:r>
      </w:ins>
      <w:del w:id="320"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t xml:space="preserve"> </w:t>
      </w:r>
      <w:bookmarkStart w:id="321" w:name="_Toc406505802"/>
      <w:r>
        <w:rPr>
          <w:i/>
          <w:lang w:val="en-US"/>
        </w:rPr>
        <w:t>Influence of special tax subjects</w:t>
      </w:r>
      <w:bookmarkEnd w:id="321"/>
    </w:p>
    <w:p w14:paraId="7BF7B66A" w14:textId="610D23A5"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special cases. To test</w:t>
      </w:r>
      <w:r w:rsidR="00D23F5F">
        <w:rPr>
          <w:lang w:val="en-US"/>
        </w:rPr>
        <w:t xml:space="preserve"> what</w:t>
      </w:r>
      <w:r w:rsidR="00497AAC" w:rsidRPr="00497AAC">
        <w:rPr>
          <w:lang w:val="en-US"/>
        </w:rPr>
        <w:t xml:space="preserve"> </w:t>
      </w:r>
      <w:r w:rsidR="00B04FEA">
        <w:rPr>
          <w:lang w:val="en-US"/>
        </w:rPr>
        <w:t xml:space="preserve">influence </w:t>
      </w:r>
      <w:r w:rsidR="00D23F5F">
        <w:rPr>
          <w:lang w:val="en-US"/>
        </w:rPr>
        <w:t xml:space="preserve">has </w:t>
      </w:r>
      <w:r w:rsidR="00B04FEA">
        <w:rPr>
          <w:lang w:val="en-US"/>
        </w:rPr>
        <w:t xml:space="preserve">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322" w:author="Hümbelin Oliver" w:date="2015-04-10T15:49:00Z">
        <w:r w:rsidR="00B748B5" w:rsidRPr="00B748B5">
          <w:rPr>
            <w:lang w:val="en-US"/>
            <w:rPrChange w:id="323" w:author="Hümbelin Oliver" w:date="2015-04-10T15:49:00Z">
              <w:rPr>
                <w:sz w:val="24"/>
                <w:szCs w:val="24"/>
                <w:lang w:val="en-US"/>
              </w:rPr>
            </w:rPrChange>
          </w:rPr>
          <w:t>Figure 4</w:t>
        </w:r>
      </w:ins>
      <w:del w:id="324" w:author="Hümbelin Oliver" w:date="2015-04-10T15:49:00Z">
        <w:r w:rsidR="00DD5282" w:rsidRPr="00DD5282" w:rsidDel="00B748B5">
          <w:rPr>
            <w:lang w:val="en-US"/>
          </w:rPr>
          <w:delText>Figure 4</w:delText>
        </w:r>
      </w:del>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w:t>
      </w:r>
      <w:r w:rsidR="00835FA1">
        <w:rPr>
          <w:lang w:val="en-US"/>
        </w:rPr>
        <w:lastRenderedPageBreak/>
        <w:t xml:space="preserve">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ins w:id="325" w:author="Hümbelin Oliver" w:date="2015-04-10T15:49:00Z">
        <w:r w:rsidR="00B748B5" w:rsidRPr="00B748B5">
          <w:rPr>
            <w:lang w:val="en-US"/>
            <w:rPrChange w:id="326" w:author="Hümbelin Oliver" w:date="2015-04-10T15:49:00Z">
              <w:rPr>
                <w:sz w:val="24"/>
                <w:szCs w:val="24"/>
                <w:lang w:val="en-US"/>
              </w:rPr>
            </w:rPrChange>
          </w:rPr>
          <w:t>Figure 4</w:t>
        </w:r>
      </w:ins>
      <w:del w:id="327" w:author="Hümbelin Oliver" w:date="2015-04-10T15:49:00Z">
        <w:r w:rsidR="00980148" w:rsidRPr="00DD5282" w:rsidDel="00B748B5">
          <w:rPr>
            <w:lang w:val="en-US"/>
          </w:rPr>
          <w:delText>Figure 4</w:delText>
        </w:r>
      </w:del>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328" w:author="Hümbelin Oliver" w:date="2015-04-10T15:49:00Z">
        <w:r w:rsidR="00B748B5" w:rsidRPr="00B748B5">
          <w:rPr>
            <w:lang w:val="en-US"/>
            <w:rPrChange w:id="329" w:author="Hümbelin Oliver" w:date="2015-04-10T15:49:00Z">
              <w:rPr>
                <w:sz w:val="24"/>
                <w:szCs w:val="24"/>
                <w:lang w:val="en-US"/>
              </w:rPr>
            </w:rPrChange>
          </w:rPr>
          <w:t>Figure 4</w:t>
        </w:r>
      </w:ins>
      <w:del w:id="330" w:author="Hümbelin Oliver" w:date="2015-04-10T15:49:00Z">
        <w:r w:rsidR="00DD5282" w:rsidRPr="00DD5282" w:rsidDel="00B748B5">
          <w:rPr>
            <w:lang w:val="en-US"/>
          </w:rPr>
          <w:delText>Figure 4</w:delText>
        </w:r>
      </w:del>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ins w:id="331" w:author="Hümbelin Oliver" w:date="2015-04-10T15:49:00Z">
        <w:r w:rsidR="00B748B5" w:rsidRPr="00B748B5">
          <w:rPr>
            <w:lang w:val="en-US"/>
            <w:rPrChange w:id="332" w:author="Hümbelin Oliver" w:date="2015-04-10T15:49:00Z">
              <w:rPr>
                <w:sz w:val="24"/>
                <w:szCs w:val="24"/>
                <w:lang w:val="en-US"/>
              </w:rPr>
            </w:rPrChange>
          </w:rPr>
          <w:t>Table 3</w:t>
        </w:r>
      </w:ins>
      <w:del w:id="333" w:author="Hümbelin Oliver" w:date="2015-04-10T15:49:00Z">
        <w:r w:rsidR="007720EF" w:rsidRPr="00D8426B" w:rsidDel="00B748B5">
          <w:rPr>
            <w:lang w:val="en-US"/>
          </w:rPr>
          <w:delText>Table 3</w:delText>
        </w:r>
      </w:del>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334" w:name="_Ref408824189"/>
      <w:bookmarkStart w:id="335"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334"/>
      <w:r>
        <w:rPr>
          <w:sz w:val="24"/>
          <w:szCs w:val="24"/>
          <w:lang w:val="en-US"/>
        </w:rPr>
        <w:t>: Numbers of taxed normal and special cases 1993/1994 and 2011</w:t>
      </w:r>
      <w:bookmarkEnd w:id="335"/>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7439A2E6"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336" w:name="_Ref405910412"/>
      <w:bookmarkStart w:id="337" w:name="_Toc406505803"/>
      <w:r>
        <w:rPr>
          <w:i/>
          <w:lang w:val="en-US"/>
        </w:rPr>
        <w:t>Influence of non-taxed</w:t>
      </w:r>
      <w:bookmarkEnd w:id="336"/>
      <w:bookmarkEnd w:id="337"/>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lastRenderedPageBreak/>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ins w:id="338" w:author="Hümbelin Oliver" w:date="2015-04-10T15:49:00Z">
        <w:r w:rsidR="00B748B5" w:rsidRPr="00B748B5">
          <w:rPr>
            <w:lang w:val="en-US"/>
            <w:rPrChange w:id="339" w:author="Hümbelin Oliver" w:date="2015-04-10T15:49:00Z">
              <w:rPr>
                <w:sz w:val="24"/>
                <w:szCs w:val="24"/>
                <w:lang w:val="en-US"/>
              </w:rPr>
            </w:rPrChange>
          </w:rPr>
          <w:t>Figure 3</w:t>
        </w:r>
      </w:ins>
      <w:del w:id="340" w:author="Hümbelin Oliver" w:date="2015-04-10T15:49:00Z">
        <w:r w:rsidR="004B34FA" w:rsidRPr="004B34FA" w:rsidDel="00B748B5">
          <w:rPr>
            <w:lang w:val="en-US"/>
          </w:rPr>
          <w:delText>Figure 3</w:delText>
        </w:r>
      </w:del>
      <w:r w:rsidR="004B34FA">
        <w:rPr>
          <w:lang w:val="en-US"/>
        </w:rPr>
        <w:fldChar w:fldCharType="end"/>
      </w:r>
      <w:r w:rsidR="004B34FA">
        <w:rPr>
          <w:lang w:val="en-US"/>
        </w:rPr>
        <w:t xml:space="preserve">, bottom </w:t>
      </w:r>
      <w:r w:rsidR="004F5A70">
        <w:rPr>
          <w:lang w:val="en-US"/>
        </w:rPr>
        <w:t>right)</w:t>
      </w:r>
      <w:r w:rsidR="00FD406E">
        <w:rPr>
          <w:lang w:val="en-US"/>
        </w:rPr>
        <w:t xml:space="preserve">. </w:t>
      </w:r>
      <w:proofErr w:type="gramStart"/>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3"/>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2760B1AE" w:rsidR="00497AAC" w:rsidRPr="00B36635" w:rsidRDefault="0042665B" w:rsidP="00497AAC">
      <w:pPr>
        <w:pStyle w:val="Heading1"/>
        <w:rPr>
          <w:lang w:val="en-US"/>
        </w:rPr>
      </w:pPr>
      <w:bookmarkStart w:id="341" w:name="_Toc406505804"/>
      <w:r>
        <w:rPr>
          <w:lang w:val="en-US"/>
        </w:rPr>
        <w:t xml:space="preserve">Summary and </w:t>
      </w:r>
      <w:r w:rsidR="00154023">
        <w:rPr>
          <w:lang w:val="en-US"/>
        </w:rPr>
        <w:t>Conclusion</w:t>
      </w:r>
      <w:bookmarkEnd w:id="341"/>
    </w:p>
    <w:p w14:paraId="4E5BF984" w14:textId="3941FE15"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solid population coverage, but in the same time not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w:t>
      </w:r>
      <w:r w:rsidR="00A263CD">
        <w:rPr>
          <w:rFonts w:ascii="Lucida Sans" w:hAnsi="Lucida Sans"/>
          <w:sz w:val="19"/>
          <w:szCs w:val="19"/>
          <w:lang w:val="en-US"/>
        </w:rPr>
        <w:t>advantages and disadvantages</w:t>
      </w:r>
      <w:r w:rsidR="00A263CD" w:rsidRPr="008B2031">
        <w:rPr>
          <w:rFonts w:ascii="Lucida Sans" w:hAnsi="Lucida Sans"/>
          <w:sz w:val="19"/>
          <w:szCs w:val="19"/>
          <w:lang w:val="en-US"/>
        </w:rPr>
        <w:t xml:space="preserve"> </w:t>
      </w:r>
      <w:r w:rsidRPr="008B2031">
        <w:rPr>
          <w:rFonts w:ascii="Lucida Sans" w:hAnsi="Lucida Sans"/>
          <w:sz w:val="19"/>
          <w:szCs w:val="19"/>
          <w:lang w:val="en-US"/>
        </w:rPr>
        <w:t xml:space="preserve">of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by</w:t>
      </w:r>
      <w:r w:rsidRPr="008B2031">
        <w:rPr>
          <w:rFonts w:ascii="Lucida Sans" w:hAnsi="Lucida Sans"/>
          <w:sz w:val="19"/>
          <w:szCs w:val="19"/>
          <w:lang w:val="en-US"/>
        </w:rPr>
        <w:t xml:space="preserve">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05149F3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central</w:t>
      </w:r>
      <w:r w:rsidR="005C4E90">
        <w:rPr>
          <w:rFonts w:ascii="Lucida Sans" w:hAnsi="Lucida Sans"/>
          <w:sz w:val="19"/>
          <w:szCs w:val="19"/>
          <w:lang w:val="en-US"/>
        </w:rPr>
        <w:t xml:space="preserve"> 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w:t>
      </w:r>
      <w:r w:rsidR="00B21B86">
        <w:rPr>
          <w:rFonts w:ascii="Lucida Sans" w:hAnsi="Lucida Sans"/>
          <w:sz w:val="19"/>
          <w:szCs w:val="19"/>
          <w:lang w:val="en-US"/>
        </w:rPr>
        <w:lastRenderedPageBreak/>
        <w:t xml:space="preserve">conceptual difference. </w:t>
      </w:r>
    </w:p>
    <w:p w14:paraId="31C40EE8" w14:textId="1974D18B"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4"/>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14D55AB9"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central 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an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argue that this </w:t>
      </w:r>
      <w:r w:rsidR="00C60F23">
        <w:rPr>
          <w:rFonts w:ascii="Lucida Sans" w:hAnsi="Lucida Sans"/>
          <w:sz w:val="19"/>
          <w:szCs w:val="19"/>
          <w:lang w:val="en-US"/>
        </w:rPr>
        <w:t>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577EAF3E" w:rsidR="007A5603" w:rsidRDefault="00D77118" w:rsidP="005350F7">
      <w:pPr>
        <w:pStyle w:val="Standard1"/>
        <w:rPr>
          <w:rFonts w:ascii="Lucida Sans" w:hAnsi="Lucida Sans"/>
          <w:sz w:val="19"/>
          <w:szCs w:val="19"/>
          <w:lang w:val="en-US"/>
        </w:rPr>
      </w:pPr>
      <w:r>
        <w:rPr>
          <w:rFonts w:ascii="Lucida Sans" w:hAnsi="Lucida Sans"/>
          <w:sz w:val="19"/>
          <w:szCs w:val="19"/>
          <w:lang w:val="en-US"/>
        </w:rPr>
        <w:t>Measurement issues are especially crucial</w:t>
      </w:r>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14860512" w:rsidR="00B978E7" w:rsidRDefault="00F4103D" w:rsidP="0075707F">
      <w:pPr>
        <w:pStyle w:val="Standard1"/>
        <w:rPr>
          <w:rFonts w:ascii="Lucida Sans" w:hAnsi="Lucida Sans"/>
          <w:sz w:val="19"/>
          <w:szCs w:val="19"/>
          <w:lang w:val="en-US"/>
        </w:rPr>
      </w:pPr>
      <w:r>
        <w:rPr>
          <w:rFonts w:ascii="Lucida Sans" w:hAnsi="Lucida Sans"/>
          <w:sz w:val="19"/>
          <w:szCs w:val="19"/>
          <w:lang w:val="en-US"/>
        </w:rPr>
        <w:lastRenderedPageBreak/>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005884">
        <w:rPr>
          <w:rFonts w:ascii="Lucida Sans" w:hAnsi="Lucida Sans"/>
          <w:sz w:val="19"/>
          <w:szCs w:val="19"/>
          <w:lang w:val="en-US"/>
        </w:rPr>
        <w:t>meaningful</w:t>
      </w:r>
      <w:r w:rsidR="0075707F">
        <w:rPr>
          <w:rFonts w:ascii="Lucida Sans" w:hAnsi="Lucida Sans"/>
          <w:sz w:val="19"/>
          <w:szCs w:val="19"/>
          <w:lang w:val="en-US"/>
        </w:rPr>
        <w:t xml:space="preserv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r w:rsidR="00CB3D24">
        <w:rPr>
          <w:rStyle w:val="FootnoteReference"/>
          <w:rFonts w:ascii="Lucida Sans" w:hAnsi="Lucida Sans"/>
          <w:sz w:val="19"/>
          <w:szCs w:val="19"/>
          <w:lang w:val="en-US"/>
        </w:rPr>
        <w:footnoteReference w:id="15"/>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de-CH" w:eastAsia="de-CH"/>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w:t>
      </w:r>
      <w:r w:rsidR="00725A05">
        <w:rPr>
          <w:rFonts w:ascii="Lucida Sans" w:hAnsi="Lucida Sans"/>
          <w:sz w:val="19"/>
          <w:szCs w:val="19"/>
          <w:lang w:val="en-US"/>
        </w:rPr>
        <w:lastRenderedPageBreak/>
        <w:t xml:space="preserve">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342" w:author="Hümbelin Oliver" w:date="2015-04-10T15:49:00Z">
        <w:r w:rsidR="00B748B5" w:rsidRPr="00B748B5">
          <w:rPr>
            <w:rFonts w:ascii="Lucida Sans" w:hAnsi="Lucida Sans"/>
            <w:sz w:val="19"/>
            <w:szCs w:val="19"/>
            <w:lang w:val="en-US"/>
            <w:rPrChange w:id="343" w:author="Hümbelin Oliver" w:date="2015-04-10T15:49:00Z">
              <w:rPr>
                <w:lang w:val="en-US"/>
              </w:rPr>
            </w:rPrChange>
          </w:rPr>
          <w:t>Figure 4</w:t>
        </w:r>
      </w:ins>
      <w:del w:id="344"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345" w:name="_Toc406505805"/>
      <w:r w:rsidRPr="00511D21">
        <w:lastRenderedPageBreak/>
        <w:t>Literaturverzeichnis</w:t>
      </w:r>
      <w:bookmarkEnd w:id="345"/>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(2013).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Top 1 Percent in International and Historical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Spain from a Historical and Fiscal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w:t>
      </w:r>
      <w:proofErr w:type="gramStart"/>
      <w:r w:rsidRPr="00542029">
        <w:rPr>
          <w:rFonts w:ascii="Times New Roman" w:eastAsia="Times New Roman" w:hAnsi="Times New Roman"/>
          <w:sz w:val="24"/>
          <w:szCs w:val="24"/>
          <w:lang w:val="en-US"/>
        </w:rPr>
        <w:t>On the measurement of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proofErr w:type="gramStart"/>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w:t>
      </w:r>
      <w:proofErr w:type="gramStart"/>
      <w:r w:rsidRPr="00542029">
        <w:rPr>
          <w:rFonts w:ascii="Times New Roman" w:eastAsia="Times New Roman" w:hAnsi="Times New Roman"/>
          <w:sz w:val="24"/>
          <w:szCs w:val="24"/>
          <w:lang w:val="en-US"/>
        </w:rPr>
        <w:t>Foreword.</w:t>
      </w:r>
      <w:proofErr w:type="gramEnd"/>
      <w:r w:rsidRPr="00542029">
        <w:rPr>
          <w:rFonts w:ascii="Times New Roman" w:eastAsia="Times New Roman" w:hAnsi="Times New Roman"/>
          <w:sz w:val="24"/>
          <w:szCs w:val="24"/>
          <w:lang w:val="en-US"/>
        </w:rPr>
        <w:t xml:space="preserve">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(2010).</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B812CC">
        <w:rPr>
          <w:rFonts w:ascii="Times New Roman" w:eastAsia="Times New Roman" w:hAnsi="Times New Roman"/>
          <w:sz w:val="24"/>
          <w:szCs w:val="24"/>
        </w:rPr>
        <w:t xml:space="preserve">Bethlehem, J., </w:t>
      </w:r>
      <w:proofErr w:type="spellStart"/>
      <w:r w:rsidRPr="00B812CC">
        <w:rPr>
          <w:rFonts w:ascii="Times New Roman" w:eastAsia="Times New Roman" w:hAnsi="Times New Roman"/>
          <w:sz w:val="24"/>
          <w:szCs w:val="24"/>
        </w:rPr>
        <w:t>Cobben</w:t>
      </w:r>
      <w:proofErr w:type="spellEnd"/>
      <w:r w:rsidRPr="00B812CC">
        <w:rPr>
          <w:rFonts w:ascii="Times New Roman" w:eastAsia="Times New Roman" w:hAnsi="Times New Roman"/>
          <w:sz w:val="24"/>
          <w:szCs w:val="24"/>
        </w:rPr>
        <w:t xml:space="preserve">, F., &amp; </w:t>
      </w:r>
      <w:proofErr w:type="spellStart"/>
      <w:r w:rsidRPr="00B812CC">
        <w:rPr>
          <w:rFonts w:ascii="Times New Roman" w:eastAsia="Times New Roman" w:hAnsi="Times New Roman"/>
          <w:sz w:val="24"/>
          <w:szCs w:val="24"/>
        </w:rPr>
        <w:t>Schouten</w:t>
      </w:r>
      <w:proofErr w:type="spellEnd"/>
      <w:r w:rsidRPr="00B812CC">
        <w:rPr>
          <w:rFonts w:ascii="Times New Roman" w:eastAsia="Times New Roman" w:hAnsi="Times New Roman"/>
          <w:sz w:val="24"/>
          <w:szCs w:val="24"/>
        </w:rPr>
        <w:t xml:space="preserve">, B. (2011). </w:t>
      </w:r>
      <w:proofErr w:type="gramStart"/>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Wiley.</w:t>
      </w:r>
      <w:proofErr w:type="gramEnd"/>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T. M.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richer and OECD countries.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 xml:space="preserve">Equivalence Scales, Well-Being, Inequality, and Poverty: Sensitivity Estimates </w:t>
      </w:r>
      <w:proofErr w:type="gramStart"/>
      <w:r w:rsidRPr="00542029">
        <w:rPr>
          <w:rFonts w:ascii="Times New Roman" w:eastAsia="Times New Roman" w:hAnsi="Times New Roman"/>
          <w:sz w:val="24"/>
          <w:szCs w:val="24"/>
          <w:lang w:val="en-US"/>
        </w:rPr>
        <w:t>Across</w:t>
      </w:r>
      <w:proofErr w:type="gramEnd"/>
      <w:r w:rsidRPr="00542029">
        <w:rPr>
          <w:rFonts w:ascii="Times New Roman" w:eastAsia="Times New Roman" w:hAnsi="Times New Roman"/>
          <w:sz w:val="24"/>
          <w:szCs w:val="24"/>
          <w:lang w:val="en-US"/>
        </w:rPr>
        <w:t xml:space="preserve"> Ten Countries Using the </w:t>
      </w:r>
      <w:r w:rsidRPr="00542029">
        <w:rPr>
          <w:rFonts w:ascii="Times New Roman" w:eastAsia="Times New Roman" w:hAnsi="Times New Roman"/>
          <w:sz w:val="24"/>
          <w:szCs w:val="24"/>
          <w:lang w:val="en-US"/>
        </w:rPr>
        <w:lastRenderedPageBreak/>
        <w:t>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w:t>
      </w:r>
      <w:proofErr w:type="gramStart"/>
      <w:r w:rsidRPr="00542029">
        <w:rPr>
          <w:rFonts w:ascii="Times New Roman" w:eastAsia="Times New Roman" w:hAnsi="Times New Roman"/>
          <w:sz w:val="24"/>
          <w:szCs w:val="24"/>
          <w:lang w:val="en-US"/>
        </w:rPr>
        <w:t>The measurement of the inequality of incomes.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Switzerland over the 20th century.</w:t>
      </w:r>
      <w:proofErr w:type="gramEnd"/>
      <w:r w:rsidRPr="00542029">
        <w:rPr>
          <w:rFonts w:ascii="Times New Roman" w:eastAsia="Times New Roman" w:hAnsi="Times New Roman"/>
          <w:sz w:val="24"/>
          <w:szCs w:val="24"/>
          <w:lang w:val="en-US"/>
        </w:rPr>
        <w:t xml:space="preserve">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w:t>
      </w:r>
      <w:proofErr w:type="gramStart"/>
      <w:r w:rsidRPr="00542029">
        <w:rPr>
          <w:rFonts w:ascii="Times New Roman" w:eastAsia="Times New Roman" w:hAnsi="Times New Roman"/>
          <w:sz w:val="24"/>
          <w:szCs w:val="24"/>
          <w:lang w:val="en-US"/>
        </w:rPr>
        <w:t>Income inequality measures.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Feld, L. P., &amp; Frey, B. S. (2006).</w:t>
      </w:r>
      <w:proofErr w:type="gramEnd"/>
      <w:r w:rsidRPr="00542029">
        <w:rPr>
          <w:rFonts w:ascii="Times New Roman" w:eastAsia="Times New Roman" w:hAnsi="Times New Roman"/>
          <w:sz w:val="24"/>
          <w:szCs w:val="24"/>
          <w:lang w:val="en-US"/>
        </w:rPr>
        <w:t xml:space="preserve">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w:t>
      </w:r>
      <w:proofErr w:type="gramStart"/>
      <w:r w:rsidRPr="00542029">
        <w:rPr>
          <w:rFonts w:ascii="Times New Roman" w:eastAsia="Times New Roman" w:hAnsi="Times New Roman"/>
          <w:sz w:val="24"/>
          <w:szCs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I. (2013).</w:t>
      </w:r>
      <w:proofErr w:type="gramEnd"/>
      <w:r w:rsidRPr="00542029">
        <w:rPr>
          <w:rFonts w:ascii="Times New Roman" w:eastAsia="Times New Roman" w:hAnsi="Times New Roman"/>
          <w:sz w:val="24"/>
          <w:szCs w:val="24"/>
          <w:lang w:val="en-US"/>
        </w:rPr>
        <w:t xml:space="preserve">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evolution of income inequality in Germany and Switzerland since the turn of the millennium.</w:t>
      </w:r>
      <w:proofErr w:type="gramEnd"/>
      <w:r w:rsidRPr="00542029">
        <w:rPr>
          <w:rFonts w:ascii="Times New Roman" w:eastAsia="Times New Roman" w:hAnsi="Times New Roman"/>
          <w:sz w:val="24"/>
          <w:szCs w:val="24"/>
          <w:lang w:val="en-US"/>
        </w:rPr>
        <w:t xml:space="preserve">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Handcock, M., &amp; Morris, M. (1999).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r w:rsidRPr="00542029">
        <w:rPr>
          <w:rFonts w:ascii="Times New Roman" w:eastAsia="Times New Roman" w:hAnsi="Times New Roman"/>
          <w:sz w:val="24"/>
          <w:szCs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lastRenderedPageBreak/>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D. Q. (2010).</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S.-C., &amp; others.</w:t>
      </w:r>
      <w:proofErr w:type="gramEnd"/>
      <w:r w:rsidRPr="00542029">
        <w:rPr>
          <w:rFonts w:ascii="Times New Roman" w:eastAsia="Times New Roman" w:hAnsi="Times New Roman"/>
          <w:sz w:val="24"/>
          <w:szCs w:val="24"/>
          <w:lang w:val="en-US"/>
        </w:rPr>
        <w:t xml:space="preserve">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M. (2006).</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Survey nonresponse and the distribution of income.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w:t>
      </w:r>
      <w:proofErr w:type="gramStart"/>
      <w:r w:rsidRPr="00542029">
        <w:rPr>
          <w:rFonts w:ascii="Times New Roman" w:eastAsia="Times New Roman" w:hAnsi="Times New Roman"/>
          <w:sz w:val="24"/>
          <w:szCs w:val="24"/>
          <w:lang w:val="en-US"/>
        </w:rPr>
        <w:t>Economic growth and income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9E5AF2" w:rsidRDefault="00542029" w:rsidP="00542029">
      <w:pPr>
        <w:spacing w:line="480" w:lineRule="auto"/>
        <w:ind w:hanging="480"/>
        <w:rPr>
          <w:rFonts w:ascii="Times New Roman" w:eastAsia="Times New Roman" w:hAnsi="Times New Roman"/>
          <w:sz w:val="24"/>
          <w:szCs w:val="24"/>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r w:rsidRPr="009E5AF2">
        <w:rPr>
          <w:rFonts w:ascii="Times New Roman" w:eastAsia="Times New Roman" w:hAnsi="Times New Roman"/>
          <w:i/>
          <w:iCs/>
          <w:sz w:val="24"/>
          <w:szCs w:val="24"/>
        </w:rPr>
        <w:t>Bundesamt Für Statistik, Neuchâtel</w:t>
      </w:r>
      <w:r w:rsidRPr="009E5AF2">
        <w:rPr>
          <w:rFonts w:ascii="Times New Roman" w:eastAsia="Times New Roman" w:hAnsi="Times New Roman"/>
          <w:sz w:val="24"/>
          <w:szCs w:val="24"/>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 xml:space="preserve">Growing Unequal? </w:t>
      </w:r>
      <w:proofErr w:type="gramStart"/>
      <w:r w:rsidRPr="00542029">
        <w:rPr>
          <w:rFonts w:ascii="Times New Roman" w:eastAsia="Times New Roman" w:hAnsi="Times New Roman"/>
          <w:i/>
          <w:iCs/>
          <w:sz w:val="24"/>
          <w:szCs w:val="24"/>
          <w:lang w:val="en-US"/>
        </w:rPr>
        <w:t>Income Distribution and Poverty in OECD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 xml:space="preserve">OECD </w:t>
      </w:r>
      <w:proofErr w:type="spellStart"/>
      <w:r w:rsidRPr="009E5AF2">
        <w:rPr>
          <w:rFonts w:ascii="Times New Roman" w:eastAsia="Times New Roman" w:hAnsi="Times New Roman"/>
          <w:sz w:val="24"/>
          <w:szCs w:val="24"/>
          <w:lang w:val="fr-CH"/>
        </w:rPr>
        <w:t>Publishing</w:t>
      </w:r>
      <w:proofErr w:type="spellEnd"/>
      <w:r w:rsidRPr="009E5AF2">
        <w:rPr>
          <w:rFonts w:ascii="Times New Roman" w:eastAsia="Times New Roman" w:hAnsi="Times New Roman"/>
          <w:sz w:val="24"/>
          <w:szCs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w:t>
      </w:r>
      <w:proofErr w:type="spellStart"/>
      <w:r w:rsidRPr="009E5AF2">
        <w:rPr>
          <w:rFonts w:ascii="Times New Roman" w:eastAsia="Times New Roman" w:hAnsi="Times New Roman"/>
          <w:i/>
          <w:iCs/>
          <w:sz w:val="24"/>
          <w:szCs w:val="24"/>
          <w:lang w:val="fr-CH"/>
        </w:rPr>
        <w:t>impöt</w:t>
      </w:r>
      <w:proofErr w:type="spellEnd"/>
      <w:r w:rsidRPr="009E5AF2">
        <w:rPr>
          <w:rFonts w:ascii="Times New Roman" w:eastAsia="Times New Roman" w:hAnsi="Times New Roman"/>
          <w:i/>
          <w:iCs/>
          <w:sz w:val="24"/>
          <w:szCs w:val="24"/>
          <w:lang w:val="fr-CH"/>
        </w:rPr>
        <w:t xml:space="preserve">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 xml:space="preserve">Les hauts revenus en France au XXe </w:t>
      </w:r>
      <w:proofErr w:type="spellStart"/>
      <w:r w:rsidRPr="009E5AF2">
        <w:rPr>
          <w:rFonts w:ascii="Times New Roman" w:eastAsia="Times New Roman" w:hAnsi="Times New Roman"/>
          <w:i/>
          <w:iCs/>
          <w:sz w:val="24"/>
          <w:szCs w:val="24"/>
          <w:lang w:val="fr-CH"/>
        </w:rPr>
        <w:t>siècle</w:t>
      </w:r>
      <w:proofErr w:type="spellEnd"/>
      <w:r w:rsidRPr="009E5AF2">
        <w:rPr>
          <w:rFonts w:ascii="Times New Roman" w:eastAsia="Times New Roman" w:hAnsi="Times New Roman"/>
          <w:i/>
          <w:iCs/>
          <w:sz w:val="24"/>
          <w:szCs w:val="24"/>
          <w:lang w:val="fr-CH"/>
        </w:rPr>
        <w:t xml:space="preserve">: </w:t>
      </w:r>
      <w:proofErr w:type="spellStart"/>
      <w:r w:rsidRPr="009E5AF2">
        <w:rPr>
          <w:rFonts w:ascii="Times New Roman" w:eastAsia="Times New Roman" w:hAnsi="Times New Roman"/>
          <w:i/>
          <w:iCs/>
          <w:sz w:val="24"/>
          <w:szCs w:val="24"/>
          <w:lang w:val="fr-CH"/>
        </w:rPr>
        <w:t>inégalités</w:t>
      </w:r>
      <w:proofErr w:type="spellEnd"/>
      <w:r w:rsidRPr="009E5AF2">
        <w:rPr>
          <w:rFonts w:ascii="Times New Roman" w:eastAsia="Times New Roman" w:hAnsi="Times New Roman"/>
          <w:i/>
          <w:iCs/>
          <w:sz w:val="24"/>
          <w:szCs w:val="24"/>
          <w:lang w:val="fr-CH"/>
        </w:rPr>
        <w:t xml:space="preserve">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Piketty, T. (2003).</w:t>
      </w:r>
      <w:proofErr w:type="gramEnd"/>
      <w:r w:rsidRPr="00542029">
        <w:rPr>
          <w:rFonts w:ascii="Times New Roman" w:eastAsia="Times New Roman" w:hAnsi="Times New Roman"/>
          <w:sz w:val="24"/>
          <w:szCs w:val="24"/>
          <w:lang w:val="en-US"/>
        </w:rPr>
        <w:t xml:space="preserve">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lastRenderedPageBreak/>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the United States, 1913–1998.</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I. G. (2014).</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J.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w:t>
      </w:r>
      <w:proofErr w:type="gramStart"/>
      <w:r w:rsidRPr="00542029">
        <w:rPr>
          <w:rFonts w:ascii="Times New Roman" w:eastAsia="Times New Roman" w:hAnsi="Times New Roman"/>
          <w:sz w:val="24"/>
          <w:szCs w:val="24"/>
          <w:lang w:val="en-US"/>
        </w:rPr>
        <w:t>On economic inequality.</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D. (2002).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Approximating unanimity orderings: An application to Lorenz dominance.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SNA.</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proofErr w:type="gramStart"/>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UNECE,</w:t>
      </w:r>
      <w:proofErr w:type="gramEnd"/>
      <w:r w:rsidRPr="00542029">
        <w:rPr>
          <w:rFonts w:ascii="Times New Roman" w:eastAsia="Times New Roman" w:hAnsi="Times New Roman"/>
          <w:sz w:val="24"/>
          <w:szCs w:val="24"/>
          <w:lang w:val="en-US"/>
        </w:rPr>
        <w:t xml:space="preserve"> &amp; EUROSTAT. </w:t>
      </w:r>
      <w:proofErr w:type="gramStart"/>
      <w:r w:rsidRPr="00542029">
        <w:rPr>
          <w:rFonts w:ascii="Times New Roman" w:eastAsia="Times New Roman" w:hAnsi="Times New Roman"/>
          <w:sz w:val="24"/>
          <w:szCs w:val="24"/>
          <w:lang w:val="en-US"/>
        </w:rPr>
        <w:t xml:space="preserve">(2006).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United Nations.</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(2011). </w:t>
      </w:r>
      <w:r w:rsidRPr="00542029">
        <w:rPr>
          <w:rFonts w:ascii="Times New Roman" w:eastAsia="Times New Roman" w:hAnsi="Times New Roman"/>
          <w:i/>
          <w:iCs/>
          <w:sz w:val="24"/>
          <w:szCs w:val="24"/>
          <w:lang w:val="en-US"/>
        </w:rPr>
        <w:t>Canberra Group.</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Handbook on Household Income Statistics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Wilkinson, R. G., &amp; Pickett, K.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and social dysfunction.</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World Economic Forum.</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 </w:t>
      </w:r>
      <w:r w:rsidRPr="00542029">
        <w:rPr>
          <w:rFonts w:ascii="Times New Roman" w:eastAsia="Times New Roman" w:hAnsi="Times New Roman"/>
          <w:i/>
          <w:iCs/>
          <w:sz w:val="24"/>
          <w:szCs w:val="24"/>
          <w:lang w:val="en-US"/>
        </w:rPr>
        <w:t>Global Risks 2013.</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Eighth Edition.</w:t>
      </w:r>
      <w:proofErr w:type="gramEnd"/>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7"/>
      <w:footerReference w:type="default" r:id="rId18"/>
      <w:headerReference w:type="first" r:id="rId19"/>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Hümbelin Oliver" w:date="2015-04-10T17:35:00Z" w:initials="HO">
    <w:p w14:paraId="28E9B1E8" w14:textId="2B3EA539" w:rsidR="00F35129" w:rsidRDefault="00F35129">
      <w:pPr>
        <w:pStyle w:val="CommentText"/>
      </w:pPr>
      <w:r>
        <w:rPr>
          <w:rStyle w:val="CommentReference"/>
        </w:rPr>
        <w:annotationRef/>
      </w:r>
      <w:r>
        <w:t xml:space="preserve">Die Berner Daten sind auch dabei. </w:t>
      </w:r>
      <w:proofErr w:type="spellStart"/>
      <w:r w:rsidR="00AB7485">
        <w:t>Allenfans</w:t>
      </w:r>
      <w:proofErr w:type="spellEnd"/>
    </w:p>
  </w:comment>
  <w:comment w:id="56" w:author="Hümbelin Oliver" w:date="2015-04-10T17:35:00Z" w:initials="HO">
    <w:p w14:paraId="14A2EC08" w14:textId="118A0339" w:rsidR="003174A7" w:rsidRDefault="003174A7">
      <w:pPr>
        <w:pStyle w:val="CommentText"/>
      </w:pPr>
      <w:r>
        <w:rPr>
          <w:rStyle w:val="CommentReference"/>
        </w:rPr>
        <w:annotationRef/>
      </w:r>
      <w:r>
        <w:t>Allenfalls trotzdem mal probieren, die Abschnitte 2 und 3 zusammenzulegen.</w:t>
      </w:r>
    </w:p>
  </w:comment>
  <w:comment w:id="81" w:author="Hümbelin Oliver" w:date="2015-04-10T17:35:00Z" w:initials="HO">
    <w:p w14:paraId="76AA557B" w14:textId="346FAAE8" w:rsidR="003174A7" w:rsidRDefault="003174A7">
      <w:pPr>
        <w:pStyle w:val="CommentText"/>
      </w:pPr>
      <w:r>
        <w:rPr>
          <w:rStyle w:val="CommentReference"/>
        </w:rPr>
        <w:annotationRef/>
      </w:r>
      <w:r>
        <w:t>Nicht doch zu ausführlich?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A3F69" w14:textId="77777777" w:rsidR="00EC7885" w:rsidRDefault="00EC7885" w:rsidP="006312E0">
      <w:pPr>
        <w:spacing w:line="240" w:lineRule="auto"/>
      </w:pPr>
      <w:r>
        <w:separator/>
      </w:r>
    </w:p>
  </w:endnote>
  <w:endnote w:type="continuationSeparator" w:id="0">
    <w:p w14:paraId="513E0D08" w14:textId="77777777" w:rsidR="00EC7885" w:rsidRDefault="00EC788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F35129" w:rsidRPr="007407D3" w:rsidRDefault="00F35129" w:rsidP="00CA541A">
    <w:pPr>
      <w:pStyle w:val="Footer"/>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F35129" w:rsidRPr="003B1648" w:rsidRDefault="00F3512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C46DB">
                            <w:rPr>
                              <w:noProof/>
                              <w:sz w:val="16"/>
                              <w:szCs w:val="16"/>
                            </w:rPr>
                            <w:t>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F35129" w:rsidRPr="003B1648" w:rsidRDefault="00F3512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C46DB">
                      <w:rPr>
                        <w:noProof/>
                        <w:sz w:val="16"/>
                        <w:szCs w:val="16"/>
                      </w:rPr>
                      <w:t>3</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FC3A9" w14:textId="77777777" w:rsidR="00EC7885" w:rsidRDefault="00EC7885" w:rsidP="006312E0">
      <w:pPr>
        <w:spacing w:line="240" w:lineRule="auto"/>
      </w:pPr>
    </w:p>
  </w:footnote>
  <w:footnote w:type="continuationSeparator" w:id="0">
    <w:p w14:paraId="253E65BA" w14:textId="77777777" w:rsidR="00EC7885" w:rsidRDefault="00EC7885" w:rsidP="006312E0">
      <w:pPr>
        <w:spacing w:line="240" w:lineRule="auto"/>
      </w:pPr>
      <w:r>
        <w:continuationSeparator/>
      </w:r>
    </w:p>
  </w:footnote>
  <w:footnote w:id="1">
    <w:p w14:paraId="49571FB3" w14:textId="3487E576" w:rsidR="00F35129" w:rsidRPr="006A2614" w:rsidRDefault="00F35129">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F35129" w:rsidRDefault="00F35129"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F35129" w:rsidRDefault="00F35129" w:rsidP="005353A7">
      <w:pPr>
        <w:pStyle w:val="FootnoteText"/>
        <w:rPr>
          <w:lang w:val="en-US"/>
        </w:rPr>
      </w:pPr>
      <w:r w:rsidRPr="00763E00">
        <w:rPr>
          <w:lang w:val="en-US"/>
        </w:rPr>
        <w:t>(2)</w:t>
      </w:r>
      <w:r>
        <w:rPr>
          <w:lang w:val="en-US"/>
        </w:rPr>
        <w:t xml:space="preserve"> strong principle of transfers,</w:t>
      </w:r>
    </w:p>
    <w:p w14:paraId="043E2700" w14:textId="77777777" w:rsidR="00F35129" w:rsidRDefault="00F35129" w:rsidP="005353A7">
      <w:pPr>
        <w:pStyle w:val="FootnoteText"/>
        <w:rPr>
          <w:lang w:val="en-US"/>
        </w:rPr>
      </w:pPr>
      <w:r w:rsidRPr="00763E00">
        <w:rPr>
          <w:lang w:val="en-US"/>
        </w:rPr>
        <w:t xml:space="preserve">(3) scale invariance, </w:t>
      </w:r>
    </w:p>
    <w:p w14:paraId="5F6AEC30" w14:textId="77777777" w:rsidR="00F35129" w:rsidRDefault="00F35129" w:rsidP="005353A7">
      <w:pPr>
        <w:pStyle w:val="FootnoteText"/>
        <w:rPr>
          <w:lang w:val="en-US"/>
        </w:rPr>
      </w:pPr>
      <w:r w:rsidRPr="00763E00">
        <w:rPr>
          <w:lang w:val="en-US"/>
        </w:rPr>
        <w:t xml:space="preserve">(4) the principle of population and </w:t>
      </w:r>
    </w:p>
    <w:p w14:paraId="23F3C854" w14:textId="77777777" w:rsidR="00F35129" w:rsidRPr="00763E00" w:rsidRDefault="00F35129" w:rsidP="005353A7">
      <w:pPr>
        <w:pStyle w:val="FootnoteText"/>
        <w:rPr>
          <w:lang w:val="en-US"/>
        </w:rPr>
      </w:pPr>
      <w:r w:rsidRPr="00763E00">
        <w:rPr>
          <w:lang w:val="en-US"/>
        </w:rPr>
        <w:t>(5) Decomposability.</w:t>
      </w:r>
    </w:p>
  </w:footnote>
  <w:footnote w:id="3">
    <w:p w14:paraId="23F29DAE" w14:textId="19236006" w:rsidR="00F35129" w:rsidRPr="00406373" w:rsidRDefault="00F35129">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4">
    <w:p w14:paraId="7803212C" w14:textId="31C6CAA1" w:rsidR="00F35129" w:rsidRPr="006003AB" w:rsidRDefault="00F35129" w:rsidP="00140195">
      <w:pPr>
        <w:pStyle w:val="FootnoteText"/>
        <w:rPr>
          <w:lang w:val="en-US"/>
        </w:rPr>
      </w:pPr>
      <w:r>
        <w:rPr>
          <w:rStyle w:val="FootnoteReference"/>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F35129" w:rsidRPr="008C2F1A" w:rsidRDefault="00F35129" w:rsidP="00EF3D2B">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537145F1" w:rsidR="00F35129" w:rsidRPr="00190B1B" w:rsidRDefault="00F35129">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and charitable donations</w:t>
      </w:r>
    </w:p>
  </w:footnote>
  <w:footnote w:id="7">
    <w:p w14:paraId="25AC8419" w14:textId="55D209C8" w:rsidR="00F35129" w:rsidRPr="00190B1B" w:rsidRDefault="00F35129">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1449DC0D" w14:textId="5E5198EF" w:rsidR="00F35129" w:rsidRDefault="00F35129" w:rsidP="00E309AA">
      <w:pPr>
        <w:pStyle w:val="FootnoteText"/>
        <w:ind w:left="708" w:hanging="708"/>
        <w:rPr>
          <w:lang w:val="en-US"/>
        </w:rPr>
      </w:pPr>
      <w:r>
        <w:rPr>
          <w:rStyle w:val="FootnoteReference"/>
        </w:rPr>
        <w:footnoteRef/>
      </w:r>
      <w:r w:rsidRPr="00190B1B">
        <w:rPr>
          <w:lang w:val="en-US"/>
        </w:rPr>
        <w:t xml:space="preserve"> </w:t>
      </w:r>
      <w:r>
        <w:rPr>
          <w:lang w:val="en-US"/>
        </w:rPr>
        <w:t xml:space="preserve">We call it a pseudo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0E795560" w:rsidR="00F35129" w:rsidRPr="00190B1B" w:rsidRDefault="00F35129"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 xml:space="preserve">he bulk of taxes in Switzerland. Also the </w:t>
      </w:r>
      <w:proofErr w:type="gramStart"/>
      <w:r>
        <w:rPr>
          <w:lang w:val="en-US"/>
        </w:rPr>
        <w:t>cost of health insurance are</w:t>
      </w:r>
      <w:proofErr w:type="gramEnd"/>
      <w:r>
        <w:rPr>
          <w:lang w:val="en-US"/>
        </w:rPr>
        <w:t xml:space="preserve"> not covered</w:t>
      </w:r>
      <w:r w:rsidRPr="00154023">
        <w:rPr>
          <w:lang w:val="en-US"/>
        </w:rPr>
        <w:t>.</w:t>
      </w:r>
    </w:p>
  </w:footnote>
  <w:footnote w:id="9">
    <w:p w14:paraId="6B9AC6AF" w14:textId="05A15427" w:rsidR="00F35129" w:rsidRPr="00783DA9" w:rsidRDefault="00F35129">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F35129" w:rsidRPr="00497AAC" w:rsidRDefault="00F35129"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sidR="00B748B5">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0AD3641A" w14:textId="77777777" w:rsidR="00F35129" w:rsidRPr="008B734B" w:rsidRDefault="00F35129"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00B748B5">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79B2738E" w14:textId="045750F6" w:rsidR="00F35129" w:rsidRPr="007108BA" w:rsidRDefault="00F35129">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3">
    <w:p w14:paraId="4C8F18C9" w14:textId="77777777" w:rsidR="00F35129" w:rsidRPr="006956E1" w:rsidRDefault="00F35129" w:rsidP="00BF20A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4">
    <w:p w14:paraId="0B79CBF4" w14:textId="6CEC25C9" w:rsidR="00F35129" w:rsidRPr="00BD6E58" w:rsidRDefault="00F35129">
      <w:pPr>
        <w:pStyle w:val="FootnoteText"/>
        <w:rPr>
          <w:lang w:val="en-US"/>
        </w:rPr>
      </w:pPr>
      <w:r>
        <w:rPr>
          <w:rStyle w:val="FootnoteReference"/>
        </w:rPr>
        <w:footnoteRef/>
      </w:r>
      <w:r w:rsidRPr="00BD6E58">
        <w:rPr>
          <w:lang w:val="en-US"/>
        </w:rPr>
        <w:t xml:space="preserve"> </w:t>
      </w:r>
      <w:proofErr w:type="gramStart"/>
      <w:r>
        <w:rPr>
          <w:lang w:val="en-US"/>
        </w:rPr>
        <w:t>Difference to the imputed series.</w:t>
      </w:r>
      <w:proofErr w:type="gramEnd"/>
    </w:p>
  </w:footnote>
  <w:footnote w:id="15">
    <w:p w14:paraId="1B170EF4" w14:textId="77777777" w:rsidR="00F35129" w:rsidRPr="00005884" w:rsidRDefault="00F35129" w:rsidP="00CB3D24">
      <w:pPr>
        <w:pStyle w:val="FootnoteText"/>
        <w:rPr>
          <w:lang w:val="en-US"/>
        </w:rPr>
      </w:pPr>
      <w:r>
        <w:rPr>
          <w:rStyle w:val="FootnoteReference"/>
        </w:rPr>
        <w:footnoteRef/>
      </w:r>
      <w:r w:rsidRPr="00005884">
        <w:rPr>
          <w:lang w:val="en-US"/>
        </w:rPr>
        <w:t xml:space="preserve"> We </w:t>
      </w:r>
      <w:r>
        <w:rPr>
          <w:lang w:val="en-US"/>
        </w:rPr>
        <w:t>do not</w:t>
      </w:r>
      <w:r w:rsidRPr="00005884">
        <w:rPr>
          <w:lang w:val="en-US"/>
        </w:rPr>
        <w:t xml:space="preserve"> show time points before</w:t>
      </w:r>
      <w:r>
        <w:rPr>
          <w:lang w:val="en-US"/>
        </w:rPr>
        <w:t xml:space="preserve"> 1943/44</w:t>
      </w:r>
      <w:r w:rsidRPr="00005884">
        <w:rPr>
          <w:lang w:val="en-US"/>
        </w:rPr>
        <w:t xml:space="preserve">, </w:t>
      </w:r>
      <w:r>
        <w:rPr>
          <w:lang w:val="en-US"/>
        </w:rPr>
        <w:t>although</w:t>
      </w:r>
      <w:r w:rsidRPr="00005884">
        <w:rPr>
          <w:lang w:val="en-US"/>
        </w:rPr>
        <w:t xml:space="preserve"> theoretically</w:t>
      </w:r>
      <w:r>
        <w:rPr>
          <w:lang w:val="en-US"/>
        </w:rPr>
        <w:t xml:space="preserve"> information is available, because in this period only small fraction of potential tax units are covered in the tax statistics.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F35129" w:rsidRPr="001F1B9C" w:rsidRDefault="00F35129" w:rsidP="001F1B9C">
    <w:pPr>
      <w:pStyle w:val="Header"/>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F35129" w:rsidRDefault="00F35129" w:rsidP="004F7B96">
    <w:pPr>
      <w:pStyle w:val="Header"/>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8">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7"/>
  </w:num>
  <w:num w:numId="8">
    <w:abstractNumId w:val="11"/>
  </w:num>
  <w:num w:numId="9">
    <w:abstractNumId w:val="20"/>
  </w:num>
  <w:num w:numId="10">
    <w:abstractNumId w:val="10"/>
  </w:num>
  <w:num w:numId="11">
    <w:abstractNumId w:val="15"/>
  </w:num>
  <w:num w:numId="12">
    <w:abstractNumId w:val="24"/>
  </w:num>
  <w:num w:numId="13">
    <w:abstractNumId w:val="18"/>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8"/>
  </w:num>
  <w:num w:numId="19">
    <w:abstractNumId w:val="21"/>
  </w:num>
  <w:num w:numId="20">
    <w:abstractNumId w:val="16"/>
  </w:num>
  <w:num w:numId="21">
    <w:abstractNumId w:val="23"/>
  </w:num>
  <w:num w:numId="22">
    <w:abstractNumId w:val="6"/>
  </w:num>
  <w:num w:numId="23">
    <w:abstractNumId w:val="9"/>
  </w:num>
  <w:num w:numId="24">
    <w:abstractNumId w:val="14"/>
  </w:num>
  <w:num w:numId="25">
    <w:abstractNumId w:val="7"/>
  </w:num>
  <w:num w:numId="26">
    <w:abstractNumId w:val="13"/>
  </w:num>
  <w:num w:numId="27">
    <w:abstractNumId w:val="5"/>
  </w:num>
  <w:num w:numId="28">
    <w:abstractNumId w:val="12"/>
  </w:num>
  <w:num w:numId="29">
    <w:abstractNumId w:val="19"/>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26DB"/>
    <w:rsid w:val="00053EF3"/>
    <w:rsid w:val="00054AC8"/>
    <w:rsid w:val="000572D1"/>
    <w:rsid w:val="000635B3"/>
    <w:rsid w:val="0006599C"/>
    <w:rsid w:val="00070C65"/>
    <w:rsid w:val="000740F8"/>
    <w:rsid w:val="00082596"/>
    <w:rsid w:val="000844EC"/>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64F6A"/>
    <w:rsid w:val="00165621"/>
    <w:rsid w:val="00165CC1"/>
    <w:rsid w:val="00170D9E"/>
    <w:rsid w:val="00176DF1"/>
    <w:rsid w:val="00182BEB"/>
    <w:rsid w:val="00182FF6"/>
    <w:rsid w:val="00190924"/>
    <w:rsid w:val="00190B1B"/>
    <w:rsid w:val="00197504"/>
    <w:rsid w:val="00197E91"/>
    <w:rsid w:val="001B0DB9"/>
    <w:rsid w:val="001B0F1A"/>
    <w:rsid w:val="001B176D"/>
    <w:rsid w:val="001B21ED"/>
    <w:rsid w:val="001B7282"/>
    <w:rsid w:val="001C3F58"/>
    <w:rsid w:val="001C4B4E"/>
    <w:rsid w:val="001C4E8F"/>
    <w:rsid w:val="001C61A3"/>
    <w:rsid w:val="001D27D7"/>
    <w:rsid w:val="001D3B0D"/>
    <w:rsid w:val="001D4982"/>
    <w:rsid w:val="001E0263"/>
    <w:rsid w:val="001E0286"/>
    <w:rsid w:val="001E1FA3"/>
    <w:rsid w:val="001E7D72"/>
    <w:rsid w:val="001F0F2A"/>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3272"/>
    <w:rsid w:val="004144A2"/>
    <w:rsid w:val="00415AD7"/>
    <w:rsid w:val="00416C9D"/>
    <w:rsid w:val="004202F9"/>
    <w:rsid w:val="00420B5B"/>
    <w:rsid w:val="0042239D"/>
    <w:rsid w:val="0042274F"/>
    <w:rsid w:val="0042665B"/>
    <w:rsid w:val="0043172E"/>
    <w:rsid w:val="00432391"/>
    <w:rsid w:val="0043605F"/>
    <w:rsid w:val="00444567"/>
    <w:rsid w:val="00445E04"/>
    <w:rsid w:val="00451FB5"/>
    <w:rsid w:val="00455473"/>
    <w:rsid w:val="00455C52"/>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6F24"/>
    <w:rsid w:val="004B34FA"/>
    <w:rsid w:val="004B5CEC"/>
    <w:rsid w:val="004C1B9D"/>
    <w:rsid w:val="004C7482"/>
    <w:rsid w:val="004D3611"/>
    <w:rsid w:val="004D362F"/>
    <w:rsid w:val="004D7D20"/>
    <w:rsid w:val="004E4D6D"/>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E27"/>
    <w:rsid w:val="005573E2"/>
    <w:rsid w:val="00566C1C"/>
    <w:rsid w:val="00572F02"/>
    <w:rsid w:val="005767DB"/>
    <w:rsid w:val="00580CC4"/>
    <w:rsid w:val="005857BE"/>
    <w:rsid w:val="00586CE1"/>
    <w:rsid w:val="00594AAC"/>
    <w:rsid w:val="00597535"/>
    <w:rsid w:val="005A0230"/>
    <w:rsid w:val="005A3ABC"/>
    <w:rsid w:val="005A5FE2"/>
    <w:rsid w:val="005B2286"/>
    <w:rsid w:val="005B4A5D"/>
    <w:rsid w:val="005B4CDB"/>
    <w:rsid w:val="005B5FF7"/>
    <w:rsid w:val="005C238B"/>
    <w:rsid w:val="005C38D5"/>
    <w:rsid w:val="005C4E90"/>
    <w:rsid w:val="005D2E6C"/>
    <w:rsid w:val="005D423D"/>
    <w:rsid w:val="005D5589"/>
    <w:rsid w:val="005D678C"/>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68B1"/>
    <w:rsid w:val="00636A35"/>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6C9D"/>
    <w:rsid w:val="006C0833"/>
    <w:rsid w:val="006C2FBE"/>
    <w:rsid w:val="006C38EE"/>
    <w:rsid w:val="006C3A86"/>
    <w:rsid w:val="006D4D67"/>
    <w:rsid w:val="006D6738"/>
    <w:rsid w:val="006E1D70"/>
    <w:rsid w:val="006E2FDA"/>
    <w:rsid w:val="006E3400"/>
    <w:rsid w:val="006E3ADE"/>
    <w:rsid w:val="006E4301"/>
    <w:rsid w:val="006E46AC"/>
    <w:rsid w:val="006E60A3"/>
    <w:rsid w:val="006E6A93"/>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5707F"/>
    <w:rsid w:val="007572D8"/>
    <w:rsid w:val="00761683"/>
    <w:rsid w:val="00763E00"/>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340E"/>
    <w:rsid w:val="00806DA3"/>
    <w:rsid w:val="008075D1"/>
    <w:rsid w:val="00812462"/>
    <w:rsid w:val="0081469D"/>
    <w:rsid w:val="008157D4"/>
    <w:rsid w:val="008215A5"/>
    <w:rsid w:val="00822870"/>
    <w:rsid w:val="00822DA7"/>
    <w:rsid w:val="008334C9"/>
    <w:rsid w:val="008359BB"/>
    <w:rsid w:val="00835FA1"/>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660F"/>
    <w:rsid w:val="008D059A"/>
    <w:rsid w:val="008D21A3"/>
    <w:rsid w:val="008D3A9F"/>
    <w:rsid w:val="008D61F6"/>
    <w:rsid w:val="008E19F9"/>
    <w:rsid w:val="008E1D60"/>
    <w:rsid w:val="008E2F97"/>
    <w:rsid w:val="008E3753"/>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B"/>
    <w:rsid w:val="00945DA0"/>
    <w:rsid w:val="00951E7C"/>
    <w:rsid w:val="00952889"/>
    <w:rsid w:val="00953A3D"/>
    <w:rsid w:val="009546FD"/>
    <w:rsid w:val="009573AB"/>
    <w:rsid w:val="009577BF"/>
    <w:rsid w:val="0096162E"/>
    <w:rsid w:val="009669D8"/>
    <w:rsid w:val="009722A6"/>
    <w:rsid w:val="00972A12"/>
    <w:rsid w:val="0097311D"/>
    <w:rsid w:val="009743E1"/>
    <w:rsid w:val="00974BB1"/>
    <w:rsid w:val="00980148"/>
    <w:rsid w:val="009801C0"/>
    <w:rsid w:val="00992DB1"/>
    <w:rsid w:val="009A38EF"/>
    <w:rsid w:val="009A592F"/>
    <w:rsid w:val="009A7E4E"/>
    <w:rsid w:val="009A7ED7"/>
    <w:rsid w:val="009B0030"/>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3C46"/>
    <w:rsid w:val="00AD5DC9"/>
    <w:rsid w:val="00AD73C6"/>
    <w:rsid w:val="00AE18D1"/>
    <w:rsid w:val="00AE4567"/>
    <w:rsid w:val="00AE5A74"/>
    <w:rsid w:val="00AF47A8"/>
    <w:rsid w:val="00AF5313"/>
    <w:rsid w:val="00AF6366"/>
    <w:rsid w:val="00AF78B9"/>
    <w:rsid w:val="00B001E3"/>
    <w:rsid w:val="00B0382B"/>
    <w:rsid w:val="00B04FEA"/>
    <w:rsid w:val="00B05E3A"/>
    <w:rsid w:val="00B14648"/>
    <w:rsid w:val="00B218B0"/>
    <w:rsid w:val="00B21B86"/>
    <w:rsid w:val="00B2353A"/>
    <w:rsid w:val="00B2422D"/>
    <w:rsid w:val="00B25861"/>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B0101"/>
    <w:rsid w:val="00BB156C"/>
    <w:rsid w:val="00BB6AD2"/>
    <w:rsid w:val="00BB6B2B"/>
    <w:rsid w:val="00BC07A1"/>
    <w:rsid w:val="00BD159D"/>
    <w:rsid w:val="00BD2E08"/>
    <w:rsid w:val="00BD4150"/>
    <w:rsid w:val="00BD6DED"/>
    <w:rsid w:val="00BD6E58"/>
    <w:rsid w:val="00BD7B32"/>
    <w:rsid w:val="00BE27BD"/>
    <w:rsid w:val="00BE2873"/>
    <w:rsid w:val="00BE44E9"/>
    <w:rsid w:val="00BF1E3F"/>
    <w:rsid w:val="00BF20AE"/>
    <w:rsid w:val="00BF2D5F"/>
    <w:rsid w:val="00C12A89"/>
    <w:rsid w:val="00C26CB0"/>
    <w:rsid w:val="00C30550"/>
    <w:rsid w:val="00C368ED"/>
    <w:rsid w:val="00C36ADE"/>
    <w:rsid w:val="00C453EC"/>
    <w:rsid w:val="00C474AF"/>
    <w:rsid w:val="00C52EBE"/>
    <w:rsid w:val="00C55687"/>
    <w:rsid w:val="00C60F23"/>
    <w:rsid w:val="00C6127A"/>
    <w:rsid w:val="00C61C31"/>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3D24"/>
    <w:rsid w:val="00CB678B"/>
    <w:rsid w:val="00CC65B7"/>
    <w:rsid w:val="00CC7BBA"/>
    <w:rsid w:val="00CC7CD1"/>
    <w:rsid w:val="00CD3C7E"/>
    <w:rsid w:val="00CD4DFE"/>
    <w:rsid w:val="00CE2631"/>
    <w:rsid w:val="00CE4C08"/>
    <w:rsid w:val="00CE5BE4"/>
    <w:rsid w:val="00CF5E64"/>
    <w:rsid w:val="00CF5EC2"/>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7118"/>
    <w:rsid w:val="00D772C1"/>
    <w:rsid w:val="00D77EF2"/>
    <w:rsid w:val="00D8398E"/>
    <w:rsid w:val="00D8426B"/>
    <w:rsid w:val="00D85FDF"/>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6430"/>
    <w:rsid w:val="00EB0AD3"/>
    <w:rsid w:val="00EB2518"/>
    <w:rsid w:val="00EB3FB9"/>
    <w:rsid w:val="00EC1FA7"/>
    <w:rsid w:val="00EC268E"/>
    <w:rsid w:val="00EC6A99"/>
    <w:rsid w:val="00EC7885"/>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5DE6"/>
    <w:rsid w:val="00F35129"/>
    <w:rsid w:val="00F36316"/>
    <w:rsid w:val="00F4103D"/>
    <w:rsid w:val="00F44D4C"/>
    <w:rsid w:val="00F471A8"/>
    <w:rsid w:val="00F52BB6"/>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53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23" Type="http://schemas.microsoft.com/office/2011/relationships/commentsExtended" Target="commentsExtended.xml"/><Relationship Id="rId10" Type="http://schemas.openxmlformats.org/officeDocument/2006/relationships/image" Target="media/image1.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92056192"/>
        <c:axId val="92057984"/>
      </c:lineChart>
      <c:catAx>
        <c:axId val="92056192"/>
        <c:scaling>
          <c:orientation val="minMax"/>
        </c:scaling>
        <c:delete val="0"/>
        <c:axPos val="b"/>
        <c:numFmt formatCode="General" sourceLinked="1"/>
        <c:majorTickMark val="out"/>
        <c:minorTickMark val="none"/>
        <c:tickLblPos val="nextTo"/>
        <c:crossAx val="92057984"/>
        <c:crosses val="autoZero"/>
        <c:auto val="1"/>
        <c:lblAlgn val="ctr"/>
        <c:lblOffset val="100"/>
        <c:noMultiLvlLbl val="0"/>
      </c:catAx>
      <c:valAx>
        <c:axId val="92057984"/>
        <c:scaling>
          <c:orientation val="minMax"/>
          <c:max val="0.4"/>
          <c:min val="0.2"/>
        </c:scaling>
        <c:delete val="0"/>
        <c:axPos val="l"/>
        <c:majorGridlines/>
        <c:numFmt formatCode="General" sourceLinked="1"/>
        <c:majorTickMark val="out"/>
        <c:minorTickMark val="none"/>
        <c:tickLblPos val="nextTo"/>
        <c:crossAx val="92056192"/>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92743168"/>
        <c:axId val="92744704"/>
      </c:lineChart>
      <c:catAx>
        <c:axId val="92743168"/>
        <c:scaling>
          <c:orientation val="minMax"/>
        </c:scaling>
        <c:delete val="0"/>
        <c:axPos val="b"/>
        <c:numFmt formatCode="General" sourceLinked="1"/>
        <c:majorTickMark val="out"/>
        <c:minorTickMark val="none"/>
        <c:tickLblPos val="nextTo"/>
        <c:txPr>
          <a:bodyPr rot="-5400000" vert="horz"/>
          <a:lstStyle/>
          <a:p>
            <a:pPr>
              <a:defRPr/>
            </a:pPr>
            <a:endParaRPr lang="de-DE"/>
          </a:p>
        </c:txPr>
        <c:crossAx val="92744704"/>
        <c:crosses val="autoZero"/>
        <c:auto val="1"/>
        <c:lblAlgn val="ctr"/>
        <c:lblOffset val="100"/>
        <c:noMultiLvlLbl val="0"/>
      </c:catAx>
      <c:valAx>
        <c:axId val="92744704"/>
        <c:scaling>
          <c:orientation val="minMax"/>
        </c:scaling>
        <c:delete val="0"/>
        <c:axPos val="l"/>
        <c:majorGridlines/>
        <c:numFmt formatCode="General" sourceLinked="1"/>
        <c:majorTickMark val="out"/>
        <c:minorTickMark val="none"/>
        <c:tickLblPos val="nextTo"/>
        <c:crossAx val="92743168"/>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3C38-E8AD-4544-93AE-BCFA89C6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28</Pages>
  <Words>11346</Words>
  <Characters>71487</Characters>
  <Application>Microsoft Office Word</Application>
  <DocSecurity>0</DocSecurity>
  <Lines>595</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2014-11-28T15:51:00Z</cp:lastPrinted>
  <dcterms:created xsi:type="dcterms:W3CDTF">2015-04-10T13:15:00Z</dcterms:created>
  <dcterms:modified xsi:type="dcterms:W3CDTF">2015-04-10T15:35:00Z</dcterms:modified>
</cp:coreProperties>
</file>