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49C43" w14:textId="77777777" w:rsidR="004953CC" w:rsidRDefault="004953CC" w:rsidP="004953CC">
      <w:pPr>
        <w:rPr>
          <w:sz w:val="24"/>
          <w:szCs w:val="24"/>
        </w:rPr>
      </w:pPr>
      <w:r>
        <w:rPr>
          <w:sz w:val="40"/>
          <w:szCs w:val="40"/>
        </w:rPr>
        <w:t>Assessing Inequality with tax data – submission to research in social stratification and mobility</w:t>
      </w:r>
      <w:r w:rsidRPr="004953CC">
        <w:rPr>
          <w:sz w:val="24"/>
          <w:szCs w:val="24"/>
        </w:rPr>
        <w:br/>
        <w:t>13.Juli, Oliver Hümbelin</w:t>
      </w:r>
    </w:p>
    <w:p w14:paraId="48DB9413" w14:textId="77777777" w:rsidR="004953CC" w:rsidRDefault="004953CC" w:rsidP="004953CC">
      <w:pPr>
        <w:rPr>
          <w:sz w:val="24"/>
          <w:szCs w:val="24"/>
        </w:rPr>
      </w:pPr>
    </w:p>
    <w:p w14:paraId="2ACC7FA9" w14:textId="77777777" w:rsidR="004953CC" w:rsidRPr="004953CC" w:rsidRDefault="004953CC" w:rsidP="004953CC">
      <w:pPr>
        <w:rPr>
          <w:sz w:val="24"/>
          <w:szCs w:val="24"/>
        </w:rPr>
      </w:pPr>
      <w:proofErr w:type="spellStart"/>
      <w:r w:rsidRPr="004953CC">
        <w:rPr>
          <w:sz w:val="24"/>
          <w:szCs w:val="24"/>
        </w:rPr>
        <w:t>Journalfinder</w:t>
      </w:r>
      <w:proofErr w:type="spellEnd"/>
      <w:r w:rsidRPr="004953CC">
        <w:rPr>
          <w:sz w:val="24"/>
          <w:szCs w:val="24"/>
        </w:rPr>
        <w:t>:</w:t>
      </w:r>
      <w:r w:rsidRPr="004953CC">
        <w:rPr>
          <w:sz w:val="24"/>
          <w:szCs w:val="24"/>
        </w:rPr>
        <w:br/>
      </w:r>
      <w:hyperlink r:id="rId6" w:anchor="results" w:history="1">
        <w:r w:rsidRPr="004953CC">
          <w:rPr>
            <w:rStyle w:val="Hyperlink"/>
            <w:sz w:val="24"/>
            <w:szCs w:val="24"/>
          </w:rPr>
          <w:t>http://journalfinder.elsevier.com/#results</w:t>
        </w:r>
      </w:hyperlink>
    </w:p>
    <w:p w14:paraId="024A394F" w14:textId="77777777" w:rsidR="004953CC" w:rsidRDefault="004953CC" w:rsidP="004953CC">
      <w:pPr>
        <w:rPr>
          <w:rStyle w:val="Hyperlink"/>
          <w:sz w:val="24"/>
          <w:szCs w:val="24"/>
          <w:lang w:val="de-CH"/>
        </w:rPr>
      </w:pPr>
      <w:proofErr w:type="spellStart"/>
      <w:r w:rsidRPr="004953CC">
        <w:rPr>
          <w:sz w:val="24"/>
          <w:szCs w:val="24"/>
          <w:lang w:val="de-CH"/>
        </w:rPr>
        <w:t>Submit</w:t>
      </w:r>
      <w:proofErr w:type="spellEnd"/>
      <w:r w:rsidRPr="004953CC">
        <w:rPr>
          <w:sz w:val="24"/>
          <w:szCs w:val="24"/>
          <w:lang w:val="de-CH"/>
        </w:rPr>
        <w:t xml:space="preserve"> Paper hier (Login ist erstellt)</w:t>
      </w:r>
      <w:r w:rsidRPr="004953CC">
        <w:rPr>
          <w:sz w:val="24"/>
          <w:szCs w:val="24"/>
          <w:lang w:val="de-CH"/>
        </w:rPr>
        <w:br/>
      </w:r>
      <w:r w:rsidR="00587499">
        <w:fldChar w:fldCharType="begin"/>
      </w:r>
      <w:r w:rsidR="00587499" w:rsidRPr="000F0EDD">
        <w:rPr>
          <w:lang w:val="de-CH"/>
          <w:rPrChange w:id="0" w:author="rudi" w:date="2015-08-10T15:54:00Z">
            <w:rPr/>
          </w:rPrChange>
        </w:rPr>
        <w:instrText xml:space="preserve"> HYPERLINK "http://ees.elsevier.com/RSSM/" </w:instrText>
      </w:r>
      <w:r w:rsidR="00587499">
        <w:fldChar w:fldCharType="separate"/>
      </w:r>
      <w:r w:rsidRPr="004953CC">
        <w:rPr>
          <w:rStyle w:val="Hyperlink"/>
          <w:sz w:val="24"/>
          <w:szCs w:val="24"/>
          <w:lang w:val="de-CH"/>
        </w:rPr>
        <w:t>http://ees.elsevier.com/RSSM/</w:t>
      </w:r>
      <w:r w:rsidR="00587499">
        <w:rPr>
          <w:rStyle w:val="Hyperlink"/>
          <w:sz w:val="24"/>
          <w:szCs w:val="24"/>
          <w:lang w:val="de-CH"/>
        </w:rPr>
        <w:fldChar w:fldCharType="end"/>
      </w:r>
    </w:p>
    <w:p w14:paraId="7485470A" w14:textId="77777777" w:rsidR="004953CC" w:rsidRDefault="004953CC" w:rsidP="004953CC">
      <w:pPr>
        <w:rPr>
          <w:rStyle w:val="Hyperlink"/>
          <w:sz w:val="24"/>
          <w:szCs w:val="24"/>
          <w:lang w:val="de-CH"/>
        </w:rPr>
      </w:pPr>
    </w:p>
    <w:p w14:paraId="38034572" w14:textId="77777777" w:rsidR="004953CC" w:rsidRDefault="004953CC" w:rsidP="004953CC">
      <w:pPr>
        <w:rPr>
          <w:sz w:val="24"/>
          <w:szCs w:val="24"/>
          <w:lang w:val="de-CH"/>
        </w:rPr>
      </w:pPr>
      <w:r w:rsidRPr="004953CC">
        <w:rPr>
          <w:sz w:val="24"/>
          <w:szCs w:val="24"/>
          <w:lang w:val="de-CH"/>
        </w:rPr>
        <w:t>Was muss alles erledigt werden, damit das Paper</w:t>
      </w:r>
      <w:r>
        <w:rPr>
          <w:sz w:val="24"/>
          <w:szCs w:val="24"/>
          <w:lang w:val="de-CH"/>
        </w:rPr>
        <w:t xml:space="preserve"> eingereicht werden kann?</w:t>
      </w:r>
    </w:p>
    <w:p w14:paraId="708BE5BA" w14:textId="77777777" w:rsidR="004953CC" w:rsidRDefault="004953CC" w:rsidP="004953CC">
      <w:pPr>
        <w:rPr>
          <w:rStyle w:val="Hyperlink"/>
          <w:sz w:val="24"/>
          <w:szCs w:val="24"/>
          <w:lang w:val="de-CH"/>
        </w:rPr>
      </w:pPr>
    </w:p>
    <w:p w14:paraId="41F8FD11" w14:textId="77777777" w:rsidR="004953CC" w:rsidRDefault="004953CC" w:rsidP="004953CC">
      <w:r w:rsidRPr="004953CC">
        <w:t>Guide for Authors</w:t>
      </w:r>
      <w:r w:rsidRPr="004953CC">
        <w:br/>
      </w:r>
      <w:hyperlink r:id="rId7" w:anchor="1000" w:history="1">
        <w:r w:rsidRPr="006F0950">
          <w:rPr>
            <w:rStyle w:val="Hyperlink"/>
          </w:rPr>
          <w:t>http://www.elsevier.com/journals/research-in-social-stratification-and-mobility/0276-5624/guide-for-authors#1000</w:t>
        </w:r>
      </w:hyperlink>
    </w:p>
    <w:p w14:paraId="08114F9E" w14:textId="77777777" w:rsidR="004953CC" w:rsidRDefault="004953CC" w:rsidP="004953CC"/>
    <w:p w14:paraId="1B281D18" w14:textId="77777777" w:rsidR="00FE3B7B" w:rsidRPr="00FE3B7B" w:rsidRDefault="00FE3B7B" w:rsidP="004953CC">
      <w:pPr>
        <w:rPr>
          <w:lang w:val="de-CH"/>
        </w:rPr>
      </w:pPr>
      <w:r w:rsidRPr="00FE3B7B">
        <w:rPr>
          <w:lang w:val="de-CH"/>
        </w:rPr>
        <w:t>Ist alles klar? Ich hab die wichtigsten Punkte unten aufgeführt:</w:t>
      </w:r>
    </w:p>
    <w:p w14:paraId="6CF0DA23" w14:textId="77777777" w:rsidR="00027BDA" w:rsidRPr="00FE3B7B" w:rsidRDefault="00027BDA">
      <w:pPr>
        <w:rPr>
          <w:sz w:val="24"/>
          <w:szCs w:val="24"/>
          <w:lang w:val="de-CH"/>
        </w:rPr>
      </w:pPr>
    </w:p>
    <w:p w14:paraId="6EED684C" w14:textId="77777777" w:rsidR="00027BDA" w:rsidRPr="00027BDA" w:rsidRDefault="00027BDA" w:rsidP="004953CC">
      <w:pPr>
        <w:rPr>
          <w:b/>
          <w:sz w:val="24"/>
          <w:szCs w:val="24"/>
          <w:lang w:val="de-CH"/>
        </w:rPr>
      </w:pPr>
      <w:proofErr w:type="spellStart"/>
      <w:r w:rsidRPr="00027BDA">
        <w:rPr>
          <w:b/>
          <w:sz w:val="24"/>
          <w:szCs w:val="24"/>
          <w:lang w:val="de-CH"/>
        </w:rPr>
        <w:t>To</w:t>
      </w:r>
      <w:proofErr w:type="spellEnd"/>
      <w:r w:rsidRPr="00027BDA">
        <w:rPr>
          <w:b/>
          <w:sz w:val="24"/>
          <w:szCs w:val="24"/>
          <w:lang w:val="de-CH"/>
        </w:rPr>
        <w:t xml:space="preserve"> </w:t>
      </w:r>
      <w:proofErr w:type="spellStart"/>
      <w:r w:rsidRPr="00027BDA">
        <w:rPr>
          <w:b/>
          <w:sz w:val="24"/>
          <w:szCs w:val="24"/>
          <w:lang w:val="de-CH"/>
        </w:rPr>
        <w:t>Do’s</w:t>
      </w:r>
      <w:proofErr w:type="spellEnd"/>
    </w:p>
    <w:p w14:paraId="24C727EB" w14:textId="77777777" w:rsidR="00C411DE" w:rsidRDefault="00027BDA" w:rsidP="00027BDA">
      <w:pPr>
        <w:pStyle w:val="Listenabsatz"/>
        <w:numPr>
          <w:ilvl w:val="0"/>
          <w:numId w:val="4"/>
        </w:numPr>
      </w:pPr>
      <w:r>
        <w:t xml:space="preserve">Covering letter </w:t>
      </w:r>
      <w:proofErr w:type="spellStart"/>
      <w:r>
        <w:t>verfassen</w:t>
      </w:r>
      <w:proofErr w:type="spellEnd"/>
      <w:r>
        <w:t xml:space="preserve"> </w:t>
      </w:r>
    </w:p>
    <w:p w14:paraId="0753230A" w14:textId="77777777" w:rsidR="00027BDA" w:rsidRPr="00027BDA" w:rsidRDefault="00027BDA" w:rsidP="00027BDA">
      <w:pPr>
        <w:pStyle w:val="Listenabsatz"/>
        <w:numPr>
          <w:ilvl w:val="0"/>
          <w:numId w:val="4"/>
        </w:numPr>
        <w:rPr>
          <w:lang w:val="de-CH"/>
        </w:rPr>
      </w:pPr>
      <w:r w:rsidRPr="00027BDA">
        <w:rPr>
          <w:lang w:val="de-CH"/>
        </w:rPr>
        <w:t xml:space="preserve">Überlegen, wen man als </w:t>
      </w:r>
      <w:proofErr w:type="spellStart"/>
      <w:r w:rsidRPr="00027BDA">
        <w:rPr>
          <w:lang w:val="de-CH"/>
        </w:rPr>
        <w:t>Reviewer</w:t>
      </w:r>
      <w:proofErr w:type="spellEnd"/>
      <w:r w:rsidRPr="00027BDA">
        <w:rPr>
          <w:lang w:val="de-CH"/>
        </w:rPr>
        <w:t xml:space="preserve"> vorschlagen soll</w:t>
      </w:r>
    </w:p>
    <w:p w14:paraId="1B73E0BF" w14:textId="77777777" w:rsidR="00027BDA" w:rsidRDefault="00027BDA" w:rsidP="00027BDA">
      <w:pPr>
        <w:pStyle w:val="Listenabsatz"/>
        <w:numPr>
          <w:ilvl w:val="0"/>
          <w:numId w:val="4"/>
        </w:numPr>
        <w:rPr>
          <w:lang w:val="de-CH"/>
        </w:rPr>
      </w:pPr>
      <w:r>
        <w:rPr>
          <w:lang w:val="de-CH"/>
        </w:rPr>
        <w:t xml:space="preserve">Manuskript </w:t>
      </w:r>
    </w:p>
    <w:p w14:paraId="4781B602" w14:textId="77777777" w:rsidR="00027BDA" w:rsidRDefault="00027BDA" w:rsidP="00027BDA">
      <w:pPr>
        <w:pStyle w:val="Listenabsatz"/>
        <w:numPr>
          <w:ilvl w:val="0"/>
          <w:numId w:val="4"/>
        </w:numPr>
        <w:rPr>
          <w:lang w:val="de-CH"/>
        </w:rPr>
      </w:pPr>
      <w:r>
        <w:rPr>
          <w:lang w:val="de-CH"/>
        </w:rPr>
        <w:t>Tabellen vorbereiten</w:t>
      </w:r>
    </w:p>
    <w:p w14:paraId="56305486" w14:textId="77777777" w:rsidR="00027BDA" w:rsidRDefault="00027BDA" w:rsidP="00027BDA">
      <w:pPr>
        <w:pStyle w:val="Listenabsatz"/>
        <w:numPr>
          <w:ilvl w:val="0"/>
          <w:numId w:val="4"/>
        </w:numPr>
        <w:rPr>
          <w:lang w:val="de-CH"/>
        </w:rPr>
      </w:pPr>
      <w:r>
        <w:rPr>
          <w:lang w:val="de-CH"/>
        </w:rPr>
        <w:t>Grafiken vorbereiten</w:t>
      </w:r>
    </w:p>
    <w:p w14:paraId="172784CE" w14:textId="77777777" w:rsidR="00FE3B7B" w:rsidRDefault="00FE3B7B" w:rsidP="00027BDA">
      <w:pPr>
        <w:pStyle w:val="Listenabsatz"/>
        <w:numPr>
          <w:ilvl w:val="0"/>
          <w:numId w:val="4"/>
        </w:numPr>
        <w:rPr>
          <w:lang w:val="de-CH"/>
        </w:rPr>
      </w:pPr>
      <w:r>
        <w:rPr>
          <w:lang w:val="de-CH"/>
        </w:rPr>
        <w:t>Highlights erstellen</w:t>
      </w:r>
    </w:p>
    <w:p w14:paraId="621E8A6E" w14:textId="77777777" w:rsidR="00027BDA" w:rsidRDefault="00027BDA">
      <w:pPr>
        <w:rPr>
          <w:lang w:val="de-CH"/>
        </w:rPr>
      </w:pPr>
      <w:r>
        <w:rPr>
          <w:lang w:val="de-CH"/>
        </w:rPr>
        <w:br w:type="page"/>
      </w:r>
    </w:p>
    <w:p w14:paraId="48B1959F" w14:textId="77777777" w:rsidR="00CC4443" w:rsidRPr="00CC4443" w:rsidRDefault="00CC4443" w:rsidP="00CC4443">
      <w:pPr>
        <w:pStyle w:val="Listenabsatz"/>
        <w:numPr>
          <w:ilvl w:val="0"/>
          <w:numId w:val="9"/>
        </w:numPr>
        <w:rPr>
          <w:b/>
          <w:lang w:val="de-CH"/>
        </w:rPr>
      </w:pPr>
      <w:proofErr w:type="spellStart"/>
      <w:r w:rsidRPr="00CC4443">
        <w:rPr>
          <w:b/>
          <w:lang w:val="de-CH"/>
        </w:rPr>
        <w:lastRenderedPageBreak/>
        <w:t>Covering</w:t>
      </w:r>
      <w:proofErr w:type="spellEnd"/>
      <w:r w:rsidRPr="00CC4443">
        <w:rPr>
          <w:b/>
          <w:lang w:val="de-CH"/>
        </w:rPr>
        <w:t xml:space="preserve"> Letter</w:t>
      </w:r>
    </w:p>
    <w:p w14:paraId="5FC5D1AC" w14:textId="77777777" w:rsidR="00CC4443" w:rsidRDefault="00CC4443" w:rsidP="00CC4443">
      <w:pPr>
        <w:rPr>
          <w:b/>
          <w:lang w:val="de-CH"/>
        </w:rPr>
      </w:pPr>
    </w:p>
    <w:p w14:paraId="43099651" w14:textId="77777777" w:rsidR="00CC4443" w:rsidRPr="00CC4443" w:rsidRDefault="00CC4443" w:rsidP="00CC4443">
      <w:pPr>
        <w:rPr>
          <w:lang w:val="de-CH"/>
        </w:rPr>
      </w:pPr>
      <w:proofErr w:type="spellStart"/>
      <w:r w:rsidRPr="00CC4443">
        <w:rPr>
          <w:lang w:val="de-CH"/>
        </w:rPr>
        <w:t>Dear</w:t>
      </w:r>
      <w:proofErr w:type="spellEnd"/>
      <w:r w:rsidRPr="00CC4443">
        <w:rPr>
          <w:lang w:val="de-CH"/>
        </w:rPr>
        <w:t xml:space="preserve"> Editor:</w:t>
      </w:r>
      <w:bookmarkStart w:id="1" w:name="_GoBack"/>
      <w:bookmarkEnd w:id="1"/>
    </w:p>
    <w:p w14:paraId="46996CEC" w14:textId="0E5ACEB7" w:rsidR="00CC4443" w:rsidRPr="00644F0B" w:rsidRDefault="00CC4443" w:rsidP="00CC4443">
      <w:r w:rsidRPr="00644F0B">
        <w:t xml:space="preserve">Please find attached for your kind review our manuscript entitled "Are tax data suitable to assess inequality trends? -A theoretical and empirical review with tax data from Switzerland". </w:t>
      </w:r>
    </w:p>
    <w:p w14:paraId="6A4208BD" w14:textId="44982CEB" w:rsidR="00CC4443" w:rsidRPr="00644F0B" w:rsidRDefault="00644F0B" w:rsidP="00CC4443">
      <w:r>
        <w:t xml:space="preserve">Since </w:t>
      </w:r>
      <w:r w:rsidR="00191C38">
        <w:t xml:space="preserve">the work of Thomas </w:t>
      </w:r>
      <w:r>
        <w:t>Piketty</w:t>
      </w:r>
      <w:ins w:id="2" w:author="rudi" w:date="2015-08-10T15:54:00Z">
        <w:r w:rsidR="000F0EDD">
          <w:t xml:space="preserve"> </w:t>
        </w:r>
      </w:ins>
      <w:del w:id="3" w:author="rudi" w:date="2015-08-10T15:54:00Z">
        <w:r w:rsidDel="000F0EDD">
          <w:delText xml:space="preserve"> the use of </w:delText>
        </w:r>
      </w:del>
      <w:r>
        <w:t xml:space="preserve">tax data </w:t>
      </w:r>
      <w:ins w:id="4" w:author="rudi" w:date="2015-08-10T15:54:00Z">
        <w:r w:rsidR="000F0EDD">
          <w:t xml:space="preserve">is commonly used </w:t>
        </w:r>
      </w:ins>
      <w:r>
        <w:t>for inequality analys</w:t>
      </w:r>
      <w:ins w:id="5" w:author="rudi" w:date="2015-08-10T15:54:00Z">
        <w:r w:rsidR="000F0EDD">
          <w:t>e</w:t>
        </w:r>
      </w:ins>
      <w:del w:id="6" w:author="rudi" w:date="2015-08-10T15:54:00Z">
        <w:r w:rsidDel="000F0EDD">
          <w:delText>i</w:delText>
        </w:r>
      </w:del>
      <w:r>
        <w:t>s</w:t>
      </w:r>
      <w:ins w:id="7" w:author="rudi" w:date="2015-08-10T15:54:00Z">
        <w:r w:rsidR="000F0EDD">
          <w:t>.</w:t>
        </w:r>
      </w:ins>
      <w:del w:id="8" w:author="rudi" w:date="2015-08-10T15:54:00Z">
        <w:r w:rsidDel="000F0EDD">
          <w:delText xml:space="preserve"> is </w:delText>
        </w:r>
        <w:r w:rsidR="00191C38" w:rsidDel="000F0EDD">
          <w:delText xml:space="preserve">quit </w:delText>
        </w:r>
        <w:r w:rsidDel="000F0EDD">
          <w:delText xml:space="preserve">a </w:delText>
        </w:r>
        <w:r w:rsidR="00BE0BE3" w:rsidDel="000F0EDD">
          <w:delText>common practice</w:delText>
        </w:r>
        <w:r w:rsidDel="000F0EDD">
          <w:delText>.</w:delText>
        </w:r>
      </w:del>
      <w:r>
        <w:t xml:space="preserve"> While there is an extensive body of literature involving</w:t>
      </w:r>
      <w:ins w:id="9" w:author="rudi" w:date="2015-08-10T15:57:00Z">
        <w:r w:rsidR="000F0EDD">
          <w:t xml:space="preserve"> tax data</w:t>
        </w:r>
      </w:ins>
      <w:r>
        <w:t xml:space="preserve"> </w:t>
      </w:r>
      <w:ins w:id="10" w:author="rudi" w:date="2015-08-10T15:57:00Z">
        <w:r w:rsidR="000F0EDD">
          <w:t xml:space="preserve">for </w:t>
        </w:r>
      </w:ins>
      <w:r>
        <w:t xml:space="preserve">top income </w:t>
      </w:r>
      <w:del w:id="11" w:author="rudi" w:date="2015-08-10T15:57:00Z">
        <w:r w:rsidDel="000F0EDD">
          <w:delText xml:space="preserve">based tax data </w:delText>
        </w:r>
      </w:del>
      <w:r>
        <w:t xml:space="preserve">studies, the </w:t>
      </w:r>
      <w:del w:id="12" w:author="rudi" w:date="2015-08-10T15:58:00Z">
        <w:r w:rsidDel="000F0EDD">
          <w:delText xml:space="preserve">utility </w:delText>
        </w:r>
      </w:del>
      <w:ins w:id="13" w:author="rudi" w:date="2015-08-10T15:58:00Z">
        <w:r w:rsidR="000F0EDD">
          <w:t xml:space="preserve">suitability </w:t>
        </w:r>
      </w:ins>
      <w:r>
        <w:t xml:space="preserve">of tax data </w:t>
      </w:r>
      <w:del w:id="14" w:author="rudi" w:date="2015-08-10T16:00:00Z">
        <w:r w:rsidDel="000F0EDD">
          <w:delText>for overall inequality studies</w:delText>
        </w:r>
      </w:del>
      <w:ins w:id="15" w:author="rudi" w:date="2015-08-10T16:00:00Z">
        <w:r w:rsidR="000F0EDD">
          <w:t xml:space="preserve">to </w:t>
        </w:r>
        <w:proofErr w:type="spellStart"/>
        <w:r w:rsidR="000F0EDD">
          <w:t>analyse</w:t>
        </w:r>
        <w:proofErr w:type="spellEnd"/>
        <w:r w:rsidR="000F0EDD">
          <w:t xml:space="preserve"> the entire income distribution</w:t>
        </w:r>
      </w:ins>
      <w:r>
        <w:t xml:space="preserve"> is not yet clarified</w:t>
      </w:r>
      <w:r w:rsidR="00BE0BE3">
        <w:t xml:space="preserve"> </w:t>
      </w:r>
      <w:r w:rsidR="00BE0BE3" w:rsidRPr="00BE0BE3">
        <w:t>thoroughly</w:t>
      </w:r>
      <w:r>
        <w:t>. In our paper we therefore discuss the</w:t>
      </w:r>
      <w:r w:rsidR="00BE0BE3">
        <w:t xml:space="preserve"> general</w:t>
      </w:r>
      <w:r>
        <w:t xml:space="preserve"> advantages and pitfalls of tax data </w:t>
      </w:r>
      <w:del w:id="16" w:author="rudi" w:date="2015-08-10T16:02:00Z">
        <w:r w:rsidDel="000F0EDD">
          <w:delText xml:space="preserve">in </w:delText>
        </w:r>
        <w:r w:rsidR="00BE0BE3" w:rsidDel="000F0EDD">
          <w:delText>relation</w:delText>
        </w:r>
        <w:r w:rsidDel="000F0EDD">
          <w:delText xml:space="preserve"> </w:delText>
        </w:r>
        <w:commentRangeStart w:id="17"/>
        <w:r w:rsidR="00BE0BE3" w:rsidDel="000F0EDD">
          <w:delText>to</w:delText>
        </w:r>
        <w:r w:rsidDel="000F0EDD">
          <w:delText xml:space="preserve"> the actual state of the art </w:delText>
        </w:r>
      </w:del>
      <w:r>
        <w:t xml:space="preserve">for inequality </w:t>
      </w:r>
      <w:r w:rsidR="00BE0BE3">
        <w:t>research.</w:t>
      </w:r>
      <w:commentRangeEnd w:id="17"/>
      <w:r w:rsidR="000F0EDD">
        <w:rPr>
          <w:rStyle w:val="Kommentarzeichen"/>
        </w:rPr>
        <w:commentReference w:id="17"/>
      </w:r>
      <w:r w:rsidR="00BE0BE3">
        <w:t xml:space="preserve"> Based on exclusive datasets (aggregated federal tax statistic and cantonal micro tax data </w:t>
      </w:r>
      <w:r w:rsidR="00191C38">
        <w:t xml:space="preserve">from Switzerland collected through our research team, </w:t>
      </w:r>
      <w:hyperlink r:id="rId9" w:history="1">
        <w:r w:rsidR="00BE0BE3" w:rsidRPr="001B7426">
          <w:rPr>
            <w:rStyle w:val="Hyperlink"/>
          </w:rPr>
          <w:t>www.inequalities.ch</w:t>
        </w:r>
      </w:hyperlink>
      <w:r w:rsidR="00191C38">
        <w:t>)</w:t>
      </w:r>
      <w:r w:rsidR="00BE0BE3">
        <w:t xml:space="preserve"> we estimate magnitude and direction of alleged biases and are </w:t>
      </w:r>
      <w:del w:id="18" w:author="rudi" w:date="2015-08-10T16:05:00Z">
        <w:r w:rsidR="00BE0BE3" w:rsidDel="00745747">
          <w:delText xml:space="preserve">therefore </w:delText>
        </w:r>
      </w:del>
      <w:r w:rsidR="00BE0BE3">
        <w:t xml:space="preserve">able to </w:t>
      </w:r>
      <w:del w:id="19" w:author="rudi" w:date="2015-08-10T16:06:00Z">
        <w:r w:rsidR="00BE0BE3" w:rsidDel="00745747">
          <w:delText xml:space="preserve">provide a </w:delText>
        </w:r>
      </w:del>
      <w:del w:id="20" w:author="rudi" w:date="2015-08-10T16:05:00Z">
        <w:r w:rsidR="00BE0BE3" w:rsidDel="00745747">
          <w:delText xml:space="preserve">rather general valid </w:delText>
        </w:r>
      </w:del>
      <w:del w:id="21" w:author="rudi" w:date="2015-08-10T16:06:00Z">
        <w:r w:rsidR="00BE0BE3" w:rsidDel="00745747">
          <w:delText>ranking of</w:delText>
        </w:r>
      </w:del>
      <w:ins w:id="22" w:author="rudi" w:date="2015-08-10T16:06:00Z">
        <w:r w:rsidR="00745747">
          <w:t>rank</w:t>
        </w:r>
      </w:ins>
      <w:r w:rsidR="00BE0BE3">
        <w:t xml:space="preserve"> tax data related methodological advantages and shortcomings</w:t>
      </w:r>
      <w:ins w:id="23" w:author="rudi" w:date="2015-08-10T16:05:00Z">
        <w:r w:rsidR="00745747">
          <w:t xml:space="preserve"> </w:t>
        </w:r>
      </w:ins>
      <w:ins w:id="24" w:author="rudi" w:date="2015-08-10T16:07:00Z">
        <w:r w:rsidR="00745747">
          <w:t>which are valid also for ot</w:t>
        </w:r>
      </w:ins>
      <w:ins w:id="25" w:author="rudi" w:date="2015-08-10T16:08:00Z">
        <w:r w:rsidR="00745747">
          <w:t>her countries beyond Switzerland</w:t>
        </w:r>
      </w:ins>
      <w:r w:rsidR="00BE0BE3">
        <w:t xml:space="preserve">. As a substantial byproduct our </w:t>
      </w:r>
      <w:r w:rsidR="00191C38">
        <w:t>tax data based estimations</w:t>
      </w:r>
      <w:r w:rsidR="00BE0BE3">
        <w:t xml:space="preserve"> </w:t>
      </w:r>
      <w:r w:rsidR="00191C38">
        <w:t>put</w:t>
      </w:r>
      <w:ins w:id="26" w:author="rudi" w:date="2015-08-10T16:04:00Z">
        <w:r w:rsidR="00745747">
          <w:t xml:space="preserve"> into question</w:t>
        </w:r>
      </w:ins>
      <w:r w:rsidR="00191C38">
        <w:t xml:space="preserve"> the declining </w:t>
      </w:r>
      <w:ins w:id="27" w:author="rudi" w:date="2015-08-10T16:04:00Z">
        <w:r w:rsidR="00745747">
          <w:t xml:space="preserve">inequality </w:t>
        </w:r>
      </w:ins>
      <w:r w:rsidR="00191C38">
        <w:t>trend reported by surveys</w:t>
      </w:r>
      <w:del w:id="28" w:author="rudi" w:date="2015-08-10T16:04:00Z">
        <w:r w:rsidR="00191C38" w:rsidDel="00745747">
          <w:delText xml:space="preserve"> for Switzerland into question</w:delText>
        </w:r>
      </w:del>
      <w:r w:rsidR="00191C38">
        <w:t>.</w:t>
      </w:r>
    </w:p>
    <w:p w14:paraId="74A87ECD" w14:textId="185C903C" w:rsidR="00B552AB" w:rsidRDefault="00191C38" w:rsidP="00CC4443">
      <w:r>
        <w:t xml:space="preserve">As </w:t>
      </w:r>
      <w:r w:rsidRPr="00644F0B">
        <w:t>reviewer</w:t>
      </w:r>
      <w:r>
        <w:t xml:space="preserve"> we recommend </w:t>
      </w:r>
      <w:r w:rsidR="00B552AB">
        <w:t xml:space="preserve">Prof. Dr. </w:t>
      </w:r>
      <w:r w:rsidR="00B552AB" w:rsidRPr="00B552AB">
        <w:t>Anthony B. Atkinson</w:t>
      </w:r>
      <w:r w:rsidR="00B552AB">
        <w:t xml:space="preserve">, Prof. Dr. Thomas A. </w:t>
      </w:r>
      <w:proofErr w:type="spellStart"/>
      <w:r w:rsidR="00B552AB">
        <w:t>DiPrete</w:t>
      </w:r>
      <w:proofErr w:type="spellEnd"/>
      <w:r w:rsidR="00B552AB">
        <w:t xml:space="preserve"> and</w:t>
      </w:r>
      <w:r w:rsidR="00B552AB" w:rsidRPr="00B552AB">
        <w:t xml:space="preserve"> </w:t>
      </w:r>
      <w:r w:rsidR="00B552AB">
        <w:t xml:space="preserve">Prof. Dr. Marius </w:t>
      </w:r>
      <w:proofErr w:type="spellStart"/>
      <w:r w:rsidR="00B552AB">
        <w:t>Brülhart</w:t>
      </w:r>
      <w:proofErr w:type="spellEnd"/>
      <w:r w:rsidR="00B552AB">
        <w:t>. Mister Atkinson is with no doubt on</w:t>
      </w:r>
      <w:ins w:id="29" w:author="rudi" w:date="2015-08-10T16:08:00Z">
        <w:r w:rsidR="00745747">
          <w:t>e</w:t>
        </w:r>
      </w:ins>
      <w:r w:rsidR="00B552AB">
        <w:t xml:space="preserve"> of the most prominent scientist</w:t>
      </w:r>
      <w:ins w:id="30" w:author="rudi" w:date="2015-08-10T16:08:00Z">
        <w:r w:rsidR="00745747">
          <w:t>s</w:t>
        </w:r>
      </w:ins>
      <w:r w:rsidR="00B552AB">
        <w:t xml:space="preserve"> regarding research on distribution of income. Mister </w:t>
      </w:r>
      <w:proofErr w:type="spellStart"/>
      <w:r w:rsidR="00B552AB">
        <w:t>DiPrete</w:t>
      </w:r>
      <w:proofErr w:type="spellEnd"/>
      <w:r w:rsidR="00B552AB">
        <w:t xml:space="preserve"> is also an expert in the field of inequality research with a large reputation in regard to methodological expertise. </w:t>
      </w:r>
      <w:r w:rsidR="00080254">
        <w:t xml:space="preserve">We would be glad to have an editor of the </w:t>
      </w:r>
      <w:del w:id="31" w:author="rudi" w:date="2015-08-10T16:10:00Z">
        <w:r w:rsidR="00B552AB" w:rsidDel="00745747">
          <w:delText>“Research in social stratification and mobility”</w:delText>
        </w:r>
      </w:del>
      <w:ins w:id="32" w:author="rudi" w:date="2015-08-10T16:10:00Z">
        <w:r w:rsidR="00745747">
          <w:t>journal</w:t>
        </w:r>
      </w:ins>
      <w:r w:rsidR="00B552AB">
        <w:t xml:space="preserve"> </w:t>
      </w:r>
      <w:r w:rsidR="00080254">
        <w:t xml:space="preserve">among our reviewers. Lastly, we recommend Mister </w:t>
      </w:r>
      <w:proofErr w:type="spellStart"/>
      <w:r w:rsidR="00080254">
        <w:t>Brülhart</w:t>
      </w:r>
      <w:proofErr w:type="spellEnd"/>
      <w:del w:id="33" w:author="rudi" w:date="2015-08-10T16:11:00Z">
        <w:r w:rsidR="00080254" w:rsidDel="00745747">
          <w:delText xml:space="preserve"> as reviewer</w:delText>
        </w:r>
      </w:del>
      <w:r w:rsidR="00080254">
        <w:t xml:space="preserve"> because he is an inequality expert for Switzerland, who is familiar with tax data from Switzerland.</w:t>
      </w:r>
    </w:p>
    <w:p w14:paraId="3060F028" w14:textId="12835D5D" w:rsidR="00B552AB" w:rsidRPr="00644F0B" w:rsidRDefault="00B552AB" w:rsidP="00B552AB">
      <w:r>
        <w:t xml:space="preserve">We wish </w:t>
      </w:r>
      <w:ins w:id="34" w:author="rudi" w:date="2015-08-10T16:12:00Z">
        <w:r w:rsidR="00745747">
          <w:t xml:space="preserve">a </w:t>
        </w:r>
      </w:ins>
      <w:r>
        <w:t>joyful and stimulati</w:t>
      </w:r>
      <w:ins w:id="35" w:author="rudi" w:date="2015-08-10T16:12:00Z">
        <w:r w:rsidR="00745747">
          <w:t>ng</w:t>
        </w:r>
      </w:ins>
      <w:del w:id="36" w:author="rudi" w:date="2015-08-10T16:12:00Z">
        <w:r w:rsidDel="00745747">
          <w:delText>on</w:delText>
        </w:r>
      </w:del>
      <w:r>
        <w:t xml:space="preserve"> lecture and </w:t>
      </w:r>
      <w:r w:rsidRPr="00644F0B">
        <w:t xml:space="preserve">look forward to your favorable consideration.  </w:t>
      </w:r>
    </w:p>
    <w:p w14:paraId="6B841FE7" w14:textId="77777777" w:rsidR="00191C38" w:rsidRPr="00644F0B" w:rsidRDefault="00191C38" w:rsidP="00CC4443"/>
    <w:p w14:paraId="702E70FD" w14:textId="77777777" w:rsidR="00CC4443" w:rsidRPr="00644F0B" w:rsidRDefault="00CC4443" w:rsidP="00CC4443">
      <w:r w:rsidRPr="00644F0B">
        <w:t xml:space="preserve">Most sincerely, </w:t>
      </w:r>
    </w:p>
    <w:p w14:paraId="40B17C5E" w14:textId="77777777" w:rsidR="00CC4443" w:rsidRPr="00644F0B" w:rsidRDefault="00CC4443" w:rsidP="00CC4443">
      <w:r w:rsidRPr="00644F0B">
        <w:t xml:space="preserve"> </w:t>
      </w:r>
    </w:p>
    <w:p w14:paraId="73FCEFB2" w14:textId="77777777" w:rsidR="00CC4443" w:rsidRPr="00644F0B" w:rsidRDefault="00CC4443" w:rsidP="00CC4443">
      <w:r w:rsidRPr="00644F0B">
        <w:t>Oliver Hümbelin (Bern University of Applied Sciences)</w:t>
      </w:r>
    </w:p>
    <w:p w14:paraId="49847FCB" w14:textId="77777777" w:rsidR="00CC4443" w:rsidRPr="00644F0B" w:rsidRDefault="00CC4443" w:rsidP="00CC4443">
      <w:r w:rsidRPr="00644F0B">
        <w:t>Dr. Rudolf Farys (University of Bern)</w:t>
      </w:r>
    </w:p>
    <w:p w14:paraId="7B275999" w14:textId="77777777" w:rsidR="00CC4443" w:rsidRPr="00644F0B" w:rsidRDefault="00CC4443" w:rsidP="00027BDA">
      <w:pPr>
        <w:rPr>
          <w:b/>
        </w:rPr>
      </w:pPr>
      <w:r w:rsidRPr="00644F0B">
        <w:rPr>
          <w:b/>
        </w:rPr>
        <w:t>2. Reviewer</w:t>
      </w:r>
    </w:p>
    <w:p w14:paraId="2FA52E08" w14:textId="77777777" w:rsidR="00CC4443" w:rsidRPr="00644F0B" w:rsidRDefault="00586A8C" w:rsidP="00027BDA">
      <w:pPr>
        <w:rPr>
          <w:rFonts w:ascii="Calibri" w:hAnsi="Calibri" w:cs="Tahoma"/>
        </w:rPr>
      </w:pPr>
      <w:hyperlink r:id="rId10" w:history="1">
        <w:r w:rsidR="00CC4443" w:rsidRPr="00644F0B">
          <w:rPr>
            <w:rStyle w:val="Hyperlink"/>
            <w:rFonts w:ascii="Calibri" w:hAnsi="Calibri" w:cs="Tahoma"/>
          </w:rPr>
          <w:t>http://imechanica.org/node/14942</w:t>
        </w:r>
      </w:hyperlink>
    </w:p>
    <w:p w14:paraId="6EE3AEA9" w14:textId="77777777" w:rsidR="00CC4443" w:rsidRPr="00644F0B" w:rsidRDefault="00CC4443" w:rsidP="00027BDA">
      <w:pPr>
        <w:rPr>
          <w:rFonts w:ascii="Calibri" w:hAnsi="Calibri" w:cs="Tahoma"/>
        </w:rPr>
      </w:pPr>
    </w:p>
    <w:p w14:paraId="2FB08DB8" w14:textId="77777777" w:rsidR="00CC4443" w:rsidRPr="00CC4443" w:rsidRDefault="00CC4443" w:rsidP="00027BDA">
      <w:pPr>
        <w:rPr>
          <w:rFonts w:ascii="Calibri" w:hAnsi="Calibri" w:cs="Tahoma"/>
          <w:lang w:val="de-DE"/>
        </w:rPr>
      </w:pPr>
      <w:r w:rsidRPr="00CC4443">
        <w:rPr>
          <w:rFonts w:ascii="Calibri" w:hAnsi="Calibri" w:cs="Tahoma"/>
          <w:lang w:val="de-DE"/>
        </w:rPr>
        <w:lastRenderedPageBreak/>
        <w:t xml:space="preserve">Tom </w:t>
      </w:r>
      <w:proofErr w:type="spellStart"/>
      <w:r w:rsidRPr="00CC4443">
        <w:rPr>
          <w:rFonts w:ascii="Calibri" w:hAnsi="Calibri" w:cs="Tahoma"/>
          <w:lang w:val="de-DE"/>
        </w:rPr>
        <w:t>DiPrete</w:t>
      </w:r>
      <w:proofErr w:type="spellEnd"/>
      <w:r>
        <w:rPr>
          <w:rFonts w:ascii="Calibri" w:hAnsi="Calibri" w:cs="Tahoma"/>
          <w:lang w:val="de-DE"/>
        </w:rPr>
        <w:br/>
        <w:t xml:space="preserve">Marius </w:t>
      </w:r>
      <w:proofErr w:type="spellStart"/>
      <w:r>
        <w:rPr>
          <w:rFonts w:ascii="Calibri" w:hAnsi="Calibri" w:cs="Tahoma"/>
          <w:lang w:val="de-DE"/>
        </w:rPr>
        <w:t>Brülhart</w:t>
      </w:r>
      <w:proofErr w:type="spellEnd"/>
      <w:r>
        <w:rPr>
          <w:rFonts w:ascii="Calibri" w:hAnsi="Calibri" w:cs="Tahoma"/>
          <w:lang w:val="de-DE"/>
        </w:rPr>
        <w:br/>
      </w:r>
      <w:proofErr w:type="spellStart"/>
      <w:r>
        <w:rPr>
          <w:rFonts w:ascii="Calibri" w:hAnsi="Calibri" w:cs="Tahoma"/>
          <w:lang w:val="de-DE"/>
        </w:rPr>
        <w:t>Attkinson</w:t>
      </w:r>
      <w:proofErr w:type="spellEnd"/>
    </w:p>
    <w:p w14:paraId="23399D4B"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roofErr w:type="spellStart"/>
      <w:r w:rsidRPr="00CC4443">
        <w:rPr>
          <w:rFonts w:ascii="Calibri" w:hAnsi="Calibri" w:cs="Tahoma"/>
          <w:b/>
          <w:bCs/>
          <w:lang w:val="de-DE"/>
        </w:rPr>
        <w:t>Prio</w:t>
      </w:r>
      <w:proofErr w:type="spellEnd"/>
      <w:r w:rsidRPr="00CC4443">
        <w:rPr>
          <w:rFonts w:ascii="Calibri" w:hAnsi="Calibri" w:cs="Tahoma"/>
          <w:b/>
          <w:bCs/>
          <w:lang w:val="de-DE"/>
        </w:rPr>
        <w:t xml:space="preserve"> 1</w:t>
      </w:r>
    </w:p>
    <w:p w14:paraId="74540ABA"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Stephen Jenkins (Ungleichheitsmensch / Methodiker)</w:t>
      </w:r>
    </w:p>
    <w:p w14:paraId="572C8285"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Markus </w:t>
      </w:r>
      <w:proofErr w:type="spellStart"/>
      <w:r w:rsidRPr="00CC4443">
        <w:rPr>
          <w:rFonts w:ascii="Calibri" w:hAnsi="Calibri" w:cs="Tahoma"/>
          <w:lang w:val="de-DE"/>
        </w:rPr>
        <w:t>Grabka</w:t>
      </w:r>
      <w:proofErr w:type="spellEnd"/>
      <w:r w:rsidRPr="00CC4443">
        <w:rPr>
          <w:rFonts w:ascii="Calibri" w:hAnsi="Calibri" w:cs="Tahoma"/>
          <w:lang w:val="de-DE"/>
        </w:rPr>
        <w:t xml:space="preserve"> (Ungleichheitsmensch)</w:t>
      </w:r>
    </w:p>
    <w:p w14:paraId="61981962"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Philippe van Kern (Methodiker)</w:t>
      </w:r>
    </w:p>
    <w:p w14:paraId="2312A21D"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
    <w:p w14:paraId="1CE20063"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roofErr w:type="spellStart"/>
      <w:r w:rsidRPr="00CC4443">
        <w:rPr>
          <w:rFonts w:ascii="Calibri" w:hAnsi="Calibri" w:cs="Tahoma"/>
          <w:b/>
          <w:bCs/>
          <w:lang w:val="de-DE"/>
        </w:rPr>
        <w:t>Prio</w:t>
      </w:r>
      <w:proofErr w:type="spellEnd"/>
      <w:r w:rsidRPr="00CC4443">
        <w:rPr>
          <w:rFonts w:ascii="Calibri" w:hAnsi="Calibri" w:cs="Tahoma"/>
          <w:b/>
          <w:bCs/>
          <w:lang w:val="de-DE"/>
        </w:rPr>
        <w:t xml:space="preserve"> 2</w:t>
      </w:r>
    </w:p>
    <w:p w14:paraId="2535A53E"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Marius </w:t>
      </w:r>
      <w:proofErr w:type="spellStart"/>
      <w:r w:rsidRPr="00CC4443">
        <w:rPr>
          <w:rFonts w:ascii="Calibri" w:hAnsi="Calibri" w:cs="Tahoma"/>
          <w:lang w:val="de-DE"/>
        </w:rPr>
        <w:t>Brülhart</w:t>
      </w:r>
      <w:proofErr w:type="spellEnd"/>
      <w:r w:rsidRPr="00CC4443">
        <w:rPr>
          <w:rFonts w:ascii="Calibri" w:hAnsi="Calibri" w:cs="Tahoma"/>
          <w:lang w:val="de-DE"/>
        </w:rPr>
        <w:t xml:space="preserve"> (Schweizer Steuerdatenmensch)</w:t>
      </w:r>
    </w:p>
    <w:p w14:paraId="1610F5BF"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Raphael </w:t>
      </w:r>
      <w:proofErr w:type="spellStart"/>
      <w:r w:rsidRPr="00CC4443">
        <w:rPr>
          <w:rFonts w:ascii="Calibri" w:hAnsi="Calibri" w:cs="Tahoma"/>
          <w:lang w:val="de-DE"/>
        </w:rPr>
        <w:t>Parchet</w:t>
      </w:r>
      <w:proofErr w:type="spellEnd"/>
      <w:r w:rsidRPr="00CC4443">
        <w:rPr>
          <w:rFonts w:ascii="Calibri" w:hAnsi="Calibri" w:cs="Tahoma"/>
          <w:lang w:val="de-DE"/>
        </w:rPr>
        <w:t xml:space="preserve"> (Schweizer Steuerdatenmensch)</w:t>
      </w:r>
    </w:p>
    <w:p w14:paraId="23B05909"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Isa (Schweizer Steuerdatenmensch)</w:t>
      </w:r>
    </w:p>
    <w:p w14:paraId="3F546E09" w14:textId="77777777" w:rsidR="00CC4443" w:rsidRPr="000F0EDD" w:rsidRDefault="00CC4443" w:rsidP="00CC4443">
      <w:pPr>
        <w:rPr>
          <w:rFonts w:ascii="Calibri" w:hAnsi="Calibri" w:cs="Tahoma"/>
          <w:lang w:val="de-CH"/>
          <w:rPrChange w:id="37" w:author="rudi" w:date="2015-08-10T15:54:00Z">
            <w:rPr>
              <w:rFonts w:ascii="Calibri" w:hAnsi="Calibri" w:cs="Tahoma"/>
            </w:rPr>
          </w:rPrChange>
        </w:rPr>
      </w:pPr>
      <w:r w:rsidRPr="000F0EDD">
        <w:rPr>
          <w:rFonts w:ascii="Calibri" w:hAnsi="Calibri" w:cs="Tahoma"/>
          <w:lang w:val="de-CH"/>
          <w:rPrChange w:id="38" w:author="rudi" w:date="2015-08-10T15:54:00Z">
            <w:rPr>
              <w:rFonts w:ascii="Calibri" w:hAnsi="Calibri" w:cs="Tahoma"/>
            </w:rPr>
          </w:rPrChange>
        </w:rPr>
        <w:t xml:space="preserve">Caterina </w:t>
      </w:r>
      <w:proofErr w:type="spellStart"/>
      <w:r w:rsidRPr="000F0EDD">
        <w:rPr>
          <w:rFonts w:ascii="Calibri" w:hAnsi="Calibri" w:cs="Tahoma"/>
          <w:lang w:val="de-CH"/>
          <w:rPrChange w:id="39" w:author="rudi" w:date="2015-08-10T15:54:00Z">
            <w:rPr>
              <w:rFonts w:ascii="Calibri" w:hAnsi="Calibri" w:cs="Tahoma"/>
            </w:rPr>
          </w:rPrChange>
        </w:rPr>
        <w:t>Modetta</w:t>
      </w:r>
      <w:proofErr w:type="spellEnd"/>
      <w:r w:rsidRPr="000F0EDD">
        <w:rPr>
          <w:rFonts w:ascii="Calibri" w:hAnsi="Calibri" w:cs="Tahoma"/>
          <w:lang w:val="de-CH"/>
          <w:rPrChange w:id="40" w:author="rudi" w:date="2015-08-10T15:54:00Z">
            <w:rPr>
              <w:rFonts w:ascii="Calibri" w:hAnsi="Calibri" w:cs="Tahoma"/>
            </w:rPr>
          </w:rPrChange>
        </w:rPr>
        <w:t xml:space="preserve"> (Schweizer Steuerdatenmensch)</w:t>
      </w:r>
    </w:p>
    <w:p w14:paraId="28DC24E9" w14:textId="25193B2E" w:rsidR="00CC4443" w:rsidRDefault="00080254" w:rsidP="00027BDA">
      <w:pPr>
        <w:rPr>
          <w:rFonts w:ascii="Calibri" w:hAnsi="Calibri" w:cs="Tahoma"/>
          <w:lang w:val="de-DE"/>
        </w:rPr>
      </w:pPr>
      <w:r w:rsidRPr="00CC4443">
        <w:rPr>
          <w:rFonts w:ascii="Calibri" w:hAnsi="Calibri" w:cs="Tahoma"/>
          <w:lang w:val="de-DE"/>
        </w:rPr>
        <w:t>Stephen Jenkins</w:t>
      </w:r>
      <w:r>
        <w:rPr>
          <w:rFonts w:ascii="Calibri" w:hAnsi="Calibri" w:cs="Tahoma"/>
          <w:lang w:val="de-DE"/>
        </w:rPr>
        <w:t xml:space="preserve"> und </w:t>
      </w:r>
      <w:proofErr w:type="spellStart"/>
      <w:r>
        <w:rPr>
          <w:rFonts w:ascii="Calibri" w:hAnsi="Calibri" w:cs="Tahoma"/>
          <w:lang w:val="de-DE"/>
        </w:rPr>
        <w:t>Piketty</w:t>
      </w:r>
      <w:proofErr w:type="spellEnd"/>
      <w:r>
        <w:rPr>
          <w:rFonts w:ascii="Calibri" w:hAnsi="Calibri" w:cs="Tahoma"/>
          <w:lang w:val="de-DE"/>
        </w:rPr>
        <w:t xml:space="preserve"> würden sich aufdrängen, weil Sie bei uns im Antrag stehen.</w:t>
      </w:r>
    </w:p>
    <w:p w14:paraId="56F23648" w14:textId="77777777" w:rsidR="00080254" w:rsidRDefault="00080254" w:rsidP="00027BDA">
      <w:pPr>
        <w:rPr>
          <w:rFonts w:ascii="Calibri" w:hAnsi="Calibri" w:cs="Tahoma"/>
          <w:lang w:val="de-DE"/>
        </w:rPr>
      </w:pPr>
    </w:p>
    <w:p w14:paraId="54001114" w14:textId="77777777" w:rsidR="00080254" w:rsidRPr="00080254" w:rsidRDefault="00080254" w:rsidP="00027BDA">
      <w:pPr>
        <w:rPr>
          <w:b/>
          <w:lang w:val="de-CH"/>
        </w:rPr>
      </w:pPr>
    </w:p>
    <w:p w14:paraId="2080BD96" w14:textId="77777777" w:rsidR="00027BDA" w:rsidRPr="00FE3B7B" w:rsidRDefault="00CC4443" w:rsidP="00027BDA">
      <w:pPr>
        <w:rPr>
          <w:b/>
          <w:lang w:val="de-CH"/>
        </w:rPr>
      </w:pPr>
      <w:r>
        <w:rPr>
          <w:b/>
          <w:lang w:val="de-CH"/>
        </w:rPr>
        <w:t xml:space="preserve">3. </w:t>
      </w:r>
      <w:r w:rsidR="00027BDA" w:rsidRPr="00FE3B7B">
        <w:rPr>
          <w:b/>
          <w:lang w:val="de-CH"/>
        </w:rPr>
        <w:t>Manuskript</w:t>
      </w:r>
    </w:p>
    <w:p w14:paraId="05F5ED27" w14:textId="77777777" w:rsidR="00027BDA" w:rsidRDefault="00FE3B7B" w:rsidP="00FE3B7B">
      <w:pPr>
        <w:pStyle w:val="Listenabsatz"/>
        <w:numPr>
          <w:ilvl w:val="0"/>
          <w:numId w:val="8"/>
        </w:numPr>
        <w:rPr>
          <w:color w:val="222222"/>
          <w:lang w:val="en"/>
        </w:rPr>
      </w:pPr>
      <w:r w:rsidRPr="00FE3B7B">
        <w:rPr>
          <w:color w:val="222222"/>
          <w:lang w:val="en"/>
        </w:rPr>
        <w:t xml:space="preserve">Zitierte Literatur </w:t>
      </w:r>
      <w:r>
        <w:rPr>
          <w:color w:val="222222"/>
          <w:lang w:val="en"/>
        </w:rPr>
        <w:t>kontrollieren</w:t>
      </w:r>
    </w:p>
    <w:p w14:paraId="4697937C" w14:textId="77777777" w:rsidR="00FE3B7B" w:rsidRPr="00FE3B7B" w:rsidRDefault="00FE3B7B" w:rsidP="00FE3B7B">
      <w:pPr>
        <w:pStyle w:val="Listenabsatz"/>
        <w:numPr>
          <w:ilvl w:val="0"/>
          <w:numId w:val="8"/>
        </w:numPr>
        <w:rPr>
          <w:color w:val="222222"/>
          <w:lang w:val="en"/>
        </w:rPr>
      </w:pPr>
      <w:r>
        <w:rPr>
          <w:color w:val="222222"/>
          <w:lang w:val="en"/>
        </w:rPr>
        <w:t>Zitiert nach APA?</w:t>
      </w:r>
    </w:p>
    <w:p w14:paraId="4001DD3B" w14:textId="77777777" w:rsidR="00FE3B7B" w:rsidRDefault="00FE3B7B" w:rsidP="00027BDA">
      <w:pPr>
        <w:rPr>
          <w:b/>
        </w:rPr>
      </w:pPr>
    </w:p>
    <w:p w14:paraId="2290EA77" w14:textId="77777777" w:rsidR="00027BDA" w:rsidRPr="00FE3B7B" w:rsidRDefault="00CC4443" w:rsidP="00027BDA">
      <w:pPr>
        <w:rPr>
          <w:b/>
        </w:rPr>
      </w:pPr>
      <w:r>
        <w:rPr>
          <w:b/>
        </w:rPr>
        <w:t xml:space="preserve">4. </w:t>
      </w:r>
      <w:proofErr w:type="spellStart"/>
      <w:r w:rsidR="00027BDA" w:rsidRPr="00FE3B7B">
        <w:rPr>
          <w:b/>
        </w:rPr>
        <w:t>Tabellen</w:t>
      </w:r>
      <w:proofErr w:type="spellEnd"/>
    </w:p>
    <w:p w14:paraId="2C7F9C64" w14:textId="77777777" w:rsidR="00027BDA" w:rsidRPr="000F0EDD" w:rsidRDefault="00FE3B7B" w:rsidP="00027BDA">
      <w:pPr>
        <w:rPr>
          <w:b/>
          <w:rPrChange w:id="41" w:author="rudi" w:date="2015-08-10T15:54:00Z">
            <w:rPr>
              <w:b/>
              <w:lang w:val="de-CH"/>
            </w:rPr>
          </w:rPrChange>
        </w:rPr>
      </w:pPr>
      <w:r>
        <w:rPr>
          <w:color w:val="222222"/>
          <w:lang w:val="en"/>
        </w:rPr>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w:t>
      </w:r>
    </w:p>
    <w:p w14:paraId="369F74E8" w14:textId="77777777" w:rsidR="00FE3B7B" w:rsidRPr="000F0EDD" w:rsidRDefault="00FE3B7B" w:rsidP="00027BDA">
      <w:pPr>
        <w:rPr>
          <w:b/>
          <w:rPrChange w:id="42" w:author="rudi" w:date="2015-08-10T15:54:00Z">
            <w:rPr>
              <w:b/>
              <w:lang w:val="de-CH"/>
            </w:rPr>
          </w:rPrChange>
        </w:rPr>
      </w:pPr>
    </w:p>
    <w:p w14:paraId="1E54B430" w14:textId="77777777" w:rsidR="00027BDA" w:rsidRPr="000F0EDD" w:rsidRDefault="00CC4443" w:rsidP="00027BDA">
      <w:pPr>
        <w:rPr>
          <w:b/>
          <w:rPrChange w:id="43" w:author="rudi" w:date="2015-08-10T15:54:00Z">
            <w:rPr>
              <w:b/>
              <w:lang w:val="de-CH"/>
            </w:rPr>
          </w:rPrChange>
        </w:rPr>
      </w:pPr>
      <w:r w:rsidRPr="000F0EDD">
        <w:rPr>
          <w:b/>
          <w:rPrChange w:id="44" w:author="rudi" w:date="2015-08-10T15:54:00Z">
            <w:rPr>
              <w:b/>
              <w:lang w:val="de-CH"/>
            </w:rPr>
          </w:rPrChange>
        </w:rPr>
        <w:t xml:space="preserve">5. </w:t>
      </w:r>
      <w:proofErr w:type="spellStart"/>
      <w:r w:rsidR="00027BDA" w:rsidRPr="000F0EDD">
        <w:rPr>
          <w:b/>
          <w:rPrChange w:id="45" w:author="rudi" w:date="2015-08-10T15:54:00Z">
            <w:rPr>
              <w:b/>
              <w:lang w:val="de-CH"/>
            </w:rPr>
          </w:rPrChange>
        </w:rPr>
        <w:t>Grafiken</w:t>
      </w:r>
      <w:proofErr w:type="spellEnd"/>
    </w:p>
    <w:p w14:paraId="329148FD" w14:textId="77777777" w:rsidR="00FE3B7B" w:rsidRPr="00FE3B7B" w:rsidRDefault="00FE3B7B" w:rsidP="00027BDA">
      <w:pPr>
        <w:rPr>
          <w:b/>
        </w:rPr>
      </w:pPr>
      <w:r>
        <w:rPr>
          <w:rStyle w:val="italic"/>
          <w:color w:val="222222"/>
          <w:lang w:val="en"/>
        </w:rPr>
        <w:t>General points</w:t>
      </w:r>
      <w:r>
        <w:rPr>
          <w:color w:val="222222"/>
          <w:lang w:val="en"/>
        </w:rPr>
        <w:br/>
        <w:t xml:space="preserve">• Make sure you use uniform lettering and sizing of your original artwork. </w:t>
      </w:r>
      <w:r>
        <w:rPr>
          <w:color w:val="222222"/>
          <w:lang w:val="en"/>
        </w:rPr>
        <w:br/>
        <w:t xml:space="preserve">• Embed the used fonts if the application provides that option. </w:t>
      </w:r>
      <w:r>
        <w:rPr>
          <w:color w:val="222222"/>
          <w:lang w:val="en"/>
        </w:rPr>
        <w:br/>
        <w:t xml:space="preserve">• Aim to use the following fonts in your illustrations: Arial, Courier, Times New Roman, Symbol, or use fonts that look similar. </w:t>
      </w:r>
      <w:r>
        <w:rPr>
          <w:color w:val="222222"/>
          <w:lang w:val="en"/>
        </w:rPr>
        <w:br/>
        <w:t xml:space="preserve">• Number the illustrations according to their sequence in the text. </w:t>
      </w:r>
      <w:r>
        <w:rPr>
          <w:color w:val="222222"/>
          <w:lang w:val="en"/>
        </w:rPr>
        <w:br/>
        <w:t xml:space="preserve">• Use a logical naming convention for your artwork files. </w:t>
      </w:r>
      <w:r>
        <w:rPr>
          <w:color w:val="222222"/>
          <w:lang w:val="en"/>
        </w:rPr>
        <w:br/>
        <w:t xml:space="preserve">• Provide captions to illustrations separately. </w:t>
      </w:r>
      <w:r>
        <w:rPr>
          <w:color w:val="222222"/>
          <w:lang w:val="en"/>
        </w:rPr>
        <w:br/>
      </w:r>
      <w:r>
        <w:rPr>
          <w:color w:val="222222"/>
          <w:lang w:val="en"/>
        </w:rPr>
        <w:lastRenderedPageBreak/>
        <w:t xml:space="preserve">• Size the illustrations close to the desired dimensions of the published version. </w:t>
      </w:r>
      <w:r>
        <w:rPr>
          <w:color w:val="222222"/>
          <w:lang w:val="en"/>
        </w:rPr>
        <w:br/>
        <w:t xml:space="preserve">• Submit each illustration as a separate file. </w:t>
      </w:r>
      <w:r>
        <w:rPr>
          <w:color w:val="222222"/>
          <w:lang w:val="en"/>
        </w:rPr>
        <w:br/>
        <w:t xml:space="preserve">A detailed guide on electronic artwork is available on our website: </w:t>
      </w:r>
      <w:r>
        <w:rPr>
          <w:color w:val="222222"/>
          <w:lang w:val="en"/>
        </w:rPr>
        <w:br/>
      </w:r>
      <w:hyperlink r:id="rId11" w:tgtFrame="_blank" w:history="1">
        <w:r>
          <w:rPr>
            <w:rStyle w:val="Hyperlink"/>
            <w:lang w:val="en"/>
          </w:rPr>
          <w:t>http://www.elsevier.com/artworkinstructions</w:t>
        </w:r>
      </w:hyperlink>
      <w:r>
        <w:rPr>
          <w:color w:val="222222"/>
          <w:lang w:val="en"/>
        </w:rPr>
        <w:t>.</w:t>
      </w:r>
      <w:r>
        <w:rPr>
          <w:color w:val="222222"/>
          <w:lang w:val="en"/>
        </w:rPr>
        <w:br/>
      </w:r>
      <w:r>
        <w:rPr>
          <w:rStyle w:val="Fett"/>
          <w:color w:val="222222"/>
          <w:lang w:val="en"/>
        </w:rPr>
        <w:t>You are urged to visit this site; some excerpts from the detailed information are given here.</w:t>
      </w:r>
      <w:r>
        <w:rPr>
          <w:color w:val="222222"/>
          <w:lang w:val="en"/>
        </w:rPr>
        <w:br/>
      </w:r>
      <w:r>
        <w:rPr>
          <w:rStyle w:val="italic"/>
          <w:color w:val="222222"/>
          <w:lang w:val="en"/>
        </w:rPr>
        <w:t>Formats</w:t>
      </w:r>
      <w:r>
        <w:rPr>
          <w:color w:val="222222"/>
          <w:lang w:val="en"/>
        </w:rPr>
        <w:br/>
        <w:t xml:space="preserve">If your electronic artwork is created in a Microsoft Office application (Word, PowerPoint, Excel) then please supply 'as is' in the native document format. </w:t>
      </w:r>
      <w:r>
        <w:rPr>
          <w:color w:val="222222"/>
          <w:lang w:val="en"/>
        </w:rPr>
        <w:br/>
        <w:t xml:space="preserve">Regardless of the application used other than Microsoft Office, when your electronic artwork is finalized, please 'Save as' or convert the images to one of the following formats (note the resolution requirements for line drawings, halftones, and line/halftone combinations given below): </w:t>
      </w:r>
      <w:r>
        <w:rPr>
          <w:color w:val="222222"/>
          <w:lang w:val="en"/>
        </w:rPr>
        <w:br/>
        <w:t xml:space="preserve">EPS (or PDF): Vector drawings, embed all used fonts. </w:t>
      </w:r>
      <w:r>
        <w:rPr>
          <w:color w:val="222222"/>
          <w:lang w:val="en"/>
        </w:rPr>
        <w:br/>
        <w:t xml:space="preserve">TIFF (or JPEG): Color or grayscale photographs (halftones), keep to a minimum of 300 dpi. </w:t>
      </w:r>
      <w:r>
        <w:rPr>
          <w:color w:val="222222"/>
          <w:lang w:val="en"/>
        </w:rPr>
        <w:br/>
        <w:t xml:space="preserve">TIFF (or JPEG): Bitmapped (pure black &amp; white pixels) line drawings, keep to a minimum of 1000 dpi. </w:t>
      </w:r>
      <w:r>
        <w:rPr>
          <w:color w:val="222222"/>
          <w:lang w:val="en"/>
        </w:rPr>
        <w:br/>
        <w:t>TIFF (or JPEG): Combinations bitmapped line/half-tone (color or grayscale), keep to a minimum of 500 dpi.</w:t>
      </w:r>
      <w:r>
        <w:rPr>
          <w:color w:val="222222"/>
          <w:lang w:val="en"/>
        </w:rPr>
        <w:br/>
      </w:r>
      <w:r>
        <w:rPr>
          <w:rStyle w:val="Fett"/>
          <w:color w:val="222222"/>
          <w:lang w:val="en"/>
        </w:rPr>
        <w:t>Please do not:</w:t>
      </w:r>
      <w:r>
        <w:rPr>
          <w:color w:val="222222"/>
          <w:lang w:val="en"/>
        </w:rPr>
        <w:t xml:space="preserve"> </w:t>
      </w:r>
      <w:r>
        <w:rPr>
          <w:color w:val="222222"/>
          <w:lang w:val="en"/>
        </w:rPr>
        <w:br/>
        <w:t xml:space="preserve">• Supply files that are optimized for screen use (e.g., GIF, BMP, PICT, WPG); these typically have a low number of pixels and limited set of colors; </w:t>
      </w:r>
      <w:r>
        <w:rPr>
          <w:color w:val="222222"/>
          <w:lang w:val="en"/>
        </w:rPr>
        <w:br/>
        <w:t xml:space="preserve">• Supply files that are too low in resolution; </w:t>
      </w:r>
      <w:r>
        <w:rPr>
          <w:color w:val="222222"/>
          <w:lang w:val="en"/>
        </w:rPr>
        <w:br/>
        <w:t>• Submit graphics that are disproportionately large for the content.</w:t>
      </w:r>
    </w:p>
    <w:p w14:paraId="0AA9EA8E" w14:textId="77777777" w:rsidR="00FE3B7B" w:rsidRPr="00FE3B7B" w:rsidRDefault="00CC4443" w:rsidP="00027BDA">
      <w:pPr>
        <w:rPr>
          <w:b/>
        </w:rPr>
      </w:pPr>
      <w:r>
        <w:rPr>
          <w:b/>
        </w:rPr>
        <w:t xml:space="preserve">6. </w:t>
      </w:r>
      <w:r w:rsidR="00FE3B7B" w:rsidRPr="00FE3B7B">
        <w:rPr>
          <w:b/>
        </w:rPr>
        <w:t>Highlights</w:t>
      </w:r>
      <w:r w:rsidR="00FE3B7B">
        <w:rPr>
          <w:b/>
        </w:rPr>
        <w:br/>
      </w:r>
      <w:r w:rsidR="00FE3B7B">
        <w:rPr>
          <w:color w:val="222222"/>
          <w:lang w:val="en"/>
        </w:rPr>
        <w:t xml:space="preserve">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See </w:t>
      </w:r>
      <w:hyperlink r:id="rId12" w:tgtFrame="_blank" w:history="1">
        <w:r w:rsidR="00FE3B7B">
          <w:rPr>
            <w:rStyle w:val="Hyperlink"/>
            <w:lang w:val="en"/>
          </w:rPr>
          <w:t>http://www.elsevier.com/highlights</w:t>
        </w:r>
      </w:hyperlink>
      <w:r w:rsidR="00FE3B7B">
        <w:rPr>
          <w:color w:val="222222"/>
          <w:lang w:val="en"/>
        </w:rPr>
        <w:t xml:space="preserve"> for examples.</w:t>
      </w:r>
    </w:p>
    <w:p w14:paraId="27B6626D" w14:textId="77777777" w:rsidR="00080254" w:rsidRDefault="00080254" w:rsidP="00027BDA"/>
    <w:p w14:paraId="6824C85F" w14:textId="690F3A1F" w:rsidR="00143109" w:rsidRPr="00644F0B" w:rsidRDefault="004903F2" w:rsidP="00143109">
      <w:r w:rsidRPr="00644F0B">
        <w:t xml:space="preserve"> </w:t>
      </w:r>
      <w:r w:rsidR="00143109" w:rsidRPr="00644F0B">
        <w:t xml:space="preserve">(1) by using exclusive cantonal tax data from the canton Bern and comparing these to Swiss federal tax data and survey data , we can distinguish strengths (coverage, composition of income, </w:t>
      </w:r>
      <w:proofErr w:type="spellStart"/>
      <w:r w:rsidR="00143109" w:rsidRPr="00644F0B">
        <w:t>valdity</w:t>
      </w:r>
      <w:proofErr w:type="spellEnd"/>
      <w:r w:rsidR="00143109" w:rsidRPr="00644F0B">
        <w:t xml:space="preserve"> of </w:t>
      </w:r>
      <w:proofErr w:type="spellStart"/>
      <w:r w:rsidR="00143109" w:rsidRPr="00644F0B">
        <w:t>measurment</w:t>
      </w:r>
      <w:proofErr w:type="spellEnd"/>
      <w:r w:rsidR="00143109" w:rsidRPr="00644F0B">
        <w:t xml:space="preserve"> concepts) and weaknesses (different biases) of either tax or survey data. </w:t>
      </w:r>
    </w:p>
    <w:p w14:paraId="6627D31B" w14:textId="77777777" w:rsidR="00143109" w:rsidRPr="00644F0B" w:rsidRDefault="00143109" w:rsidP="00143109">
      <w:r w:rsidRPr="00644F0B">
        <w:t xml:space="preserve">(2) </w:t>
      </w:r>
      <w:proofErr w:type="gramStart"/>
      <w:r w:rsidRPr="00644F0B">
        <w:t>contrary</w:t>
      </w:r>
      <w:proofErr w:type="gramEnd"/>
      <w:r w:rsidRPr="00644F0B">
        <w:t xml:space="preserve"> to studies based on survey data we find an increasing (not declining) trend of income inequality in Switzerland. We can explain the discrepancy by a severe middle-class bias which survey data are subject to.</w:t>
      </w:r>
    </w:p>
    <w:p w14:paraId="20DA908C" w14:textId="77777777" w:rsidR="00027BDA" w:rsidRDefault="00143109" w:rsidP="00143109">
      <w:r w:rsidRPr="00644F0B">
        <w:t>(3) As a by-product of our methodological analysis, we can show a long time trend of income inequality development from 1945 to 2011.</w:t>
      </w:r>
    </w:p>
    <w:p w14:paraId="0C53E9DE" w14:textId="667F10BF" w:rsidR="004903F2" w:rsidRPr="00080254" w:rsidRDefault="004903F2" w:rsidP="004903F2">
      <w:pPr>
        <w:rPr>
          <w:lang w:val="de-CH"/>
        </w:rPr>
      </w:pPr>
      <w:proofErr w:type="gramStart"/>
      <w:r w:rsidRPr="00080254">
        <w:rPr>
          <w:lang w:val="de-CH"/>
        </w:rPr>
        <w:t xml:space="preserve">[ </w:t>
      </w:r>
      <w:r>
        <w:rPr>
          <w:lang w:val="de-CH"/>
        </w:rPr>
        <w:t>Vorschläge</w:t>
      </w:r>
      <w:proofErr w:type="gramEnd"/>
      <w:r>
        <w:rPr>
          <w:lang w:val="de-CH"/>
        </w:rPr>
        <w:t xml:space="preserve"> </w:t>
      </w:r>
      <w:r w:rsidRPr="00080254">
        <w:rPr>
          <w:lang w:val="de-CH"/>
        </w:rPr>
        <w:t xml:space="preserve">zu lange, nur 85 Zeichen je </w:t>
      </w:r>
      <w:proofErr w:type="spellStart"/>
      <w:r w:rsidRPr="00080254">
        <w:rPr>
          <w:lang w:val="de-CH"/>
        </w:rPr>
        <w:t>bullet</w:t>
      </w:r>
      <w:proofErr w:type="spellEnd"/>
      <w:r w:rsidRPr="00080254">
        <w:rPr>
          <w:lang w:val="de-CH"/>
        </w:rPr>
        <w:t>]</w:t>
      </w:r>
    </w:p>
    <w:p w14:paraId="32E9B324" w14:textId="1B2BA381" w:rsidR="004903F2" w:rsidRDefault="004903F2" w:rsidP="004903F2">
      <w:pPr>
        <w:pStyle w:val="Listenabsatz"/>
        <w:numPr>
          <w:ilvl w:val="0"/>
          <w:numId w:val="11"/>
        </w:numPr>
      </w:pPr>
      <w:commentRangeStart w:id="46"/>
      <w:r>
        <w:t xml:space="preserve">Tax data and survey data are compared based on the state of the arte in inequality research.  </w:t>
      </w:r>
      <w:commentRangeEnd w:id="46"/>
      <w:r w:rsidR="00C7319D">
        <w:rPr>
          <w:rStyle w:val="Kommentarzeichen"/>
        </w:rPr>
        <w:commentReference w:id="46"/>
      </w:r>
    </w:p>
    <w:p w14:paraId="7C559B9C" w14:textId="097C46A4" w:rsidR="00C7319D" w:rsidRDefault="004903F2" w:rsidP="004903F2">
      <w:pPr>
        <w:pStyle w:val="Listenabsatz"/>
        <w:numPr>
          <w:ilvl w:val="0"/>
          <w:numId w:val="11"/>
        </w:numPr>
      </w:pPr>
      <w:r>
        <w:t>A ranking with magnitude of alleged tax data advantages and shortcomings is provided.</w:t>
      </w:r>
    </w:p>
    <w:p w14:paraId="33DD2EBC" w14:textId="6FBDD96D" w:rsidR="004903F2" w:rsidRDefault="004903F2" w:rsidP="004903F2">
      <w:pPr>
        <w:pStyle w:val="Listenabsatz"/>
        <w:numPr>
          <w:ilvl w:val="0"/>
          <w:numId w:val="11"/>
        </w:numPr>
      </w:pPr>
      <w:r>
        <w:lastRenderedPageBreak/>
        <w:t xml:space="preserve">Exclusive micro data, aggregated tax statistic and survey data is </w:t>
      </w:r>
      <w:proofErr w:type="gramStart"/>
      <w:r>
        <w:t>used .</w:t>
      </w:r>
      <w:proofErr w:type="gramEnd"/>
      <w:r>
        <w:t xml:space="preserve"> </w:t>
      </w:r>
    </w:p>
    <w:p w14:paraId="4756C2E1" w14:textId="23A5485C" w:rsidR="004903F2" w:rsidRDefault="004903F2" w:rsidP="004903F2">
      <w:pPr>
        <w:pStyle w:val="Listenabsatz"/>
        <w:numPr>
          <w:ilvl w:val="0"/>
          <w:numId w:val="11"/>
        </w:numPr>
      </w:pPr>
      <w:r>
        <w:t>The tax data based income inequality trend for Switzerland is estimated (1945 to 2011)</w:t>
      </w:r>
    </w:p>
    <w:p w14:paraId="5FB43A4D" w14:textId="77777777" w:rsidR="00080254" w:rsidRPr="004903F2" w:rsidRDefault="00080254" w:rsidP="00143109"/>
    <w:sectPr w:rsidR="00080254" w:rsidRPr="004903F2">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rudi" w:date="2015-08-10T16:01:00Z" w:initials="r">
    <w:p w14:paraId="7A898EAF" w14:textId="7C65EF43" w:rsidR="000F0EDD" w:rsidRPr="000F0EDD" w:rsidRDefault="000F0EDD">
      <w:pPr>
        <w:pStyle w:val="Kommentartext"/>
        <w:rPr>
          <w:lang w:val="de-CH"/>
        </w:rPr>
      </w:pPr>
      <w:r>
        <w:rPr>
          <w:rStyle w:val="Kommentarzeichen"/>
        </w:rPr>
        <w:annotationRef/>
      </w:r>
      <w:r w:rsidRPr="000F0EDD">
        <w:rPr>
          <w:lang w:val="de-CH"/>
        </w:rPr>
        <w:t xml:space="preserve">Glaube das versteht man nur wenn man das </w:t>
      </w:r>
      <w:proofErr w:type="spellStart"/>
      <w:r w:rsidRPr="000F0EDD">
        <w:rPr>
          <w:lang w:val="de-CH"/>
        </w:rPr>
        <w:t>paper</w:t>
      </w:r>
      <w:proofErr w:type="spellEnd"/>
      <w:r w:rsidRPr="000F0EDD">
        <w:rPr>
          <w:lang w:val="de-CH"/>
        </w:rPr>
        <w:t xml:space="preserve"> schon kennt.</w:t>
      </w:r>
    </w:p>
  </w:comment>
  <w:comment w:id="46" w:author="rudi" w:date="2015-08-10T16:15:00Z" w:initials="r">
    <w:p w14:paraId="42A94E29" w14:textId="4155150B" w:rsidR="00C7319D" w:rsidRPr="00D50BB7" w:rsidRDefault="00C7319D">
      <w:pPr>
        <w:pStyle w:val="Kommentartext"/>
        <w:rPr>
          <w:lang w:val="de-CH"/>
        </w:rPr>
      </w:pPr>
      <w:r>
        <w:rPr>
          <w:rStyle w:val="Kommentarzeichen"/>
        </w:rPr>
        <w:annotationRef/>
      </w:r>
      <w:r w:rsidRPr="00D50BB7">
        <w:rPr>
          <w:lang w:val="de-CH"/>
        </w:rPr>
        <w:t xml:space="preserve">95. </w:t>
      </w:r>
      <w:proofErr w:type="spellStart"/>
      <w:r w:rsidRPr="00D50BB7">
        <w:rPr>
          <w:lang w:val="de-CH"/>
        </w:rPr>
        <w:t>evtl</w:t>
      </w:r>
      <w:proofErr w:type="spellEnd"/>
      <w:r w:rsidRPr="00D50BB7">
        <w:rPr>
          <w:lang w:val="de-CH"/>
        </w:rPr>
        <w:t xml:space="preserve"> “</w:t>
      </w:r>
      <w:proofErr w:type="spellStart"/>
      <w:r w:rsidRPr="00D50BB7">
        <w:rPr>
          <w:lang w:val="de-CH"/>
        </w:rPr>
        <w:t>foremost</w:t>
      </w:r>
      <w:proofErr w:type="spellEnd"/>
      <w:r w:rsidRPr="00D50BB7">
        <w:rPr>
          <w:lang w:val="de-CH"/>
        </w:rPr>
        <w:t>” statt “</w:t>
      </w:r>
      <w:proofErr w:type="spellStart"/>
      <w:r w:rsidRPr="00D50BB7">
        <w:rPr>
          <w:lang w:val="de-CH"/>
        </w:rPr>
        <w:t>state</w:t>
      </w:r>
      <w:proofErr w:type="spellEnd"/>
      <w:r w:rsidRPr="00D50BB7">
        <w:rPr>
          <w:lang w:val="de-CH"/>
        </w:rPr>
        <w:t>-of-</w:t>
      </w:r>
      <w:proofErr w:type="spellStart"/>
      <w:r w:rsidRPr="00D50BB7">
        <w:rPr>
          <w:lang w:val="de-CH"/>
        </w:rPr>
        <w:t>the</w:t>
      </w:r>
      <w:proofErr w:type="spellEnd"/>
      <w:r w:rsidRPr="00D50BB7">
        <w:rPr>
          <w:lang w:val="de-CH"/>
        </w:rPr>
        <w:t>-art”. Klingt aber bisschen komisch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898EAF" w15:done="0"/>
  <w15:commentEx w15:paraId="42A94E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A4FBB"/>
    <w:multiLevelType w:val="hybridMultilevel"/>
    <w:tmpl w:val="D92ADAC2"/>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5E6FF0"/>
    <w:multiLevelType w:val="hybridMultilevel"/>
    <w:tmpl w:val="BAC239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C816C91"/>
    <w:multiLevelType w:val="hybridMultilevel"/>
    <w:tmpl w:val="89F874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7BC2D3F"/>
    <w:multiLevelType w:val="hybridMultilevel"/>
    <w:tmpl w:val="D0B09A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9145B60"/>
    <w:multiLevelType w:val="hybridMultilevel"/>
    <w:tmpl w:val="FF18F2FC"/>
    <w:lvl w:ilvl="0" w:tplc="25825B04">
      <w:start w:val="1"/>
      <w:numFmt w:val="decimal"/>
      <w:lvlText w:val="%1."/>
      <w:lvlJc w:val="left"/>
      <w:pPr>
        <w:ind w:left="720" w:hanging="360"/>
      </w:pPr>
      <w:rPr>
        <w:rFonts w:hint="default"/>
        <w:color w:val="222222"/>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2E02C03"/>
    <w:multiLevelType w:val="hybridMultilevel"/>
    <w:tmpl w:val="6C8823F8"/>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46040BA"/>
    <w:multiLevelType w:val="hybridMultilevel"/>
    <w:tmpl w:val="ADE487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4D3C3D"/>
    <w:multiLevelType w:val="multilevel"/>
    <w:tmpl w:val="4F6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173660"/>
    <w:multiLevelType w:val="hybridMultilevel"/>
    <w:tmpl w:val="77649F9C"/>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FA27510"/>
    <w:multiLevelType w:val="hybridMultilevel"/>
    <w:tmpl w:val="71786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71313CE5"/>
    <w:multiLevelType w:val="hybridMultilevel"/>
    <w:tmpl w:val="D116CA10"/>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0"/>
  </w:num>
  <w:num w:numId="6">
    <w:abstractNumId w:val="5"/>
  </w:num>
  <w:num w:numId="7">
    <w:abstractNumId w:val="10"/>
  </w:num>
  <w:num w:numId="8">
    <w:abstractNumId w:val="8"/>
  </w:num>
  <w:num w:numId="9">
    <w:abstractNumId w:val="1"/>
  </w:num>
  <w:num w:numId="10">
    <w:abstractNumId w:val="7"/>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CC"/>
    <w:rsid w:val="00027BDA"/>
    <w:rsid w:val="00080254"/>
    <w:rsid w:val="000F0EDD"/>
    <w:rsid w:val="00143109"/>
    <w:rsid w:val="00191C38"/>
    <w:rsid w:val="004903F2"/>
    <w:rsid w:val="004953CC"/>
    <w:rsid w:val="00586A8C"/>
    <w:rsid w:val="00587499"/>
    <w:rsid w:val="00644F0B"/>
    <w:rsid w:val="00745747"/>
    <w:rsid w:val="007A3B7E"/>
    <w:rsid w:val="00B552AB"/>
    <w:rsid w:val="00BE0BE3"/>
    <w:rsid w:val="00C411DE"/>
    <w:rsid w:val="00C7319D"/>
    <w:rsid w:val="00CC4443"/>
    <w:rsid w:val="00D50BB7"/>
    <w:rsid w:val="00FE3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B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5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53CC"/>
    <w:rPr>
      <w:color w:val="0000FF" w:themeColor="hyperlink"/>
      <w:u w:val="single"/>
    </w:rPr>
  </w:style>
  <w:style w:type="character" w:styleId="BesuchterHyperlink">
    <w:name w:val="FollowedHyperlink"/>
    <w:basedOn w:val="Absatz-Standardschriftart"/>
    <w:uiPriority w:val="99"/>
    <w:semiHidden/>
    <w:unhideWhenUsed/>
    <w:rsid w:val="004953CC"/>
    <w:rPr>
      <w:color w:val="800080" w:themeColor="followedHyperlink"/>
      <w:u w:val="single"/>
    </w:rPr>
  </w:style>
  <w:style w:type="paragraph" w:styleId="Listenabsatz">
    <w:name w:val="List Paragraph"/>
    <w:basedOn w:val="Standard"/>
    <w:uiPriority w:val="34"/>
    <w:qFormat/>
    <w:rsid w:val="004953CC"/>
    <w:pPr>
      <w:ind w:left="720"/>
      <w:contextualSpacing/>
    </w:pPr>
  </w:style>
  <w:style w:type="character" w:styleId="Fett">
    <w:name w:val="Strong"/>
    <w:basedOn w:val="Absatz-Standardschriftart"/>
    <w:uiPriority w:val="22"/>
    <w:qFormat/>
    <w:rsid w:val="00FE3B7B"/>
    <w:rPr>
      <w:b/>
      <w:bCs/>
    </w:rPr>
  </w:style>
  <w:style w:type="character" w:customStyle="1" w:styleId="italic">
    <w:name w:val="italic"/>
    <w:basedOn w:val="Absatz-Standardschriftart"/>
    <w:rsid w:val="00FE3B7B"/>
  </w:style>
  <w:style w:type="paragraph" w:styleId="Sprechblasentext">
    <w:name w:val="Balloon Text"/>
    <w:basedOn w:val="Standard"/>
    <w:link w:val="SprechblasentextZchn"/>
    <w:uiPriority w:val="99"/>
    <w:semiHidden/>
    <w:unhideWhenUsed/>
    <w:rsid w:val="000F0E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F0EDD"/>
    <w:rPr>
      <w:rFonts w:ascii="Segoe UI" w:hAnsi="Segoe UI" w:cs="Segoe UI"/>
      <w:sz w:val="18"/>
      <w:szCs w:val="18"/>
    </w:rPr>
  </w:style>
  <w:style w:type="character" w:styleId="Kommentarzeichen">
    <w:name w:val="annotation reference"/>
    <w:basedOn w:val="Absatz-Standardschriftart"/>
    <w:uiPriority w:val="99"/>
    <w:semiHidden/>
    <w:unhideWhenUsed/>
    <w:rsid w:val="000F0EDD"/>
    <w:rPr>
      <w:sz w:val="16"/>
      <w:szCs w:val="16"/>
    </w:rPr>
  </w:style>
  <w:style w:type="paragraph" w:styleId="Kommentartext">
    <w:name w:val="annotation text"/>
    <w:basedOn w:val="Standard"/>
    <w:link w:val="KommentartextZchn"/>
    <w:uiPriority w:val="99"/>
    <w:semiHidden/>
    <w:unhideWhenUsed/>
    <w:rsid w:val="000F0ED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0EDD"/>
    <w:rPr>
      <w:sz w:val="20"/>
      <w:szCs w:val="20"/>
    </w:rPr>
  </w:style>
  <w:style w:type="paragraph" w:styleId="Kommentarthema">
    <w:name w:val="annotation subject"/>
    <w:basedOn w:val="Kommentartext"/>
    <w:next w:val="Kommentartext"/>
    <w:link w:val="KommentarthemaZchn"/>
    <w:uiPriority w:val="99"/>
    <w:semiHidden/>
    <w:unhideWhenUsed/>
    <w:rsid w:val="000F0EDD"/>
    <w:rPr>
      <w:b/>
      <w:bCs/>
    </w:rPr>
  </w:style>
  <w:style w:type="character" w:customStyle="1" w:styleId="KommentarthemaZchn">
    <w:name w:val="Kommentarthema Zchn"/>
    <w:basedOn w:val="KommentartextZchn"/>
    <w:link w:val="Kommentarthema"/>
    <w:uiPriority w:val="99"/>
    <w:semiHidden/>
    <w:rsid w:val="000F0E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5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53CC"/>
    <w:rPr>
      <w:color w:val="0000FF" w:themeColor="hyperlink"/>
      <w:u w:val="single"/>
    </w:rPr>
  </w:style>
  <w:style w:type="character" w:styleId="BesuchterHyperlink">
    <w:name w:val="FollowedHyperlink"/>
    <w:basedOn w:val="Absatz-Standardschriftart"/>
    <w:uiPriority w:val="99"/>
    <w:semiHidden/>
    <w:unhideWhenUsed/>
    <w:rsid w:val="004953CC"/>
    <w:rPr>
      <w:color w:val="800080" w:themeColor="followedHyperlink"/>
      <w:u w:val="single"/>
    </w:rPr>
  </w:style>
  <w:style w:type="paragraph" w:styleId="Listenabsatz">
    <w:name w:val="List Paragraph"/>
    <w:basedOn w:val="Standard"/>
    <w:uiPriority w:val="34"/>
    <w:qFormat/>
    <w:rsid w:val="004953CC"/>
    <w:pPr>
      <w:ind w:left="720"/>
      <w:contextualSpacing/>
    </w:pPr>
  </w:style>
  <w:style w:type="character" w:styleId="Fett">
    <w:name w:val="Strong"/>
    <w:basedOn w:val="Absatz-Standardschriftart"/>
    <w:uiPriority w:val="22"/>
    <w:qFormat/>
    <w:rsid w:val="00FE3B7B"/>
    <w:rPr>
      <w:b/>
      <w:bCs/>
    </w:rPr>
  </w:style>
  <w:style w:type="character" w:customStyle="1" w:styleId="italic">
    <w:name w:val="italic"/>
    <w:basedOn w:val="Absatz-Standardschriftart"/>
    <w:rsid w:val="00FE3B7B"/>
  </w:style>
  <w:style w:type="paragraph" w:styleId="Sprechblasentext">
    <w:name w:val="Balloon Text"/>
    <w:basedOn w:val="Standard"/>
    <w:link w:val="SprechblasentextZchn"/>
    <w:uiPriority w:val="99"/>
    <w:semiHidden/>
    <w:unhideWhenUsed/>
    <w:rsid w:val="000F0E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F0EDD"/>
    <w:rPr>
      <w:rFonts w:ascii="Segoe UI" w:hAnsi="Segoe UI" w:cs="Segoe UI"/>
      <w:sz w:val="18"/>
      <w:szCs w:val="18"/>
    </w:rPr>
  </w:style>
  <w:style w:type="character" w:styleId="Kommentarzeichen">
    <w:name w:val="annotation reference"/>
    <w:basedOn w:val="Absatz-Standardschriftart"/>
    <w:uiPriority w:val="99"/>
    <w:semiHidden/>
    <w:unhideWhenUsed/>
    <w:rsid w:val="000F0EDD"/>
    <w:rPr>
      <w:sz w:val="16"/>
      <w:szCs w:val="16"/>
    </w:rPr>
  </w:style>
  <w:style w:type="paragraph" w:styleId="Kommentartext">
    <w:name w:val="annotation text"/>
    <w:basedOn w:val="Standard"/>
    <w:link w:val="KommentartextZchn"/>
    <w:uiPriority w:val="99"/>
    <w:semiHidden/>
    <w:unhideWhenUsed/>
    <w:rsid w:val="000F0ED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0EDD"/>
    <w:rPr>
      <w:sz w:val="20"/>
      <w:szCs w:val="20"/>
    </w:rPr>
  </w:style>
  <w:style w:type="paragraph" w:styleId="Kommentarthema">
    <w:name w:val="annotation subject"/>
    <w:basedOn w:val="Kommentartext"/>
    <w:next w:val="Kommentartext"/>
    <w:link w:val="KommentarthemaZchn"/>
    <w:uiPriority w:val="99"/>
    <w:semiHidden/>
    <w:unhideWhenUsed/>
    <w:rsid w:val="000F0EDD"/>
    <w:rPr>
      <w:b/>
      <w:bCs/>
    </w:rPr>
  </w:style>
  <w:style w:type="character" w:customStyle="1" w:styleId="KommentarthemaZchn">
    <w:name w:val="Kommentarthema Zchn"/>
    <w:basedOn w:val="KommentartextZchn"/>
    <w:link w:val="Kommentarthema"/>
    <w:uiPriority w:val="99"/>
    <w:semiHidden/>
    <w:rsid w:val="000F0E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181263">
      <w:bodyDiv w:val="1"/>
      <w:marLeft w:val="0"/>
      <w:marRight w:val="0"/>
      <w:marTop w:val="0"/>
      <w:marBottom w:val="0"/>
      <w:divBdr>
        <w:top w:val="none" w:sz="0" w:space="0" w:color="auto"/>
        <w:left w:val="none" w:sz="0" w:space="0" w:color="auto"/>
        <w:bottom w:val="none" w:sz="0" w:space="0" w:color="auto"/>
        <w:right w:val="none" w:sz="0" w:space="0" w:color="auto"/>
      </w:divBdr>
      <w:divsChild>
        <w:div w:id="1151367507">
          <w:marLeft w:val="0"/>
          <w:marRight w:val="0"/>
          <w:marTop w:val="0"/>
          <w:marBottom w:val="0"/>
          <w:divBdr>
            <w:top w:val="none" w:sz="0" w:space="0" w:color="auto"/>
            <w:left w:val="none" w:sz="0" w:space="0" w:color="auto"/>
            <w:bottom w:val="none" w:sz="0" w:space="0" w:color="auto"/>
            <w:right w:val="none" w:sz="0" w:space="0" w:color="auto"/>
          </w:divBdr>
          <w:divsChild>
            <w:div w:id="1183858060">
              <w:marLeft w:val="0"/>
              <w:marRight w:val="0"/>
              <w:marTop w:val="0"/>
              <w:marBottom w:val="0"/>
              <w:divBdr>
                <w:top w:val="none" w:sz="0" w:space="0" w:color="auto"/>
                <w:left w:val="none" w:sz="0" w:space="0" w:color="auto"/>
                <w:bottom w:val="none" w:sz="0" w:space="0" w:color="auto"/>
                <w:right w:val="none" w:sz="0" w:space="0" w:color="auto"/>
              </w:divBdr>
              <w:divsChild>
                <w:div w:id="1260722400">
                  <w:marLeft w:val="0"/>
                  <w:marRight w:val="0"/>
                  <w:marTop w:val="0"/>
                  <w:marBottom w:val="0"/>
                  <w:divBdr>
                    <w:top w:val="none" w:sz="0" w:space="0" w:color="auto"/>
                    <w:left w:val="none" w:sz="0" w:space="0" w:color="auto"/>
                    <w:bottom w:val="none" w:sz="0" w:space="0" w:color="auto"/>
                    <w:right w:val="none" w:sz="0" w:space="0" w:color="auto"/>
                  </w:divBdr>
                  <w:divsChild>
                    <w:div w:id="5779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lsevier.com/journals/research-in-social-stratification-and-mobility/0276-5624/guide-for-authors" TargetMode="External"/><Relationship Id="rId12" Type="http://schemas.openxmlformats.org/officeDocument/2006/relationships/hyperlink" Target="http://www.elsevier.com/highlights" TargetMode="Externa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journalfinder.elsevier.com/" TargetMode="External"/><Relationship Id="rId11" Type="http://schemas.openxmlformats.org/officeDocument/2006/relationships/hyperlink" Target="http://www.elsevier.com/artworkinstructions"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imechanica.org/node/14942" TargetMode="External"/><Relationship Id="rId4" Type="http://schemas.openxmlformats.org/officeDocument/2006/relationships/settings" Target="settings.xml"/><Relationship Id="rId9" Type="http://schemas.openxmlformats.org/officeDocument/2006/relationships/hyperlink" Target="http://www.inequalities.ch"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1052</Words>
  <Characters>6632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4</cp:revision>
  <dcterms:created xsi:type="dcterms:W3CDTF">2015-08-07T15:53:00Z</dcterms:created>
  <dcterms:modified xsi:type="dcterms:W3CDTF">2015-09-04T08:26:00Z</dcterms:modified>
</cp:coreProperties>
</file>