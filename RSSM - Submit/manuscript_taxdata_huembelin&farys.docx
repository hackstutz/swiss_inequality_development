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554C3" w14:textId="09B2CF71" w:rsidR="006312CC" w:rsidRPr="00DE7DE7" w:rsidRDefault="00D044CF" w:rsidP="00D044CF">
      <w:pPr>
        <w:pStyle w:val="berschrift1"/>
        <w:rPr>
          <w:lang w:val="en-US"/>
        </w:rPr>
      </w:pPr>
      <w:bookmarkStart w:id="0" w:name="_Toc406505784"/>
      <w:r w:rsidRPr="00DE7DE7">
        <w:rPr>
          <w:lang w:val="en-US"/>
        </w:rPr>
        <w:t>Introduction</w:t>
      </w:r>
      <w:bookmarkEnd w:id="0"/>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w:t>
      </w:r>
      <w:proofErr w:type="spellStart"/>
      <w:r w:rsidR="00FF49CB">
        <w:rPr>
          <w:lang w:val="en-US"/>
        </w:rPr>
        <w:t>Pikett</w:t>
      </w:r>
      <w:proofErr w:type="spellEnd"/>
      <w:r w:rsidR="00FF49CB">
        <w:rPr>
          <w:lang w:val="en-US"/>
        </w:rPr>
        <w:t xml:space="preserve">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w:t>
      </w:r>
      <w:r w:rsidR="00504E29">
        <w:rPr>
          <w:lang w:val="en-US"/>
        </w:rPr>
        <w:t>;</w:t>
      </w:r>
      <w:r w:rsidR="00B545E6">
        <w:rPr>
          <w:lang w:val="en-US"/>
        </w:rPr>
        <w:t xml:space="preserve"> </w:t>
      </w:r>
      <w:proofErr w:type="spellStart"/>
      <w:r w:rsidR="00B545E6">
        <w:rPr>
          <w:lang w:val="en-US"/>
        </w:rPr>
        <w:t>Salverda</w:t>
      </w:r>
      <w:proofErr w:type="spellEnd"/>
      <w:r w:rsidR="00B545E6">
        <w:rPr>
          <w:lang w:val="en-US"/>
        </w:rPr>
        <w:t xml:space="preserve">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59364A9B"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While thinking about the future needs Atkinson (2013:7) notices advances in technology and methodology regarding household surveys, the core sources of inequality research. Despite these improvements, household surveys are labor-intensive</w:t>
      </w:r>
      <w:r w:rsidR="001540A0">
        <w:rPr>
          <w:sz w:val="19"/>
          <w:szCs w:val="19"/>
          <w:lang w:val="en-US"/>
        </w:rPr>
        <w:t>,</w:t>
      </w:r>
      <w:r w:rsidR="00B35D85" w:rsidRPr="000600BE">
        <w:rPr>
          <w:sz w:val="19"/>
          <w:szCs w:val="19"/>
          <w:lang w:val="en-US"/>
        </w:rPr>
        <w:t xml:space="preserve"> expensive</w:t>
      </w:r>
      <w:r w:rsidR="001540A0">
        <w:rPr>
          <w:sz w:val="19"/>
          <w:szCs w:val="19"/>
          <w:lang w:val="en-US"/>
        </w:rPr>
        <w:t xml:space="preserve"> </w:t>
      </w:r>
      <w:r w:rsidR="00B35D85" w:rsidRPr="000600BE">
        <w:rPr>
          <w:sz w:val="19"/>
          <w:szCs w:val="19"/>
          <w:lang w:val="en-US"/>
        </w:rPr>
        <w:t xml:space="preserve">and they suffer from low response rates, which undisputedly affect the assessment of inequality. </w:t>
      </w:r>
      <w:proofErr w:type="spellStart"/>
      <w:r w:rsidR="0081469D" w:rsidRPr="000600BE">
        <w:rPr>
          <w:sz w:val="19"/>
          <w:szCs w:val="19"/>
          <w:lang w:val="en-US"/>
        </w:rPr>
        <w:t>Korinek</w:t>
      </w:r>
      <w:proofErr w:type="spellEnd"/>
      <w:r w:rsidR="0081469D" w:rsidRPr="000600BE">
        <w:rPr>
          <w:sz w:val="19"/>
          <w:szCs w:val="19"/>
          <w:lang w:val="en-US"/>
        </w:rPr>
        <w:t xml:space="preserve">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r w:rsidR="00CC7F68">
        <w:rPr>
          <w:sz w:val="19"/>
          <w:szCs w:val="19"/>
          <w:lang w:val="en-US"/>
        </w:rPr>
        <w:t>before</w:t>
      </w:r>
      <w:r w:rsidR="0092701E" w:rsidRPr="000600BE">
        <w:rPr>
          <w:sz w:val="19"/>
          <w:szCs w:val="19"/>
          <w:lang w:val="en-US"/>
        </w:rPr>
        <w:t xml:space="preserve">. </w:t>
      </w:r>
      <w:r w:rsidRPr="000600BE">
        <w:rPr>
          <w:sz w:val="19"/>
          <w:szCs w:val="19"/>
          <w:lang w:val="en-US"/>
        </w:rPr>
        <w:t xml:space="preserve">Kuznets (1955) </w:t>
      </w:r>
      <w:r w:rsidR="00573053">
        <w:rPr>
          <w:sz w:val="19"/>
          <w:szCs w:val="19"/>
          <w:lang w:val="en-US"/>
        </w:rPr>
        <w:t xml:space="preserve">started </w:t>
      </w:r>
      <w:r w:rsidR="00E57DCB" w:rsidRPr="000600BE">
        <w:rPr>
          <w:sz w:val="19"/>
          <w:szCs w:val="19"/>
          <w:lang w:val="en-US"/>
        </w:rPr>
        <w:t>work</w:t>
      </w:r>
      <w:r w:rsidR="00573053">
        <w:rPr>
          <w:sz w:val="19"/>
          <w:szCs w:val="19"/>
          <w:lang w:val="en-US"/>
        </w:rPr>
        <w:t>ing</w:t>
      </w:r>
      <w:r w:rsidR="00E57DCB" w:rsidRPr="000600BE">
        <w:rPr>
          <w:sz w:val="19"/>
          <w:szCs w:val="19"/>
          <w:lang w:val="en-US"/>
        </w:rPr>
        <w:t xml:space="preserve">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r w:rsidR="00CC7F68">
        <w:rPr>
          <w:sz w:val="19"/>
          <w:szCs w:val="19"/>
          <w:lang w:val="en-US"/>
        </w:rPr>
        <w:t>.</w:t>
      </w:r>
      <w:r w:rsidR="00CC7F68" w:rsidRPr="000600BE">
        <w:rPr>
          <w:sz w:val="19"/>
          <w:szCs w:val="19"/>
          <w:lang w:val="en-US"/>
        </w:rPr>
        <w:t xml:space="preserve"> </w:t>
      </w:r>
      <w:r w:rsidR="001540A0">
        <w:rPr>
          <w:sz w:val="19"/>
          <w:szCs w:val="19"/>
          <w:lang w:val="en-US"/>
        </w:rPr>
        <w:t>More recently,</w:t>
      </w:r>
      <w:r w:rsidRPr="000600BE">
        <w:rPr>
          <w:sz w:val="19"/>
          <w:szCs w:val="19"/>
          <w:lang w:val="en-US"/>
        </w:rPr>
        <w:t xml:space="preserve">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w:t>
      </w:r>
      <w:proofErr w:type="spellStart"/>
      <w:r w:rsidRPr="000600BE">
        <w:rPr>
          <w:sz w:val="19"/>
          <w:szCs w:val="19"/>
          <w:lang w:val="en-US"/>
        </w:rPr>
        <w:t>Saez</w:t>
      </w:r>
      <w:proofErr w:type="spellEnd"/>
      <w:r w:rsidRPr="000600BE">
        <w:rPr>
          <w:sz w:val="19"/>
          <w:szCs w:val="19"/>
          <w:lang w:val="en-US"/>
        </w:rPr>
        <w:t xml:space="preserve"> (2003) </w:t>
      </w:r>
      <w:r w:rsidR="001540A0">
        <w:rPr>
          <w:sz w:val="19"/>
          <w:szCs w:val="19"/>
          <w:lang w:val="en-US"/>
        </w:rPr>
        <w:t>popularized</w:t>
      </w:r>
      <w:r w:rsidR="001540A0" w:rsidRPr="000600BE">
        <w:rPr>
          <w:sz w:val="19"/>
          <w:szCs w:val="19"/>
          <w:lang w:val="en-US"/>
        </w:rPr>
        <w:t xml:space="preserve"> </w:t>
      </w:r>
      <w:r w:rsidRPr="000600BE">
        <w:rPr>
          <w:sz w:val="19"/>
          <w:szCs w:val="19"/>
          <w:lang w:val="en-US"/>
        </w:rPr>
        <w:t xml:space="preserve">the use of tax data.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w:t>
      </w:r>
      <w:proofErr w:type="spellStart"/>
      <w:r w:rsidRPr="000600BE">
        <w:rPr>
          <w:sz w:val="19"/>
          <w:szCs w:val="19"/>
          <w:lang w:val="en-US"/>
        </w:rPr>
        <w:t>Alvaredo</w:t>
      </w:r>
      <w:proofErr w:type="spellEnd"/>
      <w:r w:rsidRPr="000600BE">
        <w:rPr>
          <w:sz w:val="19"/>
          <w:szCs w:val="19"/>
          <w:lang w:val="en-US"/>
        </w:rPr>
        <w:t xml:space="preserve">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5C282A6E"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xml:space="preserve">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w:t>
      </w:r>
      <w:r w:rsidR="00964CA8">
        <w:rPr>
          <w:lang w:val="en-US"/>
        </w:rPr>
        <w:t>In Section 2 we</w:t>
      </w:r>
      <w:r w:rsidR="00594AAC">
        <w:rPr>
          <w:lang w:val="en-US"/>
        </w:rPr>
        <w:t xml:space="preserve"> describe the current standards for measuring economic inequality </w:t>
      </w:r>
      <w:r w:rsidR="00964CA8">
        <w:rPr>
          <w:lang w:val="en-US"/>
        </w:rPr>
        <w:t>and</w:t>
      </w:r>
      <w:r w:rsidR="00594AAC" w:rsidRPr="00D044CF">
        <w:rPr>
          <w:lang w:val="en-US"/>
        </w:rPr>
        <w:t xml:space="preserve"> </w:t>
      </w:r>
      <w:r w:rsidR="00594AAC">
        <w:rPr>
          <w:lang w:val="en-US"/>
        </w:rPr>
        <w:t xml:space="preserve">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survey data.</w:t>
      </w:r>
      <w:r w:rsidR="0081469D">
        <w:rPr>
          <w:lang w:val="en-US"/>
        </w:rPr>
        <w:t xml:space="preserve"> </w:t>
      </w:r>
      <w:r w:rsidR="00964CA8">
        <w:rPr>
          <w:lang w:val="en-US"/>
        </w:rPr>
        <w:t>In Section 3</w:t>
      </w:r>
      <w:r w:rsidR="00763AD2" w:rsidRPr="006C6C8D">
        <w:rPr>
          <w:lang w:val="en-US"/>
        </w:rPr>
        <w:t xml:space="preserve">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which we compare to results from surveys.</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1540A0">
        <w:rPr>
          <w:lang w:val="en-US"/>
        </w:rPr>
        <w:t>4</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p>
    <w:p w14:paraId="5F5338C0" w14:textId="0E8DA9DA" w:rsidR="00D044CF" w:rsidRPr="00763E00" w:rsidRDefault="00315B56" w:rsidP="004876AF">
      <w:pPr>
        <w:pStyle w:val="berschrift1"/>
        <w:rPr>
          <w:lang w:val="en-US"/>
        </w:rPr>
      </w:pPr>
      <w:bookmarkStart w:id="1" w:name="_Ref399330537"/>
      <w:bookmarkStart w:id="2"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1"/>
      <w:bookmarkEnd w:id="2"/>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3" w:name="_Ref416972775"/>
      <w:r>
        <w:rPr>
          <w:lang w:val="en-US"/>
        </w:rPr>
        <w:t>Income concepts</w:t>
      </w:r>
      <w:bookmarkEnd w:id="3"/>
    </w:p>
    <w:p w14:paraId="7812E188" w14:textId="77777777" w:rsidR="00E57DCB" w:rsidRDefault="00E57DCB" w:rsidP="00D6131E">
      <w:pPr>
        <w:jc w:val="both"/>
        <w:rPr>
          <w:lang w:val="en-US"/>
        </w:rPr>
      </w:pPr>
    </w:p>
    <w:p w14:paraId="514E71FA" w14:textId="24B37AF3" w:rsidR="009B2515" w:rsidRPr="003838D6" w:rsidRDefault="00D51007">
      <w:pPr>
        <w:jc w:val="both"/>
        <w:rPr>
          <w:lang w:val="en-US"/>
        </w:rPr>
      </w:pPr>
      <w:r>
        <w:rPr>
          <w:lang w:val="en-US"/>
        </w:rPr>
        <w:t xml:space="preserve">Although the OECD (2013) recommends </w:t>
      </w:r>
      <w:r w:rsidR="00AB2519">
        <w:rPr>
          <w:lang w:val="en-US"/>
        </w:rPr>
        <w:t>looking at</w:t>
      </w:r>
      <w:r>
        <w:rPr>
          <w:lang w:val="en-US"/>
        </w:rPr>
        <w:t xml:space="preserve"> income, consumption and wealth</w:t>
      </w:r>
      <w:r w:rsidR="00964CA8">
        <w:rPr>
          <w:lang w:val="en-US"/>
        </w:rPr>
        <w:t xml:space="preserve"> simultaneously</w:t>
      </w:r>
      <w:r>
        <w:rPr>
          <w:lang w:val="en-US"/>
        </w:rPr>
        <w:t xml:space="preserve"> to adequately measure economic well-being, inequality in the distribution of income still receives most scholarly attention</w:t>
      </w:r>
      <w:r w:rsidR="00AC5CA2">
        <w:rPr>
          <w:lang w:val="en-US"/>
        </w:rPr>
        <w:t xml:space="preserve">. While this implies a common simplification </w:t>
      </w:r>
      <w:r w:rsidR="00CF0E6A">
        <w:rPr>
          <w:lang w:val="en-US"/>
        </w:rPr>
        <w:t>inequality studies have to declare clearly which kind of incomes they use, because the degree of inequality is connected to the chosen income concept.</w:t>
      </w:r>
      <w:r w:rsidR="00CF0E6A">
        <w:rPr>
          <w:rStyle w:val="Funotenzeichen"/>
          <w:lang w:val="en-US"/>
        </w:rPr>
        <w:footnoteReference w:id="1"/>
      </w:r>
      <w:r w:rsidR="00CF0E6A">
        <w:rPr>
          <w:lang w:val="en-US"/>
        </w:rPr>
        <w:t xml:space="preserve"> </w:t>
      </w:r>
      <w:r w:rsidR="00CF0E6A" w:rsidRPr="00D74E46">
        <w:rPr>
          <w:lang w:val="en-US"/>
        </w:rPr>
        <w:t xml:space="preserve">In </w:t>
      </w:r>
      <w:r w:rsidR="00CF0E6A">
        <w:rPr>
          <w:lang w:val="en-US"/>
        </w:rPr>
        <w:fldChar w:fldCharType="begin"/>
      </w:r>
      <w:r w:rsidR="00CF0E6A">
        <w:rPr>
          <w:lang w:val="en-US"/>
        </w:rPr>
        <w:instrText xml:space="preserve"> REF _Ref417324633 \h  \* MERGEFORMAT </w:instrText>
      </w:r>
      <w:r w:rsidR="00CF0E6A">
        <w:rPr>
          <w:lang w:val="en-US"/>
        </w:rPr>
      </w:r>
      <w:r w:rsidR="00CF0E6A">
        <w:rPr>
          <w:lang w:val="en-US"/>
        </w:rPr>
        <w:fldChar w:fldCharType="separate"/>
      </w:r>
      <w:r w:rsidR="0055532B" w:rsidRPr="0055532B">
        <w:rPr>
          <w:szCs w:val="20"/>
          <w:lang w:val="en-US"/>
        </w:rPr>
        <w:t>Figure 1</w:t>
      </w:r>
      <w:r w:rsidR="00CF0E6A">
        <w:rPr>
          <w:lang w:val="en-US"/>
        </w:rPr>
        <w:fldChar w:fldCharType="end"/>
      </w:r>
      <w:r w:rsidR="00CF0E6A">
        <w:rPr>
          <w:lang w:val="en-US"/>
        </w:rPr>
        <w:t xml:space="preserve"> </w:t>
      </w:r>
      <w:r w:rsidR="00CF0E6A" w:rsidRPr="00810253">
        <w:rPr>
          <w:lang w:val="en-US"/>
        </w:rPr>
        <w:t xml:space="preserve">we present a stylized framework, </w:t>
      </w:r>
      <w:r w:rsidR="00CF0E6A">
        <w:rPr>
          <w:lang w:val="en-US"/>
        </w:rPr>
        <w:t>which includes an overview of income definitions that are commonly used for inequality studies</w:t>
      </w:r>
      <w:r w:rsidR="00964CA8">
        <w:rPr>
          <w:lang w:val="en-US"/>
        </w:rPr>
        <w:t>.</w:t>
      </w:r>
      <w:r w:rsidR="00CF0E6A">
        <w:rPr>
          <w:rStyle w:val="Funotenzeichen"/>
          <w:lang w:val="en-US"/>
        </w:rPr>
        <w:footnoteReference w:id="2"/>
      </w:r>
      <w:r w:rsidR="00AC5CA2">
        <w:rPr>
          <w:lang w:val="en-US"/>
        </w:rPr>
        <w:t xml:space="preserve"> </w:t>
      </w:r>
      <w:r w:rsidR="00580CC4" w:rsidRPr="00810253">
        <w:rPr>
          <w:lang w:val="en-US"/>
        </w:rPr>
        <w:t xml:space="preserve">Most people </w:t>
      </w:r>
      <w:r w:rsidR="00D22CB5">
        <w:rPr>
          <w:lang w:val="en-US"/>
        </w:rPr>
        <w:t xml:space="preserve">earn </w:t>
      </w:r>
      <w:r w:rsidR="00334EE5">
        <w:rPr>
          <w:lang w:val="en-US"/>
        </w:rPr>
        <w:t xml:space="preserve">labor </w:t>
      </w:r>
      <w:r w:rsidR="00580CC4" w:rsidRPr="00810253">
        <w:rPr>
          <w:lang w:val="en-US"/>
        </w:rPr>
        <w:t xml:space="preserve">income </w:t>
      </w:r>
      <w:r w:rsidR="00334EE5">
        <w:rPr>
          <w:lang w:val="en-US"/>
        </w:rPr>
        <w:t xml:space="preserve">while some also have capital </w:t>
      </w:r>
      <w:r w:rsidR="00580CC4" w:rsidRPr="00810253">
        <w:rPr>
          <w:lang w:val="en-US"/>
        </w:rPr>
        <w:t>inc</w:t>
      </w:r>
      <w:r w:rsidR="00580CC4" w:rsidRPr="00D74E46">
        <w:rPr>
          <w:lang w:val="en-US"/>
        </w:rPr>
        <w:t xml:space="preserve">ome.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consume.</w:t>
      </w:r>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157FAFCE" w:rsidR="009B2515" w:rsidRDefault="007C739D" w:rsidP="006A2614">
      <w:pPr>
        <w:pStyle w:val="Beschriftung"/>
        <w:rPr>
          <w:i/>
          <w:lang w:val="en-US"/>
        </w:rPr>
      </w:pPr>
      <w:bookmarkStart w:id="4" w:name="_Ref417324633"/>
      <w:bookmarkStart w:id="5"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55532B">
        <w:rPr>
          <w:noProof/>
          <w:sz w:val="24"/>
          <w:lang w:val="en-US"/>
        </w:rPr>
        <w:t>1</w:t>
      </w:r>
      <w:r w:rsidRPr="007C739D">
        <w:rPr>
          <w:sz w:val="24"/>
          <w:lang w:val="en-US"/>
        </w:rPr>
        <w:fldChar w:fldCharType="end"/>
      </w:r>
      <w:bookmarkEnd w:id="4"/>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r w:rsidR="00504E29">
        <w:rPr>
          <w:i/>
          <w:lang w:val="en-US"/>
        </w:rPr>
        <w:t>,</w:t>
      </w:r>
      <w:r w:rsidR="00674AD5">
        <w:rPr>
          <w:i/>
          <w:lang w:val="en-US"/>
        </w:rPr>
        <w:t xml:space="preserve"> </w:t>
      </w:r>
      <w:r w:rsidR="003163BA" w:rsidRPr="007A5603">
        <w:rPr>
          <w:i/>
          <w:lang w:val="en-US"/>
        </w:rPr>
        <w:t>44), own diagram</w:t>
      </w:r>
      <w:bookmarkEnd w:id="5"/>
    </w:p>
    <w:p w14:paraId="190EAEE1" w14:textId="5216A5C4" w:rsidR="00CF0E6A" w:rsidRPr="00871BAC" w:rsidRDefault="00CF0E6A" w:rsidP="00871BAC">
      <w:pPr>
        <w:pStyle w:val="indent"/>
        <w:jc w:val="both"/>
        <w:rPr>
          <w:rFonts w:ascii="Lucida Sans" w:hAnsi="Lucida Sans"/>
          <w:sz w:val="19"/>
          <w:szCs w:val="19"/>
          <w:lang w:val="en-US"/>
        </w:rPr>
      </w:pPr>
      <w:r w:rsidRPr="00B14648">
        <w:rPr>
          <w:rFonts w:ascii="Lucida Sans" w:hAnsi="Lucida Sans"/>
          <w:sz w:val="19"/>
          <w:szCs w:val="19"/>
          <w:lang w:val="en-US"/>
        </w:rPr>
        <w:t>With tax data</w:t>
      </w:r>
      <w:r>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Pr>
          <w:rFonts w:ascii="Lucida Sans" w:hAnsi="Lucida Sans"/>
          <w:i/>
          <w:sz w:val="19"/>
          <w:szCs w:val="19"/>
          <w:lang w:val="en-US"/>
        </w:rPr>
        <w:t>key</w:t>
      </w:r>
      <w:r w:rsidRPr="00B14648">
        <w:rPr>
          <w:rFonts w:ascii="Lucida Sans" w:hAnsi="Lucida Sans"/>
          <w:i/>
          <w:sz w:val="19"/>
          <w:szCs w:val="19"/>
          <w:lang w:val="en-US"/>
        </w:rPr>
        <w:t xml:space="preserve"> measures</w:t>
      </w:r>
      <w:r>
        <w:rPr>
          <w:rFonts w:ascii="Lucida Sans" w:hAnsi="Lucida Sans"/>
          <w:sz w:val="19"/>
          <w:szCs w:val="19"/>
          <w:lang w:val="en-US"/>
        </w:rPr>
        <w:t xml:space="preserve"> are strongly </w:t>
      </w:r>
      <w:r w:rsidRPr="00B14648">
        <w:rPr>
          <w:rFonts w:ascii="Lucida Sans" w:hAnsi="Lucida Sans"/>
          <w:sz w:val="19"/>
          <w:szCs w:val="19"/>
          <w:lang w:val="en-US"/>
        </w:rPr>
        <w:t xml:space="preserve">data-driven, because tax data </w:t>
      </w:r>
      <w:r>
        <w:rPr>
          <w:rFonts w:ascii="Lucida Sans" w:hAnsi="Lucida Sans"/>
          <w:sz w:val="19"/>
          <w:szCs w:val="19"/>
          <w:lang w:val="en-US"/>
        </w:rPr>
        <w:t>are</w:t>
      </w:r>
      <w:r w:rsidRPr="00B14648">
        <w:rPr>
          <w:rFonts w:ascii="Lucida Sans" w:hAnsi="Lucida Sans"/>
          <w:sz w:val="19"/>
          <w:szCs w:val="19"/>
          <w:lang w:val="en-US"/>
        </w:rPr>
        <w:t xml:space="preserve"> collected </w:t>
      </w:r>
      <w:r>
        <w:rPr>
          <w:rFonts w:ascii="Lucida Sans" w:hAnsi="Lucida Sans"/>
          <w:sz w:val="19"/>
          <w:szCs w:val="19"/>
          <w:lang w:val="en-US"/>
        </w:rPr>
        <w:t>for</w:t>
      </w:r>
      <w:r w:rsidRPr="00B14648">
        <w:rPr>
          <w:rFonts w:ascii="Lucida Sans" w:hAnsi="Lucida Sans"/>
          <w:sz w:val="19"/>
          <w:szCs w:val="19"/>
          <w:lang w:val="en-US"/>
        </w:rPr>
        <w:t xml:space="preserve"> administrative</w:t>
      </w:r>
      <w:r w:rsidR="00AB2519">
        <w:rPr>
          <w:rFonts w:ascii="Lucida Sans" w:hAnsi="Lucida Sans"/>
          <w:sz w:val="19"/>
          <w:szCs w:val="19"/>
          <w:lang w:val="en-US"/>
        </w:rPr>
        <w:t xml:space="preserve"> and not for scientific</w:t>
      </w:r>
      <w:r w:rsidRPr="00B14648">
        <w:rPr>
          <w:rFonts w:ascii="Lucida Sans" w:hAnsi="Lucida Sans"/>
          <w:sz w:val="19"/>
          <w:szCs w:val="19"/>
          <w:lang w:val="en-US"/>
        </w:rPr>
        <w:t xml:space="preserve"> purpose</w:t>
      </w:r>
      <w:r>
        <w:rPr>
          <w:rFonts w:ascii="Lucida Sans" w:hAnsi="Lucida Sans"/>
          <w:sz w:val="19"/>
          <w:szCs w:val="19"/>
          <w:lang w:val="en-US"/>
        </w:rPr>
        <w:t>s</w:t>
      </w:r>
      <w:r w:rsidRPr="00B14648">
        <w:rPr>
          <w:rFonts w:ascii="Lucida Sans" w:hAnsi="Lucida Sans"/>
          <w:sz w:val="19"/>
          <w:szCs w:val="19"/>
          <w:lang w:val="en-US"/>
        </w:rPr>
        <w:t xml:space="preserve">. </w:t>
      </w:r>
      <w:r>
        <w:rPr>
          <w:rFonts w:ascii="Lucida Sans" w:hAnsi="Lucida Sans"/>
          <w:sz w:val="19"/>
          <w:szCs w:val="19"/>
          <w:lang w:val="en-US"/>
        </w:rPr>
        <w:t>T</w:t>
      </w:r>
      <w:r w:rsidRPr="00B14648">
        <w:rPr>
          <w:rFonts w:ascii="Lucida Sans" w:hAnsi="Lucida Sans"/>
          <w:sz w:val="19"/>
          <w:szCs w:val="19"/>
          <w:lang w:val="en-US"/>
        </w:rPr>
        <w:t xml:space="preserve">ax statistics are </w:t>
      </w:r>
      <w:r>
        <w:rPr>
          <w:rFonts w:ascii="Lucida Sans" w:hAnsi="Lucida Sans"/>
          <w:sz w:val="19"/>
          <w:szCs w:val="19"/>
          <w:lang w:val="en-US"/>
        </w:rPr>
        <w:t>often easily</w:t>
      </w:r>
      <w:r w:rsidRPr="00B14648">
        <w:rPr>
          <w:rFonts w:ascii="Lucida Sans" w:hAnsi="Lucida Sans"/>
          <w:sz w:val="19"/>
          <w:szCs w:val="19"/>
          <w:lang w:val="en-US"/>
        </w:rPr>
        <w:t xml:space="preserve"> available in</w:t>
      </w:r>
      <w:r>
        <w:rPr>
          <w:rFonts w:ascii="Lucida Sans" w:hAnsi="Lucida Sans"/>
          <w:sz w:val="19"/>
          <w:szCs w:val="19"/>
          <w:lang w:val="en-US"/>
        </w:rPr>
        <w:t xml:space="preserve"> </w:t>
      </w:r>
      <w:r w:rsidR="00D22CB5">
        <w:rPr>
          <w:rFonts w:ascii="Lucida Sans" w:hAnsi="Lucida Sans"/>
          <w:sz w:val="19"/>
          <w:szCs w:val="19"/>
          <w:lang w:val="en-US"/>
        </w:rPr>
        <w:t>an</w:t>
      </w:r>
      <w:r>
        <w:rPr>
          <w:rFonts w:ascii="Lucida Sans" w:hAnsi="Lucida Sans"/>
          <w:sz w:val="19"/>
          <w:szCs w:val="19"/>
          <w:lang w:val="en-US"/>
        </w:rPr>
        <w:t xml:space="preserve"> </w:t>
      </w:r>
      <w:r w:rsidRPr="00B14648">
        <w:rPr>
          <w:rFonts w:ascii="Lucida Sans" w:hAnsi="Lucida Sans"/>
          <w:sz w:val="19"/>
          <w:szCs w:val="19"/>
          <w:lang w:val="en-US"/>
        </w:rPr>
        <w:t>aggregated form</w:t>
      </w:r>
      <w:r>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Pr>
          <w:rFonts w:ascii="Lucida Sans" w:hAnsi="Lucida Sans"/>
          <w:sz w:val="19"/>
          <w:szCs w:val="19"/>
          <w:lang w:val="en-US"/>
        </w:rPr>
        <w:t>, but without any information on individuals</w:t>
      </w:r>
      <w:r w:rsidRPr="00B14648">
        <w:rPr>
          <w:rFonts w:ascii="Lucida Sans" w:hAnsi="Lucida Sans"/>
          <w:sz w:val="19"/>
          <w:szCs w:val="19"/>
          <w:lang w:val="en-US"/>
        </w:rPr>
        <w:t xml:space="preserve">. The missing link on the </w:t>
      </w:r>
      <w:r>
        <w:rPr>
          <w:rFonts w:ascii="Lucida Sans" w:hAnsi="Lucida Sans"/>
          <w:sz w:val="19"/>
          <w:szCs w:val="19"/>
          <w:lang w:val="en-US"/>
        </w:rPr>
        <w:t>micro</w:t>
      </w:r>
      <w:r w:rsidRPr="00B14648">
        <w:rPr>
          <w:rFonts w:ascii="Lucida Sans" w:hAnsi="Lucida Sans"/>
          <w:sz w:val="19"/>
          <w:szCs w:val="19"/>
          <w:lang w:val="en-US"/>
        </w:rPr>
        <w:t xml:space="preserve"> level implies therefore </w:t>
      </w:r>
      <w:r>
        <w:rPr>
          <w:rFonts w:ascii="Lucida Sans" w:hAnsi="Lucida Sans"/>
          <w:sz w:val="19"/>
          <w:szCs w:val="19"/>
          <w:lang w:val="en-US"/>
        </w:rPr>
        <w:t>that there is no</w:t>
      </w:r>
      <w:r w:rsidRPr="00B14648">
        <w:rPr>
          <w:rFonts w:ascii="Lucida Sans" w:hAnsi="Lucida Sans"/>
          <w:sz w:val="19"/>
          <w:szCs w:val="19"/>
          <w:lang w:val="en-US"/>
        </w:rPr>
        <w:t xml:space="preserve"> possibility </w:t>
      </w:r>
      <w:r>
        <w:rPr>
          <w:rFonts w:ascii="Lucida Sans" w:hAnsi="Lucida Sans"/>
          <w:sz w:val="19"/>
          <w:szCs w:val="19"/>
          <w:lang w:val="en-US"/>
        </w:rPr>
        <w:t>of doing</w:t>
      </w:r>
      <w:r w:rsidRPr="00B14648">
        <w:rPr>
          <w:rFonts w:ascii="Lucida Sans" w:hAnsi="Lucida Sans"/>
          <w:sz w:val="19"/>
          <w:szCs w:val="19"/>
          <w:lang w:val="en-US"/>
        </w:rPr>
        <w:t xml:space="preserve"> a conjoint analysis of i</w:t>
      </w:r>
      <w:r>
        <w:rPr>
          <w:rFonts w:ascii="Lucida Sans" w:hAnsi="Lucida Sans"/>
          <w:sz w:val="19"/>
          <w:szCs w:val="19"/>
          <w:lang w:val="en-US"/>
        </w:rPr>
        <w:t>ncome and wealth.</w:t>
      </w:r>
      <w:r w:rsidRPr="00B14648">
        <w:rPr>
          <w:rFonts w:ascii="Lucida Sans" w:hAnsi="Lucida Sans"/>
          <w:sz w:val="19"/>
          <w:szCs w:val="19"/>
          <w:lang w:val="en-US"/>
        </w:rPr>
        <w:t xml:space="preserve"> </w:t>
      </w:r>
      <w:r>
        <w:rPr>
          <w:rFonts w:ascii="Lucida Sans" w:hAnsi="Lucida Sans"/>
          <w:sz w:val="19"/>
          <w:szCs w:val="19"/>
          <w:lang w:val="en-US"/>
        </w:rPr>
        <w:t>Researchers therefore are only able to analyze</w:t>
      </w:r>
      <w:r w:rsidRPr="00B14648">
        <w:rPr>
          <w:rFonts w:ascii="Lucida Sans" w:hAnsi="Lucida Sans"/>
          <w:sz w:val="19"/>
          <w:szCs w:val="19"/>
          <w:lang w:val="en-US"/>
        </w:rPr>
        <w:t xml:space="preserve"> </w:t>
      </w:r>
      <w:r>
        <w:rPr>
          <w:rFonts w:ascii="Lucida Sans" w:hAnsi="Lucida Sans"/>
          <w:sz w:val="19"/>
          <w:szCs w:val="19"/>
          <w:lang w:val="en-US"/>
        </w:rPr>
        <w:t>the distribution of</w:t>
      </w:r>
      <w:r w:rsidRPr="00B14648">
        <w:rPr>
          <w:rFonts w:ascii="Lucida Sans" w:hAnsi="Lucida Sans"/>
          <w:sz w:val="19"/>
          <w:szCs w:val="19"/>
          <w:lang w:val="en-US"/>
        </w:rPr>
        <w:t xml:space="preserve"> </w:t>
      </w:r>
      <w:r>
        <w:rPr>
          <w:rFonts w:ascii="Lucida Sans" w:hAnsi="Lucida Sans"/>
          <w:sz w:val="19"/>
          <w:szCs w:val="19"/>
          <w:lang w:val="en-US"/>
        </w:rPr>
        <w:t xml:space="preserve">either </w:t>
      </w:r>
      <w:r w:rsidRPr="00B14648">
        <w:rPr>
          <w:rFonts w:ascii="Lucida Sans" w:hAnsi="Lucida Sans"/>
          <w:sz w:val="19"/>
          <w:szCs w:val="19"/>
          <w:lang w:val="en-US"/>
        </w:rPr>
        <w:t>income or wealth</w:t>
      </w:r>
      <w:r>
        <w:rPr>
          <w:rFonts w:ascii="Lucida Sans" w:hAnsi="Lucida Sans"/>
          <w:sz w:val="19"/>
          <w:szCs w:val="19"/>
          <w:lang w:val="en-US"/>
        </w:rPr>
        <w:t>, but not both simultaneously</w:t>
      </w:r>
      <w:r w:rsidRPr="00B14648">
        <w:rPr>
          <w:rFonts w:ascii="Lucida Sans" w:hAnsi="Lucida Sans"/>
          <w:sz w:val="19"/>
          <w:szCs w:val="19"/>
          <w:lang w:val="en-US"/>
        </w:rPr>
        <w:t>.</w:t>
      </w:r>
      <w:r>
        <w:rPr>
          <w:rFonts w:ascii="Lucida Sans" w:hAnsi="Lucida Sans"/>
          <w:sz w:val="19"/>
          <w:szCs w:val="19"/>
          <w:lang w:val="en-US"/>
        </w:rPr>
        <w:t xml:space="preserve"> In addition, i</w:t>
      </w:r>
      <w:r w:rsidRPr="00B14648">
        <w:rPr>
          <w:rFonts w:ascii="Lucida Sans" w:hAnsi="Lucida Sans"/>
          <w:sz w:val="19"/>
          <w:szCs w:val="19"/>
          <w:lang w:val="en-US"/>
        </w:rPr>
        <w:t>nformation on</w:t>
      </w:r>
      <w:r>
        <w:rPr>
          <w:rFonts w:ascii="Lucida Sans" w:hAnsi="Lucida Sans"/>
          <w:sz w:val="19"/>
          <w:szCs w:val="19"/>
          <w:lang w:val="en-US"/>
        </w:rPr>
        <w:t xml:space="preserve"> consumption is missing entirely. </w:t>
      </w:r>
      <w:r w:rsidRPr="00B14648">
        <w:rPr>
          <w:rFonts w:ascii="Lucida Sans" w:hAnsi="Lucida Sans"/>
          <w:sz w:val="19"/>
          <w:szCs w:val="19"/>
          <w:lang w:val="en-US"/>
        </w:rPr>
        <w:t xml:space="preserve">The definition of </w:t>
      </w:r>
      <w:r>
        <w:rPr>
          <w:rFonts w:ascii="Lucida Sans" w:hAnsi="Lucida Sans"/>
          <w:sz w:val="19"/>
          <w:szCs w:val="19"/>
          <w:lang w:val="en-US"/>
        </w:rPr>
        <w:t>key</w:t>
      </w:r>
      <w:r w:rsidRPr="00B14648">
        <w:rPr>
          <w:rFonts w:ascii="Lucida Sans" w:hAnsi="Lucida Sans"/>
          <w:sz w:val="19"/>
          <w:szCs w:val="19"/>
          <w:lang w:val="en-US"/>
        </w:rPr>
        <w:t xml:space="preserve"> measures </w:t>
      </w:r>
      <w:r>
        <w:rPr>
          <w:rFonts w:ascii="Lucida Sans" w:hAnsi="Lucida Sans"/>
          <w:sz w:val="19"/>
          <w:szCs w:val="19"/>
          <w:lang w:val="en-US"/>
        </w:rPr>
        <w:t xml:space="preserve">is </w:t>
      </w:r>
      <w:r w:rsidRPr="00B14648">
        <w:rPr>
          <w:rFonts w:ascii="Lucida Sans" w:hAnsi="Lucida Sans"/>
          <w:sz w:val="19"/>
          <w:szCs w:val="19"/>
          <w:lang w:val="en-US"/>
        </w:rPr>
        <w:t>often restricted</w:t>
      </w:r>
      <w:r>
        <w:rPr>
          <w:rFonts w:ascii="Lucida Sans" w:hAnsi="Lucida Sans"/>
          <w:sz w:val="19"/>
          <w:szCs w:val="19"/>
          <w:lang w:val="en-US"/>
        </w:rPr>
        <w:t xml:space="preserve"> too</w:t>
      </w:r>
      <w:r w:rsidRPr="00B14648">
        <w:rPr>
          <w:rFonts w:ascii="Lucida Sans" w:hAnsi="Lucida Sans"/>
          <w:sz w:val="19"/>
          <w:szCs w:val="19"/>
          <w:lang w:val="en-US"/>
        </w:rPr>
        <w:t>, because only tax</w:t>
      </w:r>
      <w:r>
        <w:rPr>
          <w:rFonts w:ascii="Lucida Sans" w:hAnsi="Lucida Sans"/>
          <w:sz w:val="19"/>
          <w:szCs w:val="19"/>
          <w:lang w:val="en-US"/>
        </w:rPr>
        <w:t>-relevant</w:t>
      </w:r>
      <w:r w:rsidRPr="00B14648">
        <w:rPr>
          <w:rFonts w:ascii="Lucida Sans" w:hAnsi="Lucida Sans"/>
          <w:sz w:val="19"/>
          <w:szCs w:val="19"/>
          <w:lang w:val="en-US"/>
        </w:rPr>
        <w:t xml:space="preserve"> measures a</w:t>
      </w:r>
      <w:r>
        <w:rPr>
          <w:rFonts w:ascii="Lucida Sans" w:hAnsi="Lucida Sans"/>
          <w:sz w:val="19"/>
          <w:szCs w:val="19"/>
          <w:lang w:val="en-US"/>
        </w:rPr>
        <w:t xml:space="preserve">re reported. Taxable incomes in Switzerland for example include direct social transfers (e.g. rents), but no mean-tested benefits (e.g. </w:t>
      </w:r>
      <w:r>
        <w:rPr>
          <w:rFonts w:ascii="Lucida Sans" w:hAnsi="Lucida Sans"/>
          <w:sz w:val="19"/>
          <w:szCs w:val="19"/>
          <w:lang w:val="en-US"/>
        </w:rPr>
        <w:lastRenderedPageBreak/>
        <w:t xml:space="preserve">social assistance) and taxes are not subtracted. Thus, a researcher using tax data can look at neither a pre- nor a post-transfer measure (see </w:t>
      </w:r>
      <w:r>
        <w:rPr>
          <w:rFonts w:ascii="Lucida Sans" w:hAnsi="Lucida Sans"/>
          <w:sz w:val="19"/>
          <w:szCs w:val="19"/>
          <w:lang w:val="en-US"/>
        </w:rPr>
        <w:fldChar w:fldCharType="begin"/>
      </w:r>
      <w:r>
        <w:rPr>
          <w:rFonts w:ascii="Lucida Sans" w:hAnsi="Lucida Sans"/>
          <w:sz w:val="19"/>
          <w:szCs w:val="19"/>
          <w:lang w:val="en-US"/>
        </w:rPr>
        <w:instrText xml:space="preserve"> REF _Ref417324633 \h  \* MERGEFORMAT </w:instrText>
      </w:r>
      <w:r>
        <w:rPr>
          <w:rFonts w:ascii="Lucida Sans" w:hAnsi="Lucida Sans"/>
          <w:sz w:val="19"/>
          <w:szCs w:val="19"/>
          <w:lang w:val="en-US"/>
        </w:rPr>
      </w:r>
      <w:r>
        <w:rPr>
          <w:rFonts w:ascii="Lucida Sans" w:hAnsi="Lucida Sans"/>
          <w:sz w:val="19"/>
          <w:szCs w:val="19"/>
          <w:lang w:val="en-US"/>
        </w:rPr>
        <w:fldChar w:fldCharType="separate"/>
      </w:r>
      <w:r w:rsidR="0055532B" w:rsidRPr="0055532B">
        <w:rPr>
          <w:rFonts w:ascii="Lucida Sans" w:hAnsi="Lucida Sans"/>
          <w:sz w:val="19"/>
          <w:szCs w:val="19"/>
          <w:lang w:val="en-US"/>
        </w:rPr>
        <w:t>Figure 1</w:t>
      </w:r>
      <w:r>
        <w:rPr>
          <w:rFonts w:ascii="Lucida Sans" w:hAnsi="Lucida Sans"/>
          <w:sz w:val="19"/>
          <w:szCs w:val="19"/>
          <w:lang w:val="en-US"/>
        </w:rPr>
        <w:fldChar w:fldCharType="end"/>
      </w:r>
      <w:r w:rsidR="00AB2519">
        <w:rPr>
          <w:rFonts w:ascii="Lucida Sans" w:hAnsi="Lucida Sans"/>
          <w:sz w:val="19"/>
          <w:szCs w:val="19"/>
          <w:lang w:val="en-US"/>
        </w:rPr>
        <w:t xml:space="preserve">). </w:t>
      </w:r>
      <w:r>
        <w:rPr>
          <w:rFonts w:ascii="Lucida Sans" w:hAnsi="Lucida Sans"/>
          <w:sz w:val="19"/>
          <w:szCs w:val="19"/>
          <w:lang w:val="en-US"/>
        </w:rPr>
        <w:t>Taxable income is rather something in between.</w:t>
      </w:r>
      <w:r w:rsidRPr="00B14648">
        <w:rPr>
          <w:rFonts w:ascii="Lucida Sans" w:hAnsi="Lucida Sans"/>
          <w:sz w:val="19"/>
          <w:szCs w:val="19"/>
          <w:lang w:val="en-US"/>
        </w:rPr>
        <w:t xml:space="preserve"> Furthermore</w:t>
      </w:r>
      <w:r>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Pr>
          <w:rFonts w:ascii="Lucida Sans" w:hAnsi="Lucida Sans"/>
          <w:sz w:val="19"/>
          <w:szCs w:val="19"/>
          <w:lang w:val="en-US"/>
        </w:rPr>
        <w:t xml:space="preserve">ures, which can bias the result, when deductions change over time. The situation is far better with micro tax data. If income and wealth are taxed, a complete conjoint distributional analysis is possible. Key measures can also be constructed quite flexibly, because individual tax data contain information on pre-tax income (before deductions) as well as most important expenditures like taxes. However, detailed information on consumption is still missing. </w:t>
      </w:r>
      <w:r w:rsidRPr="008327C0">
        <w:rPr>
          <w:rFonts w:ascii="Lucida Sans" w:hAnsi="Lucida Sans"/>
          <w:sz w:val="19"/>
          <w:szCs w:val="19"/>
          <w:lang w:val="en-US"/>
        </w:rPr>
        <w:t>Nonetheless, with respect</w:t>
      </w:r>
      <w:r>
        <w:rPr>
          <w:rFonts w:ascii="Lucida Sans" w:hAnsi="Lucida Sans"/>
          <w:sz w:val="19"/>
          <w:szCs w:val="19"/>
          <w:lang w:val="en-US"/>
        </w:rPr>
        <w:t xml:space="preserve"> to</w:t>
      </w:r>
      <w:r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5A5B21F6" w14:textId="5298A264" w:rsidR="00B07E46" w:rsidRDefault="00984DA4" w:rsidP="004876AF">
      <w:pPr>
        <w:jc w:val="both"/>
        <w:rPr>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a of inequality measures</w:t>
      </w:r>
      <w:r w:rsidR="004808EC">
        <w:rPr>
          <w:lang w:val="en-US"/>
        </w:rPr>
        <w:t xml:space="preserve"> with different proprieties (</w:t>
      </w:r>
      <w:proofErr w:type="spellStart"/>
      <w:r w:rsidR="004808EC">
        <w:rPr>
          <w:lang w:val="en-US"/>
        </w:rPr>
        <w:t>Hao</w:t>
      </w:r>
      <w:proofErr w:type="spellEnd"/>
      <w:r w:rsidR="004808EC">
        <w:rPr>
          <w:lang w:val="en-US"/>
        </w:rPr>
        <w:t xml:space="preserve"> </w:t>
      </w:r>
      <w:r w:rsidR="00CC00ED">
        <w:rPr>
          <w:lang w:val="en-US"/>
        </w:rPr>
        <w:t>and</w:t>
      </w:r>
      <w:r w:rsidR="004808EC">
        <w:rPr>
          <w:lang w:val="en-US"/>
        </w:rPr>
        <w:t xml:space="preserve"> </w:t>
      </w:r>
      <w:proofErr w:type="spellStart"/>
      <w:r w:rsidR="004808EC">
        <w:rPr>
          <w:lang w:val="en-US"/>
        </w:rPr>
        <w:t>Naiman</w:t>
      </w:r>
      <w:proofErr w:type="spellEnd"/>
      <w:r w:rsidR="00CC00ED">
        <w:rPr>
          <w:lang w:val="en-US"/>
        </w:rPr>
        <w:t>,</w:t>
      </w:r>
      <w:r w:rsidR="004808EC">
        <w:rPr>
          <w:lang w:val="en-US"/>
        </w:rPr>
        <w:t xml:space="preserve"> 2010</w:t>
      </w:r>
      <w:r w:rsidR="00CC00ED">
        <w:rPr>
          <w:lang w:val="en-US"/>
        </w:rPr>
        <w:t>; Cowell, 2011</w:t>
      </w:r>
      <w:r w:rsidR="004808EC">
        <w:rPr>
          <w:lang w:val="en-US"/>
        </w:rPr>
        <w:t>)</w:t>
      </w:r>
      <w:r w:rsidR="00767EB4">
        <w:rPr>
          <w:lang w:val="en-US"/>
        </w:rPr>
        <w:t>.</w:t>
      </w:r>
      <w:r w:rsidR="00B07E46">
        <w:rPr>
          <w:lang w:val="en-US"/>
        </w:rPr>
        <w:t xml:space="preserve"> </w:t>
      </w:r>
      <w:r w:rsidR="00B07E46" w:rsidRPr="00676E3F">
        <w:rPr>
          <w:lang w:val="en-US"/>
        </w:rPr>
        <w:t xml:space="preserve">Widely used in social sciences are </w:t>
      </w:r>
      <w:r w:rsidR="00B07E46" w:rsidRPr="00141B1B">
        <w:rPr>
          <w:i/>
          <w:lang w:val="en-US"/>
        </w:rPr>
        <w:t>quantile function</w:t>
      </w:r>
      <w:r w:rsidR="00B07E46">
        <w:rPr>
          <w:lang w:val="en-US"/>
        </w:rPr>
        <w:t>-</w:t>
      </w:r>
      <w:r w:rsidR="00B07E46" w:rsidRPr="00676E3F">
        <w:rPr>
          <w:lang w:val="en-US"/>
        </w:rPr>
        <w:t xml:space="preserve">based measures like </w:t>
      </w:r>
      <w:r w:rsidR="00B07E46" w:rsidRPr="00141B1B">
        <w:rPr>
          <w:i/>
          <w:lang w:val="en-US"/>
        </w:rPr>
        <w:t>t</w:t>
      </w:r>
      <w:r w:rsidR="00B07E46">
        <w:rPr>
          <w:i/>
          <w:lang w:val="en-US"/>
        </w:rPr>
        <w:t>op income shares, t</w:t>
      </w:r>
      <w:r w:rsidR="00B07E46" w:rsidRPr="00141B1B">
        <w:rPr>
          <w:i/>
          <w:lang w:val="en-US"/>
        </w:rPr>
        <w:t xml:space="preserve">he quantile ratio or the </w:t>
      </w:r>
      <w:r w:rsidR="00B07E46">
        <w:rPr>
          <w:i/>
          <w:lang w:val="en-US"/>
        </w:rPr>
        <w:t>G</w:t>
      </w:r>
      <w:r w:rsidR="00B07E46" w:rsidRPr="00141B1B">
        <w:rPr>
          <w:i/>
          <w:lang w:val="en-US"/>
        </w:rPr>
        <w:t>ini</w:t>
      </w:r>
      <w:r w:rsidR="00B07E46">
        <w:rPr>
          <w:i/>
          <w:lang w:val="en-US"/>
        </w:rPr>
        <w:t xml:space="preserve"> </w:t>
      </w:r>
      <w:r w:rsidR="00B07E46" w:rsidRPr="00141B1B">
        <w:rPr>
          <w:i/>
          <w:lang w:val="en-US"/>
        </w:rPr>
        <w:t>coefficient</w:t>
      </w:r>
      <w:r w:rsidR="00B07E46" w:rsidRPr="00676E3F">
        <w:rPr>
          <w:lang w:val="en-US"/>
        </w:rPr>
        <w:t xml:space="preserve">, which is </w:t>
      </w:r>
      <w:r w:rsidR="00B07E46" w:rsidRPr="00845A7E">
        <w:rPr>
          <w:lang w:val="en-US"/>
        </w:rPr>
        <w:t>undoubt</w:t>
      </w:r>
      <w:r w:rsidR="00B07E46">
        <w:rPr>
          <w:lang w:val="en-US"/>
        </w:rPr>
        <w:t>ed</w:t>
      </w:r>
      <w:r w:rsidR="00B07E46" w:rsidRPr="00845A7E">
        <w:rPr>
          <w:lang w:val="en-US"/>
        </w:rPr>
        <w:t>ly</w:t>
      </w:r>
      <w:r w:rsidR="00B07E46">
        <w:rPr>
          <w:lang w:val="en-US"/>
        </w:rPr>
        <w:t xml:space="preserve"> </w:t>
      </w:r>
      <w:r w:rsidR="00B07E46" w:rsidRPr="00676E3F">
        <w:rPr>
          <w:lang w:val="en-US"/>
        </w:rPr>
        <w:t xml:space="preserve">the most prominent inequality measure in the academic literature </w:t>
      </w:r>
      <w:r w:rsidR="00B07E46">
        <w:rPr>
          <w:lang w:val="en-US"/>
        </w:rPr>
        <w:t>as well as</w:t>
      </w:r>
      <w:r w:rsidR="00B07E46" w:rsidRPr="00676E3F">
        <w:rPr>
          <w:lang w:val="en-US"/>
        </w:rPr>
        <w:t xml:space="preserve"> </w:t>
      </w:r>
      <w:r w:rsidR="00B07E46">
        <w:rPr>
          <w:lang w:val="en-US"/>
        </w:rPr>
        <w:t xml:space="preserve">for </w:t>
      </w:r>
      <w:r w:rsidR="00B07E46" w:rsidRPr="00676E3F">
        <w:rPr>
          <w:lang w:val="en-US"/>
        </w:rPr>
        <w:t>government statistics.</w:t>
      </w:r>
      <w:r w:rsidR="00B07E46">
        <w:rPr>
          <w:lang w:val="en-US"/>
        </w:rPr>
        <w:t xml:space="preserve"> </w:t>
      </w:r>
      <w:r w:rsidR="00B07E46" w:rsidRPr="00676E3F">
        <w:rPr>
          <w:lang w:val="en-US"/>
        </w:rPr>
        <w:t>As it is derived from the Lorenz</w:t>
      </w:r>
      <w:r w:rsidR="00B07E46">
        <w:rPr>
          <w:lang w:val="en-US"/>
        </w:rPr>
        <w:t xml:space="preserve"> </w:t>
      </w:r>
      <w:r w:rsidR="00B07E46" w:rsidRPr="00676E3F">
        <w:rPr>
          <w:lang w:val="en-US"/>
        </w:rPr>
        <w:t>curve, the quantified amount of inequality can be described</w:t>
      </w:r>
      <w:r w:rsidR="00B07E46">
        <w:rPr>
          <w:lang w:val="en-US"/>
        </w:rPr>
        <w:t xml:space="preserve"> simply</w:t>
      </w:r>
      <w:r w:rsidR="00B07E46" w:rsidRPr="00676E3F">
        <w:rPr>
          <w:lang w:val="en-US"/>
        </w:rPr>
        <w:t xml:space="preserve"> in a formal and visual way. Therefore the Gini coefficient is easy </w:t>
      </w:r>
      <w:r w:rsidR="00B07E46">
        <w:rPr>
          <w:lang w:val="en-US"/>
        </w:rPr>
        <w:t>to understand</w:t>
      </w:r>
      <w:r w:rsidR="00B07E46" w:rsidRPr="00676E3F">
        <w:rPr>
          <w:lang w:val="en-US"/>
        </w:rPr>
        <w:t xml:space="preserve">. However, several drawbacks are reported in the literature. </w:t>
      </w:r>
      <w:r w:rsidR="00B07E46">
        <w:rPr>
          <w:lang w:val="en-US"/>
        </w:rPr>
        <w:t xml:space="preserve">The </w:t>
      </w:r>
      <w:r w:rsidR="00B07E46" w:rsidRPr="00676E3F">
        <w:rPr>
          <w:lang w:val="en-US"/>
        </w:rPr>
        <w:t>Gini</w:t>
      </w:r>
      <w:r w:rsidR="00B07E46">
        <w:rPr>
          <w:lang w:val="en-US"/>
        </w:rPr>
        <w:t xml:space="preserve"> c</w:t>
      </w:r>
      <w:r w:rsidR="00B07E46" w:rsidRPr="00676E3F">
        <w:rPr>
          <w:lang w:val="en-US"/>
        </w:rPr>
        <w:t>oeffic</w:t>
      </w:r>
      <w:r w:rsidR="00B07E46">
        <w:rPr>
          <w:lang w:val="en-US"/>
        </w:rPr>
        <w:t>i</w:t>
      </w:r>
      <w:r w:rsidR="00B07E46" w:rsidRPr="00676E3F">
        <w:rPr>
          <w:lang w:val="en-US"/>
        </w:rPr>
        <w:t>ent is more sensitive to changes in</w:t>
      </w:r>
      <w:r w:rsidR="00B07E46">
        <w:rPr>
          <w:lang w:val="en-US"/>
        </w:rPr>
        <w:t xml:space="preserve"> the middle of the distribution, which is not necessarily a desired feature</w:t>
      </w:r>
      <w:r w:rsidR="00432B82">
        <w:rPr>
          <w:lang w:val="en-US"/>
        </w:rPr>
        <w:t xml:space="preserve">. </w:t>
      </w:r>
      <w:r w:rsidR="00B07E46">
        <w:rPr>
          <w:lang w:val="en-US"/>
        </w:rPr>
        <w:t>M</w:t>
      </w:r>
      <w:r w:rsidR="00B07E46" w:rsidRPr="00676E3F">
        <w:rPr>
          <w:lang w:val="en-US"/>
        </w:rPr>
        <w:t>ost important</w:t>
      </w:r>
      <w:r w:rsidR="00B07E46">
        <w:rPr>
          <w:lang w:val="en-US"/>
        </w:rPr>
        <w:t>ly, being a single aggregate measure,</w:t>
      </w:r>
      <w:r w:rsidR="00B07E46" w:rsidRPr="00676E3F">
        <w:rPr>
          <w:lang w:val="en-US"/>
        </w:rPr>
        <w:t xml:space="preserve"> the </w:t>
      </w:r>
      <w:r w:rsidR="00B07E46">
        <w:rPr>
          <w:lang w:val="en-US"/>
        </w:rPr>
        <w:t>Gini coefficient cannot tell if it</w:t>
      </w:r>
      <w:r w:rsidR="00B07E46" w:rsidRPr="00676E3F">
        <w:rPr>
          <w:lang w:val="en-US"/>
        </w:rPr>
        <w:t xml:space="preserve"> is driven by a few rich or many poor ind</w:t>
      </w:r>
      <w:r w:rsidR="00B07E46">
        <w:rPr>
          <w:lang w:val="en-US"/>
        </w:rPr>
        <w:t>ividuals. This can be prob</w:t>
      </w:r>
      <w:r w:rsidR="00B07E46" w:rsidRPr="00676E3F">
        <w:rPr>
          <w:lang w:val="en-US"/>
        </w:rPr>
        <w:t>lematic for comparison between countries or over time. In extreme cases two totally different distributions share the same Gini</w:t>
      </w:r>
      <w:r w:rsidR="00B07E46">
        <w:rPr>
          <w:lang w:val="en-US"/>
        </w:rPr>
        <w:t xml:space="preserve"> </w:t>
      </w:r>
      <w:r w:rsidR="00B07E46" w:rsidRPr="00676E3F">
        <w:rPr>
          <w:lang w:val="en-US"/>
        </w:rPr>
        <w:t>coefficient</w:t>
      </w:r>
      <w:r w:rsidR="00B07E46">
        <w:rPr>
          <w:lang w:val="en-US"/>
        </w:rPr>
        <w:t xml:space="preserve"> (Cowell 2011, 69)</w:t>
      </w:r>
      <w:r w:rsidR="00B07E46" w:rsidRPr="00676E3F">
        <w:rPr>
          <w:lang w:val="en-US"/>
        </w:rPr>
        <w:t>.</w:t>
      </w:r>
      <w:r w:rsidR="00B07E46">
        <w:rPr>
          <w:lang w:val="en-US"/>
        </w:rPr>
        <w:t xml:space="preserve"> Another widely used measure</w:t>
      </w:r>
      <w:r w:rsidR="00B07E46" w:rsidRPr="00676E3F">
        <w:rPr>
          <w:lang w:val="en-US"/>
        </w:rPr>
        <w:t xml:space="preserve"> </w:t>
      </w:r>
      <w:r w:rsidR="00B07E46">
        <w:rPr>
          <w:lang w:val="en-US"/>
        </w:rPr>
        <w:t xml:space="preserve">is </w:t>
      </w:r>
      <w:r w:rsidR="00B07E46" w:rsidRPr="00676E3F">
        <w:rPr>
          <w:lang w:val="en-US"/>
        </w:rPr>
        <w:t>the Atkinson index</w:t>
      </w:r>
      <w:r w:rsidR="00B07E46">
        <w:rPr>
          <w:lang w:val="en-US"/>
        </w:rPr>
        <w:t>.</w:t>
      </w:r>
      <w:r w:rsidR="00B07E46" w:rsidRPr="00676E3F">
        <w:rPr>
          <w:lang w:val="en-US"/>
        </w:rPr>
        <w:t xml:space="preserve"> </w:t>
      </w:r>
      <w:r w:rsidR="00B07E46">
        <w:rPr>
          <w:lang w:val="en-US"/>
        </w:rPr>
        <w:t>It</w:t>
      </w:r>
      <w:r w:rsidR="00B07E46" w:rsidRPr="00676E3F">
        <w:rPr>
          <w:lang w:val="en-US"/>
        </w:rPr>
        <w:t xml:space="preserve"> </w:t>
      </w:r>
      <w:r w:rsidR="00B07E46">
        <w:rPr>
          <w:lang w:val="en-US"/>
        </w:rPr>
        <w:t xml:space="preserve">is </w:t>
      </w:r>
      <w:r w:rsidR="00B07E46" w:rsidRPr="00676E3F">
        <w:rPr>
          <w:lang w:val="en-US"/>
        </w:rPr>
        <w:t>derive</w:t>
      </w:r>
      <w:r w:rsidR="00B07E46">
        <w:rPr>
          <w:lang w:val="en-US"/>
        </w:rPr>
        <w:t>d</w:t>
      </w:r>
      <w:r w:rsidR="00B07E46" w:rsidRPr="00676E3F">
        <w:rPr>
          <w:lang w:val="en-US"/>
        </w:rPr>
        <w:t xml:space="preserve"> from</w:t>
      </w:r>
      <w:r w:rsidR="00B07E46">
        <w:rPr>
          <w:lang w:val="en-US"/>
        </w:rPr>
        <w:t xml:space="preserve"> a</w:t>
      </w:r>
      <w:r w:rsidR="00B07E46" w:rsidRPr="00676E3F">
        <w:rPr>
          <w:lang w:val="en-US"/>
        </w:rPr>
        <w:t xml:space="preserve"> </w:t>
      </w:r>
      <w:r w:rsidR="00B07E46" w:rsidRPr="00141B1B">
        <w:rPr>
          <w:i/>
          <w:lang w:val="en-US"/>
        </w:rPr>
        <w:t>social welfare function</w:t>
      </w:r>
      <w:r w:rsidR="00B07E46" w:rsidRPr="00676E3F">
        <w:rPr>
          <w:lang w:val="en-US"/>
        </w:rPr>
        <w:t>. Atkinson (1975</w:t>
      </w:r>
      <w:r w:rsidR="00B07E46">
        <w:rPr>
          <w:lang w:val="en-US"/>
        </w:rPr>
        <w:t>,</w:t>
      </w:r>
      <w:r w:rsidR="00871BAC">
        <w:rPr>
          <w:lang w:val="en-US"/>
        </w:rPr>
        <w:t xml:space="preserve"> </w:t>
      </w:r>
      <w:r w:rsidR="00B07E46" w:rsidRPr="00676E3F">
        <w:rPr>
          <w:lang w:val="en-US"/>
        </w:rPr>
        <w:t>47) noted that inequality “cannot, in general, be measured without introducing social judgments.</w:t>
      </w:r>
      <w:r w:rsidR="00B07E46">
        <w:rPr>
          <w:lang w:val="en-US"/>
        </w:rPr>
        <w:t>”</w:t>
      </w:r>
      <w:r w:rsidR="00B07E46" w:rsidRPr="00676E3F">
        <w:rPr>
          <w:lang w:val="en-US"/>
        </w:rPr>
        <w:t xml:space="preserve"> Measures such as the Gini coefficient are not purely ‘statistical</w:t>
      </w:r>
      <w:r w:rsidR="00B07E46">
        <w:rPr>
          <w:lang w:val="en-US"/>
        </w:rPr>
        <w:t>’</w:t>
      </w:r>
      <w:r w:rsidR="00B07E46" w:rsidRPr="00676E3F">
        <w:rPr>
          <w:lang w:val="en-US"/>
        </w:rPr>
        <w:t xml:space="preserve"> and they embody implicit judgments about the weight to be attached to inequality at different points on the income scale</w:t>
      </w:r>
      <w:r w:rsidR="00B07E46">
        <w:rPr>
          <w:lang w:val="en-US"/>
        </w:rPr>
        <w:t xml:space="preserve"> (i.e. sensitivity in the middle of the distribution)</w:t>
      </w:r>
      <w:r w:rsidR="00B07E46" w:rsidRPr="00676E3F">
        <w:rPr>
          <w:lang w:val="en-US"/>
        </w:rPr>
        <w:t>. Therefore,</w:t>
      </w:r>
      <w:r w:rsidR="00B07E46">
        <w:rPr>
          <w:lang w:val="en-US"/>
        </w:rPr>
        <w:t xml:space="preserve"> the Atkinson index incorporates a sensi</w:t>
      </w:r>
      <w:r w:rsidR="00B07E46" w:rsidRPr="00676E3F">
        <w:rPr>
          <w:lang w:val="en-US"/>
        </w:rPr>
        <w:t>tivity parameter (</w:t>
      </w:r>
      <w:r w:rsidR="00B07E46" w:rsidRPr="00676E3F">
        <w:rPr>
          <w:rFonts w:ascii="Arial" w:hAnsi="Arial" w:cs="Arial"/>
          <w:lang w:val="en-US"/>
        </w:rPr>
        <w:t>ε</w:t>
      </w:r>
      <w:r w:rsidR="00B07E46" w:rsidRPr="00676E3F">
        <w:rPr>
          <w:lang w:val="en-US"/>
        </w:rPr>
        <w:t>)</w:t>
      </w:r>
      <w:r w:rsidR="00B07E46">
        <w:rPr>
          <w:lang w:val="en-US"/>
        </w:rPr>
        <w:t>,</w:t>
      </w:r>
      <w:r w:rsidR="00B07E46" w:rsidRPr="00676E3F">
        <w:rPr>
          <w:lang w:val="en-US"/>
        </w:rPr>
        <w:t xml:space="preserve"> which can range from 0 (me</w:t>
      </w:r>
      <w:r w:rsidR="00B07E46">
        <w:rPr>
          <w:lang w:val="en-US"/>
        </w:rPr>
        <w:t>aning that the researcher is in</w:t>
      </w:r>
      <w:r w:rsidR="00B07E46" w:rsidRPr="00676E3F">
        <w:rPr>
          <w:lang w:val="en-US"/>
        </w:rPr>
        <w:t>different about the nature of the income distribut</w:t>
      </w:r>
      <w:r w:rsidR="00B07E46">
        <w:rPr>
          <w:lang w:val="en-US"/>
        </w:rPr>
        <w:t>ion) to infinity (where the re</w:t>
      </w:r>
      <w:r w:rsidR="00B07E46" w:rsidRPr="00676E3F">
        <w:rPr>
          <w:lang w:val="en-US"/>
        </w:rPr>
        <w:t>searcher is concerned only with the income position of the very lowest</w:t>
      </w:r>
      <w:r w:rsidR="00B07E46">
        <w:rPr>
          <w:lang w:val="en-US"/>
        </w:rPr>
        <w:t>-</w:t>
      </w:r>
      <w:r w:rsidR="00B07E46" w:rsidRPr="00676E3F">
        <w:rPr>
          <w:lang w:val="en-US"/>
        </w:rPr>
        <w:t xml:space="preserve">income group). </w:t>
      </w:r>
      <w:r w:rsidR="00B07E46" w:rsidRPr="00402BE3">
        <w:rPr>
          <w:lang w:val="en-US"/>
        </w:rPr>
        <w:t>One obstacle to using this measure is that the research</w:t>
      </w:r>
      <w:r w:rsidR="00573053">
        <w:rPr>
          <w:lang w:val="en-US"/>
        </w:rPr>
        <w:t>ers</w:t>
      </w:r>
      <w:r w:rsidR="00B07E46" w:rsidRPr="00402BE3">
        <w:rPr>
          <w:lang w:val="en-US"/>
        </w:rPr>
        <w:t xml:space="preserve"> must actively choose, and thus justify, their choice of sensitivity parameter</w:t>
      </w:r>
      <w:r w:rsidR="00B07E46">
        <w:rPr>
          <w:lang w:val="en-US"/>
        </w:rPr>
        <w:t xml:space="preserve">. </w:t>
      </w:r>
      <w:r w:rsidR="00B07E46" w:rsidRPr="00676E3F">
        <w:rPr>
          <w:lang w:val="en-US"/>
        </w:rPr>
        <w:t xml:space="preserve">Similar to the Atkinson index, measures derived from </w:t>
      </w:r>
      <w:r w:rsidR="00B07E46" w:rsidRPr="00141B1B">
        <w:rPr>
          <w:i/>
          <w:lang w:val="en-US"/>
        </w:rPr>
        <w:t>information theory</w:t>
      </w:r>
      <w:r w:rsidR="00B07E46" w:rsidRPr="00676E3F">
        <w:rPr>
          <w:lang w:val="en-US"/>
        </w:rPr>
        <w:t xml:space="preserve"> (</w:t>
      </w:r>
      <w:r w:rsidR="00B07E46">
        <w:rPr>
          <w:lang w:val="en-US"/>
        </w:rPr>
        <w:t xml:space="preserve">e.g. </w:t>
      </w:r>
      <w:r w:rsidR="00B07E46" w:rsidRPr="00676E3F">
        <w:rPr>
          <w:lang w:val="en-US"/>
        </w:rPr>
        <w:t>Theil</w:t>
      </w:r>
      <w:r w:rsidR="00B07E46">
        <w:rPr>
          <w:lang w:val="en-US"/>
        </w:rPr>
        <w:t xml:space="preserve"> i</w:t>
      </w:r>
      <w:r w:rsidR="00B07E46" w:rsidRPr="00676E3F">
        <w:rPr>
          <w:lang w:val="en-US"/>
        </w:rPr>
        <w:t>ndex) incorporate a sensitivity parameter that varies in the weight given to</w:t>
      </w:r>
      <w:r w:rsidR="00B07E46">
        <w:rPr>
          <w:lang w:val="en-US"/>
        </w:rPr>
        <w:t xml:space="preserve"> different</w:t>
      </w:r>
      <w:r w:rsidR="00B07E46" w:rsidRPr="00676E3F">
        <w:rPr>
          <w:lang w:val="en-US"/>
        </w:rPr>
        <w:t xml:space="preserve"> parts of the income spectrum. A beneficial property of </w:t>
      </w:r>
      <w:r w:rsidR="00B07E46">
        <w:rPr>
          <w:lang w:val="en-US"/>
        </w:rPr>
        <w:t>i</w:t>
      </w:r>
      <w:r w:rsidR="00B07E46" w:rsidRPr="00676E3F">
        <w:rPr>
          <w:lang w:val="en-US"/>
        </w:rPr>
        <w:t>nformation theory</w:t>
      </w:r>
      <w:r w:rsidR="00B07E46">
        <w:rPr>
          <w:lang w:val="en-US"/>
        </w:rPr>
        <w:t>-</w:t>
      </w:r>
      <w:r w:rsidR="00B07E46" w:rsidRPr="00676E3F">
        <w:rPr>
          <w:lang w:val="en-US"/>
        </w:rPr>
        <w:t>based measure</w:t>
      </w:r>
      <w:r w:rsidR="00B07E46">
        <w:rPr>
          <w:lang w:val="en-US"/>
        </w:rPr>
        <w:t>s</w:t>
      </w:r>
      <w:r w:rsidR="00B07E46" w:rsidRPr="00676E3F">
        <w:rPr>
          <w:lang w:val="en-US"/>
        </w:rPr>
        <w:t xml:space="preserve"> is that they are decomposable; that is, they can be broken down </w:t>
      </w:r>
      <w:r w:rsidR="00B07E46">
        <w:rPr>
          <w:lang w:val="en-US"/>
        </w:rPr>
        <w:t>in</w:t>
      </w:r>
      <w:r w:rsidR="00B07E46" w:rsidRPr="00676E3F">
        <w:rPr>
          <w:lang w:val="en-US"/>
        </w:rPr>
        <w:t>to component parts (i.e. population subgroups). This enables analys</w:t>
      </w:r>
      <w:r w:rsidR="00B07E46">
        <w:rPr>
          <w:lang w:val="en-US"/>
        </w:rPr>
        <w:t>e</w:t>
      </w:r>
      <w:r w:rsidR="00B07E46" w:rsidRPr="00676E3F">
        <w:rPr>
          <w:lang w:val="en-US"/>
        </w:rPr>
        <w:t>s of between</w:t>
      </w:r>
      <w:r w:rsidR="00B07E46" w:rsidRPr="00676E3F">
        <w:rPr>
          <w:rFonts w:ascii="Cambria Math" w:hAnsi="Cambria Math" w:cs="Cambria Math"/>
          <w:lang w:val="en-US"/>
        </w:rPr>
        <w:t>‐</w:t>
      </w:r>
      <w:r w:rsidR="00B07E46" w:rsidRPr="00676E3F">
        <w:rPr>
          <w:lang w:val="en-US"/>
        </w:rPr>
        <w:t xml:space="preserve"> and within</w:t>
      </w:r>
      <w:r w:rsidR="00B07E46" w:rsidRPr="00676E3F">
        <w:rPr>
          <w:rFonts w:ascii="Cambria Math" w:hAnsi="Cambria Math" w:cs="Cambria Math"/>
          <w:lang w:val="en-US"/>
        </w:rPr>
        <w:t>‐</w:t>
      </w:r>
      <w:r w:rsidR="00B07E46">
        <w:rPr>
          <w:lang w:val="en-US"/>
        </w:rPr>
        <w:t>group</w:t>
      </w:r>
      <w:r w:rsidR="00B07E46" w:rsidRPr="00676E3F">
        <w:rPr>
          <w:lang w:val="en-US"/>
        </w:rPr>
        <w:t xml:space="preserve"> effects</w:t>
      </w:r>
      <w:r w:rsidR="00B07E46">
        <w:rPr>
          <w:lang w:val="en-US"/>
        </w:rPr>
        <w:t xml:space="preserve">. </w:t>
      </w:r>
      <w:r w:rsidR="00B07E46" w:rsidRPr="00676E3F">
        <w:rPr>
          <w:lang w:val="en-US"/>
        </w:rPr>
        <w:t xml:space="preserve">  </w:t>
      </w:r>
    </w:p>
    <w:p w14:paraId="5B26B25E" w14:textId="2323C9C1" w:rsidR="00555896" w:rsidRPr="00871BAC" w:rsidRDefault="00545067" w:rsidP="00871BAC">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estimation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 when data are available on the micro level – as is commonly the case with survey data and also with micro tax data.</w:t>
      </w:r>
      <w:r w:rsidR="0082580C">
        <w:rPr>
          <w:rFonts w:ascii="Lucida Sans" w:hAnsi="Lucida Sans"/>
          <w:sz w:val="19"/>
          <w:szCs w:val="19"/>
          <w:lang w:val="en-US"/>
        </w:rPr>
        <w:t xml:space="preserve"> As surveys relate on samples the estimation includes inherently a statistical uncertainty, which means tax data relying on full population are more precise. The problem gets more </w:t>
      </w:r>
      <w:r w:rsidR="0082580C" w:rsidRPr="0082580C">
        <w:rPr>
          <w:rFonts w:ascii="Lucida Sans" w:hAnsi="Lucida Sans"/>
          <w:sz w:val="19"/>
          <w:szCs w:val="19"/>
          <w:lang w:val="en-US"/>
        </w:rPr>
        <w:t>accentuated</w:t>
      </w:r>
      <w:r w:rsidR="0082580C">
        <w:rPr>
          <w:rFonts w:ascii="Lucida Sans" w:hAnsi="Lucida Sans"/>
          <w:sz w:val="19"/>
          <w:szCs w:val="19"/>
          <w:lang w:val="en-US"/>
        </w:rPr>
        <w:t xml:space="preserve"> with measures focusing on the </w:t>
      </w:r>
      <w:r w:rsidR="00331A36">
        <w:rPr>
          <w:rFonts w:ascii="Lucida Sans" w:hAnsi="Lucida Sans"/>
          <w:sz w:val="19"/>
          <w:szCs w:val="19"/>
          <w:lang w:val="en-US"/>
        </w:rPr>
        <w:t>extremes</w:t>
      </w:r>
      <w:r w:rsidR="0082580C">
        <w:rPr>
          <w:rFonts w:ascii="Lucida Sans" w:hAnsi="Lucida Sans"/>
          <w:sz w:val="19"/>
          <w:szCs w:val="19"/>
          <w:lang w:val="en-US"/>
        </w:rPr>
        <w:t xml:space="preserve"> of the distribution. As income distributions are usually left skewed with long tails this </w:t>
      </w:r>
      <w:r w:rsidR="006F25B8">
        <w:rPr>
          <w:rFonts w:ascii="Lucida Sans" w:hAnsi="Lucida Sans"/>
          <w:sz w:val="19"/>
          <w:szCs w:val="19"/>
          <w:lang w:val="en-US"/>
        </w:rPr>
        <w:t xml:space="preserve">is </w:t>
      </w:r>
      <w:r w:rsidR="0082580C">
        <w:rPr>
          <w:rFonts w:ascii="Lucida Sans" w:hAnsi="Lucida Sans"/>
          <w:sz w:val="19"/>
          <w:szCs w:val="19"/>
          <w:lang w:val="en-US"/>
        </w:rPr>
        <w:t xml:space="preserve">especially true for measures focusing </w:t>
      </w:r>
      <w:r w:rsidR="00331A36">
        <w:rPr>
          <w:rFonts w:ascii="Lucida Sans" w:hAnsi="Lucida Sans"/>
          <w:sz w:val="19"/>
          <w:szCs w:val="19"/>
          <w:lang w:val="en-US"/>
        </w:rPr>
        <w:t xml:space="preserve">on </w:t>
      </w:r>
      <w:r w:rsidR="0082580C">
        <w:rPr>
          <w:rFonts w:ascii="Lucida Sans" w:hAnsi="Lucida Sans"/>
          <w:sz w:val="19"/>
          <w:szCs w:val="19"/>
          <w:lang w:val="en-US"/>
        </w:rPr>
        <w:t xml:space="preserve">the upper part of the distribution. </w:t>
      </w:r>
      <w:r>
        <w:rPr>
          <w:rFonts w:ascii="Lucida Sans" w:hAnsi="Lucida Sans"/>
          <w:sz w:val="19"/>
          <w:szCs w:val="19"/>
          <w:lang w:val="en-US"/>
        </w:rPr>
        <w:t>If a researcher has to deal with aggregated tax data, however, calculation of inequality measures is restricted. First, the pre</w:t>
      </w:r>
      <w:r w:rsidR="006F25B8">
        <w:rPr>
          <w:rFonts w:ascii="Lucida Sans" w:hAnsi="Lucida Sans"/>
          <w:sz w:val="19"/>
          <w:szCs w:val="19"/>
          <w:lang w:val="en-US"/>
        </w:rPr>
        <w:t xml:space="preserve">cision of the measures suffers because of the aggregation. </w:t>
      </w:r>
      <w:r>
        <w:rPr>
          <w:rFonts w:ascii="Lucida Sans" w:hAnsi="Lucida Sans"/>
          <w:sz w:val="19"/>
          <w:szCs w:val="19"/>
          <w:lang w:val="en-US"/>
        </w:rPr>
        <w:t xml:space="preserve">Second, it is not possible to decompose the measure by household characteristics. Nonetheless, all common measures (like the Gini coefficient or Theil index) can still be calculated. </w:t>
      </w:r>
    </w:p>
    <w:p w14:paraId="0D3F13C6" w14:textId="30B16112" w:rsidR="001D27D7" w:rsidRDefault="001D27D7" w:rsidP="001D27D7">
      <w:pPr>
        <w:pStyle w:val="berschrift2"/>
      </w:pPr>
      <w:bookmarkStart w:id="6" w:name="_Ref406405239"/>
      <w:bookmarkStart w:id="7" w:name="_Toc406505788"/>
      <w:r w:rsidRPr="00A04E33">
        <w:rPr>
          <w:lang w:val="en-US"/>
        </w:rPr>
        <w:t xml:space="preserve">Statistical </w:t>
      </w:r>
      <w:r w:rsidR="002B69C3">
        <w:rPr>
          <w:lang w:val="en-US"/>
        </w:rPr>
        <w:t>u</w:t>
      </w:r>
      <w:r w:rsidRPr="00A04E33">
        <w:rPr>
          <w:lang w:val="en-US"/>
        </w:rPr>
        <w:t>nits</w:t>
      </w:r>
      <w:bookmarkEnd w:id="6"/>
      <w:bookmarkEnd w:id="7"/>
    </w:p>
    <w:p w14:paraId="47E640C9" w14:textId="5E88241C" w:rsidR="001D27D7" w:rsidRDefault="00460F6B" w:rsidP="004876AF">
      <w:pPr>
        <w:jc w:val="both"/>
        <w:rPr>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w:t>
      </w:r>
      <w:r w:rsidR="0082580C">
        <w:rPr>
          <w:lang w:val="en-US"/>
        </w:rPr>
        <w:t>f</w:t>
      </w:r>
      <w:r w:rsidR="001D27D7" w:rsidRPr="00676E3F">
        <w:rPr>
          <w:lang w:val="en-US"/>
        </w:rPr>
        <w:t>).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432B82">
        <w:rPr>
          <w:lang w:val="en-US"/>
        </w:rPr>
        <w:t xml:space="preserve">Following the OECD a </w:t>
      </w:r>
      <w:r w:rsidR="006F25B8">
        <w:rPr>
          <w:lang w:val="en-US"/>
        </w:rPr>
        <w:t>household</w:t>
      </w:r>
      <w:r w:rsidR="00722C23">
        <w:rPr>
          <w:lang w:val="en-US"/>
        </w:rPr>
        <w:t xml:space="preserve"> is defined </w:t>
      </w:r>
      <w:r w:rsidR="001C4875">
        <w:rPr>
          <w:lang w:val="en-US"/>
        </w:rPr>
        <w:t xml:space="preserve">as </w:t>
      </w:r>
      <w:r w:rsidR="001D27D7" w:rsidRPr="00676E3F">
        <w:rPr>
          <w:lang w:val="en-US"/>
        </w:rPr>
        <w:t xml:space="preserve">all persons </w:t>
      </w:r>
      <w:r w:rsidR="008327C0">
        <w:rPr>
          <w:lang w:val="en-US"/>
        </w:rPr>
        <w:t>living in one housing unit</w:t>
      </w:r>
      <w:r w:rsidR="00573053">
        <w:rPr>
          <w:lang w:val="en-US"/>
        </w:rPr>
        <w:t xml:space="preserve"> and</w:t>
      </w:r>
      <w:r w:rsidR="00432B82">
        <w:rPr>
          <w:lang w:val="en-US"/>
        </w:rPr>
        <w:t xml:space="preserve"> combin</w:t>
      </w:r>
      <w:r w:rsidR="00331A36">
        <w:rPr>
          <w:lang w:val="en-US"/>
        </w:rPr>
        <w:t>ing incomes</w:t>
      </w:r>
      <w:r w:rsidR="00432B82">
        <w:rPr>
          <w:lang w:val="en-US"/>
        </w:rPr>
        <w:t xml:space="preserve"> to provide themselves with food and other essentials of living</w:t>
      </w:r>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resources and therefore pool their incomes (when two or more earners live together) and use the household income </w:t>
      </w:r>
      <w:r w:rsidR="001D27D7" w:rsidRPr="00676E3F">
        <w:rPr>
          <w:lang w:val="en-US"/>
        </w:rPr>
        <w:lastRenderedPageBreak/>
        <w:t xml:space="preserve">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AA2E0B4" w14:textId="43062B3E" w:rsidR="00432B82" w:rsidRPr="00CC00ED" w:rsidRDefault="00432B82" w:rsidP="00767EB4">
      <w:pPr>
        <w:pStyle w:val="indent"/>
        <w:jc w:val="both"/>
        <w:rPr>
          <w:szCs w:val="19"/>
          <w:lang w:val="en-US"/>
        </w:rPr>
      </w:pPr>
      <w:r>
        <w:rPr>
          <w:rFonts w:ascii="Lucida Sans" w:hAnsi="Lucida Sans"/>
          <w:sz w:val="19"/>
          <w:szCs w:val="19"/>
          <w:lang w:val="en-US"/>
        </w:rPr>
        <w:t xml:space="preserve">The adequate </w:t>
      </w:r>
      <w:r>
        <w:rPr>
          <w:rFonts w:ascii="Lucida Sans" w:hAnsi="Lucida Sans"/>
          <w:i/>
          <w:sz w:val="19"/>
          <w:szCs w:val="19"/>
          <w:lang w:val="en-US"/>
        </w:rPr>
        <w:t>s</w:t>
      </w:r>
      <w:r w:rsidRPr="00543011">
        <w:rPr>
          <w:rFonts w:ascii="Lucida Sans" w:hAnsi="Lucida Sans"/>
          <w:i/>
          <w:sz w:val="19"/>
          <w:szCs w:val="19"/>
          <w:lang w:val="en-US"/>
        </w:rPr>
        <w:t xml:space="preserve">tatistical </w:t>
      </w:r>
      <w:r w:rsidR="006F25B8" w:rsidRPr="00543011">
        <w:rPr>
          <w:rFonts w:ascii="Lucida Sans" w:hAnsi="Lucida Sans"/>
          <w:i/>
          <w:sz w:val="19"/>
          <w:szCs w:val="19"/>
          <w:lang w:val="en-US"/>
        </w:rPr>
        <w:t>units</w:t>
      </w:r>
      <w:r w:rsidR="006F25B8">
        <w:rPr>
          <w:rFonts w:ascii="Lucida Sans" w:hAnsi="Lucida Sans"/>
          <w:i/>
          <w:sz w:val="19"/>
          <w:szCs w:val="19"/>
          <w:lang w:val="en-US"/>
        </w:rPr>
        <w:t xml:space="preserve"> </w:t>
      </w:r>
      <w:r w:rsidR="006F25B8">
        <w:rPr>
          <w:rFonts w:ascii="Lucida Sans" w:hAnsi="Lucida Sans"/>
          <w:sz w:val="19"/>
          <w:szCs w:val="19"/>
          <w:lang w:val="en-US"/>
        </w:rPr>
        <w:t>are</w:t>
      </w:r>
      <w:r>
        <w:rPr>
          <w:rFonts w:ascii="Lucida Sans" w:hAnsi="Lucida Sans"/>
          <w:sz w:val="19"/>
          <w:szCs w:val="19"/>
          <w:lang w:val="en-US"/>
        </w:rPr>
        <w:t xml:space="preserve"> easier to identify with survey data, because the household situation can be identified directly as part of the survey process</w:t>
      </w:r>
      <w:r w:rsidRPr="00B14648">
        <w:rPr>
          <w:rFonts w:ascii="Lucida Sans" w:hAnsi="Lucida Sans"/>
          <w:sz w:val="19"/>
          <w:szCs w:val="19"/>
          <w:lang w:val="en-US"/>
        </w:rPr>
        <w:t>. The statistic</w:t>
      </w:r>
      <w:r>
        <w:rPr>
          <w:rFonts w:ascii="Lucida Sans" w:hAnsi="Lucida Sans"/>
          <w:sz w:val="19"/>
          <w:szCs w:val="19"/>
          <w:lang w:val="en-US"/>
        </w:rPr>
        <w:t>al</w:t>
      </w:r>
      <w:r w:rsidRPr="00B14648">
        <w:rPr>
          <w:rFonts w:ascii="Lucida Sans" w:hAnsi="Lucida Sans"/>
          <w:sz w:val="19"/>
          <w:szCs w:val="19"/>
          <w:lang w:val="en-US"/>
        </w:rPr>
        <w:t xml:space="preserve"> unit</w:t>
      </w:r>
      <w:r>
        <w:rPr>
          <w:rFonts w:ascii="Lucida Sans" w:hAnsi="Lucida Sans"/>
          <w:sz w:val="19"/>
          <w:szCs w:val="19"/>
          <w:lang w:val="en-US"/>
        </w:rPr>
        <w:t>s</w:t>
      </w:r>
      <w:r w:rsidRPr="00B14648">
        <w:rPr>
          <w:rFonts w:ascii="Lucida Sans" w:hAnsi="Lucida Sans"/>
          <w:sz w:val="19"/>
          <w:szCs w:val="19"/>
          <w:lang w:val="en-US"/>
        </w:rPr>
        <w:t xml:space="preserve"> of tax data</w:t>
      </w:r>
      <w:r>
        <w:rPr>
          <w:rFonts w:ascii="Lucida Sans" w:hAnsi="Lucida Sans"/>
          <w:sz w:val="19"/>
          <w:szCs w:val="19"/>
          <w:lang w:val="en-US"/>
        </w:rPr>
        <w:t>, however,</w:t>
      </w:r>
      <w:r w:rsidRPr="00B14648">
        <w:rPr>
          <w:rFonts w:ascii="Lucida Sans" w:hAnsi="Lucida Sans"/>
          <w:sz w:val="19"/>
          <w:szCs w:val="19"/>
          <w:lang w:val="en-US"/>
        </w:rPr>
        <w:t xml:space="preserve"> are tax units</w:t>
      </w:r>
      <w:r>
        <w:rPr>
          <w:rFonts w:ascii="Lucida Sans" w:hAnsi="Lucida Sans"/>
          <w:sz w:val="19"/>
          <w:szCs w:val="19"/>
          <w:lang w:val="en-US"/>
        </w:rPr>
        <w:t xml:space="preserve"> (i.e. singles or married) or fiscal households</w:t>
      </w:r>
      <w:r w:rsidRPr="00B14648">
        <w:rPr>
          <w:rFonts w:ascii="Lucida Sans" w:hAnsi="Lucida Sans"/>
          <w:sz w:val="19"/>
          <w:szCs w:val="19"/>
          <w:lang w:val="en-US"/>
        </w:rPr>
        <w:t>, but the</w:t>
      </w:r>
      <w:r>
        <w:rPr>
          <w:rFonts w:ascii="Lucida Sans" w:hAnsi="Lucida Sans"/>
          <w:sz w:val="19"/>
          <w:szCs w:val="19"/>
          <w:lang w:val="en-US"/>
        </w:rPr>
        <w:t>se</w:t>
      </w:r>
      <w:r w:rsidRPr="00B14648">
        <w:rPr>
          <w:rFonts w:ascii="Lucida Sans" w:hAnsi="Lucida Sans"/>
          <w:sz w:val="19"/>
          <w:szCs w:val="19"/>
          <w:lang w:val="en-US"/>
        </w:rPr>
        <w:t xml:space="preserve"> do not necessarily correspond to</w:t>
      </w:r>
      <w:r>
        <w:rPr>
          <w:rFonts w:ascii="Lucida Sans" w:hAnsi="Lucida Sans"/>
          <w:sz w:val="19"/>
          <w:szCs w:val="19"/>
          <w:lang w:val="en-US"/>
        </w:rPr>
        <w:t xml:space="preserve"> real </w:t>
      </w:r>
      <w:r w:rsidRPr="00B14648">
        <w:rPr>
          <w:rFonts w:ascii="Lucida Sans" w:hAnsi="Lucida Sans"/>
          <w:sz w:val="19"/>
          <w:szCs w:val="19"/>
          <w:lang w:val="en-US"/>
        </w:rPr>
        <w:t>households. Indeed</w:t>
      </w:r>
      <w:r>
        <w:rPr>
          <w:rFonts w:ascii="Lucida Sans" w:hAnsi="Lucida Sans"/>
          <w:sz w:val="19"/>
          <w:szCs w:val="19"/>
          <w:lang w:val="en-US"/>
        </w:rPr>
        <w:t>,</w:t>
      </w:r>
      <w:r w:rsidRPr="00B14648">
        <w:rPr>
          <w:rFonts w:ascii="Lucida Sans" w:hAnsi="Lucida Sans"/>
          <w:sz w:val="19"/>
          <w:szCs w:val="19"/>
          <w:lang w:val="en-US"/>
        </w:rPr>
        <w:t xml:space="preserve"> there are </w:t>
      </w:r>
      <w:r>
        <w:rPr>
          <w:rFonts w:ascii="Lucida Sans" w:hAnsi="Lucida Sans"/>
          <w:sz w:val="19"/>
          <w:szCs w:val="19"/>
          <w:lang w:val="en-US"/>
        </w:rPr>
        <w:t>situations</w:t>
      </w:r>
      <w:r w:rsidRPr="00B14648">
        <w:rPr>
          <w:rFonts w:ascii="Lucida Sans" w:hAnsi="Lucida Sans"/>
          <w:sz w:val="19"/>
          <w:szCs w:val="19"/>
          <w:lang w:val="en-US"/>
        </w:rPr>
        <w:t xml:space="preserve"> where members of the same household </w:t>
      </w:r>
      <w:r>
        <w:rPr>
          <w:rFonts w:ascii="Lucida Sans" w:hAnsi="Lucida Sans"/>
          <w:sz w:val="19"/>
          <w:szCs w:val="19"/>
          <w:lang w:val="en-US"/>
        </w:rPr>
        <w:t>submit</w:t>
      </w:r>
      <w:r w:rsidRPr="00B14648">
        <w:rPr>
          <w:rFonts w:ascii="Lucida Sans" w:hAnsi="Lucida Sans"/>
          <w:sz w:val="19"/>
          <w:szCs w:val="19"/>
          <w:lang w:val="en-US"/>
        </w:rPr>
        <w:t xml:space="preserve"> several tax forms</w:t>
      </w:r>
      <w:r>
        <w:rPr>
          <w:rFonts w:ascii="Lucida Sans" w:hAnsi="Lucida Sans"/>
          <w:sz w:val="19"/>
          <w:szCs w:val="19"/>
          <w:lang w:val="en-US"/>
        </w:rPr>
        <w:t xml:space="preserve">. A common case is </w:t>
      </w:r>
      <w:r w:rsidRPr="00B14648">
        <w:rPr>
          <w:rFonts w:ascii="Lucida Sans" w:hAnsi="Lucida Sans"/>
          <w:sz w:val="19"/>
          <w:szCs w:val="19"/>
          <w:lang w:val="en-US"/>
        </w:rPr>
        <w:t>an unmarried couple living together.</w:t>
      </w:r>
      <w:r>
        <w:rPr>
          <w:rFonts w:ascii="Lucida Sans" w:hAnsi="Lucida Sans"/>
          <w:sz w:val="19"/>
          <w:szCs w:val="19"/>
          <w:lang w:val="en-US"/>
        </w:rPr>
        <w:t xml:space="preserve"> With changing household structures, this issue becomes increasingly important. It is sometimes possible though to combine tax data with information from population registers to identify which fiscal households belong to the same real household. </w:t>
      </w:r>
    </w:p>
    <w:p w14:paraId="674F52DF" w14:textId="1FE5C82F" w:rsidR="00676E3F" w:rsidRDefault="003174A7" w:rsidP="00676E3F">
      <w:pPr>
        <w:pStyle w:val="berschrift2"/>
        <w:rPr>
          <w:lang w:val="en-US"/>
        </w:rPr>
      </w:pPr>
      <w:bookmarkStart w:id="8" w:name="_Ref422236095"/>
      <w:r>
        <w:rPr>
          <w:lang w:val="en-US"/>
        </w:rPr>
        <w:t xml:space="preserve">Population </w:t>
      </w:r>
      <w:r w:rsidR="002B69C3">
        <w:rPr>
          <w:lang w:val="en-US"/>
        </w:rPr>
        <w:t>c</w:t>
      </w:r>
      <w:r>
        <w:rPr>
          <w:lang w:val="en-US"/>
        </w:rPr>
        <w:t>overage</w:t>
      </w:r>
      <w:bookmarkEnd w:id="8"/>
    </w:p>
    <w:p w14:paraId="37DC4537" w14:textId="27DE41CE" w:rsidR="00B14648" w:rsidRDefault="00B2353A" w:rsidP="004876AF">
      <w:pPr>
        <w:jc w:val="both"/>
        <w:rPr>
          <w:szCs w:val="19"/>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w:t>
      </w:r>
      <w:r w:rsidR="003177A9">
        <w:rPr>
          <w:szCs w:val="19"/>
          <w:lang w:val="en-US"/>
        </w:rPr>
        <w:t xml:space="preserve"> As </w:t>
      </w:r>
      <w:proofErr w:type="spellStart"/>
      <w:r w:rsidR="003177A9" w:rsidRPr="00B14648">
        <w:rPr>
          <w:szCs w:val="19"/>
          <w:lang w:val="en-US"/>
        </w:rPr>
        <w:t>Korinek</w:t>
      </w:r>
      <w:proofErr w:type="spellEnd"/>
      <w:r w:rsidR="003177A9" w:rsidRPr="00B14648">
        <w:rPr>
          <w:szCs w:val="19"/>
          <w:lang w:val="en-US"/>
        </w:rPr>
        <w:t xml:space="preserve"> et al. </w:t>
      </w:r>
      <w:r w:rsidR="003177A9">
        <w:rPr>
          <w:szCs w:val="19"/>
          <w:lang w:val="en-US"/>
        </w:rPr>
        <w:t>(</w:t>
      </w:r>
      <w:r w:rsidR="003177A9" w:rsidRPr="00B14648">
        <w:rPr>
          <w:szCs w:val="19"/>
          <w:lang w:val="en-US"/>
        </w:rPr>
        <w:t>2006</w:t>
      </w:r>
      <w:r w:rsidR="003177A9">
        <w:rPr>
          <w:szCs w:val="19"/>
          <w:lang w:val="en-US"/>
        </w:rPr>
        <w:t>)</w:t>
      </w:r>
      <w:r w:rsidR="003177A9" w:rsidRPr="00B14648">
        <w:rPr>
          <w:szCs w:val="19"/>
          <w:lang w:val="en-US"/>
        </w:rPr>
        <w:t xml:space="preserve"> show</w:t>
      </w:r>
      <w:r w:rsidR="003177A9">
        <w:rPr>
          <w:szCs w:val="19"/>
          <w:lang w:val="en-US"/>
        </w:rPr>
        <w:t>,</w:t>
      </w:r>
      <w:r w:rsidR="003177A9" w:rsidRPr="00B14648">
        <w:rPr>
          <w:szCs w:val="19"/>
          <w:lang w:val="en-US"/>
        </w:rPr>
        <w:t xml:space="preserve"> the position in </w:t>
      </w:r>
      <w:r w:rsidR="003177A9">
        <w:rPr>
          <w:szCs w:val="19"/>
          <w:lang w:val="en-US"/>
        </w:rPr>
        <w:t xml:space="preserve">the </w:t>
      </w:r>
      <w:r w:rsidR="003177A9" w:rsidRPr="00B14648">
        <w:rPr>
          <w:szCs w:val="19"/>
          <w:lang w:val="en-US"/>
        </w:rPr>
        <w:t>income distribution influence</w:t>
      </w:r>
      <w:r w:rsidR="003177A9">
        <w:rPr>
          <w:szCs w:val="19"/>
          <w:lang w:val="en-US"/>
        </w:rPr>
        <w:t>s</w:t>
      </w:r>
      <w:r w:rsidR="003177A9" w:rsidRPr="00B14648">
        <w:rPr>
          <w:szCs w:val="19"/>
          <w:lang w:val="en-US"/>
        </w:rPr>
        <w:t xml:space="preserve"> the probability to participate in a survey. Low</w:t>
      </w:r>
      <w:r w:rsidR="003177A9">
        <w:rPr>
          <w:szCs w:val="19"/>
          <w:lang w:val="en-US"/>
        </w:rPr>
        <w:t>-</w:t>
      </w:r>
      <w:r w:rsidR="003177A9" w:rsidRPr="00B14648">
        <w:rPr>
          <w:szCs w:val="19"/>
          <w:lang w:val="en-US"/>
        </w:rPr>
        <w:t>income and high</w:t>
      </w:r>
      <w:r w:rsidR="003177A9">
        <w:rPr>
          <w:szCs w:val="19"/>
          <w:lang w:val="en-US"/>
        </w:rPr>
        <w:t>-</w:t>
      </w:r>
      <w:r w:rsidR="003177A9" w:rsidRPr="00B14648">
        <w:rPr>
          <w:szCs w:val="19"/>
          <w:lang w:val="en-US"/>
        </w:rPr>
        <w:t>income households are more likely to refuse survey response, which leads to an overrepresentation of middle</w:t>
      </w:r>
      <w:r w:rsidR="003177A9">
        <w:rPr>
          <w:szCs w:val="19"/>
          <w:lang w:val="en-US"/>
        </w:rPr>
        <w:t>-</w:t>
      </w:r>
      <w:r w:rsidR="003177A9" w:rsidRPr="00B14648">
        <w:rPr>
          <w:szCs w:val="19"/>
          <w:lang w:val="en-US"/>
        </w:rPr>
        <w:t>income households</w:t>
      </w:r>
      <w:r w:rsidR="003177A9">
        <w:rPr>
          <w:szCs w:val="19"/>
          <w:lang w:val="en-US"/>
        </w:rPr>
        <w:t xml:space="preserve">. </w:t>
      </w:r>
      <w:r w:rsidR="003177A9" w:rsidRPr="00B14648">
        <w:rPr>
          <w:szCs w:val="19"/>
          <w:lang w:val="en-US"/>
        </w:rPr>
        <w:t xml:space="preserve">Missing data in household surveys </w:t>
      </w:r>
      <w:r w:rsidR="003177A9">
        <w:rPr>
          <w:szCs w:val="19"/>
          <w:lang w:val="en-US"/>
        </w:rPr>
        <w:t>are</w:t>
      </w:r>
      <w:r w:rsidR="003177A9" w:rsidRPr="00B14648">
        <w:rPr>
          <w:szCs w:val="19"/>
          <w:lang w:val="en-US"/>
        </w:rPr>
        <w:t xml:space="preserve"> therefore not missing at random, which has an impact on the measures of inequality.</w:t>
      </w:r>
      <w:r w:rsidR="003177A9">
        <w:rPr>
          <w:szCs w:val="19"/>
          <w:lang w:val="en-US"/>
        </w:rPr>
        <w:t xml:space="preserve"> </w:t>
      </w:r>
      <w:r w:rsidR="00CA0F26" w:rsidRPr="001D27D7">
        <w:rPr>
          <w:szCs w:val="19"/>
          <w:lang w:val="en-US"/>
        </w:rPr>
        <w:t>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r w:rsidR="00504E29">
        <w:rPr>
          <w:szCs w:val="19"/>
          <w:lang w:val="en-US"/>
        </w:rPr>
        <w:t>,</w:t>
      </w:r>
      <w:r w:rsidR="00871BAC">
        <w:rPr>
          <w:szCs w:val="19"/>
          <w:lang w:val="en-US"/>
        </w:rPr>
        <w:t xml:space="preserve"> </w:t>
      </w:r>
      <w:r w:rsidR="0089798D" w:rsidRPr="001D27D7">
        <w:rPr>
          <w:szCs w:val="19"/>
          <w:lang w:val="en-US"/>
        </w:rPr>
        <w:t xml:space="preserve">93). </w:t>
      </w:r>
      <w:r w:rsidR="003177A9">
        <w:rPr>
          <w:szCs w:val="19"/>
          <w:lang w:val="en-US"/>
        </w:rPr>
        <w:t xml:space="preserve">Tax </w:t>
      </w:r>
      <w:r w:rsidR="003177A9" w:rsidRPr="00B14648">
        <w:rPr>
          <w:szCs w:val="19"/>
          <w:lang w:val="en-US"/>
        </w:rPr>
        <w:t>statistic</w:t>
      </w:r>
      <w:r w:rsidR="003177A9">
        <w:rPr>
          <w:szCs w:val="19"/>
          <w:lang w:val="en-US"/>
        </w:rPr>
        <w:t>s</w:t>
      </w:r>
      <w:r w:rsidR="00573053">
        <w:rPr>
          <w:szCs w:val="19"/>
          <w:lang w:val="en-US"/>
        </w:rPr>
        <w:t xml:space="preserve"> </w:t>
      </w:r>
      <w:r w:rsidR="00331A36">
        <w:rPr>
          <w:szCs w:val="19"/>
          <w:lang w:val="en-US"/>
        </w:rPr>
        <w:t xml:space="preserve">on the other hand </w:t>
      </w:r>
      <w:r w:rsidR="00573053">
        <w:rPr>
          <w:szCs w:val="19"/>
          <w:lang w:val="en-US"/>
        </w:rPr>
        <w:t xml:space="preserve">are popular because they </w:t>
      </w:r>
      <w:r w:rsidR="003177A9">
        <w:rPr>
          <w:szCs w:val="19"/>
          <w:lang w:val="en-US"/>
        </w:rPr>
        <w:t xml:space="preserve">technically provide total </w:t>
      </w:r>
      <w:r w:rsidR="003177A9" w:rsidRPr="00B14648">
        <w:rPr>
          <w:szCs w:val="19"/>
          <w:lang w:val="en-US"/>
        </w:rPr>
        <w:t>population coverage. Compared to surveys they are not subject to sampling bias. They may, however</w:t>
      </w:r>
      <w:r w:rsidR="003177A9">
        <w:rPr>
          <w:szCs w:val="19"/>
          <w:lang w:val="en-US"/>
        </w:rPr>
        <w:t>,</w:t>
      </w:r>
      <w:r w:rsidR="003177A9" w:rsidRPr="00B14648">
        <w:rPr>
          <w:szCs w:val="19"/>
          <w:lang w:val="en-US"/>
        </w:rPr>
        <w:t xml:space="preserve"> suffer from </w:t>
      </w:r>
      <w:proofErr w:type="spellStart"/>
      <w:r w:rsidR="003177A9" w:rsidRPr="00B14648">
        <w:rPr>
          <w:szCs w:val="19"/>
          <w:lang w:val="en-US"/>
        </w:rPr>
        <w:t>under</w:t>
      </w:r>
      <w:r w:rsidR="003177A9">
        <w:rPr>
          <w:szCs w:val="19"/>
          <w:lang w:val="en-US"/>
        </w:rPr>
        <w:t>coverage</w:t>
      </w:r>
      <w:proofErr w:type="spellEnd"/>
      <w:r w:rsidR="003177A9" w:rsidRPr="00B14648">
        <w:rPr>
          <w:szCs w:val="19"/>
          <w:lang w:val="en-US"/>
        </w:rPr>
        <w:t xml:space="preserve"> or missing data</w:t>
      </w:r>
      <w:r w:rsidR="003177A9">
        <w:rPr>
          <w:szCs w:val="19"/>
          <w:lang w:val="en-US"/>
        </w:rPr>
        <w:t xml:space="preserve"> as well</w:t>
      </w:r>
      <w:r w:rsidR="003177A9" w:rsidRPr="00B14648">
        <w:rPr>
          <w:szCs w:val="19"/>
          <w:lang w:val="en-US"/>
        </w:rPr>
        <w:t>. A critical issue is tax evasion, which can definitely bias the assessment of inequality.</w:t>
      </w:r>
      <w:r w:rsidR="003177A9">
        <w:rPr>
          <w:szCs w:val="19"/>
          <w:lang w:val="en-US"/>
        </w:rPr>
        <w:t xml:space="preserve"> </w:t>
      </w:r>
      <w:r w:rsidR="003177A9" w:rsidRPr="00B14648">
        <w:rPr>
          <w:szCs w:val="19"/>
          <w:lang w:val="en-US"/>
        </w:rPr>
        <w:t>Evasion occur</w:t>
      </w:r>
      <w:r w:rsidR="003177A9">
        <w:rPr>
          <w:szCs w:val="19"/>
          <w:lang w:val="en-US"/>
        </w:rPr>
        <w:t>s</w:t>
      </w:r>
      <w:r w:rsidR="003177A9" w:rsidRPr="00B14648">
        <w:rPr>
          <w:szCs w:val="19"/>
          <w:lang w:val="en-US"/>
        </w:rPr>
        <w:t xml:space="preserve"> when individuals </w:t>
      </w:r>
      <w:r w:rsidR="003177A9">
        <w:rPr>
          <w:szCs w:val="19"/>
          <w:lang w:val="en-US"/>
        </w:rPr>
        <w:t>do not fill out</w:t>
      </w:r>
      <w:r w:rsidR="003177A9" w:rsidRPr="00B14648">
        <w:rPr>
          <w:szCs w:val="19"/>
          <w:lang w:val="en-US"/>
        </w:rPr>
        <w:t xml:space="preserve"> tax returns</w:t>
      </w:r>
      <w:r w:rsidR="003177A9">
        <w:rPr>
          <w:szCs w:val="19"/>
          <w:lang w:val="en-US"/>
        </w:rPr>
        <w:t xml:space="preserve"> or misreport incomes. </w:t>
      </w:r>
      <w:proofErr w:type="spellStart"/>
      <w:r w:rsidR="003177A9">
        <w:rPr>
          <w:szCs w:val="19"/>
          <w:lang w:val="en-US"/>
        </w:rPr>
        <w:t>Alvaredo</w:t>
      </w:r>
      <w:proofErr w:type="spellEnd"/>
      <w:r w:rsidR="003177A9">
        <w:rPr>
          <w:szCs w:val="19"/>
          <w:lang w:val="en-US"/>
        </w:rPr>
        <w:t xml:space="preserve"> and </w:t>
      </w:r>
      <w:proofErr w:type="spellStart"/>
      <w:r w:rsidR="003177A9">
        <w:rPr>
          <w:szCs w:val="19"/>
          <w:lang w:val="en-US"/>
        </w:rPr>
        <w:t>Saez</w:t>
      </w:r>
      <w:proofErr w:type="spellEnd"/>
      <w:r w:rsidR="003177A9">
        <w:rPr>
          <w:szCs w:val="19"/>
          <w:lang w:val="en-US"/>
        </w:rPr>
        <w:t xml:space="preserve"> (2009) </w:t>
      </w:r>
      <w:r w:rsidR="003177A9" w:rsidRPr="00B14648">
        <w:rPr>
          <w:szCs w:val="19"/>
          <w:lang w:val="en-US"/>
        </w:rPr>
        <w:t xml:space="preserve">for example </w:t>
      </w:r>
      <w:r w:rsidR="003177A9">
        <w:rPr>
          <w:szCs w:val="19"/>
          <w:lang w:val="en-US"/>
        </w:rPr>
        <w:t>consider</w:t>
      </w:r>
      <w:r w:rsidR="003177A9" w:rsidRPr="00B14648">
        <w:rPr>
          <w:szCs w:val="19"/>
          <w:lang w:val="en-US"/>
        </w:rPr>
        <w:t xml:space="preserve"> estimates of Spanish top incomes prior to 1981 </w:t>
      </w:r>
      <w:r w:rsidR="003177A9">
        <w:rPr>
          <w:szCs w:val="19"/>
          <w:lang w:val="en-US"/>
        </w:rPr>
        <w:t xml:space="preserve">to be </w:t>
      </w:r>
      <w:r w:rsidR="003177A9" w:rsidRPr="00B14648">
        <w:rPr>
          <w:szCs w:val="19"/>
          <w:lang w:val="en-US"/>
        </w:rPr>
        <w:t>unreliable due to widespread tax evasion.</w:t>
      </w:r>
    </w:p>
    <w:p w14:paraId="66724F68" w14:textId="77777777" w:rsidR="003177A9" w:rsidRDefault="003177A9" w:rsidP="004876AF">
      <w:pPr>
        <w:jc w:val="both"/>
        <w:rPr>
          <w:szCs w:val="19"/>
          <w:lang w:val="en-US"/>
        </w:rPr>
      </w:pPr>
    </w:p>
    <w:p w14:paraId="4A5D3EDE" w14:textId="1D946CAE" w:rsidR="003177A9" w:rsidRPr="00871BAC" w:rsidRDefault="003177A9" w:rsidP="00871BAC">
      <w:pPr>
        <w:pStyle w:val="berschrift2"/>
        <w:rPr>
          <w:lang w:val="en-US"/>
        </w:rPr>
      </w:pPr>
      <w:r w:rsidRPr="003177A9">
        <w:rPr>
          <w:lang w:val="en-US"/>
        </w:rPr>
        <w:t xml:space="preserve">Comparison of tax data and survey data – overview </w:t>
      </w:r>
      <w:r w:rsidR="00871BAC">
        <w:rPr>
          <w:lang w:val="en-US"/>
        </w:rPr>
        <w:t>of advantages and disadvantages</w:t>
      </w:r>
    </w:p>
    <w:p w14:paraId="09876D70" w14:textId="44DBEECA"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want to (1) look at income, wealth and consumption together, (2) have data suitable to calculate all types of inequality measures</w:t>
      </w:r>
      <w:r w:rsidR="003177A9">
        <w:rPr>
          <w:rFonts w:ascii="Lucida Sans" w:hAnsi="Lucida Sans"/>
          <w:sz w:val="19"/>
          <w:szCs w:val="19"/>
          <w:lang w:val="en-US"/>
        </w:rPr>
        <w:t xml:space="preserve"> in a precise way, </w:t>
      </w:r>
      <w:r w:rsidR="004E4D6D">
        <w:rPr>
          <w:rFonts w:ascii="Lucida Sans" w:hAnsi="Lucida Sans"/>
          <w:sz w:val="19"/>
          <w:szCs w:val="19"/>
          <w:lang w:val="en-US"/>
        </w:rPr>
        <w:t>(</w:t>
      </w:r>
      <w:r w:rsidR="003177A9">
        <w:rPr>
          <w:rFonts w:ascii="Lucida Sans" w:hAnsi="Lucida Sans"/>
          <w:sz w:val="19"/>
          <w:szCs w:val="19"/>
          <w:lang w:val="en-US"/>
        </w:rPr>
        <w:t>3</w:t>
      </w:r>
      <w:r w:rsidR="004E4D6D">
        <w:rPr>
          <w:rFonts w:ascii="Lucida Sans" w:hAnsi="Lucida Sans"/>
          <w:sz w:val="19"/>
          <w:szCs w:val="19"/>
          <w:lang w:val="en-US"/>
        </w:rPr>
        <w:t>)</w:t>
      </w:r>
      <w:r w:rsidR="003177A9">
        <w:rPr>
          <w:rFonts w:ascii="Lucida Sans" w:hAnsi="Lucida Sans"/>
          <w:sz w:val="19"/>
          <w:szCs w:val="19"/>
          <w:lang w:val="en-US"/>
        </w:rPr>
        <w:t xml:space="preserve"> do that for disposable resources on a household level and (4)</w:t>
      </w:r>
      <w:r w:rsidR="004E4D6D">
        <w:rPr>
          <w:rFonts w:ascii="Lucida Sans" w:hAnsi="Lucida Sans"/>
          <w:sz w:val="19"/>
          <w:szCs w:val="19"/>
          <w:lang w:val="en-US"/>
        </w:rPr>
        <w:t xml:space="preserve">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55532B" w:rsidRPr="0055532B">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6F25B8">
        <w:rPr>
          <w:rFonts w:ascii="Lucida Sans" w:hAnsi="Lucida Sans"/>
          <w:sz w:val="19"/>
          <w:szCs w:val="19"/>
          <w:lang w:val="en-US"/>
        </w:rPr>
        <w:t xml:space="preserve">summarizes the comparison of </w:t>
      </w:r>
      <w:r w:rsidR="00091514">
        <w:rPr>
          <w:rFonts w:ascii="Lucida Sans" w:hAnsi="Lucida Sans"/>
          <w:sz w:val="19"/>
          <w:szCs w:val="19"/>
          <w:lang w:val="en-US"/>
        </w:rPr>
        <w:t>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w:t>
      </w:r>
      <w:r w:rsidR="00331A36">
        <w:rPr>
          <w:rFonts w:ascii="Lucida Sans" w:hAnsi="Lucida Sans"/>
          <w:sz w:val="19"/>
          <w:szCs w:val="19"/>
          <w:lang w:val="en-US"/>
        </w:rPr>
        <w:t>.</w:t>
      </w:r>
    </w:p>
    <w:p w14:paraId="18B54D42" w14:textId="77777777" w:rsidR="0032256D" w:rsidRDefault="0032256D" w:rsidP="00A54E56">
      <w:pPr>
        <w:rPr>
          <w:lang w:val="en-US"/>
        </w:rPr>
      </w:pPr>
    </w:p>
    <w:p w14:paraId="11CDF680" w14:textId="77777777" w:rsidR="00871BAC" w:rsidRDefault="00871BAC" w:rsidP="00A54E56">
      <w:pPr>
        <w:rPr>
          <w:lang w:val="en-US"/>
        </w:rPr>
      </w:pPr>
    </w:p>
    <w:p w14:paraId="2576496B" w14:textId="77777777" w:rsidR="00871BAC" w:rsidRDefault="00871BAC" w:rsidP="00A54E56">
      <w:pPr>
        <w:rPr>
          <w:lang w:val="en-US"/>
        </w:rPr>
      </w:pPr>
    </w:p>
    <w:p w14:paraId="45EB5B32" w14:textId="77777777" w:rsidR="00871BAC" w:rsidRDefault="00871BAC" w:rsidP="00A54E56">
      <w:pPr>
        <w:rPr>
          <w:lang w:val="en-US"/>
        </w:rPr>
      </w:pPr>
    </w:p>
    <w:p w14:paraId="471CA43F" w14:textId="77777777" w:rsidR="0055532B" w:rsidRDefault="0055532B" w:rsidP="00A54E56">
      <w:pPr>
        <w:rPr>
          <w:lang w:val="en-US"/>
        </w:rPr>
      </w:pPr>
    </w:p>
    <w:p w14:paraId="71167862" w14:textId="77777777" w:rsidR="00871BAC" w:rsidRDefault="00871BAC" w:rsidP="00A54E56">
      <w:pPr>
        <w:rPr>
          <w:lang w:val="en-US"/>
        </w:rPr>
      </w:pPr>
    </w:p>
    <w:p w14:paraId="7906204A" w14:textId="77777777" w:rsidR="00871BAC" w:rsidRDefault="00871BAC" w:rsidP="00A54E56">
      <w:pPr>
        <w:rPr>
          <w:lang w:val="en-US"/>
        </w:rPr>
      </w:pPr>
    </w:p>
    <w:p w14:paraId="204F0ECD" w14:textId="7FE7EACD" w:rsidR="00B14648" w:rsidRPr="00763E00" w:rsidRDefault="00763E00" w:rsidP="00B14648">
      <w:pPr>
        <w:pStyle w:val="Beschriftung"/>
        <w:keepNext/>
        <w:rPr>
          <w:lang w:val="en-US"/>
        </w:rPr>
      </w:pPr>
      <w:bookmarkStart w:id="9" w:name="_Ref422330000"/>
      <w:bookmarkStart w:id="10" w:name="_Ref399323828"/>
      <w:r w:rsidRPr="00763E00">
        <w:rPr>
          <w:sz w:val="24"/>
          <w:lang w:val="en-US"/>
        </w:rPr>
        <w:lastRenderedPageBreak/>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55532B">
        <w:rPr>
          <w:noProof/>
          <w:sz w:val="24"/>
          <w:lang w:val="en-US"/>
        </w:rPr>
        <w:t>1</w:t>
      </w:r>
      <w:r w:rsidRPr="00763E00">
        <w:rPr>
          <w:sz w:val="24"/>
          <w:lang w:val="en-US"/>
        </w:rPr>
        <w:fldChar w:fldCharType="end"/>
      </w:r>
      <w:bookmarkEnd w:id="9"/>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10"/>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BD5378"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63C90343" w:rsidR="003174A7" w:rsidRPr="00763E00" w:rsidRDefault="00B07E46" w:rsidP="00B07E46">
            <w:pPr>
              <w:spacing w:line="240" w:lineRule="auto"/>
              <w:rPr>
                <w:rFonts w:eastAsia="Times New Roman"/>
                <w:color w:val="000000"/>
                <w:szCs w:val="19"/>
                <w:lang w:val="en-US" w:eastAsia="de-CH"/>
              </w:rPr>
            </w:pPr>
            <w:r>
              <w:rPr>
                <w:rFonts w:eastAsia="Times New Roman"/>
                <w:color w:val="000000"/>
                <w:szCs w:val="19"/>
                <w:lang w:val="en-US" w:eastAsia="de-CH"/>
              </w:rPr>
              <w:t>Estimating</w:t>
            </w:r>
            <w:r w:rsidRPr="00763E00">
              <w:rPr>
                <w:rFonts w:eastAsia="Times New Roman"/>
                <w:color w:val="000000"/>
                <w:szCs w:val="19"/>
                <w:lang w:val="en-US" w:eastAsia="de-CH"/>
              </w:rPr>
              <w:t xml:space="preserve"> </w:t>
            </w:r>
            <w:r w:rsidR="003174A7" w:rsidRPr="00763E00">
              <w:rPr>
                <w:rFonts w:eastAsia="Times New Roman"/>
                <w:color w:val="000000"/>
                <w:szCs w:val="19"/>
                <w:lang w:val="en-US" w:eastAsia="de-CH"/>
              </w:rPr>
              <w:t>inequality measures</w:t>
            </w:r>
          </w:p>
        </w:tc>
        <w:tc>
          <w:tcPr>
            <w:tcW w:w="1541" w:type="dxa"/>
            <w:tcBorders>
              <w:top w:val="nil"/>
              <w:left w:val="nil"/>
              <w:bottom w:val="nil"/>
              <w:right w:val="nil"/>
            </w:tcBorders>
            <w:vAlign w:val="center"/>
          </w:tcPr>
          <w:p w14:paraId="13062452" w14:textId="1C717663" w:rsidR="003174A7" w:rsidRPr="00763E00" w:rsidRDefault="00B07E46" w:rsidP="00BD5378">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3174A7">
              <w:rPr>
                <w:rFonts w:eastAsia="Times New Roman"/>
                <w:color w:val="000000"/>
                <w:szCs w:val="19"/>
                <w:lang w:val="en-US" w:eastAsia="de-CH"/>
              </w:rPr>
              <w:t>estricted</w:t>
            </w:r>
            <w:r>
              <w:rPr>
                <w:rFonts w:eastAsia="Times New Roman"/>
                <w:color w:val="000000"/>
                <w:szCs w:val="19"/>
                <w:lang w:val="en-US" w:eastAsia="de-CH"/>
              </w:rPr>
              <w:t xml:space="preserve">, </w:t>
            </w:r>
            <w:r w:rsidR="00BD5378">
              <w:rPr>
                <w:rFonts w:eastAsia="Times New Roman"/>
                <w:color w:val="000000"/>
                <w:szCs w:val="19"/>
                <w:lang w:val="en-US" w:eastAsia="de-CH"/>
              </w:rPr>
              <w:br/>
              <w:t>rather precise</w:t>
            </w:r>
          </w:p>
        </w:tc>
        <w:tc>
          <w:tcPr>
            <w:tcW w:w="1499" w:type="dxa"/>
            <w:tcBorders>
              <w:top w:val="nil"/>
              <w:left w:val="nil"/>
              <w:bottom w:val="nil"/>
              <w:right w:val="nil"/>
            </w:tcBorders>
            <w:shd w:val="clear" w:color="auto" w:fill="auto"/>
            <w:noWrap/>
            <w:vAlign w:val="center"/>
          </w:tcPr>
          <w:p w14:paraId="672E1FFE" w14:textId="0482DB53" w:rsidR="003174A7" w:rsidRPr="00763E00" w:rsidRDefault="00B07E46"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w:t>
            </w:r>
            <w:r w:rsidR="003174A7">
              <w:rPr>
                <w:rFonts w:eastAsia="Times New Roman"/>
                <w:color w:val="000000"/>
                <w:szCs w:val="19"/>
                <w:lang w:val="en-US" w:eastAsia="de-CH"/>
              </w:rPr>
              <w:t>lexible</w:t>
            </w:r>
            <w:r>
              <w:rPr>
                <w:rFonts w:eastAsia="Times New Roman"/>
                <w:color w:val="000000"/>
                <w:szCs w:val="19"/>
                <w:lang w:val="en-US" w:eastAsia="de-CH"/>
              </w:rPr>
              <w:t>, precise</w:t>
            </w:r>
          </w:p>
        </w:tc>
        <w:tc>
          <w:tcPr>
            <w:tcW w:w="1505" w:type="dxa"/>
            <w:tcBorders>
              <w:top w:val="nil"/>
              <w:left w:val="nil"/>
              <w:bottom w:val="nil"/>
              <w:right w:val="nil"/>
            </w:tcBorders>
            <w:shd w:val="clear" w:color="auto" w:fill="auto"/>
            <w:noWrap/>
            <w:vAlign w:val="center"/>
          </w:tcPr>
          <w:p w14:paraId="6F8E2E75" w14:textId="4ADCC689" w:rsidR="003174A7" w:rsidRPr="00763E00" w:rsidRDefault="00B07E4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f</w:t>
            </w:r>
            <w:r w:rsidR="003174A7" w:rsidRPr="00763E00">
              <w:rPr>
                <w:rFonts w:eastAsia="Times New Roman"/>
                <w:color w:val="000000"/>
                <w:szCs w:val="19"/>
                <w:lang w:val="en-US" w:eastAsia="de-CH"/>
              </w:rPr>
              <w:t>lexible</w:t>
            </w:r>
            <w:r>
              <w:rPr>
                <w:rFonts w:eastAsia="Times New Roman"/>
                <w:color w:val="000000"/>
                <w:szCs w:val="19"/>
                <w:lang w:val="en-US" w:eastAsia="de-CH"/>
              </w:rPr>
              <w:t>,</w:t>
            </w:r>
            <w:r w:rsidR="006F25B8">
              <w:rPr>
                <w:rFonts w:eastAsia="Times New Roman"/>
                <w:color w:val="000000"/>
                <w:szCs w:val="19"/>
                <w:lang w:val="en-US" w:eastAsia="de-CH"/>
              </w:rPr>
              <w:t xml:space="preserve"> imprecise</w:t>
            </w:r>
          </w:p>
        </w:tc>
      </w:tr>
      <w:tr w:rsidR="003174A7" w:rsidRPr="00BD5378" w14:paraId="73D17FAF" w14:textId="77777777" w:rsidTr="00BD5378">
        <w:trPr>
          <w:trHeight w:val="525"/>
        </w:trPr>
        <w:tc>
          <w:tcPr>
            <w:tcW w:w="3559" w:type="dxa"/>
            <w:tcBorders>
              <w:top w:val="nil"/>
              <w:left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BD5378">
        <w:trPr>
          <w:trHeight w:val="525"/>
        </w:trPr>
        <w:tc>
          <w:tcPr>
            <w:tcW w:w="3559" w:type="dxa"/>
            <w:tcBorders>
              <w:top w:val="nil"/>
              <w:left w:val="nil"/>
              <w:bottom w:val="double" w:sz="4" w:space="0" w:color="auto"/>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double" w:sz="4" w:space="0" w:color="auto"/>
              <w:right w:val="nil"/>
            </w:tcBorders>
            <w:vAlign w:val="center"/>
          </w:tcPr>
          <w:p w14:paraId="629999B5" w14:textId="627A830D" w:rsidR="003174A7" w:rsidRPr="00763E00" w:rsidRDefault="00F52BB6" w:rsidP="006F25B8">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499" w:type="dxa"/>
            <w:tcBorders>
              <w:top w:val="nil"/>
              <w:left w:val="nil"/>
              <w:bottom w:val="double" w:sz="4" w:space="0" w:color="auto"/>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double" w:sz="4" w:space="0" w:color="auto"/>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nonresponse, </w:t>
            </w:r>
            <w:proofErr w:type="spellStart"/>
            <w:r>
              <w:rPr>
                <w:rFonts w:eastAsia="Times New Roman"/>
                <w:color w:val="000000"/>
                <w:szCs w:val="19"/>
                <w:lang w:val="en-US" w:eastAsia="de-CH"/>
              </w:rPr>
              <w:t>undercoverage</w:t>
            </w:r>
            <w:proofErr w:type="spellEnd"/>
          </w:p>
        </w:tc>
      </w:tr>
    </w:tbl>
    <w:p w14:paraId="32B6884B" w14:textId="0B756EA8"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The main advantage</w:t>
      </w:r>
      <w:r w:rsidR="006F25B8">
        <w:rPr>
          <w:rFonts w:ascii="Lucida Sans" w:hAnsi="Lucida Sans"/>
          <w:sz w:val="19"/>
          <w:szCs w:val="19"/>
          <w:lang w:val="en-US"/>
        </w:rPr>
        <w:t xml:space="preserve"> </w:t>
      </w:r>
      <w:r w:rsidRPr="00B14648">
        <w:rPr>
          <w:rFonts w:ascii="Lucida Sans" w:hAnsi="Lucida Sans"/>
          <w:sz w:val="19"/>
          <w:szCs w:val="19"/>
          <w:lang w:val="en-US"/>
        </w:rPr>
        <w:t xml:space="preserve">of </w:t>
      </w:r>
      <w:r w:rsidR="00EB6859">
        <w:rPr>
          <w:rFonts w:ascii="Lucida Sans" w:hAnsi="Lucida Sans"/>
          <w:sz w:val="19"/>
          <w:szCs w:val="19"/>
          <w:lang w:val="en-US"/>
        </w:rPr>
        <w:t>aggregated tax statistics</w:t>
      </w:r>
      <w:r w:rsidR="006F25B8">
        <w:rPr>
          <w:rFonts w:ascii="Lucida Sans" w:hAnsi="Lucida Sans"/>
          <w:sz w:val="19"/>
          <w:szCs w:val="19"/>
          <w:lang w:val="en-US"/>
        </w:rPr>
        <w:t xml:space="preserve"> not </w:t>
      </w:r>
      <w:r w:rsidR="00573053">
        <w:rPr>
          <w:rFonts w:ascii="Lucida Sans" w:hAnsi="Lucida Sans"/>
          <w:sz w:val="19"/>
          <w:szCs w:val="19"/>
          <w:lang w:val="en-US"/>
        </w:rPr>
        <w:t>mentioned</w:t>
      </w:r>
      <w:r w:rsidR="006F25B8">
        <w:rPr>
          <w:rFonts w:ascii="Lucida Sans" w:hAnsi="Lucida Sans"/>
          <w:sz w:val="19"/>
          <w:szCs w:val="19"/>
          <w:lang w:val="en-US"/>
        </w:rPr>
        <w:t xml:space="preserve"> so far</w:t>
      </w:r>
      <w:r w:rsidR="006F25B8" w:rsidRPr="00B14648">
        <w:rPr>
          <w:rFonts w:ascii="Lucida Sans" w:hAnsi="Lucida Sans"/>
          <w:sz w:val="19"/>
          <w:szCs w:val="19"/>
          <w:lang w:val="en-US"/>
        </w:rPr>
        <w:t xml:space="preserve"> is</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8D472D">
        <w:rPr>
          <w:rFonts w:ascii="Lucida Sans" w:hAnsi="Lucida Sans"/>
          <w:sz w:val="19"/>
          <w:szCs w:val="19"/>
          <w:lang w:val="en-US"/>
        </w:rPr>
        <w:t>test</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r w:rsidR="00144FDE">
        <w:rPr>
          <w:rFonts w:ascii="Lucida Sans" w:hAnsi="Lucida Sans"/>
          <w:sz w:val="19"/>
          <w:szCs w:val="19"/>
          <w:lang w:val="en-US"/>
        </w:rPr>
        <w:t>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63C614F6"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55532B" w:rsidRPr="0055532B">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55532B" w:rsidRPr="0055532B">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w:t>
      </w:r>
      <w:r w:rsidR="00CC7F68">
        <w:rPr>
          <w:lang w:val="en-US"/>
        </w:rPr>
        <w:t xml:space="preserve"> This result is in line with </w:t>
      </w:r>
      <w:proofErr w:type="spellStart"/>
      <w:r w:rsidR="00CC7F68">
        <w:rPr>
          <w:lang w:val="en-US"/>
        </w:rPr>
        <w:lastRenderedPageBreak/>
        <w:t>Foelmi</w:t>
      </w:r>
      <w:proofErr w:type="spellEnd"/>
      <w:r w:rsidR="00CC7F68">
        <w:rPr>
          <w:lang w:val="en-US"/>
        </w:rPr>
        <w:t xml:space="preserve"> and Martinez (2014), who calculated top income shares for this period.</w:t>
      </w:r>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F582E"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55532B">
        <w:rPr>
          <w:lang w:val="en-US"/>
        </w:rPr>
        <w:t>2</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63226EF3" w:rsidR="005E7BD6" w:rsidRPr="005E7BD6" w:rsidRDefault="00616B27" w:rsidP="00642836">
      <w:pPr>
        <w:rPr>
          <w:sz w:val="24"/>
          <w:lang w:val="en-US"/>
        </w:rPr>
      </w:pPr>
      <w:bookmarkStart w:id="11" w:name="_Ref406511415"/>
      <w:bookmarkStart w:id="12" w:name="_Ref406511458"/>
      <w:bookmarkStart w:id="13"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2</w:t>
      </w:r>
      <w:r w:rsidRPr="00616B27">
        <w:rPr>
          <w:sz w:val="24"/>
          <w:lang w:val="en-US"/>
        </w:rPr>
        <w:fldChar w:fldCharType="end"/>
      </w:r>
      <w:bookmarkEnd w:id="11"/>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w:t>
      </w:r>
      <w:r w:rsidR="00D62EAD">
        <w:rPr>
          <w:i/>
          <w:lang w:val="en-US"/>
        </w:rPr>
        <w:t>Inequality Key Figures</w:t>
      </w:r>
      <w:r w:rsidR="00D62EAD" w:rsidRPr="007A5603">
        <w:rPr>
          <w:i/>
          <w:lang w:val="en-US"/>
        </w:rPr>
        <w:t xml:space="preserve"> </w:t>
      </w:r>
      <w:r w:rsidR="005E7BD6" w:rsidRPr="007A5603">
        <w:rPr>
          <w:i/>
          <w:lang w:val="en-US"/>
        </w:rPr>
        <w:t>(LIS)</w:t>
      </w:r>
      <w:r w:rsidR="00D62EAD">
        <w:rPr>
          <w:rStyle w:val="Funotenzeichen"/>
          <w:i/>
          <w:lang w:val="en-US"/>
        </w:rPr>
        <w:footnoteReference w:id="3"/>
      </w:r>
      <w:r w:rsidR="005E7BD6" w:rsidRPr="007A5603">
        <w:rPr>
          <w:i/>
          <w:lang w:val="en-US"/>
        </w:rPr>
        <w:t xml:space="preserve">, Household </w:t>
      </w:r>
      <w:r w:rsidR="009C31C7" w:rsidRPr="007A5603">
        <w:rPr>
          <w:i/>
          <w:lang w:val="en-US"/>
        </w:rPr>
        <w:t>B</w:t>
      </w:r>
      <w:r w:rsidR="005E7BD6" w:rsidRPr="007A5603">
        <w:rPr>
          <w:i/>
          <w:lang w:val="en-US"/>
        </w:rPr>
        <w:t>udget Survey (HBS)</w:t>
      </w:r>
      <w:r w:rsidR="00D62EAD">
        <w:rPr>
          <w:rStyle w:val="Funotenzeichen"/>
          <w:i/>
          <w:lang w:val="en-US"/>
        </w:rPr>
        <w:footnoteReference w:id="4"/>
      </w:r>
      <w:r w:rsidR="005E7BD6" w:rsidRPr="007A5603">
        <w:rPr>
          <w:i/>
          <w:lang w:val="en-US"/>
        </w:rPr>
        <w:t>, European Union Statistics on Income and Living Conditions (EU.SILC)</w:t>
      </w:r>
      <w:r w:rsidR="00D62EAD">
        <w:rPr>
          <w:rStyle w:val="Funotenzeichen"/>
          <w:i/>
          <w:lang w:val="en-US"/>
        </w:rPr>
        <w:footnoteReference w:id="5"/>
      </w:r>
      <w:r w:rsidR="005E7BD6" w:rsidRPr="007A5603">
        <w:rPr>
          <w:i/>
          <w:lang w:val="en-US"/>
        </w:rPr>
        <w:t xml:space="preserve">, </w:t>
      </w:r>
      <w:bookmarkEnd w:id="12"/>
      <w:r w:rsidR="00EB3A60">
        <w:rPr>
          <w:i/>
          <w:lang w:val="en-US"/>
        </w:rPr>
        <w:t>Swiss Fede</w:t>
      </w:r>
      <w:r w:rsidR="00350ED6">
        <w:rPr>
          <w:i/>
          <w:lang w:val="en-US"/>
        </w:rPr>
        <w:t>ral Tax Administration (FTA</w:t>
      </w:r>
      <w:r w:rsidR="00EB3A60">
        <w:rPr>
          <w:i/>
          <w:lang w:val="en-US"/>
        </w:rPr>
        <w:t>)</w:t>
      </w:r>
      <w:bookmarkEnd w:id="13"/>
      <w:r w:rsidR="00D62EAD">
        <w:rPr>
          <w:rStyle w:val="Funotenzeichen"/>
          <w:i/>
          <w:lang w:val="en-US"/>
        </w:rPr>
        <w:footnoteReference w:id="6"/>
      </w:r>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55532B">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w:t>
      </w:r>
      <w:r w:rsidR="008B2560">
        <w:rPr>
          <w:lang w:val="en-US"/>
        </w:rPr>
        <w:lastRenderedPageBreak/>
        <w:t>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t>Data</w:t>
      </w:r>
      <w:r w:rsidR="003838D6">
        <w:rPr>
          <w:lang w:val="en-US"/>
        </w:rPr>
        <w:t xml:space="preserve"> and methods</w:t>
      </w:r>
      <w:r>
        <w:rPr>
          <w:lang w:val="en-US"/>
        </w:rPr>
        <w:t xml:space="preserve"> </w:t>
      </w:r>
    </w:p>
    <w:p w14:paraId="54206F27" w14:textId="367E26CA"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7"/>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8"/>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55532B" w:rsidRPr="0055532B">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9"/>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w:t>
      </w:r>
      <w:r w:rsidR="00DA2FB0">
        <w:rPr>
          <w:lang w:val="en-US"/>
        </w:rPr>
        <w:t xml:space="preserve">one of the </w:t>
      </w:r>
      <w:r w:rsidR="00D97551">
        <w:rPr>
          <w:lang w:val="en-US"/>
        </w:rPr>
        <w:t>largest canton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annotationRef/>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332FAD7" w:rsidR="00F06E77" w:rsidRDefault="00044C0C" w:rsidP="004876AF">
      <w:pPr>
        <w:jc w:val="both"/>
        <w:rPr>
          <w:lang w:val="en-US"/>
        </w:rPr>
      </w:pPr>
      <w:r>
        <w:rPr>
          <w:lang w:val="en-US"/>
        </w:rPr>
        <w:lastRenderedPageBreak/>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55532B" w:rsidRPr="0055532B">
        <w:rPr>
          <w:lang w:val="en-US"/>
        </w:rPr>
        <w:t>Table 3</w:t>
      </w:r>
      <w:r w:rsidR="00BB1F38">
        <w:rPr>
          <w:lang w:val="en-US"/>
        </w:rPr>
        <w:fldChar w:fldCharType="end"/>
      </w:r>
      <w:r w:rsidR="008D472D">
        <w:rPr>
          <w:lang w:val="en-US"/>
        </w:rPr>
        <w:t xml:space="preserve"> in the appendix</w:t>
      </w:r>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55532B" w:rsidRPr="0055532B">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r>
        <w:rPr>
          <w:lang w:val="en-US"/>
        </w:rPr>
        <w:t>Income concepts</w:t>
      </w:r>
    </w:p>
    <w:p w14:paraId="6B13BC32" w14:textId="30D5ED30" w:rsidR="00154023" w:rsidRDefault="00154023" w:rsidP="0055532B">
      <w:pPr>
        <w:jc w:val="both"/>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55532B">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r w:rsidR="00BB1F38">
        <w:rPr>
          <w:lang w:val="en-US"/>
        </w:rPr>
        <w:t>,</w:t>
      </w:r>
      <w:r w:rsidR="00E9741A">
        <w:rPr>
          <w:lang w:val="en-US"/>
        </w:rPr>
        <w:t xml:space="preserve"> </w:t>
      </w:r>
      <w:r w:rsidR="0088351B">
        <w:rPr>
          <w:lang w:val="en-US"/>
        </w:rPr>
        <w:t>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w:t>
      </w:r>
      <w:r w:rsidR="00CD7E14">
        <w:rPr>
          <w:lang w:val="en-US"/>
        </w:rPr>
        <w:t xml:space="preserve"> and taxes</w:t>
      </w:r>
      <w:r w:rsidRPr="00154023">
        <w:rPr>
          <w:lang w:val="en-US"/>
        </w:rPr>
        <w:t xml:space="preserve">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55532B">
        <w:rPr>
          <w:lang w:val="en-US"/>
        </w:rPr>
        <w:instrText xml:space="preserve"> \* MERGEFORMAT </w:instrText>
      </w:r>
      <w:r w:rsidR="00EB0BFD">
        <w:rPr>
          <w:lang w:val="en-US"/>
        </w:rPr>
      </w:r>
      <w:r w:rsidR="00EB0BFD">
        <w:rPr>
          <w:lang w:val="en-US"/>
        </w:rPr>
        <w:fldChar w:fldCharType="separate"/>
      </w:r>
      <w:r w:rsidR="0055532B">
        <w:rPr>
          <w:lang w:val="en-US"/>
        </w:rPr>
        <w:t>3.2.1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55532B">
        <w:rPr>
          <w:lang w:val="en-US"/>
        </w:rPr>
        <w:t>3.2.2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14" w:name="_Ref404961105"/>
      <w:bookmarkStart w:id="15" w:name="_Toc406505794"/>
      <w:r>
        <w:rPr>
          <w:i/>
          <w:lang w:val="en-US"/>
        </w:rPr>
        <w:t>Income definitions within tax data</w:t>
      </w:r>
      <w:bookmarkEnd w:id="14"/>
      <w:bookmarkEnd w:id="15"/>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0D4F2EB6"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8C0464">
        <w:rPr>
          <w:lang w:val="en-US"/>
        </w:rPr>
        <w:t xml:space="preserve"> (excluding social deductions)</w:t>
      </w:r>
      <w:r w:rsidR="005F4AC2">
        <w:rPr>
          <w:lang w:val="en-US"/>
        </w:rPr>
        <w:t>.</w:t>
      </w:r>
      <w:r>
        <w:rPr>
          <w:rStyle w:val="Funotenzeichen"/>
          <w:lang w:val="en-US"/>
        </w:rPr>
        <w:footnoteReference w:id="10"/>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16" w:name="_Ref428979810"/>
      <w:r>
        <w:rPr>
          <w:rStyle w:val="Funotenzeichen"/>
          <w:lang w:val="en-US"/>
        </w:rPr>
        <w:footnoteReference w:id="11"/>
      </w:r>
      <w:bookmarkEnd w:id="16"/>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2"/>
      </w:r>
      <w:r>
        <w:rPr>
          <w:lang w:val="en-US"/>
        </w:rPr>
        <w:t xml:space="preserve"> </w:t>
      </w:r>
    </w:p>
    <w:p w14:paraId="375EF87D" w14:textId="77777777" w:rsidR="00190B1B" w:rsidRDefault="00190B1B" w:rsidP="00A74F6D">
      <w:pPr>
        <w:jc w:val="both"/>
        <w:rPr>
          <w:lang w:val="en-US"/>
        </w:rPr>
      </w:pPr>
    </w:p>
    <w:p w14:paraId="6FE3E5C3" w14:textId="0651BEB1"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8D472D">
        <w:rPr>
          <w:lang w:val="en-US"/>
        </w:rPr>
        <w:fldChar w:fldCharType="begin"/>
      </w:r>
      <w:r w:rsidR="008D472D">
        <w:rPr>
          <w:lang w:val="en-US"/>
        </w:rPr>
        <w:instrText xml:space="preserve"> REF _Ref417324633 \h  \* MERGEFORMAT </w:instrText>
      </w:r>
      <w:r w:rsidR="008D472D">
        <w:rPr>
          <w:lang w:val="en-US"/>
        </w:rPr>
      </w:r>
      <w:r w:rsidR="008D472D">
        <w:rPr>
          <w:lang w:val="en-US"/>
        </w:rPr>
        <w:fldChar w:fldCharType="separate"/>
      </w:r>
      <w:r w:rsidR="0055532B" w:rsidRPr="0055532B">
        <w:rPr>
          <w:lang w:val="en-US"/>
        </w:rPr>
        <w:t>Figure 1</w:t>
      </w:r>
      <w:r w:rsidR="008D472D">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6D14BC">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55532B">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55532B" w:rsidRPr="0055532B">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w:t>
      </w:r>
      <w:r w:rsidR="003B2B0A" w:rsidRPr="003B2B0A">
        <w:rPr>
          <w:lang w:val="en-US"/>
        </w:rPr>
        <w:lastRenderedPageBreak/>
        <w:t xml:space="preserve">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55532B">
        <w:rPr>
          <w:lang w:val="en-US"/>
        </w:rPr>
        <w:t>8</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47BE3C42" w:rsidR="00250B6E" w:rsidRDefault="00E829AC" w:rsidP="008370AD">
      <w:pPr>
        <w:keepNext/>
      </w:pPr>
      <w:r>
        <w:rPr>
          <w:noProof/>
          <w:lang w:eastAsia="de-CH"/>
        </w:rPr>
        <w:drawing>
          <wp:inline distT="0" distB="0" distL="0" distR="0" wp14:anchorId="3D068CF9" wp14:editId="560C723F">
            <wp:extent cx="6011545" cy="3384012"/>
            <wp:effectExtent l="0" t="0" r="8255"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84012"/>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17"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3</w:t>
      </w:r>
      <w:r w:rsidRPr="00616B27">
        <w:rPr>
          <w:sz w:val="24"/>
          <w:lang w:val="en-US"/>
        </w:rPr>
        <w:fldChar w:fldCharType="end"/>
      </w:r>
      <w:bookmarkEnd w:id="17"/>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55532B" w:rsidRPr="0055532B">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561EF760" w14:textId="2B19F658" w:rsidR="001A5040" w:rsidRDefault="00E829AC" w:rsidP="00154023">
      <w:pPr>
        <w:rPr>
          <w:lang w:val="en-US"/>
        </w:rPr>
      </w:pPr>
      <w:r>
        <w:rPr>
          <w:noProof/>
          <w:lang w:eastAsia="de-CH"/>
        </w:rPr>
        <w:lastRenderedPageBreak/>
        <w:drawing>
          <wp:inline distT="0" distB="0" distL="0" distR="0" wp14:anchorId="5F52034A" wp14:editId="057DBBAC">
            <wp:extent cx="5143500" cy="2931371"/>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586" cy="2931990"/>
                    </a:xfrm>
                    <a:prstGeom prst="rect">
                      <a:avLst/>
                    </a:prstGeom>
                    <a:noFill/>
                    <a:ln>
                      <a:noFill/>
                    </a:ln>
                  </pic:spPr>
                </pic:pic>
              </a:graphicData>
            </a:graphic>
          </wp:inline>
        </w:drawing>
      </w:r>
    </w:p>
    <w:p w14:paraId="7164D25E" w14:textId="7ECA4449" w:rsidR="001A5040" w:rsidRPr="001A5040" w:rsidRDefault="001A5040" w:rsidP="001A5040">
      <w:pPr>
        <w:pStyle w:val="Beschriftung"/>
        <w:rPr>
          <w:sz w:val="24"/>
          <w:lang w:val="en-US"/>
        </w:rPr>
      </w:pPr>
      <w:bookmarkStart w:id="18"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4</w:t>
      </w:r>
      <w:r w:rsidRPr="00616B27">
        <w:rPr>
          <w:sz w:val="24"/>
          <w:lang w:val="en-US"/>
        </w:rPr>
        <w:fldChar w:fldCharType="end"/>
      </w:r>
      <w:bookmarkEnd w:id="18"/>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55DBE995" w14:textId="3350E4FD" w:rsidR="00902218" w:rsidRPr="00616B27" w:rsidRDefault="00E90501" w:rsidP="004876AF">
      <w:pPr>
        <w:pStyle w:val="berschrift3"/>
        <w:rPr>
          <w:i/>
          <w:lang w:val="en-US"/>
        </w:rPr>
      </w:pPr>
      <w:bookmarkStart w:id="19" w:name="_Ref404961181"/>
      <w:bookmarkStart w:id="20"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19"/>
      <w:bookmarkEnd w:id="20"/>
    </w:p>
    <w:p w14:paraId="42C46ED0" w14:textId="582772EB"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3"/>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55532B">
        <w:rPr>
          <w:lang w:val="en-US"/>
        </w:rPr>
        <w:t>3.5.3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21"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5</w:t>
      </w:r>
      <w:r w:rsidRPr="00616B27">
        <w:rPr>
          <w:sz w:val="24"/>
          <w:lang w:val="en-US"/>
        </w:rPr>
        <w:fldChar w:fldCharType="end"/>
      </w:r>
      <w:bookmarkEnd w:id="21"/>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55532B" w:rsidRPr="0055532B">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22" w:name="_Ref399518083"/>
      <w:bookmarkStart w:id="23" w:name="_Toc406505796"/>
      <w:r>
        <w:rPr>
          <w:lang w:val="en-US"/>
        </w:rPr>
        <w:t>I</w:t>
      </w:r>
      <w:r w:rsidR="00154023" w:rsidRPr="00154023">
        <w:rPr>
          <w:lang w:val="en-US"/>
        </w:rPr>
        <w:t>nequality</w:t>
      </w:r>
      <w:bookmarkEnd w:id="22"/>
      <w:bookmarkEnd w:id="23"/>
      <w:r>
        <w:rPr>
          <w:lang w:val="en-US"/>
        </w:rPr>
        <w:t xml:space="preserve"> measures</w:t>
      </w:r>
    </w:p>
    <w:p w14:paraId="20A0A822" w14:textId="7C5CEF12" w:rsidR="00E90501" w:rsidRDefault="00B80819" w:rsidP="004876AF">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55532B">
        <w:rPr>
          <w:lang w:val="en-US"/>
        </w:rPr>
        <w:t>3.3.1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55532B">
        <w:rPr>
          <w:lang w:val="en-US"/>
        </w:rPr>
        <w:t>3.3.2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24" w:name="_Ref405912025"/>
      <w:bookmarkStart w:id="25" w:name="_Toc406505797"/>
      <w:r>
        <w:rPr>
          <w:i/>
          <w:lang w:val="en-US"/>
        </w:rPr>
        <w:t xml:space="preserve">Change over time </w:t>
      </w:r>
      <w:bookmarkEnd w:id="24"/>
      <w:bookmarkEnd w:id="25"/>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w:t>
      </w:r>
      <w:proofErr w:type="spellStart"/>
      <w:r w:rsidR="00E4482F">
        <w:rPr>
          <w:lang w:val="en-US"/>
        </w:rPr>
        <w:t>Maio</w:t>
      </w:r>
      <w:proofErr w:type="spellEnd"/>
      <w:r w:rsidR="00E4482F">
        <w:rPr>
          <w:lang w:val="en-US"/>
        </w:rPr>
        <w:t xml:space="preserve">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26"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6</w:t>
      </w:r>
      <w:r w:rsidRPr="00616B27">
        <w:rPr>
          <w:sz w:val="24"/>
          <w:lang w:val="en-US"/>
        </w:rPr>
        <w:fldChar w:fldCharType="end"/>
      </w:r>
      <w:bookmarkEnd w:id="26"/>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20619687"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55532B" w:rsidRPr="0055532B">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w:t>
      </w:r>
      <w:r w:rsidR="00CD7E14">
        <w:rPr>
          <w:lang w:val="en-US"/>
        </w:rPr>
        <w:t xml:space="preserve"> A pattern, which is probably better revealed with full population tax data that cover the extreme parts of the distribution more precise.</w:t>
      </w:r>
      <w:r w:rsidR="00E96D76">
        <w:rPr>
          <w:lang w:val="en-US"/>
        </w:rPr>
        <w:t xml:space="preserve">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27" w:name="_Ref405912071"/>
      <w:bookmarkStart w:id="28" w:name="_Toc406505798"/>
      <w:r w:rsidRPr="00E90501">
        <w:rPr>
          <w:i/>
          <w:lang w:val="en-US"/>
        </w:rPr>
        <w:t>Change over time</w:t>
      </w:r>
      <w:bookmarkEnd w:id="27"/>
      <w:bookmarkEnd w:id="28"/>
      <w:r w:rsidR="00511E8D">
        <w:rPr>
          <w:i/>
          <w:lang w:val="en-US"/>
        </w:rPr>
        <w:t xml:space="preserve"> using</w:t>
      </w:r>
      <w:r w:rsidR="00FB5E6C">
        <w:rPr>
          <w:i/>
          <w:lang w:val="en-US"/>
        </w:rPr>
        <w:t xml:space="preserve"> relative distribution</w:t>
      </w:r>
    </w:p>
    <w:p w14:paraId="394641CA" w14:textId="2F84AC5A"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E9741A">
        <w:rPr>
          <w:lang w:val="en-US"/>
        </w:rPr>
        <w:t xml:space="preserve">. </w:t>
      </w:r>
      <w:r w:rsidR="00055BD0">
        <w:rPr>
          <w:lang w:val="en-US"/>
        </w:rPr>
        <w:t>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4"/>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 xml:space="preserve">followed by a period of steady economic growth and recurring debates on rising salary for top earners. In terms of the Gini </w:t>
      </w:r>
      <w:r w:rsidR="00956DDC">
        <w:rPr>
          <w:lang w:val="en-US"/>
        </w:rPr>
        <w:lastRenderedPageBreak/>
        <w:t>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29" w:name="_Ref417322214"/>
      <w:bookmarkStart w:id="30"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7</w:t>
      </w:r>
      <w:r w:rsidRPr="00616B27">
        <w:rPr>
          <w:sz w:val="24"/>
          <w:lang w:val="en-US"/>
        </w:rPr>
        <w:fldChar w:fldCharType="end"/>
      </w:r>
      <w:bookmarkEnd w:id="29"/>
      <w:r w:rsidRPr="00616B27">
        <w:rPr>
          <w:sz w:val="24"/>
          <w:lang w:val="en-US"/>
        </w:rPr>
        <w:t>:</w:t>
      </w:r>
      <w:r w:rsidRPr="00616B27">
        <w:rPr>
          <w:lang w:val="en-US"/>
        </w:rPr>
        <w:t xml:space="preserve"> </w:t>
      </w:r>
      <w:r>
        <w:rPr>
          <w:sz w:val="24"/>
          <w:lang w:val="en-US"/>
        </w:rPr>
        <w:t>Relative distribution over time</w:t>
      </w:r>
      <w:bookmarkEnd w:id="30"/>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7765CA8"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55532B" w:rsidRPr="0055532B">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1"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5"/>
      </w:r>
      <w:bookmarkEnd w:id="31"/>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r w:rsidR="00CD7E14">
        <w:rPr>
          <w:lang w:val="en-US"/>
        </w:rPr>
        <w:t xml:space="preserve"> Additionally the full distributional</w:t>
      </w:r>
      <w:r w:rsidR="0076440B">
        <w:rPr>
          <w:lang w:val="en-US"/>
        </w:rPr>
        <w:t xml:space="preserve"> trend</w:t>
      </w:r>
      <w:r w:rsidR="00CD7E14">
        <w:rPr>
          <w:lang w:val="en-US"/>
        </w:rPr>
        <w:t xml:space="preserve"> analysis shows the importance of complete coverage inequality estimation, as the distributional changes occur at the tails of the distribution. It can be hypothesized that the stable/declining trend reported by surveys is </w:t>
      </w:r>
      <w:r w:rsidR="0076440B">
        <w:rPr>
          <w:lang w:val="en-US"/>
        </w:rPr>
        <w:t xml:space="preserve">related to estimation with surveys that cover the extreme parts of the distribution inadequately. </w:t>
      </w:r>
      <w:r w:rsidR="00CD7E14">
        <w:rPr>
          <w:lang w:val="en-US"/>
        </w:rPr>
        <w:t xml:space="preserve">  </w:t>
      </w:r>
    </w:p>
    <w:p w14:paraId="382BA860" w14:textId="77777777" w:rsidR="00634342" w:rsidRDefault="00634342" w:rsidP="00634342">
      <w:pPr>
        <w:pStyle w:val="berschrift2"/>
        <w:rPr>
          <w:lang w:val="en-US"/>
        </w:rPr>
      </w:pPr>
      <w:bookmarkStart w:id="32" w:name="_Toc406505799"/>
      <w:r w:rsidRPr="00154023">
        <w:rPr>
          <w:lang w:val="en-US"/>
        </w:rPr>
        <w:t>Statistical units</w:t>
      </w:r>
      <w:bookmarkEnd w:id="32"/>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55532B">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lastRenderedPageBreak/>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33"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8</w:t>
      </w:r>
      <w:r w:rsidRPr="00616B27">
        <w:rPr>
          <w:sz w:val="24"/>
          <w:lang w:val="en-US"/>
        </w:rPr>
        <w:fldChar w:fldCharType="end"/>
      </w:r>
      <w:bookmarkEnd w:id="33"/>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55532B" w:rsidRPr="0055532B">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lastRenderedPageBreak/>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1AF054F6" w:rsidR="00154023" w:rsidRDefault="00E05C8B" w:rsidP="004876AF">
      <w:pPr>
        <w:jc w:val="both"/>
        <w:rPr>
          <w:lang w:val="en-US"/>
        </w:rPr>
      </w:pPr>
      <w:r>
        <w:rPr>
          <w:lang w:val="en-US"/>
        </w:rPr>
        <w:t>Another</w:t>
      </w:r>
      <w:r w:rsidR="00236B84">
        <w:rPr>
          <w:lang w:val="en-US"/>
        </w:rPr>
        <w:t xml:space="preserve"> source of incomplete coverage within tax data </w:t>
      </w:r>
      <w:r w:rsidR="007108BA">
        <w:rPr>
          <w:lang w:val="en-US"/>
        </w:rPr>
        <w:t>are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E9741A">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sidR="0055532B">
        <w:rPr>
          <w:lang w:val="en-US"/>
        </w:rPr>
        <w:t>3.5.1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sidR="0055532B">
        <w:rPr>
          <w:lang w:val="en-US"/>
        </w:rPr>
        <w:t>3.5.2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sidR="0055532B">
        <w:rPr>
          <w:lang w:val="en-US"/>
        </w:rPr>
        <w:t>3.5.3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4" w:name="_Toc406505801"/>
      <w:bookmarkStart w:id="35" w:name="_Ref426727638"/>
      <w:r>
        <w:rPr>
          <w:i/>
          <w:lang w:val="en-US"/>
        </w:rPr>
        <w:t>Superior</w:t>
      </w:r>
      <w:r w:rsidR="00902D03">
        <w:rPr>
          <w:i/>
          <w:lang w:val="en-US"/>
        </w:rPr>
        <w:t xml:space="preserve"> coverage with tax data than with survey data</w:t>
      </w:r>
      <w:bookmarkEnd w:id="34"/>
      <w:bookmarkEnd w:id="35"/>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7C0F6EB"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lastRenderedPageBreak/>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w:t>
      </w:r>
      <w:r w:rsidR="000576C1">
        <w:rPr>
          <w:rStyle w:val="Funotenzeichen"/>
          <w:lang w:val="en-US"/>
        </w:rPr>
        <w:footnoteReference w:id="16"/>
      </w:r>
      <w:r w:rsidR="00AD2490">
        <w:rPr>
          <w:lang w:val="en-US"/>
        </w:rPr>
        <w:t xml:space="preserve">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36"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9</w:t>
      </w:r>
      <w:r w:rsidRPr="00616B27">
        <w:rPr>
          <w:sz w:val="24"/>
          <w:lang w:val="en-US"/>
        </w:rPr>
        <w:fldChar w:fldCharType="end"/>
      </w:r>
      <w:bookmarkEnd w:id="36"/>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0055532B" w:rsidRPr="0055532B">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37" w:name="_Toc406505802"/>
      <w:bookmarkStart w:id="38" w:name="_Ref426727677"/>
      <w:r>
        <w:rPr>
          <w:i/>
          <w:lang w:val="en-US"/>
        </w:rPr>
        <w:t>Influence of special tax subjects</w:t>
      </w:r>
      <w:bookmarkEnd w:id="37"/>
      <w:bookmarkEnd w:id="38"/>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55532B">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 xml:space="preserve">tax period 1993/94. Therefore we compare two </w:t>
      </w:r>
      <w:r w:rsidR="00497AAC" w:rsidRPr="00497AAC">
        <w:rPr>
          <w:lang w:val="en-US"/>
        </w:rPr>
        <w:lastRenderedPageBreak/>
        <w:t>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7"/>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39"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10</w:t>
      </w:r>
      <w:r w:rsidRPr="00616B27">
        <w:rPr>
          <w:sz w:val="24"/>
          <w:lang w:val="en-US"/>
        </w:rPr>
        <w:fldChar w:fldCharType="end"/>
      </w:r>
      <w:bookmarkEnd w:id="39"/>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55532B" w:rsidRPr="0055532B">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55532B" w:rsidRPr="0055532B">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36CCE01A" w14:textId="7172FB1E" w:rsidR="00E91FF0" w:rsidRDefault="007720EF" w:rsidP="00497AAC">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55532B" w:rsidRPr="0055532B">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technical reasons.</w:t>
      </w:r>
      <w:r w:rsidR="00871BAC">
        <w:rPr>
          <w:lang w:val="en-US"/>
        </w:rPr>
        <w:t xml:space="preserve"> </w:t>
      </w:r>
    </w:p>
    <w:p w14:paraId="075C9ED9" w14:textId="77777777" w:rsidR="006A6E82" w:rsidRDefault="006A6E82" w:rsidP="00497AAC">
      <w:pPr>
        <w:rPr>
          <w:lang w:val="en-US"/>
        </w:rPr>
      </w:pPr>
    </w:p>
    <w:p w14:paraId="07468E5A" w14:textId="77777777" w:rsidR="006A6E82" w:rsidRDefault="006A6E82" w:rsidP="00497AAC">
      <w:pPr>
        <w:rPr>
          <w:lang w:val="en-US"/>
        </w:rPr>
      </w:pPr>
    </w:p>
    <w:p w14:paraId="6318AF4C" w14:textId="77777777" w:rsidR="00871BAC" w:rsidRDefault="00871BAC" w:rsidP="00497AAC">
      <w:pPr>
        <w:rPr>
          <w:lang w:val="en-US"/>
        </w:rPr>
      </w:pPr>
    </w:p>
    <w:p w14:paraId="58DAF63F" w14:textId="77777777" w:rsidR="00676EE6" w:rsidRPr="008D0864" w:rsidRDefault="00676EE6" w:rsidP="00676EE6">
      <w:pPr>
        <w:pStyle w:val="Beschriftung"/>
        <w:rPr>
          <w:sz w:val="24"/>
          <w:lang w:val="en-US"/>
        </w:rPr>
      </w:pPr>
      <w:bookmarkStart w:id="40" w:name="_Ref408824189"/>
      <w:bookmarkStart w:id="41"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55532B">
        <w:rPr>
          <w:noProof/>
          <w:sz w:val="24"/>
          <w:lang w:val="en-US"/>
        </w:rPr>
        <w:t>2</w:t>
      </w:r>
      <w:r w:rsidRPr="008D0864">
        <w:rPr>
          <w:sz w:val="24"/>
          <w:lang w:val="en-US"/>
        </w:rPr>
        <w:fldChar w:fldCharType="end"/>
      </w:r>
      <w:bookmarkEnd w:id="40"/>
      <w:r>
        <w:rPr>
          <w:sz w:val="24"/>
          <w:lang w:val="en-US"/>
        </w:rPr>
        <w:t>: Numbers of taxed normal and special cases 1993/1994 and 2011</w:t>
      </w:r>
      <w:bookmarkEnd w:id="41"/>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EFBDD24" w14:textId="4509EB1F" w:rsidR="00881D6F" w:rsidRPr="00871BAC" w:rsidRDefault="00676EE6" w:rsidP="00871BAC">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polarized</w:t>
      </w:r>
      <w:r w:rsidR="00B64F81">
        <w:rPr>
          <w:lang w:val="en-US"/>
        </w:rPr>
        <w:t>,</w:t>
      </w:r>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42" w:name="_Ref405910412"/>
      <w:bookmarkStart w:id="43" w:name="_Toc406505803"/>
      <w:bookmarkStart w:id="44" w:name="_Ref426727686"/>
      <w:r>
        <w:rPr>
          <w:i/>
          <w:lang w:val="en-US"/>
        </w:rPr>
        <w:t>Influence of non-taxed</w:t>
      </w:r>
      <w:bookmarkEnd w:id="42"/>
      <w:bookmarkEnd w:id="43"/>
      <w:r w:rsidR="00B64F81">
        <w:rPr>
          <w:i/>
          <w:lang w:val="en-US"/>
        </w:rPr>
        <w:t xml:space="preserve"> units</w:t>
      </w:r>
      <w:bookmarkEnd w:id="44"/>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23B399D7" w:rsidR="001E20D3" w:rsidRDefault="00E829AC" w:rsidP="001232D9">
      <w:pPr>
        <w:rPr>
          <w:lang w:val="en-US"/>
        </w:rPr>
      </w:pPr>
      <w:r>
        <w:rPr>
          <w:noProof/>
          <w:lang w:eastAsia="de-CH"/>
        </w:rPr>
        <w:lastRenderedPageBreak/>
        <w:drawing>
          <wp:inline distT="0" distB="0" distL="0" distR="0" wp14:anchorId="2A3C83A2" wp14:editId="19D0E444">
            <wp:extent cx="6011545" cy="3439017"/>
            <wp:effectExtent l="0" t="0" r="825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1545" cy="3439017"/>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45"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11</w:t>
      </w:r>
      <w:r w:rsidRPr="00616B27">
        <w:rPr>
          <w:sz w:val="24"/>
          <w:lang w:val="en-US"/>
        </w:rPr>
        <w:fldChar w:fldCharType="end"/>
      </w:r>
      <w:bookmarkEnd w:id="45"/>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55532B" w:rsidRPr="0055532B">
        <w:rPr>
          <w:lang w:val="en-US"/>
        </w:rPr>
        <w:t>Figure 11</w:t>
      </w:r>
      <w:r w:rsidR="00114F48">
        <w:rPr>
          <w:lang w:val="en-US"/>
        </w:rPr>
        <w:fldChar w:fldCharType="end"/>
      </w:r>
      <w:r w:rsidR="007C739D">
        <w:rPr>
          <w:lang w:val="en-US"/>
        </w:rPr>
        <w:t>)</w:t>
      </w:r>
      <w:r w:rsidR="00E91FF0">
        <w:rPr>
          <w:lang w:val="en-US"/>
        </w:rPr>
        <w:t xml:space="preserve">. </w:t>
      </w:r>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8"/>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232CE128" w14:textId="19F91E49" w:rsidR="00E91FF0" w:rsidRDefault="00AF6366" w:rsidP="0055532B">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r w:rsidR="00E91FF0">
        <w:rPr>
          <w:lang w:val="en-US"/>
        </w:rPr>
        <w:br w:type="page"/>
      </w:r>
    </w:p>
    <w:p w14:paraId="1BAB0E39" w14:textId="7428AB07" w:rsidR="00652BAF" w:rsidRPr="00543011" w:rsidRDefault="005D54DB" w:rsidP="00543011">
      <w:pPr>
        <w:pStyle w:val="berschrift1"/>
        <w:rPr>
          <w:lang w:val="en-US"/>
        </w:rPr>
      </w:pPr>
      <w:bookmarkStart w:id="46" w:name="_Toc406505804"/>
      <w:r>
        <w:rPr>
          <w:lang w:val="en-US"/>
        </w:rPr>
        <w:lastRenderedPageBreak/>
        <w:t xml:space="preserve">Discussion </w:t>
      </w:r>
      <w:r w:rsidR="0042665B">
        <w:rPr>
          <w:lang w:val="en-US"/>
        </w:rPr>
        <w:t xml:space="preserve">and </w:t>
      </w:r>
      <w:bookmarkEnd w:id="46"/>
      <w:r w:rsidR="00597F1F">
        <w:rPr>
          <w:lang w:val="en-US"/>
        </w:rPr>
        <w:t>conclusion</w:t>
      </w:r>
    </w:p>
    <w:p w14:paraId="2323E1D5" w14:textId="4B7EC546"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w:t>
      </w:r>
      <w:bookmarkStart w:id="47" w:name="_GoBack"/>
      <w:bookmarkEnd w:id="47"/>
      <w:r w:rsidR="00834E17" w:rsidRPr="00DA13DB">
        <w:rPr>
          <w:rFonts w:ascii="Lucida Sans" w:hAnsi="Lucida Sans"/>
          <w:sz w:val="19"/>
          <w:szCs w:val="19"/>
          <w:lang w:val="en-US"/>
        </w:rPr>
        <w:t xml:space="preserve">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w:t>
      </w:r>
      <w:r w:rsidR="00F801B7">
        <w:rPr>
          <w:rFonts w:ascii="Lucida Sans" w:hAnsi="Lucida Sans"/>
          <w:sz w:val="19"/>
          <w:szCs w:val="19"/>
          <w:lang w:val="en-US"/>
        </w:rPr>
        <w:t>stored</w:t>
      </w:r>
      <w:r w:rsidR="00652BAF">
        <w:rPr>
          <w:rFonts w:ascii="Lucida Sans" w:hAnsi="Lucida Sans"/>
          <w:sz w:val="19"/>
          <w:szCs w:val="19"/>
          <w:lang w:val="en-US"/>
        </w:rPr>
        <w:t>.</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583BE42B" w:rsidR="00AB4D97" w:rsidRPr="00346A7A" w:rsidRDefault="00346A7A"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0637F4">
        <w:rPr>
          <w:rFonts w:ascii="Lucida Sans" w:hAnsi="Lucida Sans"/>
          <w:sz w:val="19"/>
          <w:szCs w:val="19"/>
          <w:lang w:val="en-US"/>
        </w:rPr>
        <w:t xml:space="preserve">: </w:t>
      </w:r>
      <w:r w:rsidR="000576C1">
        <w:rPr>
          <w:rFonts w:ascii="Lucida Sans" w:hAnsi="Lucida Sans"/>
          <w:sz w:val="19"/>
          <w:szCs w:val="19"/>
          <w:lang w:val="en-US"/>
        </w:rPr>
        <w:t>+</w:t>
      </w:r>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4B1F9092" w:rsidR="00746BF0" w:rsidRDefault="00746BF0"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r w:rsidR="000576C1">
        <w:rPr>
          <w:rFonts w:ascii="Lucida Sans" w:hAnsi="Lucida Sans"/>
          <w:sz w:val="19"/>
          <w:szCs w:val="19"/>
          <w:lang w:val="en-US"/>
        </w:rPr>
        <w:t xml:space="preserve">(+ </w:t>
      </w:r>
      <w:r>
        <w:rPr>
          <w:rFonts w:ascii="Lucida Sans" w:hAnsi="Lucida Sans"/>
          <w:sz w:val="19"/>
          <w:szCs w:val="19"/>
          <w:lang w:val="en-US"/>
        </w:rPr>
        <w:t>0.10)</w:t>
      </w:r>
    </w:p>
    <w:p w14:paraId="27C55F16" w14:textId="75BD994B" w:rsidR="00DB4EA6" w:rsidRPr="00B02CB8" w:rsidRDefault="00AB4D97"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r w:rsidR="000576C1">
        <w:rPr>
          <w:rFonts w:ascii="Lucida Sans" w:hAnsi="Lucida Sans"/>
          <w:sz w:val="19"/>
          <w:szCs w:val="19"/>
          <w:lang w:val="en-US"/>
        </w:rPr>
        <w:t xml:space="preserve">(+ </w:t>
      </w:r>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1B72D3BE" w:rsidR="00DB4EA6" w:rsidRDefault="00286406"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r w:rsidR="000576C1" w:rsidRPr="00DB4EA6">
        <w:rPr>
          <w:rFonts w:ascii="Lucida Sans" w:hAnsi="Lucida Sans"/>
          <w:sz w:val="19"/>
          <w:szCs w:val="19"/>
          <w:lang w:val="en-US"/>
        </w:rPr>
        <w:t>(</w:t>
      </w:r>
      <w:r w:rsidR="000576C1">
        <w:rPr>
          <w:rFonts w:ascii="Lucida Sans" w:hAnsi="Lucida Sans"/>
          <w:sz w:val="19"/>
          <w:szCs w:val="19"/>
          <w:lang w:val="en-US"/>
        </w:rPr>
        <w:t xml:space="preserve">- </w:t>
      </w:r>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1BAB1799" w:rsidR="00AB4D97" w:rsidRDefault="00AB4D97"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Influence of special tax subjects </w:t>
      </w:r>
      <w:r w:rsidR="000576C1">
        <w:rPr>
          <w:rFonts w:ascii="Lucida Sans" w:hAnsi="Lucida Sans"/>
          <w:sz w:val="19"/>
          <w:szCs w:val="19"/>
          <w:lang w:val="en-US"/>
        </w:rPr>
        <w:t>(+</w:t>
      </w:r>
      <w:r>
        <w:rPr>
          <w:rFonts w:ascii="Lucida Sans" w:hAnsi="Lucida Sans"/>
          <w:sz w:val="19"/>
          <w:szCs w:val="19"/>
          <w:lang w:val="en-US"/>
        </w:rPr>
        <w:t>0.02)</w:t>
      </w:r>
    </w:p>
    <w:p w14:paraId="0178C01F" w14:textId="6C718AAB" w:rsidR="00AB4D97" w:rsidRDefault="00286406"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 xml:space="preserve">income corrected with an equivalence scale based on tax information </w:t>
      </w:r>
      <w:r w:rsidR="000576C1">
        <w:rPr>
          <w:rFonts w:ascii="Lucida Sans" w:hAnsi="Lucida Sans"/>
          <w:sz w:val="19"/>
          <w:szCs w:val="19"/>
          <w:lang w:val="en-US"/>
        </w:rPr>
        <w:t xml:space="preserve">(+ </w:t>
      </w:r>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show,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 xml:space="preserve">measure, but something in between (direct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the other issues, the influence of special tax subjects and the implementation of the equivalence </w:t>
      </w:r>
      <w:r w:rsidR="00011DB0">
        <w:rPr>
          <w:rFonts w:ascii="Lucida Sans" w:hAnsi="Lucida Sans"/>
          <w:sz w:val="19"/>
          <w:szCs w:val="19"/>
          <w:lang w:val="en-US"/>
        </w:rPr>
        <w:lastRenderedPageBreak/>
        <w:t>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19"/>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Trend analysis is therefore best be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55532B" w:rsidRPr="0055532B">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55532B">
        <w:rPr>
          <w:rFonts w:ascii="Lucida Sans" w:hAnsi="Lucida Sans"/>
          <w:noProof/>
          <w:sz w:val="19"/>
          <w:szCs w:val="19"/>
          <w:lang w:val="en-US"/>
        </w:rPr>
        <w:t>8</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55532B" w:rsidRPr="0055532B">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55532B">
        <w:rPr>
          <w:rFonts w:ascii="Lucida Sans" w:hAnsi="Lucida Sans"/>
          <w:noProof/>
          <w:sz w:val="19"/>
          <w:szCs w:val="19"/>
          <w:lang w:val="en-US"/>
        </w:rPr>
        <w:t>14</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w:t>
      </w:r>
      <w:proofErr w:type="spellStart"/>
      <w:r w:rsidR="008D222C">
        <w:rPr>
          <w:rFonts w:ascii="Lucida Sans" w:hAnsi="Lucida Sans"/>
          <w:sz w:val="19"/>
          <w:szCs w:val="19"/>
          <w:lang w:val="en-US"/>
        </w:rPr>
        <w:t>Gornick</w:t>
      </w:r>
      <w:proofErr w:type="spellEnd"/>
      <w:r w:rsidR="008D222C">
        <w:rPr>
          <w:rFonts w:ascii="Lucida Sans" w:hAnsi="Lucida Sans"/>
          <w:sz w:val="19"/>
          <w:szCs w:val="19"/>
          <w:lang w:val="en-US"/>
        </w:rPr>
        <w:t xml:space="preserve"> and </w:t>
      </w:r>
      <w:proofErr w:type="spellStart"/>
      <w:r w:rsidR="008D222C">
        <w:rPr>
          <w:rFonts w:ascii="Lucida Sans" w:hAnsi="Lucida Sans"/>
          <w:sz w:val="19"/>
          <w:szCs w:val="19"/>
          <w:lang w:val="en-US"/>
        </w:rPr>
        <w:t>Jäntti</w:t>
      </w:r>
      <w:proofErr w:type="spellEnd"/>
      <w:r w:rsidR="008D222C">
        <w:rPr>
          <w:rFonts w:ascii="Lucida Sans" w:hAnsi="Lucida Sans"/>
          <w:sz w:val="19"/>
          <w:szCs w:val="19"/>
          <w:lang w:val="en-US"/>
        </w:rPr>
        <w:t xml:space="preserve">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48"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55532B">
        <w:rPr>
          <w:noProof/>
          <w:sz w:val="24"/>
          <w:lang w:val="en-US"/>
        </w:rPr>
        <w:t>3</w:t>
      </w:r>
      <w:r w:rsidRPr="00763E00">
        <w:rPr>
          <w:sz w:val="24"/>
          <w:lang w:val="en-US"/>
        </w:rPr>
        <w:fldChar w:fldCharType="end"/>
      </w:r>
      <w:bookmarkEnd w:id="48"/>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EF6EB6"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EF6EB6"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EF6EB6"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EF6EB6"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73E6939C" w:rsidR="00196156" w:rsidRPr="00F06E77" w:rsidRDefault="00196156" w:rsidP="000576C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w:t>
            </w:r>
            <w:r w:rsidRPr="00F06E77">
              <w:rPr>
                <w:rFonts w:eastAsia="Times New Roman"/>
                <w:color w:val="000000"/>
                <w:szCs w:val="19"/>
                <w:lang w:val="en-US"/>
              </w:rPr>
              <w:t>(own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EF6EB6"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EF6EB6"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EF6EB6"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EF6EB6"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proofErr w:type="spellStart"/>
      <w:r>
        <w:lastRenderedPageBreak/>
        <w:t>Bibliography</w:t>
      </w:r>
      <w:proofErr w:type="spellEnd"/>
    </w:p>
    <w:p w14:paraId="3C987189" w14:textId="62204E38" w:rsidR="00674AD5" w:rsidRPr="0055532B" w:rsidRDefault="00674AD5" w:rsidP="00385A1F">
      <w:pPr>
        <w:shd w:val="clear" w:color="auto" w:fill="FFFFFF" w:themeFill="background1"/>
        <w:spacing w:line="480" w:lineRule="auto"/>
        <w:ind w:hanging="480"/>
        <w:rPr>
          <w:rFonts w:ascii="Times New Roman" w:eastAsia="Times New Roman" w:hAnsi="Times New Roman"/>
          <w:sz w:val="24"/>
          <w:lang w:val="en-US" w:eastAsia="de-CH"/>
        </w:rPr>
      </w:pPr>
      <w:proofErr w:type="spellStart"/>
      <w:r w:rsidRPr="00674AD5">
        <w:rPr>
          <w:rFonts w:ascii="Times New Roman" w:eastAsia="Times New Roman" w:hAnsi="Times New Roman"/>
          <w:sz w:val="24"/>
          <w:lang w:eastAsia="de-CH"/>
        </w:rPr>
        <w:t>Alderson</w:t>
      </w:r>
      <w:proofErr w:type="spellEnd"/>
      <w:r w:rsidRPr="00674AD5">
        <w:rPr>
          <w:rFonts w:ascii="Times New Roman" w:eastAsia="Times New Roman" w:hAnsi="Times New Roman"/>
          <w:sz w:val="24"/>
          <w:lang w:eastAsia="de-CH"/>
        </w:rPr>
        <w:t xml:space="preserve">, A. S., &amp; </w:t>
      </w:r>
      <w:proofErr w:type="spellStart"/>
      <w:r w:rsidRPr="00674AD5">
        <w:rPr>
          <w:rFonts w:ascii="Times New Roman" w:eastAsia="Times New Roman" w:hAnsi="Times New Roman"/>
          <w:sz w:val="24"/>
          <w:lang w:eastAsia="de-CH"/>
        </w:rPr>
        <w:t>Doran</w:t>
      </w:r>
      <w:proofErr w:type="spellEnd"/>
      <w:r w:rsidRPr="00674AD5">
        <w:rPr>
          <w:rFonts w:ascii="Times New Roman" w:eastAsia="Times New Roman" w:hAnsi="Times New Roman"/>
          <w:sz w:val="24"/>
          <w:lang w:eastAsia="de-CH"/>
        </w:rPr>
        <w:t xml:space="preserve">, K. (2013). </w:t>
      </w:r>
      <w:r w:rsidRPr="00674AD5">
        <w:rPr>
          <w:rFonts w:ascii="Times New Roman" w:eastAsia="Times New Roman" w:hAnsi="Times New Roman"/>
          <w:sz w:val="24"/>
          <w:lang w:val="en-US" w:eastAsia="de-CH"/>
        </w:rPr>
        <w:t xml:space="preserve">How Has Income Inequality Grown? In J. C. </w:t>
      </w:r>
      <w:proofErr w:type="spellStart"/>
      <w:r w:rsidRPr="00674AD5">
        <w:rPr>
          <w:rFonts w:ascii="Times New Roman" w:eastAsia="Times New Roman" w:hAnsi="Times New Roman"/>
          <w:sz w:val="24"/>
          <w:lang w:val="en-US" w:eastAsia="de-CH"/>
        </w:rPr>
        <w:t>Gornick</w:t>
      </w:r>
      <w:proofErr w:type="spellEnd"/>
      <w:r w:rsidRPr="00674AD5">
        <w:rPr>
          <w:rFonts w:ascii="Times New Roman" w:eastAsia="Times New Roman" w:hAnsi="Times New Roman"/>
          <w:sz w:val="24"/>
          <w:lang w:val="en-US" w:eastAsia="de-CH"/>
        </w:rPr>
        <w:t xml:space="preserve"> &amp; M. </w:t>
      </w:r>
      <w:proofErr w:type="spellStart"/>
      <w:r w:rsidRPr="00674AD5">
        <w:rPr>
          <w:rFonts w:ascii="Times New Roman" w:eastAsia="Times New Roman" w:hAnsi="Times New Roman"/>
          <w:sz w:val="24"/>
          <w:lang w:val="en-US" w:eastAsia="de-CH"/>
        </w:rPr>
        <w:t>Jäntti</w:t>
      </w:r>
      <w:proofErr w:type="spellEnd"/>
      <w:r w:rsidRPr="00674AD5">
        <w:rPr>
          <w:rFonts w:ascii="Times New Roman" w:eastAsia="Times New Roman" w:hAnsi="Times New Roman"/>
          <w:sz w:val="24"/>
          <w:lang w:val="en-US" w:eastAsia="de-CH"/>
        </w:rPr>
        <w:t xml:space="preserve"> (</w:t>
      </w:r>
      <w:proofErr w:type="spellStart"/>
      <w:r w:rsidRPr="00674AD5">
        <w:rPr>
          <w:rFonts w:ascii="Times New Roman" w:eastAsia="Times New Roman" w:hAnsi="Times New Roman"/>
          <w:sz w:val="24"/>
          <w:lang w:val="en-US" w:eastAsia="de-CH"/>
        </w:rPr>
        <w:t>Hrsg</w:t>
      </w:r>
      <w:proofErr w:type="spellEnd"/>
      <w:r w:rsidRPr="00674AD5">
        <w:rPr>
          <w:rFonts w:ascii="Times New Roman" w:eastAsia="Times New Roman" w:hAnsi="Times New Roman"/>
          <w:sz w:val="24"/>
          <w:lang w:val="en-US" w:eastAsia="de-CH"/>
        </w:rPr>
        <w:t xml:space="preserve">.), </w:t>
      </w:r>
      <w:r w:rsidRPr="00674AD5">
        <w:rPr>
          <w:rFonts w:ascii="Times New Roman" w:eastAsia="Times New Roman" w:hAnsi="Times New Roman"/>
          <w:i/>
          <w:iCs/>
          <w:sz w:val="24"/>
          <w:lang w:val="en-US" w:eastAsia="de-CH"/>
        </w:rPr>
        <w:t>Income inequality: economic disparities and the middle class in affluent countries</w:t>
      </w:r>
      <w:r w:rsidRPr="00674AD5">
        <w:rPr>
          <w:rFonts w:ascii="Times New Roman" w:eastAsia="Times New Roman" w:hAnsi="Times New Roman"/>
          <w:sz w:val="24"/>
          <w:lang w:val="en-US" w:eastAsia="de-CH"/>
        </w:rPr>
        <w:t xml:space="preserve">. </w:t>
      </w:r>
      <w:r w:rsidRPr="0055532B">
        <w:rPr>
          <w:rFonts w:ascii="Times New Roman" w:eastAsia="Times New Roman" w:hAnsi="Times New Roman"/>
          <w:sz w:val="24"/>
          <w:lang w:val="en-US" w:eastAsia="de-CH"/>
        </w:rPr>
        <w:t>Stanford: Stanford University Press.</w:t>
      </w:r>
    </w:p>
    <w:p w14:paraId="3D127B8A" w14:textId="4309DAFC"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 xml:space="preserve">(5), 1140–1167. </w:t>
      </w:r>
    </w:p>
    <w:p w14:paraId="74D61DD4" w14:textId="6EF71134" w:rsidR="00CC6FD0" w:rsidRPr="00CC6FD0" w:rsidRDefault="00CC6FD0" w:rsidP="00385A1F">
      <w:pPr>
        <w:shd w:val="clear" w:color="auto" w:fill="FFFFFF" w:themeFill="background1"/>
        <w:spacing w:line="480" w:lineRule="auto"/>
        <w:ind w:hanging="480"/>
        <w:rPr>
          <w:rFonts w:ascii="Times New Roman" w:eastAsia="Times New Roman" w:hAnsi="Times New Roman"/>
          <w:sz w:val="24"/>
          <w:lang w:val="en-US" w:eastAsia="de-CH"/>
        </w:rPr>
      </w:pPr>
      <w:proofErr w:type="spell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xml:space="preserve">, E. (2015). 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r>
        <w:rPr>
          <w:rFonts w:ascii="Times New Roman" w:eastAsia="Times New Roman" w:hAnsi="Times New Roman"/>
          <w:sz w:val="24"/>
          <w:lang w:val="en-US" w:eastAsia="de-CH"/>
        </w:rPr>
        <w:t xml:space="preserve"> </w:t>
      </w:r>
      <w:r w:rsidR="001F1865" w:rsidRPr="00963FD3">
        <w:rPr>
          <w:lang w:val="en-US"/>
        </w:rPr>
        <w:t>http://topincomes.g-mond.parisschoolofeconomics.eu</w:t>
      </w:r>
      <w:proofErr w:type="gramStart"/>
      <w:r w:rsidR="001F1865" w:rsidRPr="00963FD3">
        <w:rPr>
          <w:lang w:val="en-US"/>
        </w:rPr>
        <w:t>/</w:t>
      </w:r>
      <w:r w:rsidR="001F1865">
        <w:rPr>
          <w:rFonts w:ascii="Times New Roman" w:eastAsia="Times New Roman" w:hAnsi="Times New Roman"/>
          <w:sz w:val="24"/>
          <w:lang w:val="en-US" w:eastAsia="de-CH"/>
        </w:rPr>
        <w:t>(</w:t>
      </w:r>
      <w:proofErr w:type="gramEnd"/>
      <w:r w:rsidR="001F1865">
        <w:rPr>
          <w:rFonts w:ascii="Times New Roman" w:eastAsia="Times New Roman" w:hAnsi="Times New Roman"/>
          <w:sz w:val="24"/>
          <w:lang w:val="en-US" w:eastAsia="de-CH"/>
        </w:rPr>
        <w:t>13/04/2015)</w:t>
      </w:r>
    </w:p>
    <w:p w14:paraId="4BD8D5DB"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0A4E7980"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7FF26ECA" w14:textId="12787B20" w:rsidR="00674AD5" w:rsidRPr="0055532B" w:rsidRDefault="00674AD5" w:rsidP="00385A1F">
      <w:pPr>
        <w:shd w:val="clear" w:color="auto" w:fill="FFFFFF" w:themeFill="background1"/>
        <w:spacing w:line="480" w:lineRule="auto"/>
        <w:ind w:hanging="480"/>
        <w:rPr>
          <w:rFonts w:ascii="Times New Roman" w:eastAsia="Times New Roman" w:hAnsi="Times New Roman"/>
          <w:sz w:val="24"/>
          <w:lang w:val="en-US" w:eastAsia="de-CH"/>
        </w:rPr>
      </w:pPr>
      <w:r w:rsidRPr="00674AD5">
        <w:rPr>
          <w:rFonts w:ascii="Times New Roman" w:eastAsia="Times New Roman" w:hAnsi="Times New Roman"/>
          <w:sz w:val="24"/>
          <w:lang w:val="en-US" w:eastAsia="de-CH"/>
        </w:rPr>
        <w:t xml:space="preserve">Atkinson, A. B., Piketty, T., &amp; </w:t>
      </w:r>
      <w:proofErr w:type="spellStart"/>
      <w:r w:rsidRPr="00674AD5">
        <w:rPr>
          <w:rFonts w:ascii="Times New Roman" w:eastAsia="Times New Roman" w:hAnsi="Times New Roman"/>
          <w:sz w:val="24"/>
          <w:lang w:val="en-US" w:eastAsia="de-CH"/>
        </w:rPr>
        <w:t>Saez</w:t>
      </w:r>
      <w:proofErr w:type="spellEnd"/>
      <w:r w:rsidRPr="00674AD5">
        <w:rPr>
          <w:rFonts w:ascii="Times New Roman" w:eastAsia="Times New Roman" w:hAnsi="Times New Roman"/>
          <w:sz w:val="24"/>
          <w:lang w:val="en-US" w:eastAsia="de-CH"/>
        </w:rPr>
        <w:t xml:space="preserve">, E. (2011). Top Incomes in the Long Run of History. </w:t>
      </w:r>
      <w:r w:rsidRPr="0055532B">
        <w:rPr>
          <w:rFonts w:ascii="Times New Roman" w:eastAsia="Times New Roman" w:hAnsi="Times New Roman"/>
          <w:i/>
          <w:iCs/>
          <w:sz w:val="24"/>
          <w:lang w:val="en-US" w:eastAsia="de-CH"/>
        </w:rPr>
        <w:t>Journal of Economic Literature</w:t>
      </w:r>
      <w:r w:rsidRPr="0055532B">
        <w:rPr>
          <w:rFonts w:ascii="Times New Roman" w:eastAsia="Times New Roman" w:hAnsi="Times New Roman"/>
          <w:sz w:val="24"/>
          <w:lang w:val="en-US" w:eastAsia="de-CH"/>
        </w:rPr>
        <w:t xml:space="preserve">, </w:t>
      </w:r>
      <w:r w:rsidRPr="0055532B">
        <w:rPr>
          <w:rFonts w:ascii="Times New Roman" w:eastAsia="Times New Roman" w:hAnsi="Times New Roman"/>
          <w:i/>
          <w:iCs/>
          <w:sz w:val="24"/>
          <w:lang w:val="en-US" w:eastAsia="de-CH"/>
        </w:rPr>
        <w:t>49</w:t>
      </w:r>
      <w:r w:rsidRPr="0055532B">
        <w:rPr>
          <w:rFonts w:ascii="Times New Roman" w:eastAsia="Times New Roman" w:hAnsi="Times New Roman"/>
          <w:sz w:val="24"/>
          <w:lang w:val="en-US" w:eastAsia="de-CH"/>
        </w:rPr>
        <w:t xml:space="preserve">(1), 3–71. </w:t>
      </w:r>
    </w:p>
    <w:p w14:paraId="1E21CD3F" w14:textId="77777777" w:rsidR="00542029" w:rsidRPr="0055532B" w:rsidRDefault="00542029" w:rsidP="00385A1F">
      <w:pPr>
        <w:shd w:val="clear" w:color="auto" w:fill="FFFFFF" w:themeFill="background1"/>
        <w:spacing w:line="480" w:lineRule="auto"/>
        <w:ind w:hanging="480"/>
        <w:rPr>
          <w:rFonts w:ascii="Times New Roman" w:eastAsia="Times New Roman" w:hAnsi="Times New Roman"/>
          <w:sz w:val="24"/>
        </w:rPr>
      </w:pPr>
      <w:proofErr w:type="gramStart"/>
      <w:r w:rsidRPr="00EF6EB6">
        <w:rPr>
          <w:rFonts w:ascii="Times New Roman" w:eastAsia="Times New Roman" w:hAnsi="Times New Roman"/>
          <w:sz w:val="24"/>
          <w:lang w:val="en-US"/>
        </w:rPr>
        <w:t xml:space="preserve">Bethlehem, J., </w:t>
      </w:r>
      <w:proofErr w:type="spellStart"/>
      <w:r w:rsidRPr="00EF6EB6">
        <w:rPr>
          <w:rFonts w:ascii="Times New Roman" w:eastAsia="Times New Roman" w:hAnsi="Times New Roman"/>
          <w:sz w:val="24"/>
          <w:lang w:val="en-US"/>
        </w:rPr>
        <w:t>Cobben</w:t>
      </w:r>
      <w:proofErr w:type="spellEnd"/>
      <w:r w:rsidRPr="00EF6EB6">
        <w:rPr>
          <w:rFonts w:ascii="Times New Roman" w:eastAsia="Times New Roman" w:hAnsi="Times New Roman"/>
          <w:sz w:val="24"/>
          <w:lang w:val="en-US"/>
        </w:rPr>
        <w:t>, F., &amp; Schouten, B. (2011).</w:t>
      </w:r>
      <w:proofErr w:type="gramEnd"/>
      <w:r w:rsidRPr="00EF6EB6">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xml:space="preserve">. </w:t>
      </w:r>
      <w:proofErr w:type="spellStart"/>
      <w:r w:rsidRPr="0055532B">
        <w:rPr>
          <w:rFonts w:ascii="Times New Roman" w:eastAsia="Times New Roman" w:hAnsi="Times New Roman"/>
          <w:sz w:val="24"/>
        </w:rPr>
        <w:t>Wiley</w:t>
      </w:r>
      <w:proofErr w:type="spellEnd"/>
      <w:r w:rsidRPr="0055532B">
        <w:rPr>
          <w:rFonts w:ascii="Times New Roman" w:eastAsia="Times New Roman" w:hAnsi="Times New Roman"/>
          <w:sz w:val="24"/>
        </w:rPr>
        <w:t>.</w:t>
      </w:r>
    </w:p>
    <w:p w14:paraId="0C83A0FD" w14:textId="2CE7821B"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 xml:space="preserve">(2), 115–142. </w:t>
      </w:r>
    </w:p>
    <w:p w14:paraId="49E8BED7" w14:textId="3318403D" w:rsidR="00761795" w:rsidRPr="00542029" w:rsidRDefault="00761795" w:rsidP="00385A1F">
      <w:pPr>
        <w:shd w:val="clear" w:color="auto" w:fill="FFFFFF" w:themeFill="background1"/>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 xml:space="preserve">. </w:t>
      </w:r>
      <w:r w:rsidR="00385A1F">
        <w:rPr>
          <w:rFonts w:ascii="Times New Roman" w:eastAsia="Times New Roman" w:hAnsi="Times New Roman"/>
          <w:sz w:val="24"/>
          <w:lang w:val="en-US" w:eastAsia="de-CH"/>
        </w:rPr>
        <w:t xml:space="preserve">Oxford: </w:t>
      </w:r>
      <w:r w:rsidRPr="00963FD3">
        <w:rPr>
          <w:rFonts w:ascii="Times New Roman" w:eastAsia="Times New Roman" w:hAnsi="Times New Roman"/>
          <w:sz w:val="24"/>
          <w:lang w:val="en-US" w:eastAsia="de-CH"/>
        </w:rPr>
        <w:t xml:space="preserve">Oxford University Press. </w:t>
      </w:r>
    </w:p>
    <w:p w14:paraId="30C3D46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lastRenderedPageBreak/>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1CA4530A"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1FC3F6C3"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 xml:space="preserve">(10), 849–852. </w:t>
      </w:r>
    </w:p>
    <w:p w14:paraId="21F85B97" w14:textId="5B96C46A" w:rsidR="00E9741A" w:rsidRPr="00EF6EB6" w:rsidRDefault="00E9741A" w:rsidP="00385A1F">
      <w:pPr>
        <w:shd w:val="clear" w:color="auto" w:fill="FFFFFF" w:themeFill="background1"/>
        <w:spacing w:line="480" w:lineRule="auto"/>
        <w:ind w:hanging="480"/>
        <w:rPr>
          <w:rFonts w:ascii="Times New Roman" w:eastAsia="Times New Roman" w:hAnsi="Times New Roman"/>
          <w:sz w:val="24"/>
          <w:lang w:eastAsia="de-CH"/>
        </w:rPr>
      </w:pPr>
      <w:r w:rsidRPr="00E9741A">
        <w:rPr>
          <w:rFonts w:ascii="Times New Roman" w:eastAsia="Times New Roman" w:hAnsi="Times New Roman"/>
          <w:sz w:val="24"/>
          <w:lang w:eastAsia="de-CH"/>
        </w:rPr>
        <w:t xml:space="preserve">EFD. (2008). WEISUNG des EFD über die Erhebung und Lieferung der erforderlichen Daten durch die Kantone gestützt auf Artikel 22 der Verordnung vom 7. </w:t>
      </w:r>
      <w:r w:rsidRPr="00EF6EB6">
        <w:rPr>
          <w:rFonts w:ascii="Times New Roman" w:eastAsia="Times New Roman" w:hAnsi="Times New Roman"/>
          <w:sz w:val="24"/>
          <w:lang w:eastAsia="de-CH"/>
        </w:rPr>
        <w:t>November 2007 über den Finanz- und Lastenausgleich.</w:t>
      </w:r>
    </w:p>
    <w:p w14:paraId="6BF2C139" w14:textId="37149B9A" w:rsidR="00492093" w:rsidRPr="00EF6EB6" w:rsidRDefault="00492093" w:rsidP="00385A1F">
      <w:pPr>
        <w:shd w:val="clear" w:color="auto" w:fill="FFFFFF" w:themeFill="background1"/>
        <w:spacing w:line="480" w:lineRule="auto"/>
        <w:ind w:hanging="480"/>
        <w:rPr>
          <w:rFonts w:ascii="Times New Roman" w:eastAsia="Times New Roman" w:hAnsi="Times New Roman"/>
          <w:sz w:val="24"/>
        </w:rPr>
      </w:pPr>
      <w:r w:rsidRPr="00EF6EB6">
        <w:rPr>
          <w:rFonts w:ascii="Times New Roman" w:eastAsia="Times New Roman" w:hAnsi="Times New Roman"/>
          <w:sz w:val="24"/>
          <w:shd w:val="clear" w:color="auto" w:fill="FFFFFF" w:themeFill="background1"/>
          <w:lang w:eastAsia="de-CH"/>
        </w:rPr>
        <w:t xml:space="preserve">EUROSTAT. (2015). European Union </w:t>
      </w:r>
      <w:proofErr w:type="spellStart"/>
      <w:r w:rsidRPr="00EF6EB6">
        <w:rPr>
          <w:rFonts w:ascii="Times New Roman" w:eastAsia="Times New Roman" w:hAnsi="Times New Roman"/>
          <w:sz w:val="24"/>
          <w:shd w:val="clear" w:color="auto" w:fill="FFFFFF" w:themeFill="background1"/>
          <w:lang w:eastAsia="de-CH"/>
        </w:rPr>
        <w:t>statistics</w:t>
      </w:r>
      <w:proofErr w:type="spellEnd"/>
      <w:r w:rsidRPr="00EF6EB6">
        <w:rPr>
          <w:rFonts w:ascii="Times New Roman" w:eastAsia="Times New Roman" w:hAnsi="Times New Roman"/>
          <w:sz w:val="24"/>
          <w:shd w:val="clear" w:color="auto" w:fill="FFFFFF" w:themeFill="background1"/>
          <w:lang w:eastAsia="de-CH"/>
        </w:rPr>
        <w:t xml:space="preserve"> on </w:t>
      </w:r>
      <w:proofErr w:type="spellStart"/>
      <w:r w:rsidRPr="00EF6EB6">
        <w:rPr>
          <w:rFonts w:ascii="Times New Roman" w:eastAsia="Times New Roman" w:hAnsi="Times New Roman"/>
          <w:sz w:val="24"/>
          <w:shd w:val="clear" w:color="auto" w:fill="FFFFFF" w:themeFill="background1"/>
          <w:lang w:eastAsia="de-CH"/>
        </w:rPr>
        <w:t>income</w:t>
      </w:r>
      <w:proofErr w:type="spellEnd"/>
      <w:r w:rsidRPr="00EF6EB6">
        <w:rPr>
          <w:rFonts w:ascii="Times New Roman" w:eastAsia="Times New Roman" w:hAnsi="Times New Roman"/>
          <w:sz w:val="24"/>
          <w:shd w:val="clear" w:color="auto" w:fill="FFFFFF" w:themeFill="background1"/>
          <w:lang w:eastAsia="de-CH"/>
        </w:rPr>
        <w:t xml:space="preserve"> </w:t>
      </w:r>
      <w:proofErr w:type="spellStart"/>
      <w:r w:rsidRPr="00EF6EB6">
        <w:rPr>
          <w:rFonts w:ascii="Times New Roman" w:eastAsia="Times New Roman" w:hAnsi="Times New Roman"/>
          <w:sz w:val="24"/>
          <w:shd w:val="clear" w:color="auto" w:fill="FFFFFF" w:themeFill="background1"/>
          <w:lang w:eastAsia="de-CH"/>
        </w:rPr>
        <w:t>and</w:t>
      </w:r>
      <w:proofErr w:type="spellEnd"/>
      <w:r w:rsidRPr="00EF6EB6">
        <w:rPr>
          <w:rFonts w:ascii="Times New Roman" w:eastAsia="Times New Roman" w:hAnsi="Times New Roman"/>
          <w:sz w:val="24"/>
          <w:shd w:val="clear" w:color="auto" w:fill="FFFFFF" w:themeFill="background1"/>
          <w:lang w:eastAsia="de-CH"/>
        </w:rPr>
        <w:t xml:space="preserve"> </w:t>
      </w:r>
      <w:proofErr w:type="spellStart"/>
      <w:r w:rsidRPr="00EF6EB6">
        <w:rPr>
          <w:rFonts w:ascii="Times New Roman" w:eastAsia="Times New Roman" w:hAnsi="Times New Roman"/>
          <w:sz w:val="24"/>
          <w:shd w:val="clear" w:color="auto" w:fill="FFFFFF" w:themeFill="background1"/>
          <w:lang w:eastAsia="de-CH"/>
        </w:rPr>
        <w:t>living</w:t>
      </w:r>
      <w:proofErr w:type="spellEnd"/>
      <w:r w:rsidRPr="00EF6EB6">
        <w:rPr>
          <w:rFonts w:ascii="Times New Roman" w:eastAsia="Times New Roman" w:hAnsi="Times New Roman"/>
          <w:sz w:val="24"/>
          <w:shd w:val="clear" w:color="auto" w:fill="FFFFFF" w:themeFill="background1"/>
          <w:lang w:eastAsia="de-CH"/>
        </w:rPr>
        <w:t xml:space="preserve"> </w:t>
      </w:r>
      <w:proofErr w:type="spellStart"/>
      <w:r w:rsidRPr="00EF6EB6">
        <w:rPr>
          <w:rFonts w:ascii="Times New Roman" w:eastAsia="Times New Roman" w:hAnsi="Times New Roman"/>
          <w:sz w:val="24"/>
          <w:shd w:val="clear" w:color="auto" w:fill="FFFFFF" w:themeFill="background1"/>
          <w:lang w:eastAsia="de-CH"/>
        </w:rPr>
        <w:t>conditions</w:t>
      </w:r>
      <w:proofErr w:type="spellEnd"/>
      <w:r w:rsidRPr="00EF6EB6">
        <w:rPr>
          <w:rFonts w:ascii="Times New Roman" w:eastAsia="Times New Roman" w:hAnsi="Times New Roman"/>
          <w:sz w:val="24"/>
          <w:shd w:val="clear" w:color="auto" w:fill="FFFFFF" w:themeFill="background1"/>
          <w:lang w:eastAsia="de-CH"/>
        </w:rPr>
        <w:t xml:space="preserve"> (EU-SILC). </w:t>
      </w:r>
      <w:proofErr w:type="spellStart"/>
      <w:r w:rsidRPr="00EF6EB6">
        <w:rPr>
          <w:rFonts w:ascii="Times New Roman" w:eastAsia="Times New Roman" w:hAnsi="Times New Roman"/>
          <w:sz w:val="24"/>
          <w:shd w:val="clear" w:color="auto" w:fill="FFFFFF" w:themeFill="background1"/>
          <w:lang w:eastAsia="de-CH"/>
        </w:rPr>
        <w:t>Retrieved</w:t>
      </w:r>
      <w:proofErr w:type="spellEnd"/>
      <w:r w:rsidRPr="00EF6EB6">
        <w:rPr>
          <w:rFonts w:ascii="Times New Roman" w:eastAsia="Times New Roman" w:hAnsi="Times New Roman"/>
          <w:sz w:val="24"/>
          <w:shd w:val="clear" w:color="auto" w:fill="FFFFFF" w:themeFill="background1"/>
          <w:lang w:eastAsia="de-CH"/>
        </w:rPr>
        <w:t xml:space="preserve"> </w:t>
      </w:r>
      <w:proofErr w:type="spellStart"/>
      <w:r w:rsidRPr="00EF6EB6">
        <w:rPr>
          <w:rFonts w:ascii="Times New Roman" w:eastAsia="Times New Roman" w:hAnsi="Times New Roman"/>
          <w:sz w:val="24"/>
          <w:shd w:val="clear" w:color="auto" w:fill="FFFFFF" w:themeFill="background1"/>
          <w:lang w:eastAsia="de-CH"/>
        </w:rPr>
        <w:t>from</w:t>
      </w:r>
      <w:proofErr w:type="spellEnd"/>
      <w:r w:rsidRPr="00EF6EB6">
        <w:rPr>
          <w:rFonts w:ascii="Times New Roman" w:eastAsia="Times New Roman" w:hAnsi="Times New Roman"/>
          <w:sz w:val="24"/>
          <w:shd w:val="clear" w:color="auto" w:fill="FFFF00"/>
          <w:lang w:eastAsia="de-CH"/>
        </w:rPr>
        <w:t xml:space="preserve"> </w:t>
      </w:r>
      <w:r w:rsidR="0070434A" w:rsidRPr="00EF6EB6">
        <w:t>http://ec.europa.eu/eurostat/web/microdata/european_union_statistics_on_income_and_living_conditions</w:t>
      </w:r>
      <w:r w:rsidR="0070434A" w:rsidRPr="00EF6EB6">
        <w:rPr>
          <w:shd w:val="clear" w:color="auto" w:fill="FFFF00"/>
        </w:rPr>
        <w:t xml:space="preserve"> </w:t>
      </w:r>
    </w:p>
    <w:p w14:paraId="709339EF" w14:textId="3F147F32" w:rsidR="00542029" w:rsidRPr="0070434A" w:rsidRDefault="00E9741A" w:rsidP="00385A1F">
      <w:pPr>
        <w:shd w:val="clear" w:color="auto" w:fill="FFFFFF" w:themeFill="background1"/>
        <w:spacing w:line="480" w:lineRule="auto"/>
        <w:ind w:hanging="480"/>
        <w:rPr>
          <w:rFonts w:ascii="Times New Roman" w:eastAsia="Times New Roman" w:hAnsi="Times New Roman"/>
          <w:sz w:val="24"/>
          <w:lang w:val="en-US"/>
        </w:rPr>
      </w:pPr>
      <w:r w:rsidRPr="0055532B">
        <w:rPr>
          <w:rFonts w:ascii="Times New Roman" w:eastAsia="Times New Roman" w:hAnsi="Times New Roman"/>
          <w:sz w:val="24"/>
        </w:rPr>
        <w:t xml:space="preserve">ESTV </w:t>
      </w:r>
      <w:r w:rsidR="00542029" w:rsidRPr="0055532B">
        <w:rPr>
          <w:rFonts w:ascii="Times New Roman" w:eastAsia="Times New Roman" w:hAnsi="Times New Roman"/>
          <w:sz w:val="24"/>
        </w:rPr>
        <w:t xml:space="preserve">(2014). </w:t>
      </w:r>
      <w:r w:rsidR="00542029" w:rsidRPr="0055532B">
        <w:rPr>
          <w:rFonts w:ascii="Times New Roman" w:eastAsia="Times New Roman" w:hAnsi="Times New Roman"/>
          <w:i/>
          <w:sz w:val="24"/>
        </w:rPr>
        <w:t>Verteilung des Wohlstands in der Schweiz</w:t>
      </w:r>
      <w:r w:rsidR="00542029" w:rsidRPr="0055532B">
        <w:rPr>
          <w:rFonts w:ascii="Times New Roman" w:eastAsia="Times New Roman" w:hAnsi="Times New Roman"/>
          <w:sz w:val="24"/>
        </w:rPr>
        <w:t>.</w:t>
      </w:r>
      <w:r w:rsidR="00385A1F" w:rsidRPr="0055532B">
        <w:rPr>
          <w:rFonts w:ascii="Times New Roman" w:eastAsia="Times New Roman" w:hAnsi="Times New Roman"/>
          <w:sz w:val="24"/>
        </w:rPr>
        <w:t xml:space="preserve"> Bericht des Bundesrates in Erfüllung des Postulats 10.4046 von Jacqueline Fehr vom 07.12.2010. </w:t>
      </w:r>
      <w:r w:rsidR="00385A1F" w:rsidRPr="0070434A">
        <w:rPr>
          <w:rFonts w:ascii="Times New Roman" w:eastAsia="Times New Roman" w:hAnsi="Times New Roman"/>
          <w:sz w:val="24"/>
          <w:lang w:val="en-US"/>
        </w:rPr>
        <w:t>Bern</w:t>
      </w:r>
      <w:r w:rsidR="0070434A">
        <w:rPr>
          <w:rFonts w:ascii="Times New Roman" w:eastAsia="Times New Roman" w:hAnsi="Times New Roman"/>
          <w:sz w:val="24"/>
          <w:lang w:val="en-US"/>
        </w:rPr>
        <w:t>.</w:t>
      </w:r>
    </w:p>
    <w:p w14:paraId="5B226655"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0D2CDF00" w14:textId="0D73C8E9" w:rsidR="00871BAC" w:rsidRPr="00871BAC" w:rsidRDefault="00871BAC" w:rsidP="00385A1F">
      <w:pPr>
        <w:shd w:val="clear" w:color="auto" w:fill="FFFFFF" w:themeFill="background1"/>
        <w:spacing w:line="480" w:lineRule="auto"/>
        <w:ind w:hanging="480"/>
        <w:rPr>
          <w:rFonts w:ascii="Times New Roman" w:eastAsia="Times New Roman" w:hAnsi="Times New Roman"/>
          <w:sz w:val="24"/>
          <w:lang w:val="en-US" w:eastAsia="de-CH"/>
        </w:rPr>
      </w:pPr>
      <w:proofErr w:type="spellStart"/>
      <w:r w:rsidRPr="00871BAC">
        <w:rPr>
          <w:rFonts w:ascii="Times New Roman" w:eastAsia="Times New Roman" w:hAnsi="Times New Roman"/>
          <w:sz w:val="24"/>
          <w:lang w:val="en-US" w:eastAsia="de-CH"/>
        </w:rPr>
        <w:t>Foellmi</w:t>
      </w:r>
      <w:proofErr w:type="spellEnd"/>
      <w:r w:rsidRPr="00871BAC">
        <w:rPr>
          <w:rFonts w:ascii="Times New Roman" w:eastAsia="Times New Roman" w:hAnsi="Times New Roman"/>
          <w:sz w:val="24"/>
          <w:lang w:val="en-US" w:eastAsia="de-CH"/>
        </w:rPr>
        <w:t xml:space="preserve">, R., &amp; Martinez, I. (2014). </w:t>
      </w:r>
      <w:r w:rsidRPr="00871BAC">
        <w:rPr>
          <w:rFonts w:ascii="Times New Roman" w:eastAsia="Times New Roman" w:hAnsi="Times New Roman"/>
          <w:i/>
          <w:iCs/>
          <w:sz w:val="24"/>
          <w:lang w:val="en-US" w:eastAsia="de-CH"/>
        </w:rPr>
        <w:t>Volatile Top Income Shares in Switzerland? Reassessing the Evolution between 1981 and 2009</w:t>
      </w:r>
      <w:r w:rsidRPr="00871BAC">
        <w:rPr>
          <w:rFonts w:ascii="Times New Roman" w:eastAsia="Times New Roman" w:hAnsi="Times New Roman"/>
          <w:sz w:val="24"/>
          <w:lang w:val="en-US" w:eastAsia="de-CH"/>
        </w:rPr>
        <w:t xml:space="preserve"> (SSRN Scholarly Paper No. ID 2501458). Rochester, NY: Social Science Research Network. </w:t>
      </w:r>
    </w:p>
    <w:p w14:paraId="4CC2FB9E" w14:textId="77777777" w:rsidR="00542029" w:rsidRPr="00542029" w:rsidRDefault="00542029" w:rsidP="0070434A">
      <w:pPr>
        <w:shd w:val="clear" w:color="auto" w:fill="FFFFFF" w:themeFill="background1"/>
        <w:spacing w:line="480" w:lineRule="auto"/>
        <w:ind w:hanging="480"/>
        <w:rPr>
          <w:rFonts w:ascii="Times New Roman" w:eastAsia="Times New Roman" w:hAnsi="Times New Roman"/>
          <w:sz w:val="24"/>
          <w:lang w:val="en-US"/>
        </w:rPr>
      </w:pPr>
      <w:proofErr w:type="spellStart"/>
      <w:r w:rsidRPr="0070434A">
        <w:rPr>
          <w:rFonts w:ascii="Times New Roman" w:eastAsia="Times New Roman" w:hAnsi="Times New Roman"/>
          <w:sz w:val="24"/>
          <w:lang w:val="en-US"/>
        </w:rPr>
        <w:t>Gornick</w:t>
      </w:r>
      <w:proofErr w:type="spellEnd"/>
      <w:r w:rsidRPr="0070434A">
        <w:rPr>
          <w:rFonts w:ascii="Times New Roman" w:eastAsia="Times New Roman" w:hAnsi="Times New Roman"/>
          <w:sz w:val="24"/>
          <w:lang w:val="en-US"/>
        </w:rPr>
        <w:t xml:space="preserve">, J. C., &amp; </w:t>
      </w:r>
      <w:proofErr w:type="spellStart"/>
      <w:r w:rsidRPr="0070434A">
        <w:rPr>
          <w:rFonts w:ascii="Times New Roman" w:eastAsia="Times New Roman" w:hAnsi="Times New Roman"/>
          <w:sz w:val="24"/>
          <w:lang w:val="en-US"/>
        </w:rPr>
        <w:t>Jäntti</w:t>
      </w:r>
      <w:proofErr w:type="spellEnd"/>
      <w:r w:rsidRPr="0070434A">
        <w:rPr>
          <w:rFonts w:ascii="Times New Roman" w:eastAsia="Times New Roman" w:hAnsi="Times New Roman"/>
          <w:sz w:val="24"/>
          <w:lang w:val="en-US"/>
        </w:rPr>
        <w:t xml:space="preserve">. (2013). </w:t>
      </w:r>
      <w:r w:rsidRPr="0070434A">
        <w:rPr>
          <w:rFonts w:ascii="Times New Roman" w:eastAsia="Times New Roman" w:hAnsi="Times New Roman"/>
          <w:i/>
          <w:iCs/>
          <w:sz w:val="24"/>
          <w:lang w:val="en-US"/>
        </w:rPr>
        <w:t>Income inequality: economic disparities and the middle class in affluent countries</w:t>
      </w:r>
      <w:r w:rsidRPr="0070434A">
        <w:rPr>
          <w:rFonts w:ascii="Times New Roman" w:eastAsia="Times New Roman" w:hAnsi="Times New Roman"/>
          <w:sz w:val="24"/>
          <w:lang w:val="en-US"/>
        </w:rPr>
        <w:t>. Stanford: Stanford University Press.</w:t>
      </w:r>
    </w:p>
    <w:p w14:paraId="640CAE53" w14:textId="53E8F2C1"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lastRenderedPageBreak/>
        <w:t xml:space="preserve">Handcock, M., &amp; Morris, M. (1999). </w:t>
      </w:r>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 xml:space="preserve">. Springer. </w:t>
      </w:r>
    </w:p>
    <w:p w14:paraId="5588A00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xml:space="preserve">,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0FC6426C" w14:textId="0C65A5CB"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xml:space="preserve">,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
    <w:p w14:paraId="43EEF0DE" w14:textId="77777777" w:rsidR="00542029" w:rsidRPr="00EF6EB6"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EF6EB6">
        <w:rPr>
          <w:rFonts w:ascii="Times New Roman" w:eastAsia="Times New Roman" w:hAnsi="Times New Roman"/>
          <w:i/>
          <w:iCs/>
          <w:sz w:val="24"/>
          <w:lang w:val="en-US"/>
        </w:rPr>
        <w:t>The American Economic Review</w:t>
      </w:r>
      <w:r w:rsidRPr="00EF6EB6">
        <w:rPr>
          <w:rFonts w:ascii="Times New Roman" w:eastAsia="Times New Roman" w:hAnsi="Times New Roman"/>
          <w:sz w:val="24"/>
          <w:lang w:val="en-US"/>
        </w:rPr>
        <w:t xml:space="preserve">, </w:t>
      </w:r>
      <w:r w:rsidRPr="00EF6EB6">
        <w:rPr>
          <w:rFonts w:ascii="Times New Roman" w:eastAsia="Times New Roman" w:hAnsi="Times New Roman"/>
          <w:i/>
          <w:iCs/>
          <w:sz w:val="24"/>
          <w:lang w:val="en-US"/>
        </w:rPr>
        <w:t>45</w:t>
      </w:r>
      <w:r w:rsidRPr="00EF6EB6">
        <w:rPr>
          <w:rFonts w:ascii="Times New Roman" w:eastAsia="Times New Roman" w:hAnsi="Times New Roman"/>
          <w:sz w:val="24"/>
          <w:lang w:val="en-US"/>
        </w:rPr>
        <w:t>(1), 1–28.</w:t>
      </w:r>
    </w:p>
    <w:p w14:paraId="1F197A5D" w14:textId="6A001386" w:rsidR="00542029" w:rsidRPr="0055532B" w:rsidRDefault="00542029" w:rsidP="00385A1F">
      <w:pPr>
        <w:shd w:val="clear" w:color="auto" w:fill="FFFFFF" w:themeFill="background1"/>
        <w:spacing w:line="480" w:lineRule="auto"/>
        <w:ind w:hanging="480"/>
        <w:rPr>
          <w:rFonts w:ascii="Times New Roman" w:eastAsia="Times New Roman" w:hAnsi="Times New Roman"/>
          <w:sz w:val="24"/>
        </w:rPr>
      </w:pPr>
      <w:proofErr w:type="spellStart"/>
      <w:proofErr w:type="gramStart"/>
      <w:r w:rsidRPr="00EF6EB6">
        <w:rPr>
          <w:rFonts w:ascii="Times New Roman" w:eastAsia="Times New Roman" w:hAnsi="Times New Roman"/>
          <w:sz w:val="24"/>
          <w:lang w:val="en-US"/>
        </w:rPr>
        <w:t>Modetta</w:t>
      </w:r>
      <w:proofErr w:type="spellEnd"/>
      <w:r w:rsidRPr="00EF6EB6">
        <w:rPr>
          <w:rFonts w:ascii="Times New Roman" w:eastAsia="Times New Roman" w:hAnsi="Times New Roman"/>
          <w:sz w:val="24"/>
          <w:lang w:val="en-US"/>
        </w:rPr>
        <w:t>, C., &amp; Müller, B. (2012).</w:t>
      </w:r>
      <w:proofErr w:type="gramEnd"/>
      <w:r w:rsidRPr="00EF6EB6">
        <w:rPr>
          <w:rFonts w:ascii="Times New Roman" w:eastAsia="Times New Roman" w:hAnsi="Times New Roman"/>
          <w:sz w:val="24"/>
          <w:lang w:val="en-US"/>
        </w:rPr>
        <w:t xml:space="preserve"> </w:t>
      </w:r>
      <w:r w:rsidRPr="009E5AF2">
        <w:rPr>
          <w:rFonts w:ascii="Times New Roman" w:eastAsia="Times New Roman" w:hAnsi="Times New Roman"/>
          <w:sz w:val="24"/>
        </w:rPr>
        <w:t xml:space="preserve">Einkommensungleichheit und staatliche Umverteilung. </w:t>
      </w:r>
      <w:r w:rsidRPr="0055532B">
        <w:rPr>
          <w:rFonts w:ascii="Times New Roman" w:eastAsia="Times New Roman" w:hAnsi="Times New Roman"/>
          <w:i/>
          <w:iCs/>
          <w:sz w:val="24"/>
        </w:rPr>
        <w:t xml:space="preserve">Bundesamt </w:t>
      </w:r>
      <w:r w:rsidR="0070434A" w:rsidRPr="0055532B">
        <w:rPr>
          <w:rFonts w:ascii="Times New Roman" w:eastAsia="Times New Roman" w:hAnsi="Times New Roman"/>
          <w:i/>
          <w:iCs/>
          <w:sz w:val="24"/>
        </w:rPr>
        <w:t>f</w:t>
      </w:r>
      <w:r w:rsidRPr="0055532B">
        <w:rPr>
          <w:rFonts w:ascii="Times New Roman" w:eastAsia="Times New Roman" w:hAnsi="Times New Roman"/>
          <w:i/>
          <w:iCs/>
          <w:sz w:val="24"/>
        </w:rPr>
        <w:t>ür Statistik, Neuchâtel</w:t>
      </w:r>
      <w:r w:rsidRPr="0055532B">
        <w:rPr>
          <w:rFonts w:ascii="Times New Roman" w:eastAsia="Times New Roman" w:hAnsi="Times New Roman"/>
          <w:sz w:val="24"/>
        </w:rPr>
        <w:t>.</w:t>
      </w:r>
    </w:p>
    <w:p w14:paraId="29E6078C" w14:textId="77777777" w:rsidR="00542029" w:rsidRPr="0070434A"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OECD. (2008). </w:t>
      </w:r>
      <w:r w:rsidRPr="0070434A">
        <w:rPr>
          <w:rFonts w:ascii="Times New Roman" w:eastAsia="Times New Roman" w:hAnsi="Times New Roman"/>
          <w:i/>
          <w:iCs/>
          <w:sz w:val="24"/>
          <w:lang w:val="en-US"/>
        </w:rPr>
        <w:t>Growing Unequal? Income Distribution and Poverty in OECD Countries</w:t>
      </w:r>
      <w:r w:rsidRPr="0070434A">
        <w:rPr>
          <w:rFonts w:ascii="Times New Roman" w:eastAsia="Times New Roman" w:hAnsi="Times New Roman"/>
          <w:sz w:val="24"/>
          <w:lang w:val="en-US"/>
        </w:rPr>
        <w:t>. OECD Publishing.</w:t>
      </w:r>
    </w:p>
    <w:p w14:paraId="78BC3F5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OECD. (2011). </w:t>
      </w:r>
      <w:r w:rsidRPr="0070434A">
        <w:rPr>
          <w:rFonts w:ascii="Times New Roman" w:eastAsia="Times New Roman" w:hAnsi="Times New Roman"/>
          <w:i/>
          <w:iCs/>
          <w:sz w:val="24"/>
          <w:lang w:val="en-US"/>
        </w:rPr>
        <w:t>Divided We Stand. Why Inequality Keeps Rising</w:t>
      </w:r>
      <w:r w:rsidRPr="0070434A">
        <w:rPr>
          <w:rFonts w:ascii="Times New Roman" w:eastAsia="Times New Roman" w:hAnsi="Times New Roman"/>
          <w:sz w:val="24"/>
          <w:lang w:val="en-US"/>
        </w:rPr>
        <w:t>. OECD Publishing.</w:t>
      </w:r>
    </w:p>
    <w:p w14:paraId="26742D7A" w14:textId="46EF30F4" w:rsidR="00674AD5" w:rsidRPr="00674AD5" w:rsidRDefault="00674AD5" w:rsidP="00385A1F">
      <w:pPr>
        <w:shd w:val="clear" w:color="auto" w:fill="FFFFFF" w:themeFill="background1"/>
        <w:spacing w:line="480" w:lineRule="auto"/>
        <w:ind w:hanging="480"/>
        <w:rPr>
          <w:rFonts w:ascii="Times New Roman" w:eastAsia="Times New Roman" w:hAnsi="Times New Roman"/>
          <w:sz w:val="24"/>
          <w:lang w:val="fr-CH"/>
        </w:rPr>
      </w:pPr>
      <w:r>
        <w:rPr>
          <w:rFonts w:ascii="Times New Roman" w:eastAsia="Times New Roman" w:hAnsi="Times New Roman"/>
          <w:sz w:val="24"/>
          <w:lang w:val="en-US"/>
        </w:rPr>
        <w:t>OECD. (2013</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Pr>
          <w:rFonts w:ascii="Times New Roman" w:eastAsia="Times New Roman" w:hAnsi="Times New Roman"/>
          <w:sz w:val="24"/>
          <w:lang w:val="fr-CH"/>
        </w:rPr>
        <w:t xml:space="preserve">OECD </w:t>
      </w:r>
      <w:proofErr w:type="spellStart"/>
      <w:r>
        <w:rPr>
          <w:rFonts w:ascii="Times New Roman" w:eastAsia="Times New Roman" w:hAnsi="Times New Roman"/>
          <w:sz w:val="24"/>
          <w:lang w:val="fr-CH"/>
        </w:rPr>
        <w:t>Publishing</w:t>
      </w:r>
      <w:proofErr w:type="spellEnd"/>
      <w:r>
        <w:rPr>
          <w:rFonts w:ascii="Times New Roman" w:eastAsia="Times New Roman" w:hAnsi="Times New Roman"/>
          <w:sz w:val="24"/>
          <w:lang w:val="fr-CH"/>
        </w:rPr>
        <w:t>.</w:t>
      </w:r>
    </w:p>
    <w:p w14:paraId="71894257" w14:textId="106086EB" w:rsidR="00E9741A" w:rsidRPr="0055532B" w:rsidRDefault="00E9741A" w:rsidP="00385A1F">
      <w:pPr>
        <w:shd w:val="clear" w:color="auto" w:fill="FFFFFF" w:themeFill="background1"/>
        <w:spacing w:line="480" w:lineRule="auto"/>
        <w:ind w:hanging="480"/>
        <w:rPr>
          <w:rFonts w:ascii="Times New Roman" w:eastAsia="Times New Roman" w:hAnsi="Times New Roman"/>
          <w:sz w:val="24"/>
          <w:lang w:val="fr-CH" w:eastAsia="de-CH"/>
        </w:rPr>
      </w:pPr>
      <w:r w:rsidRPr="00E9741A">
        <w:rPr>
          <w:rFonts w:ascii="Times New Roman" w:eastAsia="Times New Roman" w:hAnsi="Times New Roman"/>
          <w:sz w:val="24"/>
          <w:lang w:val="fr-CH" w:eastAsia="de-CH"/>
        </w:rPr>
        <w:t xml:space="preserve">Peters, R. (2005). </w:t>
      </w:r>
      <w:r w:rsidRPr="00E9741A">
        <w:rPr>
          <w:rFonts w:ascii="Times New Roman" w:eastAsia="Times New Roman" w:hAnsi="Times New Roman"/>
          <w:i/>
          <w:iCs/>
          <w:sz w:val="24"/>
          <w:lang w:val="fr-CH" w:eastAsia="de-CH"/>
        </w:rPr>
        <w:t>Effet des déductions du l’</w:t>
      </w:r>
      <w:proofErr w:type="spellStart"/>
      <w:r w:rsidRPr="00E9741A">
        <w:rPr>
          <w:rFonts w:ascii="Times New Roman" w:eastAsia="Times New Roman" w:hAnsi="Times New Roman"/>
          <w:i/>
          <w:iCs/>
          <w:sz w:val="24"/>
          <w:lang w:val="fr-CH" w:eastAsia="de-CH"/>
        </w:rPr>
        <w:t>impöt</w:t>
      </w:r>
      <w:proofErr w:type="spellEnd"/>
      <w:r w:rsidRPr="00E9741A">
        <w:rPr>
          <w:rFonts w:ascii="Times New Roman" w:eastAsia="Times New Roman" w:hAnsi="Times New Roman"/>
          <w:i/>
          <w:iCs/>
          <w:sz w:val="24"/>
          <w:lang w:val="fr-CH" w:eastAsia="de-CH"/>
        </w:rPr>
        <w:t xml:space="preserve"> fédéral direct des personnes physiques</w:t>
      </w:r>
      <w:r w:rsidRPr="00E9741A">
        <w:rPr>
          <w:rFonts w:ascii="Times New Roman" w:eastAsia="Times New Roman" w:hAnsi="Times New Roman"/>
          <w:sz w:val="24"/>
          <w:lang w:val="fr-CH" w:eastAsia="de-CH"/>
        </w:rPr>
        <w:t xml:space="preserve">. </w:t>
      </w:r>
      <w:r w:rsidRPr="0055532B">
        <w:rPr>
          <w:rFonts w:ascii="Times New Roman" w:eastAsia="Times New Roman" w:hAnsi="Times New Roman"/>
          <w:sz w:val="24"/>
          <w:lang w:val="fr-CH" w:eastAsia="de-CH"/>
        </w:rPr>
        <w:t>Bern: Administration fédéral des contributions AFC</w:t>
      </w:r>
      <w:r w:rsidR="0070434A" w:rsidRPr="0055532B">
        <w:rPr>
          <w:rFonts w:ascii="Times New Roman" w:eastAsia="Times New Roman" w:hAnsi="Times New Roman"/>
          <w:sz w:val="24"/>
          <w:lang w:val="fr-CH" w:eastAsia="de-CH"/>
        </w:rPr>
        <w:t>.</w:t>
      </w:r>
    </w:p>
    <w:p w14:paraId="6514056E"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6224B278"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0070434A">
        <w:rPr>
          <w:rFonts w:ascii="Times New Roman" w:eastAsia="Times New Roman" w:hAnsi="Times New Roman"/>
          <w:sz w:val="24"/>
          <w:lang w:val="en-US"/>
        </w:rPr>
        <w:t>(5), 1004–1042.</w:t>
      </w:r>
    </w:p>
    <w:p w14:paraId="3067064C" w14:textId="34DFA247"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0070434A">
        <w:rPr>
          <w:rFonts w:ascii="Times New Roman" w:eastAsia="Times New Roman" w:hAnsi="Times New Roman"/>
          <w:sz w:val="24"/>
          <w:lang w:val="en-US"/>
        </w:rPr>
        <w:t>(1), 1–41.</w:t>
      </w:r>
    </w:p>
    <w:p w14:paraId="3296225B" w14:textId="5A2BE187" w:rsidR="00674AD5" w:rsidRPr="0055532B" w:rsidRDefault="00674AD5" w:rsidP="00385A1F">
      <w:pPr>
        <w:shd w:val="clear" w:color="auto" w:fill="FFFFFF" w:themeFill="background1"/>
        <w:spacing w:line="480" w:lineRule="auto"/>
        <w:ind w:hanging="480"/>
        <w:rPr>
          <w:rFonts w:ascii="Times New Roman" w:eastAsia="Times New Roman" w:hAnsi="Times New Roman"/>
          <w:sz w:val="24"/>
          <w:lang w:val="en-US" w:eastAsia="de-CH"/>
        </w:rPr>
      </w:pPr>
      <w:r w:rsidRPr="00674AD5">
        <w:rPr>
          <w:rFonts w:ascii="Times New Roman" w:eastAsia="Times New Roman" w:hAnsi="Times New Roman"/>
          <w:sz w:val="24"/>
          <w:lang w:val="en-US" w:eastAsia="de-CH"/>
        </w:rPr>
        <w:t xml:space="preserve">Piketty, T. (2014). </w:t>
      </w:r>
      <w:r w:rsidRPr="00674AD5">
        <w:rPr>
          <w:rFonts w:ascii="Times New Roman" w:eastAsia="Times New Roman" w:hAnsi="Times New Roman"/>
          <w:i/>
          <w:iCs/>
          <w:sz w:val="24"/>
          <w:lang w:val="en-US" w:eastAsia="de-CH"/>
        </w:rPr>
        <w:t>Capital in the Twenty-First Century</w:t>
      </w:r>
      <w:r w:rsidRPr="00674AD5">
        <w:rPr>
          <w:rFonts w:ascii="Times New Roman" w:eastAsia="Times New Roman" w:hAnsi="Times New Roman"/>
          <w:sz w:val="24"/>
          <w:lang w:val="en-US" w:eastAsia="de-CH"/>
        </w:rPr>
        <w:t xml:space="preserve">. </w:t>
      </w:r>
      <w:r w:rsidRPr="0055532B">
        <w:rPr>
          <w:rFonts w:ascii="Times New Roman" w:eastAsia="Times New Roman" w:hAnsi="Times New Roman"/>
          <w:sz w:val="24"/>
          <w:lang w:val="en-US" w:eastAsia="de-CH"/>
        </w:rPr>
        <w:t>Harvard University Press.</w:t>
      </w:r>
    </w:p>
    <w:p w14:paraId="7B6971BD"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r w:rsidRPr="0070434A">
        <w:rPr>
          <w:rFonts w:ascii="Times New Roman" w:eastAsia="Times New Roman" w:hAnsi="Times New Roman"/>
          <w:sz w:val="24"/>
          <w:lang w:val="en-US"/>
        </w:rPr>
        <w:lastRenderedPageBreak/>
        <w:t>Salverda</w:t>
      </w:r>
      <w:proofErr w:type="spellEnd"/>
      <w:r w:rsidRPr="0070434A">
        <w:rPr>
          <w:rFonts w:ascii="Times New Roman" w:eastAsia="Times New Roman" w:hAnsi="Times New Roman"/>
          <w:sz w:val="24"/>
          <w:lang w:val="en-US"/>
        </w:rPr>
        <w:t xml:space="preserve">, W., Nolan, B., </w:t>
      </w:r>
      <w:proofErr w:type="spellStart"/>
      <w:r w:rsidRPr="0070434A">
        <w:rPr>
          <w:rFonts w:ascii="Times New Roman" w:eastAsia="Times New Roman" w:hAnsi="Times New Roman"/>
          <w:sz w:val="24"/>
          <w:lang w:val="en-US"/>
        </w:rPr>
        <w:t>Checchi</w:t>
      </w:r>
      <w:proofErr w:type="spellEnd"/>
      <w:r w:rsidRPr="0070434A">
        <w:rPr>
          <w:rFonts w:ascii="Times New Roman" w:eastAsia="Times New Roman" w:hAnsi="Times New Roman"/>
          <w:sz w:val="24"/>
          <w:lang w:val="en-US"/>
        </w:rPr>
        <w:t xml:space="preserve">, D., Marx, I., McKnight, A., &amp; </w:t>
      </w:r>
      <w:proofErr w:type="spellStart"/>
      <w:r w:rsidRPr="0070434A">
        <w:rPr>
          <w:rFonts w:ascii="Times New Roman" w:eastAsia="Times New Roman" w:hAnsi="Times New Roman"/>
          <w:sz w:val="24"/>
          <w:lang w:val="en-US"/>
        </w:rPr>
        <w:t>Toth</w:t>
      </w:r>
      <w:proofErr w:type="spellEnd"/>
      <w:r w:rsidRPr="0070434A">
        <w:rPr>
          <w:rFonts w:ascii="Times New Roman" w:eastAsia="Times New Roman" w:hAnsi="Times New Roman"/>
          <w:sz w:val="24"/>
          <w:lang w:val="en-US"/>
        </w:rPr>
        <w:t xml:space="preserve">, I. G. (2014). </w:t>
      </w:r>
      <w:r w:rsidRPr="0070434A">
        <w:rPr>
          <w:rFonts w:ascii="Times New Roman" w:eastAsia="Times New Roman" w:hAnsi="Times New Roman"/>
          <w:i/>
          <w:iCs/>
          <w:sz w:val="24"/>
          <w:lang w:val="en-US"/>
        </w:rPr>
        <w:t>Changing Inequalities in Rich Countries: Analytical and Comparative Perspectives</w:t>
      </w:r>
      <w:r w:rsidRPr="0070434A">
        <w:rPr>
          <w:rFonts w:ascii="Times New Roman" w:eastAsia="Times New Roman" w:hAnsi="Times New Roman"/>
          <w:sz w:val="24"/>
          <w:lang w:val="en-US"/>
        </w:rPr>
        <w:t>. Oxford: Oxford University Press.</w:t>
      </w:r>
    </w:p>
    <w:p w14:paraId="0594D69D"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47633861"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Wilkinson, R. G., &amp; Pickett, K. E. (2009). Income inequality and social dysfunction. </w:t>
      </w:r>
      <w:r w:rsidRPr="0070434A">
        <w:rPr>
          <w:rFonts w:ascii="Times New Roman" w:eastAsia="Times New Roman" w:hAnsi="Times New Roman"/>
          <w:i/>
          <w:iCs/>
          <w:sz w:val="24"/>
          <w:lang w:val="en-US"/>
        </w:rPr>
        <w:t>Annual Review of Sociology</w:t>
      </w:r>
      <w:r w:rsidRPr="0070434A">
        <w:rPr>
          <w:rFonts w:ascii="Times New Roman" w:eastAsia="Times New Roman" w:hAnsi="Times New Roman"/>
          <w:sz w:val="24"/>
          <w:lang w:val="en-US"/>
        </w:rPr>
        <w:t xml:space="preserve">, </w:t>
      </w:r>
      <w:r w:rsidRPr="0070434A">
        <w:rPr>
          <w:rFonts w:ascii="Times New Roman" w:eastAsia="Times New Roman" w:hAnsi="Times New Roman"/>
          <w:i/>
          <w:iCs/>
          <w:sz w:val="24"/>
          <w:lang w:val="en-US"/>
        </w:rPr>
        <w:t>35</w:t>
      </w:r>
      <w:r w:rsidRPr="0070434A">
        <w:rPr>
          <w:rFonts w:ascii="Times New Roman" w:eastAsia="Times New Roman" w:hAnsi="Times New Roman"/>
          <w:sz w:val="24"/>
          <w:lang w:val="en-US"/>
        </w:rPr>
        <w:t>, 493–511.</w:t>
      </w:r>
    </w:p>
    <w:p w14:paraId="4CA39DBA" w14:textId="23378327" w:rsidR="00B14648" w:rsidRPr="00114F48"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9B69C" w15:done="0"/>
  <w15:commentEx w15:paraId="7243FF35" w15:paraIdParent="2829B6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9C4AB" w14:textId="77777777" w:rsidR="00BD5378" w:rsidRDefault="00BD5378" w:rsidP="006312E0">
      <w:pPr>
        <w:spacing w:line="240" w:lineRule="auto"/>
      </w:pPr>
      <w:r>
        <w:separator/>
      </w:r>
    </w:p>
  </w:endnote>
  <w:endnote w:type="continuationSeparator" w:id="0">
    <w:p w14:paraId="7921C11C" w14:textId="77777777" w:rsidR="00BD5378" w:rsidRDefault="00BD537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65BAB773" w:rsidR="00BD5378" w:rsidRPr="007407D3" w:rsidRDefault="00BD5378"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D5378" w:rsidRPr="003B1648" w:rsidRDefault="00BD5378"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EF6EB6">
                            <w:rPr>
                              <w:noProof/>
                              <w:sz w:val="16"/>
                              <w:szCs w:val="16"/>
                            </w:rPr>
                            <w:t>22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D5378" w:rsidRPr="003B1648" w:rsidRDefault="00BD5378"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EF6EB6">
                      <w:rPr>
                        <w:noProof/>
                        <w:sz w:val="16"/>
                        <w:szCs w:val="16"/>
                      </w:rPr>
                      <w:t>22</w:t>
                    </w:r>
                    <w:r w:rsidRPr="003B1648">
                      <w:rPr>
                        <w:sz w:val="16"/>
                        <w:szCs w:val="16"/>
                      </w:rPr>
                      <w:fldChar w:fldCharType="end"/>
                    </w:r>
                  </w:p>
                </w:txbxContent>
              </v:textbox>
              <w10:wrap type="square" anchorx="page" anchory="page"/>
            </v:shape>
          </w:pict>
        </mc:Fallback>
      </mc:AlternateContent>
    </w:r>
  </w:p>
  <w:p w14:paraId="1B30C3A1" w14:textId="77777777" w:rsidR="00BD5378" w:rsidRDefault="00BD53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D328A" w14:textId="77777777" w:rsidR="00BD5378" w:rsidRDefault="00BD5378" w:rsidP="006312E0">
      <w:pPr>
        <w:spacing w:line="240" w:lineRule="auto"/>
      </w:pPr>
    </w:p>
  </w:footnote>
  <w:footnote w:type="continuationSeparator" w:id="0">
    <w:p w14:paraId="25C87D8F" w14:textId="77777777" w:rsidR="00BD5378" w:rsidRDefault="00BD5378" w:rsidP="006312E0">
      <w:pPr>
        <w:spacing w:line="240" w:lineRule="auto"/>
      </w:pPr>
      <w:r>
        <w:continuationSeparator/>
      </w:r>
    </w:p>
  </w:footnote>
  <w:footnote w:id="1">
    <w:p w14:paraId="2BDF179C" w14:textId="77777777" w:rsidR="00BD5378" w:rsidRPr="000637F4" w:rsidRDefault="00BD5378" w:rsidP="00CF0E6A">
      <w:pPr>
        <w:pStyle w:val="Funotentext"/>
        <w:rPr>
          <w:lang w:val="en-US"/>
        </w:rPr>
      </w:pPr>
      <w:r>
        <w:rPr>
          <w:rStyle w:val="Funotenzeichen"/>
        </w:rPr>
        <w:footnoteRef/>
      </w:r>
      <w:r w:rsidRPr="000637F4">
        <w:rPr>
          <w:lang w:val="en-US"/>
        </w:rPr>
        <w:t xml:space="preserve"> </w:t>
      </w:r>
      <w:r>
        <w:rPr>
          <w:lang w:val="en-US"/>
        </w:rPr>
        <w:t xml:space="preserve">E.g. pensioners, unemployed or welfare recipients appear poorer, when looking at primary incomes compared to disposable incomes, because received transfers payments are neglected. </w:t>
      </w:r>
    </w:p>
  </w:footnote>
  <w:footnote w:id="2">
    <w:p w14:paraId="207840D8" w14:textId="7C707F1A" w:rsidR="00BD5378" w:rsidRPr="00674AD5" w:rsidRDefault="00BD5378">
      <w:pPr>
        <w:pStyle w:val="Funotentext"/>
        <w:rPr>
          <w:lang w:val="en-US"/>
        </w:rPr>
      </w:pPr>
      <w:r>
        <w:rPr>
          <w:rStyle w:val="Funotenzeichen"/>
        </w:rPr>
        <w:footnoteRef/>
      </w:r>
      <w:r w:rsidRPr="00674AD5">
        <w:rPr>
          <w:lang w:val="en-US"/>
        </w:rPr>
        <w:t xml:space="preserve"> </w:t>
      </w:r>
      <w:r>
        <w:rPr>
          <w:lang w:val="en-US"/>
        </w:rPr>
        <w:t>F</w:t>
      </w:r>
      <w:r w:rsidRPr="00D74E46">
        <w:rPr>
          <w:lang w:val="en-US"/>
        </w:rPr>
        <w:t>or detailed discussion see: OECD (2013, 44) and United Nations (2011, 24)</w:t>
      </w:r>
      <w:r>
        <w:rPr>
          <w:lang w:val="en-US"/>
        </w:rPr>
        <w:t>.</w:t>
      </w:r>
    </w:p>
  </w:footnote>
  <w:footnote w:id="3">
    <w:p w14:paraId="727F4293" w14:textId="602AC05C" w:rsidR="00D62EAD" w:rsidRPr="00D62EAD" w:rsidRDefault="00D62EAD">
      <w:pPr>
        <w:pStyle w:val="Funotentext"/>
        <w:rPr>
          <w:lang w:val="en-US"/>
        </w:rPr>
      </w:pPr>
      <w:r>
        <w:rPr>
          <w:rStyle w:val="Funotenzeichen"/>
        </w:rPr>
        <w:footnoteRef/>
      </w:r>
      <w:r w:rsidRPr="00D62EAD">
        <w:rPr>
          <w:lang w:val="en-US"/>
        </w:rPr>
        <w:t xml:space="preserve"> http://www.lisdatacenter.org/lis-ikf-webapp/app/search-ikf-figures</w:t>
      </w:r>
    </w:p>
  </w:footnote>
  <w:footnote w:id="4">
    <w:p w14:paraId="57624154" w14:textId="1B38DE48" w:rsidR="00D62EAD" w:rsidRPr="00D62EAD" w:rsidRDefault="00D62EAD">
      <w:pPr>
        <w:pStyle w:val="Funotentext"/>
        <w:rPr>
          <w:lang w:val="en-US"/>
        </w:rPr>
      </w:pPr>
      <w:r>
        <w:rPr>
          <w:rStyle w:val="Funotenzeichen"/>
        </w:rPr>
        <w:footnoteRef/>
      </w:r>
      <w:r w:rsidRPr="00D62EAD">
        <w:rPr>
          <w:lang w:val="en-US"/>
        </w:rPr>
        <w:t xml:space="preserve"> </w:t>
      </w:r>
      <w:r>
        <w:rPr>
          <w:lang w:val="en-US"/>
        </w:rPr>
        <w:t xml:space="preserve">Calculated and kindly provided by </w:t>
      </w:r>
      <w:proofErr w:type="spellStart"/>
      <w:r w:rsidRPr="00B14648">
        <w:rPr>
          <w:lang w:val="en-US"/>
        </w:rPr>
        <w:t>Modetta</w:t>
      </w:r>
      <w:proofErr w:type="spellEnd"/>
      <w:r w:rsidRPr="00B14648">
        <w:rPr>
          <w:lang w:val="en-US"/>
        </w:rPr>
        <w:t xml:space="preserve"> and Müller (2012)</w:t>
      </w:r>
      <w:r>
        <w:rPr>
          <w:lang w:val="en-US"/>
        </w:rPr>
        <w:t>.</w:t>
      </w:r>
    </w:p>
  </w:footnote>
  <w:footnote w:id="5">
    <w:p w14:paraId="10023FAE" w14:textId="017A8402" w:rsidR="00D62EAD" w:rsidRPr="00D62EAD" w:rsidRDefault="00D62EAD">
      <w:pPr>
        <w:pStyle w:val="Funotentext"/>
        <w:rPr>
          <w:lang w:val="en-US"/>
        </w:rPr>
      </w:pPr>
      <w:r>
        <w:rPr>
          <w:rStyle w:val="Funotenzeichen"/>
        </w:rPr>
        <w:footnoteRef/>
      </w:r>
      <w:r w:rsidRPr="00D62EAD">
        <w:rPr>
          <w:lang w:val="en-US"/>
        </w:rPr>
        <w:t xml:space="preserve"> http://ec.europa.eu/eurostat/tgm/table.do?tab=table&amp;init=1&amp;language=en&amp;pcode=tessi190&amp;plugin=1</w:t>
      </w:r>
    </w:p>
  </w:footnote>
  <w:footnote w:id="6">
    <w:p w14:paraId="3B073ED6" w14:textId="354085DF" w:rsidR="00D62EAD" w:rsidRPr="00D62EAD" w:rsidRDefault="00D62EAD">
      <w:pPr>
        <w:pStyle w:val="Funotentext"/>
        <w:rPr>
          <w:lang w:val="en-US"/>
        </w:rPr>
      </w:pPr>
      <w:r>
        <w:rPr>
          <w:rStyle w:val="Funotenzeichen"/>
        </w:rPr>
        <w:footnoteRef/>
      </w:r>
      <w:r w:rsidRPr="00D62EAD">
        <w:rPr>
          <w:lang w:val="en-US"/>
        </w:rPr>
        <w:t xml:space="preserve"> </w:t>
      </w:r>
      <w:r>
        <w:rPr>
          <w:lang w:val="en-US"/>
        </w:rPr>
        <w:t xml:space="preserve">Own </w:t>
      </w:r>
      <w:proofErr w:type="spellStart"/>
      <w:r>
        <w:rPr>
          <w:lang w:val="en-US"/>
        </w:rPr>
        <w:t>calcuations</w:t>
      </w:r>
      <w:proofErr w:type="spellEnd"/>
      <w:r w:rsidR="006A6E82">
        <w:rPr>
          <w:lang w:val="en-US"/>
        </w:rPr>
        <w:t>.</w:t>
      </w:r>
    </w:p>
  </w:footnote>
  <w:footnote w:id="7">
    <w:p w14:paraId="23F29DAE" w14:textId="19236006" w:rsidR="00BD5378" w:rsidRPr="00406373" w:rsidRDefault="00BD5378">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8">
    <w:p w14:paraId="7803212C" w14:textId="240E4610" w:rsidR="00BD5378" w:rsidRPr="006003AB" w:rsidRDefault="00BD5378" w:rsidP="004876AF">
      <w:pPr>
        <w:pStyle w:val="Funotentext"/>
        <w:rPr>
          <w:lang w:val="en-US"/>
        </w:rPr>
      </w:pPr>
      <w:r>
        <w:rPr>
          <w:rStyle w:val="Funotenzeichen"/>
        </w:rPr>
        <w:footnoteRef/>
      </w:r>
      <w:r w:rsidRPr="006003AB">
        <w:rPr>
          <w:lang w:val="en-US"/>
        </w:rPr>
        <w:t xml:space="preserve"> </w:t>
      </w:r>
      <w:r>
        <w:rPr>
          <w:lang w:val="en-US"/>
        </w:rPr>
        <w:t>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 System) was implemented. Before 1993, tax periods comprise two years, because taxes were levied with the </w:t>
      </w:r>
      <w:proofErr w:type="spellStart"/>
      <w:r>
        <w:rPr>
          <w:lang w:val="en-US"/>
        </w:rPr>
        <w:t>Postnumerando</w:t>
      </w:r>
      <w:proofErr w:type="spellEnd"/>
      <w:r>
        <w:rPr>
          <w:lang w:val="en-US"/>
        </w:rPr>
        <w:t xml:space="preserve"> System (taxation based on income generated two years in the past). Cantons implemented the change in different years, which is why there are no exact data available for Switzerland in the transition period. </w:t>
      </w:r>
    </w:p>
  </w:footnote>
  <w:footnote w:id="9">
    <w:p w14:paraId="3CE200F4" w14:textId="48BB8049" w:rsidR="00BD5378" w:rsidRPr="008C2F1A" w:rsidRDefault="00BD5378"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10">
    <w:p w14:paraId="1D0D6370" w14:textId="7E59D1F7" w:rsidR="00BD5378" w:rsidRPr="00190B1B" w:rsidRDefault="00BD5378">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11">
    <w:p w14:paraId="25AC8419" w14:textId="4934F591" w:rsidR="00BD5378" w:rsidRPr="00190B1B" w:rsidRDefault="00BD5378"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2">
    <w:p w14:paraId="22006867" w14:textId="765A436B" w:rsidR="00BD5378" w:rsidRDefault="00BD5378">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BD5378" w:rsidRPr="00190B1B" w:rsidRDefault="00BD5378">
      <w:pPr>
        <w:pStyle w:val="Funotentext"/>
        <w:ind w:left="708" w:hanging="708"/>
        <w:rPr>
          <w:lang w:val="en-US"/>
        </w:rPr>
      </w:pPr>
      <w:r>
        <w:rPr>
          <w:lang w:val="en-US"/>
        </w:rPr>
        <w:t xml:space="preserve">    </w:t>
      </w:r>
      <w:proofErr w:type="gramStart"/>
      <w:r w:rsidRPr="00154023">
        <w:rPr>
          <w:lang w:val="en-US"/>
        </w:rPr>
        <w:t>t</w:t>
      </w:r>
      <w:r>
        <w:rPr>
          <w:lang w:val="en-US"/>
        </w:rPr>
        <w:t>he</w:t>
      </w:r>
      <w:proofErr w:type="gramEnd"/>
      <w:r>
        <w:rPr>
          <w:lang w:val="en-US"/>
        </w:rPr>
        <w:t xml:space="preserve"> bulk of taxes in Switzerland and also the cost of health insurance, are not covered at all.</w:t>
      </w:r>
    </w:p>
  </w:footnote>
  <w:footnote w:id="13">
    <w:p w14:paraId="6B9AC6AF" w14:textId="15582CB2" w:rsidR="00BD5378" w:rsidRPr="00783DA9" w:rsidRDefault="00BD5378">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4">
    <w:p w14:paraId="53C07624" w14:textId="6F8D165F" w:rsidR="00BD5378" w:rsidRPr="00497AAC" w:rsidRDefault="00BD5378"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3.5.3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5">
    <w:p w14:paraId="4DB064D8" w14:textId="40DC4A94" w:rsidR="00BD5378" w:rsidRPr="00C34AAB" w:rsidRDefault="00BD5378"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6">
    <w:p w14:paraId="70CD95DF" w14:textId="7F201437" w:rsidR="00BD5378" w:rsidRPr="00385A1F" w:rsidRDefault="00BD5378">
      <w:pPr>
        <w:pStyle w:val="Funotentext"/>
        <w:rPr>
          <w:lang w:val="en-US"/>
        </w:rPr>
      </w:pPr>
      <w:r>
        <w:rPr>
          <w:rStyle w:val="Funotenzeichen"/>
        </w:rPr>
        <w:footnoteRef/>
      </w:r>
      <w:r w:rsidRPr="00385A1F">
        <w:rPr>
          <w:lang w:val="en-US"/>
        </w:rPr>
        <w:t xml:space="preserve"> </w:t>
      </w:r>
      <w:r>
        <w:rPr>
          <w:lang w:val="en-US"/>
        </w:rPr>
        <w:t>Not to confuse with the social deductions, which we assume to be fix.</w:t>
      </w:r>
    </w:p>
  </w:footnote>
  <w:footnote w:id="17">
    <w:p w14:paraId="54A662EC" w14:textId="3B48B8B3" w:rsidR="00BD5378" w:rsidRPr="00675A0F" w:rsidRDefault="00BD5378" w:rsidP="004876AF">
      <w:pPr>
        <w:pStyle w:val="Funotentext"/>
        <w:rPr>
          <w:lang w:val="en-US"/>
        </w:rPr>
      </w:pPr>
      <w:r>
        <w:rPr>
          <w:rStyle w:val="Funotenzeichen"/>
        </w:rPr>
        <w:footnoteRef/>
      </w:r>
      <w:r w:rsidRPr="00675A0F">
        <w:rPr>
          <w:lang w:val="en-US"/>
        </w:rPr>
        <w:t xml:space="preserve"> </w:t>
      </w:r>
      <w:r>
        <w:rPr>
          <w:lang w:val="en-US"/>
        </w:rPr>
        <w:t>Again it is possible to perform a fully distributional comparison, with a little technical effort. When using aggregated tax statistics we first estimate percentiles via Pareto interpolation (</w:t>
      </w:r>
      <w:proofErr w:type="spellStart"/>
      <w:r>
        <w:rPr>
          <w:lang w:val="en-US"/>
        </w:rPr>
        <w:t>Cowel</w:t>
      </w:r>
      <w:proofErr w:type="spellEnd"/>
      <w:r>
        <w:rPr>
          <w:lang w:val="en-US"/>
        </w:rPr>
        <w:t xml:space="preserve">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12</w:t>
      </w:r>
      <w:r>
        <w:rPr>
          <w:lang w:val="en-US"/>
        </w:rPr>
        <w:fldChar w:fldCharType="end"/>
      </w:r>
      <w:r>
        <w:rPr>
          <w:lang w:val="en-US"/>
        </w:rPr>
        <w:t>).</w:t>
      </w:r>
    </w:p>
  </w:footnote>
  <w:footnote w:id="18">
    <w:p w14:paraId="4C8F18C9" w14:textId="113B9FA8" w:rsidR="00BD5378" w:rsidRPr="006956E1" w:rsidRDefault="00BD5378"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19">
    <w:p w14:paraId="2BDD4C3C" w14:textId="7DB4EB45" w:rsidR="00BD5378" w:rsidRPr="000B6A44" w:rsidRDefault="00BD5378">
      <w:pPr>
        <w:pStyle w:val="Funotentext"/>
        <w:rPr>
          <w:lang w:val="en-US"/>
        </w:rPr>
      </w:pPr>
      <w:r>
        <w:rPr>
          <w:rStyle w:val="Funotenzeichen"/>
        </w:rPr>
        <w:footnoteRef/>
      </w:r>
      <w:r w:rsidRPr="000B6A44">
        <w:rPr>
          <w:lang w:val="en-US"/>
        </w:rPr>
        <w:t xml:space="preserve"> </w:t>
      </w:r>
      <w:r w:rsidRPr="00E9741A">
        <w:rPr>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 reported biases therefore vary over time and probably also between countries.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D5378" w:rsidRPr="001F1B9C" w:rsidRDefault="00BD5378"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D5378" w:rsidRDefault="00BD5378"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11376E4"/>
    <w:multiLevelType w:val="hybridMultilevel"/>
    <w:tmpl w:val="5FACA382"/>
    <w:lvl w:ilvl="0" w:tplc="5B926F9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23"/>
  </w:num>
  <w:num w:numId="8">
    <w:abstractNumId w:val="14"/>
  </w:num>
  <w:num w:numId="9">
    <w:abstractNumId w:val="31"/>
  </w:num>
  <w:num w:numId="10">
    <w:abstractNumId w:val="12"/>
  </w:num>
  <w:num w:numId="11">
    <w:abstractNumId w:val="19"/>
  </w:num>
  <w:num w:numId="12">
    <w:abstractNumId w:val="36"/>
  </w:num>
  <w:num w:numId="13">
    <w:abstractNumId w:val="28"/>
  </w:num>
  <w:num w:numId="14">
    <w:abstractNumId w:val="34"/>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33"/>
  </w:num>
  <w:num w:numId="20">
    <w:abstractNumId w:val="20"/>
  </w:num>
  <w:num w:numId="21">
    <w:abstractNumId w:val="35"/>
  </w:num>
  <w:num w:numId="22">
    <w:abstractNumId w:val="7"/>
  </w:num>
  <w:num w:numId="23">
    <w:abstractNumId w:val="11"/>
  </w:num>
  <w:num w:numId="24">
    <w:abstractNumId w:val="18"/>
  </w:num>
  <w:num w:numId="25">
    <w:abstractNumId w:val="8"/>
  </w:num>
  <w:num w:numId="26">
    <w:abstractNumId w:val="17"/>
  </w:num>
  <w:num w:numId="27">
    <w:abstractNumId w:val="6"/>
  </w:num>
  <w:num w:numId="28">
    <w:abstractNumId w:val="16"/>
  </w:num>
  <w:num w:numId="29">
    <w:abstractNumId w:val="29"/>
  </w:num>
  <w:num w:numId="30">
    <w:abstractNumId w:val="18"/>
  </w:num>
  <w:num w:numId="31">
    <w:abstractNumId w:val="24"/>
  </w:num>
  <w:num w:numId="32">
    <w:abstractNumId w:val="15"/>
  </w:num>
  <w:num w:numId="33">
    <w:abstractNumId w:val="32"/>
  </w:num>
  <w:num w:numId="34">
    <w:abstractNumId w:val="21"/>
  </w:num>
  <w:num w:numId="35">
    <w:abstractNumId w:val="25"/>
  </w:num>
  <w:num w:numId="36">
    <w:abstractNumId w:val="30"/>
  </w:num>
  <w:num w:numId="37">
    <w:abstractNumId w:val="22"/>
  </w:num>
  <w:num w:numId="38">
    <w:abstractNumId w:val="26"/>
  </w:num>
  <w:num w:numId="39">
    <w:abstractNumId w:val="10"/>
  </w:num>
  <w:num w:numId="40">
    <w:abstractNumId w:val="13"/>
  </w:num>
  <w:num w:numId="41">
    <w:abstractNumId w:val="2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576C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0A0"/>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32D5"/>
    <w:rsid w:val="001B7282"/>
    <w:rsid w:val="001C2C89"/>
    <w:rsid w:val="001C34F4"/>
    <w:rsid w:val="001C3F58"/>
    <w:rsid w:val="001C4875"/>
    <w:rsid w:val="001C4B4E"/>
    <w:rsid w:val="001C4E8F"/>
    <w:rsid w:val="001C61A3"/>
    <w:rsid w:val="001D27D7"/>
    <w:rsid w:val="001D3B0D"/>
    <w:rsid w:val="001D4982"/>
    <w:rsid w:val="001D4A7E"/>
    <w:rsid w:val="001D72D9"/>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74A7"/>
    <w:rsid w:val="003177A9"/>
    <w:rsid w:val="0032256D"/>
    <w:rsid w:val="0032258E"/>
    <w:rsid w:val="003239C5"/>
    <w:rsid w:val="00325FDE"/>
    <w:rsid w:val="00326945"/>
    <w:rsid w:val="0033009B"/>
    <w:rsid w:val="00331A36"/>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5A1F"/>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2B82"/>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08EC"/>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067"/>
    <w:rsid w:val="0054558E"/>
    <w:rsid w:val="005479A4"/>
    <w:rsid w:val="00547AF5"/>
    <w:rsid w:val="00551B1A"/>
    <w:rsid w:val="00552732"/>
    <w:rsid w:val="0055532B"/>
    <w:rsid w:val="00555896"/>
    <w:rsid w:val="00556651"/>
    <w:rsid w:val="00556E27"/>
    <w:rsid w:val="005573E2"/>
    <w:rsid w:val="005627CE"/>
    <w:rsid w:val="00566C1C"/>
    <w:rsid w:val="00572F02"/>
    <w:rsid w:val="0057302D"/>
    <w:rsid w:val="00573053"/>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3DE4"/>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3990"/>
    <w:rsid w:val="00674AD5"/>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6E82"/>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25B8"/>
    <w:rsid w:val="006F3FB5"/>
    <w:rsid w:val="006F4E8F"/>
    <w:rsid w:val="006F6C84"/>
    <w:rsid w:val="006F7567"/>
    <w:rsid w:val="007008D6"/>
    <w:rsid w:val="0070144E"/>
    <w:rsid w:val="0070434A"/>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40B"/>
    <w:rsid w:val="007648BB"/>
    <w:rsid w:val="007659CD"/>
    <w:rsid w:val="00767B74"/>
    <w:rsid w:val="00767EB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2B6"/>
    <w:rsid w:val="008215A5"/>
    <w:rsid w:val="00822870"/>
    <w:rsid w:val="00822DA7"/>
    <w:rsid w:val="0082547E"/>
    <w:rsid w:val="0082580C"/>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BAC"/>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0464"/>
    <w:rsid w:val="008C20AA"/>
    <w:rsid w:val="008C2DCA"/>
    <w:rsid w:val="008C2F1A"/>
    <w:rsid w:val="008C304E"/>
    <w:rsid w:val="008C660F"/>
    <w:rsid w:val="008D059A"/>
    <w:rsid w:val="008D21A3"/>
    <w:rsid w:val="008D222C"/>
    <w:rsid w:val="008D3A9F"/>
    <w:rsid w:val="008D472D"/>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47857"/>
    <w:rsid w:val="009518BD"/>
    <w:rsid w:val="00951E7C"/>
    <w:rsid w:val="00952889"/>
    <w:rsid w:val="00953A3D"/>
    <w:rsid w:val="009546FD"/>
    <w:rsid w:val="00956DDC"/>
    <w:rsid w:val="009573AB"/>
    <w:rsid w:val="00957459"/>
    <w:rsid w:val="009577BF"/>
    <w:rsid w:val="00960C85"/>
    <w:rsid w:val="0096162E"/>
    <w:rsid w:val="00963FD3"/>
    <w:rsid w:val="0096491F"/>
    <w:rsid w:val="00964CA8"/>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55DD"/>
    <w:rsid w:val="00A96D39"/>
    <w:rsid w:val="00AA10D7"/>
    <w:rsid w:val="00AB07A4"/>
    <w:rsid w:val="00AB1204"/>
    <w:rsid w:val="00AB1D71"/>
    <w:rsid w:val="00AB2519"/>
    <w:rsid w:val="00AB3332"/>
    <w:rsid w:val="00AB3F51"/>
    <w:rsid w:val="00AB4134"/>
    <w:rsid w:val="00AB4D97"/>
    <w:rsid w:val="00AB6C1E"/>
    <w:rsid w:val="00AB7485"/>
    <w:rsid w:val="00AC00ED"/>
    <w:rsid w:val="00AC0437"/>
    <w:rsid w:val="00AC36C1"/>
    <w:rsid w:val="00AC4084"/>
    <w:rsid w:val="00AC4ECB"/>
    <w:rsid w:val="00AC5AE1"/>
    <w:rsid w:val="00AC5CA2"/>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07E46"/>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6B89"/>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5378"/>
    <w:rsid w:val="00BD6DED"/>
    <w:rsid w:val="00BD6E58"/>
    <w:rsid w:val="00BD7B32"/>
    <w:rsid w:val="00BE27BD"/>
    <w:rsid w:val="00BE2873"/>
    <w:rsid w:val="00BE44E9"/>
    <w:rsid w:val="00BE70DC"/>
    <w:rsid w:val="00BF1E3F"/>
    <w:rsid w:val="00BF20AE"/>
    <w:rsid w:val="00BF2D5F"/>
    <w:rsid w:val="00BF4F1D"/>
    <w:rsid w:val="00C00B64"/>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479F7"/>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00ED"/>
    <w:rsid w:val="00CC65B7"/>
    <w:rsid w:val="00CC6FD0"/>
    <w:rsid w:val="00CC7BBA"/>
    <w:rsid w:val="00CC7CD1"/>
    <w:rsid w:val="00CC7F68"/>
    <w:rsid w:val="00CD3C7E"/>
    <w:rsid w:val="00CD4DFE"/>
    <w:rsid w:val="00CD7E14"/>
    <w:rsid w:val="00CE04E5"/>
    <w:rsid w:val="00CE2631"/>
    <w:rsid w:val="00CE4C08"/>
    <w:rsid w:val="00CE5BE4"/>
    <w:rsid w:val="00CF0E6A"/>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CB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007"/>
    <w:rsid w:val="00D51156"/>
    <w:rsid w:val="00D55BAF"/>
    <w:rsid w:val="00D55BBD"/>
    <w:rsid w:val="00D55C63"/>
    <w:rsid w:val="00D5668A"/>
    <w:rsid w:val="00D57453"/>
    <w:rsid w:val="00D60A04"/>
    <w:rsid w:val="00D6131E"/>
    <w:rsid w:val="00D6259B"/>
    <w:rsid w:val="00D62EAD"/>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2FB0"/>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29AC"/>
    <w:rsid w:val="00E85A44"/>
    <w:rsid w:val="00E87B63"/>
    <w:rsid w:val="00E87C29"/>
    <w:rsid w:val="00E90501"/>
    <w:rsid w:val="00E91B34"/>
    <w:rsid w:val="00E91FF0"/>
    <w:rsid w:val="00E92FC0"/>
    <w:rsid w:val="00E96D2D"/>
    <w:rsid w:val="00E96D76"/>
    <w:rsid w:val="00E9741A"/>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EF6EB6"/>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1B7"/>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821">
      <w:bodyDiv w:val="1"/>
      <w:marLeft w:val="0"/>
      <w:marRight w:val="0"/>
      <w:marTop w:val="0"/>
      <w:marBottom w:val="0"/>
      <w:divBdr>
        <w:top w:val="none" w:sz="0" w:space="0" w:color="auto"/>
        <w:left w:val="none" w:sz="0" w:space="0" w:color="auto"/>
        <w:bottom w:val="none" w:sz="0" w:space="0" w:color="auto"/>
        <w:right w:val="none" w:sz="0" w:space="0" w:color="auto"/>
      </w:divBdr>
      <w:divsChild>
        <w:div w:id="1453014244">
          <w:marLeft w:val="0"/>
          <w:marRight w:val="0"/>
          <w:marTop w:val="0"/>
          <w:marBottom w:val="0"/>
          <w:divBdr>
            <w:top w:val="none" w:sz="0" w:space="0" w:color="auto"/>
            <w:left w:val="none" w:sz="0" w:space="0" w:color="auto"/>
            <w:bottom w:val="none" w:sz="0" w:space="0" w:color="auto"/>
            <w:right w:val="none" w:sz="0" w:space="0" w:color="auto"/>
          </w:divBdr>
          <w:divsChild>
            <w:div w:id="9546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61292492">
      <w:bodyDiv w:val="1"/>
      <w:marLeft w:val="0"/>
      <w:marRight w:val="0"/>
      <w:marTop w:val="0"/>
      <w:marBottom w:val="0"/>
      <w:divBdr>
        <w:top w:val="none" w:sz="0" w:space="0" w:color="auto"/>
        <w:left w:val="none" w:sz="0" w:space="0" w:color="auto"/>
        <w:bottom w:val="none" w:sz="0" w:space="0" w:color="auto"/>
        <w:right w:val="none" w:sz="0" w:space="0" w:color="auto"/>
      </w:divBdr>
      <w:divsChild>
        <w:div w:id="777605753">
          <w:marLeft w:val="0"/>
          <w:marRight w:val="0"/>
          <w:marTop w:val="0"/>
          <w:marBottom w:val="0"/>
          <w:divBdr>
            <w:top w:val="none" w:sz="0" w:space="0" w:color="auto"/>
            <w:left w:val="none" w:sz="0" w:space="0" w:color="auto"/>
            <w:bottom w:val="none" w:sz="0" w:space="0" w:color="auto"/>
            <w:right w:val="none" w:sz="0" w:space="0" w:color="auto"/>
          </w:divBdr>
          <w:divsChild>
            <w:div w:id="10893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30249365">
      <w:bodyDiv w:val="1"/>
      <w:marLeft w:val="0"/>
      <w:marRight w:val="0"/>
      <w:marTop w:val="0"/>
      <w:marBottom w:val="0"/>
      <w:divBdr>
        <w:top w:val="none" w:sz="0" w:space="0" w:color="auto"/>
        <w:left w:val="none" w:sz="0" w:space="0" w:color="auto"/>
        <w:bottom w:val="none" w:sz="0" w:space="0" w:color="auto"/>
        <w:right w:val="none" w:sz="0" w:space="0" w:color="auto"/>
      </w:divBdr>
      <w:divsChild>
        <w:div w:id="1155099719">
          <w:marLeft w:val="0"/>
          <w:marRight w:val="0"/>
          <w:marTop w:val="0"/>
          <w:marBottom w:val="0"/>
          <w:divBdr>
            <w:top w:val="none" w:sz="0" w:space="0" w:color="auto"/>
            <w:left w:val="none" w:sz="0" w:space="0" w:color="auto"/>
            <w:bottom w:val="none" w:sz="0" w:space="0" w:color="auto"/>
            <w:right w:val="none" w:sz="0" w:space="0" w:color="auto"/>
          </w:divBdr>
          <w:divsChild>
            <w:div w:id="1967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748652">
      <w:bodyDiv w:val="1"/>
      <w:marLeft w:val="0"/>
      <w:marRight w:val="0"/>
      <w:marTop w:val="0"/>
      <w:marBottom w:val="0"/>
      <w:divBdr>
        <w:top w:val="none" w:sz="0" w:space="0" w:color="auto"/>
        <w:left w:val="none" w:sz="0" w:space="0" w:color="auto"/>
        <w:bottom w:val="none" w:sz="0" w:space="0" w:color="auto"/>
        <w:right w:val="none" w:sz="0" w:space="0" w:color="auto"/>
      </w:divBdr>
      <w:divsChild>
        <w:div w:id="780534636">
          <w:marLeft w:val="0"/>
          <w:marRight w:val="0"/>
          <w:marTop w:val="0"/>
          <w:marBottom w:val="0"/>
          <w:divBdr>
            <w:top w:val="none" w:sz="0" w:space="0" w:color="auto"/>
            <w:left w:val="none" w:sz="0" w:space="0" w:color="auto"/>
            <w:bottom w:val="none" w:sz="0" w:space="0" w:color="auto"/>
            <w:right w:val="none" w:sz="0" w:space="0" w:color="auto"/>
          </w:divBdr>
          <w:divsChild>
            <w:div w:id="10413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765033068">
      <w:bodyDiv w:val="1"/>
      <w:marLeft w:val="0"/>
      <w:marRight w:val="0"/>
      <w:marTop w:val="0"/>
      <w:marBottom w:val="0"/>
      <w:divBdr>
        <w:top w:val="none" w:sz="0" w:space="0" w:color="auto"/>
        <w:left w:val="none" w:sz="0" w:space="0" w:color="auto"/>
        <w:bottom w:val="none" w:sz="0" w:space="0" w:color="auto"/>
        <w:right w:val="none" w:sz="0" w:space="0" w:color="auto"/>
      </w:divBdr>
      <w:divsChild>
        <w:div w:id="3828055">
          <w:marLeft w:val="0"/>
          <w:marRight w:val="0"/>
          <w:marTop w:val="0"/>
          <w:marBottom w:val="0"/>
          <w:divBdr>
            <w:top w:val="none" w:sz="0" w:space="0" w:color="auto"/>
            <w:left w:val="none" w:sz="0" w:space="0" w:color="auto"/>
            <w:bottom w:val="none" w:sz="0" w:space="0" w:color="auto"/>
            <w:right w:val="none" w:sz="0" w:space="0" w:color="auto"/>
          </w:divBdr>
          <w:divsChild>
            <w:div w:id="1186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223">
      <w:bodyDiv w:val="1"/>
      <w:marLeft w:val="0"/>
      <w:marRight w:val="0"/>
      <w:marTop w:val="0"/>
      <w:marBottom w:val="0"/>
      <w:divBdr>
        <w:top w:val="none" w:sz="0" w:space="0" w:color="auto"/>
        <w:left w:val="none" w:sz="0" w:space="0" w:color="auto"/>
        <w:bottom w:val="none" w:sz="0" w:space="0" w:color="auto"/>
        <w:right w:val="none" w:sz="0" w:space="0" w:color="auto"/>
      </w:divBdr>
      <w:divsChild>
        <w:div w:id="1947301933">
          <w:marLeft w:val="0"/>
          <w:marRight w:val="0"/>
          <w:marTop w:val="0"/>
          <w:marBottom w:val="0"/>
          <w:divBdr>
            <w:top w:val="none" w:sz="0" w:space="0" w:color="auto"/>
            <w:left w:val="none" w:sz="0" w:space="0" w:color="auto"/>
            <w:bottom w:val="none" w:sz="0" w:space="0" w:color="auto"/>
            <w:right w:val="none" w:sz="0" w:space="0" w:color="auto"/>
          </w:divBdr>
          <w:divsChild>
            <w:div w:id="14153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1004">
      <w:bodyDiv w:val="1"/>
      <w:marLeft w:val="0"/>
      <w:marRight w:val="0"/>
      <w:marTop w:val="0"/>
      <w:marBottom w:val="0"/>
      <w:divBdr>
        <w:top w:val="none" w:sz="0" w:space="0" w:color="auto"/>
        <w:left w:val="none" w:sz="0" w:space="0" w:color="auto"/>
        <w:bottom w:val="none" w:sz="0" w:space="0" w:color="auto"/>
        <w:right w:val="none" w:sz="0" w:space="0" w:color="auto"/>
      </w:divBdr>
      <w:divsChild>
        <w:div w:id="1546983916">
          <w:marLeft w:val="0"/>
          <w:marRight w:val="0"/>
          <w:marTop w:val="0"/>
          <w:marBottom w:val="0"/>
          <w:divBdr>
            <w:top w:val="none" w:sz="0" w:space="0" w:color="auto"/>
            <w:left w:val="none" w:sz="0" w:space="0" w:color="auto"/>
            <w:bottom w:val="none" w:sz="0" w:space="0" w:color="auto"/>
            <w:right w:val="none" w:sz="0" w:space="0" w:color="auto"/>
          </w:divBdr>
          <w:divsChild>
            <w:div w:id="3292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83175-D47E-4A04-97EF-DD41553F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9763</Words>
  <Characters>61508</Characters>
  <Application>Microsoft Office Word</Application>
  <DocSecurity>0</DocSecurity>
  <Lines>512</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2015-11-17T16:21:00Z</cp:lastPrinted>
  <dcterms:created xsi:type="dcterms:W3CDTF">2015-11-19T13:58:00Z</dcterms:created>
  <dcterms:modified xsi:type="dcterms:W3CDTF">2015-11-19T15:43:00Z</dcterms:modified>
</cp:coreProperties>
</file>