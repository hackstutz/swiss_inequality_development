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E6465E"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le"/>
              <w:jc w:val="center"/>
              <w:rPr>
                <w:lang w:val="en-US"/>
              </w:rPr>
            </w:pPr>
            <w:r w:rsidRPr="00D044CF">
              <w:rPr>
                <w:lang w:val="en-US"/>
              </w:rPr>
              <w:t>Assessing inequality</w:t>
            </w:r>
            <w:r w:rsidR="00F17D15">
              <w:rPr>
                <w:lang w:val="en-US"/>
              </w:rPr>
              <w:t xml:space="preserve"> trends</w:t>
            </w:r>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Subtitle"/>
              <w:jc w:val="center"/>
              <w:rPr>
                <w:lang w:val="en-US"/>
              </w:rPr>
            </w:pPr>
            <w:bookmarkStart w:id="0"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0"/>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11BB778E" w:rsidR="009F5BCC" w:rsidRPr="00EF5168" w:rsidRDefault="00542029" w:rsidP="00D044CF">
            <w:pPr>
              <w:jc w:val="center"/>
              <w:rPr>
                <w:lang w:val="en-US"/>
              </w:rPr>
            </w:pPr>
            <w:r>
              <w:rPr>
                <w:lang w:val="en-US"/>
              </w:rPr>
              <w:t>January</w:t>
            </w:r>
            <w:r w:rsidRPr="00EF5168">
              <w:rPr>
                <w:lang w:val="en-US"/>
              </w:rPr>
              <w:t xml:space="preserve"> </w:t>
            </w:r>
            <w:r w:rsidR="00D044CF" w:rsidRPr="00EF5168">
              <w:rPr>
                <w:lang w:val="en-US"/>
              </w:rPr>
              <w:t>201</w:t>
            </w:r>
            <w:r>
              <w:rPr>
                <w:lang w:val="en-US"/>
              </w:rPr>
              <w:t>5</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0A3EEBF3" w14:textId="2F80B220" w:rsidR="00470ED1" w:rsidRDefault="00154023" w:rsidP="00ED1A08">
            <w:pPr>
              <w:rPr>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DA1130">
              <w:rPr>
                <w:lang w:val="en-US"/>
              </w:rPr>
              <w:t>not at hand</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r w:rsidR="00EF5092">
              <w:rPr>
                <w:lang w:val="en-US"/>
              </w:rPr>
              <w:t>to address this gap. While concepts used to assess inequality</w:t>
            </w:r>
            <w:r w:rsidR="00DA1130">
              <w:rPr>
                <w:lang w:val="en-US"/>
              </w:rPr>
              <w:t xml:space="preserve"> with tax data</w:t>
            </w:r>
            <w:r w:rsidR="00EF5092">
              <w:rPr>
                <w:lang w:val="en-US"/>
              </w:rPr>
              <w:t xml:space="preserve"> are strongly data-driven and therefore often don’t </w:t>
            </w:r>
            <w:r w:rsidR="00B944D9">
              <w:rPr>
                <w:lang w:val="en-US"/>
              </w:rPr>
              <w:t>correspond to</w:t>
            </w:r>
            <w:r w:rsidR="00EF5092">
              <w:rPr>
                <w:lang w:val="en-US"/>
              </w:rPr>
              <w:t xml:space="preserve"> theoretical </w:t>
            </w:r>
            <w:r w:rsidR="00B944D9">
              <w:rPr>
                <w:lang w:val="en-US"/>
              </w:rPr>
              <w:t xml:space="preserve">defined ideal </w:t>
            </w:r>
            <w:r w:rsidR="00EF5092">
              <w:rPr>
                <w:lang w:val="en-US"/>
              </w:rPr>
              <w:t xml:space="preserve">concepts, the main advantage of tax data </w:t>
            </w:r>
            <w:r w:rsidR="00DA1130">
              <w:rPr>
                <w:lang w:val="en-US"/>
              </w:rPr>
              <w:t>is it’s</w:t>
            </w:r>
            <w:r w:rsidR="00EF5092">
              <w:rPr>
                <w:lang w:val="en-US"/>
              </w:rPr>
              <w:t xml:space="preserve"> availability </w:t>
            </w:r>
            <w:r w:rsidR="009E437A">
              <w:rPr>
                <w:lang w:val="en-US"/>
              </w:rPr>
              <w:t>in regard to</w:t>
            </w:r>
            <w:r w:rsidR="00DA1130">
              <w:rPr>
                <w:lang w:val="en-US"/>
              </w:rPr>
              <w:t xml:space="preserve"> long </w:t>
            </w:r>
            <w:r w:rsidR="009E437A">
              <w:rPr>
                <w:lang w:val="en-US"/>
              </w:rPr>
              <w:t>time series</w:t>
            </w:r>
            <w:r w:rsidR="00DA1130">
              <w:rPr>
                <w:lang w:val="en-US"/>
              </w:rPr>
              <w:t xml:space="preserve">. To sort out major from minor advantages and drawbacks </w:t>
            </w:r>
            <w:r w:rsidR="00470ED1">
              <w:rPr>
                <w:lang w:val="en-US"/>
              </w:rPr>
              <w:t xml:space="preserve">of tax data </w:t>
            </w:r>
            <w:r w:rsidR="00DA1130">
              <w:rPr>
                <w:lang w:val="en-US"/>
              </w:rPr>
              <w:t>we perform several empirical tests with aggregated tax statistics from the Swiss Fed</w:t>
            </w:r>
            <w:r w:rsidR="00B944D9">
              <w:rPr>
                <w:lang w:val="en-US"/>
              </w:rPr>
              <w:t>eral Tax Administration</w:t>
            </w:r>
            <w:r w:rsidR="00470ED1">
              <w:rPr>
                <w:lang w:val="en-US"/>
              </w:rPr>
              <w:t xml:space="preserve"> (FTA)</w:t>
            </w:r>
            <w:r w:rsidR="00B944D9">
              <w:rPr>
                <w:lang w:val="en-US"/>
              </w:rPr>
              <w:t>.</w:t>
            </w:r>
            <w:r w:rsidR="009801C0">
              <w:rPr>
                <w:lang w:val="en-US"/>
              </w:rPr>
              <w:t xml:space="preserve"> Compared </w:t>
            </w:r>
            <w:r w:rsidR="00B944D9">
              <w:rPr>
                <w:lang w:val="en-US"/>
              </w:rPr>
              <w:t>to</w:t>
            </w:r>
            <w:r w:rsidR="009E437A">
              <w:rPr>
                <w:lang w:val="en-US"/>
              </w:rPr>
              <w:t xml:space="preserve"> a Swiss Household Survey</w:t>
            </w:r>
            <w:r w:rsidR="009801C0">
              <w:rPr>
                <w:lang w:val="en-US"/>
              </w:rPr>
              <w:t>, that is used for governmental reports on inequality,</w:t>
            </w:r>
            <w:r w:rsidR="009E437A">
              <w:rPr>
                <w:lang w:val="en-US"/>
              </w:rPr>
              <w:t xml:space="preserve"> </w:t>
            </w:r>
            <w:r w:rsidR="00B944D9">
              <w:rPr>
                <w:lang w:val="en-US"/>
              </w:rPr>
              <w:t>lower and very high incomes are better represented</w:t>
            </w:r>
            <w:r w:rsidR="009E437A">
              <w:rPr>
                <w:lang w:val="en-US"/>
              </w:rPr>
              <w:t xml:space="preserve"> within tax data</w:t>
            </w:r>
            <w:r w:rsidR="00B944D9">
              <w:rPr>
                <w:lang w:val="en-US"/>
              </w:rPr>
              <w:t xml:space="preserve">, </w:t>
            </w:r>
            <w:r w:rsidR="009801C0">
              <w:rPr>
                <w:lang w:val="en-US"/>
              </w:rPr>
              <w:t>which consequently results in higher inequality if</w:t>
            </w:r>
            <w:r w:rsidR="009801C0">
              <w:rPr>
                <w:lang w:val="en-US"/>
              </w:rPr>
              <w:t xml:space="preserve"> </w:t>
            </w:r>
            <w:r w:rsidR="009801C0">
              <w:rPr>
                <w:lang w:val="en-US"/>
              </w:rPr>
              <w:t>assessed with tax data</w:t>
            </w:r>
            <w:r w:rsidR="009E437A">
              <w:rPr>
                <w:lang w:val="en-US"/>
              </w:rPr>
              <w:t>. Then</w:t>
            </w:r>
            <w:r w:rsidR="00B944D9">
              <w:rPr>
                <w:lang w:val="en-US"/>
              </w:rPr>
              <w:t xml:space="preserve"> we </w:t>
            </w:r>
            <w:r w:rsidR="009E437A">
              <w:rPr>
                <w:lang w:val="en-US"/>
              </w:rPr>
              <w:t>see</w:t>
            </w:r>
            <w:r w:rsidR="00B944D9">
              <w:rPr>
                <w:lang w:val="en-US"/>
              </w:rPr>
              <w:t xml:space="preserve"> that concepts used </w:t>
            </w:r>
            <w:r w:rsidR="009801C0">
              <w:rPr>
                <w:lang w:val="en-US"/>
              </w:rPr>
              <w:t>with</w:t>
            </w:r>
            <w:r w:rsidR="009801C0">
              <w:rPr>
                <w:lang w:val="en-US"/>
              </w:rPr>
              <w:t xml:space="preserve"> </w:t>
            </w:r>
            <w:r w:rsidR="00B944D9">
              <w:rPr>
                <w:lang w:val="en-US"/>
              </w:rPr>
              <w:t xml:space="preserve">tax data also lead to an overestimation of income inequality. </w:t>
            </w:r>
            <w:r w:rsidR="009E437A">
              <w:rPr>
                <w:lang w:val="en-US"/>
              </w:rPr>
              <w:t xml:space="preserve">First, we show that </w:t>
            </w:r>
            <w:r w:rsidR="00B944D9">
              <w:rPr>
                <w:lang w:val="en-US"/>
              </w:rPr>
              <w:t xml:space="preserve">inequality is </w:t>
            </w:r>
            <w:r w:rsidR="009E437A">
              <w:rPr>
                <w:lang w:val="en-US"/>
              </w:rPr>
              <w:t>higher</w:t>
            </w:r>
            <w:r w:rsidR="00B944D9">
              <w:rPr>
                <w:lang w:val="en-US"/>
              </w:rPr>
              <w:t xml:space="preserve"> among fiscal households </w:t>
            </w:r>
            <w:r w:rsidR="009E437A">
              <w:rPr>
                <w:lang w:val="en-US"/>
              </w:rPr>
              <w:t>than among real households. Second, inequality assessed with taxable income is higher than with disposable income, because the former does not account for redistribution through taxes adequately. Finally</w:t>
            </w:r>
            <w:r w:rsidR="00470ED1">
              <w:rPr>
                <w:lang w:val="en-US"/>
              </w:rPr>
              <w:t>,</w:t>
            </w:r>
            <w:r w:rsidR="009E437A">
              <w:rPr>
                <w:lang w:val="en-US"/>
              </w:rPr>
              <w:t xml:space="preserve"> we show that the missing information on non-taxed subjects can hinder the interpretation of long-time trends </w:t>
            </w:r>
            <w:r w:rsidR="00165CC1">
              <w:rPr>
                <w:lang w:val="en-US"/>
              </w:rPr>
              <w:t>heavily</w:t>
            </w:r>
            <w:r w:rsidR="009E437A">
              <w:rPr>
                <w:lang w:val="en-US"/>
              </w:rPr>
              <w:t>.</w:t>
            </w:r>
            <w:r w:rsidR="00470ED1">
              <w:rPr>
                <w:lang w:val="en-US"/>
              </w:rPr>
              <w:t xml:space="preserve"> </w:t>
            </w:r>
            <w:r w:rsidR="009801C0">
              <w:rPr>
                <w:lang w:val="en-US"/>
              </w:rPr>
              <w:t>As a substantial finding for</w:t>
            </w:r>
            <w:r w:rsidR="009801C0">
              <w:rPr>
                <w:lang w:val="en-US"/>
              </w:rPr>
              <w:t xml:space="preserve"> </w:t>
            </w:r>
            <w:r w:rsidR="00470ED1">
              <w:rPr>
                <w:lang w:val="en-US"/>
              </w:rPr>
              <w:t xml:space="preserve">Switzerland tax data analyses at least raises doubts concerning the declining inequality trend reported by survey data for the last decades. </w:t>
            </w:r>
          </w:p>
          <w:p w14:paraId="25E2A455" w14:textId="77777777" w:rsidR="00DA1130" w:rsidRDefault="00DA1130" w:rsidP="00ED1A08">
            <w:pPr>
              <w:rPr>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1"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773E3802" w14:textId="77777777" w:rsidR="00165CC1" w:rsidRDefault="00165CC1" w:rsidP="004F7B96">
      <w:pPr>
        <w:pStyle w:val="Inhaltsverzeichnis"/>
        <w:spacing w:line="100" w:lineRule="atLeast"/>
      </w:pPr>
      <w:bookmarkStart w:id="2" w:name="_Toc406505783"/>
    </w:p>
    <w:p w14:paraId="6A889872" w14:textId="77777777" w:rsidR="008D61F6" w:rsidRDefault="008D61F6" w:rsidP="004F7B96">
      <w:pPr>
        <w:pStyle w:val="Inhaltsverzeichnis"/>
        <w:spacing w:line="100" w:lineRule="atLeast"/>
      </w:pPr>
      <w:r w:rsidRPr="008D61F6">
        <w:t>Inhaltsverzeichnis</w:t>
      </w:r>
      <w:bookmarkEnd w:id="2"/>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E6465E">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E6465E">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E6465E">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E6465E">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E6465E">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E6465E">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E6465E">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E6465E">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E6465E">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E6465E">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E6465E">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E6465E">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E6465E">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E6465E">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E6465E">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 w:name="_Toc406505784"/>
      <w:r w:rsidR="00D044CF" w:rsidRPr="00DE7DE7">
        <w:rPr>
          <w:lang w:val="en-US"/>
        </w:rPr>
        <w:lastRenderedPageBreak/>
        <w:t>Introduction</w:t>
      </w:r>
      <w:bookmarkEnd w:id="3"/>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4" w:name="_Ref399330537"/>
      <w:bookmarkStart w:id="5"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4"/>
      <w:bookmarkEnd w:id="5"/>
    </w:p>
    <w:p w14:paraId="16B4FAF7" w14:textId="4000157C"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 xml:space="preserve">To be clear among </w:t>
      </w:r>
      <w:proofErr w:type="gramStart"/>
      <w:r w:rsidR="00B545E6">
        <w:rPr>
          <w:lang w:val="en-US"/>
        </w:rPr>
        <w:t>who</w:t>
      </w:r>
      <w:proofErr w:type="gramEnd"/>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6" w:name="_Ref399337302"/>
      <w:bookmarkStart w:id="7" w:name="_Ref399337312"/>
      <w:bookmarkStart w:id="8" w:name="_Toc406505786"/>
      <w:r w:rsidRPr="00763E00">
        <w:rPr>
          <w:lang w:val="en-US"/>
        </w:rPr>
        <w:t>Concepts on measuring economic resources</w:t>
      </w:r>
      <w:bookmarkEnd w:id="6"/>
      <w:bookmarkEnd w:id="7"/>
      <w:bookmarkEnd w:id="8"/>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ootnoteReference"/>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77777777" w:rsidR="00036871" w:rsidRDefault="00D044CF" w:rsidP="009B2515">
      <w:pPr>
        <w:pStyle w:val="Caption"/>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39EB3C0F" w:rsidR="009B2515" w:rsidRPr="005E4140" w:rsidRDefault="009B2515" w:rsidP="009B2515">
      <w:pPr>
        <w:pStyle w:val="Caption"/>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bookmarkStart w:id="9" w:name="_GoBack"/>
      <w:ins w:id="10" w:author="Hümbelin Oliver" w:date="2015-01-09T14:33:00Z">
        <w:r w:rsidRPr="00E66771">
          <w:rPr>
            <w:noProof/>
            <w:lang w:val="en-US"/>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ins>
      <w:bookmarkEnd w:id="9"/>
    </w:p>
    <w:p w14:paraId="672B86C8" w14:textId="6F192C39" w:rsidR="009B2515" w:rsidRPr="00DD5282" w:rsidRDefault="00DD5282" w:rsidP="006A2614">
      <w:pPr>
        <w:pStyle w:val="Caption"/>
        <w:rPr>
          <w:sz w:val="24"/>
          <w:szCs w:val="24"/>
          <w:lang w:val="en-US"/>
        </w:rPr>
      </w:pPr>
      <w:bookmarkStart w:id="11" w:name="_Ref406511993"/>
      <w:bookmarkStart w:id="12"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11"/>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2"/>
    </w:p>
    <w:p w14:paraId="0A79EC9B" w14:textId="77777777" w:rsidR="00676E3F" w:rsidRPr="008B734B" w:rsidRDefault="00676E3F" w:rsidP="00676E3F">
      <w:pPr>
        <w:pStyle w:val="Heading2"/>
        <w:rPr>
          <w:lang w:val="en-US"/>
        </w:rPr>
      </w:pPr>
      <w:bookmarkStart w:id="13" w:name="_Ref399841803"/>
      <w:bookmarkStart w:id="14" w:name="_Ref399849930"/>
      <w:bookmarkStart w:id="15" w:name="_Toc406505787"/>
      <w:r w:rsidRPr="008B734B">
        <w:rPr>
          <w:lang w:val="en-US"/>
        </w:rPr>
        <w:t>Measuring inequality</w:t>
      </w:r>
      <w:bookmarkEnd w:id="13"/>
      <w:bookmarkEnd w:id="14"/>
      <w:bookmarkEnd w:id="15"/>
    </w:p>
    <w:p w14:paraId="0276AC69" w14:textId="7B2F1295"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3E5DE2A2" w:rsidR="001D27D7" w:rsidRDefault="00361A2D" w:rsidP="00B14648">
      <w:pPr>
        <w:rPr>
          <w:lang w:val="en-US"/>
        </w:rPr>
      </w:pPr>
      <w:r>
        <w:rPr>
          <w:lang w:val="en-US"/>
        </w:rPr>
        <w:t xml:space="preserve">Given this plethora of inequality measure, how do we choose the right one?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16" w:name="_Ref406405239"/>
      <w:bookmarkStart w:id="17" w:name="_Toc406505788"/>
      <w:r w:rsidRPr="00676E3F">
        <w:t>Statistical Units</w:t>
      </w:r>
      <w:bookmarkEnd w:id="16"/>
      <w:bookmarkEnd w:id="17"/>
    </w:p>
    <w:p w14:paraId="47E640C9" w14:textId="5CD64CA9"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18" w:name="_Ref399841861"/>
      <w:bookmarkStart w:id="19" w:name="_Toc406505789"/>
      <w:r w:rsidRPr="00676E3F">
        <w:rPr>
          <w:lang w:val="en-US"/>
        </w:rPr>
        <w:t>Coverage Issues</w:t>
      </w:r>
      <w:bookmarkEnd w:id="18"/>
      <w:bookmarkEnd w:id="19"/>
    </w:p>
    <w:p w14:paraId="0001B184" w14:textId="3F425864"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20" w:name="_Ref399330540"/>
      <w:bookmarkStart w:id="21" w:name="_Toc406505790"/>
      <w:r w:rsidRPr="00B14648">
        <w:rPr>
          <w:lang w:val="en-US"/>
        </w:rPr>
        <w:t>Comparison of tax data and survey data – overview of advantages and shortcomings</w:t>
      </w:r>
      <w:bookmarkEnd w:id="20"/>
      <w:bookmarkEnd w:id="21"/>
    </w:p>
    <w:p w14:paraId="09876D70" w14:textId="6D1CDB29"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22"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22"/>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1C71974"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proofErr w:type="gramStart"/>
      <w:r w:rsidR="00122E28">
        <w:rPr>
          <w:rFonts w:ascii="Lucida Sans" w:hAnsi="Lucida Sans"/>
          <w:sz w:val="19"/>
          <w:szCs w:val="19"/>
          <w:lang w:val="en-US"/>
        </w:rPr>
        <w:t>.</w:t>
      </w:r>
      <w:proofErr w:type="gramEnd"/>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C356E5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4ED3573"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23F39553"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 xml:space="preserve">the comparability </w:t>
      </w:r>
      <w:r w:rsidRPr="00B14648">
        <w:rPr>
          <w:rFonts w:ascii="Lucida Sans" w:hAnsi="Lucida Sans"/>
          <w:sz w:val="19"/>
          <w:szCs w:val="19"/>
          <w:lang w:val="en-US"/>
        </w:rPr>
        <w:t>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23" w:name="_Toc406505791"/>
      <w:bookmarkStart w:id="24" w:name="_Ref406677101"/>
      <w:bookmarkStart w:id="25" w:name="_Ref406686090"/>
      <w:r>
        <w:rPr>
          <w:lang w:val="en-US"/>
        </w:rPr>
        <w:t>Different trends for income inequality in Switzerland</w:t>
      </w:r>
      <w:r w:rsidR="00A440C5">
        <w:rPr>
          <w:lang w:val="en-US"/>
        </w:rPr>
        <w:t xml:space="preserve"> due to methodological differences?</w:t>
      </w:r>
      <w:bookmarkEnd w:id="23"/>
      <w:bookmarkEnd w:id="24"/>
      <w:bookmarkEnd w:id="25"/>
    </w:p>
    <w:p w14:paraId="462D907A" w14:textId="07610820"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w:t>
      </w:r>
      <w:r w:rsidR="00B14648" w:rsidRPr="00B14648">
        <w:rPr>
          <w:lang w:val="en-US"/>
        </w:rPr>
        <w:lastRenderedPageBreak/>
        <w:t xml:space="preserve">“framework” 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92879" w:rsidRPr="008E19F9">
        <w:rPr>
          <w:noProof/>
          <w:lang w:val="en-US" w:eastAsia="de-CH"/>
        </w:rPr>
        <w:t xml:space="preserve"> </w:t>
      </w:r>
      <w:r>
        <w:rPr>
          <w:noProof/>
          <w:lang w:val="en-US"/>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5DDA2" w14:textId="18C9365F" w:rsidR="005E7BD6" w:rsidRPr="005E7BD6" w:rsidRDefault="00616B27" w:rsidP="005E7BD6">
      <w:pPr>
        <w:pStyle w:val="Caption"/>
        <w:rPr>
          <w:sz w:val="24"/>
          <w:szCs w:val="24"/>
          <w:lang w:val="en-US"/>
        </w:rPr>
      </w:pPr>
      <w:bookmarkStart w:id="26" w:name="_Ref406511415"/>
      <w:bookmarkStart w:id="27"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26"/>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27"/>
    </w:p>
    <w:p w14:paraId="3F539B9A" w14:textId="220BAC2F"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proofErr w:type="gramStart"/>
      <w:r w:rsidR="003B431B">
        <w:rPr>
          <w:lang w:val="en-US"/>
        </w:rPr>
        <w:t>rise</w:t>
      </w:r>
      <w:proofErr w:type="gramEnd"/>
      <w:r w:rsidRPr="00B14648">
        <w:rPr>
          <w:lang w:val="en-US"/>
        </w:rPr>
        <w:t xml:space="preserve">, the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51E0EBF"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several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 xml:space="preserve">Third, </w:t>
      </w:r>
      <w:r w:rsidR="000F66A6" w:rsidRPr="00B14648">
        <w:rPr>
          <w:lang w:val="en-US"/>
        </w:rPr>
        <w:lastRenderedPageBreak/>
        <w:t>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As it is shown by </w:t>
      </w:r>
      <w:proofErr w:type="spellStart"/>
      <w:r w:rsidR="000F66A6" w:rsidRPr="00B14648">
        <w:rPr>
          <w:lang w:val="en-US"/>
        </w:rPr>
        <w:t>Modetta</w:t>
      </w:r>
      <w:proofErr w:type="spellEnd"/>
      <w:r w:rsidR="000F66A6" w:rsidRPr="00B14648">
        <w:rPr>
          <w:lang w:val="en-US"/>
        </w:rPr>
        <w:t xml:space="preserve">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26FF4">
        <w:rPr>
          <w:lang w:val="en-US"/>
        </w:rPr>
        <w:t>ucing inequality substantially, but 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28" w:name="_Toc406505792"/>
      <w:r w:rsidRPr="00B14648">
        <w:rPr>
          <w:lang w:val="en-US"/>
        </w:rPr>
        <w:t>Assessing income inequality trend</w:t>
      </w:r>
      <w:r w:rsidR="00341DAB">
        <w:rPr>
          <w:lang w:val="en-US"/>
        </w:rPr>
        <w:t>s</w:t>
      </w:r>
      <w:r w:rsidRPr="00B14648">
        <w:rPr>
          <w:lang w:val="en-US"/>
        </w:rPr>
        <w:t xml:space="preserve"> with tax data for Switzerland</w:t>
      </w:r>
      <w:bookmarkEnd w:id="28"/>
    </w:p>
    <w:p w14:paraId="1B2BAD3F" w14:textId="214E8219"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7781FFCB"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w:t>
      </w:r>
      <w:r>
        <w:rPr>
          <w:lang w:val="en-US"/>
        </w:rPr>
        <w:lastRenderedPageBreak/>
        <w:t xml:space="preserve">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30" w:name="_Ref406507897"/>
      <w:bookmarkStart w:id="31" w:name="_Ref406507901"/>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2</w:t>
      </w:r>
      <w:r w:rsidRPr="00763E00">
        <w:rPr>
          <w:sz w:val="24"/>
          <w:szCs w:val="24"/>
          <w:lang w:val="en-US"/>
        </w:rPr>
        <w:fldChar w:fldCharType="end"/>
      </w:r>
      <w:bookmarkEnd w:id="31"/>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del w:id="32" w:author="Hümbelin Oliver" w:date="2015-01-12T09:45:00Z">
        <w:r w:rsidRPr="00C92257" w:rsidDel="00542029">
          <w:rPr>
            <w:sz w:val="24"/>
            <w:szCs w:val="24"/>
            <w:lang w:val="en-US"/>
          </w:rPr>
          <w:delText>.</w:delText>
        </w:r>
      </w:del>
      <w:bookmarkEnd w:id="30"/>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E6465E"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E6465E"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E6465E"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A2214B"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A2214B"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A2214B"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A2214B"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A2214B"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33" w:name="_Toc406505793"/>
      <w:r w:rsidRPr="00154023">
        <w:rPr>
          <w:lang w:val="en-US"/>
        </w:rPr>
        <w:t>Defining Economic resources</w:t>
      </w:r>
      <w:bookmarkEnd w:id="33"/>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xml:space="preserve">[...] integrated analysis at the household level </w:t>
      </w:r>
      <w:r w:rsidRPr="00154023">
        <w:rPr>
          <w:lang w:val="en-US"/>
        </w:rPr>
        <w:lastRenderedPageBreak/>
        <w:t>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34" w:name="_Ref404961105"/>
      <w:bookmarkStart w:id="35" w:name="_Toc406505794"/>
      <w:r>
        <w:rPr>
          <w:i/>
          <w:lang w:val="en-US"/>
        </w:rPr>
        <w:t>Income definitions within tax data</w:t>
      </w:r>
      <w:bookmarkEnd w:id="34"/>
      <w:bookmarkEnd w:id="35"/>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37" w:name="_Ref404961181"/>
      <w:bookmarkStart w:id="38" w:name="_Toc406505795"/>
      <w:r>
        <w:rPr>
          <w:i/>
          <w:lang w:val="en-US"/>
        </w:rPr>
        <w:t xml:space="preserve">Using </w:t>
      </w:r>
      <w:r w:rsidR="0040615D" w:rsidRPr="0040615D">
        <w:rPr>
          <w:i/>
          <w:lang w:val="en-US"/>
        </w:rPr>
        <w:t>Income corrected with an equivalence scale based on tax information</w:t>
      </w:r>
      <w:bookmarkEnd w:id="37"/>
      <w:bookmarkEnd w:id="38"/>
    </w:p>
    <w:p w14:paraId="42C46ED0" w14:textId="216C4AAE"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xml:space="preserve">. The incomes of single households are divided by 1 (no change), for married tax units the equivalence-factor is 1.5. </w:t>
      </w:r>
      <w:r w:rsidR="00B410D9" w:rsidRPr="003B2B0A">
        <w:rPr>
          <w:lang w:val="en-US"/>
        </w:rPr>
        <w:lastRenderedPageBreak/>
        <w:t>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val="en-US"/>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39"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39"/>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40" w:name="_Ref399518083"/>
      <w:bookmarkStart w:id="41" w:name="_Toc406505796"/>
      <w:r w:rsidRPr="00154023">
        <w:rPr>
          <w:lang w:val="en-US"/>
        </w:rPr>
        <w:t>Measuring inequality</w:t>
      </w:r>
      <w:bookmarkEnd w:id="40"/>
      <w:bookmarkEnd w:id="41"/>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42" w:name="_Ref405912025"/>
      <w:bookmarkStart w:id="43" w:name="_Toc406505797"/>
      <w:r w:rsidRPr="00E90501">
        <w:rPr>
          <w:i/>
          <w:lang w:val="en-US"/>
        </w:rPr>
        <w:lastRenderedPageBreak/>
        <w:t>Change over time: difference between one population measures</w:t>
      </w:r>
      <w:bookmarkEnd w:id="42"/>
      <w:bookmarkEnd w:id="43"/>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E6465E"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E6465E"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 xml:space="preserve">Similar to the Atkinson index the measure is driven by the ratio </w:t>
      </w:r>
      <w:proofErr w:type="gramStart"/>
      <w:r>
        <w:rPr>
          <w:lang w:val="en-US"/>
        </w:rPr>
        <w:t>of</w:t>
      </w:r>
      <w:r w:rsidR="0010571E">
        <w:rPr>
          <w:lang w:val="en-US"/>
        </w:rPr>
        <w:t xml:space="preserve"> </w:t>
      </w:r>
      <w:r>
        <w:rPr>
          <w:lang w:val="en-US"/>
        </w:rPr>
        <w:t xml:space="preserve">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proofErr w:type="spellStart"/>
      <w:r w:rsidR="004A6F24">
        <w:rPr>
          <w:lang w:val="en-US"/>
        </w:rPr>
        <w:t>ly</w:t>
      </w:r>
      <w:proofErr w:type="spellEnd"/>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44" w:name="_Ref405912071"/>
      <w:bookmarkStart w:id="45" w:name="_Toc406505798"/>
      <w:r w:rsidRPr="00E90501">
        <w:rPr>
          <w:i/>
          <w:lang w:val="en-US"/>
        </w:rPr>
        <w:lastRenderedPageBreak/>
        <w:t xml:space="preserve">Change over time: </w:t>
      </w:r>
      <w:r>
        <w:rPr>
          <w:i/>
          <w:lang w:val="en-US"/>
        </w:rPr>
        <w:t>One population measures vs relative distribution</w:t>
      </w:r>
      <w:bookmarkEnd w:id="44"/>
      <w:bookmarkEnd w:id="45"/>
    </w:p>
    <w:p w14:paraId="394641CA" w14:textId="6E13E6C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del w:id="46" w:author="Hümbelin Oliver" w:date="2015-01-12T09:48:00Z">
        <w:r w:rsidR="003E6398" w:rsidDel="00542029">
          <w:rPr>
            <w:rStyle w:val="FootnoteReference"/>
            <w:lang w:val="en-US"/>
          </w:rPr>
          <w:footnoteReference w:id="11"/>
        </w:r>
      </w:del>
      <w:ins w:id="49" w:author="Hümbelin Oliver" w:date="2015-01-12T09:52:00Z">
        <w:r w:rsidR="00953A3D">
          <w:rPr>
            <w:lang w:val="en-US"/>
          </w:rPr>
          <w:t xml:space="preserve"> </w:t>
        </w:r>
      </w:ins>
      <w:r w:rsidR="00AC0437">
        <w:rPr>
          <w:lang w:val="en-US"/>
        </w:rPr>
        <w:t>)</w:t>
      </w:r>
      <w:ins w:id="50" w:author="Hümbelin Oliver" w:date="2015-01-12T09:48:00Z">
        <w:r w:rsidR="00542029">
          <w:rPr>
            <w:rStyle w:val="FootnoteReference"/>
            <w:lang w:val="en-US"/>
          </w:rPr>
          <w:footnoteReference w:id="12"/>
        </w:r>
      </w:ins>
      <w:r w:rsidR="00AC0437">
        <w:rPr>
          <w:lang w:val="en-US"/>
        </w:rPr>
        <w:t>.</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which represents the probabil</w:t>
      </w:r>
      <w:proofErr w:type="spellStart"/>
      <w:r w:rsidR="00154023" w:rsidRPr="00154023">
        <w:rPr>
          <w:lang w:val="en-US"/>
        </w:rPr>
        <w:t>ity</w:t>
      </w:r>
      <w:proofErr w:type="spellEnd"/>
      <w:r w:rsidR="00154023" w:rsidRPr="00154023">
        <w:rPr>
          <w:lang w:val="en-US"/>
        </w:rPr>
        <w:t xml:space="preserve">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w:t>
      </w:r>
      <w:r w:rsidR="00154023" w:rsidRPr="00154023">
        <w:rPr>
          <w:lang w:val="en-US"/>
        </w:rPr>
        <w:lastRenderedPageBreak/>
        <w:t>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53" w:name="_Ref406511075"/>
      <w:bookmarkStart w:id="54"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53"/>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54"/>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55" w:name="_Toc406505799"/>
      <w:r w:rsidRPr="00154023">
        <w:rPr>
          <w:lang w:val="en-US"/>
        </w:rPr>
        <w:t>Statistical units</w:t>
      </w:r>
      <w:bookmarkEnd w:id="55"/>
    </w:p>
    <w:p w14:paraId="7DE741DD" w14:textId="28A9E6E4" w:rsidR="00634342" w:rsidRDefault="00634342" w:rsidP="00634342">
      <w:pPr>
        <w:rPr>
          <w:lang w:val="en-US"/>
        </w:rPr>
      </w:pPr>
      <w:r w:rsidRPr="00154023">
        <w:rPr>
          <w:lang w:val="en-US"/>
        </w:rPr>
        <w:t xml:space="preserve">The usual units to assess inequality are </w:t>
      </w:r>
      <w:proofErr w:type="gramStart"/>
      <w:r w:rsidRPr="00154023">
        <w:rPr>
          <w:lang w:val="en-US"/>
        </w:rPr>
        <w:t>households,</w:t>
      </w:r>
      <w:proofErr w:type="gramEnd"/>
      <w:r w:rsidRPr="00154023">
        <w:rPr>
          <w:lang w:val="en-US"/>
        </w:rPr>
        <w:t xml:space="preserve">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w:t>
      </w:r>
      <w:r w:rsidRPr="00154023">
        <w:rPr>
          <w:lang w:val="en-US"/>
        </w:rPr>
        <w:lastRenderedPageBreak/>
        <w:t>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0CD6271D" w:rsidR="00AE18D1" w:rsidRDefault="00822DA7" w:rsidP="00634342">
      <w:pPr>
        <w:rPr>
          <w:lang w:val="en-US"/>
        </w:rPr>
      </w:pPr>
      <w:commentRangeStart w:id="56"/>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 xml:space="preserve">This </w:t>
      </w:r>
      <w:commentRangeEnd w:id="56"/>
      <w:r w:rsidR="00EF5092">
        <w:rPr>
          <w:rStyle w:val="CommentReference"/>
        </w:rPr>
        <w:commentReference w:id="56"/>
      </w:r>
      <w:r w:rsidR="00523ECE">
        <w:rPr>
          <w:lang w:val="en-US"/>
        </w:rPr>
        <w:t>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w:t>
      </w:r>
      <w:r w:rsidR="006E3400">
        <w:rPr>
          <w:lang w:val="en-US"/>
        </w:rPr>
        <w:t>6</w:t>
      </w:r>
      <w:r w:rsidR="006E3400">
        <w:rPr>
          <w:lang w:val="en-US"/>
        </w:rPr>
        <w:t>6</w:t>
      </w:r>
      <w:r>
        <w:rPr>
          <w:lang w:val="en-US"/>
        </w:rPr>
        <w:t>.</w:t>
      </w:r>
      <w:r w:rsidR="006E3400">
        <w:rPr>
          <w:lang w:val="en-US"/>
        </w:rPr>
        <w:t>1</w:t>
      </w:r>
      <w:r>
        <w:rPr>
          <w:lang w:val="en-US"/>
        </w:rPr>
        <w:t xml:space="preserve">% are taxed as single person tax units, while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57" w:name="_Toc406505800"/>
      <w:bookmarkStart w:id="58" w:name="_Ref408579088"/>
      <w:r w:rsidRPr="006C3A86">
        <w:rPr>
          <w:lang w:val="en-US"/>
        </w:rPr>
        <w:t>Coverage issues</w:t>
      </w:r>
      <w:bookmarkEnd w:id="57"/>
      <w:bookmarkEnd w:id="58"/>
    </w:p>
    <w:p w14:paraId="10889638" w14:textId="444FD628"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3"/>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w:t>
      </w:r>
      <w:r w:rsidR="00154023" w:rsidRPr="00154023">
        <w:rPr>
          <w:lang w:val="en-US"/>
        </w:rPr>
        <w:lastRenderedPageBreak/>
        <w:t>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6864E7B8"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76F45C9C" w:rsidR="00236B84" w:rsidRPr="005E7BD6" w:rsidRDefault="00A40C08" w:rsidP="005E7BD6">
      <w:pPr>
        <w:pStyle w:val="Heading3"/>
        <w:rPr>
          <w:i/>
          <w:lang w:val="en-US"/>
        </w:rPr>
      </w:pPr>
      <w:bookmarkStart w:id="59" w:name="_Toc406505801"/>
      <w:r>
        <w:rPr>
          <w:i/>
          <w:lang w:val="en-US"/>
        </w:rPr>
        <w:t>Superior</w:t>
      </w:r>
      <w:r w:rsidR="00902D03">
        <w:rPr>
          <w:i/>
          <w:lang w:val="en-US"/>
        </w:rPr>
        <w:t xml:space="preserve"> coverage with tax data than with survey data</w:t>
      </w:r>
      <w:bookmarkEnd w:id="59"/>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39E3F125"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 xml:space="preserve">nequality. </w:t>
      </w:r>
      <w:commentRangeStart w:id="60"/>
      <w:r w:rsidR="005B4A5D">
        <w:rPr>
          <w:lang w:val="en-US"/>
        </w:rPr>
        <w:t>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w:t>
      </w:r>
      <w:r w:rsidR="000C7DD6">
        <w:rPr>
          <w:lang w:val="en-US"/>
        </w:rPr>
        <w:lastRenderedPageBreak/>
        <w:t xml:space="preserve">and HBS for the married results in </w:t>
      </w:r>
      <w:r w:rsidR="00DB2A9D">
        <w:rPr>
          <w:lang w:val="en-US"/>
        </w:rPr>
        <w:t xml:space="preserve">even a </w:t>
      </w:r>
      <w:r w:rsidR="000C7DD6">
        <w:rPr>
          <w:lang w:val="en-US"/>
        </w:rPr>
        <w:t>+0.</w:t>
      </w:r>
      <w:r w:rsidR="00DB2A9D">
        <w:rPr>
          <w:lang w:val="en-US"/>
        </w:rPr>
        <w:t>1</w:t>
      </w:r>
      <w:r w:rsidR="00DB2A9D">
        <w:rPr>
          <w:lang w:val="en-US"/>
        </w:rPr>
        <w:t>8</w:t>
      </w:r>
      <w:r w:rsidR="00DB2A9D">
        <w:rPr>
          <w:lang w:val="en-US"/>
        </w:rPr>
        <w:t xml:space="preserve"> </w:t>
      </w:r>
      <w:r w:rsidR="000C7DD6">
        <w:rPr>
          <w:lang w:val="en-US"/>
        </w:rPr>
        <w:t xml:space="preserve">higher coefficient, which is explained by the upper middle class bias and the missing social welfare incomes.  </w:t>
      </w:r>
      <w:commentRangeEnd w:id="60"/>
      <w:r w:rsidR="00EF5092">
        <w:rPr>
          <w:rStyle w:val="CommentReference"/>
        </w:rPr>
        <w:commentReference w:id="60"/>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61" w:name="_Toc406505802"/>
      <w:r>
        <w:rPr>
          <w:i/>
          <w:lang w:val="en-US"/>
        </w:rPr>
        <w:t>Influence of special tax subjects</w:t>
      </w:r>
      <w:bookmarkEnd w:id="61"/>
    </w:p>
    <w:p w14:paraId="7BF7B66A" w14:textId="5D41EA90"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 xml:space="preserve">special cases. To test </w:t>
      </w:r>
      <w:r w:rsidR="00676EE6">
        <w:rPr>
          <w:lang w:val="en-US"/>
        </w:rPr>
        <w:t xml:space="preserve">the change of the income distribution </w:t>
      </w:r>
      <w:r w:rsidR="00D8426B">
        <w:rPr>
          <w:lang w:val="en-US"/>
        </w:rPr>
        <w:t>when</w:t>
      </w:r>
      <w:r w:rsidR="00D8426B">
        <w:rPr>
          <w:lang w:val="en-US"/>
        </w:rPr>
        <w:t xml:space="preserve"> </w:t>
      </w:r>
      <w:r w:rsidR="00676EE6">
        <w:rPr>
          <w:lang w:val="en-US"/>
        </w:rPr>
        <w:t>including</w:t>
      </w:r>
      <w:r w:rsidR="00497AAC" w:rsidRPr="00497AAC">
        <w:rPr>
          <w:lang w:val="en-US"/>
        </w:rPr>
        <w:t xml:space="preserve"> </w:t>
      </w:r>
      <w:r w:rsidR="003E0F55">
        <w:rPr>
          <w:lang w:val="en-US"/>
        </w:rPr>
        <w:t xml:space="preserve">special cases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00497AAC" w:rsidRPr="00497AAC">
        <w:rPr>
          <w:lang w:val="en-US"/>
        </w:rPr>
        <w:t xml:space="preserve"> does 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240294"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0E6282B4" w14:textId="0DA76F81" w:rsidR="00F1209C" w:rsidRPr="00F1209C" w:rsidRDefault="00497AAC" w:rsidP="00F1209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xml:space="preserve">). </w:t>
      </w:r>
      <w:r w:rsidR="00835FA1">
        <w:rPr>
          <w:lang w:val="en-US"/>
        </w:rPr>
        <w:t>Put simply: the population of special cases 1993/94 hold considerably more tax units with low incomes than does the population of normal cases</w:t>
      </w:r>
      <w:r w:rsidRPr="00497AAC">
        <w:rPr>
          <w:lang w:val="en-US"/>
        </w:rPr>
        <w:t>.  201</w:t>
      </w:r>
      <w:r w:rsidR="004A6F24">
        <w:rPr>
          <w:lang w:val="en-US"/>
        </w:rPr>
        <w:t>1</w:t>
      </w:r>
      <w:r w:rsidRPr="00497AAC">
        <w:rPr>
          <w:lang w:val="en-US"/>
        </w:rPr>
        <w:t xml:space="preserve"> the picture is similar</w:t>
      </w:r>
      <w:r w:rsidR="00D04316">
        <w:rPr>
          <w:lang w:val="en-US"/>
        </w:rPr>
        <w:t>:</w:t>
      </w:r>
      <w:r w:rsidRPr="00497AAC">
        <w:rPr>
          <w:lang w:val="en-US"/>
        </w:rPr>
        <w:t xml:space="preserve"> Special cases appear more frequent around the lower percentiles of the pooled distribution, however 201</w:t>
      </w:r>
      <w:r w:rsidR="004A6F24">
        <w:rPr>
          <w:lang w:val="en-US"/>
        </w:rPr>
        <w:t>1</w:t>
      </w:r>
      <w:r w:rsidRPr="00497AAC">
        <w:rPr>
          <w:lang w:val="en-US"/>
        </w:rPr>
        <w:t xml:space="preserve"> there is a more noteworthy effect in the upper part of the distribution</w:t>
      </w:r>
      <w:r w:rsidR="00980148">
        <w:rPr>
          <w:lang w:val="en-US"/>
        </w:rPr>
        <w:t xml:space="preserve"> </w:t>
      </w:r>
      <w:r w:rsidR="00980148">
        <w:rPr>
          <w:lang w:val="en-US"/>
        </w:rPr>
        <w:t xml:space="preserve">(see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980148" w:rsidRPr="00DD5282">
        <w:rPr>
          <w:lang w:val="en-US"/>
        </w:rPr>
        <w:t>Figure 4</w:t>
      </w:r>
      <w:r w:rsidR="00980148">
        <w:rPr>
          <w:lang w:val="en-US"/>
        </w:rPr>
        <w:fldChar w:fldCharType="end"/>
      </w:r>
      <w:r w:rsidR="00980148">
        <w:rPr>
          <w:lang w:val="en-US"/>
        </w:rPr>
        <w:t xml:space="preserve"> top right)</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 xml:space="preserve">we can attribute this effect to the top percentiles. </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Firstly,</w:t>
      </w:r>
      <w:r w:rsidR="00676EE6">
        <w:rPr>
          <w:lang w:val="en-US"/>
        </w:rPr>
        <w:t xml:space="preserve"> </w:t>
      </w:r>
      <w:r w:rsidR="00881D6F">
        <w:rPr>
          <w:lang w:val="en-US"/>
        </w:rPr>
        <w:t xml:space="preserve">there are </w:t>
      </w:r>
      <w:r w:rsidR="00676EE6">
        <w:rPr>
          <w:lang w:val="en-US"/>
        </w:rPr>
        <w:t xml:space="preserve">individuals who are taxed according to expenditures. More precise </w:t>
      </w:r>
      <w:r w:rsidR="00881D6F">
        <w:rPr>
          <w:lang w:val="en-US"/>
        </w:rPr>
        <w:t>this includes</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They therefore occur 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w:instrText>
      </w:r>
      <w:r w:rsidR="007720EF">
        <w:rPr>
          <w:lang w:val="en-US"/>
        </w:rPr>
      </w:r>
      <w:r w:rsidR="007720EF">
        <w:rPr>
          <w:lang w:val="en-US"/>
        </w:rPr>
        <w:instrText xml:space="preserve"> \* MERGEFORMAT </w:instrText>
      </w:r>
      <w:r w:rsidR="007720EF">
        <w:rPr>
          <w:lang w:val="en-US"/>
        </w:rPr>
        <w:fldChar w:fldCharType="separate"/>
      </w:r>
      <w:r w:rsidR="007720EF" w:rsidRPr="00D8426B">
        <w:rPr>
          <w:lang w:val="en-US"/>
        </w:rPr>
        <w:t>Table 3</w:t>
      </w:r>
      <w:r w:rsidR="007720EF">
        <w:rPr>
          <w:lang w:val="en-US"/>
        </w:rPr>
        <w:fldChar w:fldCharType="end"/>
      </w:r>
      <w:r w:rsidR="007720EF">
        <w:rPr>
          <w:lang w:val="en-US"/>
        </w:rPr>
        <w:t xml:space="preserve"> shows, this is a minor group but </w:t>
      </w:r>
      <w:r w:rsidR="007720EF">
        <w:rPr>
          <w:lang w:val="en-US"/>
        </w:rPr>
        <w:t>in the last twenty years</w:t>
      </w:r>
      <w:r w:rsidR="007720EF">
        <w:rPr>
          <w:lang w:val="en-US"/>
        </w:rPr>
        <w:t xml:space="preserve"> their number more than </w:t>
      </w:r>
      <w:r w:rsidR="007720EF">
        <w:rPr>
          <w:lang w:val="en-US"/>
        </w:rPr>
        <w:t>doubled</w:t>
      </w:r>
      <w:r w:rsidR="007720EF">
        <w:rPr>
          <w:lang w:val="en-US"/>
        </w:rPr>
        <w:t xml:space="preserve">, this gives credibility to the thesis that rich immigrants lead to an increase </w:t>
      </w:r>
      <w:r w:rsidR="00D8426B">
        <w:rPr>
          <w:lang w:val="en-US"/>
        </w:rPr>
        <w:t>of inequality in recent years.</w:t>
      </w:r>
      <w:r w:rsidR="00F1209C">
        <w:rPr>
          <w:lang w:val="en-US"/>
        </w:rPr>
        <w:t xml:space="preserve"> Inequality is also increased with foreign country activity at the lower end of the income distribution. T</w:t>
      </w:r>
      <w:r w:rsidR="00C26CB0">
        <w:rPr>
          <w:lang w:val="en-US"/>
        </w:rPr>
        <w:t>here is a</w:t>
      </w:r>
      <w:r w:rsidR="005F3856">
        <w:rPr>
          <w:lang w:val="en-US"/>
        </w:rPr>
        <w:t xml:space="preserve"> bigger group </w:t>
      </w:r>
      <w:r w:rsidR="00C26CB0">
        <w:rPr>
          <w:lang w:val="en-US"/>
        </w:rPr>
        <w:t xml:space="preserve">of special cases </w:t>
      </w:r>
      <w:r w:rsidR="005F3856">
        <w:rPr>
          <w:lang w:val="en-US"/>
        </w:rPr>
        <w:t xml:space="preserve">with very diverse constellations. </w:t>
      </w:r>
      <w:r w:rsidR="00DE67DC">
        <w:rPr>
          <w:lang w:val="en-US"/>
        </w:rPr>
        <w:t>Common are individuals who moved to or departed from Switzerland and therefore are not liable to taxation for a whole year.</w:t>
      </w:r>
      <w:r w:rsidR="00C26CB0">
        <w:rPr>
          <w:lang w:val="en-US"/>
        </w:rPr>
        <w:t xml:space="preserve"> Their income in Switzerland gets extrapolated to a 12 month income. Therefore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 xml:space="preserve">Lastly foreigners are liable to taxes if they own businesses </w:t>
      </w:r>
    </w:p>
    <w:p w14:paraId="16720A43" w14:textId="6B6D6839" w:rsidR="00F1209C" w:rsidRDefault="00F1209C" w:rsidP="00881D6F">
      <w:pPr>
        <w:rPr>
          <w:lang w:val="en-US"/>
        </w:rPr>
      </w:pPr>
      <w:proofErr w:type="gramStart"/>
      <w:r w:rsidRPr="00F1209C">
        <w:rPr>
          <w:lang w:val="en-US"/>
        </w:rPr>
        <w:t>establishments</w:t>
      </w:r>
      <w:proofErr w:type="gramEnd"/>
      <w:r>
        <w:rPr>
          <w:lang w:val="en-US"/>
        </w:rPr>
        <w:t xml:space="preserve"> or property</w:t>
      </w:r>
      <w:r w:rsidR="00C26CB0">
        <w:rPr>
          <w:lang w:val="en-US"/>
        </w:rPr>
        <w:t xml:space="preserve"> </w:t>
      </w:r>
      <w:r>
        <w:rPr>
          <w:lang w:val="en-US"/>
        </w:rPr>
        <w:t>in Switzerland. Because these persons only have</w:t>
      </w:r>
      <w:r w:rsidR="00881D6F">
        <w:rPr>
          <w:lang w:val="en-US"/>
        </w:rPr>
        <w:t xml:space="preserve"> to</w:t>
      </w:r>
      <w:r>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62" w:name="_Ref408824184"/>
      <w:bookmarkStart w:id="63" w:name="_Ref408824189"/>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Pr="008D0864">
        <w:rPr>
          <w:sz w:val="24"/>
          <w:szCs w:val="24"/>
          <w:lang w:val="en-US"/>
        </w:rPr>
        <w:t>3</w:t>
      </w:r>
      <w:r w:rsidRPr="008D0864">
        <w:rPr>
          <w:sz w:val="24"/>
          <w:szCs w:val="24"/>
          <w:lang w:val="en-US"/>
        </w:rPr>
        <w:fldChar w:fldCharType="end"/>
      </w:r>
      <w:bookmarkEnd w:id="63"/>
      <w:r>
        <w:rPr>
          <w:sz w:val="24"/>
          <w:szCs w:val="24"/>
          <w:lang w:val="en-US"/>
        </w:rPr>
        <w:t>: Numbers of taxed normal and special cases 1993/1994 and 2011</w:t>
      </w:r>
      <w:bookmarkEnd w:id="62"/>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8D0864">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8D0864">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8D0864">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8D0864">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8D0864">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8D0864">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8D0864">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8D0864">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8D0864">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8D0864">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8D0864">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8D0864">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8D0864">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8D0864">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7E139DDE" w:rsidR="00881D6F" w:rsidRDefault="00F216BD" w:rsidP="00F216BD">
      <w:pPr>
        <w:rPr>
          <w:lang w:val="en-US"/>
        </w:rPr>
      </w:pPr>
      <w:r>
        <w:rPr>
          <w:lang w:val="en-US"/>
        </w:rPr>
        <w:t xml:space="preserve">All in all, special cases are related to foreign country activities but are nonetheless part of Swiss society. Their inclusion leads to an increase of income inequality because special cases are strongly polarized including very low and very high incomes. </w:t>
      </w:r>
      <w:r>
        <w:rPr>
          <w:lang w:val="en-US"/>
        </w:rPr>
        <w:t xml:space="preserve">In terms of Gini coefficient the </w:t>
      </w:r>
      <w:proofErr w:type="gramStart"/>
      <w:r>
        <w:rPr>
          <w:lang w:val="en-US"/>
        </w:rPr>
        <w:t>inclusion of the special cases lead</w:t>
      </w:r>
      <w:proofErr w:type="gramEnd"/>
      <w:r>
        <w:rPr>
          <w:lang w:val="en-US"/>
        </w:rPr>
        <w:t xml:space="preserve"> to a moderate increase of +0.02 in 2011.</w:t>
      </w:r>
    </w:p>
    <w:p w14:paraId="3062C98D" w14:textId="77777777" w:rsidR="00676EE6" w:rsidRDefault="00676EE6" w:rsidP="00497AAC">
      <w:pPr>
        <w:rPr>
          <w:lang w:val="en-US"/>
        </w:rPr>
      </w:pPr>
    </w:p>
    <w:p w14:paraId="2999FCB7" w14:textId="77777777" w:rsidR="00881D6F" w:rsidRPr="00F216BD" w:rsidRDefault="00881D6F" w:rsidP="00881D6F">
      <w:pPr>
        <w:rPr>
          <w:lang w:val="en-US"/>
        </w:rPr>
      </w:pPr>
      <w:r>
        <w:rPr>
          <w:lang w:val="en-US"/>
        </w:rPr>
        <w:lastRenderedPageBreak/>
        <w:t xml:space="preserve">To be clear it has to be mentioned that individuals who are taxed at source are not covered in the tax statistics. These includes migrants, who are liable to taxes in Switzerland but who did not yet receive </w:t>
      </w:r>
    </w:p>
    <w:p w14:paraId="1380D35F" w14:textId="77777777" w:rsidR="00881D6F" w:rsidRDefault="00881D6F" w:rsidP="00881D6F">
      <w:pPr>
        <w:rPr>
          <w:lang w:val="en-US"/>
        </w:rPr>
      </w:pPr>
      <w:proofErr w:type="gramStart"/>
      <w:r>
        <w:rPr>
          <w:lang w:val="en-US"/>
        </w:rPr>
        <w:t>a</w:t>
      </w:r>
      <w:proofErr w:type="gramEnd"/>
      <w:r>
        <w:rPr>
          <w:lang w:val="en-US"/>
        </w:rPr>
        <w:t xml:space="preserve"> r</w:t>
      </w:r>
      <w:r w:rsidRPr="00F216BD">
        <w:rPr>
          <w:lang w:val="en-US"/>
        </w:rPr>
        <w:t>esidence permit</w:t>
      </w:r>
      <w:r>
        <w:rPr>
          <w:lang w:val="en-US"/>
        </w:rPr>
        <w:t xml:space="preserve">. As this is a very common case and these individuals often stay several years in Switzerland and probably have very diverse incomes it would be interesting to see, how their inclusion would affect the income distribution. Also taxed by source and therefore not included in the tax statistics are individuals who don’t have a permanent residence in Switzerland. This includes for example </w:t>
      </w:r>
      <w:r w:rsidRPr="00881D6F">
        <w:rPr>
          <w:lang w:val="en-US"/>
        </w:rPr>
        <w:t>cross-border commuter</w:t>
      </w:r>
      <w:r>
        <w:rPr>
          <w:lang w:val="en-US"/>
        </w:rPr>
        <w:t>, consultants, athletes or artists.</w:t>
      </w: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64" w:name="_Ref405910412"/>
      <w:bookmarkStart w:id="65" w:name="_Toc406505803"/>
      <w:r>
        <w:rPr>
          <w:i/>
          <w:lang w:val="en-US"/>
        </w:rPr>
        <w:t>Influence of non-taxed</w:t>
      </w:r>
      <w:bookmarkEnd w:id="64"/>
      <w:bookmarkEnd w:id="65"/>
    </w:p>
    <w:p w14:paraId="096F9DF3" w14:textId="2DFE1DFF"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4"/>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06C8470" w:rsidR="006956E1" w:rsidRDefault="006956E1" w:rsidP="001232D9">
      <w:pPr>
        <w:rPr>
          <w:lang w:val="en-US"/>
        </w:rPr>
      </w:pPr>
      <w:r>
        <w:rPr>
          <w:lang w:val="en-US"/>
        </w:rPr>
        <w:t xml:space="preserve">A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ins w:id="66" w:author="Hümbelin Oliver" w:date="2015-01-12T14:19:00Z">
        <w:r w:rsidR="000F22C6">
          <w:rPr>
            <w:lang w:val="en-US"/>
          </w:rPr>
          <w:t xml:space="preserve"> for direct federal taxes</w:t>
        </w:r>
      </w:ins>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questionable if </w:t>
      </w:r>
      <w:proofErr w:type="gramStart"/>
      <w:r w:rsidR="006A2614">
        <w:rPr>
          <w:lang w:val="en-US"/>
        </w:rPr>
        <w:t>analys</w:t>
      </w:r>
      <w:r w:rsidR="00A14ACB">
        <w:rPr>
          <w:lang w:val="en-US"/>
        </w:rPr>
        <w:t>e</w:t>
      </w:r>
      <w:r w:rsidR="006A2614">
        <w:rPr>
          <w:lang w:val="en-US"/>
        </w:rPr>
        <w:t xml:space="preserve">s </w:t>
      </w:r>
      <w:r w:rsidR="007572D8">
        <w:rPr>
          <w:lang w:val="en-US"/>
        </w:rPr>
        <w:t>based on only a small fraction of the population is</w:t>
      </w:r>
      <w:proofErr w:type="gramEnd"/>
      <w:r w:rsidR="007572D8">
        <w:rPr>
          <w:lang w:val="en-US"/>
        </w:rPr>
        <w:t xml:space="preserve">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67" w:name="_Toc406505804"/>
      <w:r>
        <w:rPr>
          <w:lang w:val="en-US"/>
        </w:rPr>
        <w:t xml:space="preserve">Summary and </w:t>
      </w:r>
      <w:r w:rsidR="00154023">
        <w:rPr>
          <w:lang w:val="en-US"/>
        </w:rPr>
        <w:t>Conclusion</w:t>
      </w:r>
      <w:bookmarkEnd w:id="67"/>
    </w:p>
    <w:p w14:paraId="4E5BF984" w14:textId="25A7D0B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w:t>
      </w:r>
      <w:del w:id="68" w:author="rudi" w:date="2014-12-21T01:36:00Z">
        <w:r w:rsidR="00887475" w:rsidDel="00351473">
          <w:rPr>
            <w:rFonts w:ascii="Lucida Sans" w:hAnsi="Lucida Sans"/>
            <w:sz w:val="19"/>
            <w:szCs w:val="19"/>
            <w:lang w:val="en-US"/>
          </w:rPr>
          <w:delText>,</w:delText>
        </w:r>
      </w:del>
      <w:r w:rsidR="00887475">
        <w:rPr>
          <w:rFonts w:ascii="Lucida Sans" w:hAnsi="Lucida Sans"/>
          <w:sz w:val="19"/>
          <w:szCs w:val="19"/>
          <w:lang w:val="en-US"/>
        </w:rPr>
        <w:t xml:space="preserve"> methodological issues can influence substantial conclusion.</w:t>
      </w:r>
    </w:p>
    <w:p w14:paraId="364C892C" w14:textId="1C16C784"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w:t>
      </w:r>
      <w:del w:id="69" w:author="rudi" w:date="2014-12-21T01:37:00Z">
        <w:r w:rsidDel="00351473">
          <w:rPr>
            <w:rFonts w:ascii="Lucida Sans" w:hAnsi="Lucida Sans"/>
            <w:sz w:val="19"/>
            <w:szCs w:val="19"/>
            <w:lang w:val="en-US"/>
          </w:rPr>
          <w:delText xml:space="preserve">current </w:delText>
        </w:r>
      </w:del>
      <w:r>
        <w:rPr>
          <w:rFonts w:ascii="Lucida Sans" w:hAnsi="Lucida Sans"/>
          <w:sz w:val="19"/>
          <w:szCs w:val="19"/>
          <w:lang w:val="en-US"/>
        </w:rPr>
        <w:t xml:space="preserve">state of the art </w:t>
      </w:r>
      <w:ins w:id="70" w:author="rudi" w:date="2014-12-21T01:37:00Z">
        <w:r w:rsidR="00351473">
          <w:rPr>
            <w:rFonts w:ascii="Lucida Sans" w:hAnsi="Lucida Sans"/>
            <w:sz w:val="19"/>
            <w:szCs w:val="19"/>
            <w:lang w:val="en-US"/>
          </w:rPr>
          <w:t xml:space="preserve">concepts </w:t>
        </w:r>
      </w:ins>
      <w:r>
        <w:rPr>
          <w:rFonts w:ascii="Lucida Sans" w:hAnsi="Lucida Sans"/>
          <w:sz w:val="19"/>
          <w:szCs w:val="19"/>
          <w:lang w:val="en-US"/>
        </w:rPr>
        <w:t xml:space="preserve">suggests to use data sources that include measures for </w:t>
      </w:r>
      <w:r>
        <w:rPr>
          <w:rFonts w:ascii="Lucida Sans" w:hAnsi="Lucida Sans"/>
          <w:sz w:val="19"/>
          <w:szCs w:val="19"/>
          <w:lang w:val="en-US"/>
        </w:rPr>
        <w:lastRenderedPageBreak/>
        <w:t>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del w:id="71" w:author="rudi" w:date="2014-12-21T01:37:00Z">
        <w:r w:rsidR="005C4E90" w:rsidRPr="005C4E90" w:rsidDel="00351473">
          <w:rPr>
            <w:rFonts w:ascii="Lucida Sans" w:hAnsi="Lucida Sans"/>
            <w:sz w:val="19"/>
            <w:szCs w:val="19"/>
            <w:lang w:val="en-US"/>
          </w:rPr>
          <w:delText>ally</w:delText>
        </w:r>
      </w:del>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ins w:id="72" w:author="rudi" w:date="2014-12-21T01:39:00Z">
        <w:r w:rsidR="00351473">
          <w:rPr>
            <w:rFonts w:ascii="Lucida Sans" w:hAnsi="Lucida Sans"/>
            <w:sz w:val="19"/>
            <w:szCs w:val="19"/>
            <w:lang w:val="en-US"/>
          </w:rPr>
          <w:t>,</w:t>
        </w:r>
      </w:ins>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del w:id="73" w:author="rudi" w:date="2014-12-21T01:40:00Z">
        <w:r w:rsidR="002C5517" w:rsidDel="00351473">
          <w:rPr>
            <w:rFonts w:ascii="Lucida Sans" w:hAnsi="Lucida Sans"/>
            <w:sz w:val="19"/>
            <w:szCs w:val="19"/>
            <w:lang w:val="en-US"/>
          </w:rPr>
          <w:delText>that have</w:delText>
        </w:r>
      </w:del>
      <w:ins w:id="74" w:author="rudi" w:date="2014-12-21T01:40:00Z">
        <w:r w:rsidR="00351473">
          <w:rPr>
            <w:rFonts w:ascii="Lucida Sans" w:hAnsi="Lucida Sans"/>
            <w:sz w:val="19"/>
            <w:szCs w:val="19"/>
            <w:lang w:val="en-US"/>
          </w:rPr>
          <w:t>which has</w:t>
        </w:r>
      </w:ins>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C899D4A"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del w:id="75" w:author="rudi" w:date="2014-12-21T01:44:00Z">
        <w:r w:rsidDel="0096162E">
          <w:rPr>
            <w:rFonts w:ascii="Lucida Sans" w:hAnsi="Lucida Sans"/>
            <w:sz w:val="19"/>
            <w:szCs w:val="19"/>
            <w:lang w:val="en-US"/>
          </w:rPr>
          <w:delText xml:space="preserve"> a</w:delText>
        </w:r>
      </w:del>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ins w:id="76" w:author="rudi" w:date="2014-12-21T01:44:00Z">
        <w:r w:rsidR="0096162E">
          <w:rPr>
            <w:rFonts w:ascii="Lucida Sans" w:hAnsi="Lucida Sans"/>
            <w:sz w:val="19"/>
            <w:szCs w:val="19"/>
            <w:lang w:val="en-US"/>
          </w:rPr>
          <w:t>r</w:t>
        </w:r>
      </w:ins>
      <w:del w:id="77" w:author="rudi" w:date="2014-12-21T01:44:00Z">
        <w:r w:rsidR="00AB4D97" w:rsidDel="0096162E">
          <w:rPr>
            <w:rFonts w:ascii="Lucida Sans" w:hAnsi="Lucida Sans"/>
            <w:sz w:val="19"/>
            <w:szCs w:val="19"/>
            <w:lang w:val="en-US"/>
          </w:rPr>
          <w:delText>R</w:delText>
        </w:r>
      </w:del>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229D66B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w:t>
      </w:r>
      <w:commentRangeStart w:id="78"/>
      <w:r w:rsidR="001D4982">
        <w:rPr>
          <w:rFonts w:ascii="Lucida Sans" w:hAnsi="Lucida Sans"/>
          <w:sz w:val="19"/>
          <w:szCs w:val="19"/>
          <w:lang w:val="en-US"/>
        </w:rPr>
        <w:t>0.1</w:t>
      </w:r>
      <w:ins w:id="79" w:author="rudi" w:date="2014-12-21T01:46:00Z">
        <w:r w:rsidR="0096162E">
          <w:rPr>
            <w:rFonts w:ascii="Lucida Sans" w:hAnsi="Lucida Sans"/>
            <w:sz w:val="19"/>
            <w:szCs w:val="19"/>
            <w:lang w:val="en-US"/>
          </w:rPr>
          <w:t>2</w:t>
        </w:r>
      </w:ins>
      <w:del w:id="80" w:author="rudi" w:date="2014-12-21T01:46:00Z">
        <w:r w:rsidR="001D4982" w:rsidDel="0096162E">
          <w:rPr>
            <w:rFonts w:ascii="Lucida Sans" w:hAnsi="Lucida Sans"/>
            <w:sz w:val="19"/>
            <w:szCs w:val="19"/>
            <w:lang w:val="en-US"/>
          </w:rPr>
          <w:delText>8</w:delText>
        </w:r>
      </w:del>
      <w:r>
        <w:rPr>
          <w:rFonts w:ascii="Lucida Sans" w:hAnsi="Lucida Sans"/>
          <w:sz w:val="19"/>
          <w:szCs w:val="19"/>
          <w:lang w:val="en-US"/>
        </w:rPr>
        <w:t>)</w:t>
      </w:r>
      <w:commentRangeEnd w:id="78"/>
      <w:r w:rsidR="0096162E">
        <w:rPr>
          <w:rStyle w:val="CommentReference"/>
          <w:rFonts w:ascii="Lucida Sans" w:eastAsia="Lucida Sans" w:hAnsi="Lucida Sans" w:cs="Times New Roman"/>
          <w:color w:val="auto"/>
          <w:lang w:val="de-CH" w:eastAsia="en-US" w:bidi="ar-SA"/>
        </w:rPr>
        <w:commentReference w:id="78"/>
      </w:r>
      <w:ins w:id="81" w:author="rudi" w:date="2014-12-22T14:51:00Z">
        <w:r w:rsidR="001B7282">
          <w:rPr>
            <w:rStyle w:val="FootnoteReference"/>
            <w:rFonts w:ascii="Lucida Sans" w:hAnsi="Lucida Sans"/>
            <w:sz w:val="19"/>
            <w:szCs w:val="19"/>
            <w:lang w:val="en-US"/>
          </w:rPr>
          <w:footnoteReference w:id="15"/>
        </w:r>
      </w:ins>
    </w:p>
    <w:p w14:paraId="71DA2383" w14:textId="10B16A2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w:t>
      </w:r>
      <w:commentRangeStart w:id="87"/>
      <w:r>
        <w:rPr>
          <w:rFonts w:ascii="Lucida Sans" w:hAnsi="Lucida Sans"/>
          <w:sz w:val="19"/>
          <w:szCs w:val="19"/>
          <w:lang w:val="en-US"/>
        </w:rPr>
        <w:t>0.0</w:t>
      </w:r>
      <w:ins w:id="88" w:author="rudi" w:date="2014-12-21T01:48:00Z">
        <w:r w:rsidR="0096162E">
          <w:rPr>
            <w:rFonts w:ascii="Lucida Sans" w:hAnsi="Lucida Sans"/>
            <w:sz w:val="19"/>
            <w:szCs w:val="19"/>
            <w:lang w:val="en-US"/>
          </w:rPr>
          <w:t>7</w:t>
        </w:r>
      </w:ins>
      <w:del w:id="89" w:author="rudi" w:date="2014-12-21T01:48:00Z">
        <w:r w:rsidDel="0096162E">
          <w:rPr>
            <w:rFonts w:ascii="Lucida Sans" w:hAnsi="Lucida Sans"/>
            <w:sz w:val="19"/>
            <w:szCs w:val="19"/>
            <w:lang w:val="en-US"/>
          </w:rPr>
          <w:delText>8</w:delText>
        </w:r>
      </w:del>
      <w:r>
        <w:rPr>
          <w:rFonts w:ascii="Lucida Sans" w:hAnsi="Lucida Sans"/>
          <w:sz w:val="19"/>
          <w:szCs w:val="19"/>
          <w:lang w:val="en-US"/>
        </w:rPr>
        <w:t>)</w:t>
      </w:r>
      <w:commentRangeEnd w:id="87"/>
      <w:r w:rsidR="0096162E">
        <w:rPr>
          <w:rStyle w:val="CommentReference"/>
          <w:rFonts w:ascii="Lucida Sans" w:eastAsia="Lucida Sans" w:hAnsi="Lucida Sans" w:cs="Times New Roman"/>
          <w:color w:val="auto"/>
          <w:lang w:val="de-CH" w:eastAsia="en-US" w:bidi="ar-SA"/>
        </w:rPr>
        <w:commentReference w:id="87"/>
      </w:r>
    </w:p>
    <w:p w14:paraId="5AF14D74" w14:textId="054DBED0"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Tax units vs households </w:t>
      </w:r>
      <w:commentRangeStart w:id="90"/>
      <w:r>
        <w:rPr>
          <w:rFonts w:ascii="Lucida Sans" w:hAnsi="Lucida Sans"/>
          <w:sz w:val="19"/>
          <w:szCs w:val="19"/>
          <w:lang w:val="en-US"/>
        </w:rPr>
        <w:t>(0.0</w:t>
      </w:r>
      <w:ins w:id="91" w:author="rudi" w:date="2014-12-21T01:48:00Z">
        <w:r w:rsidR="0096162E">
          <w:rPr>
            <w:rFonts w:ascii="Lucida Sans" w:hAnsi="Lucida Sans"/>
            <w:sz w:val="19"/>
            <w:szCs w:val="19"/>
            <w:lang w:val="en-US"/>
          </w:rPr>
          <w:t>6</w:t>
        </w:r>
      </w:ins>
      <w:del w:id="92" w:author="rudi" w:date="2014-12-21T01:48:00Z">
        <w:r w:rsidDel="0096162E">
          <w:rPr>
            <w:rFonts w:ascii="Lucida Sans" w:hAnsi="Lucida Sans"/>
            <w:sz w:val="19"/>
            <w:szCs w:val="19"/>
            <w:lang w:val="en-US"/>
          </w:rPr>
          <w:delText>4</w:delText>
        </w:r>
      </w:del>
      <w:r>
        <w:rPr>
          <w:rFonts w:ascii="Lucida Sans" w:hAnsi="Lucida Sans"/>
          <w:sz w:val="19"/>
          <w:szCs w:val="19"/>
          <w:lang w:val="en-US"/>
        </w:rPr>
        <w:t>)</w:t>
      </w:r>
      <w:commentRangeEnd w:id="90"/>
      <w:r w:rsidR="0096162E">
        <w:rPr>
          <w:rStyle w:val="CommentReference"/>
          <w:rFonts w:ascii="Lucida Sans" w:eastAsia="Lucida Sans" w:hAnsi="Lucida Sans" w:cs="Times New Roman"/>
          <w:color w:val="auto"/>
          <w:lang w:val="de-CH" w:eastAsia="en-US" w:bidi="ar-SA"/>
        </w:rPr>
        <w:commentReference w:id="90"/>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Influence of special tax subjects </w:t>
      </w:r>
      <w:commentRangeStart w:id="93"/>
      <w:r>
        <w:rPr>
          <w:rFonts w:ascii="Lucida Sans" w:hAnsi="Lucida Sans"/>
          <w:sz w:val="19"/>
          <w:szCs w:val="19"/>
          <w:lang w:val="en-US"/>
        </w:rPr>
        <w:t>(0.02)</w:t>
      </w:r>
      <w:commentRangeEnd w:id="93"/>
      <w:r w:rsidR="0096162E">
        <w:rPr>
          <w:rStyle w:val="CommentReference"/>
          <w:rFonts w:ascii="Lucida Sans" w:eastAsia="Lucida Sans" w:hAnsi="Lucida Sans" w:cs="Times New Roman"/>
          <w:color w:val="auto"/>
          <w:lang w:val="de-CH" w:eastAsia="en-US" w:bidi="ar-SA"/>
        </w:rPr>
        <w:commentReference w:id="93"/>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46575C00"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ins w:id="94" w:author="rudi" w:date="2014-12-21T01:55:00Z">
        <w:r w:rsidR="007008D6">
          <w:rPr>
            <w:rFonts w:ascii="Lucida Sans" w:hAnsi="Lucida Sans"/>
            <w:sz w:val="19"/>
            <w:szCs w:val="19"/>
            <w:lang w:val="en-US"/>
          </w:rPr>
          <w:t>after</w:t>
        </w:r>
      </w:ins>
      <w:del w:id="95" w:author="rudi" w:date="2014-12-21T01:55:00Z">
        <w:r w:rsidR="00DE39E9" w:rsidDel="007008D6">
          <w:rPr>
            <w:rFonts w:ascii="Lucida Sans" w:hAnsi="Lucida Sans"/>
            <w:sz w:val="19"/>
            <w:szCs w:val="19"/>
            <w:lang w:val="en-US"/>
          </w:rPr>
          <w:delText>until</w:delText>
        </w:r>
      </w:del>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t>
      </w:r>
      <w:del w:id="96" w:author="rudi" w:date="2014-12-21T01:55:00Z">
        <w:r w:rsidR="00B36635" w:rsidDel="007008D6">
          <w:rPr>
            <w:rFonts w:ascii="Lucida Sans" w:hAnsi="Lucida Sans"/>
            <w:sz w:val="19"/>
            <w:szCs w:val="19"/>
            <w:lang w:val="en-US"/>
          </w:rPr>
          <w:delText xml:space="preserve">back only </w:delText>
        </w:r>
      </w:del>
      <w:r w:rsidR="00B36635">
        <w:rPr>
          <w:rFonts w:ascii="Lucida Sans" w:hAnsi="Lucida Sans"/>
          <w:sz w:val="19"/>
          <w:szCs w:val="19"/>
          <w:lang w:val="en-US"/>
        </w:rPr>
        <w:t xml:space="preserve">with </w:t>
      </w:r>
      <w:ins w:id="97" w:author="rudi" w:date="2014-12-21T01:55:00Z">
        <w:r w:rsidR="007008D6">
          <w:rPr>
            <w:rFonts w:ascii="Lucida Sans" w:hAnsi="Lucida Sans"/>
            <w:sz w:val="19"/>
            <w:szCs w:val="19"/>
            <w:lang w:val="en-US"/>
          </w:rPr>
          <w:t xml:space="preserve">only </w:t>
        </w:r>
      </w:ins>
      <w:r w:rsidR="00B36635">
        <w:rPr>
          <w:rFonts w:ascii="Lucida Sans" w:hAnsi="Lucida Sans"/>
          <w:sz w:val="19"/>
          <w:szCs w:val="19"/>
          <w:lang w:val="en-US"/>
        </w:rPr>
        <w:t xml:space="preserve">information on taxed. </w:t>
      </w:r>
      <w:commentRangeStart w:id="98"/>
      <w:r w:rsidR="00B36635">
        <w:rPr>
          <w:rFonts w:ascii="Lucida Sans" w:hAnsi="Lucida Sans"/>
          <w:sz w:val="19"/>
          <w:szCs w:val="19"/>
          <w:lang w:val="en-US"/>
        </w:rPr>
        <w:t>Here an adequate method is needed to correct the inequality measure in regard to this missing information.</w:t>
      </w:r>
      <w:commentRangeEnd w:id="98"/>
      <w:r w:rsidR="007008D6">
        <w:rPr>
          <w:rStyle w:val="CommentReference"/>
          <w:rFonts w:ascii="Lucida Sans" w:eastAsia="Lucida Sans" w:hAnsi="Lucida Sans" w:cs="Times New Roman"/>
          <w:color w:val="auto"/>
          <w:lang w:val="de-CH" w:eastAsia="en-US" w:bidi="ar-SA"/>
        </w:rPr>
        <w:commentReference w:id="98"/>
      </w:r>
      <w:r w:rsidR="00B36635">
        <w:rPr>
          <w:rFonts w:ascii="Lucida Sans" w:hAnsi="Lucida Sans"/>
          <w:sz w:val="19"/>
          <w:szCs w:val="19"/>
          <w:lang w:val="en-US"/>
        </w:rPr>
        <w:t xml:space="preserve">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del w:id="99" w:author="rudi" w:date="2014-12-21T01:57:00Z">
        <w:r w:rsidR="00B36635" w:rsidDel="007008D6">
          <w:rPr>
            <w:rFonts w:ascii="Lucida Sans" w:hAnsi="Lucida Sans"/>
            <w:sz w:val="19"/>
            <w:szCs w:val="19"/>
            <w:lang w:val="en-US"/>
          </w:rPr>
          <w:delText xml:space="preserve">from </w:delText>
        </w:r>
      </w:del>
      <w:ins w:id="100" w:author="rudi" w:date="2014-12-21T01:57:00Z">
        <w:r w:rsidR="007008D6">
          <w:rPr>
            <w:rFonts w:ascii="Lucida Sans" w:hAnsi="Lucida Sans"/>
            <w:sz w:val="19"/>
            <w:szCs w:val="19"/>
            <w:lang w:val="en-US"/>
          </w:rPr>
          <w:t xml:space="preserve">of </w:t>
        </w:r>
      </w:ins>
      <w:r w:rsidR="00B36635">
        <w:rPr>
          <w:rFonts w:ascii="Lucida Sans" w:hAnsi="Lucida Sans"/>
          <w:sz w:val="19"/>
          <w:szCs w:val="19"/>
          <w:lang w:val="en-US"/>
        </w:rPr>
        <w:t>tax and survey data differ substantially.</w:t>
      </w:r>
      <w:r w:rsidR="00C60F23">
        <w:rPr>
          <w:rFonts w:ascii="Lucida Sans" w:hAnsi="Lucida Sans"/>
          <w:sz w:val="19"/>
          <w:szCs w:val="19"/>
          <w:lang w:val="en-US"/>
        </w:rPr>
        <w:t xml:space="preserve"> This difference ste</w:t>
      </w:r>
      <w:del w:id="101" w:author="rudi" w:date="2014-12-21T01:57:00Z">
        <w:r w:rsidR="00C60F23" w:rsidDel="007008D6">
          <w:rPr>
            <w:rFonts w:ascii="Lucida Sans" w:hAnsi="Lucida Sans"/>
            <w:sz w:val="19"/>
            <w:szCs w:val="19"/>
            <w:lang w:val="en-US"/>
          </w:rPr>
          <w:delText>a</w:delText>
        </w:r>
      </w:del>
      <w:r w:rsidR="00C60F23">
        <w:rPr>
          <w:rFonts w:ascii="Lucida Sans" w:hAnsi="Lucida Sans"/>
          <w:sz w:val="19"/>
          <w:szCs w:val="19"/>
          <w:lang w:val="en-US"/>
        </w:rPr>
        <w:t>ms mainly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mind, that aggregated tax data do not give the possibility to</w:t>
      </w:r>
      <w:r w:rsidR="00182BEB">
        <w:rPr>
          <w:rFonts w:ascii="Lucida Sans" w:hAnsi="Lucida Sans"/>
          <w:sz w:val="19"/>
          <w:szCs w:val="19"/>
          <w:lang w:val="en-US"/>
        </w:rPr>
        <w:t xml:space="preserve"> construct disposable </w:t>
      </w:r>
      <w:proofErr w:type="gramStart"/>
      <w:r w:rsidR="00182BEB">
        <w:rPr>
          <w:rFonts w:ascii="Lucida Sans" w:hAnsi="Lucida Sans"/>
          <w:sz w:val="19"/>
          <w:szCs w:val="19"/>
          <w:lang w:val="en-US"/>
        </w:rPr>
        <w:t>incomes,</w:t>
      </w:r>
      <w:proofErr w:type="gramEnd"/>
      <w:r w:rsidR="00182BEB">
        <w:rPr>
          <w:rFonts w:ascii="Lucida Sans" w:hAnsi="Lucida Sans"/>
          <w:sz w:val="19"/>
          <w:szCs w:val="19"/>
          <w:lang w:val="en-US"/>
        </w:rPr>
        <w:t xml:space="preserve"> e</w:t>
      </w:r>
      <w:ins w:id="102" w:author="rudi" w:date="2014-12-21T01:59:00Z">
        <w:r w:rsidR="007008D6">
          <w:rPr>
            <w:rFonts w:ascii="Lucida Sans" w:hAnsi="Lucida Sans"/>
            <w:sz w:val="19"/>
            <w:szCs w:val="19"/>
            <w:lang w:val="en-US"/>
          </w:rPr>
          <w:t>s</w:t>
        </w:r>
      </w:ins>
      <w:r w:rsidR="00182BEB">
        <w:rPr>
          <w:rFonts w:ascii="Lucida Sans" w:hAnsi="Lucida Sans"/>
          <w:sz w:val="19"/>
          <w:szCs w:val="19"/>
          <w:lang w:val="en-US"/>
        </w:rPr>
        <w:t>p</w:t>
      </w:r>
      <w:ins w:id="103" w:author="rudi" w:date="2014-12-21T02:00:00Z">
        <w:r w:rsidR="007008D6">
          <w:rPr>
            <w:rFonts w:ascii="Lucida Sans" w:hAnsi="Lucida Sans"/>
            <w:sz w:val="19"/>
            <w:szCs w:val="19"/>
            <w:lang w:val="en-US"/>
          </w:rPr>
          <w:t>ec</w:t>
        </w:r>
      </w:ins>
      <w:r w:rsidR="00182BEB">
        <w:rPr>
          <w:rFonts w:ascii="Lucida Sans" w:hAnsi="Lucida Sans"/>
          <w:sz w:val="19"/>
          <w:szCs w:val="19"/>
          <w:lang w:val="en-US"/>
        </w:rPr>
        <w:t>i</w:t>
      </w:r>
      <w:del w:id="104" w:author="rudi" w:date="2014-12-21T02:00:00Z">
        <w:r w:rsidR="00182BEB" w:rsidDel="007008D6">
          <w:rPr>
            <w:rFonts w:ascii="Lucida Sans" w:hAnsi="Lucida Sans"/>
            <w:sz w:val="19"/>
            <w:szCs w:val="19"/>
            <w:lang w:val="en-US"/>
          </w:rPr>
          <w:delText>c</w:delText>
        </w:r>
      </w:del>
      <w:r w:rsidR="00182BEB">
        <w:rPr>
          <w:rFonts w:ascii="Lucida Sans" w:hAnsi="Lucida Sans"/>
          <w:sz w:val="19"/>
          <w:szCs w:val="19"/>
          <w:lang w:val="en-US"/>
        </w:rPr>
        <w:t xml:space="preserve">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 the influence of special tax subjects and the implementation of the equivalence concept tailored to tax data are rather minor issues.</w:t>
      </w:r>
    </w:p>
    <w:p w14:paraId="50A5E082" w14:textId="34773BF1"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w:t>
      </w:r>
      <w:ins w:id="105" w:author="rudi" w:date="2014-12-21T02:02:00Z">
        <w:r w:rsidR="007008D6">
          <w:rPr>
            <w:rFonts w:ascii="Lucida Sans" w:hAnsi="Lucida Sans"/>
            <w:sz w:val="19"/>
            <w:szCs w:val="19"/>
            <w:lang w:val="en-US"/>
          </w:rPr>
          <w:t xml:space="preserve">to </w:t>
        </w:r>
      </w:ins>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ins w:id="106" w:author="rudi" w:date="2014-12-21T02:02:00Z">
        <w:r w:rsidR="007008D6">
          <w:rPr>
            <w:rFonts w:ascii="Lucida Sans" w:hAnsi="Lucida Sans"/>
            <w:sz w:val="19"/>
            <w:szCs w:val="19"/>
            <w:lang w:val="en-US"/>
          </w:rPr>
          <w:t>e</w:t>
        </w:r>
      </w:ins>
      <w:del w:id="107" w:author="rudi" w:date="2014-12-21T02:02:00Z">
        <w:r w:rsidR="009C0F72" w:rsidDel="007008D6">
          <w:rPr>
            <w:rFonts w:ascii="Lucida Sans" w:hAnsi="Lucida Sans"/>
            <w:sz w:val="19"/>
            <w:szCs w:val="19"/>
            <w:lang w:val="en-US"/>
          </w:rPr>
          <w:delText>i</w:delText>
        </w:r>
      </w:del>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609B705C" w:rsidR="00B978E7" w:rsidRDefault="00F4103D" w:rsidP="0075707F">
      <w:pPr>
        <w:pStyle w:val="Standard1"/>
        <w:rPr>
          <w:rFonts w:ascii="Lucida Sans" w:hAnsi="Lucida Sans"/>
          <w:sz w:val="19"/>
          <w:szCs w:val="19"/>
          <w:lang w:val="en-US"/>
        </w:rPr>
      </w:pPr>
      <w:r>
        <w:rPr>
          <w:rFonts w:ascii="Lucida Sans" w:hAnsi="Lucida Sans"/>
          <w:sz w:val="19"/>
          <w:szCs w:val="19"/>
          <w:lang w:val="en-US"/>
        </w:rPr>
        <w:lastRenderedPageBreak/>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w:t>
      </w:r>
      <w:commentRangeStart w:id="108"/>
      <w:r w:rsidR="00CE5BE4" w:rsidRPr="009C0F72">
        <w:rPr>
          <w:rFonts w:ascii="Lucida Sans" w:hAnsi="Lucida Sans"/>
          <w:sz w:val="19"/>
          <w:szCs w:val="19"/>
          <w:lang w:val="en-US"/>
        </w:rPr>
        <w:t xml:space="preserve">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commentRangeEnd w:id="108"/>
      <w:r w:rsidR="007008D6">
        <w:rPr>
          <w:rStyle w:val="CommentReference"/>
          <w:rFonts w:ascii="Lucida Sans" w:eastAsia="Lucida Sans" w:hAnsi="Lucida Sans" w:cs="Times New Roman"/>
          <w:color w:val="auto"/>
          <w:lang w:val="de-CH" w:eastAsia="en-US" w:bidi="ar-SA"/>
        </w:rPr>
        <w:commentReference w:id="108"/>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ins w:id="109" w:author="rudi" w:date="2014-12-21T02:04:00Z">
        <w:r w:rsidR="00506A38">
          <w:rPr>
            <w:rFonts w:ascii="Lucida Sans" w:hAnsi="Lucida Sans"/>
            <w:sz w:val="19"/>
            <w:szCs w:val="19"/>
            <w:lang w:val="en-US"/>
          </w:rPr>
          <w:t>n</w:t>
        </w:r>
      </w:ins>
      <w:del w:id="110" w:author="rudi" w:date="2014-12-21T02:04:00Z">
        <w:r w:rsidR="002A672D" w:rsidDel="00506A38">
          <w:rPr>
            <w:rFonts w:ascii="Lucida Sans" w:hAnsi="Lucida Sans"/>
            <w:sz w:val="19"/>
            <w:szCs w:val="19"/>
            <w:lang w:val="en-US"/>
          </w:rPr>
          <w:delText>ed</w:delText>
        </w:r>
      </w:del>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ins w:id="111" w:author="rudi" w:date="2014-12-21T02:05:00Z">
        <w:r w:rsidR="00506A38">
          <w:rPr>
            <w:rFonts w:ascii="Lucida Sans" w:hAnsi="Lucida Sans"/>
            <w:sz w:val="19"/>
            <w:szCs w:val="19"/>
            <w:lang w:val="en-US"/>
          </w:rPr>
          <w:t xml:space="preserve"> </w:t>
        </w:r>
      </w:ins>
      <w:del w:id="112" w:author="rudi" w:date="2014-12-21T02:05:00Z">
        <w:r w:rsidR="00CE5BE4" w:rsidRPr="009C0F72" w:rsidDel="00506A38">
          <w:rPr>
            <w:rFonts w:ascii="Lucida Sans" w:hAnsi="Lucida Sans"/>
            <w:sz w:val="19"/>
            <w:szCs w:val="19"/>
            <w:lang w:val="en-US"/>
          </w:rPr>
          <w:delText>-</w:delText>
        </w:r>
      </w:del>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ins w:id="113" w:author="rudi" w:date="2014-12-21T02:05:00Z">
        <w:r w:rsidR="00506A38">
          <w:rPr>
            <w:rFonts w:ascii="Lucida Sans" w:hAnsi="Lucida Sans"/>
            <w:sz w:val="19"/>
            <w:szCs w:val="19"/>
            <w:lang w:val="en-US"/>
          </w:rPr>
          <w:t>hen using</w:t>
        </w:r>
      </w:ins>
      <w:del w:id="114" w:author="rudi" w:date="2014-12-21T02:05:00Z">
        <w:r w:rsidR="00B978E7" w:rsidDel="00506A38">
          <w:rPr>
            <w:rFonts w:ascii="Lucida Sans" w:hAnsi="Lucida Sans"/>
            <w:sz w:val="19"/>
            <w:szCs w:val="19"/>
            <w:lang w:val="en-US"/>
          </w:rPr>
          <w:delText>ith</w:delText>
        </w:r>
      </w:del>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del w:id="115" w:author="rudi" w:date="2014-12-21T02:05:00Z">
        <w:r w:rsidDel="00506A38">
          <w:rPr>
            <w:rFonts w:ascii="Lucida Sans" w:hAnsi="Lucida Sans"/>
            <w:sz w:val="19"/>
            <w:szCs w:val="19"/>
            <w:lang w:val="en-US"/>
          </w:rPr>
          <w:delText xml:space="preserve">with </w:delText>
        </w:r>
      </w:del>
      <w:ins w:id="116" w:author="rudi" w:date="2014-12-21T02:05:00Z">
        <w:r w:rsidR="00506A38">
          <w:rPr>
            <w:rFonts w:ascii="Lucida Sans" w:hAnsi="Lucida Sans"/>
            <w:sz w:val="19"/>
            <w:szCs w:val="19"/>
            <w:lang w:val="en-US"/>
          </w:rPr>
          <w:t xml:space="preserve">when using </w:t>
        </w:r>
      </w:ins>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40677ABF" w:rsidR="0075707F" w:rsidRPr="003A7EE5" w:rsidRDefault="00E6465E" w:rsidP="0075707F">
      <w:pPr>
        <w:pStyle w:val="Caption"/>
        <w:rPr>
          <w:sz w:val="24"/>
          <w:szCs w:val="24"/>
          <w:lang w:val="en-US"/>
        </w:rPr>
      </w:pPr>
      <w:ins w:id="117" w:author="Hümbelin Oliver" w:date="2015-01-12T09:32:00Z">
        <w:r>
          <w:rPr>
            <w:rFonts w:ascii="Helvetica" w:hAnsi="Helvetica" w:cs="Arial"/>
            <w:noProof/>
            <w:color w:val="333333"/>
            <w:sz w:val="20"/>
            <w:bdr w:val="single" w:sz="6" w:space="0" w:color="999999" w:frame="1"/>
            <w:shd w:val="clear" w:color="auto" w:fill="FFFFFF"/>
            <w:lang w:val="en-US"/>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ins>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31AF7263"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del w:id="118" w:author="rudi" w:date="2014-12-21T02:07:00Z">
        <w:r w:rsidR="00F72F58" w:rsidDel="00506A38">
          <w:rPr>
            <w:rFonts w:ascii="Lucida Sans" w:hAnsi="Lucida Sans"/>
            <w:sz w:val="19"/>
            <w:szCs w:val="19"/>
            <w:lang w:val="en-US"/>
          </w:rPr>
          <w:delText>until</w:delText>
        </w:r>
        <w:r w:rsidR="002A672D" w:rsidDel="00506A38">
          <w:rPr>
            <w:rFonts w:ascii="Lucida Sans" w:hAnsi="Lucida Sans"/>
            <w:sz w:val="19"/>
            <w:szCs w:val="19"/>
            <w:lang w:val="en-US"/>
          </w:rPr>
          <w:delText xml:space="preserve"> </w:delText>
        </w:r>
      </w:del>
      <w:ins w:id="119" w:author="rudi" w:date="2014-12-21T02:07:00Z">
        <w:r w:rsidR="00506A38">
          <w:rPr>
            <w:rFonts w:ascii="Lucida Sans" w:hAnsi="Lucida Sans"/>
            <w:sz w:val="19"/>
            <w:szCs w:val="19"/>
            <w:lang w:val="en-US"/>
          </w:rPr>
          <w:t xml:space="preserve">before </w:t>
        </w:r>
      </w:ins>
      <w:r w:rsidR="002A672D">
        <w:rPr>
          <w:rFonts w:ascii="Lucida Sans" w:hAnsi="Lucida Sans"/>
          <w:sz w:val="19"/>
          <w:szCs w:val="19"/>
          <w:lang w:val="en-US"/>
        </w:rPr>
        <w:t>1973</w:t>
      </w:r>
      <w:del w:id="120" w:author="rudi" w:date="2014-12-21T02:07:00Z">
        <w:r w:rsidR="002A672D" w:rsidDel="00506A38">
          <w:rPr>
            <w:rFonts w:ascii="Lucida Sans" w:hAnsi="Lucida Sans"/>
            <w:sz w:val="19"/>
            <w:szCs w:val="19"/>
            <w:lang w:val="en-US"/>
          </w:rPr>
          <w:delText xml:space="preserve"> on</w:delText>
        </w:r>
      </w:del>
      <w:r w:rsidR="002A672D">
        <w:rPr>
          <w:rFonts w:ascii="Lucida Sans" w:hAnsi="Lucida Sans"/>
          <w:sz w:val="19"/>
          <w:szCs w:val="19"/>
          <w:lang w:val="en-US"/>
        </w:rPr>
        <w:t>.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ins w:id="121" w:author="rudi" w:date="2014-12-21T02:07:00Z">
        <w:r w:rsidR="00506A38">
          <w:rPr>
            <w:rFonts w:ascii="Lucida Sans" w:hAnsi="Lucida Sans"/>
            <w:sz w:val="19"/>
            <w:szCs w:val="19"/>
            <w:lang w:val="en-US"/>
          </w:rPr>
          <w:t>75%</w:t>
        </w:r>
      </w:ins>
      <w:del w:id="122" w:author="rudi" w:date="2014-12-21T02:07:00Z">
        <w:r w:rsidR="002A672D" w:rsidDel="00506A38">
          <w:rPr>
            <w:rFonts w:ascii="Lucida Sans" w:hAnsi="Lucida Sans"/>
            <w:sz w:val="19"/>
            <w:szCs w:val="19"/>
            <w:lang w:val="en-US"/>
          </w:rPr>
          <w:delText>¾</w:delText>
        </w:r>
      </w:del>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ins w:id="123" w:author="rudi" w:date="2014-12-21T02:08:00Z">
        <w:r w:rsidR="00506A38">
          <w:rPr>
            <w:rFonts w:ascii="Lucida Sans" w:hAnsi="Lucida Sans"/>
            <w:sz w:val="19"/>
            <w:szCs w:val="19"/>
            <w:lang w:val="en-US"/>
          </w:rPr>
          <w:t>ose</w:t>
        </w:r>
      </w:ins>
      <w:del w:id="124" w:author="rudi" w:date="2014-12-21T02:08:00Z">
        <w:r w:rsidR="00912FE0" w:rsidDel="00506A38">
          <w:rPr>
            <w:rFonts w:ascii="Lucida Sans" w:hAnsi="Lucida Sans"/>
            <w:sz w:val="19"/>
            <w:szCs w:val="19"/>
            <w:lang w:val="en-US"/>
          </w:rPr>
          <w:delText>at</w:delText>
        </w:r>
      </w:del>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del w:id="125" w:author="rudi" w:date="2014-12-21T02:08:00Z">
        <w:r w:rsidR="00CE5BE4" w:rsidRPr="009C0F72" w:rsidDel="00506A38">
          <w:rPr>
            <w:rFonts w:ascii="Lucida Sans" w:hAnsi="Lucida Sans"/>
            <w:sz w:val="19"/>
            <w:szCs w:val="19"/>
            <w:lang w:val="en-US"/>
          </w:rPr>
          <w:delText xml:space="preserve">the </w:delText>
        </w:r>
      </w:del>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del w:id="126" w:author="rudi" w:date="2014-12-21T02:08:00Z">
        <w:r w:rsidR="00725A05" w:rsidDel="00506A38">
          <w:rPr>
            <w:rFonts w:ascii="Lucida Sans" w:hAnsi="Lucida Sans"/>
            <w:sz w:val="19"/>
            <w:szCs w:val="19"/>
            <w:lang w:val="en-US"/>
          </w:rPr>
          <w:delText xml:space="preserve">at least </w:delText>
        </w:r>
      </w:del>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del w:id="127" w:author="rudi" w:date="2014-12-21T02:08:00Z">
        <w:r w:rsidR="00F72F58" w:rsidDel="00506A38">
          <w:rPr>
            <w:rFonts w:ascii="Lucida Sans" w:hAnsi="Lucida Sans"/>
            <w:sz w:val="19"/>
            <w:szCs w:val="19"/>
            <w:lang w:val="en-US"/>
          </w:rPr>
          <w:delText>An</w:delText>
        </w:r>
        <w:r w:rsidR="00CE5BE4" w:rsidRPr="009C0F72" w:rsidDel="00506A38">
          <w:rPr>
            <w:rFonts w:ascii="Lucida Sans" w:hAnsi="Lucida Sans"/>
            <w:sz w:val="19"/>
            <w:szCs w:val="19"/>
            <w:lang w:val="en-US"/>
          </w:rPr>
          <w:delText xml:space="preserve"> </w:delText>
        </w:r>
      </w:del>
      <w:ins w:id="128" w:author="rudi" w:date="2014-12-21T02:08:00Z">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ins>
      <w:r w:rsidR="00CE5BE4" w:rsidRPr="009C0F72">
        <w:rPr>
          <w:rFonts w:ascii="Lucida Sans" w:hAnsi="Lucida Sans"/>
          <w:sz w:val="19"/>
          <w:szCs w:val="19"/>
          <w:lang w:val="en-US"/>
        </w:rPr>
        <w:t xml:space="preserve">interpretation is that high income percentiles </w:t>
      </w:r>
      <w:proofErr w:type="spellStart"/>
      <w:r w:rsidR="00CE5BE4"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w:t>
      </w:r>
      <w:del w:id="129" w:author="rudi" w:date="2014-12-21T02:09:00Z">
        <w:r w:rsidR="00725A05" w:rsidDel="00506A38">
          <w:rPr>
            <w:rFonts w:ascii="Lucida Sans" w:hAnsi="Lucida Sans"/>
            <w:sz w:val="19"/>
            <w:szCs w:val="19"/>
            <w:lang w:val="en-US"/>
          </w:rPr>
          <w:delText xml:space="preserve"> the</w:delText>
        </w:r>
      </w:del>
      <w:r w:rsidR="00725A05">
        <w:rPr>
          <w:rFonts w:ascii="Lucida Sans" w:hAnsi="Lucida Sans"/>
          <w:sz w:val="19"/>
          <w:szCs w:val="19"/>
          <w:lang w:val="en-US"/>
        </w:rPr>
        <w:t xml:space="preserve"> survey data suggest</w:t>
      </w:r>
      <w:del w:id="130" w:author="rudi" w:date="2014-12-21T02:09:00Z">
        <w:r w:rsidR="00725A05" w:rsidDel="00506A38">
          <w:rPr>
            <w:rFonts w:ascii="Lucida Sans" w:hAnsi="Lucida Sans"/>
            <w:sz w:val="19"/>
            <w:szCs w:val="19"/>
            <w:lang w:val="en-US"/>
          </w:rPr>
          <w:delText>s</w:delText>
        </w:r>
      </w:del>
      <w:r w:rsidR="00725A05">
        <w:rPr>
          <w:rFonts w:ascii="Lucida Sans" w:hAnsi="Lucida Sans"/>
          <w:sz w:val="19"/>
          <w:szCs w:val="19"/>
          <w:lang w:val="en-US"/>
        </w:rPr>
        <w:t xml:space="preserve">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 xml:space="preserve">downgrading of low incomes but also by an increase of top incomes. Because these </w:t>
      </w:r>
      <w:r w:rsidR="004F32F8">
        <w:rPr>
          <w:rFonts w:ascii="Lucida Sans" w:hAnsi="Lucida Sans"/>
          <w:sz w:val="19"/>
          <w:szCs w:val="19"/>
          <w:lang w:val="en-US"/>
        </w:rPr>
        <w:lastRenderedPageBreak/>
        <w:t>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commentRangeStart w:id="131"/>
      <w:del w:id="132" w:author="rudi" w:date="2014-12-21T02:15:00Z">
        <w:r w:rsidR="004F32F8" w:rsidDel="00100231">
          <w:rPr>
            <w:rFonts w:ascii="Lucida Sans" w:hAnsi="Lucida Sans"/>
            <w:sz w:val="19"/>
            <w:szCs w:val="19"/>
            <w:lang w:val="en-US"/>
          </w:rPr>
          <w:delText xml:space="preserve">feasible </w:delText>
        </w:r>
      </w:del>
      <w:ins w:id="133" w:author="rudi" w:date="2014-12-21T02:15:00Z">
        <w:r w:rsidR="00100231">
          <w:rPr>
            <w:rFonts w:ascii="Lucida Sans" w:hAnsi="Lucida Sans"/>
            <w:sz w:val="19"/>
            <w:szCs w:val="19"/>
            <w:lang w:val="en-US"/>
          </w:rPr>
          <w:t xml:space="preserve">plausible </w:t>
        </w:r>
      </w:ins>
      <w:commentRangeStart w:id="134"/>
      <w:r w:rsidR="004F32F8">
        <w:rPr>
          <w:rFonts w:ascii="Lucida Sans" w:hAnsi="Lucida Sans"/>
          <w:sz w:val="19"/>
          <w:szCs w:val="19"/>
          <w:lang w:val="en-US"/>
        </w:rPr>
        <w:t>that the recent trend is an increasing</w:t>
      </w:r>
      <w:ins w:id="135" w:author="rudi" w:date="2014-12-21T02:15:00Z">
        <w:r w:rsidR="00100231">
          <w:rPr>
            <w:rFonts w:ascii="Lucida Sans" w:hAnsi="Lucida Sans"/>
            <w:sz w:val="19"/>
            <w:szCs w:val="19"/>
            <w:lang w:val="en-US"/>
          </w:rPr>
          <w:t xml:space="preserve"> one</w:t>
        </w:r>
      </w:ins>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134"/>
      <w:r w:rsidR="00100231">
        <w:rPr>
          <w:rStyle w:val="CommentReference"/>
          <w:rFonts w:ascii="Lucida Sans" w:eastAsia="Lucida Sans" w:hAnsi="Lucida Sans" w:cs="Times New Roman"/>
          <w:color w:val="auto"/>
          <w:lang w:val="de-CH" w:eastAsia="en-US" w:bidi="ar-SA"/>
        </w:rPr>
        <w:commentReference w:id="134"/>
      </w:r>
      <w:commentRangeEnd w:id="131"/>
      <w:r w:rsidR="00EF5092">
        <w:rPr>
          <w:rStyle w:val="CommentReference"/>
          <w:rFonts w:ascii="Lucida Sans" w:eastAsia="Lucida Sans" w:hAnsi="Lucida Sans" w:cs="Times New Roman"/>
          <w:color w:val="auto"/>
          <w:lang w:val="de-CH" w:eastAsia="en-US" w:bidi="ar-SA"/>
        </w:rPr>
        <w:commentReference w:id="131"/>
      </w:r>
    </w:p>
    <w:p w14:paraId="65A313E8" w14:textId="1582E45D" w:rsidR="0075707F" w:rsidRPr="009C0F72" w:rsidRDefault="004F32F8" w:rsidP="0075707F">
      <w:pPr>
        <w:pStyle w:val="Standard1"/>
        <w:rPr>
          <w:rFonts w:ascii="Lucida Sans" w:hAnsi="Lucida Sans"/>
          <w:sz w:val="19"/>
          <w:szCs w:val="19"/>
          <w:lang w:val="en-US"/>
        </w:rPr>
      </w:pPr>
      <w:commentRangeStart w:id="136"/>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t>
      </w:r>
      <w:commentRangeEnd w:id="136"/>
      <w:r w:rsidR="00100231">
        <w:rPr>
          <w:rStyle w:val="CommentReference"/>
          <w:rFonts w:ascii="Lucida Sans" w:eastAsia="Lucida Sans" w:hAnsi="Lucida Sans" w:cs="Times New Roman"/>
          <w:color w:val="auto"/>
          <w:lang w:val="de-CH" w:eastAsia="en-US" w:bidi="ar-SA"/>
        </w:rPr>
        <w:commentReference w:id="136"/>
      </w:r>
      <w:r w:rsidR="00912FE0">
        <w:rPr>
          <w:rFonts w:ascii="Lucida Sans" w:hAnsi="Lucida Sans"/>
          <w:sz w:val="19"/>
          <w:szCs w:val="19"/>
          <w:lang w:val="en-US"/>
        </w:rPr>
        <w:t>We recommend researchers to check t</w:t>
      </w:r>
      <w:ins w:id="137" w:author="rudi" w:date="2014-12-21T02:17:00Z">
        <w:r w:rsidR="00100231">
          <w:rPr>
            <w:rFonts w:ascii="Lucida Sans" w:hAnsi="Lucida Sans"/>
            <w:sz w:val="19"/>
            <w:szCs w:val="19"/>
            <w:lang w:val="en-US"/>
          </w:rPr>
          <w:t>he</w:t>
        </w:r>
      </w:ins>
      <w:del w:id="138" w:author="rudi" w:date="2014-12-21T02:17:00Z">
        <w:r w:rsidR="00912FE0" w:rsidDel="00100231">
          <w:rPr>
            <w:rFonts w:ascii="Lucida Sans" w:hAnsi="Lucida Sans"/>
            <w:sz w:val="19"/>
            <w:szCs w:val="19"/>
            <w:lang w:val="en-US"/>
          </w:rPr>
          <w:delText>o</w:delText>
        </w:r>
      </w:del>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ootnoteReference"/>
          <w:rFonts w:ascii="Lucida Sans" w:hAnsi="Lucida Sans"/>
          <w:i/>
          <w:sz w:val="19"/>
          <w:szCs w:val="19"/>
          <w:lang w:val="en-US"/>
        </w:rPr>
        <w:footnoteReference w:id="16"/>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139" w:author="rudi" w:date="2014-12-21T02:19:00Z">
        <w:r w:rsidR="00100231">
          <w:rPr>
            <w:rFonts w:ascii="Lucida Sans" w:hAnsi="Lucida Sans"/>
            <w:sz w:val="19"/>
            <w:szCs w:val="19"/>
            <w:lang w:val="en-US"/>
          </w:rPr>
          <w:t>:</w:t>
        </w:r>
      </w:ins>
      <w:del w:id="140" w:author="rudi" w:date="2014-12-21T02:19:00Z">
        <w:r w:rsidR="0075707F" w:rsidDel="00100231">
          <w:rPr>
            <w:rFonts w:ascii="Lucida Sans" w:hAnsi="Lucida Sans"/>
            <w:sz w:val="19"/>
            <w:szCs w:val="19"/>
            <w:lang w:val="en-US"/>
          </w:rPr>
          <w:delText xml:space="preserve">. </w:delText>
        </w:r>
        <w:r w:rsidR="00912FE0" w:rsidDel="00100231">
          <w:rPr>
            <w:rFonts w:ascii="Lucida Sans" w:hAnsi="Lucida Sans"/>
            <w:sz w:val="19"/>
            <w:szCs w:val="19"/>
            <w:lang w:val="en-US"/>
          </w:rPr>
          <w:delText>T</w:delText>
        </w:r>
        <w:r w:rsidR="0075707F" w:rsidDel="00100231">
          <w:rPr>
            <w:rFonts w:ascii="Lucida Sans" w:hAnsi="Lucida Sans"/>
            <w:sz w:val="19"/>
            <w:szCs w:val="19"/>
            <w:lang w:val="en-US"/>
          </w:rPr>
          <w:delText>hese are</w:delText>
        </w:r>
      </w:del>
      <w:r w:rsidR="0075707F">
        <w:rPr>
          <w:rFonts w:ascii="Lucida Sans" w:hAnsi="Lucida Sans"/>
          <w:sz w:val="19"/>
          <w:szCs w:val="19"/>
          <w:lang w:val="en-US"/>
        </w:rPr>
        <w:t xml:space="preserve"> the cantons. But budget </w:t>
      </w:r>
      <w:ins w:id="141" w:author="Hümbelin Oliver" w:date="2014-12-22T12:10:00Z">
        <w:r w:rsidR="00B40657">
          <w:rPr>
            <w:rFonts w:ascii="Lucida Sans" w:hAnsi="Lucida Sans"/>
            <w:sz w:val="19"/>
            <w:szCs w:val="19"/>
            <w:lang w:val="en-US"/>
          </w:rPr>
          <w:t xml:space="preserve">and technological </w:t>
        </w:r>
      </w:ins>
      <w:r w:rsidR="0075707F">
        <w:rPr>
          <w:rFonts w:ascii="Lucida Sans" w:hAnsi="Lucida Sans"/>
          <w:sz w:val="19"/>
          <w:szCs w:val="19"/>
          <w:lang w:val="en-US"/>
        </w:rPr>
        <w:t xml:space="preserve">restrictions </w:t>
      </w:r>
      <w:del w:id="142" w:author="Hümbelin Oliver" w:date="2014-12-22T12:10:00Z">
        <w:r w:rsidR="0075707F" w:rsidDel="00B40657">
          <w:rPr>
            <w:rFonts w:ascii="Lucida Sans" w:hAnsi="Lucida Sans"/>
            <w:sz w:val="19"/>
            <w:szCs w:val="19"/>
            <w:lang w:val="en-US"/>
          </w:rPr>
          <w:delText xml:space="preserve">and </w:delText>
        </w:r>
        <w:commentRangeStart w:id="143"/>
        <w:r w:rsidR="0075707F" w:rsidDel="00B40657">
          <w:rPr>
            <w:rFonts w:ascii="Lucida Sans" w:hAnsi="Lucida Sans"/>
            <w:sz w:val="19"/>
            <w:szCs w:val="19"/>
            <w:lang w:val="en-US"/>
          </w:rPr>
          <w:delText>technological development</w:delText>
        </w:r>
        <w:commentRangeEnd w:id="143"/>
        <w:r w:rsidR="00100231" w:rsidDel="00B40657">
          <w:rPr>
            <w:rStyle w:val="CommentReference"/>
            <w:rFonts w:ascii="Lucida Sans" w:eastAsia="Lucida Sans" w:hAnsi="Lucida Sans" w:cs="Times New Roman"/>
            <w:color w:val="auto"/>
            <w:lang w:val="de-CH" w:eastAsia="en-US" w:bidi="ar-SA"/>
          </w:rPr>
          <w:commentReference w:id="143"/>
        </w:r>
        <w:r w:rsidR="0075707F" w:rsidDel="00B40657">
          <w:rPr>
            <w:rFonts w:ascii="Lucida Sans" w:hAnsi="Lucida Sans"/>
            <w:sz w:val="19"/>
            <w:szCs w:val="19"/>
            <w:lang w:val="en-US"/>
          </w:rPr>
          <w:delText xml:space="preserve"> </w:delText>
        </w:r>
      </w:del>
      <w:r w:rsidR="0075707F">
        <w:rPr>
          <w:rFonts w:ascii="Lucida Sans" w:hAnsi="Lucida Sans"/>
          <w:sz w:val="19"/>
          <w:szCs w:val="19"/>
          <w:lang w:val="en-US"/>
        </w:rPr>
        <w:t>reduce the possibility to archive such data. Furthermore privacy regulations differ on the federal level and sometimes prohibit the use of micro tax data for scientific purpose completely. Hence, for Switzerland it is only possible to get information</w:t>
      </w:r>
      <w:del w:id="144" w:author="rudi" w:date="2014-12-21T02:20:00Z">
        <w:r w:rsidR="0075707F" w:rsidDel="00100231">
          <w:rPr>
            <w:rFonts w:ascii="Lucida Sans" w:hAnsi="Lucida Sans"/>
            <w:sz w:val="19"/>
            <w:szCs w:val="19"/>
            <w:lang w:val="en-US"/>
          </w:rPr>
          <w:delText>’s</w:delText>
        </w:r>
      </w:del>
      <w:r w:rsidR="0075707F">
        <w:rPr>
          <w:rFonts w:ascii="Lucida Sans" w:hAnsi="Lucida Sans"/>
          <w:sz w:val="19"/>
          <w:szCs w:val="19"/>
          <w:lang w:val="en-US"/>
        </w:rPr>
        <w:t xml:space="preserve"> starting </w:t>
      </w:r>
      <w:del w:id="145" w:author="rudi" w:date="2014-12-21T02:20:00Z">
        <w:r w:rsidR="0075707F" w:rsidDel="00100231">
          <w:rPr>
            <w:rFonts w:ascii="Lucida Sans" w:hAnsi="Lucida Sans"/>
            <w:sz w:val="19"/>
            <w:szCs w:val="19"/>
            <w:lang w:val="en-US"/>
          </w:rPr>
          <w:delText xml:space="preserve">from </w:delText>
        </w:r>
      </w:del>
      <w:ins w:id="146" w:author="rudi" w:date="2014-12-21T02:20:00Z">
        <w:r w:rsidR="00100231">
          <w:rPr>
            <w:rFonts w:ascii="Lucida Sans" w:hAnsi="Lucida Sans"/>
            <w:sz w:val="19"/>
            <w:szCs w:val="19"/>
            <w:lang w:val="en-US"/>
          </w:rPr>
          <w:t xml:space="preserve">in the </w:t>
        </w:r>
      </w:ins>
      <w:r w:rsidR="0075707F">
        <w:rPr>
          <w:rFonts w:ascii="Lucida Sans" w:hAnsi="Lucida Sans"/>
          <w:sz w:val="19"/>
          <w:szCs w:val="19"/>
          <w:lang w:val="en-US"/>
        </w:rPr>
        <w:t>1990i</w:t>
      </w:r>
      <w:ins w:id="147" w:author="rudi" w:date="2014-12-21T02:20:00Z">
        <w:r w:rsidR="00100231">
          <w:rPr>
            <w:rFonts w:ascii="Lucida Sans" w:hAnsi="Lucida Sans"/>
            <w:sz w:val="19"/>
            <w:szCs w:val="19"/>
            <w:lang w:val="en-US"/>
          </w:rPr>
          <w:t>e</w:t>
        </w:r>
      </w:ins>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r w:rsidR="00100231">
        <w:rPr>
          <w:rFonts w:ascii="Lucida Sans" w:hAnsi="Lucida Sans"/>
          <w:sz w:val="19"/>
          <w:szCs w:val="19"/>
          <w:lang w:val="en-US"/>
        </w:rPr>
        <w:t>are</w:t>
      </w:r>
      <w:del w:id="148" w:author="rudi" w:date="2014-12-21T02:21:00Z">
        <w:r w:rsidR="0075707F" w:rsidDel="00100231">
          <w:rPr>
            <w:rFonts w:ascii="Lucida Sans" w:hAnsi="Lucida Sans"/>
            <w:sz w:val="19"/>
            <w:szCs w:val="19"/>
            <w:lang w:val="en-US"/>
          </w:rPr>
          <w:delText>is</w:delText>
        </w:r>
      </w:del>
      <w:r w:rsidR="0075707F">
        <w:rPr>
          <w:rFonts w:ascii="Lucida Sans" w:hAnsi="Lucida Sans"/>
          <w:sz w:val="19"/>
          <w:szCs w:val="19"/>
          <w:lang w:val="en-US"/>
        </w:rPr>
        <w:t xml:space="preserve"> therefore the source with the longest </w:t>
      </w:r>
      <w:del w:id="149" w:author="rudi" w:date="2014-12-21T02:22:00Z">
        <w:r w:rsidR="0075707F" w:rsidDel="00100231">
          <w:rPr>
            <w:rFonts w:ascii="Lucida Sans" w:hAnsi="Lucida Sans"/>
            <w:sz w:val="19"/>
            <w:szCs w:val="19"/>
            <w:lang w:val="en-US"/>
          </w:rPr>
          <w:delText>reaching time coverage</w:delText>
        </w:r>
      </w:del>
      <w:ins w:id="150" w:author="rudi" w:date="2014-12-21T02:22:00Z">
        <w:r w:rsidR="00100231">
          <w:rPr>
            <w:rFonts w:ascii="Lucida Sans" w:hAnsi="Lucida Sans"/>
            <w:sz w:val="19"/>
            <w:szCs w:val="19"/>
            <w:lang w:val="en-US"/>
          </w:rPr>
          <w:t>record</w:t>
        </w:r>
      </w:ins>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51" w:name="_Toc406505805"/>
      <w:r w:rsidRPr="00511D21">
        <w:lastRenderedPageBreak/>
        <w:t>Literaturverzeichnis</w:t>
      </w:r>
      <w:bookmarkEnd w:id="151"/>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(2013).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Top 1 Percent in International and Historical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Spain from a Historical and Fiscal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w:t>
      </w:r>
      <w:proofErr w:type="gramStart"/>
      <w:r w:rsidRPr="00542029">
        <w:rPr>
          <w:rFonts w:ascii="Times New Roman" w:eastAsia="Times New Roman" w:hAnsi="Times New Roman"/>
          <w:sz w:val="24"/>
          <w:szCs w:val="24"/>
          <w:lang w:val="en-US"/>
        </w:rPr>
        <w:t>On the measurement of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proofErr w:type="gramStart"/>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w:t>
      </w:r>
      <w:proofErr w:type="gramStart"/>
      <w:r w:rsidRPr="00542029">
        <w:rPr>
          <w:rFonts w:ascii="Times New Roman" w:eastAsia="Times New Roman" w:hAnsi="Times New Roman"/>
          <w:sz w:val="24"/>
          <w:szCs w:val="24"/>
          <w:lang w:val="en-US"/>
        </w:rPr>
        <w:t>Foreword.</w:t>
      </w:r>
      <w:proofErr w:type="gramEnd"/>
      <w:r w:rsidRPr="00542029">
        <w:rPr>
          <w:rFonts w:ascii="Times New Roman" w:eastAsia="Times New Roman" w:hAnsi="Times New Roman"/>
          <w:sz w:val="24"/>
          <w:szCs w:val="24"/>
          <w:lang w:val="en-US"/>
        </w:rPr>
        <w:t xml:space="preserve">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(2010).</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Bethlehem, J., </w:t>
      </w:r>
      <w:proofErr w:type="spellStart"/>
      <w:r w:rsidRPr="00542029">
        <w:rPr>
          <w:rFonts w:ascii="Times New Roman" w:eastAsia="Times New Roman" w:hAnsi="Times New Roman"/>
          <w:sz w:val="24"/>
          <w:szCs w:val="24"/>
          <w:lang w:val="en-US"/>
        </w:rPr>
        <w:t>Cobben</w:t>
      </w:r>
      <w:proofErr w:type="spellEnd"/>
      <w:r w:rsidRPr="00542029">
        <w:rPr>
          <w:rFonts w:ascii="Times New Roman" w:eastAsia="Times New Roman" w:hAnsi="Times New Roman"/>
          <w:sz w:val="24"/>
          <w:szCs w:val="24"/>
          <w:lang w:val="en-US"/>
        </w:rPr>
        <w:t>, F., &amp; Schouten, B. (2011).</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Wiley.</w:t>
      </w:r>
      <w:proofErr w:type="gramEnd"/>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T. M.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richer and OECD countries.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 xml:space="preserve">Equivalence Scales, Well-Being, Inequality, and Poverty: Sensitivity Estimates </w:t>
      </w:r>
      <w:proofErr w:type="gramStart"/>
      <w:r w:rsidRPr="00542029">
        <w:rPr>
          <w:rFonts w:ascii="Times New Roman" w:eastAsia="Times New Roman" w:hAnsi="Times New Roman"/>
          <w:sz w:val="24"/>
          <w:szCs w:val="24"/>
          <w:lang w:val="en-US"/>
        </w:rPr>
        <w:t>Across</w:t>
      </w:r>
      <w:proofErr w:type="gramEnd"/>
      <w:r w:rsidRPr="00542029">
        <w:rPr>
          <w:rFonts w:ascii="Times New Roman" w:eastAsia="Times New Roman" w:hAnsi="Times New Roman"/>
          <w:sz w:val="24"/>
          <w:szCs w:val="24"/>
          <w:lang w:val="en-US"/>
        </w:rPr>
        <w:t xml:space="preserve"> Ten Countries Using the </w:t>
      </w:r>
      <w:r w:rsidRPr="00542029">
        <w:rPr>
          <w:rFonts w:ascii="Times New Roman" w:eastAsia="Times New Roman" w:hAnsi="Times New Roman"/>
          <w:sz w:val="24"/>
          <w:szCs w:val="24"/>
          <w:lang w:val="en-US"/>
        </w:rPr>
        <w:lastRenderedPageBreak/>
        <w:t>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w:t>
      </w:r>
      <w:proofErr w:type="gramStart"/>
      <w:r w:rsidRPr="00542029">
        <w:rPr>
          <w:rFonts w:ascii="Times New Roman" w:eastAsia="Times New Roman" w:hAnsi="Times New Roman"/>
          <w:sz w:val="24"/>
          <w:szCs w:val="24"/>
          <w:lang w:val="en-US"/>
        </w:rPr>
        <w:t>The measurement of the inequality of incomes.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Switzerland over the 20th century.</w:t>
      </w:r>
      <w:proofErr w:type="gramEnd"/>
      <w:r w:rsidRPr="00542029">
        <w:rPr>
          <w:rFonts w:ascii="Times New Roman" w:eastAsia="Times New Roman" w:hAnsi="Times New Roman"/>
          <w:sz w:val="24"/>
          <w:szCs w:val="24"/>
          <w:lang w:val="en-US"/>
        </w:rPr>
        <w:t xml:space="preserve">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w:t>
      </w:r>
      <w:proofErr w:type="gramStart"/>
      <w:r w:rsidRPr="00542029">
        <w:rPr>
          <w:rFonts w:ascii="Times New Roman" w:eastAsia="Times New Roman" w:hAnsi="Times New Roman"/>
          <w:sz w:val="24"/>
          <w:szCs w:val="24"/>
          <w:lang w:val="en-US"/>
        </w:rPr>
        <w:t>Income inequality measures.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542029" w:rsidRDefault="00542029" w:rsidP="00542029">
      <w:pPr>
        <w:spacing w:line="480" w:lineRule="auto"/>
        <w:ind w:hanging="480"/>
        <w:rPr>
          <w:rFonts w:ascii="Times New Roman" w:eastAsia="Times New Roman" w:hAnsi="Times New Roman"/>
          <w:sz w:val="24"/>
          <w:szCs w:val="24"/>
          <w:rPrChange w:id="152"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rPrChange w:id="153" w:author="Hümbelin Oliver" w:date="2015-01-12T09:43:00Z">
            <w:rPr>
              <w:rFonts w:ascii="Times New Roman" w:eastAsia="Times New Roman" w:hAnsi="Times New Roman"/>
              <w:sz w:val="24"/>
              <w:szCs w:val="24"/>
              <w:lang w:val="en-US"/>
            </w:rPr>
          </w:rPrChange>
        </w:rPr>
        <w:t xml:space="preserve">Diekmann, A. (2009). </w:t>
      </w:r>
      <w:r w:rsidRPr="00542029">
        <w:rPr>
          <w:rFonts w:ascii="Times New Roman" w:eastAsia="Times New Roman" w:hAnsi="Times New Roman"/>
          <w:i/>
          <w:iCs/>
          <w:sz w:val="24"/>
          <w:szCs w:val="24"/>
          <w:rPrChange w:id="154" w:author="Hümbelin Oliver" w:date="2015-01-12T09:43:00Z">
            <w:rPr>
              <w:rFonts w:ascii="Times New Roman" w:eastAsia="Times New Roman" w:hAnsi="Times New Roman"/>
              <w:i/>
              <w:iCs/>
              <w:sz w:val="24"/>
              <w:szCs w:val="24"/>
              <w:lang w:val="en-US"/>
            </w:rPr>
          </w:rPrChange>
        </w:rPr>
        <w:t>Empirische Sozialforschung: Grundlagen, Methoden, Anwendungen</w:t>
      </w:r>
      <w:r w:rsidRPr="00542029">
        <w:rPr>
          <w:rFonts w:ascii="Times New Roman" w:eastAsia="Times New Roman" w:hAnsi="Times New Roman"/>
          <w:sz w:val="24"/>
          <w:szCs w:val="24"/>
          <w:rPrChange w:id="155" w:author="Hümbelin Oliver" w:date="2015-01-12T09:43:00Z">
            <w:rPr>
              <w:rFonts w:ascii="Times New Roman" w:eastAsia="Times New Roman" w:hAnsi="Times New Roman"/>
              <w:sz w:val="24"/>
              <w:szCs w:val="24"/>
              <w:lang w:val="en-US"/>
            </w:rPr>
          </w:rPrChange>
        </w:rPr>
        <w:t>. Reinbek bei Hamburg: Rowohlt-Taschenbuch-Verl.</w:t>
      </w:r>
    </w:p>
    <w:p w14:paraId="709339EF" w14:textId="77777777" w:rsidR="00542029" w:rsidRPr="00542029" w:rsidRDefault="00542029" w:rsidP="00542029">
      <w:pPr>
        <w:spacing w:line="480" w:lineRule="auto"/>
        <w:ind w:hanging="480"/>
        <w:rPr>
          <w:rFonts w:ascii="Times New Roman" w:eastAsia="Times New Roman" w:hAnsi="Times New Roman"/>
          <w:sz w:val="24"/>
          <w:szCs w:val="24"/>
          <w:rPrChange w:id="156"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rPrChange w:id="157" w:author="Hümbelin Oliver" w:date="2015-01-12T09:43:00Z">
            <w:rPr>
              <w:rFonts w:ascii="Times New Roman" w:eastAsia="Times New Roman" w:hAnsi="Times New Roman"/>
              <w:sz w:val="24"/>
              <w:szCs w:val="24"/>
              <w:lang w:val="en-US"/>
            </w:rPr>
          </w:rPrChange>
        </w:rPr>
        <w:t xml:space="preserve">ESTV. (2014). </w:t>
      </w:r>
      <w:r w:rsidRPr="00542029">
        <w:rPr>
          <w:rFonts w:ascii="Times New Roman" w:eastAsia="Times New Roman" w:hAnsi="Times New Roman"/>
          <w:i/>
          <w:iCs/>
          <w:sz w:val="24"/>
          <w:szCs w:val="24"/>
          <w:rPrChange w:id="158" w:author="Hümbelin Oliver" w:date="2015-01-12T09:43:00Z">
            <w:rPr>
              <w:rFonts w:ascii="Times New Roman" w:eastAsia="Times New Roman" w:hAnsi="Times New Roman"/>
              <w:i/>
              <w:iCs/>
              <w:sz w:val="24"/>
              <w:szCs w:val="24"/>
              <w:lang w:val="en-US"/>
            </w:rPr>
          </w:rPrChange>
        </w:rPr>
        <w:t>Verteilung des Wohlstands in der Schweiz</w:t>
      </w:r>
      <w:r w:rsidRPr="00542029">
        <w:rPr>
          <w:rFonts w:ascii="Times New Roman" w:eastAsia="Times New Roman" w:hAnsi="Times New Roman"/>
          <w:sz w:val="24"/>
          <w:szCs w:val="24"/>
          <w:rPrChange w:id="159" w:author="Hümbelin Oliver" w:date="2015-01-12T09:43:00Z">
            <w:rPr>
              <w:rFonts w:ascii="Times New Roman" w:eastAsia="Times New Roman" w:hAnsi="Times New Roman"/>
              <w:sz w:val="24"/>
              <w:szCs w:val="24"/>
              <w:lang w:val="en-US"/>
            </w:rPr>
          </w:rPrChange>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Feld, L. P., &amp; Frey, B. S. (2006).</w:t>
      </w:r>
      <w:proofErr w:type="gramEnd"/>
      <w:r w:rsidRPr="00542029">
        <w:rPr>
          <w:rFonts w:ascii="Times New Roman" w:eastAsia="Times New Roman" w:hAnsi="Times New Roman"/>
          <w:sz w:val="24"/>
          <w:szCs w:val="24"/>
          <w:lang w:val="en-US"/>
        </w:rPr>
        <w:t xml:space="preserve">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w:t>
      </w:r>
      <w:proofErr w:type="gramStart"/>
      <w:r w:rsidRPr="00542029">
        <w:rPr>
          <w:rFonts w:ascii="Times New Roman" w:eastAsia="Times New Roman" w:hAnsi="Times New Roman"/>
          <w:sz w:val="24"/>
          <w:szCs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I. (2013).</w:t>
      </w:r>
      <w:proofErr w:type="gramEnd"/>
      <w:r w:rsidRPr="00542029">
        <w:rPr>
          <w:rFonts w:ascii="Times New Roman" w:eastAsia="Times New Roman" w:hAnsi="Times New Roman"/>
          <w:sz w:val="24"/>
          <w:szCs w:val="24"/>
          <w:lang w:val="en-US"/>
        </w:rPr>
        <w:t xml:space="preserve">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evolution of income inequality in Germany and Switzerland since the turn of the millennium.</w:t>
      </w:r>
      <w:proofErr w:type="gramEnd"/>
      <w:r w:rsidRPr="00542029">
        <w:rPr>
          <w:rFonts w:ascii="Times New Roman" w:eastAsia="Times New Roman" w:hAnsi="Times New Roman"/>
          <w:sz w:val="24"/>
          <w:szCs w:val="24"/>
          <w:lang w:val="en-US"/>
        </w:rPr>
        <w:t xml:space="preserve">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Handcock, M., &amp; Morris, M. (1999).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r w:rsidRPr="00542029">
        <w:rPr>
          <w:rFonts w:ascii="Times New Roman" w:eastAsia="Times New Roman" w:hAnsi="Times New Roman"/>
          <w:sz w:val="24"/>
          <w:szCs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lastRenderedPageBreak/>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D. Q. (2010).</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S.-C., &amp; others.</w:t>
      </w:r>
      <w:proofErr w:type="gramEnd"/>
      <w:r w:rsidRPr="00542029">
        <w:rPr>
          <w:rFonts w:ascii="Times New Roman" w:eastAsia="Times New Roman" w:hAnsi="Times New Roman"/>
          <w:sz w:val="24"/>
          <w:szCs w:val="24"/>
          <w:lang w:val="en-US"/>
        </w:rPr>
        <w:t xml:space="preserve">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M. (2006).</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Survey nonresponse and the distribution of income.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w:t>
      </w:r>
      <w:proofErr w:type="gramStart"/>
      <w:r w:rsidRPr="00542029">
        <w:rPr>
          <w:rFonts w:ascii="Times New Roman" w:eastAsia="Times New Roman" w:hAnsi="Times New Roman"/>
          <w:sz w:val="24"/>
          <w:szCs w:val="24"/>
          <w:lang w:val="en-US"/>
        </w:rPr>
        <w:t>Economic growth and income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542029" w:rsidRDefault="00542029" w:rsidP="00542029">
      <w:pPr>
        <w:spacing w:line="480" w:lineRule="auto"/>
        <w:ind w:hanging="480"/>
        <w:rPr>
          <w:rFonts w:ascii="Times New Roman" w:eastAsia="Times New Roman" w:hAnsi="Times New Roman"/>
          <w:sz w:val="24"/>
          <w:szCs w:val="24"/>
          <w:rPrChange w:id="160"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lang w:val="en-US"/>
        </w:rPr>
        <w:t xml:space="preserve">Leigh, A. (2007). How closely do top income shares track other measures of inequality? </w:t>
      </w:r>
      <w:r w:rsidRPr="00542029">
        <w:rPr>
          <w:rFonts w:ascii="Times New Roman" w:eastAsia="Times New Roman" w:hAnsi="Times New Roman"/>
          <w:i/>
          <w:iCs/>
          <w:sz w:val="24"/>
          <w:szCs w:val="24"/>
          <w:rPrChange w:id="161" w:author="Hümbelin Oliver" w:date="2015-01-12T09:43:00Z">
            <w:rPr>
              <w:rFonts w:ascii="Times New Roman" w:eastAsia="Times New Roman" w:hAnsi="Times New Roman"/>
              <w:i/>
              <w:iCs/>
              <w:sz w:val="24"/>
              <w:szCs w:val="24"/>
              <w:lang w:val="en-US"/>
            </w:rPr>
          </w:rPrChange>
        </w:rPr>
        <w:t xml:space="preserve">The </w:t>
      </w:r>
      <w:proofErr w:type="spellStart"/>
      <w:r w:rsidRPr="00542029">
        <w:rPr>
          <w:rFonts w:ascii="Times New Roman" w:eastAsia="Times New Roman" w:hAnsi="Times New Roman"/>
          <w:i/>
          <w:iCs/>
          <w:sz w:val="24"/>
          <w:szCs w:val="24"/>
          <w:rPrChange w:id="162" w:author="Hümbelin Oliver" w:date="2015-01-12T09:43:00Z">
            <w:rPr>
              <w:rFonts w:ascii="Times New Roman" w:eastAsia="Times New Roman" w:hAnsi="Times New Roman"/>
              <w:i/>
              <w:iCs/>
              <w:sz w:val="24"/>
              <w:szCs w:val="24"/>
              <w:lang w:val="en-US"/>
            </w:rPr>
          </w:rPrChange>
        </w:rPr>
        <w:t>Economic</w:t>
      </w:r>
      <w:proofErr w:type="spellEnd"/>
      <w:r w:rsidRPr="00542029">
        <w:rPr>
          <w:rFonts w:ascii="Times New Roman" w:eastAsia="Times New Roman" w:hAnsi="Times New Roman"/>
          <w:i/>
          <w:iCs/>
          <w:sz w:val="24"/>
          <w:szCs w:val="24"/>
          <w:rPrChange w:id="163" w:author="Hümbelin Oliver" w:date="2015-01-12T09:43:00Z">
            <w:rPr>
              <w:rFonts w:ascii="Times New Roman" w:eastAsia="Times New Roman" w:hAnsi="Times New Roman"/>
              <w:i/>
              <w:iCs/>
              <w:sz w:val="24"/>
              <w:szCs w:val="24"/>
              <w:lang w:val="en-US"/>
            </w:rPr>
          </w:rPrChange>
        </w:rPr>
        <w:t xml:space="preserve"> Journal</w:t>
      </w:r>
      <w:r w:rsidRPr="00542029">
        <w:rPr>
          <w:rFonts w:ascii="Times New Roman" w:eastAsia="Times New Roman" w:hAnsi="Times New Roman"/>
          <w:sz w:val="24"/>
          <w:szCs w:val="24"/>
          <w:rPrChange w:id="164" w:author="Hümbelin Oliver" w:date="2015-01-12T09:43:00Z">
            <w:rPr>
              <w:rFonts w:ascii="Times New Roman" w:eastAsia="Times New Roman" w:hAnsi="Times New Roman"/>
              <w:sz w:val="24"/>
              <w:szCs w:val="24"/>
              <w:lang w:val="en-US"/>
            </w:rPr>
          </w:rPrChange>
        </w:rPr>
        <w:t>, (117), 589–603.</w:t>
      </w:r>
    </w:p>
    <w:p w14:paraId="1F197A5D" w14:textId="77777777" w:rsidR="00542029" w:rsidRPr="00542029" w:rsidRDefault="00542029" w:rsidP="00542029">
      <w:pPr>
        <w:spacing w:line="480" w:lineRule="auto"/>
        <w:ind w:hanging="480"/>
        <w:rPr>
          <w:rFonts w:ascii="Times New Roman" w:eastAsia="Times New Roman" w:hAnsi="Times New Roman"/>
          <w:sz w:val="24"/>
          <w:szCs w:val="24"/>
          <w:rPrChange w:id="165" w:author="Hümbelin Oliver" w:date="2015-01-12T09:43:00Z">
            <w:rPr>
              <w:rFonts w:ascii="Times New Roman" w:eastAsia="Times New Roman" w:hAnsi="Times New Roman"/>
              <w:sz w:val="24"/>
              <w:szCs w:val="24"/>
              <w:lang w:val="en-US"/>
            </w:rPr>
          </w:rPrChange>
        </w:rPr>
      </w:pPr>
      <w:proofErr w:type="spellStart"/>
      <w:r w:rsidRPr="00542029">
        <w:rPr>
          <w:rFonts w:ascii="Times New Roman" w:eastAsia="Times New Roman" w:hAnsi="Times New Roman"/>
          <w:sz w:val="24"/>
          <w:szCs w:val="24"/>
          <w:rPrChange w:id="166" w:author="Hümbelin Oliver" w:date="2015-01-12T09:43:00Z">
            <w:rPr>
              <w:rFonts w:ascii="Times New Roman" w:eastAsia="Times New Roman" w:hAnsi="Times New Roman"/>
              <w:sz w:val="24"/>
              <w:szCs w:val="24"/>
              <w:lang w:val="en-US"/>
            </w:rPr>
          </w:rPrChange>
        </w:rPr>
        <w:t>Modetta</w:t>
      </w:r>
      <w:proofErr w:type="spellEnd"/>
      <w:r w:rsidRPr="00542029">
        <w:rPr>
          <w:rFonts w:ascii="Times New Roman" w:eastAsia="Times New Roman" w:hAnsi="Times New Roman"/>
          <w:sz w:val="24"/>
          <w:szCs w:val="24"/>
          <w:rPrChange w:id="167" w:author="Hümbelin Oliver" w:date="2015-01-12T09:43:00Z">
            <w:rPr>
              <w:rFonts w:ascii="Times New Roman" w:eastAsia="Times New Roman" w:hAnsi="Times New Roman"/>
              <w:sz w:val="24"/>
              <w:szCs w:val="24"/>
              <w:lang w:val="en-US"/>
            </w:rPr>
          </w:rPrChange>
        </w:rPr>
        <w:t xml:space="preserve">, C., &amp; Müller, B. (2012). Einkommensungleichheit und staatliche Umverteilung. </w:t>
      </w:r>
      <w:r w:rsidRPr="00542029">
        <w:rPr>
          <w:rFonts w:ascii="Times New Roman" w:eastAsia="Times New Roman" w:hAnsi="Times New Roman"/>
          <w:i/>
          <w:iCs/>
          <w:sz w:val="24"/>
          <w:szCs w:val="24"/>
          <w:rPrChange w:id="168" w:author="Hümbelin Oliver" w:date="2015-01-12T09:43:00Z">
            <w:rPr>
              <w:rFonts w:ascii="Times New Roman" w:eastAsia="Times New Roman" w:hAnsi="Times New Roman"/>
              <w:i/>
              <w:iCs/>
              <w:sz w:val="24"/>
              <w:szCs w:val="24"/>
              <w:lang w:val="en-US"/>
            </w:rPr>
          </w:rPrChange>
        </w:rPr>
        <w:t>Bundesamt Für Statistik, Neuchâtel</w:t>
      </w:r>
      <w:r w:rsidRPr="00542029">
        <w:rPr>
          <w:rFonts w:ascii="Times New Roman" w:eastAsia="Times New Roman" w:hAnsi="Times New Roman"/>
          <w:sz w:val="24"/>
          <w:szCs w:val="24"/>
          <w:rPrChange w:id="169" w:author="Hümbelin Oliver" w:date="2015-01-12T09:43:00Z">
            <w:rPr>
              <w:rFonts w:ascii="Times New Roman" w:eastAsia="Times New Roman" w:hAnsi="Times New Roman"/>
              <w:sz w:val="24"/>
              <w:szCs w:val="24"/>
              <w:lang w:val="en-US"/>
            </w:rPr>
          </w:rPrChange>
        </w:rPr>
        <w:t>.</w:t>
      </w:r>
    </w:p>
    <w:p w14:paraId="2F7801B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rPrChange w:id="170" w:author="Hümbelin Oliver" w:date="2015-01-12T09:43:00Z">
            <w:rPr>
              <w:rFonts w:ascii="Times New Roman" w:eastAsia="Times New Roman" w:hAnsi="Times New Roman"/>
              <w:sz w:val="24"/>
              <w:szCs w:val="24"/>
              <w:lang w:val="en-US"/>
            </w:rPr>
          </w:rPrChange>
        </w:rPr>
        <w:t xml:space="preserve">Müller, A., &amp; Schoch, T. (2014). </w:t>
      </w:r>
      <w:r w:rsidRPr="00542029">
        <w:rPr>
          <w:rFonts w:ascii="Times New Roman" w:eastAsia="Times New Roman" w:hAnsi="Times New Roman"/>
          <w:i/>
          <w:iCs/>
          <w:sz w:val="24"/>
          <w:szCs w:val="24"/>
          <w:rPrChange w:id="171" w:author="Hümbelin Oliver" w:date="2015-01-12T09:43:00Z">
            <w:rPr>
              <w:rFonts w:ascii="Times New Roman" w:eastAsia="Times New Roman" w:hAnsi="Times New Roman"/>
              <w:i/>
              <w:iCs/>
              <w:sz w:val="24"/>
              <w:szCs w:val="24"/>
              <w:lang w:val="en-US"/>
            </w:rPr>
          </w:rPrChange>
        </w:rPr>
        <w:t>Vermögenslage der privaten Haushalte</w:t>
      </w:r>
      <w:r w:rsidRPr="00542029">
        <w:rPr>
          <w:rFonts w:ascii="Times New Roman" w:eastAsia="Times New Roman" w:hAnsi="Times New Roman"/>
          <w:sz w:val="24"/>
          <w:szCs w:val="24"/>
          <w:rPrChange w:id="172" w:author="Hümbelin Oliver" w:date="2015-01-12T09:43:00Z">
            <w:rPr>
              <w:rFonts w:ascii="Times New Roman" w:eastAsia="Times New Roman" w:hAnsi="Times New Roman"/>
              <w:sz w:val="24"/>
              <w:szCs w:val="24"/>
              <w:lang w:val="en-US"/>
            </w:rPr>
          </w:rPrChange>
        </w:rPr>
        <w:t xml:space="preserve">. </w:t>
      </w:r>
      <w:r w:rsidRPr="00542029">
        <w:rPr>
          <w:rFonts w:ascii="Times New Roman" w:eastAsia="Times New Roman" w:hAnsi="Times New Roman"/>
          <w:sz w:val="24"/>
          <w:szCs w:val="24"/>
          <w:lang w:val="en-US"/>
        </w:rPr>
        <w:t xml:space="preserve">Neuchatel: </w:t>
      </w:r>
      <w:proofErr w:type="spellStart"/>
      <w:r w:rsidRPr="00542029">
        <w:rPr>
          <w:rFonts w:ascii="Times New Roman" w:eastAsia="Times New Roman" w:hAnsi="Times New Roman"/>
          <w:sz w:val="24"/>
          <w:szCs w:val="24"/>
          <w:lang w:val="en-US"/>
        </w:rPr>
        <w:t>Bundesamt</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für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Statistik</w:t>
      </w:r>
      <w:proofErr w:type="spellEnd"/>
      <w:r w:rsidRPr="00542029">
        <w:rPr>
          <w:rFonts w:ascii="Times New Roman" w:eastAsia="Times New Roman" w:hAnsi="Times New Roman"/>
          <w:sz w:val="24"/>
          <w:szCs w:val="24"/>
          <w:lang w:val="en-US"/>
        </w:rPr>
        <w:t xml:space="preserve"> (BFS).</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 xml:space="preserve">Growing Unequal? </w:t>
      </w:r>
      <w:proofErr w:type="gramStart"/>
      <w:r w:rsidRPr="00542029">
        <w:rPr>
          <w:rFonts w:ascii="Times New Roman" w:eastAsia="Times New Roman" w:hAnsi="Times New Roman"/>
          <w:i/>
          <w:iCs/>
          <w:sz w:val="24"/>
          <w:szCs w:val="24"/>
          <w:lang w:val="en-US"/>
        </w:rPr>
        <w:t>Income Distribution and Poverty in OECD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542029" w:rsidRDefault="00542029" w:rsidP="00542029">
      <w:pPr>
        <w:spacing w:line="480" w:lineRule="auto"/>
        <w:ind w:hanging="480"/>
        <w:rPr>
          <w:rFonts w:ascii="Times New Roman" w:eastAsia="Times New Roman" w:hAnsi="Times New Roman"/>
          <w:sz w:val="24"/>
          <w:szCs w:val="24"/>
          <w:lang w:val="fr-CH"/>
          <w:rPrChange w:id="173" w:author="Hümbelin Oliver" w:date="2015-01-12T09:43:00Z">
            <w:rPr>
              <w:rFonts w:ascii="Times New Roman" w:eastAsia="Times New Roman" w:hAnsi="Times New Roman"/>
              <w:sz w:val="24"/>
              <w:szCs w:val="24"/>
              <w:lang w:val="en-US"/>
            </w:rPr>
          </w:rPrChange>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sz w:val="24"/>
          <w:szCs w:val="24"/>
          <w:lang w:val="fr-CH"/>
          <w:rPrChange w:id="174" w:author="Hümbelin Oliver" w:date="2015-01-12T09:43:00Z">
            <w:rPr>
              <w:rFonts w:ascii="Times New Roman" w:eastAsia="Times New Roman" w:hAnsi="Times New Roman"/>
              <w:sz w:val="24"/>
              <w:szCs w:val="24"/>
              <w:lang w:val="en-US"/>
            </w:rPr>
          </w:rPrChange>
        </w:rPr>
        <w:t xml:space="preserve">OECD </w:t>
      </w:r>
      <w:proofErr w:type="spellStart"/>
      <w:r w:rsidRPr="00542029">
        <w:rPr>
          <w:rFonts w:ascii="Times New Roman" w:eastAsia="Times New Roman" w:hAnsi="Times New Roman"/>
          <w:sz w:val="24"/>
          <w:szCs w:val="24"/>
          <w:lang w:val="fr-CH"/>
          <w:rPrChange w:id="175" w:author="Hümbelin Oliver" w:date="2015-01-12T09:43:00Z">
            <w:rPr>
              <w:rFonts w:ascii="Times New Roman" w:eastAsia="Times New Roman" w:hAnsi="Times New Roman"/>
              <w:sz w:val="24"/>
              <w:szCs w:val="24"/>
              <w:lang w:val="en-US"/>
            </w:rPr>
          </w:rPrChange>
        </w:rPr>
        <w:t>Publishing</w:t>
      </w:r>
      <w:proofErr w:type="spellEnd"/>
      <w:r w:rsidRPr="00542029">
        <w:rPr>
          <w:rFonts w:ascii="Times New Roman" w:eastAsia="Times New Roman" w:hAnsi="Times New Roman"/>
          <w:sz w:val="24"/>
          <w:szCs w:val="24"/>
          <w:lang w:val="fr-CH"/>
          <w:rPrChange w:id="176" w:author="Hümbelin Oliver" w:date="2015-01-12T09:43:00Z">
            <w:rPr>
              <w:rFonts w:ascii="Times New Roman" w:eastAsia="Times New Roman" w:hAnsi="Times New Roman"/>
              <w:sz w:val="24"/>
              <w:szCs w:val="24"/>
              <w:lang w:val="en-US"/>
            </w:rPr>
          </w:rPrChange>
        </w:rPr>
        <w:t>.</w:t>
      </w:r>
    </w:p>
    <w:p w14:paraId="10609A81" w14:textId="77777777" w:rsidR="00542029" w:rsidRPr="00542029" w:rsidRDefault="00542029" w:rsidP="00542029">
      <w:pPr>
        <w:spacing w:line="480" w:lineRule="auto"/>
        <w:ind w:hanging="480"/>
        <w:rPr>
          <w:rFonts w:ascii="Times New Roman" w:eastAsia="Times New Roman" w:hAnsi="Times New Roman"/>
          <w:sz w:val="24"/>
          <w:szCs w:val="24"/>
          <w:lang w:val="fr-CH"/>
          <w:rPrChange w:id="177" w:author="Hümbelin Oliver" w:date="2015-01-12T09:43:00Z">
            <w:rPr>
              <w:rFonts w:ascii="Times New Roman" w:eastAsia="Times New Roman" w:hAnsi="Times New Roman"/>
              <w:sz w:val="24"/>
              <w:szCs w:val="24"/>
              <w:lang w:val="en-US"/>
            </w:rPr>
          </w:rPrChange>
        </w:rPr>
      </w:pPr>
      <w:r w:rsidRPr="00542029">
        <w:rPr>
          <w:rFonts w:ascii="Times New Roman" w:eastAsia="Times New Roman" w:hAnsi="Times New Roman"/>
          <w:sz w:val="24"/>
          <w:szCs w:val="24"/>
          <w:lang w:val="fr-CH"/>
          <w:rPrChange w:id="178" w:author="Hümbelin Oliver" w:date="2015-01-12T09:43:00Z">
            <w:rPr>
              <w:rFonts w:ascii="Times New Roman" w:eastAsia="Times New Roman" w:hAnsi="Times New Roman"/>
              <w:sz w:val="24"/>
              <w:szCs w:val="24"/>
              <w:lang w:val="en-US"/>
            </w:rPr>
          </w:rPrChange>
        </w:rPr>
        <w:t xml:space="preserve">Peters, R. (2005). </w:t>
      </w:r>
      <w:r w:rsidRPr="00542029">
        <w:rPr>
          <w:rFonts w:ascii="Times New Roman" w:eastAsia="Times New Roman" w:hAnsi="Times New Roman"/>
          <w:i/>
          <w:iCs/>
          <w:sz w:val="24"/>
          <w:szCs w:val="24"/>
          <w:lang w:val="fr-CH"/>
          <w:rPrChange w:id="179" w:author="Hümbelin Oliver" w:date="2015-01-12T09:43:00Z">
            <w:rPr>
              <w:rFonts w:ascii="Times New Roman" w:eastAsia="Times New Roman" w:hAnsi="Times New Roman"/>
              <w:i/>
              <w:iCs/>
              <w:sz w:val="24"/>
              <w:szCs w:val="24"/>
              <w:lang w:val="en-US"/>
            </w:rPr>
          </w:rPrChange>
        </w:rPr>
        <w:t>Effet des déductions du l’</w:t>
      </w:r>
      <w:proofErr w:type="spellStart"/>
      <w:r w:rsidRPr="00542029">
        <w:rPr>
          <w:rFonts w:ascii="Times New Roman" w:eastAsia="Times New Roman" w:hAnsi="Times New Roman"/>
          <w:i/>
          <w:iCs/>
          <w:sz w:val="24"/>
          <w:szCs w:val="24"/>
          <w:lang w:val="fr-CH"/>
          <w:rPrChange w:id="180" w:author="Hümbelin Oliver" w:date="2015-01-12T09:43:00Z">
            <w:rPr>
              <w:rFonts w:ascii="Times New Roman" w:eastAsia="Times New Roman" w:hAnsi="Times New Roman"/>
              <w:i/>
              <w:iCs/>
              <w:sz w:val="24"/>
              <w:szCs w:val="24"/>
              <w:lang w:val="en-US"/>
            </w:rPr>
          </w:rPrChange>
        </w:rPr>
        <w:t>impöt</w:t>
      </w:r>
      <w:proofErr w:type="spellEnd"/>
      <w:r w:rsidRPr="00542029">
        <w:rPr>
          <w:rFonts w:ascii="Times New Roman" w:eastAsia="Times New Roman" w:hAnsi="Times New Roman"/>
          <w:i/>
          <w:iCs/>
          <w:sz w:val="24"/>
          <w:szCs w:val="24"/>
          <w:lang w:val="fr-CH"/>
          <w:rPrChange w:id="181" w:author="Hümbelin Oliver" w:date="2015-01-12T09:43:00Z">
            <w:rPr>
              <w:rFonts w:ascii="Times New Roman" w:eastAsia="Times New Roman" w:hAnsi="Times New Roman"/>
              <w:i/>
              <w:iCs/>
              <w:sz w:val="24"/>
              <w:szCs w:val="24"/>
              <w:lang w:val="en-US"/>
            </w:rPr>
          </w:rPrChange>
        </w:rPr>
        <w:t xml:space="preserve"> fédéral direct des personnes physiques</w:t>
      </w:r>
      <w:r w:rsidRPr="00542029">
        <w:rPr>
          <w:rFonts w:ascii="Times New Roman" w:eastAsia="Times New Roman" w:hAnsi="Times New Roman"/>
          <w:sz w:val="24"/>
          <w:szCs w:val="24"/>
          <w:lang w:val="fr-CH"/>
          <w:rPrChange w:id="182" w:author="Hümbelin Oliver" w:date="2015-01-12T09:43:00Z">
            <w:rPr>
              <w:rFonts w:ascii="Times New Roman" w:eastAsia="Times New Roman" w:hAnsi="Times New Roman"/>
              <w:sz w:val="24"/>
              <w:szCs w:val="24"/>
              <w:lang w:val="en-US"/>
            </w:rPr>
          </w:rPrChange>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fr-CH"/>
          <w:rPrChange w:id="183" w:author="Hümbelin Oliver" w:date="2015-01-12T09:43:00Z">
            <w:rPr>
              <w:rFonts w:ascii="Times New Roman" w:eastAsia="Times New Roman" w:hAnsi="Times New Roman"/>
              <w:sz w:val="24"/>
              <w:szCs w:val="24"/>
              <w:lang w:val="en-US"/>
            </w:rPr>
          </w:rPrChange>
        </w:rPr>
        <w:t xml:space="preserve">Piketty, T. (2001). </w:t>
      </w:r>
      <w:r w:rsidRPr="00542029">
        <w:rPr>
          <w:rFonts w:ascii="Times New Roman" w:eastAsia="Times New Roman" w:hAnsi="Times New Roman"/>
          <w:i/>
          <w:iCs/>
          <w:sz w:val="24"/>
          <w:szCs w:val="24"/>
          <w:lang w:val="fr-CH"/>
          <w:rPrChange w:id="184" w:author="Hümbelin Oliver" w:date="2015-01-12T09:43:00Z">
            <w:rPr>
              <w:rFonts w:ascii="Times New Roman" w:eastAsia="Times New Roman" w:hAnsi="Times New Roman"/>
              <w:i/>
              <w:iCs/>
              <w:sz w:val="24"/>
              <w:szCs w:val="24"/>
              <w:lang w:val="en-US"/>
            </w:rPr>
          </w:rPrChange>
        </w:rPr>
        <w:t xml:space="preserve">Les hauts revenus en France au XXe </w:t>
      </w:r>
      <w:proofErr w:type="spellStart"/>
      <w:r w:rsidRPr="00542029">
        <w:rPr>
          <w:rFonts w:ascii="Times New Roman" w:eastAsia="Times New Roman" w:hAnsi="Times New Roman"/>
          <w:i/>
          <w:iCs/>
          <w:sz w:val="24"/>
          <w:szCs w:val="24"/>
          <w:lang w:val="fr-CH"/>
          <w:rPrChange w:id="185" w:author="Hümbelin Oliver" w:date="2015-01-12T09:43:00Z">
            <w:rPr>
              <w:rFonts w:ascii="Times New Roman" w:eastAsia="Times New Roman" w:hAnsi="Times New Roman"/>
              <w:i/>
              <w:iCs/>
              <w:sz w:val="24"/>
              <w:szCs w:val="24"/>
              <w:lang w:val="en-US"/>
            </w:rPr>
          </w:rPrChange>
        </w:rPr>
        <w:t>siècle</w:t>
      </w:r>
      <w:proofErr w:type="spellEnd"/>
      <w:r w:rsidRPr="00542029">
        <w:rPr>
          <w:rFonts w:ascii="Times New Roman" w:eastAsia="Times New Roman" w:hAnsi="Times New Roman"/>
          <w:i/>
          <w:iCs/>
          <w:sz w:val="24"/>
          <w:szCs w:val="24"/>
          <w:lang w:val="fr-CH"/>
          <w:rPrChange w:id="186" w:author="Hümbelin Oliver" w:date="2015-01-12T09:43:00Z">
            <w:rPr>
              <w:rFonts w:ascii="Times New Roman" w:eastAsia="Times New Roman" w:hAnsi="Times New Roman"/>
              <w:i/>
              <w:iCs/>
              <w:sz w:val="24"/>
              <w:szCs w:val="24"/>
              <w:lang w:val="en-US"/>
            </w:rPr>
          </w:rPrChange>
        </w:rPr>
        <w:t xml:space="preserve">: </w:t>
      </w:r>
      <w:proofErr w:type="spellStart"/>
      <w:r w:rsidRPr="00542029">
        <w:rPr>
          <w:rFonts w:ascii="Times New Roman" w:eastAsia="Times New Roman" w:hAnsi="Times New Roman"/>
          <w:i/>
          <w:iCs/>
          <w:sz w:val="24"/>
          <w:szCs w:val="24"/>
          <w:lang w:val="fr-CH"/>
          <w:rPrChange w:id="187" w:author="Hümbelin Oliver" w:date="2015-01-12T09:43:00Z">
            <w:rPr>
              <w:rFonts w:ascii="Times New Roman" w:eastAsia="Times New Roman" w:hAnsi="Times New Roman"/>
              <w:i/>
              <w:iCs/>
              <w:sz w:val="24"/>
              <w:szCs w:val="24"/>
              <w:lang w:val="en-US"/>
            </w:rPr>
          </w:rPrChange>
        </w:rPr>
        <w:t>inégalités</w:t>
      </w:r>
      <w:proofErr w:type="spellEnd"/>
      <w:r w:rsidRPr="00542029">
        <w:rPr>
          <w:rFonts w:ascii="Times New Roman" w:eastAsia="Times New Roman" w:hAnsi="Times New Roman"/>
          <w:i/>
          <w:iCs/>
          <w:sz w:val="24"/>
          <w:szCs w:val="24"/>
          <w:lang w:val="fr-CH"/>
          <w:rPrChange w:id="188" w:author="Hümbelin Oliver" w:date="2015-01-12T09:43:00Z">
            <w:rPr>
              <w:rFonts w:ascii="Times New Roman" w:eastAsia="Times New Roman" w:hAnsi="Times New Roman"/>
              <w:i/>
              <w:iCs/>
              <w:sz w:val="24"/>
              <w:szCs w:val="24"/>
              <w:lang w:val="en-US"/>
            </w:rPr>
          </w:rPrChange>
        </w:rPr>
        <w:t xml:space="preserve"> et redistributions : 1901-1998</w:t>
      </w:r>
      <w:r w:rsidRPr="00542029">
        <w:rPr>
          <w:rFonts w:ascii="Times New Roman" w:eastAsia="Times New Roman" w:hAnsi="Times New Roman"/>
          <w:sz w:val="24"/>
          <w:szCs w:val="24"/>
          <w:lang w:val="fr-CH"/>
          <w:rPrChange w:id="189" w:author="Hümbelin Oliver" w:date="2015-01-12T09:43:00Z">
            <w:rPr>
              <w:rFonts w:ascii="Times New Roman" w:eastAsia="Times New Roman" w:hAnsi="Times New Roman"/>
              <w:sz w:val="24"/>
              <w:szCs w:val="24"/>
              <w:lang w:val="en-US"/>
            </w:rPr>
          </w:rPrChange>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lastRenderedPageBreak/>
        <w:t>Piketty, T. (2003).</w:t>
      </w:r>
      <w:proofErr w:type="gramEnd"/>
      <w:r w:rsidRPr="00542029">
        <w:rPr>
          <w:rFonts w:ascii="Times New Roman" w:eastAsia="Times New Roman" w:hAnsi="Times New Roman"/>
          <w:sz w:val="24"/>
          <w:szCs w:val="24"/>
          <w:lang w:val="en-US"/>
        </w:rPr>
        <w:t xml:space="preserve">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the United States, 1913–1998.</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I. G. (2014).</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J.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w:t>
      </w:r>
      <w:proofErr w:type="gramStart"/>
      <w:r w:rsidRPr="00542029">
        <w:rPr>
          <w:rFonts w:ascii="Times New Roman" w:eastAsia="Times New Roman" w:hAnsi="Times New Roman"/>
          <w:sz w:val="24"/>
          <w:szCs w:val="24"/>
          <w:lang w:val="en-US"/>
        </w:rPr>
        <w:t>On economic inequality.</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D. (2002).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Approximating unanimity orderings: An application to Lorenz dominance.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SNA.</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proofErr w:type="gramStart"/>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UNECE,</w:t>
      </w:r>
      <w:proofErr w:type="gramEnd"/>
      <w:r w:rsidRPr="00542029">
        <w:rPr>
          <w:rFonts w:ascii="Times New Roman" w:eastAsia="Times New Roman" w:hAnsi="Times New Roman"/>
          <w:sz w:val="24"/>
          <w:szCs w:val="24"/>
          <w:lang w:val="en-US"/>
        </w:rPr>
        <w:t xml:space="preserve"> &amp; EUROSTAT. </w:t>
      </w:r>
      <w:proofErr w:type="gramStart"/>
      <w:r w:rsidRPr="00542029">
        <w:rPr>
          <w:rFonts w:ascii="Times New Roman" w:eastAsia="Times New Roman" w:hAnsi="Times New Roman"/>
          <w:sz w:val="24"/>
          <w:szCs w:val="24"/>
          <w:lang w:val="en-US"/>
        </w:rPr>
        <w:t xml:space="preserve">(2006).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United Nations.</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(2011). </w:t>
      </w:r>
      <w:r w:rsidRPr="00542029">
        <w:rPr>
          <w:rFonts w:ascii="Times New Roman" w:eastAsia="Times New Roman" w:hAnsi="Times New Roman"/>
          <w:i/>
          <w:iCs/>
          <w:sz w:val="24"/>
          <w:szCs w:val="24"/>
          <w:lang w:val="en-US"/>
        </w:rPr>
        <w:t>Canberra Group.</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Handbook on Household Income Statistics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Wilkinson, R. G., &amp; Pickett, K.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and social dysfunction.</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World Economic Forum.</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 </w:t>
      </w:r>
      <w:r w:rsidRPr="00542029">
        <w:rPr>
          <w:rFonts w:ascii="Times New Roman" w:eastAsia="Times New Roman" w:hAnsi="Times New Roman"/>
          <w:i/>
          <w:iCs/>
          <w:sz w:val="24"/>
          <w:szCs w:val="24"/>
          <w:lang w:val="en-US"/>
        </w:rPr>
        <w:t>Global Risks 2013.</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Eighth Edition.</w:t>
      </w:r>
      <w:proofErr w:type="gramEnd"/>
      <w:r w:rsidRPr="00542029">
        <w:rPr>
          <w:rFonts w:ascii="Times New Roman" w:eastAsia="Times New Roman" w:hAnsi="Times New Roman"/>
          <w:sz w:val="24"/>
          <w:szCs w:val="24"/>
          <w:lang w:val="en-US"/>
        </w:rPr>
        <w:t xml:space="preserve"> Geneva: World Economic Forum.</w:t>
      </w:r>
    </w:p>
    <w:p w14:paraId="4CA39DBA" w14:textId="5738BE60" w:rsidR="00B14648" w:rsidRPr="00325FDE" w:rsidRDefault="00B14648" w:rsidP="00325FDE">
      <w:pPr>
        <w:spacing w:line="240" w:lineRule="auto"/>
        <w:rPr>
          <w:rFonts w:eastAsia="Times New Roman"/>
          <w:bCs/>
          <w:sz w:val="28"/>
          <w:szCs w:val="28"/>
        </w:rPr>
      </w:pPr>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6" w:author="Hümbelin Oliver" w:date="2014-12-22T11:32:00Z" w:initials="HO">
    <w:p w14:paraId="1DB9744C" w14:textId="05DFCEA6" w:rsidR="00E6465E" w:rsidRDefault="00E6465E">
      <w:pPr>
        <w:pStyle w:val="CommentText"/>
      </w:pPr>
      <w:r>
        <w:rPr>
          <w:rStyle w:val="CommentReference"/>
        </w:rPr>
        <w:annotationRef/>
      </w:r>
      <w:r>
        <w:t xml:space="preserve">Mit Zahlen in der </w:t>
      </w:r>
      <w:proofErr w:type="spellStart"/>
      <w:r>
        <w:t>Conclusion</w:t>
      </w:r>
      <w:proofErr w:type="spellEnd"/>
      <w:r>
        <w:t xml:space="preserve"> vergleichen</w:t>
      </w:r>
    </w:p>
  </w:comment>
  <w:comment w:id="60" w:author="Hümbelin Oliver" w:date="2014-12-22T11:31:00Z" w:initials="HO">
    <w:p w14:paraId="38DECCD9" w14:textId="3A1C11BD" w:rsidR="00E6465E" w:rsidRDefault="00E6465E">
      <w:pPr>
        <w:pStyle w:val="CommentText"/>
      </w:pPr>
      <w:r>
        <w:rPr>
          <w:rStyle w:val="CommentReference"/>
        </w:rPr>
        <w:annotationRef/>
      </w:r>
      <w:r>
        <w:t xml:space="preserve">Mit Zahlen in der </w:t>
      </w:r>
      <w:proofErr w:type="spellStart"/>
      <w:r>
        <w:t>Conclusion</w:t>
      </w:r>
      <w:proofErr w:type="spellEnd"/>
      <w:r>
        <w:t xml:space="preserve"> vergleichen</w:t>
      </w:r>
    </w:p>
  </w:comment>
  <w:comment w:id="78" w:author="rudi" w:date="2014-12-21T01:46:00Z" w:initials="r">
    <w:p w14:paraId="518FB221" w14:textId="77777777" w:rsidR="00E6465E" w:rsidRDefault="00E6465E">
      <w:pPr>
        <w:pStyle w:val="CommentText"/>
      </w:pPr>
      <w:r>
        <w:rPr>
          <w:rStyle w:val="CommentReference"/>
        </w:rPr>
        <w:annotationRef/>
      </w:r>
      <w:r>
        <w:t xml:space="preserve">Das ist jetzt </w:t>
      </w:r>
      <w:proofErr w:type="spellStart"/>
      <w:r>
        <w:t>steink</w:t>
      </w:r>
      <w:proofErr w:type="spellEnd"/>
      <w:r>
        <w:t xml:space="preserve"> </w:t>
      </w:r>
      <w:proofErr w:type="spellStart"/>
      <w:r>
        <w:t>vs</w:t>
      </w:r>
      <w:proofErr w:type="spellEnd"/>
      <w:r>
        <w:t xml:space="preserve"> </w:t>
      </w:r>
      <w:proofErr w:type="spellStart"/>
      <w:r>
        <w:t>steink_halb</w:t>
      </w:r>
      <w:proofErr w:type="spellEnd"/>
      <w:r>
        <w:t>.</w:t>
      </w:r>
    </w:p>
    <w:p w14:paraId="21FA7C34" w14:textId="7BF3C313" w:rsidR="00E6465E" w:rsidRDefault="00E6465E">
      <w:pPr>
        <w:pStyle w:val="CommentText"/>
      </w:pPr>
    </w:p>
  </w:comment>
  <w:comment w:id="87" w:author="rudi" w:date="2014-12-21T01:48:00Z" w:initials="r">
    <w:p w14:paraId="0141ABDE" w14:textId="7D461983" w:rsidR="00E6465E" w:rsidRDefault="00E6465E">
      <w:pPr>
        <w:pStyle w:val="CommentText"/>
      </w:pPr>
      <w:r>
        <w:rPr>
          <w:rStyle w:val="CommentReference"/>
        </w:rPr>
        <w:annotationRef/>
      </w:r>
      <w:r>
        <w:t xml:space="preserve">Als war 0.061. </w:t>
      </w:r>
      <w:proofErr w:type="spellStart"/>
      <w:r>
        <w:t>kA</w:t>
      </w:r>
      <w:proofErr w:type="spellEnd"/>
      <w:r>
        <w:t xml:space="preserve"> wieso wir mal 0.08 hatten </w:t>
      </w:r>
      <w:r>
        <w:sym w:font="Wingdings" w:char="F04A"/>
      </w:r>
      <w:r>
        <w:t>, neu ist 0.069</w:t>
      </w:r>
    </w:p>
  </w:comment>
  <w:comment w:id="90" w:author="rudi" w:date="2014-12-21T01:49:00Z" w:initials="r">
    <w:p w14:paraId="129DEDBC" w14:textId="12DEA86A" w:rsidR="00E6465E" w:rsidRDefault="00E6465E">
      <w:pPr>
        <w:pStyle w:val="CommentText"/>
      </w:pPr>
      <w:r>
        <w:rPr>
          <w:rStyle w:val="CommentReference"/>
        </w:rPr>
        <w:annotationRef/>
      </w:r>
      <w:r>
        <w:t>0.059</w:t>
      </w:r>
    </w:p>
  </w:comment>
  <w:comment w:id="93" w:author="rudi" w:date="2014-12-21T01:51:00Z" w:initials="r">
    <w:p w14:paraId="02EF984B" w14:textId="6B0A00AA" w:rsidR="00E6465E" w:rsidRDefault="00E6465E">
      <w:pPr>
        <w:pStyle w:val="CommentText"/>
      </w:pPr>
      <w:r>
        <w:rPr>
          <w:rStyle w:val="CommentReference"/>
        </w:rPr>
        <w:annotationRef/>
      </w:r>
      <w:r>
        <w:t xml:space="preserve">Mit den Interpolierten </w:t>
      </w:r>
      <w:proofErr w:type="spellStart"/>
      <w:r>
        <w:t>daten</w:t>
      </w:r>
      <w:proofErr w:type="spellEnd"/>
      <w:r>
        <w:t xml:space="preserve"> haben wir 1993/94: 0.013, 2001 0.02. mit den </w:t>
      </w:r>
      <w:proofErr w:type="spellStart"/>
      <w:r>
        <w:t>originaldaten</w:t>
      </w:r>
      <w:proofErr w:type="spellEnd"/>
      <w:r>
        <w:t xml:space="preserve"> (nicht interpoliert) haben wir 0.042 für 2011 (93/94 nicht berechnet). Denke die 0.02 gehen klar</w:t>
      </w:r>
    </w:p>
  </w:comment>
  <w:comment w:id="98" w:author="rudi" w:date="2014-12-21T01:56:00Z" w:initials="r">
    <w:p w14:paraId="39FA8AB0" w14:textId="0CDC7A48" w:rsidR="00E6465E" w:rsidRDefault="00E6465E">
      <w:pPr>
        <w:pStyle w:val="CommentText"/>
      </w:pPr>
      <w:r>
        <w:rPr>
          <w:rStyle w:val="CommentReference"/>
        </w:rPr>
        <w:annotationRef/>
      </w:r>
      <w:r>
        <w:t xml:space="preserve">Den </w:t>
      </w:r>
      <w:proofErr w:type="spellStart"/>
      <w:r>
        <w:t>satz</w:t>
      </w:r>
      <w:proofErr w:type="spellEnd"/>
      <w:r>
        <w:t xml:space="preserve"> könnte man </w:t>
      </w:r>
      <w:proofErr w:type="spellStart"/>
      <w:r>
        <w:t>evtl</w:t>
      </w:r>
      <w:proofErr w:type="spellEnd"/>
      <w:r>
        <w:t xml:space="preserve"> streichen</w:t>
      </w:r>
    </w:p>
  </w:comment>
  <w:comment w:id="108" w:author="rudi" w:date="2014-12-21T02:03:00Z" w:initials="r">
    <w:p w14:paraId="5D4364AA" w14:textId="26DBEA7E" w:rsidR="00E6465E" w:rsidRDefault="00E6465E">
      <w:pPr>
        <w:pStyle w:val="CommentText"/>
      </w:pPr>
      <w:r>
        <w:rPr>
          <w:rStyle w:val="CommentReference"/>
        </w:rPr>
        <w:annotationRef/>
      </w:r>
      <w:r>
        <w:t xml:space="preserve">The </w:t>
      </w:r>
      <w:proofErr w:type="spellStart"/>
      <w:r>
        <w:t>longest</w:t>
      </w:r>
      <w:proofErr w:type="spellEnd"/>
      <w:r>
        <w:t xml:space="preserve"> „</w:t>
      </w:r>
      <w:proofErr w:type="spellStart"/>
      <w:r>
        <w:t>meaningful</w:t>
      </w:r>
      <w:proofErr w:type="spellEnd"/>
      <w:r>
        <w:t xml:space="preserve">“. Sollen wir da nochmal erwähnen dass es ab 1918 gibt. Ben stolpert da </w:t>
      </w:r>
      <w:proofErr w:type="spellStart"/>
      <w:r>
        <w:t>evtl</w:t>
      </w:r>
      <w:proofErr w:type="spellEnd"/>
      <w:r>
        <w:t xml:space="preserve"> drüber.</w:t>
      </w:r>
    </w:p>
  </w:comment>
  <w:comment w:id="134" w:author="rudi" w:date="2014-12-21T02:23:00Z" w:initials="r">
    <w:p w14:paraId="58D8468B" w14:textId="40C8C5D1" w:rsidR="00E6465E" w:rsidRDefault="00E6465E">
      <w:pPr>
        <w:pStyle w:val="CommentText"/>
      </w:pPr>
      <w:r>
        <w:rPr>
          <w:rStyle w:val="CommentReference"/>
        </w:rPr>
        <w:annotationRef/>
      </w:r>
      <w:r>
        <w:t>Stark! BAM!</w:t>
      </w:r>
    </w:p>
  </w:comment>
  <w:comment w:id="131" w:author="Hümbelin Oliver" w:date="2014-12-22T11:34:00Z" w:initials="HO">
    <w:p w14:paraId="76076043" w14:textId="49D00C7C" w:rsidR="00E6465E" w:rsidRDefault="00E6465E">
      <w:pPr>
        <w:pStyle w:val="CommentText"/>
      </w:pPr>
      <w:r>
        <w:rPr>
          <w:rStyle w:val="CommentReference"/>
        </w:rPr>
        <w:annotationRef/>
      </w:r>
      <w:proofErr w:type="spellStart"/>
      <w:r>
        <w:t>Or</w:t>
      </w:r>
      <w:proofErr w:type="spellEnd"/>
      <w:r>
        <w:t xml:space="preserve"> </w:t>
      </w:r>
      <w:proofErr w:type="spellStart"/>
      <w:r>
        <w:t>redistribution</w:t>
      </w:r>
      <w:proofErr w:type="spellEnd"/>
    </w:p>
  </w:comment>
  <w:comment w:id="136" w:author="rudi" w:date="2014-12-21T02:17:00Z" w:initials="r">
    <w:p w14:paraId="32C40114" w14:textId="71BEA56D" w:rsidR="00E6465E" w:rsidRDefault="00E6465E">
      <w:pPr>
        <w:pStyle w:val="CommentText"/>
      </w:pPr>
      <w:r>
        <w:rPr>
          <w:rStyle w:val="CommentReference"/>
        </w:rPr>
        <w:annotationRef/>
      </w:r>
      <w:proofErr w:type="spellStart"/>
      <w:r>
        <w:t>Brauchts</w:t>
      </w:r>
      <w:proofErr w:type="spellEnd"/>
      <w:r>
        <w:t xml:space="preserve"> den teil? </w:t>
      </w:r>
      <w:proofErr w:type="spellStart"/>
      <w:r>
        <w:t>Bzw</w:t>
      </w:r>
      <w:proofErr w:type="spellEnd"/>
      <w:r>
        <w:t xml:space="preserve"> der müsste m.E. irgendwie kompakter sein. </w:t>
      </w:r>
    </w:p>
  </w:comment>
  <w:comment w:id="143" w:author="rudi" w:date="2014-12-21T02:19:00Z" w:initials="r">
    <w:p w14:paraId="764E7688" w14:textId="46B9261B" w:rsidR="00E6465E" w:rsidRDefault="00E6465E">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DD4B9" w14:textId="77777777" w:rsidR="008C188E" w:rsidRDefault="008C188E" w:rsidP="006312E0">
      <w:pPr>
        <w:spacing w:line="240" w:lineRule="auto"/>
      </w:pPr>
      <w:r>
        <w:separator/>
      </w:r>
    </w:p>
  </w:endnote>
  <w:endnote w:type="continuationSeparator" w:id="0">
    <w:p w14:paraId="4E1820DD" w14:textId="77777777" w:rsidR="008C188E" w:rsidRDefault="008C188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E6465E" w:rsidRPr="007407D3" w:rsidRDefault="00E6465E"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E6465E" w:rsidRPr="003B1648" w:rsidRDefault="00E6465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65CC1">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E6465E" w:rsidRPr="003B1648" w:rsidRDefault="00E6465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65CC1">
                      <w:rPr>
                        <w:noProof/>
                        <w:sz w:val="16"/>
                        <w:szCs w:val="16"/>
                      </w:rPr>
                      <w:t>2</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E4125" w14:textId="77777777" w:rsidR="008C188E" w:rsidRDefault="008C188E" w:rsidP="006312E0">
      <w:pPr>
        <w:spacing w:line="240" w:lineRule="auto"/>
      </w:pPr>
    </w:p>
  </w:footnote>
  <w:footnote w:type="continuationSeparator" w:id="0">
    <w:p w14:paraId="5C6975E6" w14:textId="77777777" w:rsidR="008C188E" w:rsidRDefault="008C188E" w:rsidP="006312E0">
      <w:pPr>
        <w:spacing w:line="240" w:lineRule="auto"/>
      </w:pPr>
      <w:r>
        <w:continuationSeparator/>
      </w:r>
    </w:p>
  </w:footnote>
  <w:footnote w:id="1">
    <w:p w14:paraId="49571FB3" w14:textId="3487E576" w:rsidR="00E6465E" w:rsidRPr="006A2614" w:rsidRDefault="00E6465E">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E6465E" w:rsidRDefault="00E6465E">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3B9500E6" w:rsidR="00E6465E" w:rsidRDefault="00E6465E">
      <w:pPr>
        <w:pStyle w:val="FootnoteText"/>
        <w:rPr>
          <w:lang w:val="en-US"/>
        </w:rPr>
      </w:pPr>
      <w:r w:rsidRPr="00763E00">
        <w:rPr>
          <w:lang w:val="en-US"/>
        </w:rPr>
        <w:t>(2)</w:t>
      </w:r>
      <w:r>
        <w:rPr>
          <w:lang w:val="en-US"/>
        </w:rPr>
        <w:t xml:space="preserve"> strong principle of transfers,</w:t>
      </w:r>
    </w:p>
    <w:p w14:paraId="6928CE79" w14:textId="5E5042EE" w:rsidR="00E6465E" w:rsidRDefault="00E6465E">
      <w:pPr>
        <w:pStyle w:val="FootnoteText"/>
        <w:rPr>
          <w:lang w:val="en-US"/>
        </w:rPr>
      </w:pPr>
      <w:r w:rsidRPr="00763E00">
        <w:rPr>
          <w:lang w:val="en-US"/>
        </w:rPr>
        <w:t xml:space="preserve">(3) scale invariance, </w:t>
      </w:r>
    </w:p>
    <w:p w14:paraId="423D4416" w14:textId="77777777" w:rsidR="00E6465E" w:rsidRDefault="00E6465E">
      <w:pPr>
        <w:pStyle w:val="FootnoteText"/>
        <w:rPr>
          <w:lang w:val="en-US"/>
        </w:rPr>
      </w:pPr>
      <w:r w:rsidRPr="00763E00">
        <w:rPr>
          <w:lang w:val="en-US"/>
        </w:rPr>
        <w:t xml:space="preserve">(4) the principle of population and </w:t>
      </w:r>
    </w:p>
    <w:p w14:paraId="4A0CADFD" w14:textId="4AE4787F" w:rsidR="00E6465E" w:rsidRPr="00763E00" w:rsidRDefault="00E6465E">
      <w:pPr>
        <w:pStyle w:val="FootnoteText"/>
        <w:rPr>
          <w:lang w:val="en-US"/>
        </w:rPr>
      </w:pPr>
      <w:r w:rsidRPr="00763E00">
        <w:rPr>
          <w:lang w:val="en-US"/>
        </w:rPr>
        <w:t>(5) Decomposability.</w:t>
      </w:r>
    </w:p>
  </w:footnote>
  <w:footnote w:id="3">
    <w:p w14:paraId="1B809DA9" w14:textId="1A305BA0" w:rsidR="00E6465E" w:rsidRPr="00406373" w:rsidRDefault="00E6465E">
      <w:pPr>
        <w:pStyle w:val="FootnoteText"/>
        <w:rPr>
          <w:lang w:val="en-US"/>
        </w:rPr>
      </w:pPr>
      <w:r>
        <w:rPr>
          <w:rStyle w:val="FootnoteReference"/>
        </w:rPr>
        <w:footnoteRef/>
      </w:r>
      <w:r w:rsidRPr="00406373">
        <w:rPr>
          <w:lang w:val="en-US"/>
        </w:rPr>
        <w:t xml:space="preserve"> </w:t>
      </w:r>
      <w:r>
        <w:fldChar w:fldCharType="begin"/>
      </w:r>
      <w:r w:rsidRPr="00E6465E">
        <w:rPr>
          <w:lang w:val="en-US"/>
          <w:rPrChange w:id="29" w:author="Hümbelin Oliver" w:date="2015-01-12T09:31: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151B3EDB" w:rsidR="00E6465E" w:rsidRPr="006003AB" w:rsidRDefault="00E6465E" w:rsidP="00FD406E">
      <w:pPr>
        <w:pStyle w:val="FootnoteText"/>
        <w:rPr>
          <w:lang w:val="en-US"/>
        </w:rPr>
      </w:pPr>
      <w:r>
        <w:rPr>
          <w:rStyle w:val="FootnoteReference"/>
        </w:rPr>
        <w:footnoteRef/>
      </w:r>
      <w:r w:rsidRPr="006003AB">
        <w:rPr>
          <w:lang w:val="en-US"/>
        </w:rPr>
        <w:t xml:space="preserve"> </w:t>
      </w:r>
      <w:r>
        <w:rPr>
          <w:lang w:val="en-US"/>
        </w:rPr>
        <w:t>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4F58C68F" w14:textId="77777777" w:rsidR="00E6465E" w:rsidRPr="008C2F1A" w:rsidRDefault="00E6465E"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537145F1" w:rsidR="00E6465E" w:rsidRPr="00190B1B" w:rsidRDefault="00E6465E">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and</w:t>
      </w:r>
      <w:ins w:id="36" w:author="Hümbelin Oliver" w:date="2015-01-11T18:49:00Z">
        <w:r>
          <w:rPr>
            <w:lang w:val="en-US"/>
          </w:rPr>
          <w:t xml:space="preserve"> </w:t>
        </w:r>
      </w:ins>
      <w:r>
        <w:rPr>
          <w:lang w:val="en-US"/>
        </w:rPr>
        <w:t>charitable donations</w:t>
      </w:r>
    </w:p>
  </w:footnote>
  <w:footnote w:id="7">
    <w:p w14:paraId="25AC8419" w14:textId="55D209C8" w:rsidR="00E6465E" w:rsidRPr="00190B1B" w:rsidRDefault="00E6465E">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726C0BEE" w14:textId="77777777" w:rsidR="00E6465E" w:rsidRDefault="00E6465E"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E6465E" w:rsidRDefault="00E6465E" w:rsidP="00C81B23">
      <w:pPr>
        <w:pStyle w:val="FootnoteText"/>
        <w:ind w:left="708" w:hanging="708"/>
        <w:rPr>
          <w:lang w:val="en-US"/>
        </w:rPr>
      </w:pPr>
      <w:proofErr w:type="gramStart"/>
      <w:r>
        <w:rPr>
          <w:lang w:val="en-US"/>
        </w:rPr>
        <w:t>federal</w:t>
      </w:r>
      <w:proofErr w:type="gramEnd"/>
      <w:r>
        <w:rPr>
          <w:lang w:val="en-US"/>
        </w:rPr>
        <w:t xml:space="preserve"> taxes, which is a sort of pseudo disposable income, if deductions are understood as obligatory expenses. But  its</w:t>
      </w:r>
    </w:p>
    <w:p w14:paraId="1449DC0D" w14:textId="77777777" w:rsidR="00E6465E" w:rsidRDefault="00E6465E"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E6465E" w:rsidRPr="00190B1B" w:rsidRDefault="00E6465E"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E6465E" w:rsidRPr="00783DA9" w:rsidRDefault="00E6465E">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E6465E" w:rsidRPr="00497AAC" w:rsidRDefault="00E6465E"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3715A5C3" w14:textId="3AC1D365" w:rsidR="00E6465E" w:rsidRPr="008B734B" w:rsidDel="00542029" w:rsidRDefault="00E6465E">
      <w:pPr>
        <w:pStyle w:val="FootnoteText"/>
        <w:rPr>
          <w:del w:id="47" w:author="Hümbelin Oliver" w:date="2015-01-12T09:48:00Z"/>
          <w:lang w:val="en-US"/>
        </w:rPr>
      </w:pPr>
      <w:del w:id="48" w:author="Hümbelin Oliver" w:date="2015-01-12T09:48:00Z">
        <w:r w:rsidDel="00542029">
          <w:rPr>
            <w:rStyle w:val="FootnoteReference"/>
          </w:rPr>
          <w:footnoteRef/>
        </w:r>
        <w:r w:rsidRPr="008B734B" w:rsidDel="00542029">
          <w:rPr>
            <w:lang w:val="en-US"/>
          </w:rPr>
          <w:delText xml:space="preserve"> See section </w:delText>
        </w:r>
        <w:r w:rsidDel="00542029">
          <w:fldChar w:fldCharType="begin"/>
        </w:r>
        <w:r w:rsidRPr="008B734B" w:rsidDel="00542029">
          <w:rPr>
            <w:lang w:val="en-US"/>
          </w:rPr>
          <w:delInstrText xml:space="preserve"> REF _Ref408579088 \r \h </w:delInstrText>
        </w:r>
        <w:r w:rsidDel="00542029">
          <w:fldChar w:fldCharType="separate"/>
        </w:r>
        <w:r w:rsidRPr="008B734B" w:rsidDel="00542029">
          <w:rPr>
            <w:lang w:val="en-US"/>
          </w:rPr>
          <w:delText>5.4</w:delText>
        </w:r>
        <w:r w:rsidDel="00542029">
          <w:fldChar w:fldCharType="end"/>
        </w:r>
        <w:r w:rsidRPr="003E6398" w:rsidDel="00542029">
          <w:rPr>
            <w:lang w:val="en-US"/>
          </w:rPr>
          <w:delText xml:space="preserve"> for additional information</w:delText>
        </w:r>
        <w:r w:rsidDel="00542029">
          <w:rPr>
            <w:lang w:val="en-US"/>
          </w:rPr>
          <w:delText xml:space="preserve"> </w:delText>
        </w:r>
        <w:r w:rsidRPr="008B734B" w:rsidDel="00542029">
          <w:rPr>
            <w:lang w:val="en-US"/>
          </w:rPr>
          <w:delText>on special cases</w:delText>
        </w:r>
        <w:r w:rsidDel="00542029">
          <w:rPr>
            <w:lang w:val="en-US"/>
          </w:rPr>
          <w:delText>.</w:delText>
        </w:r>
      </w:del>
    </w:p>
  </w:footnote>
  <w:footnote w:id="12">
    <w:p w14:paraId="320EF75C" w14:textId="77777777" w:rsidR="00542029" w:rsidRPr="008B734B" w:rsidRDefault="00542029" w:rsidP="00542029">
      <w:pPr>
        <w:pStyle w:val="FootnoteText"/>
        <w:rPr>
          <w:ins w:id="51" w:author="Hümbelin Oliver" w:date="2015-01-12T09:48:00Z"/>
          <w:lang w:val="en-US"/>
        </w:rPr>
      </w:pPr>
      <w:ins w:id="52" w:author="Hümbelin Oliver" w:date="2015-01-12T09:48:00Z">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Pr="008B734B">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ins>
    </w:p>
  </w:footnote>
  <w:footnote w:id="13">
    <w:p w14:paraId="79B2738E" w14:textId="045750F6" w:rsidR="00E6465E" w:rsidRPr="007108BA" w:rsidRDefault="00E6465E">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4">
    <w:p w14:paraId="4AC67833" w14:textId="743E26D6" w:rsidR="00E6465E" w:rsidRPr="006956E1" w:rsidRDefault="00E6465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5">
    <w:p w14:paraId="0B79CBF4" w14:textId="228BDB38" w:rsidR="00E6465E" w:rsidRPr="001B7282" w:rsidRDefault="00E6465E">
      <w:pPr>
        <w:pStyle w:val="FootnoteText"/>
        <w:rPr>
          <w:lang w:val="en-US"/>
          <w:rPrChange w:id="82" w:author="rudi" w:date="2014-12-22T14:51:00Z">
            <w:rPr/>
          </w:rPrChange>
        </w:rPr>
      </w:pPr>
      <w:ins w:id="83" w:author="rudi" w:date="2014-12-22T14:51:00Z">
        <w:r>
          <w:rPr>
            <w:rStyle w:val="FootnoteReference"/>
          </w:rPr>
          <w:footnoteRef/>
        </w:r>
        <w:r w:rsidRPr="001B7282">
          <w:rPr>
            <w:lang w:val="en-US"/>
            <w:rPrChange w:id="84" w:author="rudi" w:date="2014-12-22T14:51:00Z">
              <w:rPr/>
            </w:rPrChange>
          </w:rPr>
          <w:t xml:space="preserve"> </w:t>
        </w:r>
      </w:ins>
      <w:ins w:id="85" w:author="rudi" w:date="2014-12-23T02:54:00Z">
        <w:r>
          <w:rPr>
            <w:lang w:val="en-US"/>
          </w:rPr>
          <w:t xml:space="preserve">Difference </w:t>
        </w:r>
      </w:ins>
      <w:proofErr w:type="gramStart"/>
      <w:ins w:id="86" w:author="rudi" w:date="2014-12-23T02:55:00Z">
        <w:r>
          <w:rPr>
            <w:lang w:val="en-US"/>
          </w:rPr>
          <w:t>to  the</w:t>
        </w:r>
        <w:proofErr w:type="gramEnd"/>
        <w:r>
          <w:rPr>
            <w:lang w:val="en-US"/>
          </w:rPr>
          <w:t xml:space="preserve"> imputed series.</w:t>
        </w:r>
      </w:ins>
    </w:p>
  </w:footnote>
  <w:footnote w:id="16">
    <w:p w14:paraId="3C3FA50A" w14:textId="3F413147" w:rsidR="00E6465E" w:rsidRDefault="00E6465E" w:rsidP="0075707F">
      <w:pPr>
        <w:pStyle w:val="FootnoteText"/>
        <w:rPr>
          <w:lang w:val="en-US"/>
        </w:rPr>
      </w:pPr>
      <w:r>
        <w:rPr>
          <w:rStyle w:val="FootnoteReference"/>
        </w:rPr>
        <w:footnoteRef/>
      </w:r>
      <w:r w:rsidRPr="00A06AD6">
        <w:rPr>
          <w:lang w:val="en-US"/>
        </w:rPr>
        <w:t xml:space="preserve"> </w:t>
      </w:r>
      <w:r>
        <w:fldChar w:fldCharType="begin"/>
      </w:r>
      <w:r w:rsidRPr="008B734B">
        <w:rPr>
          <w:lang w:val="en-US"/>
        </w:rPr>
        <w:instrText xml:space="preserve">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E6465E" w:rsidRPr="00A06AD6" w:rsidRDefault="00E6465E"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E6465E" w:rsidRPr="001F1B9C" w:rsidRDefault="00E6465E"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E6465E" w:rsidRDefault="00E6465E"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6923"/>
    <w:rsid w:val="000128C6"/>
    <w:rsid w:val="000179BB"/>
    <w:rsid w:val="00020500"/>
    <w:rsid w:val="00035727"/>
    <w:rsid w:val="000364D6"/>
    <w:rsid w:val="00036871"/>
    <w:rsid w:val="0004114E"/>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2357"/>
    <w:rsid w:val="00112B6B"/>
    <w:rsid w:val="001215C7"/>
    <w:rsid w:val="00122E28"/>
    <w:rsid w:val="001232D9"/>
    <w:rsid w:val="00123364"/>
    <w:rsid w:val="00126FF4"/>
    <w:rsid w:val="001301A9"/>
    <w:rsid w:val="00132181"/>
    <w:rsid w:val="00136B09"/>
    <w:rsid w:val="00137073"/>
    <w:rsid w:val="00141738"/>
    <w:rsid w:val="00141B1B"/>
    <w:rsid w:val="00142EB7"/>
    <w:rsid w:val="0015023D"/>
    <w:rsid w:val="00154023"/>
    <w:rsid w:val="00164F6A"/>
    <w:rsid w:val="00165CC1"/>
    <w:rsid w:val="00170D9E"/>
    <w:rsid w:val="00176DF1"/>
    <w:rsid w:val="00182BEB"/>
    <w:rsid w:val="00182FF6"/>
    <w:rsid w:val="00190924"/>
    <w:rsid w:val="00190B1B"/>
    <w:rsid w:val="001B0F1A"/>
    <w:rsid w:val="001B176D"/>
    <w:rsid w:val="001B21ED"/>
    <w:rsid w:val="001B7282"/>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398"/>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70ED1"/>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2029"/>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3856"/>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6EE6"/>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400"/>
    <w:rsid w:val="006E3ADE"/>
    <w:rsid w:val="006E46AC"/>
    <w:rsid w:val="006E6A93"/>
    <w:rsid w:val="006F4E8F"/>
    <w:rsid w:val="006F7567"/>
    <w:rsid w:val="007008D6"/>
    <w:rsid w:val="007108BA"/>
    <w:rsid w:val="00712BE2"/>
    <w:rsid w:val="00720853"/>
    <w:rsid w:val="00725A05"/>
    <w:rsid w:val="00730698"/>
    <w:rsid w:val="00733867"/>
    <w:rsid w:val="007360C5"/>
    <w:rsid w:val="007407D3"/>
    <w:rsid w:val="00743774"/>
    <w:rsid w:val="0075707F"/>
    <w:rsid w:val="007572D8"/>
    <w:rsid w:val="00761683"/>
    <w:rsid w:val="00763E00"/>
    <w:rsid w:val="007720EF"/>
    <w:rsid w:val="007726B5"/>
    <w:rsid w:val="00776E50"/>
    <w:rsid w:val="00783DA9"/>
    <w:rsid w:val="0079014F"/>
    <w:rsid w:val="00796682"/>
    <w:rsid w:val="007A367A"/>
    <w:rsid w:val="007A5603"/>
    <w:rsid w:val="007B4AC6"/>
    <w:rsid w:val="007B5DDD"/>
    <w:rsid w:val="007B68CF"/>
    <w:rsid w:val="007C2893"/>
    <w:rsid w:val="007C7AE4"/>
    <w:rsid w:val="007D6F67"/>
    <w:rsid w:val="007D7C93"/>
    <w:rsid w:val="007E039D"/>
    <w:rsid w:val="007E29BC"/>
    <w:rsid w:val="007E4221"/>
    <w:rsid w:val="007E6849"/>
    <w:rsid w:val="00800BF2"/>
    <w:rsid w:val="00800CCA"/>
    <w:rsid w:val="0080340E"/>
    <w:rsid w:val="00806DA3"/>
    <w:rsid w:val="008075D1"/>
    <w:rsid w:val="008157D4"/>
    <w:rsid w:val="008215A5"/>
    <w:rsid w:val="00822870"/>
    <w:rsid w:val="00822DA7"/>
    <w:rsid w:val="008334C9"/>
    <w:rsid w:val="008359BB"/>
    <w:rsid w:val="00835FA1"/>
    <w:rsid w:val="00845A7E"/>
    <w:rsid w:val="00846DC4"/>
    <w:rsid w:val="00851D35"/>
    <w:rsid w:val="008528B7"/>
    <w:rsid w:val="00860C48"/>
    <w:rsid w:val="0086512F"/>
    <w:rsid w:val="00865714"/>
    <w:rsid w:val="00871EEF"/>
    <w:rsid w:val="00876D58"/>
    <w:rsid w:val="00881D6F"/>
    <w:rsid w:val="0088351B"/>
    <w:rsid w:val="00887475"/>
    <w:rsid w:val="0088753A"/>
    <w:rsid w:val="008913B8"/>
    <w:rsid w:val="00894E5B"/>
    <w:rsid w:val="008950D0"/>
    <w:rsid w:val="0089798D"/>
    <w:rsid w:val="008A1B90"/>
    <w:rsid w:val="008A23C4"/>
    <w:rsid w:val="008A44AD"/>
    <w:rsid w:val="008B2031"/>
    <w:rsid w:val="008B6910"/>
    <w:rsid w:val="008B734B"/>
    <w:rsid w:val="008C188E"/>
    <w:rsid w:val="008C20AA"/>
    <w:rsid w:val="008C2F1A"/>
    <w:rsid w:val="008D21A3"/>
    <w:rsid w:val="008D3A9F"/>
    <w:rsid w:val="008D61F6"/>
    <w:rsid w:val="008E19F9"/>
    <w:rsid w:val="008E2F97"/>
    <w:rsid w:val="008F2D88"/>
    <w:rsid w:val="008F4037"/>
    <w:rsid w:val="008F5BBC"/>
    <w:rsid w:val="00902218"/>
    <w:rsid w:val="00902D03"/>
    <w:rsid w:val="00912FE0"/>
    <w:rsid w:val="009161C4"/>
    <w:rsid w:val="00932C5C"/>
    <w:rsid w:val="0093695E"/>
    <w:rsid w:val="00941937"/>
    <w:rsid w:val="0094253E"/>
    <w:rsid w:val="009436BB"/>
    <w:rsid w:val="00945DA0"/>
    <w:rsid w:val="00951E7C"/>
    <w:rsid w:val="00953A3D"/>
    <w:rsid w:val="009546FD"/>
    <w:rsid w:val="009577BF"/>
    <w:rsid w:val="0096162E"/>
    <w:rsid w:val="009722A6"/>
    <w:rsid w:val="0097311D"/>
    <w:rsid w:val="00980148"/>
    <w:rsid w:val="009801C0"/>
    <w:rsid w:val="00992DB1"/>
    <w:rsid w:val="009A38EF"/>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E437A"/>
    <w:rsid w:val="009F17A5"/>
    <w:rsid w:val="009F2467"/>
    <w:rsid w:val="009F5BCC"/>
    <w:rsid w:val="00A00BCD"/>
    <w:rsid w:val="00A02C21"/>
    <w:rsid w:val="00A02D37"/>
    <w:rsid w:val="00A0309C"/>
    <w:rsid w:val="00A04487"/>
    <w:rsid w:val="00A05488"/>
    <w:rsid w:val="00A06AD6"/>
    <w:rsid w:val="00A14ACB"/>
    <w:rsid w:val="00A2214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3332"/>
    <w:rsid w:val="00AB4134"/>
    <w:rsid w:val="00AB4D97"/>
    <w:rsid w:val="00AC0437"/>
    <w:rsid w:val="00AC65FF"/>
    <w:rsid w:val="00AC6F10"/>
    <w:rsid w:val="00AD2490"/>
    <w:rsid w:val="00AD3C46"/>
    <w:rsid w:val="00AD73C6"/>
    <w:rsid w:val="00AE18D1"/>
    <w:rsid w:val="00AE4567"/>
    <w:rsid w:val="00AE5A74"/>
    <w:rsid w:val="00AF47A8"/>
    <w:rsid w:val="00AF5313"/>
    <w:rsid w:val="00AF6366"/>
    <w:rsid w:val="00AF78B9"/>
    <w:rsid w:val="00B001E3"/>
    <w:rsid w:val="00B05E3A"/>
    <w:rsid w:val="00B14648"/>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7B32"/>
    <w:rsid w:val="00BE27BD"/>
    <w:rsid w:val="00BE44E9"/>
    <w:rsid w:val="00BF2D5F"/>
    <w:rsid w:val="00C12A89"/>
    <w:rsid w:val="00C26CB0"/>
    <w:rsid w:val="00C30550"/>
    <w:rsid w:val="00C453EC"/>
    <w:rsid w:val="00C55687"/>
    <w:rsid w:val="00C60F23"/>
    <w:rsid w:val="00C62E8C"/>
    <w:rsid w:val="00C6727C"/>
    <w:rsid w:val="00C715C7"/>
    <w:rsid w:val="00C73669"/>
    <w:rsid w:val="00C76CFB"/>
    <w:rsid w:val="00C77373"/>
    <w:rsid w:val="00C81B23"/>
    <w:rsid w:val="00C824E0"/>
    <w:rsid w:val="00C92257"/>
    <w:rsid w:val="00C92DCD"/>
    <w:rsid w:val="00C93585"/>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316"/>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426B"/>
    <w:rsid w:val="00D85FDF"/>
    <w:rsid w:val="00DA1130"/>
    <w:rsid w:val="00DA2973"/>
    <w:rsid w:val="00DA2CB4"/>
    <w:rsid w:val="00DA4F15"/>
    <w:rsid w:val="00DA68B5"/>
    <w:rsid w:val="00DB2A9D"/>
    <w:rsid w:val="00DB328E"/>
    <w:rsid w:val="00DB7ED7"/>
    <w:rsid w:val="00DC037E"/>
    <w:rsid w:val="00DC2C92"/>
    <w:rsid w:val="00DC37D8"/>
    <w:rsid w:val="00DC5331"/>
    <w:rsid w:val="00DD064E"/>
    <w:rsid w:val="00DD11C2"/>
    <w:rsid w:val="00DD3A93"/>
    <w:rsid w:val="00DD5282"/>
    <w:rsid w:val="00DE242C"/>
    <w:rsid w:val="00DE39E9"/>
    <w:rsid w:val="00DE67DC"/>
    <w:rsid w:val="00DE7DE7"/>
    <w:rsid w:val="00DF5C40"/>
    <w:rsid w:val="00E05C8B"/>
    <w:rsid w:val="00E07490"/>
    <w:rsid w:val="00E10871"/>
    <w:rsid w:val="00E269DF"/>
    <w:rsid w:val="00E3079F"/>
    <w:rsid w:val="00E33328"/>
    <w:rsid w:val="00E43303"/>
    <w:rsid w:val="00E43329"/>
    <w:rsid w:val="00E43D99"/>
    <w:rsid w:val="00E6465E"/>
    <w:rsid w:val="00E65112"/>
    <w:rsid w:val="00E66771"/>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09C"/>
    <w:rsid w:val="00F12DBE"/>
    <w:rsid w:val="00F172CC"/>
    <w:rsid w:val="00F17D15"/>
    <w:rsid w:val="00F216BD"/>
    <w:rsid w:val="00F36316"/>
    <w:rsid w:val="00F4103D"/>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omments" Target="comments.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48453248"/>
        <c:axId val="148454784"/>
      </c:lineChart>
      <c:catAx>
        <c:axId val="148453248"/>
        <c:scaling>
          <c:orientation val="minMax"/>
        </c:scaling>
        <c:delete val="0"/>
        <c:axPos val="b"/>
        <c:numFmt formatCode="General" sourceLinked="1"/>
        <c:majorTickMark val="out"/>
        <c:minorTickMark val="none"/>
        <c:tickLblPos val="nextTo"/>
        <c:crossAx val="148454784"/>
        <c:crosses val="autoZero"/>
        <c:auto val="1"/>
        <c:lblAlgn val="ctr"/>
        <c:lblOffset val="100"/>
        <c:noMultiLvlLbl val="0"/>
      </c:catAx>
      <c:valAx>
        <c:axId val="148454784"/>
        <c:scaling>
          <c:orientation val="minMax"/>
          <c:max val="0.4"/>
          <c:min val="0.2"/>
        </c:scaling>
        <c:delete val="0"/>
        <c:axPos val="l"/>
        <c:majorGridlines/>
        <c:numFmt formatCode="General" sourceLinked="1"/>
        <c:majorTickMark val="out"/>
        <c:minorTickMark val="none"/>
        <c:tickLblPos val="nextTo"/>
        <c:crossAx val="148453248"/>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48496768"/>
        <c:axId val="163225984"/>
      </c:lineChart>
      <c:catAx>
        <c:axId val="148496768"/>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163225984"/>
        <c:crosses val="autoZero"/>
        <c:auto val="1"/>
        <c:lblAlgn val="ctr"/>
        <c:lblOffset val="100"/>
        <c:noMultiLvlLbl val="0"/>
      </c:catAx>
      <c:valAx>
        <c:axId val="163225984"/>
        <c:scaling>
          <c:orientation val="minMax"/>
        </c:scaling>
        <c:delete val="0"/>
        <c:axPos val="l"/>
        <c:majorGridlines/>
        <c:numFmt formatCode="General" sourceLinked="1"/>
        <c:majorTickMark val="out"/>
        <c:minorTickMark val="none"/>
        <c:tickLblPos val="nextTo"/>
        <c:crossAx val="148496768"/>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AE580-F155-4704-AA29-E9A2C248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12489</Words>
  <Characters>71191</Characters>
  <Application>Microsoft Office Word</Application>
  <DocSecurity>0</DocSecurity>
  <Lines>593</Lines>
  <Paragraphs>167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2014-11-28T15:51:00Z</cp:lastPrinted>
  <dcterms:created xsi:type="dcterms:W3CDTF">2015-01-11T18:22:00Z</dcterms:created>
  <dcterms:modified xsi:type="dcterms:W3CDTF">2015-01-12T13:41:00Z</dcterms:modified>
</cp:coreProperties>
</file>