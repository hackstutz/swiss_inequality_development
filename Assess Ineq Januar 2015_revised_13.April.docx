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435658" w14:paraId="79D4C329" w14:textId="77777777" w:rsidTr="00B57CCB">
        <w:trPr>
          <w:trHeight w:hRule="exact" w:val="11997"/>
        </w:trPr>
        <w:tc>
          <w:tcPr>
            <w:tcW w:w="8392" w:type="dxa"/>
            <w:shd w:val="clear" w:color="auto" w:fill="auto"/>
            <w:tcMar>
              <w:top w:w="284" w:type="dxa"/>
            </w:tcMar>
          </w:tcPr>
          <w:p w14:paraId="5755E644" w14:textId="0E033242" w:rsidR="00B57CCB" w:rsidRPr="00264D81" w:rsidRDefault="00C6127A" w:rsidP="00B57CCB">
            <w:pPr>
              <w:pStyle w:val="Title"/>
              <w:jc w:val="center"/>
              <w:rPr>
                <w:sz w:val="40"/>
                <w:szCs w:val="40"/>
                <w:lang w:val="en-US"/>
              </w:rPr>
            </w:pPr>
            <w:r>
              <w:rPr>
                <w:sz w:val="40"/>
                <w:szCs w:val="40"/>
                <w:lang w:val="en-US"/>
              </w:rPr>
              <w:t>Are</w:t>
            </w:r>
            <w:r w:rsidR="00FA53EC" w:rsidRPr="00264D81">
              <w:rPr>
                <w:sz w:val="40"/>
                <w:szCs w:val="40"/>
                <w:lang w:val="en-US"/>
              </w:rPr>
              <w:t xml:space="preserve"> </w:t>
            </w:r>
            <w:r w:rsidR="00F10C8A" w:rsidRPr="00264D81">
              <w:rPr>
                <w:sz w:val="40"/>
                <w:szCs w:val="40"/>
                <w:lang w:val="en-US"/>
              </w:rPr>
              <w:t>tax data suitable to assess inequality trends?</w:t>
            </w:r>
          </w:p>
          <w:p w14:paraId="156FA462" w14:textId="2D435CAB" w:rsidR="00B57CCB" w:rsidRPr="00D044CF" w:rsidRDefault="00B57CCB" w:rsidP="00B57CCB">
            <w:pPr>
              <w:pStyle w:val="Subtitle"/>
              <w:jc w:val="center"/>
              <w:rPr>
                <w:lang w:val="en-US"/>
              </w:rPr>
            </w:pPr>
            <w:bookmarkStart w:id="0" w:name="_Toc406505782"/>
            <w:commentRangeStart w:id="1"/>
            <w:commentRangeStart w:id="2"/>
            <w:r>
              <w:rPr>
                <w:lang w:val="en-US"/>
              </w:rPr>
              <w:t xml:space="preserve">Income Inequality </w:t>
            </w:r>
            <w:del w:id="3" w:author="Hümbelin Oliver" w:date="2015-04-10T14:40:00Z">
              <w:r w:rsidDel="00F35129">
                <w:rPr>
                  <w:lang w:val="en-US"/>
                </w:rPr>
                <w:delText xml:space="preserve">in </w:delText>
              </w:r>
            </w:del>
            <w:ins w:id="4" w:author="Hümbelin Oliver" w:date="2015-04-10T17:35:00Z">
              <w:r w:rsidR="007C46DB">
                <w:rPr>
                  <w:lang w:val="en-US"/>
                </w:rPr>
                <w:t>t</w:t>
              </w:r>
            </w:ins>
            <w:ins w:id="5" w:author="Hümbelin Oliver" w:date="2015-04-10T14:40:00Z">
              <w:r w:rsidR="007C46DB">
                <w:rPr>
                  <w:lang w:val="en-US"/>
                </w:rPr>
                <w:t>rend</w:t>
              </w:r>
              <w:r w:rsidR="00F35129">
                <w:rPr>
                  <w:lang w:val="en-US"/>
                </w:rPr>
                <w:t xml:space="preserve"> in </w:t>
              </w:r>
            </w:ins>
            <w:r w:rsidRPr="00D044CF">
              <w:rPr>
                <w:lang w:val="en-US"/>
              </w:rPr>
              <w:t>Switzerland</w:t>
            </w:r>
            <w:ins w:id="6" w:author="Hümbelin Oliver" w:date="2015-04-10T17:35:00Z">
              <w:r w:rsidR="007C46DB">
                <w:rPr>
                  <w:lang w:val="en-US"/>
                </w:rPr>
                <w:t xml:space="preserve"> with tax data</w:t>
              </w:r>
            </w:ins>
            <w:commentRangeEnd w:id="1"/>
            <w:r w:rsidR="006C6C8D">
              <w:rPr>
                <w:rStyle w:val="CommentReference"/>
                <w:rFonts w:cs="Times New Roman"/>
              </w:rPr>
              <w:commentReference w:id="1"/>
            </w:r>
            <w:r w:rsidRPr="00D044CF">
              <w:rPr>
                <w:lang w:val="en-US"/>
              </w:rPr>
              <w:t xml:space="preserve"> </w:t>
            </w:r>
            <w:del w:id="7" w:author="Hümbelin Oliver" w:date="2015-04-10T14:40:00Z">
              <w:r w:rsidRPr="00D044CF" w:rsidDel="00F35129">
                <w:rPr>
                  <w:lang w:val="en-US"/>
                </w:rPr>
                <w:delText>from 19</w:delText>
              </w:r>
              <w:r w:rsidDel="00F35129">
                <w:rPr>
                  <w:lang w:val="en-US"/>
                </w:rPr>
                <w:delText>45</w:delText>
              </w:r>
              <w:r w:rsidRPr="00D044CF" w:rsidDel="00F35129">
                <w:rPr>
                  <w:lang w:val="en-US"/>
                </w:rPr>
                <w:delText xml:space="preserve"> to 201</w:delText>
              </w:r>
              <w:r w:rsidDel="00F35129">
                <w:rPr>
                  <w:lang w:val="en-US"/>
                </w:rPr>
                <w:delText>1</w:delText>
              </w:r>
            </w:del>
            <w:bookmarkEnd w:id="0"/>
            <w:commentRangeEnd w:id="2"/>
            <w:r w:rsidR="00763AD2">
              <w:rPr>
                <w:rStyle w:val="CommentReference"/>
                <w:rFonts w:cs="Times New Roman"/>
              </w:rPr>
              <w:commentReference w:id="2"/>
            </w:r>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243C4BBD" w14:textId="77777777" w:rsidR="00B57CCB" w:rsidRPr="00B57CCB" w:rsidRDefault="00B57CCB" w:rsidP="00B57CCB">
            <w:pPr>
              <w:jc w:val="center"/>
              <w:rPr>
                <w:lang w:val="en-US"/>
              </w:rPr>
            </w:pPr>
            <w:r w:rsidRPr="00EF5168">
              <w:rPr>
                <w:lang w:val="en-US"/>
              </w:rPr>
              <w:t>Bern University of Applied Sciences</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1CEA239C" w:rsidR="00B57CCB" w:rsidRDefault="00B57CCB" w:rsidP="00C368ED">
            <w:pPr>
              <w:jc w:val="center"/>
              <w:rPr>
                <w:b/>
                <w:lang w:val="en-US"/>
              </w:rPr>
            </w:pPr>
            <w:del w:id="8" w:author="Hümbelin Oliver" w:date="2015-04-13T16:23:00Z">
              <w:r w:rsidDel="00C1466B">
                <w:rPr>
                  <w:lang w:val="en-US"/>
                </w:rPr>
                <w:delText>January</w:delText>
              </w:r>
              <w:r w:rsidRPr="00EF5168" w:rsidDel="00C1466B">
                <w:rPr>
                  <w:lang w:val="en-US"/>
                </w:rPr>
                <w:delText xml:space="preserve"> </w:delText>
              </w:r>
            </w:del>
            <w:ins w:id="9" w:author="Hümbelin Oliver" w:date="2015-04-13T16:23:00Z">
              <w:r w:rsidR="00C1466B">
                <w:rPr>
                  <w:lang w:val="en-US"/>
                </w:rPr>
                <w:t>April</w:t>
              </w:r>
              <w:r w:rsidR="00C1466B" w:rsidRPr="00EF5168">
                <w:rPr>
                  <w:lang w:val="en-US"/>
                </w:rPr>
                <w:t xml:space="preserve"> </w:t>
              </w:r>
            </w:ins>
            <w:r w:rsidRPr="00EF5168">
              <w:rPr>
                <w:lang w:val="en-US"/>
              </w:rPr>
              <w:t>201</w:t>
            </w:r>
            <w:r>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2DBFCC23" w:rsidR="0093785D" w:rsidRDefault="00B57CCB" w:rsidP="000C23D4">
            <w:pPr>
              <w:rPr>
                <w:lang w:val="en-US"/>
              </w:rPr>
            </w:pPr>
            <w:r w:rsidRPr="00154023">
              <w:rPr>
                <w:lang w:val="en-US"/>
              </w:rPr>
              <w:t>In many countries</w:t>
            </w:r>
            <w:r w:rsidR="00F35129">
              <w:rPr>
                <w:lang w:val="en-US"/>
              </w:rPr>
              <w:t xml:space="preserve"> results on</w:t>
            </w:r>
            <w:r w:rsidRPr="00154023">
              <w:rPr>
                <w:lang w:val="en-US"/>
              </w:rPr>
              <w:t xml:space="preserve">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713E40">
              <w:rPr>
                <w:lang w:val="en-US"/>
              </w:rPr>
              <w:t>trend analysis. Because</w:t>
            </w:r>
            <w:r w:rsidR="00F35129">
              <w:rPr>
                <w:lang w:val="en-US"/>
              </w:rPr>
              <w:t xml:space="preserve"> measurement-</w:t>
            </w:r>
            <w:r>
              <w:rPr>
                <w:lang w:val="en-US"/>
              </w:rPr>
              <w:t>concepts</w:t>
            </w:r>
            <w:r w:rsidR="00F35129">
              <w:rPr>
                <w:lang w:val="en-US"/>
              </w:rPr>
              <w:t xml:space="preserve"> </w:t>
            </w:r>
            <w:ins w:id="10" w:author="Oliver Hümbelin" w:date="2015-04-13T09:33:00Z">
              <w:r w:rsidR="00763AD2">
                <w:rPr>
                  <w:lang w:val="en-US"/>
                </w:rPr>
                <w:t xml:space="preserve">like </w:t>
              </w:r>
            </w:ins>
            <w:del w:id="11" w:author="Oliver Hümbelin" w:date="2015-04-13T09:33:00Z">
              <w:r w:rsidR="00F35129" w:rsidDel="00763AD2">
                <w:rPr>
                  <w:lang w:val="en-US"/>
                </w:rPr>
                <w:delText>(</w:delText>
              </w:r>
            </w:del>
            <w:r w:rsidR="00F35129">
              <w:rPr>
                <w:lang w:val="en-US"/>
              </w:rPr>
              <w:t>income</w:t>
            </w:r>
            <w:ins w:id="12" w:author="Oliver Hümbelin" w:date="2015-04-13T09:34:00Z">
              <w:r w:rsidR="00763AD2">
                <w:rPr>
                  <w:lang w:val="en-US"/>
                </w:rPr>
                <w:t xml:space="preserve"> definition</w:t>
              </w:r>
            </w:ins>
            <w:r w:rsidR="00F35129">
              <w:rPr>
                <w:lang w:val="en-US"/>
              </w:rPr>
              <w:t>, statistical unit</w:t>
            </w:r>
            <w:ins w:id="13" w:author="Oliver Hümbelin" w:date="2015-04-13T09:34:00Z">
              <w:r w:rsidR="00763AD2">
                <w:rPr>
                  <w:lang w:val="en-US"/>
                </w:rPr>
                <w:t xml:space="preserve"> and </w:t>
              </w:r>
            </w:ins>
            <w:del w:id="14" w:author="Oliver Hümbelin" w:date="2015-04-13T09:34:00Z">
              <w:r w:rsidR="00F35129" w:rsidDel="00763AD2">
                <w:rPr>
                  <w:lang w:val="en-US"/>
                </w:rPr>
                <w:delText xml:space="preserve">, </w:delText>
              </w:r>
            </w:del>
            <w:r w:rsidR="00F35129">
              <w:rPr>
                <w:lang w:val="en-US"/>
              </w:rPr>
              <w:t>population coverage</w:t>
            </w:r>
            <w:del w:id="15" w:author="Oliver Hümbelin" w:date="2015-04-13T09:34:00Z">
              <w:r w:rsidR="00F35129" w:rsidDel="00763AD2">
                <w:rPr>
                  <w:lang w:val="en-US"/>
                </w:rPr>
                <w:delText>)</w:delText>
              </w:r>
            </w:del>
            <w:r>
              <w:rPr>
                <w:lang w:val="en-US"/>
              </w:rPr>
              <w:t xml:space="preserve"> used </w:t>
            </w:r>
            <w:r w:rsidR="00F10C8A">
              <w:rPr>
                <w:lang w:val="en-US"/>
              </w:rPr>
              <w:t xml:space="preserve">with </w:t>
            </w:r>
            <w:r>
              <w:rPr>
                <w:lang w:val="en-US"/>
              </w:rPr>
              <w:t xml:space="preserve">tax data are strongly data-driven </w:t>
            </w:r>
            <w:r w:rsidR="0093785D">
              <w:rPr>
                <w:lang w:val="en-US"/>
              </w:rPr>
              <w:t xml:space="preserve">we first compare tax data specific concepts to the current state of the art </w:t>
            </w:r>
            <w:r w:rsidR="000C23D4">
              <w:rPr>
                <w:lang w:val="en-US"/>
              </w:rPr>
              <w:t xml:space="preserve">of </w:t>
            </w:r>
            <w:r w:rsidR="0093785D">
              <w:rPr>
                <w:lang w:val="en-US"/>
              </w:rPr>
              <w:t xml:space="preserve">inequality analysis. </w:t>
            </w:r>
            <w:del w:id="16" w:author="Hümbelin Oliver" w:date="2015-04-13T16:19:00Z">
              <w:r w:rsidR="00F35129" w:rsidDel="00AD2FE7">
                <w:rPr>
                  <w:lang w:val="en-US"/>
                </w:rPr>
                <w:delText>Then</w:delText>
              </w:r>
              <w:r w:rsidR="00713E40" w:rsidDel="00AD2FE7">
                <w:rPr>
                  <w:lang w:val="en-US"/>
                </w:rPr>
                <w:delText>,</w:delText>
              </w:r>
            </w:del>
            <w:ins w:id="17" w:author="Hümbelin Oliver" w:date="2015-04-13T16:19:00Z">
              <w:r w:rsidR="00AD2FE7">
                <w:rPr>
                  <w:lang w:val="en-US"/>
                </w:rPr>
                <w:t>To get a sense of direction and magnitude of potential biases</w:t>
              </w:r>
            </w:ins>
            <w:r w:rsidR="00713E40">
              <w:rPr>
                <w:lang w:val="en-US"/>
              </w:rPr>
              <w:t xml:space="preserve"> we </w:t>
            </w:r>
            <w:r w:rsidR="0093785D">
              <w:rPr>
                <w:lang w:val="en-US"/>
              </w:rPr>
              <w:t>estimate the</w:t>
            </w:r>
            <w:r w:rsidR="00713E40">
              <w:rPr>
                <w:lang w:val="en-US"/>
              </w:rPr>
              <w:t xml:space="preserve"> impact</w:t>
            </w:r>
            <w:r w:rsidR="0093785D">
              <w:rPr>
                <w:lang w:val="en-US"/>
              </w:rPr>
              <w:t xml:space="preserve"> of tax data related methodological options</w:t>
            </w:r>
            <w:r w:rsidR="00713E40">
              <w:rPr>
                <w:lang w:val="en-US"/>
              </w:rPr>
              <w:t xml:space="preserve"> on inequality</w:t>
            </w:r>
            <w:ins w:id="18" w:author="Hümbelin Oliver" w:date="2015-04-13T16:23:00Z">
              <w:r w:rsidR="00C1466B">
                <w:rPr>
                  <w:lang w:val="en-US"/>
                </w:rPr>
                <w:t xml:space="preserve"> measures</w:t>
              </w:r>
            </w:ins>
            <w:r w:rsidR="0093785D">
              <w:rPr>
                <w:lang w:val="en-US"/>
              </w:rPr>
              <w:t xml:space="preserve"> with aggregated tax statistics from the </w:t>
            </w:r>
            <w:commentRangeStart w:id="19"/>
            <w:r w:rsidR="0093785D">
              <w:rPr>
                <w:lang w:val="en-US"/>
              </w:rPr>
              <w:t xml:space="preserve">Swiss Federal Tax Administration (FTA). </w:t>
            </w:r>
            <w:commentRangeEnd w:id="19"/>
            <w:r w:rsidR="00F35129">
              <w:rPr>
                <w:rStyle w:val="CommentReference"/>
              </w:rPr>
              <w:commentReference w:id="19"/>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ins w:id="20" w:author="Hümbelin Oliver" w:date="2015-04-13T16:20:00Z">
              <w:r w:rsidR="00AD2FE7">
                <w:rPr>
                  <w:lang w:val="en-US"/>
                </w:rPr>
                <w:t xml:space="preserve"> in more recent years</w:t>
              </w:r>
            </w:ins>
            <w:r w:rsidR="00713E40">
              <w:rPr>
                <w:lang w:val="en-US"/>
              </w:rPr>
              <w:t>, there are also drawbacks that lead to an overestimation of inequality or hinder comparability over time. All in all, tax data is a data source that should only</w:t>
            </w:r>
            <w:r w:rsidR="000C23D4">
              <w:rPr>
                <w:lang w:val="en-US"/>
              </w:rPr>
              <w:t xml:space="preserve"> be used </w:t>
            </w:r>
            <w:r w:rsidR="00713E40">
              <w:rPr>
                <w:lang w:val="en-US"/>
              </w:rPr>
              <w:t xml:space="preserve">with care but nonetheless </w:t>
            </w:r>
            <w:r w:rsidR="000C23D4">
              <w:rPr>
                <w:lang w:val="en-US"/>
              </w:rPr>
              <w:t xml:space="preserve">is </w:t>
            </w:r>
            <w:r w:rsidR="00F35129" w:rsidRPr="00F35129">
              <w:rPr>
                <w:lang w:val="en-US"/>
              </w:rPr>
              <w:t>indispensable</w:t>
            </w:r>
            <w:r w:rsidR="006C6C8D">
              <w:rPr>
                <w:lang w:val="en-US"/>
              </w:rPr>
              <w:t xml:space="preserve"> </w:t>
            </w:r>
            <w:r w:rsidR="00F10C8A">
              <w:rPr>
                <w:lang w:val="en-US"/>
              </w:rPr>
              <w:t>for inequality analysis</w:t>
            </w:r>
            <w:r w:rsidR="00713E40">
              <w:rPr>
                <w:lang w:val="en-US"/>
              </w:rPr>
              <w:t>. For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632853A0" w14:textId="77777777" w:rsidR="0093785D" w:rsidRDefault="0093785D" w:rsidP="00B57CCB">
            <w:pPr>
              <w:rPr>
                <w:lang w:val="en-US"/>
              </w:rPr>
            </w:pPr>
          </w:p>
          <w:p w14:paraId="1D1D17F7" w14:textId="77777777" w:rsidR="0093785D" w:rsidRDefault="0093785D" w:rsidP="00B57CCB">
            <w:pPr>
              <w:rPr>
                <w:lang w:val="en-US"/>
              </w:rPr>
            </w:pP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ooter"/>
              <w:rPr>
                <w:b/>
                <w:sz w:val="19"/>
                <w:szCs w:val="19"/>
              </w:rPr>
            </w:pPr>
            <w:r w:rsidRPr="00ED6401">
              <w:rPr>
                <w:b/>
                <w:sz w:val="19"/>
                <w:szCs w:val="19"/>
              </w:rPr>
              <w:t>Berner Fachhochschule</w:t>
            </w:r>
          </w:p>
          <w:bookmarkStart w:id="21"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21"/>
          </w:p>
        </w:tc>
      </w:tr>
    </w:tbl>
    <w:p w14:paraId="00E31949" w14:textId="77777777" w:rsidR="00D044CF" w:rsidRDefault="00D044CF"/>
    <w:p w14:paraId="234DB0E8" w14:textId="77777777" w:rsidR="00D044CF" w:rsidRDefault="00D044CF"/>
    <w:p w14:paraId="773E3802" w14:textId="77777777" w:rsidR="00165CC1" w:rsidRDefault="00165CC1" w:rsidP="004F7B96">
      <w:pPr>
        <w:pStyle w:val="Inhaltsverzeichnis"/>
        <w:spacing w:line="100" w:lineRule="atLeast"/>
      </w:pPr>
      <w:bookmarkStart w:id="22" w:name="_Toc406505783"/>
    </w:p>
    <w:p w14:paraId="54C47683" w14:textId="77777777" w:rsidR="00DD120E" w:rsidRDefault="00DD120E" w:rsidP="004F7B96">
      <w:pPr>
        <w:pStyle w:val="Inhaltsverzeichnis"/>
        <w:spacing w:line="100" w:lineRule="atLeast"/>
      </w:pPr>
    </w:p>
    <w:p w14:paraId="10035FE0" w14:textId="77777777" w:rsidR="00DD120E" w:rsidRDefault="00DD120E" w:rsidP="004F7B96">
      <w:pPr>
        <w:pStyle w:val="Inhaltsverzeichnis"/>
        <w:spacing w:line="100" w:lineRule="atLeast"/>
      </w:pPr>
    </w:p>
    <w:p w14:paraId="6C81D782" w14:textId="77777777" w:rsidR="00DD120E" w:rsidRDefault="00DD120E" w:rsidP="004F7B96">
      <w:pPr>
        <w:pStyle w:val="Inhaltsverzeichnis"/>
        <w:spacing w:line="100" w:lineRule="atLeast"/>
      </w:pPr>
    </w:p>
    <w:p w14:paraId="4C358CD6" w14:textId="77777777" w:rsidR="00DD120E" w:rsidRDefault="00DD120E" w:rsidP="004F7B96">
      <w:pPr>
        <w:pStyle w:val="Inhaltsverzeichnis"/>
        <w:spacing w:line="100" w:lineRule="atLeast"/>
      </w:pPr>
    </w:p>
    <w:p w14:paraId="3D68DC43" w14:textId="77777777" w:rsidR="00DD120E" w:rsidRDefault="00DD120E" w:rsidP="004F7B96">
      <w:pPr>
        <w:pStyle w:val="Inhaltsverzeichnis"/>
        <w:spacing w:line="100" w:lineRule="atLeast"/>
      </w:pPr>
    </w:p>
    <w:p w14:paraId="7AD6CD1B" w14:textId="77777777" w:rsidR="00DD120E" w:rsidRDefault="00DD120E" w:rsidP="004F7B96">
      <w:pPr>
        <w:pStyle w:val="Inhaltsverzeichnis"/>
        <w:spacing w:line="100" w:lineRule="atLeast"/>
      </w:pPr>
    </w:p>
    <w:p w14:paraId="1D876BB0" w14:textId="77777777" w:rsidR="00DD120E" w:rsidRDefault="00DD120E" w:rsidP="004F7B96">
      <w:pPr>
        <w:pStyle w:val="Inhaltsverzeichnis"/>
        <w:spacing w:line="100" w:lineRule="atLeast"/>
      </w:pPr>
    </w:p>
    <w:p w14:paraId="6F3B018C" w14:textId="77777777" w:rsidR="00DD120E" w:rsidRDefault="00DD120E" w:rsidP="004F7B96">
      <w:pPr>
        <w:pStyle w:val="Inhaltsverzeichnis"/>
        <w:spacing w:line="100" w:lineRule="atLeast"/>
      </w:pPr>
    </w:p>
    <w:p w14:paraId="45B7440E" w14:textId="77777777" w:rsidR="00DD120E" w:rsidRDefault="00DD120E" w:rsidP="004F7B96">
      <w:pPr>
        <w:pStyle w:val="Inhaltsverzeichnis"/>
        <w:spacing w:line="100" w:lineRule="atLeast"/>
      </w:pPr>
    </w:p>
    <w:p w14:paraId="22BAB204" w14:textId="77777777" w:rsidR="00DD120E" w:rsidRDefault="00DD120E" w:rsidP="004F7B96">
      <w:pPr>
        <w:pStyle w:val="Inhaltsverzeichnis"/>
        <w:spacing w:line="100" w:lineRule="atLeast"/>
      </w:pPr>
    </w:p>
    <w:p w14:paraId="6F4C10A0" w14:textId="77777777" w:rsidR="00DD120E" w:rsidRDefault="00DD120E" w:rsidP="004F7B96">
      <w:pPr>
        <w:pStyle w:val="Inhaltsverzeichnis"/>
        <w:spacing w:line="100" w:lineRule="atLeast"/>
      </w:pPr>
    </w:p>
    <w:p w14:paraId="5426CDC6" w14:textId="77777777" w:rsidR="00DD120E" w:rsidRDefault="00DD120E" w:rsidP="004F7B96">
      <w:pPr>
        <w:pStyle w:val="Inhaltsverzeichnis"/>
        <w:spacing w:line="100" w:lineRule="atLeast"/>
      </w:pPr>
    </w:p>
    <w:p w14:paraId="6FB10450" w14:textId="77777777" w:rsidR="00DD120E" w:rsidRDefault="00DD120E" w:rsidP="004F7B96">
      <w:pPr>
        <w:pStyle w:val="Inhaltsverzeichnis"/>
        <w:spacing w:line="100" w:lineRule="atLeast"/>
      </w:pPr>
    </w:p>
    <w:p w14:paraId="74FF53AA" w14:textId="77777777" w:rsidR="00DD120E" w:rsidRDefault="00DD120E" w:rsidP="004F7B96">
      <w:pPr>
        <w:pStyle w:val="Inhaltsverzeichnis"/>
        <w:spacing w:line="100" w:lineRule="atLeast"/>
      </w:pPr>
    </w:p>
    <w:p w14:paraId="0239A276" w14:textId="77777777" w:rsidR="00DD120E" w:rsidRDefault="00DD120E" w:rsidP="004F7B96">
      <w:pPr>
        <w:pStyle w:val="Inhaltsverzeichnis"/>
        <w:spacing w:line="100" w:lineRule="atLeast"/>
      </w:pPr>
    </w:p>
    <w:p w14:paraId="781A4C86" w14:textId="77777777" w:rsidR="00DD120E" w:rsidRDefault="00DD120E" w:rsidP="004F7B96">
      <w:pPr>
        <w:pStyle w:val="Inhaltsverzeichnis"/>
        <w:spacing w:line="100" w:lineRule="atLeast"/>
      </w:pPr>
    </w:p>
    <w:p w14:paraId="23F6B1B6" w14:textId="77777777" w:rsidR="00DD120E" w:rsidRDefault="00DD120E" w:rsidP="004F7B96">
      <w:pPr>
        <w:pStyle w:val="Inhaltsverzeichnis"/>
        <w:spacing w:line="100" w:lineRule="atLeast"/>
      </w:pPr>
    </w:p>
    <w:p w14:paraId="4A0C5547" w14:textId="77777777" w:rsidR="00DD120E" w:rsidRDefault="00DD120E" w:rsidP="004F7B96">
      <w:pPr>
        <w:pStyle w:val="Inhaltsverzeichnis"/>
        <w:spacing w:line="100" w:lineRule="atLeast"/>
      </w:pPr>
    </w:p>
    <w:p w14:paraId="56306D8B" w14:textId="77777777" w:rsidR="00DD120E" w:rsidRDefault="00DD120E" w:rsidP="004F7B96">
      <w:pPr>
        <w:pStyle w:val="Inhaltsverzeichnis"/>
        <w:spacing w:line="100" w:lineRule="atLeast"/>
      </w:pPr>
    </w:p>
    <w:p w14:paraId="1AE744CA" w14:textId="77777777" w:rsidR="00DD120E" w:rsidRDefault="00DD120E" w:rsidP="004F7B96">
      <w:pPr>
        <w:pStyle w:val="Inhaltsverzeichnis"/>
        <w:spacing w:line="100" w:lineRule="atLeast"/>
      </w:pPr>
    </w:p>
    <w:p w14:paraId="3546C450" w14:textId="77777777" w:rsidR="00DD120E" w:rsidRDefault="00DD120E" w:rsidP="004F7B96">
      <w:pPr>
        <w:pStyle w:val="Inhaltsverzeichnis"/>
        <w:spacing w:line="100" w:lineRule="atLeast"/>
      </w:pPr>
    </w:p>
    <w:p w14:paraId="76E5FD1D" w14:textId="77777777" w:rsidR="00DD120E" w:rsidRDefault="00DD120E" w:rsidP="004F7B96">
      <w:pPr>
        <w:pStyle w:val="Inhaltsverzeichnis"/>
        <w:spacing w:line="100" w:lineRule="atLeast"/>
      </w:pPr>
    </w:p>
    <w:p w14:paraId="702C2962" w14:textId="77777777" w:rsidR="00DD120E" w:rsidRDefault="00DD120E" w:rsidP="004F7B96">
      <w:pPr>
        <w:pStyle w:val="Inhaltsverzeichnis"/>
        <w:spacing w:line="100" w:lineRule="atLeast"/>
      </w:pPr>
    </w:p>
    <w:p w14:paraId="693C8B5C" w14:textId="77777777" w:rsidR="00DD120E" w:rsidRDefault="00DD120E" w:rsidP="004F7B96">
      <w:pPr>
        <w:pStyle w:val="Inhaltsverzeichnis"/>
        <w:spacing w:line="100" w:lineRule="atLeast"/>
      </w:pPr>
    </w:p>
    <w:p w14:paraId="52BB44E0" w14:textId="77777777" w:rsidR="00DD120E" w:rsidRDefault="00DD120E" w:rsidP="004F7B96">
      <w:pPr>
        <w:pStyle w:val="Inhaltsverzeichnis"/>
        <w:spacing w:line="100" w:lineRule="atLeast"/>
      </w:pPr>
    </w:p>
    <w:p w14:paraId="754E3A43" w14:textId="77777777" w:rsidR="00DD120E" w:rsidRDefault="00DD120E" w:rsidP="004F7B96">
      <w:pPr>
        <w:pStyle w:val="Inhaltsverzeichnis"/>
        <w:spacing w:line="100" w:lineRule="atLeast"/>
      </w:pPr>
    </w:p>
    <w:p w14:paraId="551E03F7" w14:textId="77777777" w:rsidR="00DD120E" w:rsidRDefault="00DD120E" w:rsidP="004F7B96">
      <w:pPr>
        <w:pStyle w:val="Inhaltsverzeichnis"/>
        <w:spacing w:line="100" w:lineRule="atLeast"/>
      </w:pPr>
    </w:p>
    <w:p w14:paraId="7B8AFCA9" w14:textId="77777777" w:rsidR="00DD120E" w:rsidRDefault="00DD120E" w:rsidP="004F7B96">
      <w:pPr>
        <w:pStyle w:val="Inhaltsverzeichnis"/>
        <w:spacing w:line="100" w:lineRule="atLeast"/>
      </w:pPr>
    </w:p>
    <w:p w14:paraId="1E0BC8BF" w14:textId="77777777" w:rsidR="00DD120E" w:rsidRDefault="00DD120E" w:rsidP="004F7B96">
      <w:pPr>
        <w:pStyle w:val="Inhaltsverzeichnis"/>
        <w:spacing w:line="100" w:lineRule="atLeast"/>
      </w:pPr>
    </w:p>
    <w:p w14:paraId="452109B3" w14:textId="77777777" w:rsidR="00DD120E" w:rsidRDefault="00DD120E" w:rsidP="004F7B96">
      <w:pPr>
        <w:pStyle w:val="Inhaltsverzeichnis"/>
        <w:spacing w:line="100" w:lineRule="atLeast"/>
      </w:pPr>
    </w:p>
    <w:p w14:paraId="1F7DE85A" w14:textId="77777777" w:rsidR="00DD120E" w:rsidRDefault="00DD120E" w:rsidP="004F7B96">
      <w:pPr>
        <w:pStyle w:val="Inhaltsverzeichnis"/>
        <w:spacing w:line="100" w:lineRule="atLeast"/>
      </w:pPr>
    </w:p>
    <w:p w14:paraId="3C4793BF" w14:textId="77777777" w:rsidR="00DD120E" w:rsidRDefault="00DD120E" w:rsidP="004F7B96">
      <w:pPr>
        <w:pStyle w:val="Inhaltsverzeichnis"/>
        <w:spacing w:line="100" w:lineRule="atLeast"/>
      </w:pPr>
    </w:p>
    <w:p w14:paraId="20FBD211" w14:textId="77777777" w:rsidR="00DD120E" w:rsidRDefault="00DD120E" w:rsidP="004F7B96">
      <w:pPr>
        <w:pStyle w:val="Inhaltsverzeichnis"/>
        <w:spacing w:line="100" w:lineRule="atLeast"/>
      </w:pPr>
    </w:p>
    <w:p w14:paraId="77B69B2F" w14:textId="77777777" w:rsidR="00DD120E" w:rsidRDefault="00DD120E" w:rsidP="004F7B96">
      <w:pPr>
        <w:pStyle w:val="Inhaltsverzeichnis"/>
        <w:spacing w:line="100" w:lineRule="atLeast"/>
      </w:pPr>
    </w:p>
    <w:p w14:paraId="336C3F14" w14:textId="77777777" w:rsidR="00DD120E" w:rsidRDefault="00DD120E" w:rsidP="004F7B96">
      <w:pPr>
        <w:pStyle w:val="Inhaltsverzeichnis"/>
        <w:spacing w:line="100" w:lineRule="atLeast"/>
      </w:pPr>
    </w:p>
    <w:p w14:paraId="5ABCB669" w14:textId="77777777" w:rsidR="00DD120E" w:rsidRDefault="00DD120E" w:rsidP="004F7B96">
      <w:pPr>
        <w:pStyle w:val="Inhaltsverzeichnis"/>
        <w:spacing w:line="100" w:lineRule="atLeast"/>
      </w:pPr>
    </w:p>
    <w:p w14:paraId="14AEB350" w14:textId="77777777" w:rsidR="00DD120E" w:rsidRDefault="00DD120E" w:rsidP="004F7B96">
      <w:pPr>
        <w:pStyle w:val="Inhaltsverzeichnis"/>
        <w:spacing w:line="100" w:lineRule="atLeast"/>
      </w:pPr>
    </w:p>
    <w:p w14:paraId="626B30B7" w14:textId="77777777" w:rsidR="00DD120E" w:rsidRDefault="00DD120E" w:rsidP="004F7B96">
      <w:pPr>
        <w:pStyle w:val="Inhaltsverzeichnis"/>
        <w:spacing w:line="100" w:lineRule="atLeast"/>
      </w:pPr>
    </w:p>
    <w:bookmarkEnd w:id="22"/>
    <w:p w14:paraId="53B554C3" w14:textId="77777777" w:rsidR="006312CC" w:rsidRPr="00DE7DE7" w:rsidRDefault="006312CC" w:rsidP="00D044CF">
      <w:pPr>
        <w:pStyle w:val="Heading1"/>
        <w:rPr>
          <w:lang w:val="en-US"/>
        </w:rPr>
      </w:pPr>
      <w:r>
        <w:br w:type="page"/>
      </w:r>
      <w:bookmarkStart w:id="23" w:name="_Toc406505784"/>
      <w:r w:rsidR="00D044CF" w:rsidRPr="00DE7DE7">
        <w:rPr>
          <w:lang w:val="en-US"/>
        </w:rPr>
        <w:lastRenderedPageBreak/>
        <w:t>Introduction</w:t>
      </w:r>
      <w:bookmarkEnd w:id="23"/>
    </w:p>
    <w:p w14:paraId="6E81AE81" w14:textId="2CA6C389" w:rsidR="00D044CF" w:rsidRPr="00D044CF" w:rsidRDefault="00D044CF" w:rsidP="00D044CF">
      <w:pPr>
        <w:rPr>
          <w:lang w:val="en-US"/>
        </w:rPr>
      </w:pPr>
      <w:r w:rsidRPr="00D044CF">
        <w:rPr>
          <w:lang w:val="en-US"/>
        </w:rPr>
        <w:t xml:space="preserve">Economic resources </w:t>
      </w:r>
      <w:r w:rsidR="00647CF1">
        <w:rPr>
          <w:lang w:val="en-US"/>
        </w:rPr>
        <w:t>might be seen as</w:t>
      </w:r>
      <w:r w:rsidRPr="00D044CF">
        <w:rPr>
          <w:lang w:val="en-US"/>
        </w:rPr>
        <w:t xml:space="preserve"> </w:t>
      </w:r>
      <w:del w:id="24" w:author="Hümbelin Oliver" w:date="2015-04-13T17:42:00Z">
        <w:r w:rsidRPr="00D044CF" w:rsidDel="00D70029">
          <w:rPr>
            <w:lang w:val="en-US"/>
          </w:rPr>
          <w:delText xml:space="preserve">central </w:delText>
        </w:r>
      </w:del>
      <w:ins w:id="25" w:author="Hümbelin Oliver" w:date="2015-04-13T17:42:00Z">
        <w:r w:rsidR="00D70029">
          <w:rPr>
            <w:lang w:val="en-US"/>
          </w:rPr>
          <w:t>key</w:t>
        </w:r>
        <w:r w:rsidR="00D70029" w:rsidRPr="00D044CF">
          <w:rPr>
            <w:lang w:val="en-US"/>
          </w:rPr>
          <w:t xml:space="preserve"> </w:t>
        </w:r>
      </w:ins>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r w:rsidR="00F35129">
        <w:rPr>
          <w:lang w:val="en-US"/>
        </w:rPr>
        <w:t xml:space="preserve">inequality of </w:t>
      </w:r>
      <w:r w:rsidR="00C85919">
        <w:rPr>
          <w:lang w:val="en-US"/>
        </w:rPr>
        <w:t>consumption</w:t>
      </w:r>
      <w:r w:rsidRPr="00D044CF">
        <w:rPr>
          <w:lang w:val="en-US"/>
        </w:rPr>
        <w:t xml:space="preserve">, but also </w:t>
      </w:r>
      <w:r w:rsidR="003B5513">
        <w:rPr>
          <w:lang w:val="en-US"/>
        </w:rPr>
        <w:t xml:space="preserve">regarding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 a common pattern seems to be identifiable, which </w:t>
      </w:r>
      <w:r w:rsidR="00F20F69">
        <w:rPr>
          <w:lang w:val="en-US"/>
        </w:rPr>
        <w:t>is generally described</w:t>
      </w:r>
      <w:r w:rsidRPr="00D044CF">
        <w:rPr>
          <w:lang w:val="en-US"/>
        </w:rPr>
        <w:t xml:space="preserve"> as the “hollowing of the middle class” (Alderson and Doran, 2013)</w:t>
      </w:r>
      <w:r w:rsidR="0090411B">
        <w:rPr>
          <w:lang w:val="en-US"/>
        </w:rPr>
        <w:t>.</w:t>
      </w:r>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w:t>
      </w:r>
      <w:proofErr w:type="spellStart"/>
      <w:r w:rsidRPr="00D044CF">
        <w:rPr>
          <w:lang w:val="en-US"/>
        </w:rPr>
        <w:t>Stiglitz</w:t>
      </w:r>
      <w:proofErr w:type="spellEnd"/>
      <w:r w:rsidRPr="00D044CF">
        <w:rPr>
          <w:lang w:val="en-US"/>
        </w:rPr>
        <w:t xml:space="preserve"> (2012, 117)</w:t>
      </w:r>
      <w:r w:rsidR="00F20F69">
        <w:rPr>
          <w:lang w:val="en-US"/>
        </w:rPr>
        <w:t xml:space="preserve"> that by hollowing the middle class,</w:t>
      </w:r>
      <w:r w:rsidRPr="00D044CF">
        <w:rPr>
          <w:lang w:val="en-US"/>
        </w:rPr>
        <w:t xml:space="preserve"> “our democracy is being put at peril.”</w:t>
      </w:r>
      <w:r w:rsidR="00C85919">
        <w:rPr>
          <w:lang w:val="en-US"/>
        </w:rPr>
        <w:t xml:space="preserve"> </w:t>
      </w:r>
    </w:p>
    <w:p w14:paraId="001079C3" w14:textId="77777777" w:rsidR="00D044CF" w:rsidRPr="00D044CF" w:rsidRDefault="00D044CF" w:rsidP="00D044CF">
      <w:pPr>
        <w:rPr>
          <w:lang w:val="en-US"/>
        </w:rPr>
      </w:pPr>
    </w:p>
    <w:p w14:paraId="2EA2BD7B" w14:textId="4EE6D6CC" w:rsidR="00D044CF" w:rsidRDefault="00D044CF" w:rsidP="00D044CF">
      <w:pPr>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low response rates, which affect the assessment of inequality undisputedly.</w:t>
      </w:r>
      <w:r w:rsidR="0081469D">
        <w:rPr>
          <w:lang w:val="en-US"/>
        </w:rPr>
        <w:t xml:space="preserve"> </w:t>
      </w:r>
      <w:proofErr w:type="spellStart"/>
      <w:r w:rsidR="0081469D">
        <w:rPr>
          <w:lang w:val="en-US"/>
        </w:rPr>
        <w:t>Korinek</w:t>
      </w:r>
      <w:proofErr w:type="spellEnd"/>
      <w:r w:rsidR="0081469D">
        <w:rPr>
          <w:lang w:val="en-US"/>
        </w:rPr>
        <w:t xml:space="preserve"> et al. (2006) showed for example, that the probability to respond in a survey is highly driven by the position in the income distribution, leading to an overrepresentation of middle income households.</w:t>
      </w:r>
      <w:r w:rsidRPr="00D044CF">
        <w:rPr>
          <w:lang w:val="en-US"/>
        </w:rPr>
        <w:t xml:space="preserve">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studies </w:t>
      </w:r>
      <w:r w:rsidR="00027103">
        <w:rPr>
          <w:lang w:val="en-US"/>
        </w:rPr>
        <w:t>have been conducted in</w:t>
      </w:r>
      <w:r w:rsidR="00027103" w:rsidRPr="00D044CF">
        <w:rPr>
          <w:lang w:val="en-US"/>
        </w:rPr>
        <w:t xml:space="preserve"> </w:t>
      </w:r>
      <w:r w:rsidRPr="00D044CF">
        <w:rPr>
          <w:lang w:val="en-US"/>
        </w:rPr>
        <w:t>several countries (Atkinson and Piketty, 2007, 2010).</w:t>
      </w:r>
      <w:ins w:id="26" w:author="Hümbelin Oliver" w:date="2015-04-13T14:33:00Z">
        <w:r w:rsidR="004A50B9">
          <w:rPr>
            <w:lang w:val="en-US"/>
          </w:rPr>
          <w:t xml:space="preserve"> Most countries experience</w:t>
        </w:r>
      </w:ins>
      <w:ins w:id="27" w:author="Hümbelin Oliver" w:date="2015-04-13T14:37:00Z">
        <w:r w:rsidR="004A50B9">
          <w:rPr>
            <w:lang w:val="en-US"/>
          </w:rPr>
          <w:t>d</w:t>
        </w:r>
      </w:ins>
      <w:ins w:id="28" w:author="Hümbelin Oliver" w:date="2015-04-13T14:33:00Z">
        <w:r w:rsidR="004A50B9">
          <w:rPr>
            <w:lang w:val="en-US"/>
          </w:rPr>
          <w:t xml:space="preserve"> a </w:t>
        </w:r>
      </w:ins>
      <w:ins w:id="29" w:author="Hümbelin Oliver" w:date="2015-04-13T15:40:00Z">
        <w:r w:rsidR="005E1EB2">
          <w:rPr>
            <w:lang w:val="en-US"/>
          </w:rPr>
          <w:t>sharp</w:t>
        </w:r>
      </w:ins>
      <w:ins w:id="30" w:author="Hümbelin Oliver" w:date="2015-04-13T14:33:00Z">
        <w:r w:rsidR="004A50B9">
          <w:rPr>
            <w:lang w:val="en-US"/>
          </w:rPr>
          <w:t xml:space="preserve"> drop in top inc</w:t>
        </w:r>
      </w:ins>
      <w:ins w:id="31" w:author="Hümbelin Oliver" w:date="2015-04-13T14:34:00Z">
        <w:r w:rsidR="004A50B9">
          <w:rPr>
            <w:lang w:val="en-US"/>
          </w:rPr>
          <w:t xml:space="preserve">ome shares in the first part of the twentieth century, mainly due to </w:t>
        </w:r>
      </w:ins>
      <w:ins w:id="32" w:author="Hümbelin Oliver" w:date="2015-04-13T14:35:00Z">
        <w:r w:rsidR="004A50B9">
          <w:rPr>
            <w:lang w:val="en-US"/>
          </w:rPr>
          <w:t xml:space="preserve">shocks to top capital incomes during the </w:t>
        </w:r>
      </w:ins>
      <w:ins w:id="33" w:author="Hümbelin Oliver" w:date="2015-04-13T15:41:00Z">
        <w:r w:rsidR="005E1EB2">
          <w:rPr>
            <w:lang w:val="en-US"/>
          </w:rPr>
          <w:t>World W</w:t>
        </w:r>
      </w:ins>
      <w:ins w:id="34" w:author="Hümbelin Oliver" w:date="2015-04-13T14:35:00Z">
        <w:r w:rsidR="004A50B9">
          <w:rPr>
            <w:lang w:val="en-US"/>
          </w:rPr>
          <w:t xml:space="preserve">ars and the </w:t>
        </w:r>
      </w:ins>
      <w:ins w:id="35" w:author="Hümbelin Oliver" w:date="2015-04-13T15:41:00Z">
        <w:r w:rsidR="005E1EB2">
          <w:rPr>
            <w:lang w:val="en-US"/>
          </w:rPr>
          <w:t>Great Depression</w:t>
        </w:r>
      </w:ins>
      <w:ins w:id="36" w:author="Hümbelin Oliver" w:date="2015-04-13T14:35:00Z">
        <w:r w:rsidR="004A50B9">
          <w:rPr>
            <w:lang w:val="en-US"/>
          </w:rPr>
          <w:t>. In the last thirty years, however, top income shares have incre</w:t>
        </w:r>
      </w:ins>
      <w:ins w:id="37" w:author="Hümbelin Oliver" w:date="2015-04-13T14:36:00Z">
        <w:r w:rsidR="004A50B9">
          <w:rPr>
            <w:lang w:val="en-US"/>
          </w:rPr>
          <w:t>ased substantially in English speaking countries, India and China but not in continental European cou</w:t>
        </w:r>
      </w:ins>
      <w:ins w:id="38" w:author="Hümbelin Oliver" w:date="2015-04-13T15:42:00Z">
        <w:r w:rsidR="005E1EB2">
          <w:rPr>
            <w:lang w:val="en-US"/>
          </w:rPr>
          <w:t>n</w:t>
        </w:r>
      </w:ins>
      <w:ins w:id="39" w:author="Hümbelin Oliver" w:date="2015-04-13T14:36:00Z">
        <w:r w:rsidR="004A50B9">
          <w:rPr>
            <w:lang w:val="en-US"/>
          </w:rPr>
          <w:t>tries or Japan</w:t>
        </w:r>
      </w:ins>
      <w:ins w:id="40" w:author="Hümbelin Oliver" w:date="2015-04-13T14:37:00Z">
        <w:r w:rsidR="004A50B9">
          <w:rPr>
            <w:lang w:val="en-US"/>
          </w:rPr>
          <w:t xml:space="preserve"> (Atkinson, Piketty and </w:t>
        </w:r>
        <w:proofErr w:type="spellStart"/>
        <w:r w:rsidR="004A50B9">
          <w:rPr>
            <w:lang w:val="en-US"/>
          </w:rPr>
          <w:t>Saez</w:t>
        </w:r>
        <w:proofErr w:type="spellEnd"/>
        <w:r w:rsidR="004A50B9">
          <w:rPr>
            <w:lang w:val="en-US"/>
          </w:rPr>
          <w:t>, 2011)</w:t>
        </w:r>
      </w:ins>
      <w:ins w:id="41" w:author="Hümbelin Oliver" w:date="2015-04-13T14:36:00Z">
        <w:r w:rsidR="004A50B9">
          <w:rPr>
            <w:lang w:val="en-US"/>
          </w:rPr>
          <w:t>.</w:t>
        </w:r>
      </w:ins>
      <w:r w:rsidRPr="00D044CF">
        <w:rPr>
          <w:lang w:val="en-US"/>
        </w:rPr>
        <w:t xml:space="preserve"> Today, all existing top income tax statistics based time series are collected and accessible through the world top income</w:t>
      </w:r>
      <w:r w:rsidR="009D3628">
        <w:rPr>
          <w:lang w:val="en-US"/>
        </w:rPr>
        <w:t>s</w:t>
      </w:r>
      <w:r w:rsidRPr="00D044CF">
        <w:rPr>
          <w:lang w:val="en-US"/>
        </w:rPr>
        <w:t xml:space="preserve"> database</w:t>
      </w:r>
      <w:del w:id="42" w:author="Hümbelin Oliver" w:date="2015-04-13T14:37:00Z">
        <w:r w:rsidR="00AE4567" w:rsidDel="004A50B9">
          <w:rPr>
            <w:lang w:val="en-US"/>
          </w:rPr>
          <w:delText>,</w:delText>
        </w:r>
        <w:r w:rsidRPr="00D044CF" w:rsidDel="004A50B9">
          <w:rPr>
            <w:lang w:val="en-US"/>
          </w:rPr>
          <w:delText xml:space="preserve"> some</w:delText>
        </w:r>
        <w:r w:rsidR="00AE4567" w:rsidDel="004A50B9">
          <w:rPr>
            <w:lang w:val="en-US"/>
          </w:rPr>
          <w:delText xml:space="preserve"> of which date back </w:delText>
        </w:r>
        <w:r w:rsidRPr="00D044CF" w:rsidDel="004A50B9">
          <w:rPr>
            <w:lang w:val="en-US"/>
          </w:rPr>
          <w:delText>to the beginning of the 20th century</w:delText>
        </w:r>
      </w:del>
      <w:r w:rsidRPr="00D044CF">
        <w:rPr>
          <w:lang w:val="en-US"/>
        </w:rPr>
        <w:t xml:space="preserve"> (</w:t>
      </w:r>
      <w:proofErr w:type="spellStart"/>
      <w:r w:rsidRPr="00D044CF">
        <w:rPr>
          <w:lang w:val="en-US"/>
        </w:rPr>
        <w:t>Alvaredo</w:t>
      </w:r>
      <w:proofErr w:type="spellEnd"/>
      <w:r w:rsidRPr="00D044CF">
        <w:rPr>
          <w:lang w:val="en-US"/>
        </w:rPr>
        <w:t xml:space="preserve"> et al., </w:t>
      </w:r>
      <w:r w:rsidR="00763E00">
        <w:rPr>
          <w:lang w:val="en-US"/>
        </w:rPr>
        <w:t>201</w:t>
      </w:r>
      <w:ins w:id="43" w:author="Hümbelin Oliver" w:date="2015-04-13T14:18:00Z">
        <w:r w:rsidR="00CC6FD0">
          <w:rPr>
            <w:lang w:val="en-US"/>
          </w:rPr>
          <w:t>5</w:t>
        </w:r>
      </w:ins>
      <w:del w:id="44" w:author="Hümbelin Oliver" w:date="2015-04-13T14:18:00Z">
        <w:r w:rsidR="00763E00" w:rsidDel="00CC6FD0">
          <w:rPr>
            <w:lang w:val="en-US"/>
          </w:rPr>
          <w:delText>4</w:delText>
        </w:r>
      </w:del>
      <w:r w:rsidR="00763E00">
        <w:rPr>
          <w:lang w:val="en-US"/>
        </w:rPr>
        <w:t xml:space="preserve">). </w:t>
      </w:r>
    </w:p>
    <w:p w14:paraId="658ECF60" w14:textId="77777777" w:rsidR="00763E00" w:rsidRPr="00D044CF" w:rsidRDefault="00763E00" w:rsidP="00D044CF">
      <w:pPr>
        <w:rPr>
          <w:lang w:val="en-US"/>
        </w:rPr>
      </w:pPr>
    </w:p>
    <w:p w14:paraId="1F290B19" w14:textId="6D45D22F" w:rsidR="000C23D4" w:rsidRPr="000C23D4" w:rsidRDefault="009D3628" w:rsidP="000C23D4">
      <w:pPr>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 xml:space="preserve">top income based tax data studies, the utility of tax data for overall inequality studies is not yet discussed </w:t>
      </w:r>
      <w:r w:rsidR="00C76919" w:rsidRPr="00C76919">
        <w:rPr>
          <w:lang w:val="en-US"/>
        </w:rPr>
        <w:t>thoroughly</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 xml:space="preserve">tax data. To assess the use of tax data theoretically we describe the current standards for measuring economic inequality in </w:t>
      </w:r>
      <w:r w:rsidR="00594AAC" w:rsidRPr="00D044CF">
        <w:rPr>
          <w:lang w:val="en-US"/>
        </w:rPr>
        <w:t>section 2</w:t>
      </w:r>
      <w:r w:rsidR="00594AAC">
        <w:rPr>
          <w:lang w:val="en-US"/>
        </w:rPr>
        <w:t xml:space="preserve">. This </w:t>
      </w:r>
    </w:p>
    <w:p w14:paraId="353992A5" w14:textId="46CE3654" w:rsidR="009D3628" w:rsidRDefault="000C23D4" w:rsidP="000C23D4">
      <w:pPr>
        <w:rPr>
          <w:lang w:val="en-US"/>
        </w:rPr>
      </w:pPr>
      <w:proofErr w:type="gramStart"/>
      <w:r>
        <w:rPr>
          <w:lang w:val="en-US"/>
        </w:rPr>
        <w:t>constitutes</w:t>
      </w:r>
      <w:proofErr w:type="gramEnd"/>
      <w:r>
        <w:rPr>
          <w:lang w:val="en-US"/>
        </w:rPr>
        <w:t xml:space="preserve">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we analyze the theoretical advantages and shortcoming</w:t>
      </w:r>
      <w:ins w:id="45" w:author="Oliver Hümbelin" w:date="2015-04-13T09:37:00Z">
        <w:r w:rsidR="00763AD2">
          <w:rPr>
            <w:lang w:val="en-US"/>
          </w:rPr>
          <w:t>s</w:t>
        </w:r>
      </w:ins>
      <w:r w:rsidR="00594AAC">
        <w:rPr>
          <w:lang w:val="en-US"/>
        </w:rPr>
        <w:t xml:space="preserve"> of tax data with a comparison of tax data </w:t>
      </w:r>
      <w:r w:rsidR="005F4AC2">
        <w:rPr>
          <w:lang w:val="en-US"/>
        </w:rPr>
        <w:t xml:space="preserve">and </w:t>
      </w:r>
      <w:r w:rsidR="00594AAC">
        <w:rPr>
          <w:lang w:val="en-US"/>
        </w:rPr>
        <w:t xml:space="preserve">survey data. </w:t>
      </w:r>
      <w:del w:id="46" w:author="Hümbelin Oliver" w:date="2015-04-10T14:52:00Z">
        <w:r w:rsidR="00594AAC" w:rsidRPr="00D044CF" w:rsidDel="0081469D">
          <w:rPr>
            <w:lang w:val="en-US"/>
          </w:rPr>
          <w:delText xml:space="preserve">In section 4 we introduce Switzerland as an interesting </w:delText>
        </w:r>
        <w:r w:rsidR="00594AAC" w:rsidDel="0081469D">
          <w:rPr>
            <w:lang w:val="en-US"/>
          </w:rPr>
          <w:delText>example</w:delText>
        </w:r>
        <w:r w:rsidR="00594AAC" w:rsidRPr="00D044CF" w:rsidDel="0081469D">
          <w:rPr>
            <w:lang w:val="en-US"/>
          </w:rPr>
          <w:delText xml:space="preserve"> for </w:delText>
        </w:r>
        <w:r w:rsidR="00594AAC" w:rsidDel="0081469D">
          <w:rPr>
            <w:lang w:val="en-US"/>
          </w:rPr>
          <w:delText>the</w:delText>
        </w:r>
        <w:r w:rsidR="00594AAC" w:rsidRPr="00D044CF" w:rsidDel="0081469D">
          <w:rPr>
            <w:lang w:val="en-US"/>
          </w:rPr>
          <w:delText xml:space="preserve"> </w:delText>
        </w:r>
        <w:r w:rsidR="00594AAC" w:rsidDel="0081469D">
          <w:rPr>
            <w:lang w:val="en-US"/>
          </w:rPr>
          <w:delText>empirical section</w:delText>
        </w:r>
        <w:r w:rsidR="00FA53EC" w:rsidDel="0081469D">
          <w:rPr>
            <w:lang w:val="en-US"/>
          </w:rPr>
          <w:delText xml:space="preserve"> 5</w:delText>
        </w:r>
        <w:r w:rsidR="00594AAC" w:rsidRPr="00D044CF" w:rsidDel="0081469D">
          <w:rPr>
            <w:lang w:val="en-US"/>
          </w:rPr>
          <w:delText>.</w:delText>
        </w:r>
      </w:del>
      <w:ins w:id="47" w:author="Hümbelin Oliver" w:date="2015-04-10T14:53:00Z">
        <w:r w:rsidR="0081469D">
          <w:rPr>
            <w:lang w:val="en-US"/>
          </w:rPr>
          <w:t xml:space="preserve"> </w:t>
        </w:r>
      </w:ins>
      <w:ins w:id="48" w:author="Oliver Hümbelin" w:date="2015-04-13T09:40:00Z">
        <w:r w:rsidR="00763AD2" w:rsidRPr="006C6C8D">
          <w:rPr>
            <w:lang w:val="en-US"/>
          </w:rPr>
          <w:t>In section 4 we empirically test, how much tax data deviate</w:t>
        </w:r>
        <w:r w:rsidR="00763AD2">
          <w:rPr>
            <w:lang w:val="en-US"/>
          </w:rPr>
          <w:t>s</w:t>
        </w:r>
        <w:r w:rsidR="00763AD2" w:rsidRPr="006C6C8D">
          <w:rPr>
            <w:lang w:val="en-US"/>
          </w:rPr>
          <w:t xml:space="preserve"> from theoretically ideal data to measure inequality</w:t>
        </w:r>
        <w:r w:rsidR="00763AD2" w:rsidDel="00763AD2">
          <w:rPr>
            <w:lang w:val="en-US"/>
          </w:rPr>
          <w:t xml:space="preserve"> </w:t>
        </w:r>
      </w:ins>
      <w:ins w:id="49" w:author="Hümbelin Oliver" w:date="2015-04-10T15:01:00Z">
        <w:del w:id="50" w:author="Oliver Hümbelin" w:date="2015-04-13T09:40:00Z">
          <w:r w:rsidR="00D6259B" w:rsidDel="00763AD2">
            <w:rPr>
              <w:lang w:val="en-US"/>
            </w:rPr>
            <w:delText xml:space="preserve">To get a feeling of </w:delText>
          </w:r>
        </w:del>
      </w:ins>
      <w:ins w:id="51" w:author="Hümbelin Oliver" w:date="2015-04-10T15:02:00Z">
        <w:del w:id="52" w:author="Oliver Hümbelin" w:date="2015-04-13T09:40:00Z">
          <w:r w:rsidR="00D6259B" w:rsidDel="00763AD2">
            <w:rPr>
              <w:lang w:val="en-US"/>
            </w:rPr>
            <w:delText xml:space="preserve">significance for </w:delText>
          </w:r>
        </w:del>
      </w:ins>
      <w:ins w:id="53" w:author="Hümbelin Oliver" w:date="2015-04-10T15:01:00Z">
        <w:del w:id="54" w:author="Oliver Hümbelin" w:date="2015-04-13T09:40:00Z">
          <w:r w:rsidR="00D6259B" w:rsidDel="00763AD2">
            <w:rPr>
              <w:lang w:val="en-US"/>
            </w:rPr>
            <w:delText>tax data specific advantages and shortcomings, we examine the impact of tax data options on inequality measures</w:delText>
          </w:r>
        </w:del>
      </w:ins>
      <w:ins w:id="55" w:author="Hümbelin Oliver" w:date="2015-04-10T15:04:00Z">
        <w:del w:id="56" w:author="Oliver Hümbelin" w:date="2015-04-13T09:40:00Z">
          <w:r w:rsidR="00EA5B4E" w:rsidDel="00763AD2">
            <w:rPr>
              <w:lang w:val="en-US"/>
            </w:rPr>
            <w:delText xml:space="preserve"> empirically</w:delText>
          </w:r>
        </w:del>
      </w:ins>
      <w:ins w:id="57" w:author="Hümbelin Oliver" w:date="2015-04-10T15:07:00Z">
        <w:del w:id="58" w:author="Oliver Hümbelin" w:date="2015-04-13T09:40:00Z">
          <w:r w:rsidR="00EA5B4E" w:rsidDel="00763AD2">
            <w:rPr>
              <w:lang w:val="en-US"/>
            </w:rPr>
            <w:delText xml:space="preserve"> in section 4</w:delText>
          </w:r>
        </w:del>
      </w:ins>
      <w:ins w:id="59" w:author="Hümbelin Oliver" w:date="2015-04-10T15:01:00Z">
        <w:del w:id="60" w:author="Oliver Hümbelin" w:date="2015-04-13T09:40:00Z">
          <w:r w:rsidR="00D6259B" w:rsidDel="00763AD2">
            <w:rPr>
              <w:lang w:val="en-US"/>
            </w:rPr>
            <w:delText xml:space="preserve">. </w:delText>
          </w:r>
        </w:del>
      </w:ins>
      <w:ins w:id="61" w:author="Hümbelin Oliver" w:date="2015-04-10T15:03:00Z">
        <w:r w:rsidR="00D6259B">
          <w:rPr>
            <w:lang w:val="en-US"/>
          </w:rPr>
          <w:t xml:space="preserve">We do this with </w:t>
        </w:r>
      </w:ins>
      <w:ins w:id="62" w:author="Hümbelin Oliver" w:date="2015-04-10T15:11:00Z">
        <w:r w:rsidR="00EA5B4E">
          <w:rPr>
            <w:lang w:val="en-US"/>
          </w:rPr>
          <w:t xml:space="preserve">federal and cantonal </w:t>
        </w:r>
      </w:ins>
      <w:ins w:id="63" w:author="Hümbelin Oliver" w:date="2015-04-10T15:03:00Z">
        <w:r w:rsidR="00D6259B">
          <w:rPr>
            <w:lang w:val="en-US"/>
          </w:rPr>
          <w:t xml:space="preserve">tax </w:t>
        </w:r>
      </w:ins>
      <w:ins w:id="64" w:author="Hümbelin Oliver" w:date="2015-04-13T14:38:00Z">
        <w:r w:rsidR="004A50B9">
          <w:rPr>
            <w:lang w:val="en-US"/>
          </w:rPr>
          <w:t>data</w:t>
        </w:r>
      </w:ins>
      <w:ins w:id="65" w:author="Hümbelin Oliver" w:date="2015-04-10T15:03:00Z">
        <w:r w:rsidR="00D6259B">
          <w:rPr>
            <w:lang w:val="en-US"/>
          </w:rPr>
          <w:t xml:space="preserve"> from Switzerland</w:t>
        </w:r>
      </w:ins>
      <w:ins w:id="66" w:author="Hümbelin Oliver" w:date="2015-04-10T15:07:00Z">
        <w:r w:rsidR="00EA5B4E">
          <w:rPr>
            <w:lang w:val="en-US"/>
          </w:rPr>
          <w:t xml:space="preserve">, which we </w:t>
        </w:r>
      </w:ins>
      <w:ins w:id="67" w:author="Hümbelin Oliver" w:date="2015-04-10T15:08:00Z">
        <w:r w:rsidR="00EA5B4E">
          <w:rPr>
            <w:lang w:val="en-US"/>
          </w:rPr>
          <w:t xml:space="preserve">compare to results from </w:t>
        </w:r>
      </w:ins>
      <w:ins w:id="68" w:author="Hümbelin Oliver" w:date="2015-04-10T15:12:00Z">
        <w:r w:rsidR="00EA5B4E">
          <w:rPr>
            <w:lang w:val="en-US"/>
          </w:rPr>
          <w:t>surveys</w:t>
        </w:r>
      </w:ins>
      <w:ins w:id="69" w:author="Hümbelin Oliver" w:date="2015-04-10T15:08:00Z">
        <w:r w:rsidR="00EA5B4E">
          <w:rPr>
            <w:lang w:val="en-US"/>
          </w:rPr>
          <w:t xml:space="preserve">, whenever possible and </w:t>
        </w:r>
      </w:ins>
      <w:ins w:id="70" w:author="Hümbelin Oliver" w:date="2015-04-10T15:09:00Z">
        <w:r w:rsidR="00EA5B4E" w:rsidRPr="00EA5B4E">
          <w:rPr>
            <w:lang w:val="en-US"/>
          </w:rPr>
          <w:t>meaningful</w:t>
        </w:r>
      </w:ins>
      <w:ins w:id="71" w:author="Hümbelin Oliver" w:date="2015-04-10T15:08:00Z">
        <w:r w:rsidR="00EA5B4E">
          <w:rPr>
            <w:lang w:val="en-US"/>
          </w:rPr>
          <w:t>.</w:t>
        </w:r>
      </w:ins>
      <w:ins w:id="72" w:author="rudi" w:date="2015-04-13T00:17:00Z">
        <w:r w:rsidR="006C6C8D">
          <w:rPr>
            <w:lang w:val="en-US"/>
          </w:rPr>
          <w:t xml:space="preserve"> </w:t>
        </w:r>
      </w:ins>
      <w:del w:id="73" w:author="Hümbelin Oliver" w:date="2015-04-10T14:52:00Z">
        <w:r w:rsidDel="0081469D">
          <w:rPr>
            <w:lang w:val="en-US"/>
          </w:rPr>
          <w:delText xml:space="preserve"> </w:delText>
        </w:r>
      </w:del>
      <w:del w:id="74" w:author="Hümbelin Oliver" w:date="2015-04-10T14:58:00Z">
        <w:r w:rsidDel="00D6259B">
          <w:rPr>
            <w:lang w:val="en-US"/>
          </w:rPr>
          <w:delText>In this section we calculate the impact of tax data specific options on inequality</w:delText>
        </w:r>
        <w:r w:rsidR="008973D6" w:rsidDel="00D6259B">
          <w:rPr>
            <w:lang w:val="en-US"/>
          </w:rPr>
          <w:delText xml:space="preserve"> with federal tax statistics from Switzerland</w:delText>
        </w:r>
        <w:r w:rsidDel="00D6259B">
          <w:rPr>
            <w:lang w:val="en-US"/>
          </w:rPr>
          <w:delText xml:space="preserve">. </w:delText>
        </w:r>
      </w:del>
      <w:del w:id="75" w:author="Hümbelin Oliver" w:date="2015-04-13T14:39:00Z">
        <w:r w:rsidDel="004A50B9">
          <w:rPr>
            <w:lang w:val="en-US"/>
          </w:rPr>
          <w:delText xml:space="preserve">This </w:delText>
        </w:r>
      </w:del>
      <w:ins w:id="76" w:author="Hümbelin Oliver" w:date="2015-04-13T14:39:00Z">
        <w:r w:rsidR="004A50B9">
          <w:rPr>
            <w:lang w:val="en-US"/>
          </w:rPr>
          <w:t>We provide a summary of key findings that</w:t>
        </w:r>
      </w:ins>
      <w:del w:id="77" w:author="Hümbelin Oliver" w:date="2015-04-13T14:39:00Z">
        <w:r w:rsidDel="004A50B9">
          <w:rPr>
            <w:lang w:val="en-US"/>
          </w:rPr>
          <w:delText>allows us to</w:delText>
        </w:r>
      </w:del>
      <w:r>
        <w:rPr>
          <w:lang w:val="en-US"/>
        </w:rPr>
        <w:t xml:space="preserve"> distinguish major from minor methodological issues</w:t>
      </w:r>
      <w:ins w:id="78" w:author="Hümbelin Oliver" w:date="2015-04-13T15:54:00Z">
        <w:r w:rsidR="00635FED">
          <w:rPr>
            <w:lang w:val="en-US"/>
          </w:rPr>
          <w:t xml:space="preserve"> in regard to direction and magnitude of theoretical assumed biases</w:t>
        </w:r>
      </w:ins>
      <w:r>
        <w:rPr>
          <w:lang w:val="en-US"/>
        </w:rPr>
        <w:t xml:space="preserve"> </w:t>
      </w:r>
      <w:del w:id="79" w:author="Hümbelin Oliver" w:date="2015-04-13T14:39:00Z">
        <w:r w:rsidDel="004A50B9">
          <w:rPr>
            <w:lang w:val="en-US"/>
          </w:rPr>
          <w:delText xml:space="preserve">which are summarized </w:delText>
        </w:r>
      </w:del>
      <w:r>
        <w:rPr>
          <w:lang w:val="en-US"/>
        </w:rPr>
        <w:t xml:space="preserve">in </w:t>
      </w:r>
      <w:r w:rsidRPr="00D044CF">
        <w:rPr>
          <w:lang w:val="en-US"/>
        </w:rPr>
        <w:t>section 6</w:t>
      </w:r>
      <w:r w:rsidR="00EA5B4E">
        <w:rPr>
          <w:lang w:val="en-US"/>
        </w:rPr>
        <w:t>. We can</w:t>
      </w:r>
      <w:r w:rsidR="003D2183">
        <w:rPr>
          <w:lang w:val="en-US"/>
        </w:rPr>
        <w:t xml:space="preserve"> show which methodological aspects inequality researchers working with tax data should treat with care</w:t>
      </w:r>
      <w:ins w:id="80" w:author="Hümbelin Oliver" w:date="2015-04-10T15:10:00Z">
        <w:r w:rsidR="00EA5B4E">
          <w:rPr>
            <w:lang w:val="en-US"/>
          </w:rPr>
          <w:t xml:space="preserve"> and which yield gain</w:t>
        </w:r>
      </w:ins>
      <w:r w:rsidR="003D2183">
        <w:rPr>
          <w:lang w:val="en-US"/>
        </w:rPr>
        <w:t>.</w:t>
      </w:r>
    </w:p>
    <w:p w14:paraId="230D8C3B" w14:textId="6BD28D46" w:rsidR="000C23D4" w:rsidRDefault="000C23D4">
      <w:pPr>
        <w:spacing w:line="240" w:lineRule="auto"/>
        <w:rPr>
          <w:lang w:val="en-US"/>
        </w:rPr>
      </w:pPr>
      <w:r>
        <w:rPr>
          <w:lang w:val="en-US"/>
        </w:rPr>
        <w:br w:type="page"/>
      </w:r>
    </w:p>
    <w:p w14:paraId="5F5338C0" w14:textId="77777777" w:rsidR="00D044CF" w:rsidRPr="00763E00" w:rsidRDefault="00315B56" w:rsidP="008D21A3">
      <w:pPr>
        <w:pStyle w:val="Heading1"/>
        <w:rPr>
          <w:lang w:val="en-US"/>
        </w:rPr>
      </w:pPr>
      <w:bookmarkStart w:id="81" w:name="_Ref399330537"/>
      <w:bookmarkStart w:id="82" w:name="_Toc406505785"/>
      <w:commentRangeStart w:id="83"/>
      <w:r w:rsidRPr="00763E00">
        <w:rPr>
          <w:lang w:val="en-US"/>
        </w:rPr>
        <w:lastRenderedPageBreak/>
        <w:t xml:space="preserve">Standards on Assessing </w:t>
      </w:r>
      <w:r w:rsidR="006C2FBE" w:rsidRPr="00763E00">
        <w:rPr>
          <w:lang w:val="en-US"/>
        </w:rPr>
        <w:t xml:space="preserve">Economic </w:t>
      </w:r>
      <w:r w:rsidRPr="00763E00">
        <w:rPr>
          <w:lang w:val="en-US"/>
        </w:rPr>
        <w:t>Inequality</w:t>
      </w:r>
      <w:bookmarkEnd w:id="81"/>
      <w:bookmarkEnd w:id="82"/>
      <w:commentRangeEnd w:id="83"/>
      <w:r w:rsidR="003174A7">
        <w:rPr>
          <w:rStyle w:val="CommentReference"/>
          <w:rFonts w:eastAsia="Lucida Sans"/>
          <w:bCs w:val="0"/>
        </w:rPr>
        <w:commentReference w:id="83"/>
      </w:r>
    </w:p>
    <w:p w14:paraId="5ED15EFB" w14:textId="3EAB1B60" w:rsidR="00594AAC" w:rsidRPr="008973D6" w:rsidRDefault="00AD06A6" w:rsidP="002D6E2A">
      <w:pPr>
        <w:pStyle w:val="Heading2"/>
        <w:rPr>
          <w:lang w:val="en-US"/>
        </w:rPr>
      </w:pPr>
      <w:r>
        <w:rPr>
          <w:lang w:val="en-US"/>
        </w:rPr>
        <w:t>Income concepts</w:t>
      </w:r>
    </w:p>
    <w:p w14:paraId="630322AC" w14:textId="0BF7CFC1" w:rsidR="00D044CF" w:rsidRPr="00D044CF" w:rsidRDefault="00D044CF" w:rsidP="00D044CF">
      <w:pPr>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ootnoteReference"/>
          <w:lang w:val="en-US"/>
        </w:rPr>
        <w:footnoteReference w:id="1"/>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 xml:space="preserve">. </w:t>
      </w:r>
    </w:p>
    <w:p w14:paraId="5AE1D0E4" w14:textId="18EFC6B6" w:rsidR="00036871" w:rsidRPr="00FA456A" w:rsidRDefault="00D044CF" w:rsidP="004A50B9">
      <w:pPr>
        <w:pStyle w:val="Caption"/>
        <w:keepNext/>
        <w:rPr>
          <w:lang w:val="en-US"/>
          <w:rPrChange w:id="84" w:author="Hümbelin Oliver" w:date="2015-04-13T19:20:00Z">
            <w:rPr/>
          </w:rPrChange>
        </w:rPr>
      </w:pPr>
      <w:r w:rsidRPr="006A2614">
        <w:rPr>
          <w:sz w:val="19"/>
          <w:szCs w:val="19"/>
          <w:lang w:val="en-US"/>
        </w:rPr>
        <w:t xml:space="preserve">Because inequality in </w:t>
      </w:r>
      <w:r w:rsidR="00857E23">
        <w:rPr>
          <w:sz w:val="19"/>
          <w:szCs w:val="19"/>
          <w:lang w:val="en-US"/>
        </w:rPr>
        <w:t xml:space="preserve">the distribution of </w:t>
      </w:r>
      <w:r w:rsidRPr="006A2614">
        <w:rPr>
          <w:sz w:val="19"/>
          <w:szCs w:val="19"/>
          <w:lang w:val="en-US"/>
        </w:rPr>
        <w:t xml:space="preserve">income </w:t>
      </w:r>
      <w:r w:rsidR="001232D9" w:rsidRPr="006A2614">
        <w:rPr>
          <w:sz w:val="19"/>
          <w:szCs w:val="19"/>
          <w:lang w:val="en-US"/>
        </w:rPr>
        <w:t>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w:t>
      </w:r>
      <w:r w:rsidR="00B50997">
        <w:rPr>
          <w:sz w:val="19"/>
          <w:szCs w:val="19"/>
          <w:lang w:val="en-US"/>
        </w:rPr>
        <w:t>Although t</w:t>
      </w:r>
      <w:r w:rsidR="000F3F69" w:rsidRPr="006A2614">
        <w:rPr>
          <w:sz w:val="19"/>
          <w:szCs w:val="19"/>
          <w:lang w:val="en-US"/>
        </w:rPr>
        <w:t>erminology slightly differ</w:t>
      </w:r>
      <w:r w:rsidR="00B50997">
        <w:rPr>
          <w:sz w:val="19"/>
          <w:szCs w:val="19"/>
          <w:lang w:val="en-US"/>
        </w:rPr>
        <w:t>s</w:t>
      </w:r>
      <w:r w:rsidR="000F3F69" w:rsidRPr="006A2614">
        <w:rPr>
          <w:sz w:val="19"/>
          <w:szCs w:val="19"/>
          <w:lang w:val="en-US"/>
        </w:rPr>
        <w:t xml:space="preserve">, common concepts </w:t>
      </w:r>
      <w:r w:rsidR="008973D6">
        <w:rPr>
          <w:sz w:val="19"/>
          <w:szCs w:val="19"/>
          <w:lang w:val="en-US"/>
        </w:rPr>
        <w:t>are</w:t>
      </w:r>
      <w:r w:rsidR="000F3F69" w:rsidRPr="006A2614">
        <w:rPr>
          <w:sz w:val="19"/>
          <w:szCs w:val="19"/>
          <w:lang w:val="en-US"/>
        </w:rPr>
        <w:t xml:space="preserve"> identified (for detailed discussion see: OECD (201</w:t>
      </w:r>
      <w:r w:rsidR="00FB64F2">
        <w:rPr>
          <w:sz w:val="19"/>
          <w:szCs w:val="19"/>
          <w:lang w:val="en-US"/>
        </w:rPr>
        <w:t xml:space="preserve">3, 44) and </w:t>
      </w:r>
      <w:r w:rsidR="000F3F69" w:rsidRPr="006A2614">
        <w:rPr>
          <w:sz w:val="19"/>
          <w:szCs w:val="19"/>
          <w:lang w:val="en-US"/>
        </w:rPr>
        <w:t>Uni</w:t>
      </w:r>
      <w:r w:rsidR="005B4A5D">
        <w:rPr>
          <w:sz w:val="19"/>
          <w:szCs w:val="19"/>
          <w:lang w:val="en-US"/>
        </w:rPr>
        <w:t>ted Nations (2011, 24)</w:t>
      </w:r>
      <w:r w:rsidR="00B50997">
        <w:rPr>
          <w:sz w:val="19"/>
          <w:szCs w:val="19"/>
          <w:lang w:val="en-US"/>
        </w:rPr>
        <w:t>]</w:t>
      </w:r>
      <w:r w:rsidR="005B4A5D">
        <w:rPr>
          <w:sz w:val="19"/>
          <w:szCs w:val="19"/>
          <w:lang w:val="en-US"/>
        </w:rPr>
        <w:t xml:space="preserve">. </w:t>
      </w:r>
      <w:r w:rsidR="004A50B9">
        <w:rPr>
          <w:sz w:val="19"/>
          <w:szCs w:val="19"/>
          <w:lang w:val="en-US"/>
        </w:rPr>
        <w:t>In F</w:t>
      </w:r>
      <w:r w:rsidR="004A50B9" w:rsidRPr="004A50B9">
        <w:rPr>
          <w:sz w:val="19"/>
          <w:szCs w:val="19"/>
          <w:lang w:val="en-US"/>
        </w:rPr>
        <w:t xml:space="preserve">igure </w:t>
      </w:r>
      <w:r w:rsidR="004A50B9" w:rsidRPr="004A50B9">
        <w:rPr>
          <w:sz w:val="19"/>
          <w:szCs w:val="19"/>
          <w:lang w:val="en-US"/>
        </w:rPr>
        <w:fldChar w:fldCharType="begin"/>
      </w:r>
      <w:r w:rsidR="004A50B9" w:rsidRPr="004A50B9">
        <w:rPr>
          <w:sz w:val="19"/>
          <w:szCs w:val="19"/>
          <w:lang w:val="en-US"/>
        </w:rPr>
        <w:instrText xml:space="preserve"> SEQ Figure \* ARABIC </w:instrText>
      </w:r>
      <w:r w:rsidR="004A50B9" w:rsidRPr="004A50B9">
        <w:rPr>
          <w:sz w:val="19"/>
          <w:szCs w:val="19"/>
          <w:lang w:val="en-US"/>
        </w:rPr>
        <w:fldChar w:fldCharType="separate"/>
      </w:r>
      <w:r w:rsidR="004A50B9" w:rsidRPr="004A50B9">
        <w:rPr>
          <w:sz w:val="19"/>
          <w:szCs w:val="19"/>
          <w:lang w:val="en-US"/>
        </w:rPr>
        <w:t>1</w:t>
      </w:r>
      <w:r w:rsidR="004A50B9" w:rsidRPr="004A50B9">
        <w:rPr>
          <w:sz w:val="19"/>
          <w:szCs w:val="19"/>
          <w:lang w:val="en-US"/>
        </w:rPr>
        <w:fldChar w:fldCharType="end"/>
      </w:r>
      <w:r w:rsidR="00FE7E83">
        <w:rPr>
          <w:sz w:val="19"/>
          <w:szCs w:val="19"/>
          <w:lang w:val="en-US"/>
        </w:rPr>
        <w:t>we present</w:t>
      </w:r>
      <w:r w:rsidR="00FE7E83" w:rsidRPr="006A2614">
        <w:rPr>
          <w:sz w:val="19"/>
          <w:szCs w:val="19"/>
          <w:lang w:val="en-US"/>
        </w:rPr>
        <w:t xml:space="preserve"> </w:t>
      </w:r>
      <w:r w:rsidR="000F3F69" w:rsidRPr="006A2614">
        <w:rPr>
          <w:sz w:val="19"/>
          <w:szCs w:val="19"/>
          <w:lang w:val="en-US"/>
        </w:rPr>
        <w:t>a stylized framework, which includes a distinction of common income sources</w:t>
      </w:r>
      <w:r w:rsidR="00580CC4" w:rsidRPr="006A2614">
        <w:rPr>
          <w:sz w:val="19"/>
          <w:szCs w:val="19"/>
          <w:lang w:val="en-US"/>
        </w:rPr>
        <w:t xml:space="preserve">. Most people get an income from labor and some get an income from property. </w:t>
      </w:r>
      <w:r w:rsidR="008973D6">
        <w:rPr>
          <w:sz w:val="19"/>
          <w:szCs w:val="19"/>
          <w:lang w:val="en-US"/>
        </w:rPr>
        <w:t xml:space="preserve">These incomes are a </w:t>
      </w:r>
      <w:r w:rsidR="00580CC4" w:rsidRPr="006A2614">
        <w:rPr>
          <w:sz w:val="19"/>
          <w:szCs w:val="19"/>
          <w:lang w:val="en-US"/>
        </w:rPr>
        <w:t xml:space="preserve">direct product of the market outcome </w:t>
      </w:r>
      <w:r w:rsidR="008973D6">
        <w:rPr>
          <w:sz w:val="19"/>
          <w:szCs w:val="19"/>
          <w:lang w:val="en-US"/>
        </w:rPr>
        <w:t>and the sum of them is</w:t>
      </w:r>
      <w:r w:rsidR="008973D6" w:rsidRPr="006A2614">
        <w:rPr>
          <w:sz w:val="19"/>
          <w:szCs w:val="19"/>
          <w:lang w:val="en-US"/>
        </w:rPr>
        <w:t xml:space="preserve"> </w:t>
      </w:r>
      <w:r w:rsidR="00580CC4" w:rsidRPr="006A2614">
        <w:rPr>
          <w:sz w:val="19"/>
          <w:szCs w:val="19"/>
          <w:lang w:val="en-US"/>
        </w:rPr>
        <w:t>called the primary income.</w:t>
      </w:r>
      <w:r w:rsidR="008973D6">
        <w:rPr>
          <w:sz w:val="19"/>
          <w:szCs w:val="19"/>
          <w:lang w:val="en-US"/>
        </w:rPr>
        <w:t xml:space="preserve"> But households not only rely on their primary income.</w:t>
      </w:r>
      <w:r w:rsidR="00580CC4" w:rsidRPr="006A2614">
        <w:rPr>
          <w:sz w:val="19"/>
          <w:szCs w:val="19"/>
          <w:lang w:val="en-US"/>
        </w:rPr>
        <w:t xml:space="preserve"> Redistribution </w:t>
      </w:r>
      <w:r w:rsidR="005E4140">
        <w:rPr>
          <w:sz w:val="19"/>
          <w:szCs w:val="19"/>
          <w:lang w:val="en-US"/>
        </w:rPr>
        <w:t>through</w:t>
      </w:r>
      <w:r w:rsidR="00580CC4" w:rsidRPr="006A2614">
        <w:rPr>
          <w:sz w:val="19"/>
          <w:szCs w:val="19"/>
          <w:lang w:val="en-US"/>
        </w:rPr>
        <w:t xml:space="preserve"> social transfers</w:t>
      </w:r>
      <w:r w:rsidR="008973D6">
        <w:rPr>
          <w:sz w:val="19"/>
          <w:szCs w:val="19"/>
          <w:lang w:val="en-US"/>
        </w:rPr>
        <w:t xml:space="preserve"> has </w:t>
      </w:r>
      <w:r w:rsidR="00AD06A6">
        <w:rPr>
          <w:sz w:val="19"/>
          <w:szCs w:val="19"/>
          <w:lang w:val="en-US"/>
        </w:rPr>
        <w:t>to be accounted for as well</w:t>
      </w:r>
      <w:r w:rsidR="00580CC4" w:rsidRPr="006A2614">
        <w:rPr>
          <w:sz w:val="19"/>
          <w:szCs w:val="19"/>
          <w:lang w:val="en-US"/>
        </w:rPr>
        <w:t xml:space="preserve">. This includes transfers paid (taxes and direct inter household transfers) and transfers received (pensions, social security insurances and transfers from other households). </w:t>
      </w:r>
      <w:r w:rsidR="008973D6">
        <w:rPr>
          <w:sz w:val="19"/>
          <w:szCs w:val="19"/>
          <w:lang w:val="en-US"/>
        </w:rPr>
        <w:t>R</w:t>
      </w:r>
      <w:r w:rsidR="008973D6" w:rsidRPr="006A2614">
        <w:rPr>
          <w:sz w:val="19"/>
          <w:szCs w:val="19"/>
          <w:lang w:val="en-US"/>
        </w:rPr>
        <w:t xml:space="preserve">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8973D6">
        <w:rPr>
          <w:sz w:val="19"/>
          <w:szCs w:val="19"/>
          <w:lang w:val="en-US"/>
        </w:rPr>
        <w:t>,</w:t>
      </w:r>
      <w:r w:rsidR="000F3F69" w:rsidRPr="006A2614">
        <w:rPr>
          <w:sz w:val="19"/>
          <w:szCs w:val="19"/>
          <w:lang w:val="en-US"/>
        </w:rPr>
        <w:t xml:space="preserve"> which finally </w:t>
      </w:r>
      <w:r w:rsidR="00FB64F2">
        <w:rPr>
          <w:sz w:val="19"/>
          <w:szCs w:val="19"/>
          <w:lang w:val="en-US"/>
        </w:rPr>
        <w:t>determines</w:t>
      </w:r>
      <w:r w:rsidR="000F3F69" w:rsidRPr="006A2614">
        <w:rPr>
          <w:sz w:val="19"/>
          <w:szCs w:val="19"/>
          <w:lang w:val="en-US"/>
        </w:rPr>
        <w:t xml:space="preserve"> the possibility to consume. The</w:t>
      </w:r>
      <w:r w:rsidRPr="006A2614">
        <w:rPr>
          <w:sz w:val="19"/>
          <w:szCs w:val="19"/>
          <w:lang w:val="en-US"/>
        </w:rPr>
        <w:t xml:space="preserve"> assessment of income inequality is strongly influenced by the definition of income itself. </w:t>
      </w:r>
      <w:r w:rsidR="00AD06A6">
        <w:rPr>
          <w:sz w:val="19"/>
          <w:szCs w:val="19"/>
          <w:lang w:val="en-US"/>
        </w:rPr>
        <w:t>For instance, p</w:t>
      </w:r>
      <w:r w:rsidR="00AD06A6" w:rsidRPr="006A2614">
        <w:rPr>
          <w:sz w:val="19"/>
          <w:szCs w:val="19"/>
          <w:lang w:val="en-US"/>
        </w:rPr>
        <w:t xml:space="preserve">rimary </w:t>
      </w:r>
      <w:r w:rsidR="00ED60EF" w:rsidRPr="006A2614">
        <w:rPr>
          <w:sz w:val="19"/>
          <w:szCs w:val="19"/>
          <w:lang w:val="en-US"/>
        </w:rPr>
        <w:t>income</w:t>
      </w:r>
      <w:r w:rsidRPr="006A2614">
        <w:rPr>
          <w:sz w:val="19"/>
          <w:szCs w:val="19"/>
          <w:lang w:val="en-US"/>
        </w:rPr>
        <w:t xml:space="preserve"> or disposable </w:t>
      </w:r>
      <w:r w:rsidR="001232D9" w:rsidRPr="006A2614">
        <w:rPr>
          <w:sz w:val="19"/>
          <w:szCs w:val="19"/>
          <w:lang w:val="en-US"/>
        </w:rPr>
        <w:t>income differ</w:t>
      </w:r>
      <w:r w:rsidRPr="006A2614">
        <w:rPr>
          <w:sz w:val="19"/>
          <w:szCs w:val="19"/>
          <w:lang w:val="en-US"/>
        </w:rPr>
        <w:t xml:space="preserve"> by substantial meaning and by the expected degree of inequality</w:t>
      </w:r>
      <w:r w:rsidR="008973D6">
        <w:rPr>
          <w:sz w:val="19"/>
          <w:szCs w:val="19"/>
          <w:lang w:val="en-US"/>
        </w:rPr>
        <w:t xml:space="preserve">. Because not every member of a </w:t>
      </w:r>
      <w:r w:rsidR="00F10C8A">
        <w:rPr>
          <w:sz w:val="19"/>
          <w:szCs w:val="19"/>
          <w:lang w:val="en-US"/>
        </w:rPr>
        <w:t>society</w:t>
      </w:r>
      <w:r w:rsidR="008973D6">
        <w:rPr>
          <w:sz w:val="19"/>
          <w:szCs w:val="19"/>
          <w:lang w:val="en-US"/>
        </w:rPr>
        <w:t xml:space="preserve"> participates in market activities - may it be with labor or capital – the distribution of primary incomes is usually more unequal than the distribution of disposable incomes, </w:t>
      </w:r>
      <w:r w:rsidR="00AD06A6">
        <w:rPr>
          <w:sz w:val="19"/>
          <w:szCs w:val="19"/>
          <w:lang w:val="en-US"/>
        </w:rPr>
        <w:t>which has been</w:t>
      </w:r>
      <w:r w:rsidR="008973D6">
        <w:rPr>
          <w:sz w:val="19"/>
          <w:szCs w:val="19"/>
          <w:lang w:val="en-US"/>
        </w:rPr>
        <w:t xml:space="preserve"> </w:t>
      </w:r>
      <w:r w:rsidR="00AD06A6">
        <w:rPr>
          <w:sz w:val="19"/>
          <w:szCs w:val="19"/>
          <w:lang w:val="en-US"/>
        </w:rPr>
        <w:t>reshaped by redistribution through taxes and direct social transfers</w:t>
      </w:r>
      <w:r w:rsidR="008973D6">
        <w:rPr>
          <w:sz w:val="19"/>
          <w:szCs w:val="19"/>
          <w:lang w:val="en-US"/>
        </w:rPr>
        <w:t>.</w:t>
      </w:r>
      <w:r w:rsidRPr="006A2614">
        <w:rPr>
          <w:sz w:val="19"/>
          <w:szCs w:val="19"/>
          <w:lang w:val="en-US"/>
        </w:rPr>
        <w:t xml:space="preserve"> </w:t>
      </w:r>
    </w:p>
    <w:p w14:paraId="514E71FA" w14:textId="610A55C8" w:rsidR="009B2515" w:rsidRPr="005E4140" w:rsidRDefault="007D667E" w:rsidP="009B2515">
      <w:pPr>
        <w:pStyle w:val="Caption"/>
        <w:rPr>
          <w:bCs w:val="0"/>
          <w:sz w:val="19"/>
          <w:szCs w:val="19"/>
          <w:lang w:val="en-US"/>
        </w:rPr>
      </w:pPr>
      <w:r>
        <w:rPr>
          <w:bCs w:val="0"/>
          <w:sz w:val="19"/>
          <w:szCs w:val="19"/>
          <w:lang w:val="en-US"/>
        </w:rPr>
        <w:t>In addition</w:t>
      </w:r>
      <w:r w:rsidR="009B2515" w:rsidRPr="005E4140">
        <w:rPr>
          <w:bCs w:val="0"/>
          <w:sz w:val="19"/>
          <w:szCs w:val="19"/>
          <w:lang w:val="en-US"/>
        </w:rPr>
        <w:t>,</w:t>
      </w:r>
      <w:r w:rsidR="00165621">
        <w:rPr>
          <w:bCs w:val="0"/>
          <w:sz w:val="19"/>
          <w:szCs w:val="19"/>
          <w:lang w:val="en-US"/>
        </w:rPr>
        <w:t xml:space="preserve"> for research purpose</w:t>
      </w:r>
      <w:r w:rsidR="00AD06A6">
        <w:rPr>
          <w:bCs w:val="0"/>
          <w:sz w:val="19"/>
          <w:szCs w:val="19"/>
          <w:lang w:val="en-US"/>
        </w:rPr>
        <w:t>s</w:t>
      </w:r>
      <w:r w:rsidR="009B2515" w:rsidRPr="005E4140">
        <w:rPr>
          <w:bCs w:val="0"/>
          <w:sz w:val="19"/>
          <w:szCs w:val="19"/>
          <w:lang w:val="en-US"/>
        </w:rPr>
        <w:t xml:space="preserve">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FB64F2">
        <w:rPr>
          <w:bCs w:val="0"/>
          <w:sz w:val="19"/>
          <w:szCs w:val="19"/>
          <w:lang w:val="en-US"/>
        </w:rPr>
        <w:t xml:space="preserve"> below</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commentRangeStart w:id="85"/>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commentRangeEnd w:id="85"/>
      <w:r w:rsidR="00C1466B">
        <w:rPr>
          <w:rStyle w:val="CommentReference"/>
        </w:rPr>
        <w:commentReference w:id="85"/>
      </w:r>
    </w:p>
    <w:p w14:paraId="672B86C8" w14:textId="6F192C39" w:rsidR="009B2515" w:rsidRPr="00DD5282" w:rsidRDefault="00DD5282" w:rsidP="006A2614">
      <w:pPr>
        <w:pStyle w:val="Caption"/>
        <w:rPr>
          <w:sz w:val="24"/>
          <w:szCs w:val="24"/>
          <w:lang w:val="en-US"/>
        </w:rPr>
      </w:pPr>
      <w:bookmarkStart w:id="86" w:name="_Ref406511993"/>
      <w:bookmarkStart w:id="87"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004A50B9">
        <w:rPr>
          <w:noProof/>
          <w:sz w:val="24"/>
          <w:szCs w:val="24"/>
          <w:lang w:val="en-US"/>
        </w:rPr>
        <w:t>2</w:t>
      </w:r>
      <w:r w:rsidRPr="00DD5282">
        <w:rPr>
          <w:sz w:val="24"/>
          <w:szCs w:val="24"/>
          <w:lang w:val="en-US"/>
        </w:rPr>
        <w:fldChar w:fldCharType="end"/>
      </w:r>
      <w:bookmarkEnd w:id="86"/>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87"/>
    </w:p>
    <w:p w14:paraId="0A79EC9B" w14:textId="014AE149" w:rsidR="00676E3F" w:rsidRPr="008B734B" w:rsidRDefault="00346DD3" w:rsidP="00676E3F">
      <w:pPr>
        <w:pStyle w:val="Heading2"/>
        <w:rPr>
          <w:lang w:val="en-US"/>
        </w:rPr>
      </w:pPr>
      <w:commentRangeStart w:id="88"/>
      <w:r>
        <w:rPr>
          <w:lang w:val="en-US"/>
        </w:rPr>
        <w:t xml:space="preserve">Inequality </w:t>
      </w:r>
      <w:r w:rsidR="002B69C3">
        <w:rPr>
          <w:lang w:val="en-US"/>
        </w:rPr>
        <w:t>m</w:t>
      </w:r>
      <w:r>
        <w:rPr>
          <w:lang w:val="en-US"/>
        </w:rPr>
        <w:t>easures</w:t>
      </w:r>
      <w:commentRangeEnd w:id="88"/>
      <w:r w:rsidR="003174A7">
        <w:rPr>
          <w:rStyle w:val="CommentReference"/>
          <w:rFonts w:eastAsia="Lucida Sans"/>
          <w:b w:val="0"/>
          <w:bCs w:val="0"/>
        </w:rPr>
        <w:commentReference w:id="88"/>
      </w:r>
    </w:p>
    <w:p w14:paraId="0276AC69" w14:textId="2E8DFC90"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w:t>
      </w:r>
      <w:r w:rsidR="00346DD3">
        <w:rPr>
          <w:lang w:val="en-US"/>
        </w:rPr>
        <w:t xml:space="preserve"> or Cowell (2009)</w:t>
      </w:r>
      <w:r w:rsidRPr="00676E3F">
        <w:rPr>
          <w:lang w:val="en-US"/>
        </w:rPr>
        <w:t xml:space="preserve"> </w:t>
      </w:r>
      <w:proofErr w:type="gramStart"/>
      <w:r w:rsidRPr="00676E3F">
        <w:rPr>
          <w:lang w:val="en-US"/>
        </w:rPr>
        <w:t>provide  good</w:t>
      </w:r>
      <w:proofErr w:type="gramEnd"/>
      <w:r w:rsidRPr="00676E3F">
        <w:rPr>
          <w:lang w:val="en-US"/>
        </w:rPr>
        <w:t xml:space="preserve"> overview</w:t>
      </w:r>
      <w:r w:rsidR="00346DD3">
        <w:rPr>
          <w:lang w:val="en-US"/>
        </w:rPr>
        <w:t>s</w:t>
      </w:r>
      <w:r w:rsidRPr="00676E3F">
        <w:rPr>
          <w:lang w:val="en-US"/>
        </w:rPr>
        <w:t xml:space="preserve">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FB64F2">
        <w:rPr>
          <w:lang w:val="en-US"/>
        </w:rPr>
        <w:t xml:space="preserve"> major</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 xml:space="preserve">d from social welfare functions, measures from information theory and measures based on relative distribution. </w:t>
      </w:r>
      <w:r w:rsidR="00FD5688">
        <w:rPr>
          <w:lang w:val="en-US"/>
        </w:rPr>
        <w:t>Many scholars discuss p</w:t>
      </w:r>
      <w:r w:rsidR="00141B1B">
        <w:rPr>
          <w:lang w:val="en-US"/>
        </w:rPr>
        <w:t xml:space="preserve">roperties of </w:t>
      </w:r>
      <w:r w:rsidR="00141B1B">
        <w:rPr>
          <w:lang w:val="en-US"/>
        </w:rPr>
        <w:lastRenderedPageBreak/>
        <w:t xml:space="preserve">measures usually </w:t>
      </w:r>
      <w:r w:rsidR="002D6E2A">
        <w:rPr>
          <w:lang w:val="en-US"/>
        </w:rPr>
        <w:t>with</w:t>
      </w:r>
      <w:r w:rsidR="00141B1B">
        <w:rPr>
          <w:lang w:val="en-US"/>
        </w:rPr>
        <w:t xml:space="preserve"> regard to five principles</w:t>
      </w:r>
      <w:r w:rsidR="00361A2D">
        <w:rPr>
          <w:lang w:val="en-US"/>
        </w:rPr>
        <w:t>.</w:t>
      </w:r>
      <w:r w:rsidR="005353A7">
        <w:rPr>
          <w:rStyle w:val="FootnoteReference"/>
          <w:lang w:val="en-US"/>
        </w:rPr>
        <w:footnoteReference w:id="2"/>
      </w:r>
      <w:r w:rsidR="00361A2D">
        <w:rPr>
          <w:lang w:val="en-US"/>
        </w:rPr>
        <w:t xml:space="preserve">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w:t>
      </w:r>
      <w:r w:rsidR="00AB7485">
        <w:rPr>
          <w:lang w:val="en-US"/>
        </w:rPr>
        <w:t>features</w:t>
      </w:r>
      <w:r w:rsidR="00361A2D">
        <w:rPr>
          <w:lang w:val="en-US"/>
        </w:rPr>
        <w:t xml:space="preserve">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7E619DBF" w:rsidR="00676E3F" w:rsidRDefault="00AB7485" w:rsidP="00676E3F">
      <w:pPr>
        <w:rPr>
          <w:lang w:val="en-US"/>
        </w:rPr>
      </w:pPr>
      <w:r>
        <w:rPr>
          <w:lang w:val="en-US"/>
        </w:rPr>
        <w:t>The simplest measures of income inequality are obtained directly from ordered individual incomes. These are</w:t>
      </w:r>
      <w:r w:rsidR="006D7D09">
        <w:rPr>
          <w:lang w:val="en-US"/>
        </w:rPr>
        <w:t xml:space="preserve"> </w:t>
      </w:r>
      <w:r w:rsidR="00676E3F" w:rsidRPr="00F22AFC">
        <w:rPr>
          <w:i/>
          <w:lang w:val="en-US"/>
        </w:rPr>
        <w:t xml:space="preserve">variance based </w:t>
      </w:r>
      <w:r w:rsidR="0064455E" w:rsidRPr="00F22AFC">
        <w:rPr>
          <w:i/>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r w:rsidR="0064455E">
        <w:rPr>
          <w:lang w:val="en-US"/>
        </w:rPr>
        <w:t>coefficients</w:t>
      </w:r>
      <w:r>
        <w:rPr>
          <w:lang w:val="en-US"/>
        </w:rPr>
        <w:t xml:space="preserve"> can take</w:t>
      </w:r>
      <w:r w:rsidR="0066313E">
        <w:rPr>
          <w:lang w:val="en-US"/>
        </w:rPr>
        <w:t xml:space="preserve"> </w:t>
      </w:r>
      <w:r w:rsidR="00A4433C">
        <w:rPr>
          <w:lang w:val="en-US"/>
        </w:rPr>
        <w:t>theoretically</w:t>
      </w:r>
      <w:r w:rsidR="0066313E">
        <w:rPr>
          <w:lang w:val="en-US"/>
        </w:rPr>
        <w:t xml:space="preserv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00676E3F" w:rsidRPr="00676E3F">
        <w:rPr>
          <w:lang w:val="en-US"/>
        </w:rPr>
        <w:t xml:space="preserve"> </w:t>
      </w:r>
      <w:r w:rsidR="0066313E">
        <w:rPr>
          <w:lang w:val="en-US"/>
        </w:rPr>
        <w:t>some measures (Range, log variance and variance of logs)</w:t>
      </w:r>
      <w:r w:rsidR="00346DD3">
        <w:rPr>
          <w:lang w:val="en-US"/>
        </w:rPr>
        <w:t xml:space="preserve"> violate</w:t>
      </w:r>
      <w:r w:rsidR="0066313E">
        <w:rPr>
          <w:lang w:val="en-US"/>
        </w:rPr>
        <w:t xml:space="preserve"> </w:t>
      </w:r>
      <w:r w:rsidR="00676E3F" w:rsidRPr="00676E3F">
        <w:rPr>
          <w:lang w:val="en-US"/>
        </w:rPr>
        <w:t xml:space="preserve">the weak </w:t>
      </w:r>
      <w:r w:rsidR="001232D9">
        <w:rPr>
          <w:lang w:val="en-US"/>
        </w:rPr>
        <w:t>principle of transfer, first in</w:t>
      </w:r>
      <w:r w:rsidR="00676E3F"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00676E3F" w:rsidRPr="00676E3F">
        <w:rPr>
          <w:lang w:val="en-US"/>
        </w:rPr>
        <w:t xml:space="preserve"> a </w:t>
      </w:r>
      <w:r>
        <w:rPr>
          <w:lang w:val="en-US"/>
        </w:rPr>
        <w:t>key</w:t>
      </w:r>
      <w:r w:rsidRPr="00676E3F">
        <w:rPr>
          <w:lang w:val="en-US"/>
        </w:rPr>
        <w:t xml:space="preserve"> </w:t>
      </w:r>
      <w:r w:rsidR="00676E3F" w:rsidRPr="00676E3F">
        <w:rPr>
          <w:lang w:val="en-US"/>
        </w:rPr>
        <w:t xml:space="preserve">property </w:t>
      </w:r>
      <w:r w:rsidR="00A04E33">
        <w:rPr>
          <w:lang w:val="en-US"/>
        </w:rPr>
        <w:t>of</w:t>
      </w:r>
      <w:r w:rsidR="00A04E33" w:rsidRPr="00676E3F">
        <w:rPr>
          <w:lang w:val="en-US"/>
        </w:rPr>
        <w:t xml:space="preserve"> </w:t>
      </w:r>
      <w:r w:rsidR="00676E3F" w:rsidRPr="00676E3F">
        <w:rPr>
          <w:lang w:val="en-US"/>
        </w:rPr>
        <w:t>inequality measure</w:t>
      </w:r>
      <w:r w:rsidR="00A04E33">
        <w:rPr>
          <w:lang w:val="en-US"/>
        </w:rPr>
        <w:t>s</w:t>
      </w:r>
      <w:r w:rsidR="00676E3F" w:rsidRPr="00676E3F">
        <w:rPr>
          <w:lang w:val="en-US"/>
        </w:rPr>
        <w:t xml:space="preserve">, </w:t>
      </w:r>
      <w:r w:rsidR="0066313E">
        <w:rPr>
          <w:lang w:val="en-US"/>
        </w:rPr>
        <w:t xml:space="preserve">these </w:t>
      </w:r>
      <w:r w:rsidR="00676E3F" w:rsidRPr="00676E3F">
        <w:rPr>
          <w:lang w:val="en-US"/>
        </w:rPr>
        <w:t xml:space="preserve">variance based measures </w:t>
      </w:r>
      <w:r>
        <w:rPr>
          <w:lang w:val="en-US"/>
        </w:rPr>
        <w:t xml:space="preserve">are </w:t>
      </w:r>
      <w:r w:rsidR="00070C65">
        <w:rPr>
          <w:lang w:val="en-US"/>
        </w:rPr>
        <w:t>sometimes</w:t>
      </w:r>
      <w:r>
        <w:rPr>
          <w:lang w:val="en-US"/>
        </w:rPr>
        <w:t xml:space="preserve"> not suitable.</w:t>
      </w:r>
    </w:p>
    <w:p w14:paraId="673DA2A0" w14:textId="77777777" w:rsidR="00676E3F" w:rsidRPr="00676E3F" w:rsidRDefault="00676E3F" w:rsidP="00676E3F">
      <w:pPr>
        <w:rPr>
          <w:lang w:val="en-US"/>
        </w:rPr>
      </w:pPr>
    </w:p>
    <w:p w14:paraId="2EC445D4" w14:textId="77777777" w:rsidR="00070C65"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00AC6CAC">
        <w:rPr>
          <w:lang w:val="en-US"/>
        </w:rPr>
        <w:t>.</w:t>
      </w:r>
      <w:r w:rsidRPr="00676E3F">
        <w:rPr>
          <w:lang w:val="en-US"/>
        </w:rPr>
        <w:t xml:space="preserve"> </w:t>
      </w:r>
    </w:p>
    <w:p w14:paraId="32B183F1" w14:textId="01BB2099" w:rsidR="00070C65" w:rsidRPr="0087445A" w:rsidRDefault="00676E3F" w:rsidP="00F22AFC">
      <w:pPr>
        <w:pStyle w:val="ListParagraph"/>
        <w:numPr>
          <w:ilvl w:val="0"/>
          <w:numId w:val="28"/>
        </w:numPr>
        <w:rPr>
          <w:lang w:val="en-US"/>
        </w:rPr>
      </w:pPr>
      <w:r w:rsidRPr="0087445A">
        <w:rPr>
          <w:lang w:val="en-US"/>
        </w:rPr>
        <w:t>“</w:t>
      </w:r>
      <w:r w:rsidR="00845A7E" w:rsidRPr="0087445A">
        <w:rPr>
          <w:lang w:val="en-US"/>
        </w:rPr>
        <w:t>P</w:t>
      </w:r>
      <w:r w:rsidRPr="0087445A">
        <w:rPr>
          <w:lang w:val="en-US"/>
        </w:rPr>
        <w:t>rinciple of population”: the assessment of inequality is independent of the population size</w:t>
      </w:r>
      <w:r w:rsidR="00AC6CAC" w:rsidRPr="0087445A">
        <w:rPr>
          <w:lang w:val="en-US"/>
        </w:rPr>
        <w:t>;</w:t>
      </w:r>
      <w:r w:rsidRPr="0087445A">
        <w:rPr>
          <w:lang w:val="en-US"/>
        </w:rPr>
        <w:t xml:space="preserve"> </w:t>
      </w:r>
    </w:p>
    <w:p w14:paraId="550E8D62" w14:textId="2DB2E5D1" w:rsidR="00070C65" w:rsidRPr="00D5668A" w:rsidRDefault="00676E3F" w:rsidP="00F22AFC">
      <w:pPr>
        <w:pStyle w:val="ListParagraph"/>
        <w:numPr>
          <w:ilvl w:val="0"/>
          <w:numId w:val="28"/>
        </w:numPr>
        <w:rPr>
          <w:lang w:val="en-US"/>
        </w:rPr>
      </w:pPr>
      <w:r w:rsidRPr="003174A7">
        <w:rPr>
          <w:lang w:val="en-US"/>
        </w:rPr>
        <w:t>“</w:t>
      </w:r>
      <w:r w:rsidR="00845A7E" w:rsidRPr="003174A7">
        <w:rPr>
          <w:lang w:val="en-US"/>
        </w:rPr>
        <w:t>scale invariance</w:t>
      </w:r>
      <w:r w:rsidRPr="003174A7">
        <w:rPr>
          <w:lang w:val="en-US"/>
        </w:rPr>
        <w:t xml:space="preserve">”: the measure is sensitive for changes of income shares, but not for absolute changes (e.g. doubling of all income) </w:t>
      </w:r>
      <w:r w:rsidR="00DC37D8" w:rsidRPr="00095090">
        <w:rPr>
          <w:lang w:val="en-US"/>
        </w:rPr>
        <w:t xml:space="preserve">and </w:t>
      </w:r>
    </w:p>
    <w:p w14:paraId="4610E2AB" w14:textId="75A906C0" w:rsidR="00070C65" w:rsidRPr="007C46DB" w:rsidRDefault="00676E3F" w:rsidP="00F22AFC">
      <w:pPr>
        <w:pStyle w:val="ListParagraph"/>
        <w:numPr>
          <w:ilvl w:val="0"/>
          <w:numId w:val="28"/>
        </w:numPr>
        <w:rPr>
          <w:lang w:val="en-US"/>
        </w:rPr>
      </w:pPr>
      <w:proofErr w:type="gramStart"/>
      <w:r w:rsidRPr="007864B9">
        <w:rPr>
          <w:lang w:val="en-US"/>
        </w:rPr>
        <w:t>the</w:t>
      </w:r>
      <w:proofErr w:type="gramEnd"/>
      <w:r w:rsidRPr="007864B9">
        <w:rPr>
          <w:lang w:val="en-US"/>
        </w:rPr>
        <w:t xml:space="preserve"> already mentioned “weak principle of transfers” or “requirement of</w:t>
      </w:r>
      <w:r w:rsidR="00DC37D8" w:rsidRPr="007C46DB">
        <w:rPr>
          <w:lang w:val="en-US"/>
        </w:rPr>
        <w:t xml:space="preserve"> Dalton”.</w:t>
      </w:r>
      <w:r w:rsidRPr="007C46DB">
        <w:rPr>
          <w:lang w:val="en-US"/>
        </w:rPr>
        <w:t xml:space="preserve"> </w:t>
      </w:r>
    </w:p>
    <w:p w14:paraId="4294B502" w14:textId="10D49443" w:rsidR="00676E3F" w:rsidRDefault="00676E3F" w:rsidP="00676E3F">
      <w:pPr>
        <w:rPr>
          <w:lang w:val="en-US"/>
        </w:rPr>
      </w:pPr>
      <w:r w:rsidRPr="00676E3F">
        <w:rPr>
          <w:lang w:val="en-US"/>
        </w:rPr>
        <w:t xml:space="preserve">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3727A1AA"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2D56612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polarization indices</w:t>
      </w:r>
      <w:r w:rsidR="00FB64F2">
        <w:rPr>
          <w:lang w:val="en-US"/>
        </w:rPr>
        <w:t xml:space="preserve"> follow</w:t>
      </w:r>
      <w:r>
        <w:rPr>
          <w:lang w:val="en-US"/>
        </w:rPr>
        <w:t xml:space="preserve"> a different approach by comparing two distributions via the concept of </w:t>
      </w:r>
      <w:r w:rsidRPr="00EB3FB9">
        <w:rPr>
          <w:i/>
          <w:lang w:val="en-US"/>
        </w:rPr>
        <w:t>the relative distribution</w:t>
      </w:r>
      <w:r>
        <w:rPr>
          <w:lang w:val="en-US"/>
        </w:rPr>
        <w:t xml:space="preserve"> (Handcock and Morris, 1999). This allows researcher to analyze distributional differences or changes over time in a more meaningful way than it is possible w</w:t>
      </w:r>
      <w:r w:rsidR="003968F9">
        <w:rPr>
          <w:lang w:val="en-US"/>
        </w:rPr>
        <w:t>ith single distribution measure</w:t>
      </w:r>
      <w:r w:rsidR="0087445A">
        <w:rPr>
          <w:lang w:val="en-US"/>
        </w:rPr>
        <w:t>s</w:t>
      </w:r>
      <w:r>
        <w:rPr>
          <w:lang w:val="en-US"/>
        </w:rPr>
        <w:t xml:space="preserve">. </w:t>
      </w:r>
      <w:r w:rsidRPr="00676E3F">
        <w:rPr>
          <w:lang w:val="en-US"/>
        </w:rPr>
        <w:t>Even if the</w:t>
      </w:r>
      <w:r>
        <w:rPr>
          <w:lang w:val="en-US"/>
        </w:rPr>
        <w:t>se</w:t>
      </w:r>
      <w:r w:rsidRPr="00676E3F">
        <w:rPr>
          <w:lang w:val="en-US"/>
        </w:rPr>
        <w:t xml:space="preserve"> measures register increasing inequality over time, </w:t>
      </w:r>
      <w:r w:rsidR="00FB64F2">
        <w:rPr>
          <w:lang w:val="en-US"/>
        </w:rPr>
        <w:t>it is not</w:t>
      </w:r>
      <w:r w:rsidRPr="00676E3F">
        <w:rPr>
          <w:lang w:val="en-US"/>
        </w:rPr>
        <w:t xml:space="preserve"> </w:t>
      </w:r>
      <w:r w:rsidR="00FB64F2">
        <w:rPr>
          <w:lang w:val="en-US"/>
        </w:rPr>
        <w:t xml:space="preserve">possible to </w:t>
      </w:r>
      <w:r w:rsidRPr="00676E3F">
        <w:rPr>
          <w:lang w:val="en-US"/>
        </w:rPr>
        <w:t xml:space="preserve">distinguish a </w:t>
      </w:r>
      <w:r w:rsidRPr="00676E3F">
        <w:rPr>
          <w:lang w:val="en-US"/>
        </w:rPr>
        <w:lastRenderedPageBreak/>
        <w:t>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w:t>
      </w:r>
      <w:ins w:id="89" w:author="Hümbelin Oliver" w:date="2015-04-15T17:10:00Z">
        <w:r w:rsidR="00BA553E">
          <w:rPr>
            <w:lang w:val="en-US"/>
          </w:rPr>
          <w:t>c</w:t>
        </w:r>
      </w:ins>
      <w:r w:rsidRPr="00676E3F">
        <w:rPr>
          <w:lang w:val="en-US"/>
        </w:rPr>
        <w:t>ock and Mor</w:t>
      </w:r>
      <w:r>
        <w:rPr>
          <w:lang w:val="en-US"/>
        </w:rPr>
        <w:t>ris (1999) addresses this issue</w:t>
      </w:r>
      <w:r w:rsidR="00FB64F2">
        <w:rPr>
          <w:lang w:val="en-US"/>
        </w:rPr>
        <w:t>.</w:t>
      </w:r>
      <w:r>
        <w:rPr>
          <w:lang w:val="en-US"/>
        </w:rPr>
        <w:t xml:space="preserve">   </w:t>
      </w:r>
    </w:p>
    <w:p w14:paraId="2C016027" w14:textId="77777777" w:rsidR="00141B1B" w:rsidRDefault="00141B1B" w:rsidP="00B14648">
      <w:pPr>
        <w:rPr>
          <w:lang w:val="en-US"/>
        </w:rPr>
      </w:pPr>
    </w:p>
    <w:p w14:paraId="3B131330" w14:textId="109226B2" w:rsidR="001D27D7" w:rsidRDefault="00361A2D" w:rsidP="00FD5688">
      <w:pPr>
        <w:rPr>
          <w:lang w:val="en-US"/>
        </w:rPr>
      </w:pPr>
      <w:r>
        <w:rPr>
          <w:lang w:val="en-US"/>
        </w:rPr>
        <w:t>Given this plethora of inequality measure</w:t>
      </w:r>
      <w:r w:rsidR="006D7D09">
        <w:rPr>
          <w:lang w:val="en-US"/>
        </w:rPr>
        <w:t>s</w:t>
      </w:r>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r w:rsidR="0087445A">
        <w:rPr>
          <w:lang w:val="en-US"/>
        </w:rPr>
        <w:t xml:space="preserve">be taken with respect to </w:t>
      </w:r>
      <w:r>
        <w:rPr>
          <w:lang w:val="en-US"/>
        </w:rPr>
        <w:t xml:space="preserve">the research question, but </w:t>
      </w:r>
      <w:r w:rsidR="004F4785">
        <w:rPr>
          <w:lang w:val="en-US"/>
        </w:rPr>
        <w:t>broadly speaking,</w:t>
      </w:r>
      <w:r w:rsidR="0087445A">
        <w:rPr>
          <w:lang w:val="en-US"/>
        </w:rPr>
        <w:t xml:space="preserve"> it is not recommended</w:t>
      </w:r>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proofErr w:type="gramStart"/>
      <w:r w:rsidR="0087445A">
        <w:rPr>
          <w:lang w:val="en-US"/>
        </w:rPr>
        <w:t>.</w:t>
      </w:r>
      <w:r w:rsidR="004F4785">
        <w:rPr>
          <w:lang w:val="en-US"/>
        </w:rPr>
        <w:t>.</w:t>
      </w:r>
      <w:proofErr w:type="gramEnd"/>
      <w:r w:rsidR="004F4785">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 xml:space="preserve">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30B16112" w:rsidR="001D27D7" w:rsidRDefault="001D27D7" w:rsidP="001D27D7">
      <w:pPr>
        <w:pStyle w:val="Heading2"/>
      </w:pPr>
      <w:bookmarkStart w:id="90" w:name="_Ref406405239"/>
      <w:bookmarkStart w:id="91" w:name="_Toc406505788"/>
      <w:r w:rsidRPr="00A04E33">
        <w:rPr>
          <w:lang w:val="en-US"/>
        </w:rPr>
        <w:t xml:space="preserve">Statistical </w:t>
      </w:r>
      <w:r w:rsidR="002B69C3">
        <w:rPr>
          <w:lang w:val="en-US"/>
        </w:rPr>
        <w:t>u</w:t>
      </w:r>
      <w:r w:rsidRPr="00A04E33">
        <w:rPr>
          <w:lang w:val="en-US"/>
        </w:rPr>
        <w:t>nits</w:t>
      </w:r>
      <w:bookmarkEnd w:id="90"/>
      <w:bookmarkEnd w:id="91"/>
    </w:p>
    <w:p w14:paraId="47E640C9" w14:textId="39C75C0F" w:rsidR="001D27D7" w:rsidRPr="00676E3F" w:rsidRDefault="00460F6B" w:rsidP="001D27D7">
      <w:pPr>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all persons under the same housing arrangement. The basic underlying assumption for collecting data 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115AF5">
        <w:rPr>
          <w:lang w:val="en-US"/>
        </w:rPr>
        <w:t>,</w:t>
      </w:r>
      <w:r w:rsidR="001D27D7" w:rsidRPr="00676E3F">
        <w:rPr>
          <w:lang w:val="en-US"/>
        </w:rPr>
        <w:t xml:space="preserve"> is that people in the same household share resources and therefore pool their incomes (when two or more earners live together) and use the household income to provide the essentials of living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1FE5C82F" w:rsidR="00676E3F" w:rsidRDefault="003174A7" w:rsidP="00676E3F">
      <w:pPr>
        <w:pStyle w:val="Heading2"/>
        <w:rPr>
          <w:lang w:val="en-US"/>
        </w:rPr>
      </w:pPr>
      <w:r>
        <w:rPr>
          <w:lang w:val="en-US"/>
        </w:rPr>
        <w:t xml:space="preserve">Population </w:t>
      </w:r>
      <w:r w:rsidR="002B69C3">
        <w:rPr>
          <w:lang w:val="en-US"/>
        </w:rPr>
        <w:t>c</w:t>
      </w:r>
      <w:r>
        <w:rPr>
          <w:lang w:val="en-US"/>
        </w:rPr>
        <w:t>overage</w:t>
      </w:r>
    </w:p>
    <w:p w14:paraId="40E0E8F2" w14:textId="3C41C7BC" w:rsidR="007B38F2" w:rsidRPr="00EB2518" w:rsidRDefault="00B2353A" w:rsidP="00A54E56">
      <w:pPr>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 xml:space="preserve">. </w:t>
      </w:r>
      <w:r w:rsidR="000635B3">
        <w:rPr>
          <w:lang w:val="en-US"/>
        </w:rPr>
        <w:t>It is mostly resources and/or options of researchers that determine w</w:t>
      </w:r>
      <w:r>
        <w:rPr>
          <w:lang w:val="en-US"/>
        </w:rPr>
        <w:t>hether</w:t>
      </w:r>
      <w:r w:rsidR="009A7E4E" w:rsidRPr="00D85FDF">
        <w:rPr>
          <w:lang w:val="en-US"/>
        </w:rPr>
        <w:t xml:space="preserve"> such a venture</w:t>
      </w:r>
      <w:r>
        <w:rPr>
          <w:lang w:val="en-US"/>
        </w:rPr>
        <w:t xml:space="preserve"> has success</w:t>
      </w:r>
      <w:r w:rsidR="000635B3">
        <w:rPr>
          <w:lang w:val="en-US"/>
        </w:rPr>
        <w:t xml:space="preserve">, as </w:t>
      </w:r>
      <w:r w:rsidR="003D2183">
        <w:rPr>
          <w:lang w:val="en-US"/>
        </w:rPr>
        <w:t>these restrictions shape</w:t>
      </w:r>
      <w:r w:rsidR="00A04E33">
        <w:rPr>
          <w:lang w:val="en-US"/>
        </w:rPr>
        <w:t xml:space="preserve"> </w:t>
      </w:r>
      <w:r w:rsidR="000635B3">
        <w:rPr>
          <w:lang w:val="en-US"/>
        </w:rPr>
        <w:t>the way data is collected.</w:t>
      </w:r>
      <w:r w:rsidR="009A7E4E" w:rsidRPr="00D85FDF">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EB2518" w:rsidRDefault="00B14648" w:rsidP="00B14648">
      <w:pPr>
        <w:rPr>
          <w:lang w:val="en-US"/>
        </w:rPr>
      </w:pPr>
    </w:p>
    <w:p w14:paraId="18582B72" w14:textId="77777777" w:rsidR="00B14648" w:rsidRDefault="00B14648" w:rsidP="00B14648">
      <w:pPr>
        <w:pStyle w:val="Heading1"/>
        <w:rPr>
          <w:lang w:val="en-US"/>
        </w:rPr>
      </w:pPr>
      <w:bookmarkStart w:id="92" w:name="_Ref399330540"/>
      <w:bookmarkStart w:id="93" w:name="_Toc406505790"/>
      <w:r w:rsidRPr="00B14648">
        <w:rPr>
          <w:lang w:val="en-US"/>
        </w:rPr>
        <w:t>Comparison of tax data and survey data – overview of advantages and shortcomings</w:t>
      </w:r>
      <w:bookmarkEnd w:id="92"/>
      <w:bookmarkEnd w:id="93"/>
    </w:p>
    <w:p w14:paraId="09876D70" w14:textId="41A70531"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r w:rsidR="003174A7">
        <w:rPr>
          <w:rFonts w:ascii="Lucida Sans" w:hAnsi="Lucida Sans"/>
          <w:sz w:val="19"/>
          <w:szCs w:val="19"/>
          <w:lang w:val="en-US"/>
        </w:rPr>
        <w:t xml:space="preserve"> </w:t>
      </w:r>
      <w:r w:rsidR="00F52BB6">
        <w:rPr>
          <w:rFonts w:ascii="Lucida Sans" w:hAnsi="Lucida Sans"/>
          <w:sz w:val="19"/>
          <w:szCs w:val="19"/>
          <w:lang w:val="en-US"/>
        </w:rPr>
        <w:t>We separate</w:t>
      </w:r>
      <w:r w:rsidR="003174A7">
        <w:rPr>
          <w:rFonts w:ascii="Lucida Sans" w:hAnsi="Lucida Sans"/>
          <w:sz w:val="19"/>
          <w:szCs w:val="19"/>
          <w:lang w:val="en-US"/>
        </w:rPr>
        <w:t xml:space="preserve"> tax data </w:t>
      </w:r>
      <w:r w:rsidR="00F52BB6">
        <w:rPr>
          <w:rFonts w:ascii="Lucida Sans" w:hAnsi="Lucida Sans"/>
          <w:sz w:val="19"/>
          <w:szCs w:val="19"/>
          <w:lang w:val="en-US"/>
        </w:rPr>
        <w:t>between</w:t>
      </w:r>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data</w:t>
      </w:r>
      <w:r w:rsidR="003174A7">
        <w:rPr>
          <w:rFonts w:ascii="Lucida Sans" w:hAnsi="Lucida Sans"/>
          <w:sz w:val="19"/>
          <w:szCs w:val="19"/>
          <w:lang w:val="en-US"/>
        </w:rPr>
        <w:t xml:space="preserve"> </w:t>
      </w:r>
      <w:r w:rsidR="00F52BB6">
        <w:rPr>
          <w:rFonts w:ascii="Lucida Sans" w:hAnsi="Lucida Sans"/>
          <w:sz w:val="19"/>
          <w:szCs w:val="19"/>
          <w:lang w:val="en-US"/>
        </w:rPr>
        <w:t xml:space="preserve">because the </w:t>
      </w:r>
      <w:r w:rsidR="00D5668A">
        <w:rPr>
          <w:rFonts w:ascii="Lucida Sans" w:hAnsi="Lucida Sans"/>
          <w:sz w:val="19"/>
          <w:szCs w:val="19"/>
          <w:lang w:val="en-US"/>
        </w:rPr>
        <w:t>possibilities to meet the formulated requirements differ</w:t>
      </w:r>
      <w:r w:rsidR="00F52BB6">
        <w:rPr>
          <w:rFonts w:ascii="Lucida Sans" w:hAnsi="Lucida Sans"/>
          <w:sz w:val="19"/>
          <w:szCs w:val="19"/>
          <w:lang w:val="en-US"/>
        </w:rPr>
        <w:t xml:space="preserve"> substantially</w:t>
      </w:r>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w:t>
      </w:r>
      <w:r w:rsidR="00763AD2">
        <w:rPr>
          <w:rFonts w:ascii="Lucida Sans" w:hAnsi="Lucida Sans"/>
          <w:sz w:val="19"/>
          <w:szCs w:val="19"/>
          <w:lang w:val="en-US"/>
        </w:rPr>
        <w:t xml:space="preserve"> often</w:t>
      </w:r>
      <w:r w:rsidR="00D5668A" w:rsidRPr="00D5668A">
        <w:rPr>
          <w:rFonts w:ascii="Lucida Sans" w:hAnsi="Lucida Sans"/>
          <w:sz w:val="19"/>
          <w:szCs w:val="19"/>
          <w:lang w:val="en-US"/>
        </w:rPr>
        <w:t xml:space="preserve"> reported by taxing authorities by showing numbers of tax </w:t>
      </w:r>
      <w:r w:rsidR="00D5668A" w:rsidRPr="00D5668A">
        <w:rPr>
          <w:rFonts w:ascii="Lucida Sans" w:hAnsi="Lucida Sans"/>
          <w:sz w:val="19"/>
          <w:szCs w:val="19"/>
          <w:lang w:val="en-US"/>
        </w:rPr>
        <w:lastRenderedPageBreak/>
        <w:t>subjects by income</w:t>
      </w:r>
      <w:r w:rsidR="00D5668A">
        <w:rPr>
          <w:rFonts w:ascii="Lucida Sans" w:hAnsi="Lucida Sans"/>
          <w:sz w:val="19"/>
          <w:szCs w:val="19"/>
          <w:lang w:val="en-US"/>
        </w:rPr>
        <w:t>/wealth</w:t>
      </w:r>
      <w:r w:rsidR="00D5668A" w:rsidRPr="00D5668A">
        <w:rPr>
          <w:rFonts w:ascii="Lucida Sans" w:hAnsi="Lucida Sans"/>
          <w:sz w:val="19"/>
          <w:szCs w:val="19"/>
          <w:lang w:val="en-US"/>
        </w:rPr>
        <w:t xml:space="preserve"> brackets. With micro data we refer to data collections on individual tax subjects collected by </w:t>
      </w:r>
      <w:ins w:id="94" w:author="Oliver Hümbelin" w:date="2015-04-13T10:13:00Z">
        <w:r w:rsidR="00412CF3">
          <w:rPr>
            <w:rFonts w:ascii="Lucida Sans" w:hAnsi="Lucida Sans"/>
            <w:sz w:val="19"/>
            <w:szCs w:val="19"/>
            <w:lang w:val="en-US"/>
          </w:rPr>
          <w:t xml:space="preserve">local </w:t>
        </w:r>
      </w:ins>
      <w:r w:rsidR="00D5668A" w:rsidRPr="00D5668A">
        <w:rPr>
          <w:rFonts w:ascii="Lucida Sans" w:hAnsi="Lucida Sans"/>
          <w:sz w:val="19"/>
          <w:szCs w:val="19"/>
          <w:lang w:val="en-US"/>
        </w:rPr>
        <w:t>tax authorities as part of taxing procedures</w:t>
      </w:r>
      <w:ins w:id="95" w:author="Oliver Hümbelin" w:date="2015-04-13T10:14:00Z">
        <w:del w:id="96" w:author="Hümbelin Oliver" w:date="2015-04-13T14:42:00Z">
          <w:r w:rsidR="00412CF3" w:rsidDel="004A50B9">
            <w:rPr>
              <w:rStyle w:val="FootnoteReference"/>
              <w:rFonts w:ascii="Lucida Sans" w:hAnsi="Lucida Sans"/>
              <w:sz w:val="19"/>
              <w:szCs w:val="19"/>
              <w:lang w:val="en-US"/>
            </w:rPr>
            <w:footnoteReference w:id="3"/>
          </w:r>
        </w:del>
      </w:ins>
      <w:r w:rsidR="00D5668A" w:rsidRPr="00D5668A">
        <w:rPr>
          <w:rFonts w:ascii="Lucida Sans" w:hAnsi="Lucida Sans"/>
          <w:sz w:val="19"/>
          <w:szCs w:val="19"/>
          <w:lang w:val="en-US"/>
        </w:rPr>
        <w:t>.</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98"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B748B5">
        <w:rPr>
          <w:noProof/>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98"/>
    </w:p>
    <w:tbl>
      <w:tblPr>
        <w:tblW w:w="8036" w:type="dxa"/>
        <w:tblInd w:w="55" w:type="dxa"/>
        <w:tblCellMar>
          <w:left w:w="70" w:type="dxa"/>
          <w:right w:w="70" w:type="dxa"/>
        </w:tblCellMar>
        <w:tblLook w:val="04A0" w:firstRow="1" w:lastRow="0" w:firstColumn="1" w:lastColumn="0" w:noHBand="0" w:noVBand="1"/>
        <w:tblPrChange w:id="99" w:author="Hümbelin Oliver" w:date="2015-04-13T19:22:00Z">
          <w:tblPr>
            <w:tblW w:w="8036" w:type="dxa"/>
            <w:tblInd w:w="55" w:type="dxa"/>
            <w:tblCellMar>
              <w:left w:w="70" w:type="dxa"/>
              <w:right w:w="70" w:type="dxa"/>
            </w:tblCellMar>
            <w:tblLook w:val="04A0" w:firstRow="1" w:lastRow="0" w:firstColumn="1" w:lastColumn="0" w:noHBand="0" w:noVBand="1"/>
          </w:tblPr>
        </w:tblPrChange>
      </w:tblPr>
      <w:tblGrid>
        <w:gridCol w:w="3820"/>
        <w:gridCol w:w="1280"/>
        <w:gridCol w:w="1499"/>
        <w:gridCol w:w="1320"/>
        <w:gridCol w:w="185"/>
        <w:tblGridChange w:id="100">
          <w:tblGrid>
            <w:gridCol w:w="3820"/>
            <w:gridCol w:w="1280"/>
            <w:gridCol w:w="75"/>
            <w:gridCol w:w="1356"/>
            <w:gridCol w:w="68"/>
            <w:gridCol w:w="1320"/>
            <w:gridCol w:w="117"/>
            <w:gridCol w:w="68"/>
          </w:tblGrid>
        </w:tblGridChange>
      </w:tblGrid>
      <w:tr w:rsidR="00556651" w:rsidRPr="007C1C84" w14:paraId="5BE8F8F1" w14:textId="77777777" w:rsidTr="00556651">
        <w:trPr>
          <w:trHeight w:val="270"/>
          <w:trPrChange w:id="101" w:author="Hümbelin Oliver" w:date="2015-04-13T19:22:00Z">
            <w:trPr>
              <w:gridAfter w:val="0"/>
              <w:trHeight w:val="270"/>
            </w:trPr>
          </w:trPrChange>
        </w:trPr>
        <w:tc>
          <w:tcPr>
            <w:tcW w:w="3820" w:type="dxa"/>
            <w:tcBorders>
              <w:top w:val="double" w:sz="4" w:space="0" w:color="auto"/>
              <w:left w:val="nil"/>
              <w:right w:val="nil"/>
            </w:tcBorders>
            <w:shd w:val="clear" w:color="auto" w:fill="auto"/>
            <w:noWrap/>
            <w:vAlign w:val="bottom"/>
            <w:hideMark/>
            <w:tcPrChange w:id="102" w:author="Hümbelin Oliver" w:date="2015-04-13T19:22:00Z">
              <w:tcPr>
                <w:tcW w:w="3820" w:type="dxa"/>
                <w:tcBorders>
                  <w:top w:val="double" w:sz="4" w:space="0" w:color="auto"/>
                  <w:left w:val="nil"/>
                  <w:right w:val="nil"/>
                </w:tcBorders>
                <w:shd w:val="clear" w:color="auto" w:fill="auto"/>
                <w:noWrap/>
                <w:vAlign w:val="bottom"/>
                <w:hideMark/>
              </w:tcPr>
            </w:tcPrChange>
          </w:tcPr>
          <w:p w14:paraId="13F79210" w14:textId="77777777" w:rsidR="00556651" w:rsidRPr="007C1C84" w:rsidRDefault="0055665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212" w:type="dxa"/>
            <w:vMerge w:val="restart"/>
            <w:tcBorders>
              <w:top w:val="double" w:sz="4" w:space="0" w:color="auto"/>
              <w:left w:val="nil"/>
              <w:right w:val="nil"/>
            </w:tcBorders>
            <w:tcPrChange w:id="103" w:author="Hümbelin Oliver" w:date="2015-04-13T19:22:00Z">
              <w:tcPr>
                <w:tcW w:w="1355" w:type="dxa"/>
                <w:gridSpan w:val="2"/>
                <w:vMerge w:val="restart"/>
                <w:tcBorders>
                  <w:top w:val="double" w:sz="4" w:space="0" w:color="auto"/>
                  <w:left w:val="nil"/>
                  <w:right w:val="nil"/>
                </w:tcBorders>
              </w:tcPr>
            </w:tcPrChange>
          </w:tcPr>
          <w:p w14:paraId="471EB3C1" w14:textId="4672524A" w:rsidR="00556651" w:rsidRPr="00435658" w:rsidDel="00556651" w:rsidRDefault="00556651" w:rsidP="00F22AFC">
            <w:pPr>
              <w:spacing w:line="240" w:lineRule="auto"/>
              <w:jc w:val="center"/>
              <w:rPr>
                <w:del w:id="104" w:author="Hümbelin Oliver" w:date="2015-04-13T19:22:00Z"/>
                <w:rFonts w:eastAsia="Times New Roman"/>
                <w:b/>
                <w:bCs/>
                <w:color w:val="000000"/>
                <w:szCs w:val="19"/>
                <w:lang w:val="en-US" w:eastAsia="de-CH"/>
                <w:rPrChange w:id="105" w:author="Hümbelin Oliver" w:date="2015-04-15T15:46:00Z">
                  <w:rPr>
                    <w:del w:id="106" w:author="Hümbelin Oliver" w:date="2015-04-13T19:22:00Z"/>
                    <w:rFonts w:eastAsia="Times New Roman"/>
                    <w:b/>
                    <w:bCs/>
                    <w:color w:val="000000"/>
                    <w:szCs w:val="19"/>
                    <w:lang w:eastAsia="de-CH"/>
                  </w:rPr>
                </w:rPrChange>
              </w:rPr>
            </w:pPr>
            <w:del w:id="107" w:author="Hümbelin Oliver" w:date="2015-04-13T19:22:00Z">
              <w:r w:rsidRPr="00435658" w:rsidDel="00556651">
                <w:rPr>
                  <w:rFonts w:eastAsia="Times New Roman"/>
                  <w:b/>
                  <w:bCs/>
                  <w:color w:val="000000"/>
                  <w:szCs w:val="19"/>
                  <w:lang w:val="en-US" w:eastAsia="de-CH"/>
                  <w:rPrChange w:id="108" w:author="Hümbelin Oliver" w:date="2015-04-15T15:46:00Z">
                    <w:rPr>
                      <w:rFonts w:eastAsia="Times New Roman"/>
                      <w:b/>
                      <w:bCs/>
                      <w:color w:val="000000"/>
                      <w:szCs w:val="19"/>
                      <w:lang w:eastAsia="de-CH"/>
                    </w:rPr>
                  </w:rPrChange>
                </w:rPr>
                <w:delText>Tax-Data</w:delText>
              </w:r>
            </w:del>
          </w:p>
          <w:p w14:paraId="06ADCCA4" w14:textId="77777777" w:rsidR="00556651" w:rsidRDefault="00556651" w:rsidP="003174A7">
            <w:pPr>
              <w:spacing w:line="240" w:lineRule="auto"/>
              <w:jc w:val="center"/>
              <w:rPr>
                <w:ins w:id="109" w:author="Hümbelin Oliver" w:date="2015-04-13T19:23:00Z"/>
                <w:rFonts w:eastAsia="Times New Roman"/>
                <w:color w:val="000000"/>
                <w:szCs w:val="19"/>
                <w:lang w:val="en-US" w:eastAsia="de-CH"/>
              </w:rPr>
            </w:pPr>
            <w:del w:id="110" w:author="Hümbelin Oliver" w:date="2015-04-13T19:22:00Z">
              <w:r w:rsidDel="00556651">
                <w:rPr>
                  <w:rFonts w:eastAsia="Times New Roman"/>
                  <w:color w:val="000000"/>
                  <w:szCs w:val="19"/>
                  <w:lang w:val="en-US" w:eastAsia="de-CH"/>
                </w:rPr>
                <w:delText>Aggregated statistics</w:delText>
              </w:r>
            </w:del>
          </w:p>
          <w:p w14:paraId="6F8C8C5E" w14:textId="54905DBC" w:rsidR="00556651" w:rsidRPr="00763E00" w:rsidRDefault="00556651" w:rsidP="003174A7">
            <w:pPr>
              <w:spacing w:line="240" w:lineRule="auto"/>
              <w:jc w:val="center"/>
              <w:rPr>
                <w:rFonts w:eastAsia="Times New Roman"/>
                <w:color w:val="000000"/>
                <w:szCs w:val="19"/>
                <w:lang w:val="en-US" w:eastAsia="de-CH"/>
              </w:rPr>
            </w:pPr>
            <w:proofErr w:type="spellStart"/>
            <w:ins w:id="111" w:author="Hümbelin Oliver" w:date="2015-04-13T19:22:00Z">
              <w:r>
                <w:rPr>
                  <w:rFonts w:eastAsia="Times New Roman"/>
                  <w:b/>
                  <w:bCs/>
                  <w:color w:val="000000"/>
                  <w:szCs w:val="19"/>
                  <w:lang w:eastAsia="de-CH"/>
                </w:rPr>
                <w:t>Aggregated</w:t>
              </w:r>
              <w:proofErr w:type="spellEnd"/>
              <w:r>
                <w:rPr>
                  <w:rFonts w:eastAsia="Times New Roman"/>
                  <w:b/>
                  <w:bCs/>
                  <w:color w:val="000000"/>
                  <w:szCs w:val="19"/>
                  <w:lang w:eastAsia="de-CH"/>
                </w:rPr>
                <w:t xml:space="preserve"> </w:t>
              </w:r>
              <w:proofErr w:type="spellStart"/>
              <w:r>
                <w:rPr>
                  <w:rFonts w:eastAsia="Times New Roman"/>
                  <w:b/>
                  <w:bCs/>
                  <w:color w:val="000000"/>
                  <w:szCs w:val="19"/>
                  <w:lang w:eastAsia="de-CH"/>
                </w:rPr>
                <w:t>tax</w:t>
              </w:r>
              <w:proofErr w:type="spellEnd"/>
              <w:r>
                <w:rPr>
                  <w:rFonts w:eastAsia="Times New Roman"/>
                  <w:b/>
                  <w:bCs/>
                  <w:color w:val="000000"/>
                  <w:szCs w:val="19"/>
                  <w:lang w:eastAsia="de-CH"/>
                </w:rPr>
                <w:t xml:space="preserve"> </w:t>
              </w:r>
              <w:proofErr w:type="spellStart"/>
              <w:r>
                <w:rPr>
                  <w:rFonts w:eastAsia="Times New Roman"/>
                  <w:b/>
                  <w:bCs/>
                  <w:color w:val="000000"/>
                  <w:szCs w:val="19"/>
                  <w:lang w:eastAsia="de-CH"/>
                </w:rPr>
                <w:t>statistics</w:t>
              </w:r>
            </w:ins>
            <w:proofErr w:type="spellEnd"/>
          </w:p>
        </w:tc>
        <w:tc>
          <w:tcPr>
            <w:tcW w:w="1499" w:type="dxa"/>
            <w:vMerge w:val="restart"/>
            <w:tcBorders>
              <w:top w:val="double" w:sz="4" w:space="0" w:color="auto"/>
              <w:left w:val="nil"/>
              <w:right w:val="nil"/>
            </w:tcBorders>
            <w:tcPrChange w:id="112" w:author="Hümbelin Oliver" w:date="2015-04-13T19:22:00Z">
              <w:tcPr>
                <w:tcW w:w="1356" w:type="dxa"/>
                <w:vMerge w:val="restart"/>
                <w:tcBorders>
                  <w:top w:val="double" w:sz="4" w:space="0" w:color="auto"/>
                  <w:left w:val="nil"/>
                  <w:right w:val="nil"/>
                </w:tcBorders>
              </w:tcPr>
            </w:tcPrChange>
          </w:tcPr>
          <w:p w14:paraId="1BAB1D26" w14:textId="34283CB5" w:rsidR="00556651" w:rsidRPr="00556651" w:rsidRDefault="00556651" w:rsidP="00556651">
            <w:pPr>
              <w:spacing w:line="240" w:lineRule="auto"/>
              <w:jc w:val="center"/>
              <w:rPr>
                <w:rFonts w:eastAsia="Times New Roman"/>
                <w:b/>
                <w:bCs/>
                <w:color w:val="000000"/>
                <w:szCs w:val="19"/>
                <w:lang w:val="en-US" w:eastAsia="de-CH"/>
                <w:rPrChange w:id="113" w:author="Hümbelin Oliver" w:date="2015-04-13T19:22:00Z">
                  <w:rPr>
                    <w:rFonts w:eastAsia="Times New Roman"/>
                    <w:b/>
                    <w:bCs/>
                    <w:color w:val="000000"/>
                    <w:szCs w:val="19"/>
                    <w:lang w:eastAsia="de-CH"/>
                  </w:rPr>
                </w:rPrChange>
              </w:rPr>
            </w:pPr>
            <w:commentRangeStart w:id="114"/>
            <w:del w:id="115" w:author="Hümbelin Oliver" w:date="2015-04-13T19:22:00Z">
              <w:r w:rsidDel="00556651">
                <w:rPr>
                  <w:rFonts w:eastAsia="Times New Roman"/>
                  <w:color w:val="000000"/>
                  <w:szCs w:val="19"/>
                  <w:lang w:val="en-US" w:eastAsia="de-CH"/>
                </w:rPr>
                <w:delText>Micro data</w:delText>
              </w:r>
              <w:commentRangeEnd w:id="114"/>
              <w:r w:rsidDel="00556651">
                <w:rPr>
                  <w:rStyle w:val="CommentReference"/>
                </w:rPr>
                <w:commentReference w:id="114"/>
              </w:r>
            </w:del>
            <w:ins w:id="116" w:author="Hümbelin Oliver" w:date="2015-04-13T19:22:00Z">
              <w:r>
                <w:rPr>
                  <w:rFonts w:eastAsia="Times New Roman"/>
                  <w:color w:val="000000"/>
                  <w:szCs w:val="19"/>
                  <w:lang w:val="en-US" w:eastAsia="de-CH"/>
                </w:rPr>
                <w:t xml:space="preserve"> </w:t>
              </w:r>
              <w:r w:rsidRPr="00556651">
                <w:rPr>
                  <w:rFonts w:eastAsia="Times New Roman"/>
                  <w:b/>
                  <w:color w:val="000000"/>
                  <w:szCs w:val="19"/>
                  <w:lang w:val="en-US" w:eastAsia="de-CH"/>
                  <w:rPrChange w:id="117" w:author="Hümbelin Oliver" w:date="2015-04-13T19:23:00Z">
                    <w:rPr>
                      <w:rFonts w:eastAsia="Times New Roman"/>
                      <w:color w:val="000000"/>
                      <w:szCs w:val="19"/>
                      <w:lang w:val="en-US" w:eastAsia="de-CH"/>
                    </w:rPr>
                  </w:rPrChange>
                </w:rPr>
                <w:t>Micro tax data</w:t>
              </w:r>
            </w:ins>
          </w:p>
        </w:tc>
        <w:tc>
          <w:tcPr>
            <w:tcW w:w="1505" w:type="dxa"/>
            <w:gridSpan w:val="2"/>
            <w:vMerge w:val="restart"/>
            <w:tcBorders>
              <w:top w:val="double" w:sz="4" w:space="0" w:color="auto"/>
              <w:left w:val="nil"/>
              <w:right w:val="nil"/>
            </w:tcBorders>
            <w:shd w:val="clear" w:color="auto" w:fill="auto"/>
            <w:noWrap/>
            <w:vAlign w:val="center"/>
            <w:hideMark/>
            <w:tcPrChange w:id="118" w:author="Hümbelin Oliver" w:date="2015-04-13T19:22:00Z">
              <w:tcPr>
                <w:tcW w:w="1505" w:type="dxa"/>
                <w:gridSpan w:val="3"/>
                <w:vMerge w:val="restart"/>
                <w:tcBorders>
                  <w:top w:val="double" w:sz="4" w:space="0" w:color="auto"/>
                  <w:left w:val="nil"/>
                  <w:right w:val="nil"/>
                </w:tcBorders>
                <w:shd w:val="clear" w:color="auto" w:fill="auto"/>
                <w:noWrap/>
                <w:vAlign w:val="center"/>
                <w:hideMark/>
              </w:tcPr>
            </w:tcPrChange>
          </w:tcPr>
          <w:p w14:paraId="0E89EA2A" w14:textId="77777777" w:rsidR="00556651" w:rsidRPr="007C1C84" w:rsidRDefault="00556651" w:rsidP="003174A7">
            <w:pPr>
              <w:spacing w:line="240" w:lineRule="auto"/>
              <w:jc w:val="center"/>
              <w:rPr>
                <w:rFonts w:eastAsia="Times New Roman"/>
                <w:b/>
                <w:bCs/>
                <w:color w:val="000000"/>
                <w:szCs w:val="19"/>
                <w:lang w:eastAsia="de-CH"/>
              </w:rPr>
            </w:pPr>
            <w:r w:rsidRPr="007C1C84">
              <w:rPr>
                <w:rFonts w:eastAsia="Times New Roman"/>
                <w:b/>
                <w:bCs/>
                <w:color w:val="000000"/>
                <w:szCs w:val="19"/>
                <w:lang w:eastAsia="de-CH"/>
              </w:rPr>
              <w:t>Survey-Data</w:t>
            </w:r>
          </w:p>
        </w:tc>
      </w:tr>
      <w:tr w:rsidR="00556651" w:rsidRPr="007C1C84" w14:paraId="46742A4A" w14:textId="77777777" w:rsidTr="00556651">
        <w:trPr>
          <w:trHeight w:val="525"/>
          <w:trPrChange w:id="119" w:author="Hümbelin Oliver" w:date="2015-04-13T19:22:00Z">
            <w:trPr>
              <w:gridAfter w:val="0"/>
              <w:trHeight w:val="525"/>
            </w:trPr>
          </w:trPrChange>
        </w:trPr>
        <w:tc>
          <w:tcPr>
            <w:tcW w:w="3820" w:type="dxa"/>
            <w:tcBorders>
              <w:top w:val="nil"/>
              <w:left w:val="nil"/>
              <w:bottom w:val="single" w:sz="4" w:space="0" w:color="auto"/>
              <w:right w:val="nil"/>
            </w:tcBorders>
            <w:shd w:val="clear" w:color="auto" w:fill="auto"/>
            <w:vAlign w:val="center"/>
            <w:tcPrChange w:id="120" w:author="Hümbelin Oliver" w:date="2015-04-13T19:22:00Z">
              <w:tcPr>
                <w:tcW w:w="3820" w:type="dxa"/>
                <w:tcBorders>
                  <w:top w:val="nil"/>
                  <w:left w:val="nil"/>
                  <w:bottom w:val="single" w:sz="4" w:space="0" w:color="auto"/>
                  <w:right w:val="nil"/>
                </w:tcBorders>
                <w:shd w:val="clear" w:color="auto" w:fill="auto"/>
                <w:vAlign w:val="center"/>
              </w:tcPr>
            </w:tcPrChange>
          </w:tcPr>
          <w:p w14:paraId="2F1F5911" w14:textId="77777777" w:rsidR="00556651" w:rsidRPr="00763E00" w:rsidRDefault="00556651" w:rsidP="00070C65">
            <w:pPr>
              <w:spacing w:line="240" w:lineRule="auto"/>
              <w:rPr>
                <w:rFonts w:eastAsia="Times New Roman"/>
                <w:color w:val="000000"/>
                <w:szCs w:val="19"/>
                <w:lang w:val="en-US" w:eastAsia="de-CH"/>
              </w:rPr>
            </w:pPr>
          </w:p>
        </w:tc>
        <w:tc>
          <w:tcPr>
            <w:tcW w:w="1212" w:type="dxa"/>
            <w:vMerge/>
            <w:tcBorders>
              <w:left w:val="nil"/>
              <w:bottom w:val="single" w:sz="4" w:space="0" w:color="auto"/>
              <w:right w:val="nil"/>
            </w:tcBorders>
            <w:tcPrChange w:id="121" w:author="Hümbelin Oliver" w:date="2015-04-13T19:22:00Z">
              <w:tcPr>
                <w:tcW w:w="1355" w:type="dxa"/>
                <w:gridSpan w:val="2"/>
                <w:vMerge/>
                <w:tcBorders>
                  <w:left w:val="nil"/>
                  <w:bottom w:val="single" w:sz="4" w:space="0" w:color="auto"/>
                  <w:right w:val="nil"/>
                </w:tcBorders>
              </w:tcPr>
            </w:tcPrChange>
          </w:tcPr>
          <w:p w14:paraId="31F47653" w14:textId="77777777" w:rsidR="00556651" w:rsidRPr="00763E00" w:rsidRDefault="00556651" w:rsidP="00556651">
            <w:pPr>
              <w:spacing w:line="240" w:lineRule="auto"/>
              <w:jc w:val="center"/>
              <w:rPr>
                <w:rFonts w:eastAsia="Times New Roman"/>
                <w:color w:val="000000"/>
                <w:szCs w:val="19"/>
                <w:lang w:val="en-US" w:eastAsia="de-CH"/>
              </w:rPr>
            </w:pPr>
          </w:p>
        </w:tc>
        <w:tc>
          <w:tcPr>
            <w:tcW w:w="1499" w:type="dxa"/>
            <w:vMerge/>
            <w:tcBorders>
              <w:left w:val="nil"/>
              <w:bottom w:val="single" w:sz="4" w:space="0" w:color="auto"/>
              <w:right w:val="nil"/>
            </w:tcBorders>
            <w:tcPrChange w:id="122" w:author="Hümbelin Oliver" w:date="2015-04-13T19:22:00Z">
              <w:tcPr>
                <w:tcW w:w="1356" w:type="dxa"/>
                <w:vMerge/>
                <w:tcBorders>
                  <w:left w:val="nil"/>
                  <w:bottom w:val="single" w:sz="4" w:space="0" w:color="auto"/>
                  <w:right w:val="nil"/>
                </w:tcBorders>
              </w:tcPr>
            </w:tcPrChange>
          </w:tcPr>
          <w:p w14:paraId="4019284B" w14:textId="32C7B195" w:rsidR="00556651" w:rsidRPr="00763E00" w:rsidRDefault="00556651" w:rsidP="00556651">
            <w:pPr>
              <w:spacing w:line="240" w:lineRule="auto"/>
              <w:jc w:val="center"/>
              <w:rPr>
                <w:rFonts w:eastAsia="Times New Roman"/>
                <w:color w:val="000000"/>
                <w:szCs w:val="19"/>
                <w:lang w:val="en-US" w:eastAsia="de-CH"/>
              </w:rPr>
            </w:pPr>
          </w:p>
        </w:tc>
        <w:tc>
          <w:tcPr>
            <w:tcW w:w="1505" w:type="dxa"/>
            <w:gridSpan w:val="2"/>
            <w:vMerge/>
            <w:tcBorders>
              <w:left w:val="nil"/>
              <w:bottom w:val="single" w:sz="4" w:space="0" w:color="auto"/>
              <w:right w:val="nil"/>
            </w:tcBorders>
            <w:shd w:val="clear" w:color="auto" w:fill="auto"/>
            <w:noWrap/>
            <w:vAlign w:val="center"/>
            <w:tcPrChange w:id="123" w:author="Hümbelin Oliver" w:date="2015-04-13T19:22:00Z">
              <w:tcPr>
                <w:tcW w:w="1505" w:type="dxa"/>
                <w:gridSpan w:val="3"/>
                <w:vMerge/>
                <w:tcBorders>
                  <w:left w:val="nil"/>
                  <w:bottom w:val="single" w:sz="4" w:space="0" w:color="auto"/>
                  <w:right w:val="nil"/>
                </w:tcBorders>
                <w:shd w:val="clear" w:color="auto" w:fill="auto"/>
                <w:noWrap/>
                <w:vAlign w:val="center"/>
              </w:tcPr>
            </w:tcPrChange>
          </w:tcPr>
          <w:p w14:paraId="202BAC0D" w14:textId="77777777" w:rsidR="00556651" w:rsidRPr="00763E00" w:rsidRDefault="00556651" w:rsidP="000F66A6">
            <w:pPr>
              <w:spacing w:line="240" w:lineRule="auto"/>
              <w:jc w:val="center"/>
              <w:rPr>
                <w:rFonts w:eastAsia="Times New Roman"/>
                <w:color w:val="000000"/>
                <w:szCs w:val="19"/>
                <w:lang w:val="en-US" w:eastAsia="de-CH"/>
              </w:rPr>
            </w:pPr>
          </w:p>
        </w:tc>
      </w:tr>
      <w:tr w:rsidR="003174A7" w:rsidRPr="007C1C84" w14:paraId="4D020DCE" w14:textId="77777777" w:rsidTr="00556651">
        <w:trPr>
          <w:trHeight w:val="525"/>
        </w:trPr>
        <w:tc>
          <w:tcPr>
            <w:tcW w:w="3820"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212" w:type="dxa"/>
            <w:tcBorders>
              <w:top w:val="single" w:sz="4" w:space="0" w:color="auto"/>
              <w:left w:val="nil"/>
              <w:bottom w:val="nil"/>
              <w:right w:val="nil"/>
            </w:tcBorders>
            <w:vAlign w:val="center"/>
          </w:tcPr>
          <w:p w14:paraId="5A77047F" w14:textId="7628E62E"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Strongly data 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gridSpan w:val="2"/>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556651">
        <w:trPr>
          <w:trHeight w:val="525"/>
        </w:trPr>
        <w:tc>
          <w:tcPr>
            <w:tcW w:w="3820" w:type="dxa"/>
            <w:tcBorders>
              <w:top w:val="nil"/>
              <w:left w:val="nil"/>
              <w:bottom w:val="nil"/>
              <w:right w:val="nil"/>
            </w:tcBorders>
            <w:shd w:val="clear" w:color="auto" w:fill="auto"/>
            <w:vAlign w:val="center"/>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212" w:type="dxa"/>
            <w:tcBorders>
              <w:top w:val="nil"/>
              <w:left w:val="nil"/>
              <w:bottom w:val="nil"/>
              <w:right w:val="nil"/>
            </w:tcBorders>
            <w:vAlign w:val="center"/>
          </w:tcPr>
          <w:p w14:paraId="13062452" w14:textId="11BB7B17"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499" w:type="dxa"/>
            <w:tcBorders>
              <w:top w:val="nil"/>
              <w:left w:val="nil"/>
              <w:bottom w:val="nil"/>
              <w:right w:val="nil"/>
            </w:tcBorders>
            <w:shd w:val="clear" w:color="auto" w:fill="auto"/>
            <w:noWrap/>
            <w:vAlign w:val="center"/>
          </w:tcPr>
          <w:p w14:paraId="672E1FFE" w14:textId="5A9A0D9C" w:rsidR="003174A7" w:rsidRPr="00763E00" w:rsidRDefault="003174A7"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flexible</w:t>
            </w:r>
          </w:p>
        </w:tc>
        <w:tc>
          <w:tcPr>
            <w:tcW w:w="1505" w:type="dxa"/>
            <w:gridSpan w:val="2"/>
            <w:tcBorders>
              <w:top w:val="nil"/>
              <w:left w:val="nil"/>
              <w:bottom w:val="nil"/>
              <w:right w:val="nil"/>
            </w:tcBorders>
            <w:shd w:val="clear" w:color="auto" w:fill="auto"/>
            <w:noWrap/>
            <w:vAlign w:val="center"/>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556651">
        <w:trPr>
          <w:trHeight w:val="525"/>
        </w:trPr>
        <w:tc>
          <w:tcPr>
            <w:tcW w:w="3820"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212"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gridSpan w:val="2"/>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556651">
        <w:trPr>
          <w:trHeight w:val="525"/>
        </w:trPr>
        <w:tc>
          <w:tcPr>
            <w:tcW w:w="3820"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212" w:type="dxa"/>
            <w:tcBorders>
              <w:top w:val="nil"/>
              <w:left w:val="nil"/>
              <w:bottom w:val="nil"/>
              <w:right w:val="nil"/>
            </w:tcBorders>
            <w:vAlign w:val="center"/>
          </w:tcPr>
          <w:p w14:paraId="629999B5" w14:textId="27FBDFE1" w:rsidR="003174A7" w:rsidRPr="00763E00" w:rsidRDefault="00F52BB6" w:rsidP="00F52BB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gridSpan w:val="2"/>
            <w:tcBorders>
              <w:top w:val="nil"/>
              <w:left w:val="nil"/>
              <w:bottom w:val="nil"/>
              <w:right w:val="nil"/>
            </w:tcBorders>
            <w:shd w:val="clear" w:color="auto" w:fill="auto"/>
            <w:noWrap/>
            <w:vAlign w:val="center"/>
            <w:hideMark/>
          </w:tcPr>
          <w:p w14:paraId="21FB5040" w14:textId="64065CBC" w:rsidR="003174A7" w:rsidRPr="00763E00" w:rsidRDefault="00F52BB6" w:rsidP="007864B9">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non response, </w:t>
            </w:r>
            <w:proofErr w:type="spellStart"/>
            <w:r>
              <w:rPr>
                <w:rFonts w:eastAsia="Times New Roman"/>
                <w:color w:val="000000"/>
                <w:szCs w:val="19"/>
                <w:lang w:val="en-US" w:eastAsia="de-CH"/>
              </w:rPr>
              <w:t>undercoverage</w:t>
            </w:r>
            <w:proofErr w:type="spellEnd"/>
          </w:p>
        </w:tc>
      </w:tr>
      <w:tr w:rsidR="003174A7" w:rsidRPr="007C1C84" w14:paraId="7B3B2B13" w14:textId="77777777" w:rsidTr="00556651">
        <w:trPr>
          <w:gridAfter w:val="1"/>
          <w:wAfter w:w="185" w:type="dxa"/>
          <w:trHeight w:val="525"/>
        </w:trPr>
        <w:tc>
          <w:tcPr>
            <w:tcW w:w="3820" w:type="dxa"/>
            <w:tcBorders>
              <w:top w:val="nil"/>
              <w:left w:val="nil"/>
              <w:bottom w:val="double" w:sz="6" w:space="0" w:color="auto"/>
              <w:right w:val="nil"/>
            </w:tcBorders>
            <w:shd w:val="clear" w:color="auto" w:fill="auto"/>
            <w:vAlign w:val="center"/>
            <w:hideMark/>
          </w:tcPr>
          <w:p w14:paraId="2BAD6B94" w14:textId="64923A60" w:rsidR="003174A7" w:rsidRPr="00763E00" w:rsidRDefault="003174A7" w:rsidP="000F66A6">
            <w:pPr>
              <w:spacing w:line="240" w:lineRule="auto"/>
              <w:rPr>
                <w:rFonts w:eastAsia="Times New Roman"/>
                <w:color w:val="000000"/>
                <w:szCs w:val="19"/>
                <w:lang w:val="en-US" w:eastAsia="de-CH"/>
              </w:rPr>
            </w:pPr>
            <w:commentRangeStart w:id="124"/>
            <w:r w:rsidRPr="00763E00">
              <w:rPr>
                <w:rFonts w:eastAsia="Times New Roman"/>
                <w:color w:val="000000"/>
                <w:szCs w:val="19"/>
                <w:lang w:val="en-US" w:eastAsia="de-CH"/>
              </w:rPr>
              <w:t>Possibility to assess trends of inequality</w:t>
            </w:r>
            <w:commentRangeEnd w:id="124"/>
            <w:r w:rsidR="00763AD2">
              <w:rPr>
                <w:rStyle w:val="CommentReference"/>
              </w:rPr>
              <w:commentReference w:id="124"/>
            </w:r>
          </w:p>
        </w:tc>
        <w:tc>
          <w:tcPr>
            <w:tcW w:w="1212" w:type="dxa"/>
            <w:tcBorders>
              <w:top w:val="nil"/>
              <w:left w:val="nil"/>
              <w:bottom w:val="double" w:sz="6" w:space="0" w:color="auto"/>
              <w:right w:val="nil"/>
            </w:tcBorders>
            <w:vAlign w:val="center"/>
          </w:tcPr>
          <w:p w14:paraId="61AFA206" w14:textId="58D66617" w:rsidR="003174A7" w:rsidRPr="00763E00" w:rsidRDefault="00F52BB6"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long</w:t>
            </w:r>
          </w:p>
        </w:tc>
        <w:tc>
          <w:tcPr>
            <w:tcW w:w="1499" w:type="dxa"/>
            <w:tcBorders>
              <w:top w:val="nil"/>
              <w:left w:val="nil"/>
              <w:bottom w:val="double" w:sz="6" w:space="0" w:color="auto"/>
              <w:right w:val="nil"/>
            </w:tcBorders>
            <w:shd w:val="clear" w:color="auto" w:fill="auto"/>
            <w:noWrap/>
            <w:vAlign w:val="center"/>
            <w:hideMark/>
          </w:tcPr>
          <w:p w14:paraId="3704CCE8" w14:textId="0DF65357" w:rsidR="003174A7" w:rsidRPr="00763E00" w:rsidRDefault="00F52BB6" w:rsidP="00F52BB6">
            <w:pPr>
              <w:spacing w:line="240" w:lineRule="auto"/>
              <w:jc w:val="center"/>
              <w:rPr>
                <w:rFonts w:eastAsia="Times New Roman"/>
                <w:color w:val="000000"/>
                <w:szCs w:val="19"/>
                <w:lang w:val="en-US" w:eastAsia="de-CH"/>
              </w:rPr>
            </w:pPr>
            <w:del w:id="125" w:author="Oliver Hümbelin" w:date="2015-04-13T09:47:00Z">
              <w:r w:rsidDel="00763AD2">
                <w:rPr>
                  <w:rFonts w:eastAsia="Times New Roman"/>
                  <w:color w:val="000000"/>
                  <w:szCs w:val="19"/>
                  <w:lang w:val="en-US" w:eastAsia="de-CH"/>
                </w:rPr>
                <w:delText>restricted</w:delText>
              </w:r>
            </w:del>
            <w:ins w:id="126" w:author="Oliver Hümbelin" w:date="2015-04-13T09:47:00Z">
              <w:r w:rsidR="00763AD2">
                <w:rPr>
                  <w:rFonts w:eastAsia="Times New Roman"/>
                  <w:color w:val="000000"/>
                  <w:szCs w:val="19"/>
                  <w:lang w:val="en-US" w:eastAsia="de-CH"/>
                </w:rPr>
                <w:t>short</w:t>
              </w:r>
            </w:ins>
          </w:p>
        </w:tc>
        <w:tc>
          <w:tcPr>
            <w:tcW w:w="1320" w:type="dxa"/>
            <w:tcBorders>
              <w:top w:val="nil"/>
              <w:left w:val="nil"/>
              <w:bottom w:val="double" w:sz="6" w:space="0" w:color="auto"/>
              <w:right w:val="nil"/>
            </w:tcBorders>
            <w:shd w:val="clear" w:color="auto" w:fill="auto"/>
            <w:noWrap/>
            <w:vAlign w:val="center"/>
            <w:hideMark/>
          </w:tcPr>
          <w:p w14:paraId="4E35A657" w14:textId="77777777"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03AF8D7F"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 xml:space="preserve">concepts of economic resources and respective definitions of </w:t>
      </w:r>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w:t>
      </w:r>
      <w:r w:rsidR="00D5668A">
        <w:rPr>
          <w:rFonts w:ascii="Lucida Sans" w:hAnsi="Lucida Sans"/>
          <w:sz w:val="19"/>
          <w:szCs w:val="19"/>
          <w:lang w:val="en-US"/>
        </w:rPr>
        <w:t>T</w:t>
      </w:r>
      <w:r w:rsidR="00D5668A" w:rsidRPr="00B14648">
        <w:rPr>
          <w:rFonts w:ascii="Lucida Sans" w:hAnsi="Lucida Sans"/>
          <w:sz w:val="19"/>
          <w:szCs w:val="19"/>
          <w:lang w:val="en-US"/>
        </w:rPr>
        <w:t xml:space="preserve">ax </w:t>
      </w:r>
      <w:r w:rsidRPr="00B14648">
        <w:rPr>
          <w:rFonts w:ascii="Lucida Sans" w:hAnsi="Lucida Sans"/>
          <w:sz w:val="19"/>
          <w:szCs w:val="19"/>
          <w:lang w:val="en-US"/>
        </w:rPr>
        <w:t xml:space="preserve">statistics are </w:t>
      </w:r>
      <w:ins w:id="127" w:author="Hümbelin Oliver" w:date="2015-04-10T17:16:00Z">
        <w:r w:rsidR="00D5668A">
          <w:rPr>
            <w:rFonts w:ascii="Lucida Sans" w:hAnsi="Lucida Sans"/>
            <w:sz w:val="19"/>
            <w:szCs w:val="19"/>
            <w:lang w:val="en-US"/>
          </w:rPr>
          <w:t>often eas</w:t>
        </w:r>
      </w:ins>
      <w:ins w:id="128" w:author="rudi" w:date="2015-04-13T00:27:00Z">
        <w:r w:rsidR="006D7D09">
          <w:rPr>
            <w:rFonts w:ascii="Lucida Sans" w:hAnsi="Lucida Sans"/>
            <w:sz w:val="19"/>
            <w:szCs w:val="19"/>
            <w:lang w:val="en-US"/>
          </w:rPr>
          <w:t>il</w:t>
        </w:r>
      </w:ins>
      <w:ins w:id="129" w:author="Hümbelin Oliver" w:date="2015-04-10T17:16:00Z">
        <w:r w:rsidR="00D5668A">
          <w:rPr>
            <w:rFonts w:ascii="Lucida Sans" w:hAnsi="Lucida Sans"/>
            <w:sz w:val="19"/>
            <w:szCs w:val="19"/>
            <w:lang w:val="en-US"/>
          </w:rPr>
          <w:t>y</w:t>
        </w:r>
        <w:r w:rsidR="00D5668A" w:rsidRPr="00B14648">
          <w:rPr>
            <w:rFonts w:ascii="Lucida Sans" w:hAnsi="Lucida Sans"/>
            <w:sz w:val="19"/>
            <w:szCs w:val="19"/>
            <w:lang w:val="en-US"/>
          </w:rPr>
          <w:t xml:space="preserve"> </w:t>
        </w:r>
      </w:ins>
      <w:r w:rsidRPr="00B14648">
        <w:rPr>
          <w:rFonts w:ascii="Lucida Sans" w:hAnsi="Lucida Sans"/>
          <w:sz w:val="19"/>
          <w:szCs w:val="19"/>
          <w:lang w:val="en-US"/>
        </w:rPr>
        <w:t>available in</w:t>
      </w:r>
      <w:r w:rsidR="00D5668A">
        <w:rPr>
          <w:rFonts w:ascii="Lucida Sans" w:hAnsi="Lucida Sans"/>
          <w:sz w:val="19"/>
          <w:szCs w:val="19"/>
          <w:lang w:val="en-US"/>
        </w:rPr>
        <w:t xml:space="preserve"> the mentioned</w:t>
      </w:r>
      <w:r w:rsidRPr="00B14648">
        <w:rPr>
          <w:rFonts w:ascii="Lucida Sans" w:hAnsi="Lucida Sans"/>
          <w:sz w:val="19"/>
          <w:szCs w:val="19"/>
          <w:lang w:val="en-US"/>
        </w:rPr>
        <w:t xml:space="preserve"> aggregated form showing tax units per taxable income/wealth brackets</w:t>
      </w:r>
      <w:r w:rsidR="00D5668A">
        <w:rPr>
          <w:rFonts w:ascii="Lucida Sans" w:hAnsi="Lucida Sans"/>
          <w:sz w:val="19"/>
          <w:szCs w:val="19"/>
          <w:lang w:val="en-US"/>
        </w:rPr>
        <w:t>, but</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 xml:space="preserve">. The definition of </w:t>
      </w:r>
      <w:del w:id="130" w:author="Hümbelin Oliver" w:date="2015-04-13T17:42:00Z">
        <w:r w:rsidRPr="00B14648" w:rsidDel="00D70029">
          <w:rPr>
            <w:rFonts w:ascii="Lucida Sans" w:hAnsi="Lucida Sans"/>
            <w:sz w:val="19"/>
            <w:szCs w:val="19"/>
            <w:lang w:val="en-US"/>
          </w:rPr>
          <w:delText xml:space="preserve">central </w:delText>
        </w:r>
      </w:del>
      <w:ins w:id="131" w:author="Hümbelin Oliver" w:date="2015-04-13T17:42:00Z">
        <w:r w:rsidR="00D70029">
          <w:rPr>
            <w:rFonts w:ascii="Lucida Sans" w:hAnsi="Lucida Sans"/>
            <w:sz w:val="19"/>
            <w:szCs w:val="19"/>
            <w:lang w:val="en-US"/>
          </w:rPr>
          <w:t>key</w:t>
        </w:r>
        <w:r w:rsidR="00D70029" w:rsidRPr="00B14648">
          <w:rPr>
            <w:rFonts w:ascii="Lucida Sans" w:hAnsi="Lucida Sans"/>
            <w:sz w:val="19"/>
            <w:szCs w:val="19"/>
            <w:lang w:val="en-US"/>
          </w:rPr>
          <w:t xml:space="preserve"> </w:t>
        </w:r>
      </w:ins>
      <w:r w:rsidRPr="00B14648">
        <w:rPr>
          <w:rFonts w:ascii="Lucida Sans" w:hAnsi="Lucida Sans"/>
          <w:sz w:val="19"/>
          <w:szCs w:val="19"/>
          <w:lang w:val="en-US"/>
        </w:rPr>
        <w:t xml:space="preserve">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PAGEREF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00D5668A">
        <w:rPr>
          <w:rFonts w:ascii="Lucida Sans" w:hAnsi="Lucida Sans"/>
          <w:sz w:val="19"/>
          <w:szCs w:val="19"/>
          <w:lang w:val="en-US"/>
        </w:rPr>
        <w:t xml:space="preserve"> The situation is far better when </w:t>
      </w:r>
      <w:commentRangeStart w:id="132"/>
      <w:r w:rsidR="00D5668A">
        <w:rPr>
          <w:rFonts w:ascii="Lucida Sans" w:hAnsi="Lucida Sans"/>
          <w:sz w:val="19"/>
          <w:szCs w:val="19"/>
          <w:lang w:val="en-US"/>
        </w:rPr>
        <w:t xml:space="preserve">micro </w:t>
      </w:r>
      <w:commentRangeEnd w:id="132"/>
      <w:r w:rsidR="006D7D09">
        <w:rPr>
          <w:rStyle w:val="CommentReference"/>
          <w:rFonts w:ascii="Lucida Sans" w:eastAsia="Lucida Sans" w:hAnsi="Lucida Sans"/>
          <w:lang w:eastAsia="en-US"/>
        </w:rPr>
        <w:commentReference w:id="132"/>
      </w:r>
      <w:r w:rsidR="00D5668A">
        <w:rPr>
          <w:rFonts w:ascii="Lucida Sans" w:hAnsi="Lucida Sans"/>
          <w:sz w:val="19"/>
          <w:szCs w:val="19"/>
          <w:lang w:val="en-US"/>
        </w:rPr>
        <w:t>tax data is at hand. If income and wealth is taxed</w:t>
      </w:r>
      <w:r w:rsidR="006D7D09">
        <w:rPr>
          <w:rFonts w:ascii="Lucida Sans" w:hAnsi="Lucida Sans"/>
          <w:sz w:val="19"/>
          <w:szCs w:val="19"/>
          <w:lang w:val="en-US"/>
        </w:rPr>
        <w:t>,</w:t>
      </w:r>
      <w:r w:rsidR="00D5668A">
        <w:rPr>
          <w:rFonts w:ascii="Lucida Sans" w:hAnsi="Lucida Sans"/>
          <w:sz w:val="19"/>
          <w:szCs w:val="19"/>
          <w:lang w:val="en-US"/>
        </w:rPr>
        <w:t xml:space="preserve"> a complete conjoint distributional analysis is possible. Key measures can also be constructed quit</w:t>
      </w:r>
      <w:r w:rsidR="006D7D09">
        <w:rPr>
          <w:rFonts w:ascii="Lucida Sans" w:hAnsi="Lucida Sans"/>
          <w:sz w:val="19"/>
          <w:szCs w:val="19"/>
          <w:lang w:val="en-US"/>
        </w:rPr>
        <w:t>e</w:t>
      </w:r>
      <w:r w:rsidR="00D5668A">
        <w:rPr>
          <w:rFonts w:ascii="Lucida Sans" w:hAnsi="Lucida Sans"/>
          <w:sz w:val="19"/>
          <w:szCs w:val="19"/>
          <w:lang w:val="en-US"/>
        </w:rPr>
        <w:t xml:space="preserve"> flexible, because </w:t>
      </w:r>
      <w:r w:rsidR="009B0176">
        <w:rPr>
          <w:rFonts w:ascii="Lucida Sans" w:hAnsi="Lucida Sans"/>
          <w:sz w:val="19"/>
          <w:szCs w:val="19"/>
          <w:lang w:val="en-US"/>
        </w:rPr>
        <w:t xml:space="preserve">individual tax data contains </w:t>
      </w:r>
      <w:r w:rsidR="007864B9">
        <w:rPr>
          <w:rFonts w:ascii="Lucida Sans" w:hAnsi="Lucida Sans"/>
          <w:sz w:val="19"/>
          <w:szCs w:val="19"/>
          <w:lang w:val="en-US"/>
        </w:rPr>
        <w:t>information</w:t>
      </w:r>
      <w:r w:rsidR="006D7D09">
        <w:rPr>
          <w:rFonts w:ascii="Lucida Sans" w:hAnsi="Lucida Sans"/>
          <w:sz w:val="19"/>
          <w:szCs w:val="19"/>
          <w:lang w:val="en-US"/>
        </w:rPr>
        <w:t xml:space="preserve"> on pre-tax income</w:t>
      </w:r>
      <w:r w:rsidR="00D5668A">
        <w:rPr>
          <w:rFonts w:ascii="Lucida Sans" w:hAnsi="Lucida Sans"/>
          <w:sz w:val="19"/>
          <w:szCs w:val="19"/>
          <w:lang w:val="en-US"/>
        </w:rPr>
        <w:t xml:space="preserve"> </w:t>
      </w:r>
      <w:r w:rsidR="007864B9">
        <w:rPr>
          <w:rFonts w:ascii="Lucida Sans" w:hAnsi="Lucida Sans"/>
          <w:sz w:val="19"/>
          <w:szCs w:val="19"/>
          <w:lang w:val="en-US"/>
        </w:rPr>
        <w:t>(before deductions) a</w:t>
      </w:r>
      <w:r w:rsidR="006D7D09">
        <w:rPr>
          <w:rFonts w:ascii="Lucida Sans" w:hAnsi="Lucida Sans"/>
          <w:sz w:val="19"/>
          <w:szCs w:val="19"/>
          <w:lang w:val="en-US"/>
        </w:rPr>
        <w:t>s well as</w:t>
      </w:r>
      <w:r w:rsidR="007864B9">
        <w:rPr>
          <w:rFonts w:ascii="Lucida Sans" w:hAnsi="Lucida Sans"/>
          <w:sz w:val="19"/>
          <w:szCs w:val="19"/>
          <w:lang w:val="en-US"/>
        </w:rPr>
        <w:t xml:space="preserve"> most important expenditures like taxes</w:t>
      </w:r>
      <w:r w:rsidR="009B0176">
        <w:rPr>
          <w:rFonts w:ascii="Lucida Sans" w:hAnsi="Lucida Sans"/>
          <w:sz w:val="19"/>
          <w:szCs w:val="19"/>
          <w:lang w:val="en-US"/>
        </w:rPr>
        <w:t>.</w:t>
      </w:r>
      <w:r w:rsidR="007864B9">
        <w:rPr>
          <w:rFonts w:ascii="Lucida Sans" w:hAnsi="Lucida Sans"/>
          <w:sz w:val="19"/>
          <w:szCs w:val="19"/>
          <w:lang w:val="en-US"/>
        </w:rPr>
        <w:t xml:space="preserve"> </w:t>
      </w:r>
      <w:r w:rsidR="009B0176">
        <w:rPr>
          <w:rFonts w:ascii="Lucida Sans" w:hAnsi="Lucida Sans"/>
          <w:sz w:val="19"/>
          <w:szCs w:val="19"/>
          <w:lang w:val="en-US"/>
        </w:rPr>
        <w:t>However, d</w:t>
      </w:r>
      <w:r w:rsidR="007864B9">
        <w:rPr>
          <w:rFonts w:ascii="Lucida Sans" w:hAnsi="Lucida Sans"/>
          <w:sz w:val="19"/>
          <w:szCs w:val="19"/>
          <w:lang w:val="en-US"/>
        </w:rPr>
        <w:t>etailed information on consumptions is still missing. Nonetheless</w:t>
      </w:r>
      <w:r w:rsidR="009B0176">
        <w:rPr>
          <w:rFonts w:ascii="Lucida Sans" w:hAnsi="Lucida Sans"/>
          <w:sz w:val="19"/>
          <w:szCs w:val="19"/>
          <w:lang w:val="en-US"/>
        </w:rPr>
        <w:t>,</w:t>
      </w:r>
      <w:r w:rsidR="007864B9">
        <w:rPr>
          <w:rFonts w:ascii="Lucida Sans" w:hAnsi="Lucida Sans"/>
          <w:sz w:val="19"/>
          <w:szCs w:val="19"/>
          <w:lang w:val="en-US"/>
        </w:rPr>
        <w:t xml:space="preserve"> concerning</w:t>
      </w:r>
      <w:r w:rsidR="007864B9" w:rsidRPr="00B14648">
        <w:rPr>
          <w:rFonts w:ascii="Lucida Sans" w:hAnsi="Lucida Sans"/>
          <w:sz w:val="19"/>
          <w:szCs w:val="19"/>
          <w:lang w:val="en-US"/>
        </w:rPr>
        <w:t xml:space="preserve"> </w:t>
      </w:r>
      <w:r w:rsidRPr="00B14648">
        <w:rPr>
          <w:rFonts w:ascii="Lucida Sans" w:hAnsi="Lucida Sans"/>
          <w:sz w:val="19"/>
          <w:szCs w:val="19"/>
          <w:lang w:val="en-US"/>
        </w:rPr>
        <w:t>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3B565C53"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w:t>
      </w:r>
      <w:r w:rsidR="009B0176">
        <w:rPr>
          <w:rFonts w:ascii="Lucida Sans" w:hAnsi="Lucida Sans"/>
          <w:sz w:val="19"/>
          <w:szCs w:val="19"/>
          <w:lang w:val="en-US"/>
        </w:rPr>
        <w:t xml:space="preserve"> - </w:t>
      </w:r>
      <w:r>
        <w:rPr>
          <w:rFonts w:ascii="Lucida Sans" w:hAnsi="Lucida Sans"/>
          <w:sz w:val="19"/>
          <w:szCs w:val="19"/>
          <w:lang w:val="en-US"/>
        </w:rPr>
        <w:t xml:space="preserve">like it is </w:t>
      </w:r>
      <w:r w:rsidR="005D2E6C">
        <w:rPr>
          <w:rFonts w:ascii="Lucida Sans" w:hAnsi="Lucida Sans"/>
          <w:sz w:val="19"/>
          <w:szCs w:val="19"/>
          <w:lang w:val="en-US"/>
        </w:rPr>
        <w:t xml:space="preserve">mostly </w:t>
      </w:r>
      <w:r>
        <w:rPr>
          <w:rFonts w:ascii="Lucida Sans" w:hAnsi="Lucida Sans"/>
          <w:sz w:val="19"/>
          <w:szCs w:val="19"/>
          <w:lang w:val="en-US"/>
        </w:rPr>
        <w:t>the case with survey data</w:t>
      </w:r>
      <w:r w:rsidR="007864B9">
        <w:rPr>
          <w:rFonts w:ascii="Lucida Sans" w:hAnsi="Lucida Sans"/>
          <w:sz w:val="19"/>
          <w:szCs w:val="19"/>
          <w:lang w:val="en-US"/>
        </w:rPr>
        <w:t xml:space="preserve"> and also with micro tax data</w:t>
      </w:r>
      <w:r>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0E993D2A"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ins w:id="133" w:author="Hümbelin Oliver" w:date="2015-04-10T17:32:00Z">
        <w:r w:rsidR="007864B9">
          <w:rPr>
            <w:rFonts w:ascii="Lucida Sans" w:hAnsi="Lucida Sans"/>
            <w:sz w:val="19"/>
            <w:szCs w:val="19"/>
            <w:lang w:val="en-US"/>
          </w:rPr>
          <w:t xml:space="preserve"> </w:t>
        </w:r>
      </w:ins>
      <w:ins w:id="134" w:author="Oliver Hümbelin" w:date="2015-04-13T09:49:00Z">
        <w:r w:rsidR="00D0162B">
          <w:rPr>
            <w:rFonts w:ascii="Lucida Sans" w:hAnsi="Lucida Sans"/>
            <w:sz w:val="19"/>
            <w:szCs w:val="19"/>
            <w:lang w:val="en-US"/>
          </w:rPr>
          <w:t xml:space="preserve">It is possible </w:t>
        </w:r>
      </w:ins>
      <w:ins w:id="135" w:author="Oliver Hümbelin" w:date="2015-04-13T09:51:00Z">
        <w:r w:rsidR="00D0162B">
          <w:rPr>
            <w:rFonts w:ascii="Lucida Sans" w:hAnsi="Lucida Sans"/>
            <w:sz w:val="19"/>
            <w:szCs w:val="19"/>
            <w:lang w:val="en-US"/>
          </w:rPr>
          <w:t>though</w:t>
        </w:r>
      </w:ins>
      <w:ins w:id="136" w:author="Oliver Hümbelin" w:date="2015-04-13T09:49:00Z">
        <w:r w:rsidR="00D0162B">
          <w:rPr>
            <w:rFonts w:ascii="Lucida Sans" w:hAnsi="Lucida Sans"/>
            <w:sz w:val="19"/>
            <w:szCs w:val="19"/>
            <w:lang w:val="en-US"/>
          </w:rPr>
          <w:t xml:space="preserve"> to combine tax d</w:t>
        </w:r>
        <w:r w:rsidR="00A11B53">
          <w:rPr>
            <w:rFonts w:ascii="Lucida Sans" w:hAnsi="Lucida Sans"/>
            <w:sz w:val="19"/>
            <w:szCs w:val="19"/>
            <w:lang w:val="en-US"/>
          </w:rPr>
          <w:t>ata with information</w:t>
        </w:r>
        <w:r w:rsidR="00D0162B">
          <w:rPr>
            <w:rFonts w:ascii="Lucida Sans" w:hAnsi="Lucida Sans"/>
            <w:sz w:val="19"/>
            <w:szCs w:val="19"/>
            <w:lang w:val="en-US"/>
          </w:rPr>
          <w:t xml:space="preserve"> </w:t>
        </w:r>
      </w:ins>
      <w:ins w:id="137" w:author="Oliver Hümbelin" w:date="2015-04-13T09:51:00Z">
        <w:r w:rsidR="00D0162B">
          <w:rPr>
            <w:rFonts w:ascii="Lucida Sans" w:hAnsi="Lucida Sans"/>
            <w:sz w:val="19"/>
            <w:szCs w:val="19"/>
            <w:lang w:val="en-US"/>
          </w:rPr>
          <w:t xml:space="preserve">from </w:t>
        </w:r>
      </w:ins>
      <w:ins w:id="138" w:author="Oliver Hümbelin" w:date="2015-04-13T09:53:00Z">
        <w:r w:rsidR="00D0162B">
          <w:rPr>
            <w:rFonts w:ascii="Lucida Sans" w:hAnsi="Lucida Sans"/>
            <w:sz w:val="19"/>
            <w:szCs w:val="19"/>
            <w:lang w:val="en-US"/>
          </w:rPr>
          <w:t>population register to identify which fiscal households belong to the same real household</w:t>
        </w:r>
      </w:ins>
      <w:ins w:id="139" w:author="Oliver Hümbelin" w:date="2015-04-13T09:54:00Z">
        <w:r w:rsidR="00D0162B">
          <w:rPr>
            <w:rFonts w:ascii="Lucida Sans" w:hAnsi="Lucida Sans"/>
            <w:sz w:val="19"/>
            <w:szCs w:val="19"/>
            <w:lang w:val="en-US"/>
          </w:rPr>
          <w:t>.</w:t>
        </w:r>
      </w:ins>
      <w:ins w:id="140" w:author="rudi" w:date="2015-04-13T00:34:00Z">
        <w:r w:rsidR="009B0176">
          <w:rPr>
            <w:rFonts w:ascii="Lucida Sans" w:hAnsi="Lucida Sans"/>
            <w:sz w:val="19"/>
            <w:szCs w:val="19"/>
            <w:lang w:val="en-US"/>
          </w:rPr>
          <w:t xml:space="preserve"> </w:t>
        </w:r>
      </w:ins>
      <w:r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able to address the ideal statistical unit in a more appropriate way.</w:t>
      </w:r>
      <w:r w:rsidR="007864B9">
        <w:rPr>
          <w:rFonts w:ascii="Lucida Sans" w:hAnsi="Lucida Sans"/>
          <w:sz w:val="19"/>
          <w:szCs w:val="19"/>
          <w:lang w:val="en-US"/>
        </w:rPr>
        <w:t xml:space="preserve"> </w:t>
      </w:r>
    </w:p>
    <w:p w14:paraId="5EAB724B" w14:textId="01C965C9"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lastRenderedPageBreak/>
        <w:t xml:space="preserve">A closer look </w:t>
      </w:r>
      <w:r w:rsidR="00444567">
        <w:rPr>
          <w:rFonts w:ascii="Lucida Sans" w:hAnsi="Lucida Sans"/>
          <w:sz w:val="19"/>
          <w:szCs w:val="19"/>
          <w:lang w:val="en-US"/>
        </w:rPr>
        <w:t>is necessary 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w:t>
      </w:r>
      <w:r w:rsidR="00444567">
        <w:rPr>
          <w:rFonts w:ascii="Lucida Sans" w:hAnsi="Lucida Sans"/>
          <w:sz w:val="19"/>
          <w:szCs w:val="19"/>
          <w:lang w:val="en-US"/>
        </w:rPr>
        <w:t>,</w:t>
      </w:r>
      <w:r w:rsidRPr="00B14648">
        <w:rPr>
          <w:rFonts w:ascii="Lucida Sans" w:hAnsi="Lucida Sans"/>
          <w:sz w:val="19"/>
          <w:szCs w:val="19"/>
          <w:lang w:val="en-US"/>
        </w:rPr>
        <w:t xml:space="preserve"> 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w:t>
      </w:r>
      <w:proofErr w:type="spellStart"/>
      <w:r w:rsidR="006E2FDA" w:rsidRPr="000F66A6">
        <w:rPr>
          <w:rFonts w:ascii="Lucida Sans" w:hAnsi="Lucida Sans"/>
          <w:sz w:val="19"/>
          <w:szCs w:val="19"/>
          <w:lang w:val="en-US"/>
        </w:rPr>
        <w:t>Särndal</w:t>
      </w:r>
      <w:proofErr w:type="spellEnd"/>
      <w:r w:rsidR="006E2FDA" w:rsidRPr="000F66A6">
        <w:rPr>
          <w:rFonts w:ascii="Lucida Sans" w:hAnsi="Lucida Sans"/>
          <w:sz w:val="19"/>
          <w:szCs w:val="19"/>
          <w:lang w:val="en-US"/>
        </w:rPr>
        <w:t xml:space="preserve">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Pr="00B14648">
        <w:rPr>
          <w:rFonts w:ascii="Lucida Sans" w:hAnsi="Lucida Sans"/>
          <w:sz w:val="19"/>
          <w:szCs w:val="19"/>
          <w:lang w:val="en-US"/>
        </w:rPr>
        <w:t>ax based 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 xml:space="preserve">definitely bias the assessment of inequality.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occur</w:t>
      </w:r>
      <w:r w:rsidR="006E60A3">
        <w:rPr>
          <w:rFonts w:ascii="Lucida Sans" w:hAnsi="Lucida Sans"/>
          <w:sz w:val="19"/>
          <w:szCs w:val="19"/>
          <w:lang w:val="en-US"/>
        </w:rPr>
        <w:t>s</w:t>
      </w:r>
      <w:r w:rsidRPr="00B14648">
        <w:rPr>
          <w:rFonts w:ascii="Lucida Sans" w:hAnsi="Lucida Sans"/>
          <w:sz w:val="19"/>
          <w:szCs w:val="19"/>
          <w:lang w:val="en-US"/>
        </w:rPr>
        <w:t>, when individuals try not to fill tax returns</w:t>
      </w:r>
      <w:r w:rsidR="005D2E6C">
        <w:rPr>
          <w:rFonts w:ascii="Lucida Sans" w:hAnsi="Lucida Sans"/>
          <w:sz w:val="19"/>
          <w:szCs w:val="19"/>
          <w:lang w:val="en-US"/>
        </w:rPr>
        <w:t xml:space="preserve"> or by misreporting of incomes.</w:t>
      </w:r>
      <w:r w:rsidR="006E60A3">
        <w:rPr>
          <w:rFonts w:ascii="Lucida Sans" w:hAnsi="Lucida Sans"/>
          <w:sz w:val="19"/>
          <w:szCs w:val="19"/>
          <w:lang w:val="en-US"/>
        </w:rPr>
        <w:t xml:space="preserve"> </w:t>
      </w:r>
    </w:p>
    <w:p w14:paraId="724C8CC5" w14:textId="629926CE"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the comparability</w:t>
      </w:r>
      <w:r w:rsidRPr="00B14648">
        <w:rPr>
          <w:rFonts w:ascii="Lucida Sans" w:hAnsi="Lucida Sans"/>
          <w:sz w:val="19"/>
          <w:szCs w:val="19"/>
          <w:lang w:val="en-US"/>
        </w:rPr>
        <w:t>,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086BBAA3" w:rsidR="00B14648" w:rsidRPr="00B14648" w:rsidRDefault="000E654E" w:rsidP="00B14648">
      <w:pPr>
        <w:pStyle w:val="Heading1"/>
        <w:rPr>
          <w:lang w:val="en-US"/>
        </w:rPr>
      </w:pPr>
      <w:bookmarkStart w:id="141" w:name="_Toc406505791"/>
      <w:bookmarkStart w:id="142" w:name="_Ref406677101"/>
      <w:bookmarkStart w:id="143" w:name="_Ref406686090"/>
      <w:commentRangeStart w:id="144"/>
      <w:del w:id="145" w:author="rudi" w:date="2015-04-13T00:37:00Z">
        <w:r w:rsidDel="009B0176">
          <w:rPr>
            <w:lang w:val="en-US"/>
          </w:rPr>
          <w:delText>Different trends for income inequality in Switzerland</w:delText>
        </w:r>
        <w:r w:rsidR="00A440C5" w:rsidDel="009B0176">
          <w:rPr>
            <w:lang w:val="en-US"/>
          </w:rPr>
          <w:delText xml:space="preserve"> due to methodological differences?</w:delText>
        </w:r>
      </w:del>
      <w:bookmarkEnd w:id="141"/>
      <w:bookmarkEnd w:id="142"/>
      <w:bookmarkEnd w:id="143"/>
      <w:ins w:id="146" w:author="rudi" w:date="2015-04-13T00:37:00Z">
        <w:r w:rsidR="009B0176">
          <w:rPr>
            <w:lang w:val="en-US"/>
          </w:rPr>
          <w:t>Case study: Switzerland</w:t>
        </w:r>
      </w:ins>
      <w:commentRangeEnd w:id="144"/>
      <w:r w:rsidR="0052474E">
        <w:rPr>
          <w:rStyle w:val="CommentReference"/>
          <w:rFonts w:eastAsia="Lucida Sans"/>
          <w:bCs w:val="0"/>
        </w:rPr>
        <w:commentReference w:id="144"/>
      </w:r>
    </w:p>
    <w:p w14:paraId="462D907A" w14:textId="77D43F9A" w:rsidR="00B14648" w:rsidRPr="00B14648" w:rsidRDefault="00B544D2" w:rsidP="00B14648">
      <w:pPr>
        <w:rPr>
          <w:lang w:val="en-US"/>
        </w:rPr>
      </w:pPr>
      <w:r>
        <w:rPr>
          <w:lang w:val="en-US"/>
        </w:rPr>
        <w:t xml:space="preserve">As we will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A440C5">
        <w:rPr>
          <w:lang w:val="en-US"/>
        </w:rPr>
        <w:t>for</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w:t>
      </w:r>
      <w:ins w:id="147" w:author="rudi" w:date="2015-04-13T00:37:00Z">
        <w:r w:rsidR="009B0176">
          <w:rPr>
            <w:lang w:val="en-US"/>
          </w:rPr>
          <w:t xml:space="preserve"> an</w:t>
        </w:r>
      </w:ins>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 xml:space="preserve">official data,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ins w:id="148" w:author="Hümbelin Oliver" w:date="2015-04-10T15:49:00Z">
        <w:r w:rsidR="00B748B5" w:rsidRPr="00B748B5">
          <w:rPr>
            <w:lang w:val="en-US"/>
            <w:rPrChange w:id="149" w:author="Hümbelin Oliver" w:date="2015-04-10T15:49:00Z">
              <w:rPr>
                <w:sz w:val="24"/>
                <w:szCs w:val="24"/>
                <w:lang w:val="en-US"/>
              </w:rPr>
            </w:rPrChange>
          </w:rPr>
          <w:t>Figure 2</w:t>
        </w:r>
      </w:ins>
      <w:del w:id="150" w:author="Hümbelin Oliver" w:date="2015-04-10T15:49:00Z">
        <w:r w:rsidR="00DD5282" w:rsidRPr="00DD5282" w:rsidDel="00B748B5">
          <w:rPr>
            <w:lang w:val="en-US"/>
          </w:rPr>
          <w:delText>Figure 1</w:delText>
        </w:r>
      </w:del>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ins w:id="151" w:author="rudi" w:date="2015-04-13T00:39:00Z">
        <w:r w:rsidR="009B0176">
          <w:rPr>
            <w:lang w:val="en-US"/>
          </w:rPr>
          <w:t xml:space="preserve"> plus a time series we calculated on the base of</w:t>
        </w:r>
      </w:ins>
      <w:ins w:id="152" w:author="Oliver Hümbelin" w:date="2015-04-13T10:49:00Z">
        <w:r w:rsidR="001E37CD">
          <w:rPr>
            <w:lang w:val="en-US"/>
          </w:rPr>
          <w:t xml:space="preserve"> aggregated</w:t>
        </w:r>
      </w:ins>
      <w:ins w:id="153" w:author="Oliver Hümbelin" w:date="2015-04-13T10:50:00Z">
        <w:r w:rsidR="001E37CD">
          <w:rPr>
            <w:lang w:val="en-US"/>
          </w:rPr>
          <w:t xml:space="preserve"> tax statistics</w:t>
        </w:r>
      </w:ins>
      <w:ins w:id="154" w:author="Oliver Hümbelin" w:date="2015-04-13T10:52:00Z">
        <w:r w:rsidR="00EB3A60">
          <w:rPr>
            <w:lang w:val="en-US"/>
          </w:rPr>
          <w:t xml:space="preserve"> published by the Swiss Federal Tax Administration (FTA)</w:t>
        </w:r>
      </w:ins>
      <w:ins w:id="155" w:author="rudi" w:date="2015-04-13T00:39:00Z">
        <w:del w:id="156" w:author="Oliver Hümbelin" w:date="2015-04-13T10:53:00Z">
          <w:r w:rsidR="009B0176" w:rsidDel="00EB3A60">
            <w:rPr>
              <w:lang w:val="en-US"/>
            </w:rPr>
            <w:delText xml:space="preserve"> federal tax data</w:delText>
          </w:r>
        </w:del>
      </w:ins>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ins w:id="157" w:author="Hümbelin Oliver" w:date="2015-04-10T15:49:00Z">
        <w:r w:rsidR="00B748B5" w:rsidRPr="00B748B5">
          <w:rPr>
            <w:lang w:val="en-US"/>
            <w:rPrChange w:id="158" w:author="Hümbelin Oliver" w:date="2015-04-10T15:49:00Z">
              <w:rPr>
                <w:sz w:val="24"/>
                <w:szCs w:val="24"/>
                <w:lang w:val="en-US"/>
              </w:rPr>
            </w:rPrChange>
          </w:rPr>
          <w:t>Figure 2</w:t>
        </w:r>
      </w:ins>
      <w:del w:id="159" w:author="Hümbelin Oliver" w:date="2015-04-10T15:49:00Z">
        <w:r w:rsidR="00DD5282" w:rsidRPr="00DD5282" w:rsidDel="00B748B5">
          <w:rPr>
            <w:lang w:val="en-US"/>
          </w:rPr>
          <w:delText>Figure 1</w:delText>
        </w:r>
      </w:del>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w:t>
      </w:r>
      <w:ins w:id="160" w:author="Oliver Hümbelin" w:date="2015-04-13T10:06:00Z">
        <w:r w:rsidR="00412CF3">
          <w:rPr>
            <w:lang w:val="en-US"/>
          </w:rPr>
          <w:t xml:space="preserve">. The harmonization </w:t>
        </w:r>
      </w:ins>
      <w:del w:id="161" w:author="Oliver Hümbelin" w:date="2015-04-13T10:06:00Z">
        <w:r w:rsidR="00B14648" w:rsidRPr="00B14648" w:rsidDel="0052474E">
          <w:rPr>
            <w:lang w:val="en-US"/>
          </w:rPr>
          <w:delText>.</w:delText>
        </w:r>
      </w:del>
      <w:del w:id="162" w:author="Oliver Hümbelin" w:date="2015-04-13T10:07:00Z">
        <w:r w:rsidR="00B14648" w:rsidRPr="00B14648" w:rsidDel="0052474E">
          <w:rPr>
            <w:lang w:val="en-US"/>
          </w:rPr>
          <w:delText xml:space="preserve"> </w:delText>
        </w:r>
      </w:del>
      <w:del w:id="163" w:author="Oliver Hümbelin" w:date="2015-04-13T10:09:00Z">
        <w:r w:rsidR="00B14648" w:rsidRPr="00B14648" w:rsidDel="00412CF3">
          <w:rPr>
            <w:lang w:val="en-US"/>
          </w:rPr>
          <w:delText>All in all</w:delText>
        </w:r>
      </w:del>
      <w:ins w:id="164" w:author="rudi" w:date="2015-04-13T00:40:00Z">
        <w:del w:id="165" w:author="Oliver Hümbelin" w:date="2015-04-13T10:07:00Z">
          <w:r w:rsidR="009B0176" w:rsidDel="0052474E">
            <w:rPr>
              <w:lang w:val="en-US"/>
            </w:rPr>
            <w:delText>A</w:delText>
          </w:r>
        </w:del>
        <w:del w:id="166" w:author="Oliver Hümbelin" w:date="2015-04-13T10:10:00Z">
          <w:r w:rsidR="009B0176" w:rsidDel="00412CF3">
            <w:rPr>
              <w:lang w:val="en-US"/>
            </w:rPr>
            <w:delText>mongst the official data</w:delText>
          </w:r>
        </w:del>
      </w:ins>
      <w:del w:id="167" w:author="Oliver Hümbelin" w:date="2015-04-13T10:10:00Z">
        <w:r w:rsidR="00B14648" w:rsidRPr="00B14648" w:rsidDel="00412CF3">
          <w:rPr>
            <w:lang w:val="en-US"/>
          </w:rPr>
          <w:delText xml:space="preserve"> the</w:delText>
        </w:r>
      </w:del>
      <w:ins w:id="168" w:author="Oliver Hümbelin" w:date="2015-04-13T10:10:00Z">
        <w:r w:rsidR="00412CF3">
          <w:rPr>
            <w:lang w:val="en-US"/>
          </w:rPr>
          <w:t>done in the</w:t>
        </w:r>
      </w:ins>
      <w:r w:rsidR="00B14648" w:rsidRPr="00B14648">
        <w:rPr>
          <w:lang w:val="en-US"/>
        </w:rPr>
        <w:t xml:space="preserve"> LIS dataset </w:t>
      </w:r>
      <w:del w:id="169" w:author="Oliver Hümbelin" w:date="2015-04-13T10:10:00Z">
        <w:r w:rsidR="00B14648" w:rsidRPr="00B14648" w:rsidDel="00412CF3">
          <w:rPr>
            <w:lang w:val="en-US"/>
          </w:rPr>
          <w:delText>contains the</w:delText>
        </w:r>
      </w:del>
      <w:ins w:id="170" w:author="Oliver Hümbelin" w:date="2015-04-13T10:10:00Z">
        <w:r w:rsidR="00412CF3">
          <w:rPr>
            <w:lang w:val="en-US"/>
          </w:rPr>
          <w:t>provides the</w:t>
        </w:r>
      </w:ins>
      <w:r w:rsidR="00B14648" w:rsidRPr="00B14648">
        <w:rPr>
          <w:lang w:val="en-US"/>
        </w:rPr>
        <w:t xml:space="preserve"> longest time series on inequality for Switzerland</w:t>
      </w:r>
      <w:ins w:id="171" w:author="Oliver Hümbelin" w:date="2015-04-13T10:10:00Z">
        <w:r w:rsidR="00412CF3">
          <w:rPr>
            <w:lang w:val="en-US"/>
          </w:rPr>
          <w:t xml:space="preserve">, but </w:t>
        </w:r>
      </w:ins>
      <w:ins w:id="172" w:author="Oliver Hümbelin" w:date="2015-04-13T10:55:00Z">
        <w:r w:rsidR="00EB3A60">
          <w:rPr>
            <w:lang w:val="en-US"/>
          </w:rPr>
          <w:t>at the same time it</w:t>
        </w:r>
      </w:ins>
      <w:ins w:id="173" w:author="Oliver Hümbelin" w:date="2015-04-13T10:10:00Z">
        <w:r w:rsidR="00412CF3">
          <w:rPr>
            <w:lang w:val="en-US"/>
          </w:rPr>
          <w:t xml:space="preserve"> is questionable if the measures</w:t>
        </w:r>
      </w:ins>
      <w:ins w:id="174" w:author="Oliver Hümbelin" w:date="2015-04-13T10:11:00Z">
        <w:r w:rsidR="00412CF3">
          <w:rPr>
            <w:lang w:val="en-US"/>
          </w:rPr>
          <w:t xml:space="preserve"> </w:t>
        </w:r>
      </w:ins>
      <w:ins w:id="175" w:author="Oliver Hümbelin" w:date="2015-04-13T10:19:00Z">
        <w:r w:rsidR="00A11B53">
          <w:rPr>
            <w:lang w:val="en-US"/>
          </w:rPr>
          <w:t>can</w:t>
        </w:r>
      </w:ins>
      <w:ins w:id="176" w:author="Oliver Hümbelin" w:date="2015-04-13T10:11:00Z">
        <w:r w:rsidR="00412CF3">
          <w:rPr>
            <w:lang w:val="en-US"/>
          </w:rPr>
          <w:t xml:space="preserve"> be interpreted over time at all</w:t>
        </w:r>
      </w:ins>
      <w:r w:rsidR="00B14648" w:rsidRPr="00B14648">
        <w:rPr>
          <w:lang w:val="en-US"/>
        </w:rPr>
        <w:t>.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w:t>
      </w:r>
      <w:r w:rsidR="00B5712F">
        <w:rPr>
          <w:lang w:val="en-US"/>
        </w:rPr>
        <w:t>who analyzed</w:t>
      </w:r>
      <w:r w:rsidR="00B5712F" w:rsidRPr="00B14648">
        <w:rPr>
          <w:lang w:val="en-US"/>
        </w:rPr>
        <w:t xml:space="preserve"> </w:t>
      </w:r>
      <w:del w:id="177" w:author="Hümbelin Oliver" w:date="2015-04-13T16:48:00Z">
        <w:r w:rsidR="00B14648" w:rsidRPr="00B14648" w:rsidDel="00EC414A">
          <w:rPr>
            <w:lang w:val="en-US"/>
          </w:rPr>
          <w:delText xml:space="preserve">the </w:delText>
        </w:r>
      </w:del>
      <w:ins w:id="178" w:author="Hümbelin Oliver" w:date="2015-04-13T16:48:00Z">
        <w:r w:rsidR="00EC414A">
          <w:rPr>
            <w:lang w:val="en-US"/>
          </w:rPr>
          <w:t>the trend of</w:t>
        </w:r>
      </w:ins>
      <w:ins w:id="179" w:author="Hümbelin Oliver" w:date="2015-04-13T16:49:00Z">
        <w:r w:rsidR="00EC414A">
          <w:rPr>
            <w:lang w:val="en-US"/>
          </w:rPr>
          <w:t xml:space="preserve"> the distribution of</w:t>
        </w:r>
      </w:ins>
      <w:ins w:id="180" w:author="Hümbelin Oliver" w:date="2015-04-13T16:48:00Z">
        <w:r w:rsidR="00EC414A">
          <w:rPr>
            <w:lang w:val="en-US"/>
          </w:rPr>
          <w:t xml:space="preserve"> market incomes with the</w:t>
        </w:r>
        <w:r w:rsidR="00EC414A" w:rsidRPr="00B14648">
          <w:rPr>
            <w:lang w:val="en-US"/>
          </w:rPr>
          <w:t xml:space="preserve"> </w:t>
        </w:r>
      </w:ins>
      <w:r w:rsidR="00B14648" w:rsidRPr="00B14648">
        <w:rPr>
          <w:lang w:val="en-US"/>
        </w:rPr>
        <w:t xml:space="preserve">Swiss Household Panel (2000-2009). </w:t>
      </w:r>
      <w:ins w:id="181" w:author="rudi" w:date="2015-04-13T00:40:00Z">
        <w:del w:id="182" w:author="Hümbelin Oliver" w:date="2015-04-13T14:43:00Z">
          <w:r w:rsidR="009B0176" w:rsidDel="007648BB">
            <w:rPr>
              <w:lang w:val="en-US"/>
            </w:rPr>
            <w:delText>The time series we constructed from federal tax data however suggests a slight increase in inequality</w:delText>
          </w:r>
        </w:del>
      </w:ins>
      <w:ins w:id="183" w:author="rudi" w:date="2015-04-13T00:41:00Z">
        <w:del w:id="184" w:author="Hümbelin Oliver" w:date="2015-04-13T14:43:00Z">
          <w:r w:rsidR="009B0176" w:rsidDel="007648BB">
            <w:rPr>
              <w:lang w:val="en-US"/>
            </w:rPr>
            <w:delText xml:space="preserve"> in recent years. </w:delText>
          </w:r>
        </w:del>
      </w:ins>
      <w:ins w:id="185" w:author="Oliver Hümbelin" w:date="2015-04-13T10:56:00Z">
        <w:r w:rsidR="00EB3A60">
          <w:rPr>
            <w:lang w:val="en-US"/>
          </w:rPr>
          <w:t xml:space="preserve">The time series we constructed from federal tax data </w:t>
        </w:r>
      </w:ins>
      <w:ins w:id="186" w:author="Oliver Hümbelin" w:date="2015-04-13T11:05:00Z">
        <w:r w:rsidR="00D2525D">
          <w:rPr>
            <w:lang w:val="en-US"/>
          </w:rPr>
          <w:t xml:space="preserve">however </w:t>
        </w:r>
      </w:ins>
      <w:ins w:id="187" w:author="Oliver Hümbelin" w:date="2015-04-13T10:56:00Z">
        <w:r w:rsidR="00EB3A60">
          <w:rPr>
            <w:lang w:val="en-US"/>
          </w:rPr>
          <w:t>covers a</w:t>
        </w:r>
      </w:ins>
      <w:ins w:id="188" w:author="Oliver Hümbelin" w:date="2015-04-13T10:57:00Z">
        <w:r w:rsidR="00EB3A60">
          <w:rPr>
            <w:lang w:val="en-US"/>
          </w:rPr>
          <w:t xml:space="preserve"> </w:t>
        </w:r>
        <w:del w:id="189" w:author="Hümbelin Oliver" w:date="2015-04-15T16:10:00Z">
          <w:r w:rsidR="00EB3A60" w:rsidDel="00AE077C">
            <w:rPr>
              <w:lang w:val="en-US"/>
            </w:rPr>
            <w:delText>far</w:delText>
          </w:r>
        </w:del>
      </w:ins>
      <w:ins w:id="190" w:author="Oliver Hümbelin" w:date="2015-04-13T10:56:00Z">
        <w:del w:id="191" w:author="Hümbelin Oliver" w:date="2015-04-15T16:10:00Z">
          <w:r w:rsidR="00EB3A60" w:rsidDel="00AE077C">
            <w:rPr>
              <w:lang w:val="en-US"/>
            </w:rPr>
            <w:delText xml:space="preserve"> </w:delText>
          </w:r>
        </w:del>
        <w:r w:rsidR="00EB3A60">
          <w:rPr>
            <w:lang w:val="en-US"/>
          </w:rPr>
          <w:t>longer time period</w:t>
        </w:r>
      </w:ins>
      <w:ins w:id="192" w:author="Oliver Hümbelin" w:date="2015-04-13T10:57:00Z">
        <w:r w:rsidR="00EB3A60">
          <w:rPr>
            <w:lang w:val="en-US"/>
          </w:rPr>
          <w:t>, suggest higher inequality</w:t>
        </w:r>
      </w:ins>
      <w:ins w:id="193" w:author="Oliver Hümbelin" w:date="2015-04-13T10:58:00Z">
        <w:r w:rsidR="00EB3A60">
          <w:rPr>
            <w:lang w:val="en-US"/>
          </w:rPr>
          <w:t xml:space="preserve"> in general</w:t>
        </w:r>
      </w:ins>
      <w:ins w:id="194" w:author="Oliver Hümbelin" w:date="2015-04-13T10:57:00Z">
        <w:r w:rsidR="00EB3A60">
          <w:rPr>
            <w:lang w:val="en-US"/>
          </w:rPr>
          <w:t xml:space="preserve"> an</w:t>
        </w:r>
        <w:r w:rsidR="00D2525D">
          <w:rPr>
            <w:lang w:val="en-US"/>
          </w:rPr>
          <w:t xml:space="preserve">d </w:t>
        </w:r>
        <w:del w:id="195" w:author="Hümbelin Oliver" w:date="2015-04-13T16:48:00Z">
          <w:r w:rsidR="00D2525D" w:rsidDel="00EC414A">
            <w:rPr>
              <w:lang w:val="en-US"/>
            </w:rPr>
            <w:delText>in regard</w:delText>
          </w:r>
        </w:del>
      </w:ins>
      <w:ins w:id="196" w:author="Hümbelin Oliver" w:date="2015-04-13T16:48:00Z">
        <w:r w:rsidR="00EC414A">
          <w:rPr>
            <w:lang w:val="en-US"/>
          </w:rPr>
          <w:t>regarding</w:t>
        </w:r>
      </w:ins>
      <w:ins w:id="197" w:author="Oliver Hümbelin" w:date="2015-04-13T10:57:00Z">
        <w:r w:rsidR="00D2525D">
          <w:rPr>
            <w:lang w:val="en-US"/>
          </w:rPr>
          <w:t xml:space="preserve"> </w:t>
        </w:r>
        <w:del w:id="198" w:author="Hümbelin Oliver" w:date="2015-04-13T16:48:00Z">
          <w:r w:rsidR="00D2525D" w:rsidDel="00EC414A">
            <w:rPr>
              <w:lang w:val="en-US"/>
            </w:rPr>
            <w:delText xml:space="preserve">to the </w:delText>
          </w:r>
        </w:del>
        <w:r w:rsidR="00D2525D">
          <w:rPr>
            <w:lang w:val="en-US"/>
          </w:rPr>
          <w:t>recent years</w:t>
        </w:r>
        <w:r w:rsidR="00EB3A60">
          <w:rPr>
            <w:lang w:val="en-US"/>
          </w:rPr>
          <w:t xml:space="preserve"> a slight increase.</w:t>
        </w:r>
      </w:ins>
      <w:ins w:id="199" w:author="Oliver Hümbelin" w:date="2015-04-13T10:58:00Z">
        <w:r w:rsidR="00EB3A60">
          <w:rPr>
            <w:lang w:val="en-US"/>
          </w:rPr>
          <w:t xml:space="preserve"> </w:t>
        </w:r>
      </w:ins>
      <w:ins w:id="200" w:author="Oliver Hümbelin" w:date="2015-04-13T10:59:00Z">
        <w:r w:rsidR="00EB3A60">
          <w:rPr>
            <w:lang w:val="en-US"/>
          </w:rPr>
          <w:t>Questions</w:t>
        </w:r>
      </w:ins>
      <w:ins w:id="201" w:author="Oliver Hümbelin" w:date="2015-04-13T10:58:00Z">
        <w:r w:rsidR="00EB3A60">
          <w:rPr>
            <w:lang w:val="en-US"/>
          </w:rPr>
          <w:t xml:space="preserve"> arise: </w:t>
        </w:r>
      </w:ins>
      <w:ins w:id="202" w:author="Oliver Hümbelin" w:date="2015-04-13T10:59:00Z">
        <w:r w:rsidR="00EB3A60">
          <w:rPr>
            <w:lang w:val="en-US"/>
          </w:rPr>
          <w:t>Wh</w:t>
        </w:r>
      </w:ins>
      <w:ins w:id="203" w:author="Oliver Hümbelin" w:date="2015-04-13T11:00:00Z">
        <w:r w:rsidR="00EB3A60">
          <w:rPr>
            <w:lang w:val="en-US"/>
          </w:rPr>
          <w:t>y do the series differ and which one</w:t>
        </w:r>
      </w:ins>
      <w:ins w:id="204" w:author="Oliver Hümbelin" w:date="2015-04-13T10:58:00Z">
        <w:r w:rsidR="00EB3A60">
          <w:rPr>
            <w:lang w:val="en-US"/>
          </w:rPr>
          <w:t xml:space="preserve"> </w:t>
        </w:r>
      </w:ins>
      <w:ins w:id="205" w:author="Oliver Hümbelin" w:date="2015-04-13T10:59:00Z">
        <w:r w:rsidR="00EB3A60">
          <w:rPr>
            <w:lang w:val="en-US"/>
          </w:rPr>
          <w:t xml:space="preserve">approximates truth </w:t>
        </w:r>
      </w:ins>
      <w:ins w:id="206" w:author="Oliver Hümbelin" w:date="2015-04-13T11:00:00Z">
        <w:r w:rsidR="00EB3A60">
          <w:rPr>
            <w:lang w:val="en-US"/>
          </w:rPr>
          <w:t>best?</w:t>
        </w:r>
      </w:ins>
      <w:ins w:id="207" w:author="Oliver Hümbelin" w:date="2015-04-13T10:56:00Z">
        <w:r w:rsidR="00EB3A60">
          <w:rPr>
            <w:lang w:val="en-US"/>
          </w:rPr>
          <w:t xml:space="preserve"> </w:t>
        </w:r>
      </w:ins>
    </w:p>
    <w:p w14:paraId="5D0C7CF3" w14:textId="71AE79B1" w:rsidR="00B14648" w:rsidRPr="00B14648" w:rsidRDefault="00642836" w:rsidP="00B14648">
      <w:pPr>
        <w:rPr>
          <w:lang w:val="en-US"/>
        </w:rPr>
      </w:pPr>
      <w:r>
        <w:rPr>
          <w:noProof/>
          <w:lang w:eastAsia="de-CH"/>
        </w:rPr>
        <w:lastRenderedPageBreak/>
        <w:drawing>
          <wp:inline distT="0" distB="0" distL="0" distR="0" wp14:anchorId="4CA513B7" wp14:editId="1971CD48">
            <wp:extent cx="6011545" cy="3422071"/>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1545" cy="3422071"/>
                    </a:xfrm>
                    <a:prstGeom prst="rect">
                      <a:avLst/>
                    </a:prstGeom>
                    <a:noFill/>
                    <a:ln>
                      <a:noFill/>
                    </a:ln>
                  </pic:spPr>
                </pic:pic>
              </a:graphicData>
            </a:graphic>
          </wp:inline>
        </w:drawing>
      </w:r>
    </w:p>
    <w:p w14:paraId="0E45DDA2" w14:textId="03E9DF42" w:rsidR="005E7BD6" w:rsidRPr="005E7BD6" w:rsidRDefault="00616B27" w:rsidP="00642836">
      <w:pPr>
        <w:rPr>
          <w:sz w:val="24"/>
          <w:szCs w:val="24"/>
          <w:lang w:val="en-US"/>
        </w:rPr>
      </w:pPr>
      <w:bookmarkStart w:id="208" w:name="_Ref406511415"/>
      <w:bookmarkStart w:id="209"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4A50B9">
        <w:rPr>
          <w:noProof/>
          <w:sz w:val="24"/>
          <w:szCs w:val="24"/>
          <w:lang w:val="en-US"/>
        </w:rPr>
        <w:t>3</w:t>
      </w:r>
      <w:r w:rsidRPr="00616B27">
        <w:rPr>
          <w:sz w:val="24"/>
          <w:szCs w:val="24"/>
          <w:lang w:val="en-US"/>
        </w:rPr>
        <w:fldChar w:fldCharType="end"/>
      </w:r>
      <w:bookmarkEnd w:id="208"/>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209"/>
      <w:ins w:id="210" w:author="Oliver Hümbelin" w:date="2015-04-13T10:53:00Z">
        <w:r w:rsidR="00EB3A60">
          <w:rPr>
            <w:i/>
            <w:lang w:val="en-US"/>
          </w:rPr>
          <w:t>Swiss F</w:t>
        </w:r>
      </w:ins>
      <w:ins w:id="211" w:author="Oliver Hümbelin" w:date="2015-04-13T10:54:00Z">
        <w:r w:rsidR="00EB3A60">
          <w:rPr>
            <w:i/>
            <w:lang w:val="en-US"/>
          </w:rPr>
          <w:t>ederal Tax Administration (FTA, own calculation)</w:t>
        </w:r>
      </w:ins>
    </w:p>
    <w:p w14:paraId="3E26A983" w14:textId="77777777" w:rsidR="00642836" w:rsidRDefault="00642836" w:rsidP="00B14648">
      <w:pPr>
        <w:rPr>
          <w:lang w:val="en-US"/>
        </w:rPr>
      </w:pPr>
    </w:p>
    <w:p w14:paraId="4FB5F9F2" w14:textId="7D35F06D" w:rsidR="00642836" w:rsidRDefault="00860C48" w:rsidP="00FD406E">
      <w:pPr>
        <w:rPr>
          <w:lang w:val="en-US"/>
        </w:rPr>
      </w:pPr>
      <w:r>
        <w:rPr>
          <w:lang w:val="en-US"/>
        </w:rPr>
        <w:t xml:space="preserve">Differences </w:t>
      </w:r>
      <w:ins w:id="212" w:author="rudi" w:date="2015-04-13T00:45:00Z">
        <w:r w:rsidR="00AF000C">
          <w:rPr>
            <w:lang w:val="en-US"/>
          </w:rPr>
          <w:t>might</w:t>
        </w:r>
        <w:r w:rsidR="00AF000C" w:rsidRPr="00B14648">
          <w:rPr>
            <w:lang w:val="en-US"/>
          </w:rPr>
          <w:t xml:space="preserve"> </w:t>
        </w:r>
      </w:ins>
      <w:r w:rsidRPr="00B14648">
        <w:rPr>
          <w:lang w:val="en-US"/>
        </w:rPr>
        <w:t>be explained with factors</w:t>
      </w:r>
      <w:r w:rsidR="00126FF4">
        <w:rPr>
          <w:lang w:val="en-US"/>
        </w:rPr>
        <w:t xml:space="preserve"> introduced in</w:t>
      </w:r>
      <w:r>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B748B5">
        <w:rPr>
          <w:lang w:val="en-US"/>
        </w:rPr>
        <w:t>2</w:t>
      </w:r>
      <w:r w:rsidR="003B431B">
        <w:rPr>
          <w:lang w:val="en-US"/>
        </w:rPr>
        <w:fldChar w:fldCharType="end"/>
      </w:r>
      <w:r>
        <w:rPr>
          <w:lang w:val="en-US"/>
        </w:rPr>
        <w:t xml:space="preserve"> and </w:t>
      </w:r>
      <w:r>
        <w:rPr>
          <w:lang w:val="en-US"/>
        </w:rPr>
        <w:fldChar w:fldCharType="begin"/>
      </w:r>
      <w:r>
        <w:rPr>
          <w:lang w:val="en-US"/>
        </w:rPr>
        <w:instrText xml:space="preserve"> REF _Ref399330540 \r \h </w:instrText>
      </w:r>
      <w:r>
        <w:rPr>
          <w:lang w:val="en-US"/>
        </w:rPr>
      </w:r>
      <w:r>
        <w:rPr>
          <w:lang w:val="en-US"/>
        </w:rPr>
        <w:fldChar w:fldCharType="separate"/>
      </w:r>
      <w:r w:rsidR="00B748B5">
        <w:rPr>
          <w:lang w:val="en-US"/>
        </w:rPr>
        <w:t>3</w:t>
      </w:r>
      <w:r>
        <w:rPr>
          <w:lang w:val="en-US"/>
        </w:rPr>
        <w:fldChar w:fldCharType="end"/>
      </w:r>
      <w:r w:rsidR="00126FF4">
        <w:rPr>
          <w:lang w:val="en-US"/>
        </w:rPr>
        <w:t xml:space="preserve">. </w:t>
      </w:r>
      <w:r w:rsidR="000F66A6" w:rsidRPr="00B14648">
        <w:rPr>
          <w:lang w:val="en-US"/>
        </w:rPr>
        <w:t>First, coverage of</w:t>
      </w:r>
      <w:ins w:id="213" w:author="Oliver Hümbelin" w:date="2015-04-13T11:06:00Z">
        <w:r w:rsidR="00D2525D">
          <w:rPr>
            <w:lang w:val="en-US"/>
          </w:rPr>
          <w:t xml:space="preserve"> low and</w:t>
        </w:r>
      </w:ins>
      <w:r w:rsidR="000F66A6" w:rsidRPr="00B14648">
        <w:rPr>
          <w:lang w:val="en-US"/>
        </w:rPr>
        <w:t xml:space="preserve"> top incomes </w:t>
      </w:r>
      <w:r w:rsidR="00642836">
        <w:rPr>
          <w:lang w:val="en-US"/>
        </w:rPr>
        <w:t>are</w:t>
      </w:r>
      <w:r w:rsidR="000F66A6" w:rsidRPr="00B14648">
        <w:rPr>
          <w:lang w:val="en-US"/>
        </w:rPr>
        <w:t xml:space="preserve">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w:t>
      </w:r>
      <w:r w:rsidR="000F66A6" w:rsidRPr="00B14648">
        <w:rPr>
          <w:lang w:val="en-US"/>
        </w:rPr>
        <w:t>is a cruc</w:t>
      </w:r>
      <w:r w:rsidR="00FA3485">
        <w:rPr>
          <w:lang w:val="en-US"/>
        </w:rPr>
        <w:t>ial issue concerning inequality</w:t>
      </w:r>
      <w:ins w:id="214" w:author="Oliver Hümbelin" w:date="2015-04-13T11:16:00Z">
        <w:r w:rsidR="00B15D86">
          <w:rPr>
            <w:lang w:val="en-US"/>
          </w:rPr>
          <w:t xml:space="preserve">. </w:t>
        </w:r>
      </w:ins>
      <w:ins w:id="215" w:author="rudi" w:date="2015-04-13T00:49:00Z">
        <w:r w:rsidR="00AF000C">
          <w:rPr>
            <w:lang w:val="en-US"/>
          </w:rPr>
          <w:t>Second</w:t>
        </w:r>
      </w:ins>
      <w:r w:rsidR="000F66A6" w:rsidRPr="00B14648">
        <w:rPr>
          <w:lang w:val="en-US"/>
        </w:rPr>
        <w:t>, different income concepts were used.</w:t>
      </w:r>
      <w:r w:rsidR="00126FF4">
        <w:rPr>
          <w:lang w:val="en-US"/>
        </w:rPr>
        <w:t xml:space="preserve"> </w:t>
      </w:r>
      <w:ins w:id="216" w:author="rudi" w:date="2015-04-13T00:50:00Z">
        <w:r w:rsidR="00AF000C">
          <w:rPr>
            <w:lang w:val="en-US"/>
          </w:rPr>
          <w:t>The tax data time series is based on</w:t>
        </w:r>
      </w:ins>
      <w:r w:rsidR="00126FF4">
        <w:rPr>
          <w:lang w:val="en-US"/>
        </w:rPr>
        <w:t xml:space="preserve"> taxable incomes while the surveys rely on disposable income</w:t>
      </w:r>
      <w:ins w:id="217" w:author="Oliver Hümbelin" w:date="2015-04-13T11:07:00Z">
        <w:r w:rsidR="00D2525D">
          <w:rPr>
            <w:lang w:val="en-US"/>
          </w:rPr>
          <w:t xml:space="preserve"> and </w:t>
        </w:r>
      </w:ins>
      <w:ins w:id="218" w:author="Oliver Hümbelin" w:date="2015-04-13T11:08:00Z">
        <w:r w:rsidR="00D2525D">
          <w:rPr>
            <w:lang w:val="en-US"/>
          </w:rPr>
          <w:t>use an</w:t>
        </w:r>
      </w:ins>
      <w:ins w:id="219" w:author="Oliver Hümbelin" w:date="2015-04-13T11:07:00Z">
        <w:r w:rsidR="00D2525D">
          <w:rPr>
            <w:lang w:val="en-US"/>
          </w:rPr>
          <w:t xml:space="preserve"> equivalence scale</w:t>
        </w:r>
      </w:ins>
      <w:r w:rsidR="00126FF4">
        <w:rPr>
          <w:lang w:val="en-US"/>
        </w:rPr>
        <w:t>.</w:t>
      </w:r>
      <w:r w:rsidR="000F66A6" w:rsidRPr="00B14648">
        <w:rPr>
          <w:lang w:val="en-US"/>
        </w:rPr>
        <w:t xml:space="preserve"> </w:t>
      </w:r>
      <w:r w:rsidR="000E061E">
        <w:rPr>
          <w:lang w:val="en-US"/>
        </w:rPr>
        <w:t>As</w:t>
      </w:r>
      <w:r w:rsidR="000F66A6" w:rsidRPr="00B14648">
        <w:rPr>
          <w:lang w:val="en-US"/>
        </w:rPr>
        <w:t xml:space="preserve"> </w:t>
      </w:r>
      <w:proofErr w:type="spellStart"/>
      <w:r w:rsidR="000F66A6" w:rsidRPr="00B14648">
        <w:rPr>
          <w:lang w:val="en-US"/>
        </w:rPr>
        <w:t>Modetta</w:t>
      </w:r>
      <w:proofErr w:type="spellEnd"/>
      <w:r w:rsidR="000F66A6" w:rsidRPr="00B14648">
        <w:rPr>
          <w:lang w:val="en-US"/>
        </w:rPr>
        <w:t xml:space="preserve"> and Müller (2012) </w:t>
      </w:r>
      <w:r w:rsidR="000E061E">
        <w:rPr>
          <w:lang w:val="en-US"/>
        </w:rPr>
        <w:t>have shown,</w:t>
      </w:r>
      <w:r w:rsidR="008E67B1">
        <w:rPr>
          <w:lang w:val="en-US"/>
        </w:rPr>
        <w:t xml:space="preserve"> the</w:t>
      </w:r>
      <w:r w:rsidR="000E061E">
        <w:rPr>
          <w:lang w:val="en-US"/>
        </w:rPr>
        <w:t xml:space="preserve"> </w:t>
      </w:r>
      <w:r w:rsidR="000F66A6" w:rsidRPr="00B14648">
        <w:rPr>
          <w:lang w:val="en-US"/>
        </w:rPr>
        <w:t xml:space="preserve">income distribution </w:t>
      </w:r>
      <w:r w:rsidR="008E67B1">
        <w:rPr>
          <w:lang w:val="en-US"/>
        </w:rPr>
        <w:t>is</w:t>
      </w:r>
      <w:r w:rsidR="006D4D67" w:rsidRPr="00B14648">
        <w:rPr>
          <w:lang w:val="en-US"/>
        </w:rPr>
        <w:t xml:space="preserve"> </w:t>
      </w:r>
      <w:r w:rsidR="000F66A6" w:rsidRPr="00B14648">
        <w:rPr>
          <w:lang w:val="en-US"/>
        </w:rPr>
        <w:t>strongly affected by governmental redistribution through social transfers and taxes, red</w:t>
      </w:r>
      <w:r w:rsidR="001119D4">
        <w:rPr>
          <w:lang w:val="en-US"/>
        </w:rPr>
        <w:t>ucing inequality substantially</w:t>
      </w:r>
      <w:r w:rsidR="000F66A6" w:rsidRPr="00B14648">
        <w:rPr>
          <w:lang w:val="en-US"/>
        </w:rPr>
        <w:t xml:space="preserve">. </w:t>
      </w:r>
      <w:ins w:id="220" w:author="rudi" w:date="2015-04-13T00:50:00Z">
        <w:r w:rsidR="00AF000C">
          <w:rPr>
            <w:lang w:val="en-US"/>
          </w:rPr>
          <w:t>Third</w:t>
        </w:r>
      </w:ins>
      <w:r w:rsidR="000F66A6" w:rsidRPr="00B14648">
        <w:rPr>
          <w:lang w:val="en-US"/>
        </w:rPr>
        <w:t>,</w:t>
      </w:r>
      <w:r w:rsidR="00FA3485">
        <w:rPr>
          <w:lang w:val="en-US"/>
        </w:rPr>
        <w:t xml:space="preserve"> </w:t>
      </w:r>
      <w:commentRangeStart w:id="221"/>
      <w:r w:rsidR="00FA3485">
        <w:rPr>
          <w:lang w:val="en-US"/>
        </w:rPr>
        <w:t>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w:t>
      </w:r>
      <w:proofErr w:type="spellStart"/>
      <w:r w:rsidR="00851D35">
        <w:rPr>
          <w:lang w:val="en-US"/>
        </w:rPr>
        <w:t>data.</w:t>
      </w:r>
      <w:commentRangeEnd w:id="221"/>
      <w:r w:rsidR="00B15D86">
        <w:rPr>
          <w:rStyle w:val="CommentReference"/>
        </w:rPr>
        <w:commentReference w:id="221"/>
      </w:r>
      <w:r w:rsidR="00B15D86" w:rsidRPr="007648BB">
        <w:rPr>
          <w:bCs/>
          <w:lang w:val="en-US"/>
        </w:rPr>
        <w:t>To</w:t>
      </w:r>
      <w:proofErr w:type="spellEnd"/>
      <w:r w:rsidR="00B15D86" w:rsidRPr="007648BB">
        <w:rPr>
          <w:bCs/>
          <w:lang w:val="en-US"/>
        </w:rPr>
        <w:t xml:space="preserve"> sum it up: using different data sources and different concepts can lead to substantially different results. Because misspecifications </w:t>
      </w:r>
      <w:del w:id="222" w:author="Hümbelin Oliver" w:date="2015-04-13T14:45:00Z">
        <w:r w:rsidR="00B15D86" w:rsidRPr="007648BB" w:rsidDel="007648BB">
          <w:rPr>
            <w:bCs/>
            <w:lang w:val="en-US"/>
          </w:rPr>
          <w:delText xml:space="preserve">are </w:delText>
        </w:r>
      </w:del>
      <w:del w:id="223" w:author="Hümbelin Oliver" w:date="2015-04-15T16:04:00Z">
        <w:r w:rsidR="00B15D86" w:rsidRPr="007648BB" w:rsidDel="00642836">
          <w:rPr>
            <w:bCs/>
            <w:lang w:val="en-US"/>
          </w:rPr>
          <w:delText>simultaneously</w:delText>
        </w:r>
      </w:del>
      <w:ins w:id="224" w:author="Hümbelin Oliver" w:date="2015-04-15T16:04:00Z">
        <w:r w:rsidR="00642836">
          <w:rPr>
            <w:bCs/>
            <w:lang w:val="en-US"/>
          </w:rPr>
          <w:t>overlap</w:t>
        </w:r>
      </w:ins>
      <w:r w:rsidR="00642836">
        <w:rPr>
          <w:bCs/>
          <w:lang w:val="en-US"/>
        </w:rPr>
        <w:t>,</w:t>
      </w:r>
      <w:r w:rsidR="00B15D86" w:rsidRPr="007648BB">
        <w:rPr>
          <w:bCs/>
          <w:lang w:val="en-US"/>
        </w:rPr>
        <w:t xml:space="preserve"> it has hard to disenta</w:t>
      </w:r>
      <w:r w:rsidR="004E63B7" w:rsidRPr="007648BB">
        <w:rPr>
          <w:bCs/>
          <w:lang w:val="en-US"/>
        </w:rPr>
        <w:t xml:space="preserve">ngle </w:t>
      </w:r>
      <w:del w:id="225" w:author="Hümbelin Oliver" w:date="2015-04-13T14:45:00Z">
        <w:r w:rsidR="004E63B7" w:rsidRPr="007648BB" w:rsidDel="007648BB">
          <w:rPr>
            <w:bCs/>
            <w:lang w:val="en-US"/>
          </w:rPr>
          <w:delText xml:space="preserve">all </w:delText>
        </w:r>
      </w:del>
      <w:ins w:id="226" w:author="Hümbelin Oliver" w:date="2015-04-13T14:45:00Z">
        <w:r w:rsidR="007648BB">
          <w:rPr>
            <w:bCs/>
            <w:lang w:val="en-US"/>
          </w:rPr>
          <w:t>the</w:t>
        </w:r>
        <w:r w:rsidR="007648BB" w:rsidRPr="007648BB">
          <w:rPr>
            <w:bCs/>
            <w:lang w:val="en-US"/>
          </w:rPr>
          <w:t xml:space="preserve"> </w:t>
        </w:r>
      </w:ins>
      <w:r w:rsidR="004E63B7" w:rsidRPr="007648BB">
        <w:rPr>
          <w:bCs/>
          <w:lang w:val="en-US"/>
        </w:rPr>
        <w:t>sources that lead potentially to a bias</w:t>
      </w:r>
      <w:ins w:id="227" w:author="Hümbelin Oliver" w:date="2015-04-15T17:05:00Z">
        <w:r w:rsidR="00BA553E">
          <w:rPr>
            <w:bCs/>
            <w:lang w:val="en-US"/>
          </w:rPr>
          <w:t xml:space="preserve"> </w:t>
        </w:r>
        <w:proofErr w:type="gramStart"/>
        <w:r w:rsidR="00BA553E">
          <w:rPr>
            <w:bCs/>
            <w:lang w:val="en-US"/>
          </w:rPr>
          <w:t xml:space="preserve">and </w:t>
        </w:r>
      </w:ins>
      <w:ins w:id="228" w:author="Hümbelin Oliver" w:date="2015-04-15T16:05:00Z">
        <w:r w:rsidR="00642836">
          <w:rPr>
            <w:bCs/>
            <w:lang w:val="en-US"/>
          </w:rPr>
          <w:t xml:space="preserve"> therefore</w:t>
        </w:r>
      </w:ins>
      <w:proofErr w:type="gramEnd"/>
      <w:ins w:id="229" w:author="Hümbelin Oliver" w:date="2015-04-15T17:05:00Z">
        <w:r w:rsidR="00BA553E">
          <w:rPr>
            <w:bCs/>
            <w:lang w:val="en-US"/>
          </w:rPr>
          <w:t xml:space="preserve"> </w:t>
        </w:r>
      </w:ins>
      <w:ins w:id="230" w:author="Hümbelin Oliver" w:date="2015-04-15T16:05:00Z">
        <w:r w:rsidR="00642836">
          <w:rPr>
            <w:bCs/>
            <w:lang w:val="en-US"/>
          </w:rPr>
          <w:t xml:space="preserve">hard to say, </w:t>
        </w:r>
      </w:ins>
      <w:ins w:id="231" w:author="Hümbelin Oliver" w:date="2015-04-15T17:04:00Z">
        <w:r w:rsidR="00BA553E">
          <w:rPr>
            <w:bCs/>
            <w:lang w:val="en-US"/>
          </w:rPr>
          <w:t>how all the imperfection sum up</w:t>
        </w:r>
      </w:ins>
      <w:ins w:id="232" w:author="Hümbelin Oliver" w:date="2015-04-15T16:05:00Z">
        <w:r w:rsidR="00642836">
          <w:rPr>
            <w:bCs/>
            <w:lang w:val="en-US"/>
          </w:rPr>
          <w:t>.</w:t>
        </w:r>
      </w:ins>
      <w:del w:id="233" w:author="Hümbelin Oliver" w:date="2015-04-15T16:05:00Z">
        <w:r w:rsidR="004E63B7" w:rsidRPr="007648BB" w:rsidDel="00642836">
          <w:rPr>
            <w:bCs/>
            <w:lang w:val="en-US"/>
          </w:rPr>
          <w:delText>.</w:delText>
        </w:r>
        <w:r w:rsidR="004E63B7" w:rsidDel="00642836">
          <w:rPr>
            <w:lang w:val="en-US"/>
          </w:rPr>
          <w:delText xml:space="preserve"> </w:delText>
        </w:r>
      </w:del>
      <w:ins w:id="234" w:author="Hümbelin Oliver" w:date="2015-04-15T16:05:00Z">
        <w:r w:rsidR="00642836">
          <w:rPr>
            <w:lang w:val="en-US"/>
          </w:rPr>
          <w:t xml:space="preserve"> </w:t>
        </w:r>
      </w:ins>
    </w:p>
    <w:p w14:paraId="7B35D118" w14:textId="77777777" w:rsidR="00642836" w:rsidRDefault="00642836" w:rsidP="00FD406E">
      <w:pPr>
        <w:rPr>
          <w:lang w:val="en-US"/>
        </w:rPr>
      </w:pPr>
    </w:p>
    <w:p w14:paraId="074247D4" w14:textId="350F7709" w:rsidR="00196156" w:rsidRDefault="006943AC" w:rsidP="00FD406E">
      <w:pPr>
        <w:rPr>
          <w:ins w:id="235" w:author="rudi" w:date="2015-04-13T01:04:00Z"/>
          <w:lang w:val="en-US"/>
        </w:rPr>
      </w:pPr>
      <w:del w:id="236" w:author="rudi" w:date="2015-04-13T00:51:00Z">
        <w:r w:rsidDel="00AF000C">
          <w:rPr>
            <w:lang w:val="en-US"/>
          </w:rPr>
          <w:delText xml:space="preserve">As </w:delText>
        </w:r>
        <w:r w:rsidR="008E3753" w:rsidDel="00AF000C">
          <w:rPr>
            <w:lang w:val="en-US"/>
          </w:rPr>
          <w:delText>discussed above</w:delText>
        </w:r>
        <w:r w:rsidDel="00AF000C">
          <w:rPr>
            <w:lang w:val="en-US"/>
          </w:rPr>
          <w:delText xml:space="preserve">, </w:delText>
        </w:r>
        <w:r w:rsidR="008E67B1" w:rsidDel="00AF000C">
          <w:rPr>
            <w:lang w:val="en-US"/>
          </w:rPr>
          <w:delText>using different</w:delText>
        </w:r>
        <w:r w:rsidDel="00AF000C">
          <w:rPr>
            <w:lang w:val="en-US"/>
          </w:rPr>
          <w:delText xml:space="preserve"> data sources</w:delText>
        </w:r>
        <w:r w:rsidR="001F533F" w:rsidDel="00AF000C">
          <w:rPr>
            <w:lang w:val="en-US"/>
          </w:rPr>
          <w:delText xml:space="preserve"> and different concepts</w:delText>
        </w:r>
        <w:r w:rsidDel="00AF000C">
          <w:rPr>
            <w:lang w:val="en-US"/>
          </w:rPr>
          <w:delText xml:space="preserve"> lead</w:delText>
        </w:r>
        <w:r w:rsidR="008E3753" w:rsidDel="00AF000C">
          <w:rPr>
            <w:lang w:val="en-US"/>
          </w:rPr>
          <w:delText>s</w:delText>
        </w:r>
        <w:r w:rsidDel="00AF000C">
          <w:rPr>
            <w:lang w:val="en-US"/>
          </w:rPr>
          <w:delText xml:space="preserve"> to </w:delText>
        </w:r>
        <w:r w:rsidR="00B701BC" w:rsidDel="00AF000C">
          <w:rPr>
            <w:lang w:val="en-US"/>
          </w:rPr>
          <w:delText xml:space="preserve">substantially </w:delText>
        </w:r>
        <w:r w:rsidDel="00AF000C">
          <w:rPr>
            <w:lang w:val="en-US"/>
          </w:rPr>
          <w:delText>different</w:delText>
        </w:r>
        <w:r w:rsidR="001119D4" w:rsidDel="00AF000C">
          <w:rPr>
            <w:lang w:val="en-US"/>
          </w:rPr>
          <w:delText xml:space="preserve"> </w:delText>
        </w:r>
        <w:r w:rsidR="00C92257" w:rsidDel="00AF000C">
          <w:rPr>
            <w:lang w:val="en-US"/>
          </w:rPr>
          <w:delText>conclusions</w:delText>
        </w:r>
        <w:r w:rsidR="001F533F" w:rsidDel="00AF000C">
          <w:rPr>
            <w:lang w:val="en-US"/>
          </w:rPr>
          <w:delText>.</w:delText>
        </w:r>
        <w:r w:rsidR="00A47D1F" w:rsidDel="00AF000C">
          <w:rPr>
            <w:lang w:val="en-US"/>
          </w:rPr>
          <w:delText xml:space="preserve"> </w:delText>
        </w:r>
      </w:del>
      <w:r>
        <w:rPr>
          <w:lang w:val="en-US"/>
        </w:rPr>
        <w:t xml:space="preserve">In this section we </w:t>
      </w:r>
      <w:del w:id="237" w:author="Hümbelin Oliver" w:date="2015-04-15T17:06:00Z">
        <w:r w:rsidDel="00BA553E">
          <w:rPr>
            <w:lang w:val="en-US"/>
          </w:rPr>
          <w:delText>have a closer look at</w:delText>
        </w:r>
        <w:r w:rsidR="001F533F" w:rsidDel="00BA553E">
          <w:rPr>
            <w:lang w:val="en-US"/>
          </w:rPr>
          <w:delText xml:space="preserve"> </w:delText>
        </w:r>
        <w:r w:rsidR="00A47D1F" w:rsidDel="00BA553E">
          <w:rPr>
            <w:lang w:val="en-US"/>
          </w:rPr>
          <w:delText xml:space="preserve">methodical </w:delText>
        </w:r>
        <w:r w:rsidR="003D2183" w:rsidDel="00BA553E">
          <w:rPr>
            <w:lang w:val="en-US"/>
          </w:rPr>
          <w:delText xml:space="preserve">options </w:delText>
        </w:r>
      </w:del>
      <w:ins w:id="238" w:author="rudi" w:date="2015-04-13T00:52:00Z">
        <w:del w:id="239" w:author="Hümbelin Oliver" w:date="2015-04-15T17:06:00Z">
          <w:r w:rsidR="00C14148" w:rsidDel="00BA553E">
            <w:rPr>
              <w:lang w:val="en-US"/>
            </w:rPr>
            <w:delText xml:space="preserve">issues </w:delText>
          </w:r>
        </w:del>
      </w:ins>
      <w:del w:id="240" w:author="Hümbelin Oliver" w:date="2015-04-15T17:06:00Z">
        <w:r w:rsidR="00B701BC" w:rsidDel="00BA553E">
          <w:rPr>
            <w:lang w:val="en-US"/>
          </w:rPr>
          <w:delText>regarding</w:delText>
        </w:r>
        <w:r w:rsidR="001F533F" w:rsidDel="00BA553E">
          <w:rPr>
            <w:lang w:val="en-US"/>
          </w:rPr>
          <w:delText xml:space="preserve"> the</w:delText>
        </w:r>
      </w:del>
      <w:ins w:id="241" w:author="Hümbelin Oliver" w:date="2015-04-15T17:06:00Z">
        <w:r w:rsidR="00BA553E">
          <w:rPr>
            <w:lang w:val="en-US"/>
          </w:rPr>
          <w:t xml:space="preserve">isolate all potential </w:t>
        </w:r>
        <w:r w:rsidR="00BA553E" w:rsidRPr="00BA553E">
          <w:rPr>
            <w:lang w:val="en-US"/>
          </w:rPr>
          <w:t>sources of error</w:t>
        </w:r>
        <w:r w:rsidR="00BA553E">
          <w:rPr>
            <w:lang w:val="en-US"/>
          </w:rPr>
          <w:t xml:space="preserve"> following </w:t>
        </w:r>
      </w:ins>
      <w:del w:id="242" w:author="Hümbelin Oliver" w:date="2015-04-15T17:06:00Z">
        <w:r w:rsidR="001F533F" w:rsidDel="00BA553E">
          <w:rPr>
            <w:lang w:val="en-US"/>
          </w:rPr>
          <w:delText xml:space="preserve"> </w:delText>
        </w:r>
      </w:del>
      <w:del w:id="243" w:author="Hümbelin Oliver" w:date="2015-04-15T17:07:00Z">
        <w:r w:rsidR="001F533F" w:rsidDel="00BA553E">
          <w:rPr>
            <w:lang w:val="en-US"/>
          </w:rPr>
          <w:delText>four</w:delText>
        </w:r>
      </w:del>
      <w:ins w:id="244" w:author="Hümbelin Oliver" w:date="2015-04-15T17:07:00Z">
        <w:r w:rsidR="00BA553E">
          <w:rPr>
            <w:lang w:val="en-US"/>
          </w:rPr>
          <w:t>the four</w:t>
        </w:r>
      </w:ins>
      <w:r w:rsidR="001F533F">
        <w:rPr>
          <w:lang w:val="en-US"/>
        </w:rPr>
        <w:t xml:space="preserve">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B748B5">
        <w:rPr>
          <w:lang w:val="en-US"/>
        </w:rPr>
        <w:t>2</w:t>
      </w:r>
      <w:r w:rsidR="001F533F">
        <w:rPr>
          <w:lang w:val="en-US"/>
        </w:rPr>
        <w:fldChar w:fldCharType="end"/>
      </w:r>
      <w:r w:rsidR="00A04487">
        <w:rPr>
          <w:lang w:val="en-US"/>
        </w:rPr>
        <w:t xml:space="preserve"> </w:t>
      </w:r>
      <w:r w:rsidR="00A04487" w:rsidRPr="00154023">
        <w:rPr>
          <w:lang w:val="en-US"/>
        </w:rPr>
        <w:t>(</w:t>
      </w:r>
      <w:del w:id="245" w:author="Oliver Hümbelin" w:date="2015-04-13T11:22:00Z">
        <w:r w:rsidR="00AF47A8" w:rsidDel="004E63B7">
          <w:rPr>
            <w:lang w:val="en-US"/>
          </w:rPr>
          <w:delText>d</w:delText>
        </w:r>
        <w:r w:rsidR="00C92257" w:rsidDel="004E63B7">
          <w:rPr>
            <w:lang w:val="en-US"/>
          </w:rPr>
          <w:delText xml:space="preserve">efining economic </w:delText>
        </w:r>
        <w:r w:rsidR="00AF47A8" w:rsidDel="004E63B7">
          <w:rPr>
            <w:lang w:val="en-US"/>
          </w:rPr>
          <w:delText>resources</w:delText>
        </w:r>
      </w:del>
      <w:ins w:id="246" w:author="Oliver Hümbelin" w:date="2015-04-13T11:22:00Z">
        <w:r w:rsidR="004E63B7">
          <w:rPr>
            <w:lang w:val="en-US"/>
          </w:rPr>
          <w:t>income concepts</w:t>
        </w:r>
      </w:ins>
      <w:r w:rsidR="00A04487" w:rsidRPr="00154023">
        <w:rPr>
          <w:lang w:val="en-US"/>
        </w:rPr>
        <w:t>,</w:t>
      </w:r>
      <w:r w:rsidR="003968F9">
        <w:rPr>
          <w:lang w:val="en-US"/>
        </w:rPr>
        <w:t xml:space="preserve"> </w:t>
      </w:r>
      <w:del w:id="247" w:author="Oliver Hümbelin" w:date="2015-04-13T11:23:00Z">
        <w:r w:rsidR="003968F9" w:rsidDel="004E63B7">
          <w:rPr>
            <w:lang w:val="en-US"/>
          </w:rPr>
          <w:delText>measuring inequality</w:delText>
        </w:r>
      </w:del>
      <w:ins w:id="248" w:author="Oliver Hümbelin" w:date="2015-04-13T11:23:00Z">
        <w:r w:rsidR="004E63B7">
          <w:rPr>
            <w:lang w:val="en-US"/>
          </w:rPr>
          <w:t>inequality measures</w:t>
        </w:r>
      </w:ins>
      <w:r w:rsidR="003968F9">
        <w:rPr>
          <w:lang w:val="en-US"/>
        </w:rPr>
        <w:t>,</w:t>
      </w:r>
      <w:r w:rsidR="00A04487">
        <w:rPr>
          <w:lang w:val="en-US"/>
        </w:rPr>
        <w:t xml:space="preserve"> statistical</w:t>
      </w:r>
      <w:r w:rsidR="001119D4">
        <w:rPr>
          <w:lang w:val="en-US"/>
        </w:rPr>
        <w:t xml:space="preserve"> units and </w:t>
      </w:r>
      <w:del w:id="249" w:author="Oliver Hümbelin" w:date="2015-04-13T11:25:00Z">
        <w:r w:rsidR="00A04487" w:rsidDel="004E63B7">
          <w:rPr>
            <w:lang w:val="en-US"/>
          </w:rPr>
          <w:delText>coverage</w:delText>
        </w:r>
        <w:r w:rsidR="00A04487" w:rsidRPr="00154023" w:rsidDel="004E63B7">
          <w:rPr>
            <w:lang w:val="en-US"/>
          </w:rPr>
          <w:delText xml:space="preserve"> </w:delText>
        </w:r>
        <w:r w:rsidR="00A04487" w:rsidDel="004E63B7">
          <w:rPr>
            <w:lang w:val="en-US"/>
          </w:rPr>
          <w:delText>Issues</w:delText>
        </w:r>
      </w:del>
      <w:ins w:id="250" w:author="Oliver Hümbelin" w:date="2015-04-13T11:25:00Z">
        <w:r w:rsidR="004E63B7">
          <w:rPr>
            <w:lang w:val="en-US"/>
          </w:rPr>
          <w:t>population coverage</w:t>
        </w:r>
      </w:ins>
      <w:r w:rsidR="00A04487" w:rsidRPr="00154023">
        <w:rPr>
          <w:lang w:val="en-US"/>
        </w:rPr>
        <w:t>)</w:t>
      </w:r>
      <w:del w:id="251" w:author="Hümbelin Oliver" w:date="2015-04-15T17:07:00Z">
        <w:r w:rsidR="001F533F" w:rsidDel="00BA553E">
          <w:rPr>
            <w:lang w:val="en-US"/>
          </w:rPr>
          <w:delText xml:space="preserve"> when working with tax data</w:delText>
        </w:r>
      </w:del>
      <w:ins w:id="252" w:author="Oliver Hümbelin" w:date="2015-04-13T11:26:00Z">
        <w:del w:id="253" w:author="Hümbelin Oliver" w:date="2015-04-15T17:07:00Z">
          <w:r w:rsidR="004E63B7" w:rsidDel="00BA553E">
            <w:rPr>
              <w:lang w:val="en-US"/>
            </w:rPr>
            <w:delText xml:space="preserve"> from Switzerland</w:delText>
          </w:r>
        </w:del>
      </w:ins>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w:t>
      </w:r>
      <w:del w:id="254" w:author="rudi" w:date="2015-04-13T00:52:00Z">
        <w:r w:rsidR="00B35EEB" w:rsidDel="00C14148">
          <w:rPr>
            <w:lang w:val="en-US"/>
          </w:rPr>
          <w:delText xml:space="preserve">provide </w:delText>
        </w:r>
      </w:del>
      <w:ins w:id="255" w:author="rudi" w:date="2015-04-13T00:52:00Z">
        <w:r w:rsidR="00C14148">
          <w:rPr>
            <w:lang w:val="en-US"/>
          </w:rPr>
          <w:t xml:space="preserve">quantify </w:t>
        </w:r>
      </w:ins>
      <w:r w:rsidR="00B35EEB">
        <w:rPr>
          <w:lang w:val="en-US"/>
        </w:rPr>
        <w:t>empirical</w:t>
      </w:r>
      <w:ins w:id="256" w:author="rudi" w:date="2015-04-13T00:52:00Z">
        <w:r w:rsidR="00C14148">
          <w:rPr>
            <w:lang w:val="en-US"/>
          </w:rPr>
          <w:t>ly,</w:t>
        </w:r>
      </w:ins>
      <w:del w:id="257" w:author="rudi" w:date="2015-04-13T00:53:00Z">
        <w:r w:rsidR="00B35EEB" w:rsidDel="00C14148">
          <w:rPr>
            <w:lang w:val="en-US"/>
          </w:rPr>
          <w:delText xml:space="preserve"> </w:delText>
        </w:r>
        <w:r w:rsidR="003D2183" w:rsidDel="00C14148">
          <w:rPr>
            <w:lang w:val="en-US"/>
          </w:rPr>
          <w:delText xml:space="preserve">stability tests </w:delText>
        </w:r>
        <w:r w:rsidR="00851D35" w:rsidDel="00C14148">
          <w:rPr>
            <w:lang w:val="en-US"/>
          </w:rPr>
          <w:delText>to sort out</w:delText>
        </w:r>
        <w:r w:rsidR="00B35EEB" w:rsidDel="00C14148">
          <w:rPr>
            <w:lang w:val="en-US"/>
          </w:rPr>
          <w:delText xml:space="preserve"> </w:delText>
        </w:r>
      </w:del>
      <w:ins w:id="258" w:author="rudi" w:date="2015-04-13T00:53:00Z">
        <w:r w:rsidR="00C14148">
          <w:rPr>
            <w:lang w:val="en-US"/>
          </w:rPr>
          <w:t xml:space="preserve"> </w:t>
        </w:r>
        <w:del w:id="259" w:author="Hümbelin Oliver" w:date="2015-04-13T16:29:00Z">
          <w:r w:rsidR="00C14148" w:rsidDel="00C1466B">
            <w:rPr>
              <w:lang w:val="en-US"/>
            </w:rPr>
            <w:delText xml:space="preserve">which </w:delText>
          </w:r>
        </w:del>
      </w:ins>
      <w:ins w:id="260" w:author="rudi" w:date="2015-04-13T00:54:00Z">
        <w:del w:id="261" w:author="Hümbelin Oliver" w:date="2015-04-13T16:29:00Z">
          <w:r w:rsidR="00C14148" w:rsidDel="00C1466B">
            <w:rPr>
              <w:lang w:val="en-US"/>
            </w:rPr>
            <w:delText xml:space="preserve">of the issues </w:delText>
          </w:r>
        </w:del>
      </w:ins>
      <w:ins w:id="262" w:author="rudi" w:date="2015-04-13T00:53:00Z">
        <w:del w:id="263" w:author="Hümbelin Oliver" w:date="2015-04-13T16:29:00Z">
          <w:r w:rsidR="00C14148" w:rsidDel="00C1466B">
            <w:rPr>
              <w:lang w:val="en-US"/>
            </w:rPr>
            <w:delText xml:space="preserve">are </w:delText>
          </w:r>
        </w:del>
      </w:ins>
      <w:ins w:id="264" w:author="rudi" w:date="2015-04-13T00:54:00Z">
        <w:del w:id="265" w:author="Hümbelin Oliver" w:date="2015-04-13T16:29:00Z">
          <w:r w:rsidR="00C14148" w:rsidDel="00C1466B">
            <w:rPr>
              <w:lang w:val="en-US"/>
            </w:rPr>
            <w:delText>the most</w:delText>
          </w:r>
        </w:del>
      </w:ins>
      <w:del w:id="266" w:author="Hümbelin Oliver" w:date="2015-04-13T16:29:00Z">
        <w:r w:rsidR="00851D35" w:rsidDel="00C1466B">
          <w:rPr>
            <w:lang w:val="en-US"/>
          </w:rPr>
          <w:delText xml:space="preserve">the </w:delText>
        </w:r>
        <w:r w:rsidR="00B35EEB" w:rsidDel="00C1466B">
          <w:rPr>
            <w:lang w:val="en-US"/>
          </w:rPr>
          <w:delText>crucial</w:delText>
        </w:r>
      </w:del>
      <w:ins w:id="267" w:author="rudi" w:date="2015-04-13T00:54:00Z">
        <w:del w:id="268" w:author="Hümbelin Oliver" w:date="2015-04-13T16:29:00Z">
          <w:r w:rsidR="00C14148" w:rsidDel="00C1466B">
            <w:rPr>
              <w:lang w:val="en-US"/>
            </w:rPr>
            <w:delText xml:space="preserve"> ones</w:delText>
          </w:r>
        </w:del>
      </w:ins>
      <w:ins w:id="269" w:author="Hümbelin Oliver" w:date="2015-04-13T16:29:00Z">
        <w:r w:rsidR="00C1466B">
          <w:rPr>
            <w:lang w:val="en-US"/>
          </w:rPr>
          <w:t xml:space="preserve">direction and magnitude of several </w:t>
        </w:r>
      </w:ins>
      <w:ins w:id="270" w:author="Hümbelin Oliver" w:date="2015-04-13T16:30:00Z">
        <w:r w:rsidR="00C1466B">
          <w:rPr>
            <w:lang w:val="en-US"/>
          </w:rPr>
          <w:t xml:space="preserve">theoretical present </w:t>
        </w:r>
      </w:ins>
      <w:ins w:id="271" w:author="Hümbelin Oliver" w:date="2015-04-13T16:31:00Z">
        <w:r w:rsidR="008C304E">
          <w:rPr>
            <w:lang w:val="en-US"/>
          </w:rPr>
          <w:t>misspecifications</w:t>
        </w:r>
      </w:ins>
      <w:ins w:id="272" w:author="rudi" w:date="2015-04-13T00:54:00Z">
        <w:r w:rsidR="00C14148">
          <w:rPr>
            <w:lang w:val="en-US"/>
          </w:rPr>
          <w:t>.</w:t>
        </w:r>
      </w:ins>
      <w:del w:id="273" w:author="rudi" w:date="2015-04-13T00:54:00Z">
        <w:r w:rsidR="00B35EEB" w:rsidDel="00C14148">
          <w:rPr>
            <w:lang w:val="en-US"/>
          </w:rPr>
          <w:delText xml:space="preserve"> topics within the</w:delText>
        </w:r>
        <w:r w:rsidR="00CC65B7" w:rsidDel="00C14148">
          <w:rPr>
            <w:lang w:val="en-US"/>
          </w:rPr>
          <w:delText xml:space="preserve"> four</w:delText>
        </w:r>
        <w:r w:rsidR="00B35EEB" w:rsidDel="00C14148">
          <w:rPr>
            <w:lang w:val="en-US"/>
          </w:rPr>
          <w:delText xml:space="preserve"> introduced </w:delText>
        </w:r>
        <w:r w:rsidR="003968F9" w:rsidDel="00C14148">
          <w:rPr>
            <w:lang w:val="en-US"/>
          </w:rPr>
          <w:delText>methodical</w:delText>
        </w:r>
        <w:r w:rsidR="00B35EEB" w:rsidDel="00C14148">
          <w:rPr>
            <w:lang w:val="en-US"/>
          </w:rPr>
          <w:delText xml:space="preserve"> relevant areas.</w:delText>
        </w:r>
      </w:del>
      <w:r w:rsidR="00126FF4">
        <w:rPr>
          <w:lang w:val="en-US"/>
        </w:rPr>
        <w:t xml:space="preserve"> </w:t>
      </w:r>
      <w:ins w:id="274" w:author="rudi" w:date="2015-04-13T00:54:00Z">
        <w:r w:rsidR="00C14148">
          <w:rPr>
            <w:lang w:val="en-US"/>
          </w:rPr>
          <w:t xml:space="preserve">The results </w:t>
        </w:r>
      </w:ins>
      <w:ins w:id="275" w:author="Hümbelin Oliver" w:date="2015-04-15T16:07:00Z">
        <w:r w:rsidR="00642836">
          <w:rPr>
            <w:lang w:val="en-US"/>
          </w:rPr>
          <w:t xml:space="preserve">can </w:t>
        </w:r>
      </w:ins>
      <w:ins w:id="276" w:author="rudi" w:date="2015-04-13T00:54:00Z">
        <w:r w:rsidR="00C14148">
          <w:rPr>
            <w:lang w:val="en-US"/>
          </w:rPr>
          <w:t>serve as a guideline, which</w:t>
        </w:r>
      </w:ins>
      <w:del w:id="277" w:author="rudi" w:date="2015-04-13T00:55:00Z">
        <w:r w:rsidR="00126FF4" w:rsidDel="00C14148">
          <w:rPr>
            <w:lang w:val="en-US"/>
          </w:rPr>
          <w:delText xml:space="preserve">By doing </w:delText>
        </w:r>
        <w:r w:rsidR="000453A5" w:rsidDel="00C14148">
          <w:rPr>
            <w:lang w:val="en-US"/>
          </w:rPr>
          <w:delText xml:space="preserve">so, </w:delText>
        </w:r>
        <w:r w:rsidR="00126FF4" w:rsidDel="00C14148">
          <w:rPr>
            <w:lang w:val="en-US"/>
          </w:rPr>
          <w:delText>we show which</w:delText>
        </w:r>
      </w:del>
      <w:r w:rsidR="00126FF4">
        <w:rPr>
          <w:lang w:val="en-US"/>
        </w:rPr>
        <w:t xml:space="preserve"> issues are relevant when working with tax data </w:t>
      </w:r>
      <w:del w:id="278" w:author="rudi" w:date="2015-04-13T00:55:00Z">
        <w:r w:rsidR="000453A5" w:rsidDel="00C14148">
          <w:rPr>
            <w:lang w:val="en-US"/>
          </w:rPr>
          <w:delText xml:space="preserve">within a </w:delText>
        </w:r>
        <w:r w:rsidR="00126FF4" w:rsidDel="00C14148">
          <w:rPr>
            <w:lang w:val="en-US"/>
          </w:rPr>
          <w:delText>more general perspective</w:delText>
        </w:r>
      </w:del>
      <w:ins w:id="279" w:author="rudi" w:date="2015-04-13T00:55:00Z">
        <w:r w:rsidR="00C14148">
          <w:rPr>
            <w:lang w:val="en-US"/>
          </w:rPr>
          <w:t>in general</w:t>
        </w:r>
      </w:ins>
      <w:r w:rsidR="00126FF4">
        <w:rPr>
          <w:lang w:val="en-US"/>
        </w:rPr>
        <w:t xml:space="preserve"> </w:t>
      </w:r>
      <w:r w:rsidR="000453A5">
        <w:rPr>
          <w:lang w:val="en-US"/>
        </w:rPr>
        <w:t xml:space="preserve">while at </w:t>
      </w:r>
      <w:r w:rsidR="00887475">
        <w:rPr>
          <w:lang w:val="en-US"/>
        </w:rPr>
        <w:t xml:space="preserve">the same time </w:t>
      </w:r>
      <w:del w:id="280" w:author="rudi" w:date="2015-04-13T00:55:00Z">
        <w:r w:rsidR="00126FF4" w:rsidDel="00C14148">
          <w:rPr>
            <w:lang w:val="en-US"/>
          </w:rPr>
          <w:delText>we try to</w:delText>
        </w:r>
      </w:del>
      <w:ins w:id="281" w:author="rudi" w:date="2015-04-13T00:55:00Z">
        <w:r w:rsidR="00C14148">
          <w:rPr>
            <w:lang w:val="en-US"/>
          </w:rPr>
          <w:t>they</w:t>
        </w:r>
      </w:ins>
      <w:r w:rsidR="00126FF4">
        <w:rPr>
          <w:lang w:val="en-US"/>
        </w:rPr>
        <w:t xml:space="preserve">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w:t>
      </w:r>
      <w:del w:id="282" w:author="rudi" w:date="2015-04-13T00:56:00Z">
        <w:r w:rsidR="00126FF4" w:rsidDel="00C14148">
          <w:rPr>
            <w:lang w:val="en-US"/>
          </w:rPr>
          <w:delText xml:space="preserve">section </w:delText>
        </w:r>
        <w:r w:rsidR="00126FF4" w:rsidDel="00C14148">
          <w:rPr>
            <w:lang w:val="en-US"/>
          </w:rPr>
          <w:fldChar w:fldCharType="begin"/>
        </w:r>
        <w:r w:rsidR="00126FF4" w:rsidDel="00C14148">
          <w:rPr>
            <w:lang w:val="en-US"/>
          </w:rPr>
          <w:delInstrText xml:space="preserve"> REF _Ref406686090 \r \h </w:delInstrText>
        </w:r>
        <w:r w:rsidR="00126FF4" w:rsidDel="00C14148">
          <w:rPr>
            <w:lang w:val="en-US"/>
          </w:rPr>
        </w:r>
        <w:r w:rsidR="00126FF4" w:rsidDel="00C14148">
          <w:rPr>
            <w:lang w:val="en-US"/>
          </w:rPr>
          <w:fldChar w:fldCharType="separate"/>
        </w:r>
        <w:r w:rsidR="00B748B5" w:rsidDel="00C14148">
          <w:rPr>
            <w:lang w:val="en-US"/>
          </w:rPr>
          <w:delText>4</w:delText>
        </w:r>
        <w:r w:rsidR="00126FF4" w:rsidDel="00C14148">
          <w:rPr>
            <w:lang w:val="en-US"/>
          </w:rPr>
          <w:fldChar w:fldCharType="end"/>
        </w:r>
      </w:del>
      <w:ins w:id="283" w:author="rudi" w:date="2015-04-13T00:56:00Z">
        <w:r w:rsidR="00C14148">
          <w:rPr>
            <w:lang w:val="en-US"/>
          </w:rPr>
          <w:t>figure 2</w:t>
        </w:r>
      </w:ins>
      <w:r w:rsidR="00126FF4">
        <w:rPr>
          <w:lang w:val="en-US"/>
        </w:rPr>
        <w:t xml:space="preserve">. </w:t>
      </w:r>
    </w:p>
    <w:p w14:paraId="4420DAA2" w14:textId="77777777" w:rsidR="002B69C3" w:rsidRDefault="002B69C3" w:rsidP="00FD406E">
      <w:pPr>
        <w:rPr>
          <w:ins w:id="284" w:author="rudi" w:date="2015-04-13T01:04:00Z"/>
          <w:lang w:val="en-US"/>
        </w:rPr>
      </w:pPr>
    </w:p>
    <w:p w14:paraId="3B705FCE" w14:textId="75B827AC" w:rsidR="002B69C3" w:rsidRDefault="002B69C3" w:rsidP="00FD406E">
      <w:pPr>
        <w:rPr>
          <w:ins w:id="285" w:author="rudi" w:date="2015-04-13T01:05:00Z"/>
          <w:lang w:val="en-US"/>
        </w:rPr>
      </w:pPr>
      <w:ins w:id="286" w:author="rudi" w:date="2015-04-13T01:04:00Z">
        <w:del w:id="287" w:author="Hümbelin Oliver" w:date="2015-04-13T16:39:00Z">
          <w:r w:rsidDel="008C304E">
            <w:rPr>
              <w:lang w:val="en-US"/>
            </w:rPr>
            <w:delText xml:space="preserve">Within the four areas we </w:delText>
          </w:r>
        </w:del>
      </w:ins>
      <w:ins w:id="288" w:author="rudi" w:date="2015-04-13T01:05:00Z">
        <w:del w:id="289" w:author="Hümbelin Oliver" w:date="2015-04-13T16:32:00Z">
          <w:r w:rsidDel="008C304E">
            <w:rPr>
              <w:lang w:val="en-US"/>
            </w:rPr>
            <w:delText>quantified</w:delText>
          </w:r>
        </w:del>
        <w:del w:id="290" w:author="Hümbelin Oliver" w:date="2015-04-13T16:39:00Z">
          <w:r w:rsidDel="008C304E">
            <w:rPr>
              <w:lang w:val="en-US"/>
            </w:rPr>
            <w:delText xml:space="preserve"> the importance of the following methodological and/or data specific aspects</w:delText>
          </w:r>
        </w:del>
      </w:ins>
      <w:ins w:id="291" w:author="Hümbelin Oliver" w:date="2015-04-13T16:33:00Z">
        <w:r w:rsidR="008C304E">
          <w:rPr>
            <w:lang w:val="en-US"/>
          </w:rPr>
          <w:t>T</w:t>
        </w:r>
      </w:ins>
      <w:ins w:id="292" w:author="Hümbelin Oliver" w:date="2015-04-13T16:34:00Z">
        <w:r w:rsidR="008C304E">
          <w:rPr>
            <w:lang w:val="en-US"/>
          </w:rPr>
          <w:t>he following tests quantify the importance of several data specific features within the four areas introduced above</w:t>
        </w:r>
      </w:ins>
      <w:ins w:id="293" w:author="Hümbelin Oliver" w:date="2015-04-13T16:35:00Z">
        <w:r w:rsidR="008C304E">
          <w:rPr>
            <w:lang w:val="en-US"/>
          </w:rPr>
          <w:t>. E</w:t>
        </w:r>
      </w:ins>
      <w:ins w:id="294" w:author="Hümbelin Oliver" w:date="2015-04-13T16:36:00Z">
        <w:r w:rsidR="008C304E">
          <w:rPr>
            <w:lang w:val="en-US"/>
          </w:rPr>
          <w:t xml:space="preserve">xceptions are test (3) and (4), which we provide additional to the data specific tests to </w:t>
        </w:r>
      </w:ins>
      <w:ins w:id="295" w:author="Hümbelin Oliver" w:date="2015-04-13T16:38:00Z">
        <w:r w:rsidR="008C304E">
          <w:rPr>
            <w:lang w:val="en-US"/>
          </w:rPr>
          <w:t>examine</w:t>
        </w:r>
      </w:ins>
      <w:ins w:id="296" w:author="Hümbelin Oliver" w:date="2015-04-13T16:36:00Z">
        <w:r w:rsidR="008C304E">
          <w:rPr>
            <w:lang w:val="en-US"/>
          </w:rPr>
          <w:t xml:space="preserve"> how </w:t>
        </w:r>
      </w:ins>
      <w:ins w:id="297" w:author="Hümbelin Oliver" w:date="2015-04-13T16:38:00Z">
        <w:r w:rsidR="008C304E">
          <w:rPr>
            <w:lang w:val="en-US"/>
          </w:rPr>
          <w:t>different statistical techniques can be applied to aggregated tax statistics.</w:t>
        </w:r>
      </w:ins>
      <w:ins w:id="298" w:author="rudi" w:date="2015-04-13T01:05:00Z">
        <w:del w:id="299" w:author="Hümbelin Oliver" w:date="2015-04-13T16:28:00Z">
          <w:r w:rsidDel="00C1466B">
            <w:rPr>
              <w:lang w:val="en-US"/>
            </w:rPr>
            <w:delText>:</w:delText>
          </w:r>
        </w:del>
      </w:ins>
    </w:p>
    <w:p w14:paraId="029EC6A9" w14:textId="77777777" w:rsidR="002B69C3" w:rsidRDefault="002B69C3" w:rsidP="00FD406E">
      <w:pPr>
        <w:rPr>
          <w:ins w:id="300" w:author="rudi" w:date="2015-04-13T01:05:00Z"/>
          <w:lang w:val="en-US"/>
        </w:rPr>
      </w:pPr>
    </w:p>
    <w:p w14:paraId="494D3A3B" w14:textId="36A16EC7" w:rsidR="002B69C3" w:rsidRDefault="002B69C3" w:rsidP="002B69C3">
      <w:pPr>
        <w:rPr>
          <w:ins w:id="301" w:author="rudi" w:date="2015-04-13T01:08:00Z"/>
          <w:b/>
          <w:lang w:val="en-US"/>
        </w:rPr>
      </w:pPr>
      <w:ins w:id="302" w:author="rudi" w:date="2015-04-13T01:07:00Z">
        <w:r w:rsidRPr="008E4484">
          <w:rPr>
            <w:b/>
            <w:lang w:val="en-US"/>
          </w:rPr>
          <w:lastRenderedPageBreak/>
          <w:t>Income concepts</w:t>
        </w:r>
      </w:ins>
    </w:p>
    <w:p w14:paraId="64F7CDC0" w14:textId="77777777" w:rsidR="002B69C3" w:rsidRDefault="002B69C3" w:rsidP="002B69C3">
      <w:pPr>
        <w:rPr>
          <w:ins w:id="303" w:author="rudi" w:date="2015-04-13T01:10:00Z"/>
          <w:b/>
          <w:lang w:val="en-US"/>
        </w:rPr>
      </w:pPr>
    </w:p>
    <w:p w14:paraId="65A3A8E3" w14:textId="20AF2EC0" w:rsidR="002B69C3" w:rsidRPr="008E4484" w:rsidRDefault="00D97551" w:rsidP="008E4484">
      <w:pPr>
        <w:pStyle w:val="ListParagraph"/>
        <w:numPr>
          <w:ilvl w:val="0"/>
          <w:numId w:val="31"/>
        </w:numPr>
        <w:rPr>
          <w:ins w:id="304" w:author="rudi" w:date="2015-04-13T01:12:00Z"/>
          <w:lang w:val="en-US"/>
        </w:rPr>
      </w:pPr>
      <w:ins w:id="305" w:author="Oliver Hümbelin" w:date="2015-04-13T11:37:00Z">
        <w:r>
          <w:rPr>
            <w:lang w:val="en-US"/>
          </w:rPr>
          <w:t xml:space="preserve">(1) </w:t>
        </w:r>
      </w:ins>
      <w:ins w:id="306" w:author="rudi" w:date="2015-04-13T01:11:00Z">
        <w:r w:rsidR="002B69C3" w:rsidRPr="008E4484">
          <w:rPr>
            <w:lang w:val="en-US"/>
          </w:rPr>
          <w:t xml:space="preserve">How does </w:t>
        </w:r>
      </w:ins>
      <w:ins w:id="307" w:author="rudi" w:date="2015-04-13T01:12:00Z">
        <w:r w:rsidR="002B69C3" w:rsidRPr="008E4484">
          <w:rPr>
            <w:lang w:val="en-US"/>
          </w:rPr>
          <w:t xml:space="preserve">varying the income definition alter </w:t>
        </w:r>
        <w:r w:rsidR="002C16F4" w:rsidRPr="008E4484">
          <w:rPr>
            <w:lang w:val="en-US"/>
          </w:rPr>
          <w:t>inequality measurement?</w:t>
        </w:r>
      </w:ins>
    </w:p>
    <w:p w14:paraId="3E2A8A31" w14:textId="7BA1307F" w:rsidR="002C16F4" w:rsidRPr="008E4484" w:rsidRDefault="00D97551" w:rsidP="008E4484">
      <w:pPr>
        <w:pStyle w:val="ListParagraph"/>
        <w:numPr>
          <w:ilvl w:val="0"/>
          <w:numId w:val="31"/>
        </w:numPr>
        <w:rPr>
          <w:ins w:id="308" w:author="rudi" w:date="2015-04-13T01:14:00Z"/>
          <w:lang w:val="en-US"/>
        </w:rPr>
      </w:pPr>
      <w:ins w:id="309" w:author="Oliver Hümbelin" w:date="2015-04-13T11:37:00Z">
        <w:r>
          <w:rPr>
            <w:lang w:val="en-US"/>
          </w:rPr>
          <w:t xml:space="preserve">(2) </w:t>
        </w:r>
      </w:ins>
      <w:ins w:id="310" w:author="rudi" w:date="2015-04-13T01:14:00Z">
        <w:r w:rsidR="002C16F4" w:rsidRPr="008E4484">
          <w:rPr>
            <w:lang w:val="en-US"/>
          </w:rPr>
          <w:t>What is the impact of using an equivalence scale?</w:t>
        </w:r>
      </w:ins>
    </w:p>
    <w:p w14:paraId="52803CEE" w14:textId="77777777" w:rsidR="002B69C3" w:rsidRDefault="002B69C3" w:rsidP="00FD406E">
      <w:pPr>
        <w:rPr>
          <w:ins w:id="311" w:author="rudi" w:date="2015-04-13T01:05:00Z"/>
          <w:lang w:val="en-US"/>
        </w:rPr>
      </w:pPr>
    </w:p>
    <w:p w14:paraId="1CAE4A02" w14:textId="5FC39126" w:rsidR="002B69C3" w:rsidRPr="008E4484" w:rsidRDefault="002B69C3" w:rsidP="00FD406E">
      <w:pPr>
        <w:rPr>
          <w:ins w:id="312" w:author="rudi" w:date="2015-04-13T01:06:00Z"/>
          <w:b/>
          <w:lang w:val="en-US"/>
        </w:rPr>
      </w:pPr>
      <w:ins w:id="313" w:author="rudi" w:date="2015-04-13T01:07:00Z">
        <w:r w:rsidRPr="008E4484">
          <w:rPr>
            <w:b/>
            <w:lang w:val="en-US"/>
          </w:rPr>
          <w:t>Inequality measures</w:t>
        </w:r>
      </w:ins>
    </w:p>
    <w:p w14:paraId="0F0C5E8C" w14:textId="77777777" w:rsidR="002B69C3" w:rsidRDefault="002B69C3" w:rsidP="00FD406E">
      <w:pPr>
        <w:rPr>
          <w:ins w:id="314" w:author="rudi" w:date="2015-04-13T01:14:00Z"/>
          <w:lang w:val="en-US"/>
        </w:rPr>
      </w:pPr>
    </w:p>
    <w:p w14:paraId="721E7D63" w14:textId="71CE738A" w:rsidR="002C16F4" w:rsidRDefault="00D97551" w:rsidP="008E4484">
      <w:pPr>
        <w:pStyle w:val="ListParagraph"/>
        <w:numPr>
          <w:ilvl w:val="0"/>
          <w:numId w:val="32"/>
        </w:numPr>
        <w:rPr>
          <w:ins w:id="315" w:author="rudi" w:date="2015-04-13T01:16:00Z"/>
          <w:lang w:val="en-US"/>
        </w:rPr>
      </w:pPr>
      <w:ins w:id="316" w:author="Oliver Hümbelin" w:date="2015-04-13T11:37:00Z">
        <w:r>
          <w:rPr>
            <w:lang w:val="en-US"/>
          </w:rPr>
          <w:t xml:space="preserve">(3) </w:t>
        </w:r>
      </w:ins>
      <w:ins w:id="317" w:author="rudi" w:date="2015-04-13T01:15:00Z">
        <w:r w:rsidR="002C16F4">
          <w:rPr>
            <w:lang w:val="en-US"/>
          </w:rPr>
          <w:t xml:space="preserve">Do different measures </w:t>
        </w:r>
      </w:ins>
      <w:ins w:id="318" w:author="rudi" w:date="2015-04-13T01:16:00Z">
        <w:r w:rsidR="002C16F4">
          <w:rPr>
            <w:lang w:val="en-US"/>
          </w:rPr>
          <w:t xml:space="preserve">(Gini, Theil, </w:t>
        </w:r>
        <w:proofErr w:type="gramStart"/>
        <w:r w:rsidR="002C16F4">
          <w:rPr>
            <w:lang w:val="en-US"/>
          </w:rPr>
          <w:t>Atkinson</w:t>
        </w:r>
        <w:proofErr w:type="gramEnd"/>
        <w:r w:rsidR="002C16F4">
          <w:rPr>
            <w:lang w:val="en-US"/>
          </w:rPr>
          <w:t xml:space="preserve">) </w:t>
        </w:r>
      </w:ins>
      <w:ins w:id="319" w:author="rudi" w:date="2015-04-13T01:15:00Z">
        <w:r w:rsidR="002C16F4">
          <w:rPr>
            <w:lang w:val="en-US"/>
          </w:rPr>
          <w:t>report different t</w:t>
        </w:r>
      </w:ins>
      <w:ins w:id="320" w:author="rudi" w:date="2015-04-13T01:16:00Z">
        <w:r w:rsidR="002C16F4">
          <w:rPr>
            <w:lang w:val="en-US"/>
          </w:rPr>
          <w:t>rends?</w:t>
        </w:r>
      </w:ins>
    </w:p>
    <w:p w14:paraId="1D8FDF87" w14:textId="18337BA2" w:rsidR="002C16F4" w:rsidRPr="002C16F4" w:rsidRDefault="00D97551" w:rsidP="008E4484">
      <w:pPr>
        <w:pStyle w:val="ListParagraph"/>
        <w:numPr>
          <w:ilvl w:val="0"/>
          <w:numId w:val="32"/>
        </w:numPr>
        <w:rPr>
          <w:ins w:id="321" w:author="rudi" w:date="2015-04-13T01:06:00Z"/>
          <w:lang w:val="en-US"/>
        </w:rPr>
      </w:pPr>
      <w:ins w:id="322" w:author="Oliver Hümbelin" w:date="2015-04-13T11:37:00Z">
        <w:r>
          <w:rPr>
            <w:lang w:val="en-US"/>
          </w:rPr>
          <w:t xml:space="preserve">(4) </w:t>
        </w:r>
      </w:ins>
      <w:ins w:id="323" w:author="rudi" w:date="2015-04-13T01:20:00Z">
        <w:r w:rsidR="002C16F4">
          <w:rPr>
            <w:lang w:val="en-US"/>
          </w:rPr>
          <w:t>On top of population measures, what can we learn from comparing full income distributions?</w:t>
        </w:r>
      </w:ins>
    </w:p>
    <w:p w14:paraId="2703236A" w14:textId="77777777" w:rsidR="002C16F4" w:rsidRDefault="002C16F4" w:rsidP="00FD406E">
      <w:pPr>
        <w:rPr>
          <w:ins w:id="324" w:author="rudi" w:date="2015-04-13T01:20:00Z"/>
          <w:lang w:val="en-US"/>
        </w:rPr>
      </w:pPr>
    </w:p>
    <w:p w14:paraId="5F81C263" w14:textId="6A7785D6" w:rsidR="002B69C3" w:rsidRPr="008E4484" w:rsidRDefault="002B69C3" w:rsidP="008E4484">
      <w:pPr>
        <w:jc w:val="both"/>
        <w:rPr>
          <w:ins w:id="325" w:author="rudi" w:date="2015-04-13T01:20:00Z"/>
          <w:b/>
          <w:lang w:val="en-US"/>
        </w:rPr>
      </w:pPr>
      <w:ins w:id="326" w:author="rudi" w:date="2015-04-13T01:06:00Z">
        <w:r w:rsidRPr="008E4484">
          <w:rPr>
            <w:b/>
            <w:lang w:val="en-US"/>
          </w:rPr>
          <w:t>Statistical units</w:t>
        </w:r>
      </w:ins>
    </w:p>
    <w:p w14:paraId="53F00622" w14:textId="29EA6630" w:rsidR="002C16F4" w:rsidRPr="002C16F4" w:rsidRDefault="00D97551" w:rsidP="008E4484">
      <w:pPr>
        <w:pStyle w:val="ListParagraph"/>
        <w:numPr>
          <w:ilvl w:val="0"/>
          <w:numId w:val="33"/>
        </w:numPr>
        <w:rPr>
          <w:ins w:id="327" w:author="rudi" w:date="2015-04-13T01:06:00Z"/>
          <w:lang w:val="en-US"/>
        </w:rPr>
      </w:pPr>
      <w:ins w:id="328" w:author="Oliver Hümbelin" w:date="2015-04-13T11:37:00Z">
        <w:r>
          <w:rPr>
            <w:lang w:val="en-US"/>
          </w:rPr>
          <w:t xml:space="preserve">(5) </w:t>
        </w:r>
      </w:ins>
      <w:ins w:id="329" w:author="rudi" w:date="2015-04-13T01:22:00Z">
        <w:r w:rsidR="002C16F4">
          <w:rPr>
            <w:lang w:val="en-US"/>
          </w:rPr>
          <w:t>How important is observing real households instead of tax units?</w:t>
        </w:r>
      </w:ins>
    </w:p>
    <w:p w14:paraId="499DE47E" w14:textId="77777777" w:rsidR="002B69C3" w:rsidRDefault="002B69C3" w:rsidP="00FD406E">
      <w:pPr>
        <w:rPr>
          <w:ins w:id="330" w:author="rudi" w:date="2015-04-13T01:06:00Z"/>
          <w:lang w:val="en-US"/>
        </w:rPr>
      </w:pPr>
    </w:p>
    <w:p w14:paraId="49539D40" w14:textId="2001DBC3" w:rsidR="002B69C3" w:rsidRDefault="002B69C3" w:rsidP="00FD406E">
      <w:pPr>
        <w:rPr>
          <w:ins w:id="331" w:author="rudi" w:date="2015-04-13T01:23:00Z"/>
          <w:b/>
          <w:lang w:val="en-US"/>
        </w:rPr>
      </w:pPr>
      <w:ins w:id="332" w:author="rudi" w:date="2015-04-13T01:06:00Z">
        <w:r w:rsidRPr="008E4484">
          <w:rPr>
            <w:b/>
            <w:lang w:val="en-US"/>
          </w:rPr>
          <w:t>Population coverage</w:t>
        </w:r>
      </w:ins>
    </w:p>
    <w:p w14:paraId="0CDEA804" w14:textId="77777777" w:rsidR="002C16F4" w:rsidRDefault="002C16F4" w:rsidP="00FD406E">
      <w:pPr>
        <w:rPr>
          <w:ins w:id="333" w:author="rudi" w:date="2015-04-13T01:23:00Z"/>
          <w:b/>
          <w:lang w:val="en-US"/>
        </w:rPr>
      </w:pPr>
    </w:p>
    <w:p w14:paraId="68E9AAA8" w14:textId="2FD26125" w:rsidR="002C16F4" w:rsidRDefault="00D97551" w:rsidP="008E4484">
      <w:pPr>
        <w:pStyle w:val="ListParagraph"/>
        <w:numPr>
          <w:ilvl w:val="0"/>
          <w:numId w:val="33"/>
        </w:numPr>
        <w:rPr>
          <w:ins w:id="334" w:author="rudi" w:date="2015-04-13T01:24:00Z"/>
          <w:lang w:val="en-US"/>
        </w:rPr>
      </w:pPr>
      <w:ins w:id="335" w:author="Oliver Hümbelin" w:date="2015-04-13T11:37:00Z">
        <w:r>
          <w:rPr>
            <w:lang w:val="en-US"/>
          </w:rPr>
          <w:t xml:space="preserve">(6) </w:t>
        </w:r>
      </w:ins>
      <w:ins w:id="336" w:author="rudi" w:date="2015-04-13T01:24:00Z">
        <w:r w:rsidR="00B2591C">
          <w:rPr>
            <w:lang w:val="en-US"/>
          </w:rPr>
          <w:t>How do survey and tax data differ with regard to coverage?</w:t>
        </w:r>
      </w:ins>
    </w:p>
    <w:p w14:paraId="2D5561B5" w14:textId="68C5BDD6" w:rsidR="00B2591C" w:rsidRDefault="00D97551" w:rsidP="008E4484">
      <w:pPr>
        <w:pStyle w:val="ListParagraph"/>
        <w:numPr>
          <w:ilvl w:val="0"/>
          <w:numId w:val="33"/>
        </w:numPr>
        <w:rPr>
          <w:ins w:id="337" w:author="rudi" w:date="2015-04-13T01:27:00Z"/>
          <w:lang w:val="en-US"/>
        </w:rPr>
      </w:pPr>
      <w:ins w:id="338" w:author="Oliver Hümbelin" w:date="2015-04-13T11:37:00Z">
        <w:r>
          <w:rPr>
            <w:lang w:val="en-US"/>
          </w:rPr>
          <w:t xml:space="preserve">(7) </w:t>
        </w:r>
      </w:ins>
      <w:ins w:id="339" w:author="rudi" w:date="2015-04-13T01:26:00Z">
        <w:r w:rsidR="00B2591C">
          <w:rPr>
            <w:lang w:val="en-US"/>
          </w:rPr>
          <w:t xml:space="preserve">Do we have to worry about </w:t>
        </w:r>
      </w:ins>
      <w:ins w:id="340" w:author="rudi" w:date="2015-04-13T01:27:00Z">
        <w:r w:rsidR="00B2591C">
          <w:rPr>
            <w:lang w:val="en-US"/>
          </w:rPr>
          <w:t>so called “special cases”?</w:t>
        </w:r>
      </w:ins>
    </w:p>
    <w:p w14:paraId="33AB5E64" w14:textId="57C8E43B" w:rsidR="00B2591C" w:rsidRDefault="00D97551" w:rsidP="008E4484">
      <w:pPr>
        <w:pStyle w:val="ListParagraph"/>
        <w:numPr>
          <w:ilvl w:val="0"/>
          <w:numId w:val="33"/>
        </w:numPr>
        <w:rPr>
          <w:ins w:id="341" w:author="rudi" w:date="2015-04-13T01:28:00Z"/>
          <w:lang w:val="en-US"/>
        </w:rPr>
      </w:pPr>
      <w:ins w:id="342" w:author="Oliver Hümbelin" w:date="2015-04-13T11:37:00Z">
        <w:r>
          <w:rPr>
            <w:lang w:val="en-US"/>
          </w:rPr>
          <w:t xml:space="preserve">(8) </w:t>
        </w:r>
      </w:ins>
      <w:ins w:id="343" w:author="rudi" w:date="2015-04-13T01:27:00Z">
        <w:r w:rsidR="00B2591C">
          <w:rPr>
            <w:lang w:val="en-US"/>
          </w:rPr>
          <w:t xml:space="preserve">How large </w:t>
        </w:r>
      </w:ins>
      <w:ins w:id="344" w:author="rudi" w:date="2015-04-13T01:28:00Z">
        <w:r w:rsidR="00B2591C">
          <w:rPr>
            <w:lang w:val="en-US"/>
          </w:rPr>
          <w:t>is the bias due to not observing non-taxed?</w:t>
        </w:r>
      </w:ins>
    </w:p>
    <w:p w14:paraId="43E2BA59" w14:textId="77777777" w:rsidR="00B2591C" w:rsidRDefault="00B2591C" w:rsidP="00B2591C">
      <w:pPr>
        <w:rPr>
          <w:ins w:id="345" w:author="rudi" w:date="2015-04-13T01:28:00Z"/>
          <w:lang w:val="en-US"/>
        </w:rPr>
      </w:pPr>
    </w:p>
    <w:p w14:paraId="1B2BAD3F" w14:textId="70B3D8E5" w:rsidR="00C92257" w:rsidRDefault="00B2591C" w:rsidP="00FD406E">
      <w:pPr>
        <w:rPr>
          <w:ins w:id="346" w:author="Oliver Hümbelin" w:date="2015-04-13T11:27:00Z"/>
          <w:lang w:val="en-US"/>
        </w:rPr>
      </w:pPr>
      <w:ins w:id="347" w:author="rudi" w:date="2015-04-13T01:31:00Z">
        <w:r>
          <w:rPr>
            <w:lang w:val="en-US"/>
          </w:rPr>
          <w:t>In general w</w:t>
        </w:r>
      </w:ins>
      <w:r w:rsidR="00887475">
        <w:rPr>
          <w:lang w:val="en-US"/>
        </w:rPr>
        <w:t>e</w:t>
      </w:r>
      <w:r w:rsidR="00455473">
        <w:rPr>
          <w:lang w:val="en-US"/>
        </w:rPr>
        <w:t xml:space="preserve"> try to </w:t>
      </w:r>
      <w:del w:id="348" w:author="rudi" w:date="2015-04-13T01:32:00Z">
        <w:r w:rsidR="00455473" w:rsidDel="00B2591C">
          <w:rPr>
            <w:lang w:val="en-US"/>
          </w:rPr>
          <w:delText xml:space="preserve">calculate </w:delText>
        </w:r>
      </w:del>
      <w:ins w:id="349" w:author="rudi" w:date="2015-04-13T01:32:00Z">
        <w:r>
          <w:rPr>
            <w:lang w:val="en-US"/>
          </w:rPr>
          <w:t>base the analyses on</w:t>
        </w:r>
      </w:ins>
      <w:ins w:id="350" w:author="Oliver Hümbelin" w:date="2015-04-13T11:36:00Z">
        <w:r w:rsidR="00D97551">
          <w:rPr>
            <w:lang w:val="en-US"/>
          </w:rPr>
          <w:t xml:space="preserve"> the</w:t>
        </w:r>
      </w:ins>
      <w:ins w:id="351" w:author="rudi" w:date="2015-04-13T01:32:00Z">
        <w:r>
          <w:rPr>
            <w:lang w:val="en-US"/>
          </w:rPr>
          <w:t xml:space="preserve"> </w:t>
        </w:r>
      </w:ins>
      <w:ins w:id="352" w:author="Oliver Hümbelin" w:date="2015-04-13T11:27:00Z">
        <w:r w:rsidR="004E63B7">
          <w:rPr>
            <w:lang w:val="en-US"/>
          </w:rPr>
          <w:t xml:space="preserve">longest available </w:t>
        </w:r>
      </w:ins>
      <w:r w:rsidR="00455473">
        <w:rPr>
          <w:lang w:val="en-US"/>
        </w:rPr>
        <w:t>time series</w:t>
      </w:r>
      <w:del w:id="353" w:author="Oliver Hümbelin" w:date="2015-04-13T11:27:00Z">
        <w:r w:rsidR="00455473" w:rsidDel="004E63B7">
          <w:rPr>
            <w:lang w:val="en-US"/>
          </w:rPr>
          <w:delText xml:space="preserve"> as long as possible</w:delText>
        </w:r>
      </w:del>
      <w:r w:rsidR="00455473">
        <w:rPr>
          <w:lang w:val="en-US"/>
        </w:rPr>
        <w:t>.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w:t>
      </w:r>
      <w:ins w:id="354" w:author="rudi" w:date="2015-04-13T01:32:00Z">
        <w:r>
          <w:rPr>
            <w:lang w:val="en-US"/>
          </w:rPr>
          <w:t>e</w:t>
        </w:r>
      </w:ins>
      <w:del w:id="355" w:author="rudi" w:date="2015-04-13T01:32:00Z">
        <w:r w:rsidR="00B35EEB" w:rsidDel="00B2591C">
          <w:rPr>
            <w:lang w:val="en-US"/>
          </w:rPr>
          <w:delText>i</w:delText>
        </w:r>
      </w:del>
      <w:r w:rsidR="00B35EEB">
        <w:rPr>
          <w:lang w:val="en-US"/>
        </w:rPr>
        <w:t>s on specific time periods</w:t>
      </w:r>
      <w:r w:rsidR="00CC65B7">
        <w:rPr>
          <w:lang w:val="en-US"/>
        </w:rPr>
        <w:t xml:space="preserve"> </w:t>
      </w:r>
      <w:r w:rsidR="00AF47A8">
        <w:rPr>
          <w:lang w:val="en-US"/>
        </w:rPr>
        <w:t>and</w:t>
      </w:r>
      <w:r w:rsidR="001119D4">
        <w:rPr>
          <w:lang w:val="en-US"/>
        </w:rPr>
        <w:t>/or</w:t>
      </w:r>
      <w:r w:rsidR="00CC65B7">
        <w:rPr>
          <w:lang w:val="en-US"/>
        </w:rPr>
        <w:t xml:space="preserve"> to use different datasets.</w:t>
      </w:r>
      <w:r w:rsidR="00455473">
        <w:rPr>
          <w:lang w:val="en-US"/>
        </w:rPr>
        <w:t xml:space="preserve"> </w:t>
      </w:r>
      <w:ins w:id="356" w:author="rudi" w:date="2015-04-13T01:32:00Z">
        <w:r>
          <w:rPr>
            <w:lang w:val="en-US"/>
          </w:rPr>
          <w:t xml:space="preserve">Table 2 in the appendix gives more detailed and standardized information about which data source, population, time frame, income concept and </w:t>
        </w:r>
      </w:ins>
      <w:ins w:id="357" w:author="rudi" w:date="2015-04-13T01:33:00Z">
        <w:r>
          <w:rPr>
            <w:lang w:val="en-US"/>
          </w:rPr>
          <w:t>method</w:t>
        </w:r>
      </w:ins>
      <w:ins w:id="358" w:author="rudi" w:date="2015-04-13T01:32:00Z">
        <w:r>
          <w:rPr>
            <w:lang w:val="en-US"/>
          </w:rPr>
          <w:t xml:space="preserve"> was used to conduct the analyses.</w:t>
        </w:r>
      </w:ins>
    </w:p>
    <w:p w14:paraId="68FA496F" w14:textId="77777777" w:rsidR="004E63B7" w:rsidRDefault="004E63B7" w:rsidP="00FD406E">
      <w:pPr>
        <w:rPr>
          <w:ins w:id="359" w:author="Oliver Hümbelin" w:date="2015-04-13T11:27:00Z"/>
          <w:lang w:val="en-US"/>
        </w:rPr>
      </w:pPr>
    </w:p>
    <w:p w14:paraId="34B07DAB" w14:textId="47F51F2E" w:rsidR="004E63B7" w:rsidRPr="004E63B7" w:rsidRDefault="004E63B7" w:rsidP="00BA553E">
      <w:pPr>
        <w:pStyle w:val="Heading2"/>
        <w:rPr>
          <w:lang w:val="en-US"/>
        </w:rPr>
      </w:pPr>
      <w:ins w:id="360" w:author="Oliver Hümbelin" w:date="2015-04-13T11:28:00Z">
        <w:r>
          <w:rPr>
            <w:lang w:val="en-US"/>
          </w:rPr>
          <w:t>Tax Data in Switzerland</w:t>
        </w:r>
      </w:ins>
    </w:p>
    <w:p w14:paraId="2638EC91" w14:textId="77777777" w:rsidR="00C92257" w:rsidRDefault="00C92257" w:rsidP="00FD406E">
      <w:pPr>
        <w:rPr>
          <w:lang w:val="en-US"/>
        </w:rPr>
      </w:pPr>
    </w:p>
    <w:p w14:paraId="54206F27" w14:textId="7F64F94E"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ootnoteReference"/>
          <w:lang w:val="en-US"/>
        </w:rPr>
        <w:footnoteReference w:id="4"/>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ootnoteReference"/>
          <w:lang w:val="en-US"/>
        </w:rPr>
        <w:footnoteReference w:id="5"/>
      </w:r>
      <w:r w:rsidR="00FD406E">
        <w:rPr>
          <w:lang w:val="en-US"/>
        </w:rPr>
        <w:t xml:space="preserve"> </w:t>
      </w:r>
      <w:r w:rsidR="00FD406E" w:rsidRPr="00154023">
        <w:rPr>
          <w:lang w:val="en-US"/>
        </w:rPr>
        <w:t xml:space="preserve"> 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ins w:id="361" w:author="Hümbelin Oliver" w:date="2015-04-10T15:49:00Z">
        <w:r w:rsidR="00B748B5" w:rsidRPr="008E4484">
          <w:rPr>
            <w:lang w:val="en-US"/>
          </w:rPr>
          <w:t>Table 2</w:t>
        </w:r>
      </w:ins>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ootnoteReference"/>
          <w:lang w:val="en-US"/>
        </w:rPr>
        <w:footnoteReference w:id="6"/>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ins w:id="362" w:author="Oliver Hümbelin" w:date="2015-04-13T11:43:00Z">
        <w:r w:rsidR="008E4484">
          <w:rPr>
            <w:lang w:val="en-US"/>
          </w:rPr>
          <w:t xml:space="preserve">Additionally we use micro tax data for </w:t>
        </w:r>
      </w:ins>
      <w:ins w:id="363" w:author="Oliver Hümbelin" w:date="2015-04-13T11:47:00Z">
        <w:r w:rsidR="008E4484">
          <w:rPr>
            <w:lang w:val="en-US"/>
          </w:rPr>
          <w:t>tests that</w:t>
        </w:r>
      </w:ins>
      <w:ins w:id="364" w:author="Oliver Hümbelin" w:date="2015-04-13T11:43:00Z">
        <w:r w:rsidR="008E4484">
          <w:rPr>
            <w:lang w:val="en-US"/>
          </w:rPr>
          <w:t xml:space="preserve"> are not possible with FTA tax statistic, but nonetheless shall provide us information in regard to tax statistic in general. </w:t>
        </w:r>
      </w:ins>
      <w:ins w:id="365" w:author="Hümbelin Oliver" w:date="2015-04-13T17:01:00Z">
        <w:r w:rsidR="004B7DF8">
          <w:rPr>
            <w:lang w:val="en-US"/>
          </w:rPr>
          <w:t xml:space="preserve">It is not possible to base all analyses on cantonal micro tax data for two </w:t>
        </w:r>
      </w:ins>
      <w:ins w:id="366" w:author="Hümbelin Oliver" w:date="2015-04-13T17:02:00Z">
        <w:r w:rsidR="004B7DF8">
          <w:rPr>
            <w:lang w:val="en-US"/>
          </w:rPr>
          <w:t>reasons</w:t>
        </w:r>
      </w:ins>
      <w:ins w:id="367" w:author="Hümbelin Oliver" w:date="2015-04-13T17:01:00Z">
        <w:r w:rsidR="004B7DF8">
          <w:rPr>
            <w:lang w:val="en-US"/>
          </w:rPr>
          <w:t>.</w:t>
        </w:r>
      </w:ins>
      <w:ins w:id="368" w:author="Hümbelin Oliver" w:date="2015-04-13T17:02:00Z">
        <w:r w:rsidR="004B7DF8">
          <w:rPr>
            <w:lang w:val="en-US"/>
          </w:rPr>
          <w:t xml:space="preserve"> </w:t>
        </w:r>
      </w:ins>
      <w:ins w:id="369" w:author="Oliver Hümbelin" w:date="2015-04-13T11:28:00Z">
        <w:del w:id="370" w:author="Hümbelin Oliver" w:date="2015-04-13T17:02:00Z">
          <w:r w:rsidR="004E63B7" w:rsidDel="004B7DF8">
            <w:rPr>
              <w:lang w:val="en-US"/>
            </w:rPr>
            <w:delText>Because</w:delText>
          </w:r>
        </w:del>
      </w:ins>
      <w:ins w:id="371" w:author="Hümbelin Oliver" w:date="2015-04-13T17:02:00Z">
        <w:r w:rsidR="004B7DF8">
          <w:rPr>
            <w:lang w:val="en-US"/>
          </w:rPr>
          <w:t>First,</w:t>
        </w:r>
      </w:ins>
      <w:ins w:id="372" w:author="Oliver Hümbelin" w:date="2015-04-13T11:28:00Z">
        <w:r w:rsidR="004E63B7">
          <w:rPr>
            <w:lang w:val="en-US"/>
          </w:rPr>
          <w:t xml:space="preserve"> </w:t>
        </w:r>
      </w:ins>
      <w:ins w:id="373" w:author="Oliver Hümbelin" w:date="2015-04-13T11:30:00Z">
        <w:r w:rsidR="004E63B7">
          <w:rPr>
            <w:lang w:val="en-US"/>
          </w:rPr>
          <w:t>local government authorities levy taxes in Switzerland</w:t>
        </w:r>
      </w:ins>
      <w:ins w:id="374" w:author="Oliver Hümbelin" w:date="2015-04-13T11:29:00Z">
        <w:r w:rsidR="004E63B7">
          <w:rPr>
            <w:lang w:val="en-US"/>
          </w:rPr>
          <w:t xml:space="preserve">, micro tax data is </w:t>
        </w:r>
      </w:ins>
      <w:ins w:id="375" w:author="Hümbelin Oliver" w:date="2015-04-13T17:02:00Z">
        <w:r w:rsidR="004B7DF8">
          <w:rPr>
            <w:lang w:val="en-US"/>
          </w:rPr>
          <w:t xml:space="preserve">therefore </w:t>
        </w:r>
      </w:ins>
      <w:ins w:id="376" w:author="Oliver Hümbelin" w:date="2015-04-13T11:30:00Z">
        <w:r w:rsidR="004E63B7">
          <w:rPr>
            <w:lang w:val="en-US"/>
          </w:rPr>
          <w:t>preserved</w:t>
        </w:r>
      </w:ins>
      <w:ins w:id="377" w:author="Oliver Hümbelin" w:date="2015-04-13T11:29:00Z">
        <w:r w:rsidR="004E63B7">
          <w:rPr>
            <w:lang w:val="en-US"/>
          </w:rPr>
          <w:t xml:space="preserve"> by cantonal tax agency</w:t>
        </w:r>
      </w:ins>
      <w:ins w:id="378" w:author="Hümbelin Oliver" w:date="2015-04-13T17:02:00Z">
        <w:r w:rsidR="004B7DF8">
          <w:rPr>
            <w:lang w:val="en-US"/>
          </w:rPr>
          <w:t xml:space="preserve"> </w:t>
        </w:r>
        <w:proofErr w:type="spellStart"/>
        <w:r w:rsidR="004B7DF8">
          <w:rPr>
            <w:lang w:val="en-US"/>
          </w:rPr>
          <w:t>and</w:t>
        </w:r>
      </w:ins>
      <w:ins w:id="379" w:author="Oliver Hümbelin" w:date="2015-04-13T11:28:00Z">
        <w:del w:id="380" w:author="Hümbelin Oliver" w:date="2015-04-13T17:02:00Z">
          <w:r w:rsidR="004E63B7" w:rsidDel="004B7DF8">
            <w:rPr>
              <w:lang w:val="en-US"/>
            </w:rPr>
            <w:delText>.</w:delText>
          </w:r>
        </w:del>
      </w:ins>
      <w:ins w:id="381" w:author="Oliver Hümbelin" w:date="2015-04-13T11:31:00Z">
        <w:del w:id="382" w:author="Hümbelin Oliver" w:date="2015-04-13T17:02:00Z">
          <w:r w:rsidR="004E63B7" w:rsidDel="004B7DF8">
            <w:rPr>
              <w:lang w:val="en-US"/>
            </w:rPr>
            <w:delText xml:space="preserve"> Thes</w:delText>
          </w:r>
          <w:r w:rsidR="00D97551" w:rsidDel="004B7DF8">
            <w:rPr>
              <w:lang w:val="en-US"/>
            </w:rPr>
            <w:delText xml:space="preserve">e </w:delText>
          </w:r>
        </w:del>
        <w:r w:rsidR="00D97551">
          <w:rPr>
            <w:lang w:val="en-US"/>
          </w:rPr>
          <w:t>micro</w:t>
        </w:r>
        <w:proofErr w:type="spellEnd"/>
        <w:r w:rsidR="00D97551">
          <w:rPr>
            <w:lang w:val="en-US"/>
          </w:rPr>
          <w:t xml:space="preserve"> datasets </w:t>
        </w:r>
      </w:ins>
      <w:ins w:id="383" w:author="Oliver Hümbelin" w:date="2015-04-13T11:32:00Z">
        <w:r w:rsidR="00D97551">
          <w:rPr>
            <w:lang w:val="en-US"/>
          </w:rPr>
          <w:t>can</w:t>
        </w:r>
      </w:ins>
      <w:ins w:id="384" w:author="Oliver Hümbelin" w:date="2015-04-13T11:31:00Z">
        <w:r w:rsidR="00D97551">
          <w:rPr>
            <w:lang w:val="en-US"/>
          </w:rPr>
          <w:t xml:space="preserve"> only </w:t>
        </w:r>
      </w:ins>
      <w:ins w:id="385" w:author="Oliver Hümbelin" w:date="2015-04-13T11:32:00Z">
        <w:r w:rsidR="00D97551">
          <w:rPr>
            <w:lang w:val="en-US"/>
          </w:rPr>
          <w:t xml:space="preserve">be </w:t>
        </w:r>
      </w:ins>
      <w:ins w:id="386" w:author="Oliver Hümbelin" w:date="2015-04-13T11:31:00Z">
        <w:r w:rsidR="00D97551">
          <w:rPr>
            <w:lang w:val="en-US"/>
          </w:rPr>
          <w:t xml:space="preserve">provided </w:t>
        </w:r>
      </w:ins>
      <w:ins w:id="387" w:author="Oliver Hümbelin" w:date="2015-04-13T11:32:00Z">
        <w:r w:rsidR="00D97551">
          <w:rPr>
            <w:lang w:val="en-US"/>
          </w:rPr>
          <w:t xml:space="preserve">in accordance to cantonal privacy law, which sometimes forbid </w:t>
        </w:r>
      </w:ins>
      <w:ins w:id="388" w:author="Oliver Hümbelin" w:date="2015-04-13T11:33:00Z">
        <w:r w:rsidR="00D97551">
          <w:rPr>
            <w:lang w:val="en-US"/>
          </w:rPr>
          <w:t>a</w:t>
        </w:r>
      </w:ins>
      <w:ins w:id="389" w:author="Oliver Hümbelin" w:date="2015-04-13T11:32:00Z">
        <w:r w:rsidR="00D97551">
          <w:rPr>
            <w:lang w:val="en-US"/>
          </w:rPr>
          <w:t xml:space="preserve"> delivery even for </w:t>
        </w:r>
      </w:ins>
      <w:ins w:id="390" w:author="Oliver Hümbelin" w:date="2015-04-13T11:33:00Z">
        <w:r w:rsidR="00D97551">
          <w:rPr>
            <w:lang w:val="en-US"/>
          </w:rPr>
          <w:t>scientific</w:t>
        </w:r>
      </w:ins>
      <w:ins w:id="391" w:author="Oliver Hümbelin" w:date="2015-04-13T11:32:00Z">
        <w:r w:rsidR="00D97551">
          <w:rPr>
            <w:lang w:val="en-US"/>
          </w:rPr>
          <w:t xml:space="preserve"> </w:t>
        </w:r>
      </w:ins>
      <w:ins w:id="392" w:author="Oliver Hümbelin" w:date="2015-04-13T11:33:00Z">
        <w:r w:rsidR="00D97551">
          <w:rPr>
            <w:lang w:val="en-US"/>
          </w:rPr>
          <w:t>purpose.</w:t>
        </w:r>
      </w:ins>
      <w:ins w:id="393" w:author="Hümbelin Oliver" w:date="2015-04-13T16:58:00Z">
        <w:r w:rsidR="004B7DF8">
          <w:rPr>
            <w:lang w:val="en-US"/>
          </w:rPr>
          <w:t xml:space="preserve"> </w:t>
        </w:r>
      </w:ins>
      <w:ins w:id="394" w:author="Hümbelin Oliver" w:date="2015-04-13T17:02:00Z">
        <w:r w:rsidR="00BD20DB">
          <w:rPr>
            <w:lang w:val="en-US"/>
          </w:rPr>
          <w:t xml:space="preserve">Second, </w:t>
        </w:r>
      </w:ins>
      <w:ins w:id="395" w:author="Hümbelin Oliver" w:date="2015-04-13T17:03:00Z">
        <w:r w:rsidR="00BD20DB">
          <w:rPr>
            <w:lang w:val="en-US"/>
          </w:rPr>
          <w:t xml:space="preserve">archiving resource from </w:t>
        </w:r>
        <w:r w:rsidR="00BD20DB">
          <w:rPr>
            <w:lang w:val="en-US"/>
          </w:rPr>
          <w:lastRenderedPageBreak/>
          <w:t xml:space="preserve">cantonal authorities </w:t>
        </w:r>
        <w:proofErr w:type="gramStart"/>
        <w:r w:rsidR="00BD20DB">
          <w:rPr>
            <w:lang w:val="en-US"/>
          </w:rPr>
          <w:t>are</w:t>
        </w:r>
        <w:proofErr w:type="gramEnd"/>
        <w:r w:rsidR="00BD20DB">
          <w:rPr>
            <w:lang w:val="en-US"/>
          </w:rPr>
          <w:t xml:space="preserve"> restricted and improved only recently, </w:t>
        </w:r>
      </w:ins>
      <w:ins w:id="396" w:author="Hümbelin Oliver" w:date="2015-04-15T16:09:00Z">
        <w:r w:rsidR="00642836">
          <w:rPr>
            <w:lang w:val="en-US"/>
          </w:rPr>
          <w:t>therefore cantonal</w:t>
        </w:r>
      </w:ins>
      <w:ins w:id="397" w:author="Hümbelin Oliver" w:date="2015-04-13T17:00:00Z">
        <w:r w:rsidR="004B7DF8">
          <w:rPr>
            <w:lang w:val="en-US"/>
          </w:rPr>
          <w:t xml:space="preserve"> tax data cover different and, in general, sh</w:t>
        </w:r>
        <w:r w:rsidR="00BD20DB">
          <w:rPr>
            <w:lang w:val="en-US"/>
          </w:rPr>
          <w:t>ort</w:t>
        </w:r>
      </w:ins>
      <w:ins w:id="398" w:author="Hümbelin Oliver" w:date="2015-04-15T16:09:00Z">
        <w:r w:rsidR="00642836">
          <w:rPr>
            <w:lang w:val="en-US"/>
          </w:rPr>
          <w:t>er</w:t>
        </w:r>
      </w:ins>
      <w:ins w:id="399" w:author="Hümbelin Oliver" w:date="2015-04-13T17:00:00Z">
        <w:r w:rsidR="004B7DF8">
          <w:rPr>
            <w:lang w:val="en-US"/>
          </w:rPr>
          <w:t xml:space="preserve"> time periods.</w:t>
        </w:r>
      </w:ins>
      <w:ins w:id="400" w:author="Hümbelin Oliver" w:date="2015-04-13T16:59:00Z">
        <w:r w:rsidR="004B7DF8">
          <w:rPr>
            <w:lang w:val="en-US"/>
          </w:rPr>
          <w:t xml:space="preserve"> </w:t>
        </w:r>
      </w:ins>
      <w:ins w:id="401" w:author="Oliver Hümbelin" w:date="2015-04-13T11:33:00Z">
        <w:r w:rsidR="00D97551">
          <w:rPr>
            <w:lang w:val="en-US"/>
          </w:rPr>
          <w:t xml:space="preserve"> For this study </w:t>
        </w:r>
      </w:ins>
      <w:del w:id="402" w:author="Oliver Hümbelin" w:date="2015-04-13T11:28:00Z">
        <w:r w:rsidR="00CD4DFE" w:rsidDel="004E63B7">
          <w:rPr>
            <w:lang w:val="en-US"/>
          </w:rPr>
          <w:delText xml:space="preserve">Furthermore, </w:delText>
        </w:r>
      </w:del>
      <w:r w:rsidR="00CD4DFE">
        <w:rPr>
          <w:lang w:val="en-US"/>
        </w:rPr>
        <w:t xml:space="preserve">we </w:t>
      </w:r>
      <w:ins w:id="403" w:author="Oliver Hümbelin" w:date="2015-04-13T11:47:00Z">
        <w:r w:rsidR="008E4484">
          <w:rPr>
            <w:lang w:val="en-US"/>
          </w:rPr>
          <w:t xml:space="preserve">are able to </w:t>
        </w:r>
      </w:ins>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ins w:id="404" w:author="Oliver Hümbelin" w:date="2015-04-13T11:38:00Z">
        <w:r w:rsidR="00D97551">
          <w:rPr>
            <w:lang w:val="en-US"/>
          </w:rPr>
          <w:t xml:space="preserve">, the largest canton in Switzerland </w:t>
        </w:r>
      </w:ins>
      <w:ins w:id="405" w:author="Oliver Hümbelin" w:date="2015-04-13T11:40:00Z">
        <w:r w:rsidR="00D97551">
          <w:rPr>
            <w:lang w:val="en-US"/>
          </w:rPr>
          <w:t>with</w:t>
        </w:r>
      </w:ins>
      <w:ins w:id="406" w:author="Oliver Hümbelin" w:date="2015-04-13T11:39:00Z">
        <w:r w:rsidR="00D97551">
          <w:rPr>
            <w:lang w:val="en-US"/>
          </w:rPr>
          <w:t xml:space="preserve"> </w:t>
        </w:r>
      </w:ins>
      <w:ins w:id="407" w:author="Oliver Hümbelin" w:date="2015-04-13T11:40:00Z">
        <w:r w:rsidR="008E4484">
          <w:rPr>
            <w:lang w:val="en-US"/>
          </w:rPr>
          <w:t>fairly representative</w:t>
        </w:r>
        <w:r w:rsidR="00D97551">
          <w:rPr>
            <w:lang w:val="en-US"/>
          </w:rPr>
          <w:t xml:space="preserve"> </w:t>
        </w:r>
      </w:ins>
      <w:ins w:id="408" w:author="Oliver Hümbelin" w:date="2015-04-13T11:39:00Z">
        <w:r w:rsidR="00D97551">
          <w:rPr>
            <w:lang w:val="en-US"/>
          </w:rPr>
          <w:t>mix of rural and urban part</w:t>
        </w:r>
      </w:ins>
      <w:ins w:id="409" w:author="Oliver Hümbelin" w:date="2015-04-13T11:40:00Z">
        <w:r w:rsidR="00D97551">
          <w:rPr>
            <w:lang w:val="en-US"/>
          </w:rPr>
          <w:t>s</w:t>
        </w:r>
      </w:ins>
      <w:ins w:id="410" w:author="Oliver Hümbelin" w:date="2015-04-13T11:38:00Z">
        <w:r w:rsidR="00D97551">
          <w:rPr>
            <w:lang w:val="en-US"/>
          </w:rPr>
          <w:t xml:space="preserve">. </w:t>
        </w:r>
      </w:ins>
      <w:ins w:id="411" w:author="Oliver Hümbelin" w:date="2015-04-13T11:40:00Z">
        <w:r w:rsidR="00D97551">
          <w:rPr>
            <w:lang w:val="en-US"/>
          </w:rPr>
          <w:t>With the</w:t>
        </w:r>
      </w:ins>
      <w:ins w:id="412" w:author="Oliver Hümbelin" w:date="2015-04-13T11:38:00Z">
        <w:r w:rsidR="00D97551">
          <w:rPr>
            <w:lang w:val="en-US"/>
          </w:rPr>
          <w:t xml:space="preserve"> micro tax data</w:t>
        </w:r>
      </w:ins>
      <w:ins w:id="413" w:author="Oliver Hümbelin" w:date="2015-04-13T11:40:00Z">
        <w:r w:rsidR="00D97551">
          <w:rPr>
            <w:lang w:val="en-US"/>
          </w:rPr>
          <w:t xml:space="preserve"> </w:t>
        </w:r>
      </w:ins>
      <w:ins w:id="414" w:author="Oliver Hümbelin" w:date="2015-04-13T11:44:00Z">
        <w:r w:rsidR="008E4484">
          <w:rPr>
            <w:lang w:val="en-US"/>
          </w:rPr>
          <w:t xml:space="preserve">from Bern </w:t>
        </w:r>
      </w:ins>
      <w:ins w:id="415" w:author="Oliver Hümbelin" w:date="2015-04-13T11:40:00Z">
        <w:r w:rsidR="00D97551">
          <w:rPr>
            <w:lang w:val="en-US"/>
          </w:rPr>
          <w:t xml:space="preserve">we </w:t>
        </w:r>
        <w:del w:id="416" w:author="Hümbelin Oliver" w:date="2015-04-15T16:09:00Z">
          <w:r w:rsidR="00D97551" w:rsidDel="00642836">
            <w:rPr>
              <w:lang w:val="en-US"/>
            </w:rPr>
            <w:delText>can</w:delText>
          </w:r>
        </w:del>
      </w:ins>
      <w:ins w:id="417" w:author="Hümbelin Oliver" w:date="2015-04-15T16:09:00Z">
        <w:r w:rsidR="00642836">
          <w:rPr>
            <w:lang w:val="en-US"/>
          </w:rPr>
          <w:t>are able to</w:t>
        </w:r>
      </w:ins>
      <w:ins w:id="418" w:author="Oliver Hümbelin" w:date="2015-04-13T11:40:00Z">
        <w:r w:rsidR="00D97551">
          <w:rPr>
            <w:lang w:val="en-US"/>
          </w:rPr>
          <w:t xml:space="preserve"> construct income concepts more flexible for test (1)</w:t>
        </w:r>
      </w:ins>
      <w:ins w:id="419" w:author="Oliver Hümbelin" w:date="2015-04-13T11:41:00Z">
        <w:r w:rsidR="00D97551">
          <w:rPr>
            <w:lang w:val="en-US"/>
          </w:rPr>
          <w:t>, additionally</w:t>
        </w:r>
      </w:ins>
      <w:ins w:id="420" w:author="Oliver Hümbelin" w:date="2015-04-13T11:38:00Z">
        <w:r w:rsidR="00D97551">
          <w:rPr>
            <w:lang w:val="en-US"/>
          </w:rPr>
          <w:t xml:space="preserve"> </w:t>
        </w:r>
      </w:ins>
      <w:del w:id="421" w:author="Oliver Hümbelin" w:date="2015-04-13T11:38:00Z">
        <w:r w:rsidR="00851D35" w:rsidDel="00D97551">
          <w:rPr>
            <w:lang w:val="en-US"/>
          </w:rPr>
          <w:delText xml:space="preserve">, </w:delText>
        </w:r>
      </w:del>
      <w:del w:id="422" w:author="Hümbelin Oliver" w:date="2015-04-13T16:41:00Z">
        <w:r w:rsidR="00851D35" w:rsidDel="008C304E">
          <w:rPr>
            <w:lang w:val="en-US"/>
          </w:rPr>
          <w:delText xml:space="preserve">because </w:delText>
        </w:r>
      </w:del>
      <w:r w:rsidR="00851D35">
        <w:rPr>
          <w:lang w:val="en-US"/>
        </w:rPr>
        <w:t>this</w:t>
      </w:r>
      <w:r w:rsidR="00CD4DFE">
        <w:rPr>
          <w:lang w:val="en-US"/>
        </w:rPr>
        <w:t xml:space="preserve"> data contain</w:t>
      </w:r>
      <w:r w:rsidR="00123364">
        <w:rPr>
          <w:lang w:val="en-US"/>
        </w:rPr>
        <w:t>s</w:t>
      </w:r>
      <w:r w:rsidR="00CD4DFE">
        <w:rPr>
          <w:lang w:val="en-US"/>
        </w:rPr>
        <w:t xml:space="preserve"> a</w:t>
      </w:r>
      <w:ins w:id="423" w:author="Hümbelin Oliver" w:date="2015-04-15T16:09:00Z">
        <w:r w:rsidR="00AE077C">
          <w:rPr>
            <w:lang w:val="en-US"/>
          </w:rPr>
          <w:t xml:space="preserve"> unique</w:t>
        </w:r>
      </w:ins>
      <w:r w:rsidR="00CD4DFE">
        <w:rPr>
          <w:lang w:val="en-US"/>
        </w:rPr>
        <w:t xml:space="preserve"> register based household-ID, which allows us to address test (</w:t>
      </w:r>
      <w:r w:rsidR="008F5BBC">
        <w:rPr>
          <w:lang w:val="en-US"/>
        </w:rPr>
        <w:t>5</w:t>
      </w:r>
      <w:r w:rsidR="00CD4DFE">
        <w:rPr>
          <w:lang w:val="en-US"/>
        </w:rPr>
        <w:t>) and (</w:t>
      </w:r>
      <w:r w:rsidR="008F5BBC">
        <w:rPr>
          <w:lang w:val="en-US"/>
        </w:rPr>
        <w:t>6</w:t>
      </w:r>
      <w:ins w:id="424" w:author="Oliver Hümbelin" w:date="2015-04-13T11:48:00Z">
        <w:r w:rsidR="008E4484">
          <w:rPr>
            <w:lang w:val="en-US"/>
          </w:rPr>
          <w:t>)</w:t>
        </w:r>
      </w:ins>
      <w:del w:id="425" w:author="Oliver Hümbelin" w:date="2015-04-13T11:48:00Z">
        <w:r w:rsidR="00CD4DFE" w:rsidDel="008E4484">
          <w:rPr>
            <w:lang w:val="en-US"/>
          </w:rPr>
          <w:delText xml:space="preserve">) </w:delText>
        </w:r>
      </w:del>
      <w:del w:id="426" w:author="Oliver Hümbelin" w:date="2015-04-13T11:42:00Z">
        <w:r w:rsidR="00CD4DFE" w:rsidDel="008E4484">
          <w:rPr>
            <w:lang w:val="en-US"/>
          </w:rPr>
          <w:delText>in a way</w:delText>
        </w:r>
      </w:del>
      <w:ins w:id="427" w:author="Oliver Hümbelin" w:date="2015-04-13T11:42:00Z">
        <w:r w:rsidR="008E4484">
          <w:rPr>
            <w:lang w:val="en-US"/>
          </w:rPr>
          <w:t xml:space="preserve">. </w:t>
        </w:r>
      </w:ins>
      <w:del w:id="428" w:author="Oliver Hümbelin" w:date="2015-04-13T11:42:00Z">
        <w:r w:rsidR="00CD4DFE" w:rsidDel="008E4484">
          <w:rPr>
            <w:lang w:val="en-US"/>
          </w:rPr>
          <w:delText>,</w:delText>
        </w:r>
        <w:r w:rsidR="003852C5" w:rsidDel="008E4484">
          <w:rPr>
            <w:lang w:val="en-US"/>
          </w:rPr>
          <w:delText xml:space="preserve"> that</w:delText>
        </w:r>
        <w:r w:rsidR="00CD4DFE" w:rsidDel="008E4484">
          <w:rPr>
            <w:lang w:val="en-US"/>
          </w:rPr>
          <w:delText xml:space="preserve"> </w:delText>
        </w:r>
        <w:r w:rsidR="003968F9" w:rsidDel="008E4484">
          <w:rPr>
            <w:lang w:val="en-US"/>
          </w:rPr>
          <w:delText>is</w:delText>
        </w:r>
        <w:r w:rsidR="00CD4DFE" w:rsidDel="008E4484">
          <w:rPr>
            <w:lang w:val="en-US"/>
          </w:rPr>
          <w:delText xml:space="preserve"> </w:delText>
        </w:r>
      </w:del>
      <w:del w:id="429" w:author="Oliver Hümbelin" w:date="2015-04-13T11:43:00Z">
        <w:r w:rsidR="00CD4DFE" w:rsidDel="008E4484">
          <w:rPr>
            <w:lang w:val="en-US"/>
          </w:rPr>
          <w:delText>not possible with FTA tax statistic</w:delText>
        </w:r>
        <w:r w:rsidR="00887475" w:rsidDel="008E4484">
          <w:rPr>
            <w:lang w:val="en-US"/>
          </w:rPr>
          <w:delText xml:space="preserve">, but nonetheless shall provide us information in regard to tax statistic in general. </w:delText>
        </w:r>
        <w:r w:rsidR="00AF47A8" w:rsidDel="008E4484">
          <w:rPr>
            <w:lang w:val="en-US"/>
          </w:rPr>
          <w:delText xml:space="preserve"> </w:delText>
        </w:r>
      </w:del>
      <w:r w:rsidR="00AF47A8">
        <w:rPr>
          <w:lang w:val="en-US"/>
        </w:rPr>
        <w:t>For test (</w:t>
      </w:r>
      <w:r w:rsidR="008F5BBC">
        <w:rPr>
          <w:lang w:val="en-US"/>
        </w:rPr>
        <w:t>6</w:t>
      </w:r>
      <w:r w:rsidR="00AF47A8">
        <w:rPr>
          <w:lang w:val="en-US"/>
        </w:rPr>
        <w:t xml:space="preserve">) we </w:t>
      </w:r>
      <w:del w:id="430" w:author="Hümbelin Oliver" w:date="2015-04-13T16:41:00Z">
        <w:r w:rsidR="00AF47A8" w:rsidDel="00EC414A">
          <w:rPr>
            <w:lang w:val="en-US"/>
          </w:rPr>
          <w:delText xml:space="preserve">finally </w:delText>
        </w:r>
      </w:del>
      <w:ins w:id="431" w:author="Hümbelin Oliver" w:date="2015-04-13T16:41:00Z">
        <w:r w:rsidR="00EC414A">
          <w:rPr>
            <w:lang w:val="en-US"/>
          </w:rPr>
          <w:t xml:space="preserve">furthermore </w:t>
        </w:r>
      </w:ins>
      <w:r w:rsidR="00AF47A8">
        <w:rPr>
          <w:lang w:val="en-US"/>
        </w:rPr>
        <w:t>use the Household and Consumption Survey (HBS)</w:t>
      </w:r>
      <w:ins w:id="432" w:author="Hümbelin Oliver" w:date="2015-04-13T16:52:00Z">
        <w:r w:rsidR="004B7DF8">
          <w:rPr>
            <w:lang w:val="en-US"/>
          </w:rPr>
          <w:t>. This</w:t>
        </w:r>
      </w:ins>
      <w:ins w:id="433" w:author="Hümbelin Oliver" w:date="2015-04-13T16:41:00Z">
        <w:r w:rsidR="00EC414A">
          <w:rPr>
            <w:lang w:val="en-US"/>
          </w:rPr>
          <w:t xml:space="preserve"> survey </w:t>
        </w:r>
      </w:ins>
      <w:ins w:id="434" w:author="Hümbelin Oliver" w:date="2015-04-13T16:52:00Z">
        <w:r w:rsidR="00EC414A">
          <w:rPr>
            <w:lang w:val="en-US"/>
          </w:rPr>
          <w:t xml:space="preserve">is </w:t>
        </w:r>
      </w:ins>
      <w:ins w:id="435" w:author="Hümbelin Oliver" w:date="2015-04-13T16:53:00Z">
        <w:r w:rsidR="004B7DF8">
          <w:rPr>
            <w:lang w:val="en-US"/>
          </w:rPr>
          <w:t xml:space="preserve">commonly </w:t>
        </w:r>
      </w:ins>
      <w:ins w:id="436" w:author="Hümbelin Oliver" w:date="2015-04-13T16:52:00Z">
        <w:r w:rsidR="00EC414A">
          <w:rPr>
            <w:lang w:val="en-US"/>
          </w:rPr>
          <w:t>used for distributional analysis by</w:t>
        </w:r>
      </w:ins>
      <w:ins w:id="437" w:author="Hümbelin Oliver" w:date="2015-04-13T16:41:00Z">
        <w:r w:rsidR="00EC414A">
          <w:rPr>
            <w:lang w:val="en-US"/>
          </w:rPr>
          <w:t xml:space="preserve"> the</w:t>
        </w:r>
      </w:ins>
      <w:ins w:id="438" w:author="Hümbelin Oliver" w:date="2015-04-13T16:52:00Z">
        <w:r w:rsidR="00EC414A">
          <w:rPr>
            <w:lang w:val="en-US"/>
          </w:rPr>
          <w:t xml:space="preserve"> federal statistical office in Switzerland</w:t>
        </w:r>
      </w:ins>
      <w:ins w:id="439" w:author="Hümbelin Oliver" w:date="2015-04-13T18:08:00Z">
        <w:r w:rsidR="006E628C">
          <w:rPr>
            <w:lang w:val="en-US"/>
          </w:rPr>
          <w:t xml:space="preserve"> (ESTV 2014)</w:t>
        </w:r>
      </w:ins>
      <w:ins w:id="440" w:author="Hümbelin Oliver" w:date="2015-04-13T18:09:00Z">
        <w:r w:rsidR="006E628C">
          <w:rPr>
            <w:lang w:val="en-US"/>
          </w:rPr>
          <w:t xml:space="preserve"> and incomes are provided on a very detailed base, which enables us to make it better comparable to incomes derived from tax statistics</w:t>
        </w:r>
      </w:ins>
      <w:del w:id="441" w:author="Hümbelin Oliver" w:date="2015-04-13T16:41:00Z">
        <w:r w:rsidR="00AF47A8" w:rsidDel="00EC414A">
          <w:rPr>
            <w:lang w:val="en-US"/>
          </w:rPr>
          <w:delText>.</w:delText>
        </w:r>
        <w:r w:rsidR="00CD4DFE" w:rsidDel="00EC414A">
          <w:rPr>
            <w:lang w:val="en-US"/>
          </w:rPr>
          <w:delText xml:space="preserve"> </w:delText>
        </w:r>
      </w:del>
      <w:r w:rsidR="00FD406E">
        <w:rPr>
          <w:lang w:val="en-US"/>
        </w:rPr>
        <w:t xml:space="preserve">   </w:t>
      </w:r>
    </w:p>
    <w:p w14:paraId="7A6A87E6" w14:textId="77777777" w:rsidR="00F06E77" w:rsidRDefault="00F06E77" w:rsidP="00FD406E">
      <w:pPr>
        <w:rPr>
          <w:lang w:val="en-US"/>
        </w:rPr>
      </w:pPr>
    </w:p>
    <w:p w14:paraId="1137FD22" w14:textId="5E8854E0" w:rsidR="00EA6430" w:rsidRDefault="00EA6430" w:rsidP="00EA6430">
      <w:pPr>
        <w:rPr>
          <w:lang w:val="en-US"/>
        </w:rPr>
      </w:pPr>
      <w:r>
        <w:rPr>
          <w:lang w:val="en-US"/>
        </w:rPr>
        <w:t xml:space="preserve">For the </w:t>
      </w:r>
      <w:del w:id="442" w:author="rudi" w:date="2015-04-13T01:33:00Z">
        <w:r w:rsidDel="00B2591C">
          <w:rPr>
            <w:lang w:val="en-US"/>
          </w:rPr>
          <w:delText>empirical tests</w:delText>
        </w:r>
      </w:del>
      <w:ins w:id="443" w:author="rudi" w:date="2015-04-13T01:33:00Z">
        <w:r w:rsidR="00B2591C">
          <w:rPr>
            <w:lang w:val="en-US"/>
          </w:rPr>
          <w:t>analyses</w:t>
        </w:r>
      </w:ins>
      <w:r>
        <w:rPr>
          <w:lang w:val="en-US"/>
        </w:rPr>
        <w:t xml:space="preserve">,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ins w:id="444" w:author="Hümbelin Oliver" w:date="2015-04-10T15:49:00Z">
        <w:r w:rsidR="00B748B5" w:rsidRPr="00B748B5">
          <w:rPr>
            <w:lang w:val="en-US"/>
            <w:rPrChange w:id="445" w:author="Hümbelin Oliver" w:date="2015-04-10T15:49:00Z">
              <w:rPr>
                <w:sz w:val="24"/>
                <w:szCs w:val="24"/>
                <w:lang w:val="en-US"/>
              </w:rPr>
            </w:rPrChange>
          </w:rPr>
          <w:t>Table 2</w:t>
        </w:r>
      </w:ins>
      <w:del w:id="446" w:author="Hümbelin Oliver" w:date="2015-04-10T15:49:00Z">
        <w:r w:rsidR="000572D1" w:rsidRPr="000572D1" w:rsidDel="00B748B5">
          <w:rPr>
            <w:lang w:val="en-US"/>
          </w:rPr>
          <w:delText>Table 2</w:delText>
        </w:r>
      </w:del>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ins w:id="447" w:author="rudi" w:date="2015-04-13T01:03:00Z">
        <w:r w:rsidR="002B69C3">
          <w:rPr>
            <w:lang w:val="en-US"/>
          </w:rPr>
          <w:t>4</w:t>
        </w:r>
      </w:ins>
      <w:r w:rsidR="00B748B5">
        <w:rPr>
          <w:lang w:val="en-US"/>
        </w:rPr>
        <w:t>.2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1EDD9F9E" w14:textId="77777777" w:rsidR="00F06E77" w:rsidRDefault="00F06E77" w:rsidP="00FD406E">
      <w:pPr>
        <w:rPr>
          <w:lang w:val="en-US"/>
        </w:rPr>
      </w:pPr>
    </w:p>
    <w:p w14:paraId="3E234B7C" w14:textId="2CAE8997" w:rsidR="00154023" w:rsidRDefault="00154023" w:rsidP="00154023">
      <w:pPr>
        <w:pStyle w:val="Heading2"/>
        <w:rPr>
          <w:lang w:val="en-US"/>
        </w:rPr>
      </w:pPr>
      <w:bookmarkStart w:id="448" w:name="_Toc406505793"/>
      <w:del w:id="449" w:author="rudi" w:date="2015-04-13T01:09:00Z">
        <w:r w:rsidRPr="00154023" w:rsidDel="002B69C3">
          <w:rPr>
            <w:lang w:val="en-US"/>
          </w:rPr>
          <w:delText>Defining Economic resources</w:delText>
        </w:r>
      </w:del>
      <w:bookmarkEnd w:id="448"/>
      <w:ins w:id="450" w:author="rudi" w:date="2015-04-13T01:09:00Z">
        <w:r w:rsidR="002B69C3">
          <w:rPr>
            <w:lang w:val="en-US"/>
          </w:rPr>
          <w:t>Income concepts</w:t>
        </w:r>
      </w:ins>
    </w:p>
    <w:p w14:paraId="6B13BC32" w14:textId="11B64E36"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ins w:id="451" w:author="Hümbelin Oliver" w:date="2015-04-10T15:49:00Z">
        <w:del w:id="452" w:author="rudi" w:date="2015-04-13T01:34:00Z">
          <w:r w:rsidR="00B748B5" w:rsidDel="003A0B2F">
            <w:rPr>
              <w:b/>
              <w:bCs/>
              <w:lang w:val="en-US"/>
            </w:rPr>
            <w:delText>Error! Reference source not found</w:delText>
          </w:r>
        </w:del>
      </w:ins>
      <w:ins w:id="453" w:author="rudi" w:date="2015-04-13T01:34:00Z">
        <w:r w:rsidR="003A0B2F">
          <w:rPr>
            <w:b/>
            <w:bCs/>
            <w:lang w:val="en-US"/>
          </w:rPr>
          <w:t>2.1</w:t>
        </w:r>
      </w:ins>
      <w:ins w:id="454" w:author="Hümbelin Oliver" w:date="2015-04-10T15:49:00Z">
        <w:r w:rsidR="00B748B5">
          <w:rPr>
            <w:b/>
            <w:bCs/>
            <w:lang w:val="en-US"/>
          </w:rPr>
          <w:t>.</w:t>
        </w:r>
      </w:ins>
      <w:del w:id="455" w:author="Hümbelin Oliver" w:date="2015-04-10T15:49:00Z">
        <w:r w:rsidR="00455C52" w:rsidDel="00B748B5">
          <w:rPr>
            <w:lang w:val="en-US"/>
          </w:rPr>
          <w:delText>2.1</w:delText>
        </w:r>
      </w:del>
      <w:r w:rsidR="0088351B">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del w:id="456" w:author="rudi" w:date="2015-04-13T01:35:00Z">
        <w:r w:rsidR="008E67B1" w:rsidDel="003A0B2F">
          <w:rPr>
            <w:lang w:val="en-US"/>
          </w:rPr>
          <w:delText xml:space="preserve"> </w:delText>
        </w:r>
      </w:del>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w:t>
      </w:r>
      <w:ins w:id="457" w:author="Hümbelin Oliver" w:date="2015-04-13T16:54:00Z">
        <w:r w:rsidR="004B7DF8">
          <w:rPr>
            <w:lang w:val="en-US"/>
          </w:rPr>
          <w:t xml:space="preserve"> More </w:t>
        </w:r>
      </w:ins>
      <w:ins w:id="458" w:author="Hümbelin Oliver" w:date="2015-04-13T16:55:00Z">
        <w:r w:rsidR="004B7DF8">
          <w:rPr>
            <w:lang w:val="en-US"/>
          </w:rPr>
          <w:t>flexib</w:t>
        </w:r>
      </w:ins>
      <w:ins w:id="459" w:author="Hümbelin Oliver" w:date="2015-04-13T16:56:00Z">
        <w:r w:rsidR="004B7DF8">
          <w:rPr>
            <w:lang w:val="en-US"/>
          </w:rPr>
          <w:t xml:space="preserve">ility </w:t>
        </w:r>
      </w:ins>
      <w:ins w:id="460" w:author="Hümbelin Oliver" w:date="2015-04-13T16:55:00Z">
        <w:r w:rsidR="004B7DF8">
          <w:rPr>
            <w:lang w:val="en-US"/>
          </w:rPr>
          <w:t>is</w:t>
        </w:r>
      </w:ins>
      <w:ins w:id="461" w:author="Hümbelin Oliver" w:date="2015-04-13T16:56:00Z">
        <w:r w:rsidR="004B7DF8">
          <w:rPr>
            <w:lang w:val="en-US"/>
          </w:rPr>
          <w:t xml:space="preserve"> gained with</w:t>
        </w:r>
      </w:ins>
      <w:ins w:id="462" w:author="Hümbelin Oliver" w:date="2015-04-13T16:54:00Z">
        <w:r w:rsidR="004B7DF8">
          <w:rPr>
            <w:lang w:val="en-US"/>
          </w:rPr>
          <w:t xml:space="preserve"> </w:t>
        </w:r>
      </w:ins>
      <w:ins w:id="463" w:author="Hümbelin Oliver" w:date="2015-04-13T17:05:00Z">
        <w:r w:rsidR="00BD20DB">
          <w:rPr>
            <w:lang w:val="en-US"/>
          </w:rPr>
          <w:t xml:space="preserve">cantonal </w:t>
        </w:r>
      </w:ins>
      <w:ins w:id="464" w:author="Hümbelin Oliver" w:date="2015-04-13T16:54:00Z">
        <w:r w:rsidR="004B7DF8">
          <w:rPr>
            <w:lang w:val="en-US"/>
          </w:rPr>
          <w:t>micro tax data</w:t>
        </w:r>
      </w:ins>
      <w:ins w:id="465" w:author="Hümbelin Oliver" w:date="2015-04-13T16:57:00Z">
        <w:r w:rsidR="004B7DF8">
          <w:rPr>
            <w:lang w:val="en-US"/>
          </w:rPr>
          <w:t xml:space="preserve">. This data </w:t>
        </w:r>
      </w:ins>
      <w:ins w:id="466" w:author="Hümbelin Oliver" w:date="2015-04-13T16:55:00Z">
        <w:r w:rsidR="004B7DF8">
          <w:rPr>
            <w:lang w:val="en-US"/>
          </w:rPr>
          <w:t>contains information on income</w:t>
        </w:r>
      </w:ins>
      <w:ins w:id="467" w:author="Hümbelin Oliver" w:date="2015-04-13T16:57:00Z">
        <w:r w:rsidR="004B7DF8">
          <w:rPr>
            <w:lang w:val="en-US"/>
          </w:rPr>
          <w:t xml:space="preserve">, </w:t>
        </w:r>
      </w:ins>
      <w:ins w:id="468" w:author="Hümbelin Oliver" w:date="2015-04-13T16:55:00Z">
        <w:r w:rsidR="004B7DF8">
          <w:rPr>
            <w:lang w:val="en-US"/>
          </w:rPr>
          <w:t>wealth</w:t>
        </w:r>
      </w:ins>
      <w:ins w:id="469" w:author="Hümbelin Oliver" w:date="2015-04-13T16:57:00Z">
        <w:r w:rsidR="004B7DF8">
          <w:rPr>
            <w:lang w:val="en-US"/>
          </w:rPr>
          <w:t xml:space="preserve"> and all</w:t>
        </w:r>
      </w:ins>
      <w:ins w:id="470" w:author="Hümbelin Oliver" w:date="2015-04-13T17:04:00Z">
        <w:r w:rsidR="00BD20DB">
          <w:rPr>
            <w:lang w:val="en-US"/>
          </w:rPr>
          <w:t xml:space="preserve"> direct</w:t>
        </w:r>
      </w:ins>
      <w:ins w:id="471" w:author="Hümbelin Oliver" w:date="2015-04-13T16:57:00Z">
        <w:r w:rsidR="004B7DF8">
          <w:rPr>
            <w:lang w:val="en-US"/>
          </w:rPr>
          <w:t xml:space="preserve"> taxes</w:t>
        </w:r>
      </w:ins>
      <w:ins w:id="472" w:author="Hümbelin Oliver" w:date="2015-04-13T17:05:00Z">
        <w:r w:rsidR="00BD20DB">
          <w:rPr>
            <w:lang w:val="en-US"/>
          </w:rPr>
          <w:t>.</w:t>
        </w:r>
      </w:ins>
      <w:ins w:id="473" w:author="Hümbelin Oliver" w:date="2015-04-13T16:55:00Z">
        <w:r w:rsidR="004B7DF8">
          <w:rPr>
            <w:lang w:val="en-US"/>
          </w:rPr>
          <w:t xml:space="preserve"> </w:t>
        </w:r>
      </w:ins>
      <w:r w:rsidR="009E3507">
        <w:rPr>
          <w:lang w:val="en-US"/>
        </w:rPr>
        <w:t xml:space="preserve"> </w:t>
      </w:r>
      <w:del w:id="474" w:author="Hümbelin Oliver" w:date="2015-04-13T17:05:00Z">
        <w:r w:rsidR="009E3507" w:rsidDel="00BD20DB">
          <w:rPr>
            <w:lang w:val="en-US"/>
          </w:rPr>
          <w:delText>B</w:delText>
        </w:r>
        <w:r w:rsidR="00AD73C6" w:rsidDel="00BD20DB">
          <w:rPr>
            <w:lang w:val="en-US"/>
          </w:rPr>
          <w:delText>ut we</w:delText>
        </w:r>
      </w:del>
      <w:ins w:id="475" w:author="Hümbelin Oliver" w:date="2015-04-13T17:05:00Z">
        <w:r w:rsidR="00BD20DB">
          <w:rPr>
            <w:lang w:val="en-US"/>
          </w:rPr>
          <w:t xml:space="preserve">We </w:t>
        </w:r>
      </w:ins>
      <w:bookmarkStart w:id="476" w:name="_GoBack"/>
      <w:bookmarkEnd w:id="476"/>
      <w:del w:id="477" w:author="Hümbelin Oliver" w:date="2015-04-15T17:12:00Z">
        <w:r w:rsidR="00AD73C6" w:rsidDel="00BA553E">
          <w:rPr>
            <w:lang w:val="en-US"/>
          </w:rPr>
          <w:delText xml:space="preserve"> </w:delText>
        </w:r>
      </w:del>
      <w:ins w:id="478" w:author="Hümbelin Oliver" w:date="2015-04-15T17:12:00Z">
        <w:r w:rsidR="00BA553E">
          <w:rPr>
            <w:lang w:val="en-US"/>
          </w:rPr>
          <w:t xml:space="preserve">therefore </w:t>
        </w:r>
      </w:ins>
      <w:del w:id="479" w:author="Hümbelin Oliver" w:date="2015-04-13T17:05:00Z">
        <w:r w:rsidR="00AD73C6" w:rsidDel="00BD20DB">
          <w:rPr>
            <w:lang w:val="en-US"/>
          </w:rPr>
          <w:delText xml:space="preserve">can </w:delText>
        </w:r>
      </w:del>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ins w:id="480" w:author="rudi" w:date="2015-04-13T01:03:00Z">
        <w:r w:rsidR="002B69C3">
          <w:rPr>
            <w:lang w:val="en-US"/>
          </w:rPr>
          <w:t>4</w:t>
        </w:r>
      </w:ins>
      <w:del w:id="481" w:author="rudi" w:date="2015-04-13T01:03:00Z">
        <w:r w:rsidR="00B748B5" w:rsidDel="002B69C3">
          <w:rPr>
            <w:lang w:val="en-US"/>
          </w:rPr>
          <w:delText>5</w:delText>
        </w:r>
      </w:del>
      <w:r w:rsidR="00B748B5">
        <w:rPr>
          <w:lang w:val="en-US"/>
        </w:rPr>
        <w:t>.1.1</w:t>
      </w:r>
      <w:r w:rsidR="00AD73C6">
        <w:rPr>
          <w:lang w:val="en-US"/>
        </w:rPr>
        <w:fldChar w:fldCharType="end"/>
      </w:r>
      <w:r w:rsidR="00AD73C6">
        <w:rPr>
          <w:lang w:val="en-US"/>
        </w:rPr>
        <w:t>)</w:t>
      </w:r>
      <w:ins w:id="482" w:author="Hümbelin Oliver" w:date="2015-04-13T17:06:00Z">
        <w:r w:rsidR="00BD20DB">
          <w:rPr>
            <w:lang w:val="en-US"/>
          </w:rPr>
          <w:t xml:space="preserve">, then </w:t>
        </w:r>
      </w:ins>
      <w:ins w:id="483" w:author="Hümbelin Oliver" w:date="2015-04-13T17:08:00Z">
        <w:r w:rsidR="00BD20DB">
          <w:rPr>
            <w:lang w:val="en-US"/>
          </w:rPr>
          <w:t xml:space="preserve">we compare </w:t>
        </w:r>
      </w:ins>
      <w:ins w:id="484" w:author="Hümbelin Oliver" w:date="2015-04-13T17:09:00Z">
        <w:r w:rsidR="00BD20DB">
          <w:rPr>
            <w:lang w:val="en-US"/>
          </w:rPr>
          <w:t xml:space="preserve">the </w:t>
        </w:r>
      </w:ins>
      <w:ins w:id="485" w:author="Hümbelin Oliver" w:date="2015-04-13T17:08:00Z">
        <w:r w:rsidR="00BD20DB">
          <w:rPr>
            <w:lang w:val="en-US"/>
          </w:rPr>
          <w:t>distribution of taxable income to the distribution of</w:t>
        </w:r>
      </w:ins>
      <w:ins w:id="486" w:author="Hümbelin Oliver" w:date="2015-04-13T17:09:00Z">
        <w:r w:rsidR="00BD20DB">
          <w:rPr>
            <w:lang w:val="en-US"/>
          </w:rPr>
          <w:t xml:space="preserve"> disposable income with cantonal tax data from Bern</w:t>
        </w:r>
      </w:ins>
      <w:ins w:id="487" w:author="Hümbelin Oliver" w:date="2015-04-13T17:08:00Z">
        <w:r w:rsidR="00BD20DB">
          <w:rPr>
            <w:lang w:val="en-US"/>
          </w:rPr>
          <w:t xml:space="preserve"> </w:t>
        </w:r>
      </w:ins>
      <w:del w:id="488" w:author="Hümbelin Oliver" w:date="2015-04-13T17:06:00Z">
        <w:r w:rsidR="004957F7" w:rsidDel="00BD20DB">
          <w:rPr>
            <w:lang w:val="en-US"/>
          </w:rPr>
          <w:delText xml:space="preserve">. </w:delText>
        </w:r>
      </w:del>
      <w:del w:id="489" w:author="Hümbelin Oliver" w:date="2015-04-13T17:09:00Z">
        <w:r w:rsidR="004957F7" w:rsidDel="00BD20DB">
          <w:rPr>
            <w:lang w:val="en-US"/>
          </w:rPr>
          <w:delText xml:space="preserve">Furthermore </w:delText>
        </w:r>
      </w:del>
      <w:ins w:id="490" w:author="Hümbelin Oliver" w:date="2015-04-13T17:09:00Z">
        <w:r w:rsidR="00BD20DB">
          <w:rPr>
            <w:lang w:val="en-US"/>
          </w:rPr>
          <w:t xml:space="preserve">Finally </w:t>
        </w:r>
      </w:ins>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ins w:id="491" w:author="rudi" w:date="2015-04-13T01:03:00Z">
        <w:r w:rsidR="002B69C3">
          <w:rPr>
            <w:lang w:val="en-US"/>
          </w:rPr>
          <w:t>4</w:t>
        </w:r>
      </w:ins>
      <w:del w:id="492" w:author="rudi" w:date="2015-04-13T01:03:00Z">
        <w:r w:rsidR="00B748B5" w:rsidDel="002B69C3">
          <w:rPr>
            <w:lang w:val="en-US"/>
          </w:rPr>
          <w:delText>5</w:delText>
        </w:r>
      </w:del>
      <w:r w:rsidR="00B748B5">
        <w:rPr>
          <w:lang w:val="en-US"/>
        </w:rPr>
        <w:t>.1.2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721424B8" w:rsidR="0040615D" w:rsidRPr="00236B84" w:rsidRDefault="0040615D" w:rsidP="00236B84">
      <w:pPr>
        <w:pStyle w:val="Heading3"/>
        <w:rPr>
          <w:i/>
          <w:lang w:val="en-US"/>
        </w:rPr>
      </w:pPr>
      <w:bookmarkStart w:id="493" w:name="_Ref404961105"/>
      <w:bookmarkStart w:id="494" w:name="_Toc406505794"/>
      <w:r>
        <w:rPr>
          <w:i/>
          <w:lang w:val="en-US"/>
        </w:rPr>
        <w:t>Income definitions within tax data</w:t>
      </w:r>
      <w:bookmarkEnd w:id="493"/>
      <w:bookmarkEnd w:id="494"/>
    </w:p>
    <w:p w14:paraId="618EAC4B" w14:textId="29F42863" w:rsidR="00190B1B" w:rsidRDefault="0088351B" w:rsidP="00190B1B">
      <w:pPr>
        <w:rPr>
          <w:lang w:val="en-US"/>
        </w:rPr>
      </w:pPr>
      <w:r>
        <w:rPr>
          <w:lang w:val="en-US"/>
        </w:rPr>
        <w:t>When focusing on income the</w:t>
      </w:r>
      <w:r w:rsidR="00154023" w:rsidRPr="00154023">
        <w:rPr>
          <w:lang w:val="en-US"/>
        </w:rPr>
        <w:t xml:space="preserve"> </w:t>
      </w:r>
      <w:del w:id="495" w:author="Oliver Hümbelin" w:date="2015-04-13T11:23:00Z">
        <w:r w:rsidR="00154023" w:rsidRPr="00154023" w:rsidDel="004E63B7">
          <w:rPr>
            <w:lang w:val="en-US"/>
          </w:rPr>
          <w:delText xml:space="preserve">central </w:delText>
        </w:r>
      </w:del>
      <w:ins w:id="496" w:author="Oliver Hümbelin" w:date="2015-04-13T11:23:00Z">
        <w:r w:rsidR="004E63B7">
          <w:rPr>
            <w:lang w:val="en-US"/>
          </w:rPr>
          <w:t>key</w:t>
        </w:r>
        <w:r w:rsidR="004E63B7" w:rsidRPr="00154023">
          <w:rPr>
            <w:lang w:val="en-US"/>
          </w:rPr>
          <w:t xml:space="preserve"> </w:t>
        </w:r>
      </w:ins>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ins w:id="497" w:author="Hümbelin Oliver" w:date="2015-04-13T17:11:00Z">
        <w:r w:rsidR="00BD20DB">
          <w:rPr>
            <w:lang w:val="en-US"/>
          </w:rPr>
          <w:t>s</w:t>
        </w:r>
      </w:ins>
      <w:r w:rsidR="00190B1B">
        <w:rPr>
          <w:lang w:val="en-US"/>
        </w:rPr>
        <w:t xml:space="preserve"> we get three income measures:</w:t>
      </w:r>
    </w:p>
    <w:p w14:paraId="3974AFB5" w14:textId="1BE26F78" w:rsidR="00190B1B" w:rsidRDefault="00190B1B" w:rsidP="004F0BEB">
      <w:pPr>
        <w:pStyle w:val="ListParagraph"/>
        <w:numPr>
          <w:ilvl w:val="0"/>
          <w:numId w:val="8"/>
        </w:numPr>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ootnoteReference"/>
          <w:lang w:val="en-US"/>
        </w:rPr>
        <w:footnoteReference w:id="7"/>
      </w:r>
      <w:r>
        <w:rPr>
          <w:lang w:val="en-US"/>
        </w:rPr>
        <w:t xml:space="preserve"> </w:t>
      </w:r>
    </w:p>
    <w:p w14:paraId="4C859343" w14:textId="65B19549"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ootnoteReference"/>
          <w:lang w:val="en-US"/>
        </w:rPr>
        <w:footnoteReference w:id="8"/>
      </w:r>
    </w:p>
    <w:p w14:paraId="3B6F4962" w14:textId="0D9049DB"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ootnoteReference"/>
          <w:lang w:val="en-US"/>
        </w:rPr>
        <w:footnoteReference w:id="9"/>
      </w:r>
      <w:r>
        <w:rPr>
          <w:lang w:val="en-US"/>
        </w:rPr>
        <w:t xml:space="preserve"> </w:t>
      </w:r>
    </w:p>
    <w:p w14:paraId="375EF87D" w14:textId="77777777" w:rsidR="00190B1B" w:rsidRDefault="00190B1B" w:rsidP="00154023">
      <w:pPr>
        <w:rPr>
          <w:lang w:val="en-US"/>
        </w:rPr>
      </w:pPr>
    </w:p>
    <w:p w14:paraId="516F9C9D" w14:textId="59768A23" w:rsidR="00263882" w:rsidRDefault="00190B1B" w:rsidP="008C2F1A">
      <w:pPr>
        <w:rPr>
          <w:lang w:val="en-US"/>
        </w:rPr>
      </w:pPr>
      <w:r>
        <w:rPr>
          <w:lang w:val="en-US"/>
        </w:rPr>
        <w:lastRenderedPageBreak/>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ins w:id="505" w:author="Hümbelin Oliver" w:date="2015-04-10T15:49:00Z">
        <w:r w:rsidR="00B748B5" w:rsidRPr="00B748B5">
          <w:rPr>
            <w:lang w:val="en-US"/>
            <w:rPrChange w:id="506" w:author="Hümbelin Oliver" w:date="2015-04-10T15:49:00Z">
              <w:rPr>
                <w:sz w:val="24"/>
                <w:szCs w:val="24"/>
                <w:lang w:val="en-US"/>
              </w:rPr>
            </w:rPrChange>
          </w:rPr>
          <w:t>Figure 1</w:t>
        </w:r>
      </w:ins>
      <w:del w:id="507" w:author="Hümbelin Oliver" w:date="2015-04-10T15:49:00Z">
        <w:r w:rsidR="00DD5282" w:rsidRPr="00DD5282" w:rsidDel="00B748B5">
          <w:rPr>
            <w:lang w:val="en-US"/>
          </w:rPr>
          <w:delText>Figure 1</w:delText>
        </w:r>
      </w:del>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400BE10B"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508" w:author="Hümbelin Oliver" w:date="2015-04-10T15:49:00Z">
        <w:r w:rsidR="00B748B5" w:rsidRPr="00B748B5">
          <w:rPr>
            <w:lang w:val="en-US"/>
            <w:rPrChange w:id="509" w:author="Hümbelin Oliver" w:date="2015-04-10T15:49:00Z">
              <w:rPr>
                <w:sz w:val="24"/>
                <w:szCs w:val="24"/>
                <w:lang w:val="en-US"/>
              </w:rPr>
            </w:rPrChange>
          </w:rPr>
          <w:t>Figure 3</w:t>
        </w:r>
      </w:ins>
      <w:del w:id="510" w:author="Hümbelin Oliver" w:date="2015-04-10T15:49:00Z">
        <w:r w:rsidR="00DD5282" w:rsidRPr="00DD5282" w:rsidDel="00B748B5">
          <w:rPr>
            <w:lang w:val="en-US"/>
          </w:rPr>
          <w:delText>Figure 3</w:delText>
        </w:r>
      </w:del>
      <w:r w:rsidR="00DD5282">
        <w:rPr>
          <w:lang w:val="en-US"/>
        </w:rPr>
        <w:fldChar w:fldCharType="end"/>
      </w:r>
      <w:r w:rsidR="00974BB1">
        <w:rPr>
          <w:lang w:val="en-US"/>
        </w:rPr>
        <w:t xml:space="preserve"> shows</w:t>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Pr>
          <w:lang w:val="en-US"/>
        </w:rPr>
        <w:t xml:space="preserve"> </w:t>
      </w:r>
      <w:r w:rsidR="009E3507">
        <w:rPr>
          <w:lang w:val="en-US"/>
        </w:rPr>
        <w:t xml:space="preserve">is covered </w:t>
      </w:r>
      <w:r>
        <w:rPr>
          <w:lang w:val="en-US"/>
        </w:rPr>
        <w:t xml:space="preserve">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w:t>
      </w:r>
      <w:ins w:id="511" w:author="Hümbelin Oliver" w:date="2015-04-13T17:38:00Z">
        <w:r w:rsidR="00D70029">
          <w:rPr>
            <w:lang w:val="en-US"/>
          </w:rPr>
          <w:t xml:space="preserve">addressing </w:t>
        </w:r>
      </w:ins>
      <w:ins w:id="512" w:author="Hümbelin Oliver" w:date="2015-04-13T17:39:00Z">
        <w:r w:rsidR="00D70029">
          <w:rPr>
            <w:lang w:val="en-US"/>
          </w:rPr>
          <w:t>the consequences of the so cold “cold progression</w:t>
        </w:r>
      </w:ins>
      <w:ins w:id="513" w:author="Hümbelin Oliver" w:date="2015-04-13T17:40:00Z">
        <w:r w:rsidR="00D70029">
          <w:rPr>
            <w:lang w:val="en-US"/>
          </w:rPr>
          <w:t xml:space="preserve">” </w:t>
        </w:r>
      </w:ins>
      <w:r w:rsidR="003B2B0A" w:rsidRPr="003B2B0A">
        <w:rPr>
          <w:lang w:val="en-US"/>
        </w:rPr>
        <w:t>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ins w:id="514" w:author="Hümbelin Oliver" w:date="2015-04-13T17:07:00Z"/>
          <w:lang w:val="en-US"/>
        </w:rPr>
      </w:pPr>
    </w:p>
    <w:p w14:paraId="1C743E6B" w14:textId="77777777" w:rsidR="00BD20DB" w:rsidRDefault="00BD20DB" w:rsidP="00154023">
      <w:pPr>
        <w:rPr>
          <w:ins w:id="515" w:author="Hümbelin Oliver" w:date="2015-04-13T17:07:00Z"/>
          <w:lang w:val="en-US"/>
        </w:rPr>
      </w:pPr>
    </w:p>
    <w:p w14:paraId="670328D9" w14:textId="4DA9D2BE" w:rsidR="00BD20DB" w:rsidRPr="00236B84" w:rsidRDefault="00BD20DB" w:rsidP="00BD20DB">
      <w:pPr>
        <w:pStyle w:val="Heading3"/>
        <w:rPr>
          <w:ins w:id="516" w:author="Hümbelin Oliver" w:date="2015-04-13T17:07:00Z"/>
          <w:i/>
          <w:lang w:val="en-US"/>
        </w:rPr>
      </w:pPr>
      <w:commentRangeStart w:id="517"/>
      <w:ins w:id="518" w:author="Hümbelin Oliver" w:date="2015-04-13T17:07:00Z">
        <w:r>
          <w:rPr>
            <w:i/>
            <w:lang w:val="en-US"/>
          </w:rPr>
          <w:t>Taxable income compared to disposable income</w:t>
        </w:r>
      </w:ins>
    </w:p>
    <w:p w14:paraId="328B4B31" w14:textId="77777777" w:rsidR="00BD20DB" w:rsidRDefault="00BD20DB" w:rsidP="00154023">
      <w:pPr>
        <w:rPr>
          <w:ins w:id="519" w:author="Hümbelin Oliver" w:date="2015-04-13T17:12:00Z"/>
          <w:lang w:val="en-US"/>
        </w:rPr>
      </w:pPr>
    </w:p>
    <w:p w14:paraId="16BE1A49" w14:textId="204F5CA5" w:rsidR="00BD20DB" w:rsidRDefault="00BD20DB" w:rsidP="00154023">
      <w:pPr>
        <w:rPr>
          <w:ins w:id="520" w:author="Hümbelin Oliver" w:date="2015-04-13T17:07:00Z"/>
          <w:lang w:val="en-US"/>
        </w:rPr>
      </w:pPr>
      <w:ins w:id="521" w:author="Hümbelin Oliver" w:date="2015-04-13T17:12:00Z">
        <w:r>
          <w:rPr>
            <w:lang w:val="en-US"/>
          </w:rPr>
          <w:t xml:space="preserve">Using micro tax data from Bern, we are able to quantify how much </w:t>
        </w:r>
      </w:ins>
      <w:ins w:id="522" w:author="Hümbelin Oliver" w:date="2015-04-13T17:13:00Z">
        <w:r w:rsidR="001C34F4">
          <w:rPr>
            <w:lang w:val="en-US"/>
          </w:rPr>
          <w:t xml:space="preserve">Gini coefficients calculate with taxable income deviate from a </w:t>
        </w:r>
      </w:ins>
      <w:ins w:id="523" w:author="Hümbelin Oliver" w:date="2015-04-13T17:14:00Z">
        <w:r w:rsidR="001C34F4">
          <w:rPr>
            <w:lang w:val="en-US"/>
          </w:rPr>
          <w:t>coefficient</w:t>
        </w:r>
      </w:ins>
      <w:ins w:id="524" w:author="Hümbelin Oliver" w:date="2015-04-13T17:13:00Z">
        <w:r w:rsidR="001C34F4">
          <w:rPr>
            <w:lang w:val="en-US"/>
          </w:rPr>
          <w:t xml:space="preserve"> </w:t>
        </w:r>
      </w:ins>
      <w:ins w:id="525" w:author="Hümbelin Oliver" w:date="2015-04-13T17:14:00Z">
        <w:r w:rsidR="001C34F4">
          <w:rPr>
            <w:lang w:val="en-US"/>
          </w:rPr>
          <w:t>based on disposable income.</w:t>
        </w:r>
      </w:ins>
      <w:ins w:id="526" w:author="Hümbelin Oliver" w:date="2015-04-13T17:13:00Z">
        <w:r w:rsidR="001C34F4">
          <w:rPr>
            <w:lang w:val="en-US"/>
          </w:rPr>
          <w:t xml:space="preserve"> </w:t>
        </w:r>
      </w:ins>
      <w:commentRangeEnd w:id="517"/>
      <w:ins w:id="527" w:author="Hümbelin Oliver" w:date="2015-04-13T19:24:00Z">
        <w:r w:rsidR="00556651">
          <w:rPr>
            <w:rStyle w:val="CommentReference"/>
          </w:rPr>
          <w:commentReference w:id="517"/>
        </w:r>
      </w:ins>
    </w:p>
    <w:p w14:paraId="24D052BF" w14:textId="77777777" w:rsidR="00BD20DB" w:rsidRDefault="00BD20DB" w:rsidP="00154023">
      <w:pPr>
        <w:rPr>
          <w:lang w:val="en-US"/>
        </w:rPr>
      </w:pPr>
    </w:p>
    <w:p w14:paraId="55DBE995" w14:textId="385BF9BE" w:rsidR="00902218" w:rsidRPr="00616B27" w:rsidRDefault="00E90501" w:rsidP="00154023">
      <w:pPr>
        <w:pStyle w:val="Heading3"/>
        <w:rPr>
          <w:i/>
          <w:lang w:val="en-US"/>
        </w:rPr>
      </w:pPr>
      <w:bookmarkStart w:id="528" w:name="_Ref404961181"/>
      <w:bookmarkStart w:id="529" w:name="_Toc406505795"/>
      <w:r>
        <w:rPr>
          <w:i/>
          <w:lang w:val="en-US"/>
        </w:rPr>
        <w:t xml:space="preserve">Using </w:t>
      </w:r>
      <w:r w:rsidR="0040615D" w:rsidRPr="0040615D">
        <w:rPr>
          <w:i/>
          <w:lang w:val="en-US"/>
        </w:rPr>
        <w:t>Income corrected with an equivalence scale based on tax information</w:t>
      </w:r>
      <w:bookmarkEnd w:id="528"/>
      <w:bookmarkEnd w:id="529"/>
    </w:p>
    <w:p w14:paraId="42C46ED0" w14:textId="5D3B96D7"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ootnoteReference"/>
          <w:lang w:val="en-US"/>
        </w:rPr>
        <w:footnoteReference w:id="10"/>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B748B5">
        <w:rPr>
          <w:lang w:val="en-US"/>
        </w:rPr>
        <w:t>5.4.3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0D14FF54"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531" w:author="Hümbelin Oliver" w:date="2015-04-10T15:49:00Z">
        <w:r w:rsidR="00B748B5" w:rsidRPr="00B748B5">
          <w:rPr>
            <w:lang w:val="en-US"/>
            <w:rPrChange w:id="532" w:author="Hümbelin Oliver" w:date="2015-04-10T15:49:00Z">
              <w:rPr>
                <w:sz w:val="24"/>
                <w:szCs w:val="24"/>
                <w:lang w:val="en-US"/>
              </w:rPr>
            </w:rPrChange>
          </w:rPr>
          <w:t>Figure 3</w:t>
        </w:r>
      </w:ins>
      <w:del w:id="533" w:author="Hümbelin Oliver" w:date="2015-04-10T15:49:00Z">
        <w:r w:rsidR="00DD5282" w:rsidRPr="00DD5282" w:rsidDel="00B748B5">
          <w:rPr>
            <w:lang w:val="en-US"/>
          </w:rPr>
          <w:delText>Figure 3</w:delText>
        </w:r>
      </w:del>
      <w:r w:rsidR="00DD5282">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6D3672C6" w:rsidR="009C0F72" w:rsidRDefault="00E6465E" w:rsidP="009C0F72">
      <w:pPr>
        <w:keepNext/>
      </w:pPr>
      <w:r>
        <w:rPr>
          <w:rFonts w:ascii="Helvetica" w:hAnsi="Helvetica" w:cs="Arial"/>
          <w:noProof/>
          <w:color w:val="333333"/>
          <w:sz w:val="20"/>
          <w:bdr w:val="single" w:sz="6" w:space="0" w:color="999999" w:frame="1"/>
          <w:shd w:val="clear" w:color="auto" w:fill="FFFFFF"/>
          <w:lang w:eastAsia="de-CH"/>
        </w:rPr>
        <w:lastRenderedPageBreak/>
        <w:drawing>
          <wp:inline distT="0" distB="0" distL="0" distR="0" wp14:anchorId="47F797DF" wp14:editId="30E8392B">
            <wp:extent cx="6011545" cy="3381494"/>
            <wp:effectExtent l="0" t="0" r="8255" b="9525"/>
            <wp:docPr id="5" name="Picture 5" descr="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2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p>
    <w:p w14:paraId="4278F246" w14:textId="77777777" w:rsidR="009C0F72" w:rsidRPr="005E7BD6" w:rsidRDefault="009C0F72" w:rsidP="009C0F72">
      <w:pPr>
        <w:pStyle w:val="Caption"/>
        <w:rPr>
          <w:sz w:val="24"/>
          <w:szCs w:val="24"/>
          <w:lang w:val="en-US"/>
        </w:rPr>
      </w:pPr>
      <w:bookmarkStart w:id="534"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4A50B9">
        <w:rPr>
          <w:noProof/>
          <w:sz w:val="24"/>
          <w:szCs w:val="24"/>
          <w:lang w:val="en-US"/>
        </w:rPr>
        <w:t>4</w:t>
      </w:r>
      <w:r w:rsidRPr="00616B27">
        <w:rPr>
          <w:sz w:val="24"/>
          <w:szCs w:val="24"/>
          <w:lang w:val="en-US"/>
        </w:rPr>
        <w:fldChar w:fldCharType="end"/>
      </w:r>
      <w:bookmarkEnd w:id="534"/>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5A3A4A2D" w:rsidR="00154023" w:rsidRDefault="00154023" w:rsidP="00154023">
      <w:pPr>
        <w:pStyle w:val="Heading2"/>
        <w:rPr>
          <w:lang w:val="en-US"/>
        </w:rPr>
      </w:pPr>
      <w:bookmarkStart w:id="535" w:name="_Ref399518083"/>
      <w:bookmarkStart w:id="536" w:name="_Toc406505796"/>
      <w:del w:id="537" w:author="rudi" w:date="2015-04-13T01:10:00Z">
        <w:r w:rsidRPr="00154023" w:rsidDel="002B69C3">
          <w:rPr>
            <w:lang w:val="en-US"/>
          </w:rPr>
          <w:delText>Measuring i</w:delText>
        </w:r>
      </w:del>
      <w:ins w:id="538" w:author="rudi" w:date="2015-04-13T01:10:00Z">
        <w:r w:rsidR="002B69C3">
          <w:rPr>
            <w:lang w:val="en-US"/>
          </w:rPr>
          <w:t>I</w:t>
        </w:r>
      </w:ins>
      <w:r w:rsidRPr="00154023">
        <w:rPr>
          <w:lang w:val="en-US"/>
        </w:rPr>
        <w:t>nequality</w:t>
      </w:r>
      <w:bookmarkEnd w:id="535"/>
      <w:bookmarkEnd w:id="536"/>
      <w:ins w:id="539" w:author="rudi" w:date="2015-04-13T01:10:00Z">
        <w:r w:rsidR="002B69C3">
          <w:rPr>
            <w:lang w:val="en-US"/>
          </w:rPr>
          <w:t xml:space="preserve"> measures</w:t>
        </w:r>
      </w:ins>
    </w:p>
    <w:p w14:paraId="20A0A822" w14:textId="36F5F7CB" w:rsidR="00E90501" w:rsidRDefault="00B80819" w:rsidP="008C2F1A">
      <w:pPr>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ins w:id="540" w:author="rudi" w:date="2015-04-13T01:35:00Z">
        <w:r w:rsidR="003A0B2F">
          <w:rPr>
            <w:lang w:val="en-US"/>
          </w:rPr>
          <w:t>4</w:t>
        </w:r>
      </w:ins>
      <w:del w:id="541" w:author="rudi" w:date="2015-04-13T01:35:00Z">
        <w:r w:rsidR="00B748B5" w:rsidDel="003A0B2F">
          <w:rPr>
            <w:lang w:val="en-US"/>
          </w:rPr>
          <w:delText>5</w:delText>
        </w:r>
      </w:del>
      <w:r w:rsidR="00B748B5">
        <w:rPr>
          <w:lang w:val="en-US"/>
        </w:rPr>
        <w:t>.2.1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ins w:id="542" w:author="rudi" w:date="2015-04-13T01:35:00Z">
        <w:r w:rsidR="003A0B2F">
          <w:rPr>
            <w:lang w:val="en-US"/>
          </w:rPr>
          <w:t>4</w:t>
        </w:r>
      </w:ins>
      <w:del w:id="543" w:author="rudi" w:date="2015-04-13T01:35:00Z">
        <w:r w:rsidR="00B748B5" w:rsidDel="003A0B2F">
          <w:rPr>
            <w:lang w:val="en-US"/>
          </w:rPr>
          <w:delText>5</w:delText>
        </w:r>
      </w:del>
      <w:r w:rsidR="00B748B5">
        <w:rPr>
          <w:lang w:val="en-US"/>
        </w:rPr>
        <w:t>.2.2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145F20F4" w:rsidR="00E90501" w:rsidRDefault="00E90501" w:rsidP="00A40C08">
      <w:pPr>
        <w:pStyle w:val="Heading3"/>
        <w:rPr>
          <w:i/>
          <w:lang w:val="en-US"/>
        </w:rPr>
      </w:pPr>
      <w:bookmarkStart w:id="544" w:name="_Ref405912025"/>
      <w:bookmarkStart w:id="545" w:name="_Toc406505797"/>
      <w:r w:rsidRPr="00E90501">
        <w:rPr>
          <w:i/>
          <w:lang w:val="en-US"/>
        </w:rPr>
        <w:t>Change over time: difference between one population measures</w:t>
      </w:r>
      <w:bookmarkEnd w:id="544"/>
      <w:bookmarkEnd w:id="545"/>
    </w:p>
    <w:p w14:paraId="00CEC4F4" w14:textId="77777777" w:rsidR="00D70029" w:rsidRPr="008A44AD" w:rsidRDefault="00A40C08" w:rsidP="00D70029">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ins w:id="546" w:author="Hümbelin Oliver" w:date="2015-04-13T17:46:00Z">
        <w:r w:rsidR="00D70029">
          <w:rPr>
            <w:lang w:val="en-US"/>
          </w:rPr>
          <w:t xml:space="preserve"> </w:t>
        </w:r>
      </w:ins>
      <w:moveToRangeStart w:id="547" w:author="Hümbelin Oliver" w:date="2015-04-13T17:46:00Z" w:name="move416710489"/>
      <w:moveTo w:id="548" w:author="Hümbelin Oliver" w:date="2015-04-13T17:46:00Z">
        <w:r w:rsidR="00D70029">
          <w:rPr>
            <w:lang w:val="en-US"/>
          </w:rPr>
          <w:t xml:space="preserve">We choose </w:t>
        </w:r>
        <m:oMath>
          <m:r>
            <w:rPr>
              <w:rFonts w:ascii="Cambria Math" w:hAnsi="Cambria Math"/>
              <w:lang w:val="en-US"/>
            </w:rPr>
            <m:t>ε=1</m:t>
          </m:r>
        </m:oMath>
        <w:r w:rsidR="00D70029">
          <w:rPr>
            <w:lang w:val="en-US"/>
          </w:rPr>
          <w:t xml:space="preserve"> for the Atkinson and the Theil (</w:t>
        </w:r>
        <w:proofErr w:type="gramStart"/>
        <w:r w:rsidR="00D70029">
          <w:rPr>
            <w:lang w:val="en-US"/>
          </w:rPr>
          <w:t>GE(</w:t>
        </w:r>
        <w:proofErr w:type="gramEnd"/>
        <m:oMath>
          <m:r>
            <w:rPr>
              <w:rFonts w:ascii="Cambria Math" w:hAnsi="Cambria Math"/>
              <w:lang w:val="en-US"/>
            </w:rPr>
            <m:t>α</m:t>
          </m:r>
        </m:oMath>
        <w:r w:rsidR="00D70029">
          <w:rPr>
            <w:lang w:val="en-US"/>
          </w:rPr>
          <w:t xml:space="preserve">=1)) to compare how the development of inequality changes over time, when comparing the middle part sensitive Gini coefficient to the bottom-sensitive Atkinson index and the top-sensitive Theil index. </w:t>
        </w:r>
        <w:r w:rsidR="00D70029" w:rsidRPr="008A44AD">
          <w:rPr>
            <w:lang w:val="en-US"/>
          </w:rPr>
          <w:t>We choose rather moderate variants of the Atkinson/Generalized entropy famil</w:t>
        </w:r>
        <w:r w:rsidR="00D70029">
          <w:rPr>
            <w:lang w:val="en-US"/>
          </w:rPr>
          <w:t xml:space="preserve">ies, because we do not want to focus on the extremes. Cowell and </w:t>
        </w:r>
        <w:proofErr w:type="spellStart"/>
        <w:r w:rsidR="00D70029">
          <w:rPr>
            <w:lang w:val="en-US"/>
          </w:rPr>
          <w:t>Flachair</w:t>
        </w:r>
        <w:proofErr w:type="spellEnd"/>
        <w:r w:rsidR="00D70029">
          <w:rPr>
            <w:lang w:val="en-US"/>
          </w:rPr>
          <w:t xml:space="preserve"> (2007) show that these measures get very sensitive to high/low incomes when high values for </w:t>
        </w:r>
        <m:oMath>
          <m:r>
            <w:rPr>
              <w:rFonts w:ascii="Cambria Math" w:hAnsi="Cambria Math"/>
              <w:lang w:val="en-US"/>
            </w:rPr>
            <m:t>ε&gt;1</m:t>
          </m:r>
        </m:oMath>
        <w:r w:rsidR="00D70029">
          <w:rPr>
            <w:lang w:val="en-US"/>
          </w:rPr>
          <w:t xml:space="preserve"> respectively </w:t>
        </w:r>
        <m:oMath>
          <m:r>
            <w:rPr>
              <w:rFonts w:ascii="Cambria Math" w:hAnsi="Cambria Math"/>
              <w:lang w:val="en-US"/>
            </w:rPr>
            <m:t>α&gt;1</m:t>
          </m:r>
        </m:oMath>
        <w:r w:rsidR="00D70029">
          <w:rPr>
            <w:lang w:val="en-US"/>
          </w:rPr>
          <w:t xml:space="preserve"> are chosen.</w:t>
        </w:r>
        <w:r w:rsidR="00D70029" w:rsidRPr="008A44AD">
          <w:rPr>
            <w:lang w:val="en-US"/>
          </w:rPr>
          <w:t xml:space="preserve"> </w:t>
        </w:r>
      </w:moveTo>
    </w:p>
    <w:moveToRangeEnd w:id="547"/>
    <w:p w14:paraId="5765C286" w14:textId="18AB5B00" w:rsidR="005F1CAF" w:rsidRDefault="005F1CAF" w:rsidP="00A40C08">
      <w:pPr>
        <w:rPr>
          <w:lang w:val="en-US"/>
        </w:rPr>
      </w:pPr>
    </w:p>
    <w:p w14:paraId="56CF84E2" w14:textId="77777777" w:rsidR="005F1CAF" w:rsidRDefault="005F1CAF" w:rsidP="00A40C08">
      <w:pPr>
        <w:rPr>
          <w:lang w:val="en-US"/>
        </w:rPr>
      </w:pPr>
    </w:p>
    <w:p w14:paraId="7229BBAC" w14:textId="79936533" w:rsidR="005F1CAF" w:rsidDel="00D70029" w:rsidRDefault="005F1CAF" w:rsidP="00A40C08">
      <w:pPr>
        <w:rPr>
          <w:del w:id="549" w:author="Hümbelin Oliver" w:date="2015-04-13T17:45:00Z"/>
          <w:lang w:val="en-US"/>
        </w:rPr>
      </w:pPr>
      <w:del w:id="550" w:author="Hümbelin Oliver" w:date="2015-04-13T17:45:00Z">
        <w:r w:rsidDel="00D70029">
          <w:rPr>
            <w:lang w:val="en-US"/>
          </w:rPr>
          <w:delText xml:space="preserve">The Atkinson index </w:delText>
        </w:r>
      </w:del>
      <m:oMath>
        <m:sSub>
          <m:sSubPr>
            <m:ctrlPr>
              <w:ins w:id="551" w:author="Hümbelin Oliver" w:date="2015-04-13T19:20:00Z">
                <w:del w:id="552" w:author="Hümbelin Oliver" w:date="2015-04-13T17:45:00Z">
                  <w:rPr>
                    <w:rFonts w:ascii="Cambria Math" w:hAnsi="Cambria Math"/>
                    <w:i/>
                    <w:lang w:val="en-US"/>
                  </w:rPr>
                </w:del>
              </w:ins>
            </m:ctrlPr>
          </m:sSubPr>
          <m:e>
            <m:r>
              <w:del w:id="553" w:author="Hümbelin Oliver" w:date="2015-04-13T17:45:00Z">
                <w:rPr>
                  <w:rFonts w:ascii="Cambria Math" w:hAnsi="Cambria Math"/>
                  <w:lang w:val="en-US"/>
                </w:rPr>
                <m:t>A</m:t>
              </w:del>
            </m:r>
          </m:e>
          <m:sub>
            <m:r>
              <w:del w:id="554" w:author="Hümbelin Oliver" w:date="2015-04-13T17:45:00Z">
                <w:rPr>
                  <w:rFonts w:ascii="Cambria Math" w:hAnsi="Cambria Math"/>
                  <w:lang w:val="en-US"/>
                </w:rPr>
                <m:t>ε</m:t>
              </w:del>
            </m:r>
          </m:sub>
        </m:sSub>
      </m:oMath>
      <w:del w:id="555" w:author="Hümbelin Oliver" w:date="2015-04-13T17:45:00Z">
        <w:r w:rsidDel="00D70029">
          <w:rPr>
            <w:lang w:val="en-US"/>
          </w:rPr>
          <w:delText xml:space="preserve"> is defined as:</w:delText>
        </w:r>
      </w:del>
    </w:p>
    <w:p w14:paraId="300F5723" w14:textId="269E54E8" w:rsidR="005F1CAF" w:rsidDel="00D70029" w:rsidRDefault="005F1CAF" w:rsidP="00A40C08">
      <w:pPr>
        <w:rPr>
          <w:del w:id="556" w:author="Hümbelin Oliver" w:date="2015-04-13T17:45:00Z"/>
          <w:lang w:val="en-US"/>
        </w:rPr>
      </w:pPr>
    </w:p>
    <w:p w14:paraId="58E8BF69" w14:textId="0C350B23" w:rsidR="00A40C08" w:rsidDel="00D70029" w:rsidRDefault="00435658" w:rsidP="008A44AD">
      <w:pPr>
        <w:jc w:val="center"/>
        <w:rPr>
          <w:del w:id="557" w:author="Hümbelin Oliver" w:date="2015-04-13T17:45:00Z"/>
          <w:lang w:val="en-US"/>
        </w:rPr>
      </w:pPr>
      <m:oMathPara>
        <m:oMath>
          <m:d>
            <m:dPr>
              <m:ctrlPr>
                <w:ins w:id="558" w:author="Hümbelin Oliver" w:date="2015-04-13T19:20:00Z">
                  <w:del w:id="559" w:author="Hümbelin Oliver" w:date="2015-04-13T17:45:00Z">
                    <w:rPr>
                      <w:rFonts w:ascii="Cambria Math" w:hAnsi="Cambria Math"/>
                      <w:i/>
                      <w:lang w:val="en-US"/>
                    </w:rPr>
                  </w:del>
                </w:ins>
              </m:ctrlPr>
            </m:dPr>
            <m:e>
              <m:r>
                <w:del w:id="560" w:author="Hümbelin Oliver" w:date="2015-04-13T17:45:00Z">
                  <w:rPr>
                    <w:rFonts w:ascii="Cambria Math" w:hAnsi="Cambria Math"/>
                    <w:lang w:val="en-US"/>
                  </w:rPr>
                  <m:t>1</m:t>
                </w:del>
              </m:r>
            </m:e>
          </m:d>
          <m:sSub>
            <m:sSubPr>
              <m:ctrlPr>
                <w:ins w:id="561" w:author="Hümbelin Oliver" w:date="2015-04-13T19:20:00Z">
                  <w:del w:id="562" w:author="Hümbelin Oliver" w:date="2015-04-13T17:45:00Z">
                    <w:rPr>
                      <w:rFonts w:ascii="Cambria Math" w:hAnsi="Cambria Math"/>
                      <w:i/>
                      <w:lang w:val="en-US"/>
                    </w:rPr>
                  </w:del>
                </w:ins>
              </m:ctrlPr>
            </m:sSubPr>
            <m:e>
              <m:r>
                <w:del w:id="563" w:author="Hümbelin Oliver" w:date="2015-04-13T17:45:00Z">
                  <w:rPr>
                    <w:rFonts w:ascii="Cambria Math" w:hAnsi="Cambria Math"/>
                    <w:lang w:val="en-US"/>
                  </w:rPr>
                  <m:t xml:space="preserve"> A</m:t>
                </w:del>
              </m:r>
            </m:e>
            <m:sub>
              <m:r>
                <w:del w:id="564" w:author="Hümbelin Oliver" w:date="2015-04-13T17:45:00Z">
                  <w:rPr>
                    <w:rFonts w:ascii="Cambria Math" w:hAnsi="Cambria Math"/>
                    <w:lang w:val="en-US"/>
                  </w:rPr>
                  <m:t>ε</m:t>
                </w:del>
              </m:r>
            </m:sub>
          </m:sSub>
          <m:r>
            <w:del w:id="565" w:author="Hümbelin Oliver" w:date="2015-04-13T17:45:00Z">
              <w:rPr>
                <w:rFonts w:ascii="Cambria Math" w:hAnsi="Cambria Math"/>
                <w:lang w:val="en-US"/>
              </w:rPr>
              <m:t xml:space="preserve"> (</m:t>
            </w:del>
          </m:r>
          <m:sSub>
            <m:sSubPr>
              <m:ctrlPr>
                <w:ins w:id="566" w:author="Hümbelin Oliver" w:date="2015-04-13T19:20:00Z">
                  <w:del w:id="567" w:author="Hümbelin Oliver" w:date="2015-04-13T17:45:00Z">
                    <w:rPr>
                      <w:rFonts w:ascii="Cambria Math" w:hAnsi="Cambria Math"/>
                      <w:i/>
                      <w:lang w:val="en-US"/>
                    </w:rPr>
                  </w:del>
                </w:ins>
              </m:ctrlPr>
            </m:sSubPr>
            <m:e>
              <m:r>
                <w:del w:id="568" w:author="Hümbelin Oliver" w:date="2015-04-13T17:45:00Z">
                  <w:rPr>
                    <w:rFonts w:ascii="Cambria Math" w:hAnsi="Cambria Math"/>
                    <w:lang w:val="en-US"/>
                  </w:rPr>
                  <m:t>y</m:t>
                </w:del>
              </m:r>
            </m:e>
            <m:sub>
              <m:r>
                <w:del w:id="569" w:author="Hümbelin Oliver" w:date="2015-04-13T17:45:00Z">
                  <w:rPr>
                    <w:rFonts w:ascii="Cambria Math" w:hAnsi="Cambria Math"/>
                    <w:lang w:val="en-US"/>
                  </w:rPr>
                  <m:t>1</m:t>
                </w:del>
              </m:r>
            </m:sub>
          </m:sSub>
          <m:r>
            <w:del w:id="570" w:author="Hümbelin Oliver" w:date="2015-04-13T17:45:00Z">
              <w:rPr>
                <w:rFonts w:ascii="Cambria Math" w:hAnsi="Cambria Math"/>
                <w:lang w:val="en-US"/>
              </w:rPr>
              <m:t>,…,</m:t>
            </w:del>
          </m:r>
          <m:sSub>
            <m:sSubPr>
              <m:ctrlPr>
                <w:ins w:id="571" w:author="Hümbelin Oliver" w:date="2015-04-13T19:20:00Z">
                  <w:del w:id="572" w:author="Hümbelin Oliver" w:date="2015-04-13T17:45:00Z">
                    <w:rPr>
                      <w:rFonts w:ascii="Cambria Math" w:hAnsi="Cambria Math"/>
                      <w:i/>
                      <w:lang w:val="en-US"/>
                    </w:rPr>
                  </w:del>
                </w:ins>
              </m:ctrlPr>
            </m:sSubPr>
            <m:e>
              <m:r>
                <w:del w:id="573" w:author="Hümbelin Oliver" w:date="2015-04-13T17:45:00Z">
                  <w:rPr>
                    <w:rFonts w:ascii="Cambria Math" w:hAnsi="Cambria Math"/>
                    <w:lang w:val="en-US"/>
                  </w:rPr>
                  <m:t>y</m:t>
                </w:del>
              </m:r>
            </m:e>
            <m:sub>
              <m:r>
                <w:del w:id="574" w:author="Hümbelin Oliver" w:date="2015-04-13T17:45:00Z">
                  <w:rPr>
                    <w:rFonts w:ascii="Cambria Math" w:hAnsi="Cambria Math"/>
                    <w:lang w:val="en-US"/>
                  </w:rPr>
                  <m:t>n</m:t>
                </w:del>
              </m:r>
            </m:sub>
          </m:sSub>
          <m:r>
            <w:del w:id="575" w:author="Hümbelin Oliver" w:date="2015-04-13T17:45:00Z">
              <w:rPr>
                <w:rFonts w:ascii="Cambria Math" w:hAnsi="Cambria Math"/>
                <w:lang w:val="en-US"/>
              </w:rPr>
              <m:t xml:space="preserve">)=1- </m:t>
            </w:del>
          </m:r>
          <m:sSup>
            <m:sSupPr>
              <m:ctrlPr>
                <w:ins w:id="576" w:author="Hümbelin Oliver" w:date="2015-04-13T19:20:00Z">
                  <w:del w:id="577" w:author="Hümbelin Oliver" w:date="2015-04-13T17:45:00Z">
                    <w:rPr>
                      <w:rFonts w:ascii="Cambria Math" w:hAnsi="Cambria Math"/>
                      <w:i/>
                      <w:lang w:val="en-US"/>
                    </w:rPr>
                  </w:del>
                </w:ins>
              </m:ctrlPr>
            </m:sSupPr>
            <m:e>
              <m:d>
                <m:dPr>
                  <m:begChr m:val="["/>
                  <m:endChr m:val="]"/>
                  <m:ctrlPr>
                    <w:ins w:id="578" w:author="Hümbelin Oliver" w:date="2015-04-13T19:20:00Z">
                      <w:del w:id="579" w:author="Hümbelin Oliver" w:date="2015-04-13T17:45:00Z">
                        <w:rPr>
                          <w:rFonts w:ascii="Cambria Math" w:hAnsi="Cambria Math"/>
                          <w:i/>
                          <w:lang w:val="en-US"/>
                        </w:rPr>
                      </w:del>
                    </w:ins>
                  </m:ctrlPr>
                </m:dPr>
                <m:e>
                  <m:f>
                    <m:fPr>
                      <m:ctrlPr>
                        <w:ins w:id="580" w:author="Hümbelin Oliver" w:date="2015-04-13T19:20:00Z">
                          <w:del w:id="581" w:author="Hümbelin Oliver" w:date="2015-04-13T17:45:00Z">
                            <w:rPr>
                              <w:rFonts w:ascii="Cambria Math" w:hAnsi="Cambria Math"/>
                              <w:i/>
                              <w:lang w:val="en-US"/>
                            </w:rPr>
                          </w:del>
                        </w:ins>
                      </m:ctrlPr>
                    </m:fPr>
                    <m:num>
                      <m:r>
                        <w:del w:id="582" w:author="Hümbelin Oliver" w:date="2015-04-13T17:45:00Z">
                          <w:rPr>
                            <w:rFonts w:ascii="Cambria Math" w:hAnsi="Cambria Math"/>
                            <w:lang w:val="en-US"/>
                          </w:rPr>
                          <m:t>1</m:t>
                        </w:del>
                      </m:r>
                    </m:num>
                    <m:den>
                      <m:r>
                        <w:del w:id="583" w:author="Hümbelin Oliver" w:date="2015-04-13T17:45:00Z">
                          <w:rPr>
                            <w:rFonts w:ascii="Cambria Math" w:hAnsi="Cambria Math"/>
                            <w:lang w:val="en-US"/>
                          </w:rPr>
                          <m:t>n</m:t>
                        </w:del>
                      </m:r>
                    </m:den>
                  </m:f>
                  <m:r>
                    <w:del w:id="584" w:author="Hümbelin Oliver" w:date="2015-04-13T17:45:00Z">
                      <w:rPr>
                        <w:rFonts w:ascii="Cambria Math" w:hAnsi="Cambria Math"/>
                        <w:lang w:val="en-US"/>
                      </w:rPr>
                      <m:t xml:space="preserve"> </m:t>
                    </w:del>
                  </m:r>
                  <m:nary>
                    <m:naryPr>
                      <m:chr m:val="∑"/>
                      <m:limLoc m:val="undOvr"/>
                      <m:ctrlPr>
                        <w:ins w:id="585" w:author="Hümbelin Oliver" w:date="2015-04-13T19:20:00Z">
                          <w:del w:id="586" w:author="Hümbelin Oliver" w:date="2015-04-13T17:45:00Z">
                            <w:rPr>
                              <w:rFonts w:ascii="Cambria Math" w:hAnsi="Cambria Math"/>
                              <w:i/>
                              <w:lang w:val="en-US"/>
                            </w:rPr>
                          </w:del>
                        </w:ins>
                      </m:ctrlPr>
                    </m:naryPr>
                    <m:sub>
                      <m:r>
                        <w:del w:id="587" w:author="Hümbelin Oliver" w:date="2015-04-13T17:45:00Z">
                          <w:rPr>
                            <w:rFonts w:ascii="Cambria Math" w:hAnsi="Cambria Math"/>
                            <w:lang w:val="en-US"/>
                          </w:rPr>
                          <m:t>i=1</m:t>
                        </w:del>
                      </m:r>
                    </m:sub>
                    <m:sup>
                      <m:r>
                        <w:del w:id="588" w:author="Hümbelin Oliver" w:date="2015-04-13T17:45:00Z">
                          <w:rPr>
                            <w:rFonts w:ascii="Cambria Math" w:hAnsi="Cambria Math"/>
                            <w:lang w:val="en-US"/>
                          </w:rPr>
                          <m:t>n</m:t>
                        </w:del>
                      </m:r>
                    </m:sup>
                    <m:e>
                      <m:sSup>
                        <m:sSupPr>
                          <m:ctrlPr>
                            <w:ins w:id="589" w:author="Hümbelin Oliver" w:date="2015-04-13T19:20:00Z">
                              <w:del w:id="590" w:author="Hümbelin Oliver" w:date="2015-04-13T17:45:00Z">
                                <w:rPr>
                                  <w:rFonts w:ascii="Cambria Math" w:hAnsi="Cambria Math"/>
                                  <w:i/>
                                  <w:lang w:val="en-US"/>
                                </w:rPr>
                              </w:del>
                            </w:ins>
                          </m:ctrlPr>
                        </m:sSupPr>
                        <m:e>
                          <m:d>
                            <m:dPr>
                              <m:ctrlPr>
                                <w:ins w:id="591" w:author="Hümbelin Oliver" w:date="2015-04-13T19:20:00Z">
                                  <w:del w:id="592" w:author="Hümbelin Oliver" w:date="2015-04-13T17:45:00Z">
                                    <w:rPr>
                                      <w:rFonts w:ascii="Cambria Math" w:hAnsi="Cambria Math"/>
                                      <w:i/>
                                      <w:lang w:val="en-US"/>
                                    </w:rPr>
                                  </w:del>
                                </w:ins>
                              </m:ctrlPr>
                            </m:dPr>
                            <m:e>
                              <m:f>
                                <m:fPr>
                                  <m:ctrlPr>
                                    <w:ins w:id="593" w:author="Hümbelin Oliver" w:date="2015-04-13T19:20:00Z">
                                      <w:del w:id="594" w:author="Hümbelin Oliver" w:date="2015-04-13T17:45:00Z">
                                        <w:rPr>
                                          <w:rFonts w:ascii="Cambria Math" w:hAnsi="Cambria Math"/>
                                          <w:i/>
                                          <w:lang w:val="en-US"/>
                                        </w:rPr>
                                      </w:del>
                                    </w:ins>
                                  </m:ctrlPr>
                                </m:fPr>
                                <m:num>
                                  <m:sSub>
                                    <m:sSubPr>
                                      <m:ctrlPr>
                                        <w:ins w:id="595" w:author="Hümbelin Oliver" w:date="2015-04-13T19:20:00Z">
                                          <w:del w:id="596" w:author="Hümbelin Oliver" w:date="2015-04-13T17:45:00Z">
                                            <w:rPr>
                                              <w:rFonts w:ascii="Cambria Math" w:hAnsi="Cambria Math"/>
                                              <w:i/>
                                              <w:lang w:val="en-US"/>
                                            </w:rPr>
                                          </w:del>
                                        </w:ins>
                                      </m:ctrlPr>
                                    </m:sSubPr>
                                    <m:e>
                                      <m:r>
                                        <w:del w:id="597" w:author="Hümbelin Oliver" w:date="2015-04-13T17:45:00Z">
                                          <w:rPr>
                                            <w:rFonts w:ascii="Cambria Math" w:hAnsi="Cambria Math"/>
                                            <w:lang w:val="en-US"/>
                                          </w:rPr>
                                          <m:t>y</m:t>
                                        </w:del>
                                      </m:r>
                                    </m:e>
                                    <m:sub>
                                      <m:r>
                                        <w:del w:id="598" w:author="Hümbelin Oliver" w:date="2015-04-13T17:45:00Z">
                                          <w:rPr>
                                            <w:rFonts w:ascii="Cambria Math" w:hAnsi="Cambria Math"/>
                                            <w:lang w:val="en-US"/>
                                          </w:rPr>
                                          <m:t>i</m:t>
                                        </w:del>
                                      </m:r>
                                    </m:sub>
                                  </m:sSub>
                                </m:num>
                                <m:den>
                                  <m:acc>
                                    <m:accPr>
                                      <m:chr m:val="̅"/>
                                      <m:ctrlPr>
                                        <w:ins w:id="599" w:author="Hümbelin Oliver" w:date="2015-04-13T19:20:00Z">
                                          <w:del w:id="600" w:author="Hümbelin Oliver" w:date="2015-04-13T17:45:00Z">
                                            <w:rPr>
                                              <w:rFonts w:ascii="Cambria Math" w:hAnsi="Cambria Math"/>
                                              <w:i/>
                                              <w:lang w:val="en-US"/>
                                            </w:rPr>
                                          </w:del>
                                        </w:ins>
                                      </m:ctrlPr>
                                    </m:accPr>
                                    <m:e>
                                      <m:r>
                                        <w:del w:id="601" w:author="Hümbelin Oliver" w:date="2015-04-13T17:45:00Z">
                                          <w:rPr>
                                            <w:rFonts w:ascii="Cambria Math" w:hAnsi="Cambria Math"/>
                                            <w:lang w:val="en-US"/>
                                          </w:rPr>
                                          <m:t>y</m:t>
                                        </w:del>
                                      </m:r>
                                    </m:e>
                                  </m:acc>
                                </m:den>
                              </m:f>
                            </m:e>
                          </m:d>
                        </m:e>
                        <m:sup>
                          <m:r>
                            <w:del w:id="602" w:author="Hümbelin Oliver" w:date="2015-04-13T17:45:00Z">
                              <w:rPr>
                                <w:rFonts w:ascii="Cambria Math" w:hAnsi="Cambria Math"/>
                                <w:lang w:val="en-US"/>
                              </w:rPr>
                              <m:t>1-ε</m:t>
                            </w:del>
                          </m:r>
                        </m:sup>
                      </m:sSup>
                    </m:e>
                  </m:nary>
                </m:e>
              </m:d>
            </m:e>
            <m:sup>
              <m:f>
                <m:fPr>
                  <m:ctrlPr>
                    <w:ins w:id="603" w:author="Hümbelin Oliver" w:date="2015-04-13T19:20:00Z">
                      <w:del w:id="604" w:author="Hümbelin Oliver" w:date="2015-04-13T17:45:00Z">
                        <w:rPr>
                          <w:rFonts w:ascii="Cambria Math" w:hAnsi="Cambria Math"/>
                          <w:i/>
                          <w:lang w:val="en-US"/>
                        </w:rPr>
                      </w:del>
                    </w:ins>
                  </m:ctrlPr>
                </m:fPr>
                <m:num>
                  <m:r>
                    <w:del w:id="605" w:author="Hümbelin Oliver" w:date="2015-04-13T17:45:00Z">
                      <w:rPr>
                        <w:rFonts w:ascii="Cambria Math" w:hAnsi="Cambria Math"/>
                        <w:lang w:val="en-US"/>
                      </w:rPr>
                      <m:t>1</m:t>
                    </w:del>
                  </m:r>
                </m:num>
                <m:den>
                  <m:r>
                    <w:del w:id="606" w:author="Hümbelin Oliver" w:date="2015-04-13T17:45:00Z">
                      <w:rPr>
                        <w:rFonts w:ascii="Cambria Math" w:hAnsi="Cambria Math"/>
                        <w:lang w:val="en-US"/>
                      </w:rPr>
                      <m:t>1-ε</m:t>
                    </w:del>
                  </m:r>
                </m:den>
              </m:f>
            </m:sup>
          </m:sSup>
        </m:oMath>
      </m:oMathPara>
    </w:p>
    <w:p w14:paraId="18DF9BEA" w14:textId="69F904D2" w:rsidR="00A40C08" w:rsidDel="00D70029" w:rsidRDefault="00A40C08" w:rsidP="00A40C08">
      <w:pPr>
        <w:rPr>
          <w:del w:id="607" w:author="Hümbelin Oliver" w:date="2015-04-13T17:45:00Z"/>
          <w:lang w:val="en-US"/>
        </w:rPr>
      </w:pPr>
    </w:p>
    <w:p w14:paraId="4C5E2709" w14:textId="304CBC52" w:rsidR="00096BB2" w:rsidDel="00D70029" w:rsidRDefault="005042AA" w:rsidP="00A40C08">
      <w:pPr>
        <w:rPr>
          <w:del w:id="608" w:author="Hümbelin Oliver" w:date="2015-04-13T17:45:00Z"/>
          <w:lang w:val="en-US"/>
        </w:rPr>
      </w:pPr>
      <w:del w:id="609" w:author="Hümbelin Oliver" w:date="2015-04-13T17:45:00Z">
        <w:r w:rsidDel="00D70029">
          <w:rPr>
            <w:lang w:val="en-US"/>
          </w:rPr>
          <w:delText>The core of the formula is the term where each individual income (</w:delText>
        </w:r>
      </w:del>
      <m:oMath>
        <m:sSub>
          <m:sSubPr>
            <m:ctrlPr>
              <w:ins w:id="610" w:author="Hümbelin Oliver" w:date="2015-04-13T19:20:00Z">
                <w:del w:id="611" w:author="Hümbelin Oliver" w:date="2015-04-13T17:45:00Z">
                  <w:rPr>
                    <w:rFonts w:ascii="Cambria Math" w:hAnsi="Cambria Math"/>
                    <w:i/>
                    <w:lang w:val="en-US"/>
                  </w:rPr>
                </w:del>
              </w:ins>
            </m:ctrlPr>
          </m:sSubPr>
          <m:e>
            <m:r>
              <w:del w:id="612" w:author="Hümbelin Oliver" w:date="2015-04-13T17:45:00Z">
                <w:rPr>
                  <w:rFonts w:ascii="Cambria Math" w:hAnsi="Cambria Math"/>
                  <w:lang w:val="en-US"/>
                </w:rPr>
                <m:t>y</m:t>
              </w:del>
            </m:r>
          </m:e>
          <m:sub>
            <m:r>
              <w:del w:id="613" w:author="Hümbelin Oliver" w:date="2015-04-13T17:45:00Z">
                <w:rPr>
                  <w:rFonts w:ascii="Cambria Math" w:hAnsi="Cambria Math"/>
                  <w:lang w:val="en-US"/>
                </w:rPr>
                <m:t>i</m:t>
              </w:del>
            </m:r>
          </m:sub>
        </m:sSub>
      </m:oMath>
      <w:del w:id="614" w:author="Hümbelin Oliver" w:date="2015-04-13T17:45:00Z">
        <w:r w:rsidDel="00D70029">
          <w:rPr>
            <w:lang w:val="en-US"/>
          </w:rPr>
          <w:delText>) is compared to the mean</w:delText>
        </w:r>
        <w:r w:rsidR="00661B94" w:rsidDel="00D70029">
          <w:rPr>
            <w:lang w:val="en-US"/>
          </w:rPr>
          <w:delText xml:space="preserve"> income</w:delText>
        </w:r>
        <w:r w:rsidDel="00D70029">
          <w:rPr>
            <w:lang w:val="en-US"/>
          </w:rPr>
          <w:delText xml:space="preserve"> </w:delText>
        </w:r>
        <w:r w:rsidR="00661B94" w:rsidDel="00D70029">
          <w:rPr>
            <w:lang w:val="en-US"/>
          </w:rPr>
          <w:delText>(</w:delText>
        </w:r>
      </w:del>
      <m:oMath>
        <m:acc>
          <m:accPr>
            <m:chr m:val="̅"/>
            <m:ctrlPr>
              <w:ins w:id="615" w:author="Hümbelin Oliver" w:date="2015-04-13T19:20:00Z">
                <w:del w:id="616" w:author="Hümbelin Oliver" w:date="2015-04-13T17:45:00Z">
                  <w:rPr>
                    <w:rFonts w:ascii="Cambria Math" w:hAnsi="Cambria Math"/>
                    <w:i/>
                    <w:lang w:val="en-US"/>
                  </w:rPr>
                </w:del>
              </w:ins>
            </m:ctrlPr>
          </m:accPr>
          <m:e>
            <m:r>
              <w:del w:id="617" w:author="Hümbelin Oliver" w:date="2015-04-13T17:45:00Z">
                <w:rPr>
                  <w:rFonts w:ascii="Cambria Math" w:hAnsi="Cambria Math"/>
                  <w:lang w:val="en-US"/>
                </w:rPr>
                <m:t>y</m:t>
              </w:del>
            </m:r>
          </m:e>
        </m:acc>
        <m:r>
          <w:del w:id="618" w:author="Hümbelin Oliver" w:date="2015-04-13T17:45:00Z">
            <w:rPr>
              <w:rFonts w:ascii="Cambria Math" w:hAnsi="Cambria Math"/>
              <w:lang w:val="en-US"/>
            </w:rPr>
            <m:t>).</m:t>
          </w:del>
        </m:r>
      </m:oMath>
      <w:del w:id="619" w:author="Hümbelin Oliver" w:date="2015-04-13T17:45:00Z">
        <w:r w:rsidDel="00D70029">
          <w:rPr>
            <w:lang w:val="en-US"/>
          </w:rPr>
          <w:delText xml:space="preserve"> </w:delText>
        </w:r>
        <w:r w:rsidR="00661B94" w:rsidDel="00D70029">
          <w:rPr>
            <w:lang w:val="en-US"/>
          </w:rPr>
          <w:delText xml:space="preserve">This term gets 1 if </w:delText>
        </w:r>
        <w:r w:rsidR="00096BB2" w:rsidDel="00D70029">
          <w:rPr>
            <w:lang w:val="en-US"/>
          </w:rPr>
          <w:delText>all incomes (</w:delText>
        </w:r>
      </w:del>
      <m:oMath>
        <m:sSub>
          <m:sSubPr>
            <m:ctrlPr>
              <w:ins w:id="620" w:author="Hümbelin Oliver" w:date="2015-04-13T19:20:00Z">
                <w:del w:id="621" w:author="Hümbelin Oliver" w:date="2015-04-13T17:45:00Z">
                  <w:rPr>
                    <w:rFonts w:ascii="Cambria Math" w:hAnsi="Cambria Math"/>
                    <w:i/>
                    <w:lang w:val="en-US"/>
                  </w:rPr>
                </w:del>
              </w:ins>
            </m:ctrlPr>
          </m:sSubPr>
          <m:e>
            <m:r>
              <w:del w:id="622" w:author="Hümbelin Oliver" w:date="2015-04-13T17:45:00Z">
                <w:rPr>
                  <w:rFonts w:ascii="Cambria Math" w:hAnsi="Cambria Math"/>
                  <w:lang w:val="en-US"/>
                </w:rPr>
                <m:t>y</m:t>
              </w:del>
            </m:r>
          </m:e>
          <m:sub>
            <m:r>
              <w:del w:id="623" w:author="Hümbelin Oliver" w:date="2015-04-13T17:45:00Z">
                <w:rPr>
                  <w:rFonts w:ascii="Cambria Math" w:hAnsi="Cambria Math"/>
                  <w:lang w:val="en-US"/>
                </w:rPr>
                <m:t>i</m:t>
              </w:del>
            </m:r>
          </m:sub>
        </m:sSub>
      </m:oMath>
      <w:del w:id="624" w:author="Hümbelin Oliver" w:date="2015-04-13T17:45:00Z">
        <w:r w:rsidR="00096BB2" w:rsidDel="00D70029">
          <w:rPr>
            <w:lang w:val="en-US"/>
          </w:rPr>
          <w:delText xml:space="preserve">) are the same </w:delText>
        </w:r>
        <w:r w:rsidR="00BE2873" w:rsidDel="00D70029">
          <w:rPr>
            <w:lang w:val="en-US"/>
          </w:rPr>
          <w:delText xml:space="preserve">and </w:delText>
        </w:r>
        <w:r w:rsidR="00096BB2" w:rsidDel="00D70029">
          <w:rPr>
            <w:lang w:val="en-US"/>
          </w:rPr>
          <w:delText>the Atkinson index gets zero</w:delText>
        </w:r>
        <w:r w:rsidR="00142EB7" w:rsidDel="00D70029">
          <w:rPr>
            <w:lang w:val="en-US"/>
          </w:rPr>
          <w:delText xml:space="preserve"> (regardless of </w:delText>
        </w:r>
        <m:oMath>
          <m:r>
            <w:rPr>
              <w:rFonts w:ascii="Cambria Math" w:hAnsi="Cambria Math"/>
              <w:lang w:val="en-US"/>
            </w:rPr>
            <m:t>ε)</m:t>
          </m:r>
        </m:oMath>
        <w:r w:rsidR="002E2145" w:rsidDel="00D70029">
          <w:rPr>
            <w:lang w:val="en-US"/>
          </w:rPr>
          <w:delText>. The theoretical upper bound of the index is one, while it is driven by the ratio</w:delText>
        </w:r>
        <w:r w:rsidR="00142EB7" w:rsidDel="00D70029">
          <w:rPr>
            <w:lang w:val="en-US"/>
          </w:rPr>
          <w:delText xml:space="preserve"> of </w:delText>
        </w:r>
      </w:del>
      <m:oMath>
        <m:d>
          <m:dPr>
            <m:ctrlPr>
              <w:ins w:id="625" w:author="Hümbelin Oliver" w:date="2015-04-13T19:20:00Z">
                <w:del w:id="626" w:author="Hümbelin Oliver" w:date="2015-04-13T17:45:00Z">
                  <w:rPr>
                    <w:rFonts w:ascii="Cambria Math" w:hAnsi="Cambria Math"/>
                    <w:i/>
                    <w:lang w:val="en-US"/>
                  </w:rPr>
                </w:del>
              </w:ins>
            </m:ctrlPr>
          </m:dPr>
          <m:e>
            <m:f>
              <m:fPr>
                <m:ctrlPr>
                  <w:ins w:id="627" w:author="Hümbelin Oliver" w:date="2015-04-13T19:20:00Z">
                    <w:del w:id="628" w:author="Hümbelin Oliver" w:date="2015-04-13T17:45:00Z">
                      <w:rPr>
                        <w:rFonts w:ascii="Cambria Math" w:hAnsi="Cambria Math"/>
                        <w:i/>
                        <w:lang w:val="en-US"/>
                      </w:rPr>
                    </w:del>
                  </w:ins>
                </m:ctrlPr>
              </m:fPr>
              <m:num>
                <m:sSub>
                  <m:sSubPr>
                    <m:ctrlPr>
                      <w:ins w:id="629" w:author="Hümbelin Oliver" w:date="2015-04-13T19:20:00Z">
                        <w:del w:id="630" w:author="Hümbelin Oliver" w:date="2015-04-13T17:45:00Z">
                          <w:rPr>
                            <w:rFonts w:ascii="Cambria Math" w:hAnsi="Cambria Math"/>
                            <w:i/>
                            <w:lang w:val="en-US"/>
                          </w:rPr>
                        </w:del>
                      </w:ins>
                    </m:ctrlPr>
                  </m:sSubPr>
                  <m:e>
                    <m:r>
                      <w:del w:id="631" w:author="Hümbelin Oliver" w:date="2015-04-13T17:45:00Z">
                        <w:rPr>
                          <w:rFonts w:ascii="Cambria Math" w:hAnsi="Cambria Math"/>
                          <w:lang w:val="en-US"/>
                        </w:rPr>
                        <m:t>y</m:t>
                      </w:del>
                    </m:r>
                  </m:e>
                  <m:sub>
                    <m:r>
                      <w:del w:id="632" w:author="Hümbelin Oliver" w:date="2015-04-13T17:45:00Z">
                        <w:rPr>
                          <w:rFonts w:ascii="Cambria Math" w:hAnsi="Cambria Math"/>
                          <w:lang w:val="en-US"/>
                        </w:rPr>
                        <m:t>i</m:t>
                      </w:del>
                    </m:r>
                  </m:sub>
                </m:sSub>
              </m:num>
              <m:den>
                <m:acc>
                  <m:accPr>
                    <m:chr m:val="̅"/>
                    <m:ctrlPr>
                      <w:ins w:id="633" w:author="Hümbelin Oliver" w:date="2015-04-13T19:20:00Z">
                        <w:del w:id="634" w:author="Hümbelin Oliver" w:date="2015-04-13T17:45:00Z">
                          <w:rPr>
                            <w:rFonts w:ascii="Cambria Math" w:hAnsi="Cambria Math"/>
                            <w:i/>
                            <w:lang w:val="en-US"/>
                          </w:rPr>
                        </w:del>
                      </w:ins>
                    </m:ctrlPr>
                  </m:accPr>
                  <m:e>
                    <m:r>
                      <w:del w:id="635" w:author="Hümbelin Oliver" w:date="2015-04-13T17:45:00Z">
                        <w:rPr>
                          <w:rFonts w:ascii="Cambria Math" w:hAnsi="Cambria Math"/>
                          <w:lang w:val="en-US"/>
                        </w:rPr>
                        <m:t>y</m:t>
                      </w:del>
                    </m:r>
                  </m:e>
                </m:acc>
              </m:den>
            </m:f>
          </m:e>
        </m:d>
      </m:oMath>
      <w:del w:id="636" w:author="Hümbelin Oliver" w:date="2015-04-13T17:45:00Z">
        <w:r w:rsidR="002E2145" w:rsidDel="00D70029">
          <w:rPr>
            <w:lang w:val="en-US"/>
          </w:rPr>
          <w:delText xml:space="preserve"> </w:delText>
        </w:r>
        <w:r w:rsidR="00142EB7" w:rsidDel="00D70029">
          <w:rPr>
            <w:lang w:val="en-US"/>
          </w:rPr>
          <w:delText>for incomes below or above the mean. More unequal distributions result in higher ratios lead</w:delText>
        </w:r>
        <w:r w:rsidR="004A6F24" w:rsidDel="00D70029">
          <w:rPr>
            <w:lang w:val="en-US"/>
          </w:rPr>
          <w:delText>ing</w:delText>
        </w:r>
        <w:r w:rsidR="00142EB7" w:rsidDel="00D70029">
          <w:rPr>
            <w:lang w:val="en-US"/>
          </w:rPr>
          <w:delText xml:space="preserve"> to </w:delText>
        </w:r>
        <w:r w:rsidR="004A6F24" w:rsidDel="00D70029">
          <w:rPr>
            <w:lang w:val="en-US"/>
          </w:rPr>
          <w:delText xml:space="preserve">an </w:delText>
        </w:r>
        <w:r w:rsidR="00142EB7" w:rsidDel="00D70029">
          <w:rPr>
            <w:lang w:val="en-US"/>
          </w:rPr>
          <w:delText xml:space="preserve">increase of the index. </w:delText>
        </w:r>
        <w:r w:rsidR="000F40DC" w:rsidDel="00D70029">
          <w:rPr>
            <w:lang w:val="en-US"/>
          </w:rPr>
          <w:delText xml:space="preserve">The second </w:delText>
        </w:r>
      </w:del>
      <w:del w:id="637" w:author="Hümbelin Oliver" w:date="2015-04-13T17:42:00Z">
        <w:r w:rsidR="000F40DC" w:rsidDel="00D70029">
          <w:rPr>
            <w:lang w:val="en-US"/>
          </w:rPr>
          <w:delText xml:space="preserve">central </w:delText>
        </w:r>
      </w:del>
      <w:del w:id="638" w:author="Hümbelin Oliver" w:date="2015-04-13T17:45:00Z">
        <w:r w:rsidR="000F40DC" w:rsidDel="00D70029">
          <w:rPr>
            <w:lang w:val="en-US"/>
          </w:rPr>
          <w:delText xml:space="preserve">parameter </w:delText>
        </w:r>
        <w:r w:rsidR="00142EB7" w:rsidDel="00D70029">
          <w:rPr>
            <w:lang w:val="en-US"/>
          </w:rPr>
          <w:delText xml:space="preserve">is the inequality aversion parameter </w:delText>
        </w:r>
        <m:oMath>
          <m:r>
            <w:rPr>
              <w:rFonts w:ascii="Cambria Math" w:hAnsi="Cambria Math"/>
              <w:lang w:val="en-US"/>
            </w:rPr>
            <m:t>ε</m:t>
          </m:r>
        </m:oMath>
        <w:r w:rsidR="00142EB7" w:rsidDel="00D70029">
          <w:rPr>
            <w:lang w:val="en-US"/>
          </w:rPr>
          <w:delText>.</w:delText>
        </w:r>
        <w:r w:rsidR="0010571E" w:rsidDel="00D70029">
          <w:rPr>
            <w:lang w:val="en-US"/>
          </w:rPr>
          <w:delText xml:space="preserve"> </w:delText>
        </w:r>
        <w:r w:rsidR="000F40DC" w:rsidDel="00D70029">
          <w:rPr>
            <w:lang w:val="en-US"/>
          </w:rPr>
          <w:delText xml:space="preserve">The Atkinson index is defined for each possible value of </w:delText>
        </w:r>
        <m:oMath>
          <m:r>
            <w:rPr>
              <w:rFonts w:ascii="Cambria Math" w:hAnsi="Cambria Math"/>
              <w:lang w:val="en-US"/>
            </w:rPr>
            <m:t>ε ≥</m:t>
          </m:r>
        </m:oMath>
        <w:r w:rsidR="000F40DC" w:rsidDel="00D70029">
          <w:rPr>
            <w:lang w:val="en-US"/>
          </w:rPr>
          <w:delText xml:space="preserve"> 0. For values close to zero the Atkinson</w:delText>
        </w:r>
        <w:r w:rsidR="004A6F24" w:rsidDel="00D70029">
          <w:rPr>
            <w:lang w:val="en-US"/>
          </w:rPr>
          <w:delText xml:space="preserve"> </w:delText>
        </w:r>
        <w:r w:rsidR="000F40DC" w:rsidDel="00D70029">
          <w:rPr>
            <w:lang w:val="en-US"/>
          </w:rPr>
          <w:delText xml:space="preserve">index gets close to zero </w:delText>
        </w:r>
        <w:r w:rsidR="008A44AD" w:rsidDel="00D70029">
          <w:rPr>
            <w:lang w:val="en-US"/>
          </w:rPr>
          <w:delText>as well,</w:delText>
        </w:r>
        <w:r w:rsidR="000F40DC" w:rsidDel="00D70029">
          <w:rPr>
            <w:lang w:val="en-US"/>
          </w:rPr>
          <w:delText xml:space="preserve"> regardless of the empirical distribution. This would describe a society indifferent to inequality. </w:delText>
        </w:r>
        <w:r w:rsidR="006C38EE" w:rsidDel="00D70029">
          <w:rPr>
            <w:lang w:val="en-US"/>
          </w:rPr>
          <w:delText>Furthermore</w:delText>
        </w:r>
        <w:r w:rsidR="000F40DC" w:rsidDel="00D70029">
          <w:rPr>
            <w:lang w:val="en-US"/>
          </w:rPr>
          <w:delText xml:space="preserve"> the index reports higher inequality the higher </w:delText>
        </w:r>
        <m:oMath>
          <m:r>
            <w:rPr>
              <w:rFonts w:ascii="Cambria Math" w:hAnsi="Cambria Math"/>
              <w:lang w:val="en-US"/>
            </w:rPr>
            <m:t>ε</m:t>
          </m:r>
        </m:oMath>
        <w:r w:rsidR="000F40DC" w:rsidDel="00D70029">
          <w:rPr>
            <w:lang w:val="en-US"/>
          </w:rPr>
          <w:delText xml:space="preserve">  is set. This would express higher aversion to inequality.</w:delText>
        </w:r>
        <w:r w:rsidR="008A44AD" w:rsidDel="00D70029">
          <w:rPr>
            <w:lang w:val="en-US"/>
          </w:rPr>
          <w:delText xml:space="preserve"> Additionally the sensitiveness to the lower part of the distribution increases with increasing </w:delText>
        </w:r>
        <m:oMath>
          <m:r>
            <w:rPr>
              <w:rFonts w:ascii="Cambria Math" w:hAnsi="Cambria Math"/>
              <w:lang w:val="en-US"/>
            </w:rPr>
            <m:t>ε</m:t>
          </m:r>
        </m:oMath>
        <w:r w:rsidR="008A44AD" w:rsidDel="00D70029">
          <w:rPr>
            <w:lang w:val="en-US"/>
          </w:rPr>
          <w:delText xml:space="preserve"> (De Maio 2007).</w:delText>
        </w:r>
      </w:del>
    </w:p>
    <w:p w14:paraId="64606E16" w14:textId="3609D7E1" w:rsidR="002D573D" w:rsidDel="00D70029" w:rsidRDefault="00661B94" w:rsidP="00A40C08">
      <w:pPr>
        <w:rPr>
          <w:del w:id="639" w:author="Hümbelin Oliver" w:date="2015-04-13T17:45:00Z"/>
          <w:lang w:val="en-US"/>
        </w:rPr>
      </w:pPr>
      <w:del w:id="640" w:author="Hümbelin Oliver" w:date="2015-04-13T17:45:00Z">
        <w:r w:rsidDel="00D70029">
          <w:rPr>
            <w:lang w:val="en-US"/>
          </w:rPr>
          <w:delText xml:space="preserve"> </w:delText>
        </w:r>
        <w:r w:rsidR="00A05488" w:rsidDel="00D70029">
          <w:rPr>
            <w:lang w:val="en-US"/>
          </w:rPr>
          <w:delText xml:space="preserve"> </w:delText>
        </w:r>
      </w:del>
    </w:p>
    <w:p w14:paraId="5BAEC943" w14:textId="40F7524D" w:rsidR="002D573D" w:rsidDel="00D70029" w:rsidRDefault="002D573D" w:rsidP="00A40C08">
      <w:pPr>
        <w:rPr>
          <w:del w:id="641" w:author="Hümbelin Oliver" w:date="2015-04-13T17:45:00Z"/>
          <w:lang w:val="en-US"/>
        </w:rPr>
      </w:pPr>
      <w:del w:id="642" w:author="Hümbelin Oliver" w:date="2015-04-13T17:45:00Z">
        <w:r w:rsidDel="00D70029">
          <w:rPr>
            <w:lang w:val="en-US"/>
          </w:rPr>
          <w:delText>The Theil Index (T) is defined as</w:delText>
        </w:r>
        <w:r w:rsidR="00255FA6" w:rsidDel="00D70029">
          <w:rPr>
            <w:lang w:val="en-US"/>
          </w:rPr>
          <w:delText>:</w:delText>
        </w:r>
      </w:del>
    </w:p>
    <w:p w14:paraId="5B6BE7FB" w14:textId="6B1D3800" w:rsidR="002D573D" w:rsidDel="00D70029" w:rsidRDefault="002D573D" w:rsidP="00A40C08">
      <w:pPr>
        <w:rPr>
          <w:del w:id="643" w:author="Hümbelin Oliver" w:date="2015-04-13T17:45:00Z"/>
          <w:lang w:val="en-US"/>
        </w:rPr>
      </w:pPr>
    </w:p>
    <w:p w14:paraId="43A0F9BE" w14:textId="0C0021DF" w:rsidR="002D573D" w:rsidDel="00D70029" w:rsidRDefault="00435658" w:rsidP="008A44AD">
      <w:pPr>
        <w:jc w:val="center"/>
        <w:rPr>
          <w:del w:id="644" w:author="Hümbelin Oliver" w:date="2015-04-13T17:45:00Z"/>
          <w:lang w:val="en-US"/>
        </w:rPr>
      </w:pPr>
      <m:oMathPara>
        <m:oMath>
          <m:d>
            <m:dPr>
              <m:ctrlPr>
                <w:ins w:id="645" w:author="Hümbelin Oliver" w:date="2015-04-13T19:20:00Z">
                  <w:del w:id="646" w:author="Hümbelin Oliver" w:date="2015-04-13T17:45:00Z">
                    <w:rPr>
                      <w:rFonts w:ascii="Cambria Math" w:hAnsi="Cambria Math"/>
                      <w:i/>
                      <w:lang w:val="en-US"/>
                    </w:rPr>
                  </w:del>
                </w:ins>
              </m:ctrlPr>
            </m:dPr>
            <m:e>
              <m:r>
                <w:del w:id="647" w:author="Hümbelin Oliver" w:date="2015-04-13T17:45:00Z">
                  <w:rPr>
                    <w:rFonts w:ascii="Cambria Math" w:hAnsi="Cambria Math"/>
                    <w:lang w:val="en-US"/>
                  </w:rPr>
                  <m:t>2</m:t>
                </w:del>
              </m:r>
            </m:e>
          </m:d>
          <m:r>
            <w:del w:id="648" w:author="Hümbelin Oliver" w:date="2015-04-13T17:45:00Z">
              <w:rPr>
                <w:rFonts w:ascii="Cambria Math" w:hAnsi="Cambria Math"/>
                <w:lang w:val="en-US"/>
              </w:rPr>
              <m:t xml:space="preserve"> T =</m:t>
            </w:del>
          </m:r>
          <m:f>
            <m:fPr>
              <m:ctrlPr>
                <w:ins w:id="649" w:author="Hümbelin Oliver" w:date="2015-04-13T19:20:00Z">
                  <w:del w:id="650" w:author="Hümbelin Oliver" w:date="2015-04-13T17:45:00Z">
                    <w:rPr>
                      <w:rFonts w:ascii="Cambria Math" w:hAnsi="Cambria Math"/>
                      <w:i/>
                      <w:lang w:val="en-US"/>
                    </w:rPr>
                  </w:del>
                </w:ins>
              </m:ctrlPr>
            </m:fPr>
            <m:num>
              <m:r>
                <w:del w:id="651" w:author="Hümbelin Oliver" w:date="2015-04-13T17:45:00Z">
                  <w:rPr>
                    <w:rFonts w:ascii="Cambria Math" w:hAnsi="Cambria Math"/>
                    <w:lang w:val="en-US"/>
                  </w:rPr>
                  <m:t>1</m:t>
                </w:del>
              </m:r>
            </m:num>
            <m:den>
              <m:r>
                <w:del w:id="652" w:author="Hümbelin Oliver" w:date="2015-04-13T17:45:00Z">
                  <w:rPr>
                    <w:rFonts w:ascii="Cambria Math" w:hAnsi="Cambria Math"/>
                    <w:lang w:val="en-US"/>
                  </w:rPr>
                  <m:t>n</m:t>
                </w:del>
              </m:r>
            </m:den>
          </m:f>
          <m:nary>
            <m:naryPr>
              <m:chr m:val="∑"/>
              <m:limLoc m:val="undOvr"/>
              <m:ctrlPr>
                <w:ins w:id="653" w:author="Hümbelin Oliver" w:date="2015-04-13T19:20:00Z">
                  <w:del w:id="654" w:author="Hümbelin Oliver" w:date="2015-04-13T17:45:00Z">
                    <w:rPr>
                      <w:rFonts w:ascii="Cambria Math" w:hAnsi="Cambria Math"/>
                      <w:i/>
                      <w:lang w:val="en-US"/>
                    </w:rPr>
                  </w:del>
                </w:ins>
              </m:ctrlPr>
            </m:naryPr>
            <m:sub>
              <m:r>
                <w:del w:id="655" w:author="Hümbelin Oliver" w:date="2015-04-13T17:45:00Z">
                  <w:rPr>
                    <w:rFonts w:ascii="Cambria Math" w:hAnsi="Cambria Math"/>
                    <w:lang w:val="en-US"/>
                  </w:rPr>
                  <m:t>i=1</m:t>
                </w:del>
              </m:r>
            </m:sub>
            <m:sup>
              <m:r>
                <w:del w:id="656" w:author="Hümbelin Oliver" w:date="2015-04-13T17:45:00Z">
                  <w:rPr>
                    <w:rFonts w:ascii="Cambria Math" w:hAnsi="Cambria Math"/>
                    <w:lang w:val="en-US"/>
                  </w:rPr>
                  <m:t>n</m:t>
                </w:del>
              </m:r>
            </m:sup>
            <m:e>
              <m:f>
                <m:fPr>
                  <m:ctrlPr>
                    <w:ins w:id="657" w:author="Hümbelin Oliver" w:date="2015-04-13T19:20:00Z">
                      <w:del w:id="658" w:author="Hümbelin Oliver" w:date="2015-04-13T17:45:00Z">
                        <w:rPr>
                          <w:rFonts w:ascii="Cambria Math" w:hAnsi="Cambria Math"/>
                          <w:i/>
                          <w:lang w:val="en-US"/>
                        </w:rPr>
                      </w:del>
                    </w:ins>
                  </m:ctrlPr>
                </m:fPr>
                <m:num>
                  <m:sSub>
                    <m:sSubPr>
                      <m:ctrlPr>
                        <w:ins w:id="659" w:author="Hümbelin Oliver" w:date="2015-04-13T19:20:00Z">
                          <w:del w:id="660" w:author="Hümbelin Oliver" w:date="2015-04-13T17:45:00Z">
                            <w:rPr>
                              <w:rFonts w:ascii="Cambria Math" w:hAnsi="Cambria Math"/>
                              <w:i/>
                              <w:lang w:val="en-US"/>
                            </w:rPr>
                          </w:del>
                        </w:ins>
                      </m:ctrlPr>
                    </m:sSubPr>
                    <m:e>
                      <m:r>
                        <w:del w:id="661" w:author="Hümbelin Oliver" w:date="2015-04-13T17:45:00Z">
                          <w:rPr>
                            <w:rFonts w:ascii="Cambria Math" w:hAnsi="Cambria Math"/>
                            <w:lang w:val="en-US"/>
                          </w:rPr>
                          <m:t>y</m:t>
                        </w:del>
                      </m:r>
                    </m:e>
                    <m:sub>
                      <m:r>
                        <w:del w:id="662" w:author="Hümbelin Oliver" w:date="2015-04-13T17:45:00Z">
                          <w:rPr>
                            <w:rFonts w:ascii="Cambria Math" w:hAnsi="Cambria Math"/>
                            <w:lang w:val="en-US"/>
                          </w:rPr>
                          <m:t>i</m:t>
                        </w:del>
                      </m:r>
                    </m:sub>
                  </m:sSub>
                </m:num>
                <m:den>
                  <m:acc>
                    <m:accPr>
                      <m:chr m:val="̅"/>
                      <m:ctrlPr>
                        <w:ins w:id="663" w:author="Hümbelin Oliver" w:date="2015-04-13T19:20:00Z">
                          <w:del w:id="664" w:author="Hümbelin Oliver" w:date="2015-04-13T17:45:00Z">
                            <w:rPr>
                              <w:rFonts w:ascii="Cambria Math" w:hAnsi="Cambria Math"/>
                              <w:i/>
                              <w:lang w:val="en-US"/>
                            </w:rPr>
                          </w:del>
                        </w:ins>
                      </m:ctrlPr>
                    </m:accPr>
                    <m:e>
                      <m:r>
                        <w:del w:id="665" w:author="Hümbelin Oliver" w:date="2015-04-13T17:45:00Z">
                          <w:rPr>
                            <w:rFonts w:ascii="Cambria Math" w:hAnsi="Cambria Math"/>
                            <w:lang w:val="en-US"/>
                          </w:rPr>
                          <m:t>y</m:t>
                        </w:del>
                      </m:r>
                    </m:e>
                  </m:acc>
                </m:den>
              </m:f>
            </m:e>
          </m:nary>
          <m:d>
            <m:dPr>
              <m:begChr m:val="["/>
              <m:endChr m:val="]"/>
              <m:ctrlPr>
                <w:ins w:id="666" w:author="Hümbelin Oliver" w:date="2015-04-13T19:20:00Z">
                  <w:del w:id="667" w:author="Hümbelin Oliver" w:date="2015-04-13T17:45:00Z">
                    <w:rPr>
                      <w:rFonts w:ascii="Cambria Math" w:hAnsi="Cambria Math"/>
                      <w:i/>
                      <w:lang w:val="en-US"/>
                    </w:rPr>
                  </w:del>
                </w:ins>
              </m:ctrlPr>
            </m:dPr>
            <m:e>
              <m:r>
                <w:del w:id="668" w:author="Hümbelin Oliver" w:date="2015-04-13T17:45:00Z">
                  <m:rPr>
                    <m:sty m:val="p"/>
                  </m:rPr>
                  <w:rPr>
                    <w:rFonts w:ascii="Cambria Math" w:hAnsi="Cambria Math"/>
                    <w:lang w:val="en-US"/>
                  </w:rPr>
                  <m:t>log⁡</m:t>
                </w:del>
              </m:r>
              <m:d>
                <m:dPr>
                  <m:ctrlPr>
                    <w:ins w:id="669" w:author="Hümbelin Oliver" w:date="2015-04-13T19:20:00Z">
                      <w:del w:id="670" w:author="Hümbelin Oliver" w:date="2015-04-13T17:45:00Z">
                        <w:rPr>
                          <w:rFonts w:ascii="Cambria Math" w:hAnsi="Cambria Math"/>
                          <w:i/>
                          <w:lang w:val="en-US"/>
                        </w:rPr>
                      </w:del>
                    </w:ins>
                  </m:ctrlPr>
                </m:dPr>
                <m:e>
                  <m:f>
                    <m:fPr>
                      <m:ctrlPr>
                        <w:ins w:id="671" w:author="Hümbelin Oliver" w:date="2015-04-13T19:20:00Z">
                          <w:del w:id="672" w:author="Hümbelin Oliver" w:date="2015-04-13T17:45:00Z">
                            <w:rPr>
                              <w:rFonts w:ascii="Cambria Math" w:hAnsi="Cambria Math"/>
                              <w:i/>
                              <w:lang w:val="en-US"/>
                            </w:rPr>
                          </w:del>
                        </w:ins>
                      </m:ctrlPr>
                    </m:fPr>
                    <m:num>
                      <m:sSub>
                        <m:sSubPr>
                          <m:ctrlPr>
                            <w:ins w:id="673" w:author="Hümbelin Oliver" w:date="2015-04-13T19:20:00Z">
                              <w:del w:id="674" w:author="Hümbelin Oliver" w:date="2015-04-13T17:45:00Z">
                                <w:rPr>
                                  <w:rFonts w:ascii="Cambria Math" w:hAnsi="Cambria Math"/>
                                  <w:i/>
                                  <w:lang w:val="en-US"/>
                                </w:rPr>
                              </w:del>
                            </w:ins>
                          </m:ctrlPr>
                        </m:sSubPr>
                        <m:e>
                          <m:r>
                            <w:del w:id="675" w:author="Hümbelin Oliver" w:date="2015-04-13T17:45:00Z">
                              <w:rPr>
                                <w:rFonts w:ascii="Cambria Math" w:hAnsi="Cambria Math"/>
                                <w:lang w:val="en-US"/>
                              </w:rPr>
                              <m:t>y</m:t>
                            </w:del>
                          </m:r>
                        </m:e>
                        <m:sub>
                          <m:r>
                            <w:del w:id="676" w:author="Hümbelin Oliver" w:date="2015-04-13T17:45:00Z">
                              <w:rPr>
                                <w:rFonts w:ascii="Cambria Math" w:hAnsi="Cambria Math"/>
                                <w:lang w:val="en-US"/>
                              </w:rPr>
                              <m:t>i</m:t>
                            </w:del>
                          </m:r>
                        </m:sub>
                      </m:sSub>
                    </m:num>
                    <m:den>
                      <m:acc>
                        <m:accPr>
                          <m:chr m:val="̅"/>
                          <m:ctrlPr>
                            <w:ins w:id="677" w:author="Hümbelin Oliver" w:date="2015-04-13T19:20:00Z">
                              <w:del w:id="678" w:author="Hümbelin Oliver" w:date="2015-04-13T17:45:00Z">
                                <w:rPr>
                                  <w:rFonts w:ascii="Cambria Math" w:hAnsi="Cambria Math"/>
                                  <w:i/>
                                  <w:lang w:val="en-US"/>
                                </w:rPr>
                              </w:del>
                            </w:ins>
                          </m:ctrlPr>
                        </m:accPr>
                        <m:e>
                          <m:r>
                            <w:del w:id="679" w:author="Hümbelin Oliver" w:date="2015-04-13T17:45:00Z">
                              <w:rPr>
                                <w:rFonts w:ascii="Cambria Math" w:hAnsi="Cambria Math"/>
                                <w:lang w:val="en-US"/>
                              </w:rPr>
                              <m:t>y</m:t>
                            </w:del>
                          </m:r>
                        </m:e>
                      </m:acc>
                    </m:den>
                  </m:f>
                </m:e>
              </m:d>
            </m:e>
          </m:d>
        </m:oMath>
      </m:oMathPara>
    </w:p>
    <w:p w14:paraId="1199B642" w14:textId="7C20320A" w:rsidR="002D573D" w:rsidDel="00D70029" w:rsidRDefault="002D573D" w:rsidP="00A40C08">
      <w:pPr>
        <w:rPr>
          <w:del w:id="680" w:author="Hümbelin Oliver" w:date="2015-04-13T17:45:00Z"/>
          <w:lang w:val="en-US"/>
        </w:rPr>
      </w:pPr>
    </w:p>
    <w:p w14:paraId="775FF506" w14:textId="3EE63C0D" w:rsidR="00D60A04" w:rsidDel="00D70029" w:rsidRDefault="00D60A04" w:rsidP="00A40C08">
      <w:pPr>
        <w:rPr>
          <w:del w:id="681" w:author="Hümbelin Oliver" w:date="2015-04-13T17:45:00Z"/>
          <w:lang w:val="en-US"/>
        </w:rPr>
      </w:pPr>
      <w:del w:id="682" w:author="Hümbelin Oliver" w:date="2015-04-13T17:45:00Z">
        <w:r w:rsidDel="00D70029">
          <w:rPr>
            <w:lang w:val="en-US"/>
          </w:rPr>
          <w:delText>Similar to the Atkinson index the measure is driven by the ratio of</w:delText>
        </w:r>
        <w:r w:rsidR="0010571E" w:rsidDel="00D70029">
          <w:rPr>
            <w:lang w:val="en-US"/>
          </w:rPr>
          <w:delText xml:space="preserve"> </w:delText>
        </w:r>
        <w:r w:rsidDel="00D70029">
          <w:rPr>
            <w:lang w:val="en-US"/>
          </w:rPr>
          <w:delText xml:space="preserve"> </w:delText>
        </w:r>
      </w:del>
      <m:oMath>
        <m:d>
          <m:dPr>
            <m:ctrlPr>
              <w:ins w:id="683" w:author="Hümbelin Oliver" w:date="2015-04-13T19:20:00Z">
                <w:del w:id="684" w:author="Hümbelin Oliver" w:date="2015-04-13T17:45:00Z">
                  <w:rPr>
                    <w:rFonts w:ascii="Cambria Math" w:hAnsi="Cambria Math"/>
                    <w:i/>
                    <w:lang w:val="en-US"/>
                  </w:rPr>
                </w:del>
              </w:ins>
            </m:ctrlPr>
          </m:dPr>
          <m:e>
            <m:f>
              <m:fPr>
                <m:ctrlPr>
                  <w:ins w:id="685" w:author="Hümbelin Oliver" w:date="2015-04-13T19:20:00Z">
                    <w:del w:id="686" w:author="Hümbelin Oliver" w:date="2015-04-13T17:45:00Z">
                      <w:rPr>
                        <w:rFonts w:ascii="Cambria Math" w:hAnsi="Cambria Math"/>
                        <w:i/>
                        <w:lang w:val="en-US"/>
                      </w:rPr>
                    </w:del>
                  </w:ins>
                </m:ctrlPr>
              </m:fPr>
              <m:num>
                <m:sSub>
                  <m:sSubPr>
                    <m:ctrlPr>
                      <w:ins w:id="687" w:author="Hümbelin Oliver" w:date="2015-04-13T19:20:00Z">
                        <w:del w:id="688" w:author="Hümbelin Oliver" w:date="2015-04-13T17:45:00Z">
                          <w:rPr>
                            <w:rFonts w:ascii="Cambria Math" w:hAnsi="Cambria Math"/>
                            <w:i/>
                            <w:lang w:val="en-US"/>
                          </w:rPr>
                        </w:del>
                      </w:ins>
                    </m:ctrlPr>
                  </m:sSubPr>
                  <m:e>
                    <m:r>
                      <w:del w:id="689" w:author="Hümbelin Oliver" w:date="2015-04-13T17:45:00Z">
                        <w:rPr>
                          <w:rFonts w:ascii="Cambria Math" w:hAnsi="Cambria Math"/>
                          <w:lang w:val="en-US"/>
                        </w:rPr>
                        <m:t>y</m:t>
                      </w:del>
                    </m:r>
                  </m:e>
                  <m:sub>
                    <m:r>
                      <w:del w:id="690" w:author="Hümbelin Oliver" w:date="2015-04-13T17:45:00Z">
                        <w:rPr>
                          <w:rFonts w:ascii="Cambria Math" w:hAnsi="Cambria Math"/>
                          <w:lang w:val="en-US"/>
                        </w:rPr>
                        <m:t>i</m:t>
                      </w:del>
                    </m:r>
                  </m:sub>
                </m:sSub>
              </m:num>
              <m:den>
                <m:acc>
                  <m:accPr>
                    <m:chr m:val="̅"/>
                    <m:ctrlPr>
                      <w:ins w:id="691" w:author="Hümbelin Oliver" w:date="2015-04-13T19:20:00Z">
                        <w:del w:id="692" w:author="Hümbelin Oliver" w:date="2015-04-13T17:45:00Z">
                          <w:rPr>
                            <w:rFonts w:ascii="Cambria Math" w:hAnsi="Cambria Math"/>
                            <w:i/>
                            <w:lang w:val="en-US"/>
                          </w:rPr>
                        </w:del>
                      </w:ins>
                    </m:ctrlPr>
                  </m:accPr>
                  <m:e>
                    <m:r>
                      <w:del w:id="693" w:author="Hümbelin Oliver" w:date="2015-04-13T17:45:00Z">
                        <w:rPr>
                          <w:rFonts w:ascii="Cambria Math" w:hAnsi="Cambria Math"/>
                          <w:lang w:val="en-US"/>
                        </w:rPr>
                        <m:t>y</m:t>
                      </w:del>
                    </m:r>
                  </m:e>
                </m:acc>
              </m:den>
            </m:f>
          </m:e>
        </m:d>
      </m:oMath>
      <w:del w:id="694" w:author="Hümbelin Oliver" w:date="2015-04-13T17:45:00Z">
        <w:r w:rsidR="00255FA6" w:rsidDel="00D70029">
          <w:rPr>
            <w:lang w:val="en-US"/>
          </w:rPr>
          <w:delText xml:space="preserve">, but it’s value lies in the interval [0, log(n)], where 0 equals a </w:delText>
        </w:r>
        <w:r w:rsidR="009E3507" w:rsidDel="00D70029">
          <w:rPr>
            <w:lang w:val="en-US"/>
          </w:rPr>
          <w:delText>complete</w:delText>
        </w:r>
        <w:r w:rsidR="00255FA6" w:rsidDel="00D70029">
          <w:rPr>
            <w:lang w:val="en-US"/>
          </w:rPr>
          <w:delText xml:space="preserve"> even distribution and log(n)</w:delText>
        </w:r>
        <w:r w:rsidR="009E3507" w:rsidDel="00D70029">
          <w:rPr>
            <w:lang w:val="en-US"/>
          </w:rPr>
          <w:delText xml:space="preserve"> equals</w:delText>
        </w:r>
        <w:r w:rsidR="00255FA6" w:rsidDel="00D70029">
          <w:rPr>
            <w:lang w:val="en-US"/>
          </w:rPr>
          <w:delText xml:space="preserve"> maximum inequality.</w:delText>
        </w:r>
        <w:r w:rsidR="00136B09" w:rsidDel="00D70029">
          <w:rPr>
            <w:lang w:val="en-US"/>
          </w:rPr>
          <w:delText xml:space="preserve"> </w:delText>
        </w:r>
        <w:r w:rsidR="00255FA6" w:rsidDel="00D70029">
          <w:rPr>
            <w:lang w:val="en-US"/>
          </w:rPr>
          <w:delText>More generally the</w:delText>
        </w:r>
        <w:r w:rsidR="00136B09" w:rsidDel="00D70029">
          <w:rPr>
            <w:lang w:val="en-US"/>
          </w:rPr>
          <w:delText xml:space="preserve"> Theil index can be assigned to the</w:delText>
        </w:r>
        <w:r w:rsidR="00E96D76" w:rsidDel="00D70029">
          <w:rPr>
            <w:lang w:val="en-US"/>
          </w:rPr>
          <w:delText xml:space="preserve"> family of</w:delText>
        </w:r>
        <w:r w:rsidR="00136B09" w:rsidDel="00D70029">
          <w:rPr>
            <w:lang w:val="en-US"/>
          </w:rPr>
          <w:delText xml:space="preserve"> generalized entropy (GE) measures derived from information theory. Similar to the inequality aversion parameter </w:delText>
        </w:r>
        <m:oMath>
          <m:r>
            <w:rPr>
              <w:rFonts w:ascii="Cambria Math" w:hAnsi="Cambria Math"/>
              <w:lang w:val="en-US"/>
            </w:rPr>
            <m:t>ε</m:t>
          </m:r>
        </m:oMath>
        <w:r w:rsidR="00136B09" w:rsidDel="00D70029">
          <w:rPr>
            <w:lang w:val="en-US"/>
          </w:rPr>
          <w:delText xml:space="preserve"> the GE-Measures incorporate a sensitivity parameter</w:delText>
        </w:r>
        <m:oMath>
          <m:r>
            <w:rPr>
              <w:rFonts w:ascii="Cambria Math" w:hAnsi="Cambria Math"/>
              <w:lang w:val="en-US"/>
            </w:rPr>
            <m:t xml:space="preserve"> α</m:t>
          </m:r>
        </m:oMath>
        <w:r w:rsidR="00136B09" w:rsidDel="00D70029">
          <w:rPr>
            <w:lang w:val="en-US"/>
          </w:rPr>
          <w:delText xml:space="preserve">. </w:delText>
        </w:r>
        <w:r w:rsidR="00B545B2" w:rsidDel="00D70029">
          <w:rPr>
            <w:lang w:val="en-US"/>
          </w:rPr>
          <w:delText>This parameter</w:delText>
        </w:r>
        <w:r w:rsidR="00136B09" w:rsidDel="00D70029">
          <w:rPr>
            <w:lang w:val="en-US"/>
          </w:rPr>
          <w:delText xml:space="preserve"> can be any real number. The </w:delText>
        </w:r>
        <w:r w:rsidR="004A6F24" w:rsidDel="00D70029">
          <w:rPr>
            <w:lang w:val="en-US"/>
          </w:rPr>
          <w:delText>higher a</w:delText>
        </w:r>
        <w:r w:rsidR="00136B09" w:rsidDel="00D70029">
          <w:rPr>
            <w:lang w:val="en-US"/>
          </w:rPr>
          <w:delText xml:space="preserve"> positive </w:delText>
        </w:r>
        <m:oMath>
          <m:r>
            <w:rPr>
              <w:rFonts w:ascii="Cambria Math" w:hAnsi="Cambria Math"/>
              <w:lang w:val="en-US"/>
            </w:rPr>
            <m:t>α</m:t>
          </m:r>
        </m:oMath>
        <w:r w:rsidR="00136B09" w:rsidDel="00D70029">
          <w:rPr>
            <w:lang w:val="en-US"/>
          </w:rPr>
          <w:delText xml:space="preserve"> is, </w:delText>
        </w:r>
        <w:r w:rsidR="006C38EE" w:rsidDel="00D70029">
          <w:rPr>
            <w:lang w:val="en-US"/>
          </w:rPr>
          <w:delText>the GE measure gets more sensitive</w:delText>
        </w:r>
        <w:r w:rsidR="00136B09" w:rsidDel="00D70029">
          <w:rPr>
            <w:lang w:val="en-US"/>
          </w:rPr>
          <w:delText xml:space="preserve"> on the upper part of the distribution. Similarly, with values for </w:delText>
        </w:r>
        <m:oMath>
          <m:r>
            <w:rPr>
              <w:rFonts w:ascii="Cambria Math" w:hAnsi="Cambria Math"/>
              <w:lang w:val="en-US"/>
            </w:rPr>
            <m:t>α</m:t>
          </m:r>
        </m:oMath>
        <w:r w:rsidR="00136B09" w:rsidDel="00D70029">
          <w:rPr>
            <w:lang w:val="en-US"/>
          </w:rPr>
          <w:delText xml:space="preserve"> getting more and more negative the GE measures give more weight to the bottom of the distribution.</w:delText>
        </w:r>
        <w:r w:rsidR="00B545B2" w:rsidDel="00D70029">
          <w:rPr>
            <w:lang w:val="en-US"/>
          </w:rPr>
          <w:delText xml:space="preserve"> The Theil index equals the GE measure with </w:delText>
        </w:r>
        <m:oMath>
          <m:r>
            <w:rPr>
              <w:rFonts w:ascii="Cambria Math" w:hAnsi="Cambria Math"/>
              <w:lang w:val="en-US"/>
            </w:rPr>
            <m:t>α</m:t>
          </m:r>
        </m:oMath>
        <w:r w:rsidR="00B545B2" w:rsidDel="00D70029">
          <w:rPr>
            <w:lang w:val="en-US"/>
          </w:rPr>
          <w:delText>=1 making it a measure that gives more weight to the upper part of the distribution.</w:delText>
        </w:r>
      </w:del>
    </w:p>
    <w:p w14:paraId="3747E3DC" w14:textId="77777777" w:rsidR="00D60A04" w:rsidDel="00D70029" w:rsidRDefault="00D60A04" w:rsidP="00A40C08">
      <w:pPr>
        <w:rPr>
          <w:del w:id="695" w:author="Hümbelin Oliver" w:date="2015-04-13T17:45:00Z"/>
          <w:lang w:val="en-US"/>
        </w:rPr>
      </w:pPr>
    </w:p>
    <w:p w14:paraId="685E3132" w14:textId="73E1133A" w:rsidR="00CE2631" w:rsidRPr="008A44AD" w:rsidDel="00D70029" w:rsidRDefault="00CE2631" w:rsidP="00A40C08">
      <w:pPr>
        <w:rPr>
          <w:lang w:val="en-US"/>
        </w:rPr>
      </w:pPr>
      <w:moveFromRangeStart w:id="696" w:author="Hümbelin Oliver" w:date="2015-04-13T17:46:00Z" w:name="move416710489"/>
      <w:moveFrom w:id="697" w:author="Hümbelin Oliver" w:date="2015-04-13T17:46:00Z">
        <w:r w:rsidDel="00D70029">
          <w:rPr>
            <w:lang w:val="en-US"/>
          </w:rPr>
          <w:t xml:space="preserve">We choose </w:t>
        </w:r>
        <m:oMath>
          <m:r>
            <w:rPr>
              <w:rFonts w:ascii="Cambria Math" w:hAnsi="Cambria Math"/>
              <w:lang w:val="en-US"/>
            </w:rPr>
            <m:t>ε=1</m:t>
          </m:r>
        </m:oMath>
        <w:r w:rsidDel="00D70029">
          <w:rPr>
            <w:lang w:val="en-US"/>
          </w:rPr>
          <w:t xml:space="preserve"> for the Atkinson and </w:t>
        </w:r>
        <w:r w:rsidR="008A44AD" w:rsidDel="00D70029">
          <w:rPr>
            <w:lang w:val="en-US"/>
          </w:rPr>
          <w:t>the Theil (GE(</w:t>
        </w:r>
        <m:oMath>
          <m:r>
            <w:rPr>
              <w:rFonts w:ascii="Cambria Math" w:hAnsi="Cambria Math"/>
              <w:lang w:val="en-US"/>
            </w:rPr>
            <m:t>α</m:t>
          </m:r>
        </m:oMath>
        <w:r w:rsidR="00B545B2" w:rsidDel="00D70029">
          <w:rPr>
            <w:lang w:val="en-US"/>
          </w:rPr>
          <w:t>=1</w:t>
        </w:r>
        <w:r w:rsidR="008A44AD" w:rsidDel="00D70029">
          <w:rPr>
            <w:lang w:val="en-US"/>
          </w:rPr>
          <w:t>))</w:t>
        </w:r>
        <w:r w:rsidDel="00D70029">
          <w:rPr>
            <w:lang w:val="en-US"/>
          </w:rPr>
          <w:t xml:space="preserve"> to compare how the development of inequality changes over time, when comparing the middle part sensitive Gini coefficient to the </w:t>
        </w:r>
        <w:r w:rsidR="00255FA6" w:rsidDel="00D70029">
          <w:rPr>
            <w:lang w:val="en-US"/>
          </w:rPr>
          <w:t xml:space="preserve">bottom-sensitive </w:t>
        </w:r>
        <w:r w:rsidDel="00D70029">
          <w:rPr>
            <w:lang w:val="en-US"/>
          </w:rPr>
          <w:t xml:space="preserve">Atkinson index and </w:t>
        </w:r>
        <w:r w:rsidR="00255FA6" w:rsidDel="00D70029">
          <w:rPr>
            <w:lang w:val="en-US"/>
          </w:rPr>
          <w:t>the top-sensitive</w:t>
        </w:r>
        <w:r w:rsidDel="00D70029">
          <w:rPr>
            <w:lang w:val="en-US"/>
          </w:rPr>
          <w:t xml:space="preserve"> Theil index</w:t>
        </w:r>
        <w:r w:rsidR="008A44AD" w:rsidDel="00D70029">
          <w:rPr>
            <w:lang w:val="en-US"/>
          </w:rPr>
          <w:t xml:space="preserve">. </w:t>
        </w:r>
        <w:r w:rsidR="008A44AD" w:rsidRPr="008A44AD" w:rsidDel="00D70029">
          <w:rPr>
            <w:lang w:val="en-US"/>
          </w:rPr>
          <w:t>We choose rather moderate variants of the Atkinson/Generalized entropy famil</w:t>
        </w:r>
        <w:r w:rsidR="00D60A04" w:rsidDel="00D70029">
          <w:rPr>
            <w:lang w:val="en-US"/>
          </w:rPr>
          <w:t>ies</w:t>
        </w:r>
        <w:r w:rsidR="008A44AD" w:rsidDel="00D70029">
          <w:rPr>
            <w:lang w:val="en-US"/>
          </w:rPr>
          <w:t xml:space="preserve">, because we </w:t>
        </w:r>
        <w:r w:rsidR="004C1B9D" w:rsidDel="00D70029">
          <w:rPr>
            <w:lang w:val="en-US"/>
          </w:rPr>
          <w:t xml:space="preserve">do not </w:t>
        </w:r>
        <w:r w:rsidR="008A44AD" w:rsidDel="00D70029">
          <w:rPr>
            <w:lang w:val="en-US"/>
          </w:rPr>
          <w:t>want to focus on the extremes. Cowell and Fla</w:t>
        </w:r>
        <w:r w:rsidR="00D60A04" w:rsidDel="00D70029">
          <w:rPr>
            <w:lang w:val="en-US"/>
          </w:rPr>
          <w:t xml:space="preserve">chair (2007) show that these measures get very sensitive to high/low incomes when high values for </w:t>
        </w:r>
        <m:oMath>
          <m:r>
            <w:rPr>
              <w:rFonts w:ascii="Cambria Math" w:hAnsi="Cambria Math"/>
              <w:lang w:val="en-US"/>
            </w:rPr>
            <m:t>ε&gt;1</m:t>
          </m:r>
        </m:oMath>
        <w:r w:rsidR="00D60A04" w:rsidDel="00D70029">
          <w:rPr>
            <w:lang w:val="en-US"/>
          </w:rPr>
          <w:t xml:space="preserve"> respectively </w:t>
        </w:r>
        <m:oMath>
          <m:r>
            <w:rPr>
              <w:rFonts w:ascii="Cambria Math" w:hAnsi="Cambria Math"/>
              <w:lang w:val="en-US"/>
            </w:rPr>
            <m:t>α&gt;1</m:t>
          </m:r>
        </m:oMath>
        <w:r w:rsidR="00D60A04" w:rsidDel="00D70029">
          <w:rPr>
            <w:lang w:val="en-US"/>
          </w:rPr>
          <w:t xml:space="preserve"> are chosen.</w:t>
        </w:r>
        <w:r w:rsidR="008A44AD" w:rsidRPr="008A44AD" w:rsidDel="00D70029">
          <w:rPr>
            <w:lang w:val="en-US"/>
          </w:rPr>
          <w:t xml:space="preserve"> </w:t>
        </w:r>
      </w:moveFrom>
    </w:p>
    <w:moveFromRangeEnd w:id="696"/>
    <w:p w14:paraId="50F1B959" w14:textId="77777777" w:rsidR="002D573D" w:rsidRPr="00B545B2" w:rsidRDefault="002D573D" w:rsidP="00A40C08">
      <w:pPr>
        <w:rPr>
          <w:lang w:val="en-US"/>
        </w:rPr>
      </w:pPr>
    </w:p>
    <w:p w14:paraId="72496FC0" w14:textId="5283643B"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698" w:author="Hümbelin Oliver" w:date="2015-04-10T15:49:00Z">
        <w:r w:rsidR="00B748B5" w:rsidRPr="00B748B5">
          <w:rPr>
            <w:lang w:val="en-US"/>
            <w:rPrChange w:id="699" w:author="Hümbelin Oliver" w:date="2015-04-10T15:49:00Z">
              <w:rPr>
                <w:sz w:val="24"/>
                <w:szCs w:val="24"/>
                <w:lang w:val="en-US"/>
              </w:rPr>
            </w:rPrChange>
          </w:rPr>
          <w:t>Figure 3</w:t>
        </w:r>
      </w:ins>
      <w:del w:id="700" w:author="Hümbelin Oliver" w:date="2015-04-10T15:49:00Z">
        <w:r w:rsidR="00DD5282" w:rsidRPr="00DD5282" w:rsidDel="00B748B5">
          <w:rPr>
            <w:lang w:val="en-US"/>
          </w:rPr>
          <w:delText>Figure 3</w:delText>
        </w:r>
      </w:del>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We used the log of the indices and index</w:t>
      </w:r>
      <w:r w:rsidR="00912ED7">
        <w:rPr>
          <w:lang w:val="en-US"/>
        </w:rPr>
        <w:t>ed</w:t>
      </w:r>
      <w:r>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w:t>
      </w:r>
      <w:r w:rsidR="004C1B9D">
        <w:rPr>
          <w:lang w:val="en-US"/>
        </w:rPr>
        <w:t xml:space="preserve">so </w:t>
      </w:r>
      <w:r>
        <w:rPr>
          <w:lang w:val="en-US"/>
        </w:rPr>
        <w:t xml:space="preserve">it is not possible </w:t>
      </w:r>
      <w:r w:rsidR="004C1B9D">
        <w:rPr>
          <w:lang w:val="en-US"/>
        </w:rPr>
        <w:t xml:space="preserve">anymore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w:t>
      </w:r>
      <w:r w:rsidR="00912ED7">
        <w:rPr>
          <w:lang w:val="en-US"/>
        </w:rPr>
        <w:t>series</w:t>
      </w:r>
      <w:r>
        <w:rPr>
          <w:lang w:val="en-US"/>
        </w:rPr>
        <w:t>. The series follow quit</w:t>
      </w:r>
      <w:r w:rsidR="00212804">
        <w:rPr>
          <w:lang w:val="en-US"/>
        </w:rPr>
        <w:t>e</w:t>
      </w:r>
      <w:r>
        <w:rPr>
          <w:lang w:val="en-US"/>
        </w:rPr>
        <w:t xml:space="preserve"> </w:t>
      </w:r>
      <w:r w:rsidR="00212804">
        <w:rPr>
          <w:lang w:val="en-US"/>
        </w:rPr>
        <w:t xml:space="preserve">a </w:t>
      </w:r>
      <w:r>
        <w:rPr>
          <w:lang w:val="en-US"/>
        </w:rPr>
        <w:t xml:space="preserve">similar pattern, </w:t>
      </w:r>
      <w:r w:rsidR="00212804">
        <w:rPr>
          <w:lang w:val="en-US"/>
        </w:rPr>
        <w:t xml:space="preserve">but </w:t>
      </w:r>
      <w:r>
        <w:rPr>
          <w:lang w:val="en-US"/>
        </w:rPr>
        <w:t>they differ in volatility. This suggest</w:t>
      </w:r>
      <w:r w:rsidR="00BE44E9">
        <w:rPr>
          <w:lang w:val="en-US"/>
        </w:rPr>
        <w:t>s</w:t>
      </w:r>
      <w:r>
        <w:rPr>
          <w:lang w:val="en-US"/>
        </w:rPr>
        <w:t xml:space="preserve"> that the borders of the distribution are </w:t>
      </w:r>
      <w:r w:rsidR="00212804">
        <w:rPr>
          <w:lang w:val="en-US"/>
        </w:rPr>
        <w:t xml:space="preserve">much more </w:t>
      </w:r>
      <w:r>
        <w:rPr>
          <w:lang w:val="en-US"/>
        </w:rPr>
        <w:t>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1950s and the early 1960s higher incomes grew faster</w:t>
      </w:r>
      <w:del w:id="701" w:author="rudi" w:date="2015-04-13T01:35:00Z">
        <w:r w:rsidR="00687574" w:rsidDel="003A0B2F">
          <w:rPr>
            <w:lang w:val="en-US"/>
          </w:rPr>
          <w:delText xml:space="preserve"> </w:delText>
        </w:r>
      </w:del>
      <w:r w:rsidR="00212804">
        <w:rPr>
          <w:lang w:val="en-US"/>
        </w:rPr>
        <w:t xml:space="preserve">, which resulted </w:t>
      </w:r>
      <w:r w:rsidR="00687574">
        <w:rPr>
          <w:lang w:val="en-US"/>
        </w:rPr>
        <w:t xml:space="preserve">in a Theil index above the other inequality measures. </w:t>
      </w:r>
      <w:r w:rsidR="006679D7">
        <w:rPr>
          <w:lang w:val="en-US"/>
        </w:rPr>
        <w:t>Further, i</w:t>
      </w:r>
      <w:r w:rsidR="00687574">
        <w:rPr>
          <w:lang w:val="en-US"/>
        </w:rPr>
        <w:t>n the 1970s and the 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this </w:t>
      </w:r>
      <w:r w:rsidR="00A00BCD">
        <w:rPr>
          <w:lang w:val="en-US"/>
        </w:rPr>
        <w:t>periods.</w:t>
      </w:r>
      <w:r w:rsidR="004C1B9D">
        <w:rPr>
          <w:lang w:val="en-US"/>
        </w:rPr>
        <w:t xml:space="preserve"> </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A33E4F1" w:rsidR="00E90501" w:rsidRPr="00616B27" w:rsidRDefault="00E90501" w:rsidP="00E90501">
      <w:pPr>
        <w:pStyle w:val="Heading3"/>
        <w:rPr>
          <w:i/>
          <w:lang w:val="en-US"/>
        </w:rPr>
      </w:pPr>
      <w:bookmarkStart w:id="702" w:name="_Ref405912071"/>
      <w:bookmarkStart w:id="703" w:name="_Toc406505798"/>
      <w:r w:rsidRPr="00E90501">
        <w:rPr>
          <w:i/>
          <w:lang w:val="en-US"/>
        </w:rPr>
        <w:t xml:space="preserve">Change over time: </w:t>
      </w:r>
      <w:r>
        <w:rPr>
          <w:i/>
          <w:lang w:val="en-US"/>
        </w:rPr>
        <w:t>One population measures vs relative distribution</w:t>
      </w:r>
      <w:bookmarkEnd w:id="702"/>
      <w:bookmarkEnd w:id="703"/>
    </w:p>
    <w:p w14:paraId="394641CA" w14:textId="55761ABA" w:rsidR="00992DB1" w:rsidRDefault="00A00BCD" w:rsidP="008C2F1A">
      <w:pPr>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 xml:space="preserve">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1"/>
      </w:r>
      <w:r>
        <w:rPr>
          <w:lang w:val="en-US"/>
        </w:rPr>
        <w:t xml:space="preserve"> </w:t>
      </w:r>
      <w:r w:rsidR="00497AAC" w:rsidRPr="00497AAC">
        <w:rPr>
          <w:lang w:val="en-US"/>
        </w:rPr>
        <w:t xml:space="preserve">We use the reported </w:t>
      </w:r>
      <w:r w:rsidR="00D674B0">
        <w:rPr>
          <w:lang w:val="en-US"/>
        </w:rPr>
        <w:t>m</w:t>
      </w:r>
      <w:r w:rsidR="00497AAC" w:rsidRPr="00497AAC">
        <w:rPr>
          <w:lang w:val="en-US"/>
        </w:rPr>
        <w:t xml:space="preserve">easures at the cost of </w:t>
      </w:r>
      <w:r w:rsidR="00497AAC" w:rsidRPr="00497AAC">
        <w:rPr>
          <w:lang w:val="en-US"/>
        </w:rPr>
        <w:lastRenderedPageBreak/>
        <w:t>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092448" w:rsidRPr="00092448">
        <w:rPr>
          <w:rStyle w:val="FootnoteReference"/>
          <w:lang w:val="en-US"/>
        </w:rPr>
        <w:t xml:space="preserve"> </w:t>
      </w:r>
      <w:r w:rsidR="00092448">
        <w:rPr>
          <w:rStyle w:val="FootnoteReference"/>
          <w:lang w:val="en-US"/>
        </w:rPr>
        <w:footnoteReference w:id="12"/>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79FD92B7" w:rsidR="00154023" w:rsidRPr="00154023" w:rsidDel="0015427A" w:rsidRDefault="00AC0437" w:rsidP="00154023">
      <w:pPr>
        <w:rPr>
          <w:del w:id="704" w:author="Hümbelin Oliver" w:date="2015-04-13T17:49:00Z"/>
          <w:lang w:val="en-US"/>
        </w:rPr>
      </w:pPr>
      <w:del w:id="705" w:author="Hümbelin Oliver" w:date="2015-04-13T17:49:00Z">
        <w:r w:rsidRPr="005767DB" w:rsidDel="0015427A">
          <w:rPr>
            <w:lang w:val="en-US"/>
          </w:rPr>
          <w:delText>To construct</w:delText>
        </w:r>
        <w:r w:rsidDel="0015427A">
          <w:rPr>
            <w:lang w:val="en-US"/>
          </w:rPr>
          <w:delText xml:space="preserve"> the relative distribution</w:delText>
        </w:r>
        <w:r w:rsidR="00154023" w:rsidRPr="00154023" w:rsidDel="0015427A">
          <w:rPr>
            <w:lang w:val="en-US"/>
          </w:rPr>
          <w:delText xml:space="preserve"> </w:delText>
        </w:r>
        <w:r w:rsidDel="0015427A">
          <w:rPr>
            <w:lang w:val="en-US"/>
          </w:rPr>
          <w:delText xml:space="preserve">we </w:delText>
        </w:r>
        <w:r w:rsidR="007E039D" w:rsidDel="0015427A">
          <w:rPr>
            <w:lang w:val="en-US"/>
          </w:rPr>
          <w:delText>define 2003</w:delText>
        </w:r>
        <w:r w:rsidR="00154023" w:rsidRPr="00154023" w:rsidDel="0015427A">
          <w:rPr>
            <w:lang w:val="en-US"/>
          </w:rPr>
          <w:delText xml:space="preserve"> </w:delText>
        </w:r>
        <w:r w:rsidR="007E039D" w:rsidDel="0015427A">
          <w:rPr>
            <w:lang w:val="en-US"/>
          </w:rPr>
          <w:delText>as</w:delText>
        </w:r>
        <w:r w:rsidR="00154023" w:rsidRPr="00154023" w:rsidDel="0015427A">
          <w:rPr>
            <w:lang w:val="en-US"/>
          </w:rPr>
          <w:delText xml:space="preserve"> the reference </w:delText>
        </w:r>
        <w:r w:rsidR="00471BDB" w:rsidDel="0015427A">
          <w:rPr>
            <w:lang w:val="en-US"/>
          </w:rPr>
          <w:delText>distribution</w:delText>
        </w:r>
        <w:r w:rsidR="00154023" w:rsidRPr="00154023" w:rsidDel="0015427A">
          <w:rPr>
            <w:lang w:val="en-US"/>
          </w:rPr>
          <w:delText xml:space="preserve"> </w:delText>
        </w:r>
      </w:del>
      <m:oMath>
        <m:sSub>
          <m:sSubPr>
            <m:ctrlPr>
              <w:ins w:id="706" w:author="Hümbelin Oliver" w:date="2015-04-13T19:20:00Z">
                <w:del w:id="707" w:author="Hümbelin Oliver" w:date="2015-04-13T17:49:00Z">
                  <w:rPr>
                    <w:rFonts w:ascii="Cambria Math" w:hAnsi="Cambria Math"/>
                    <w:i/>
                    <w:lang w:val="en-US"/>
                  </w:rPr>
                </w:del>
              </w:ins>
            </m:ctrlPr>
          </m:sSubPr>
          <m:e>
            <m:r>
              <w:del w:id="708" w:author="Hümbelin Oliver" w:date="2015-04-13T17:49:00Z">
                <w:rPr>
                  <w:rFonts w:ascii="Cambria Math" w:hAnsi="Cambria Math"/>
                  <w:lang w:val="en-US"/>
                </w:rPr>
                <m:t>Y</m:t>
              </w:del>
            </m:r>
          </m:e>
          <m:sub>
            <m:r>
              <w:del w:id="709" w:author="Hümbelin Oliver" w:date="2015-04-13T17:49:00Z">
                <w:rPr>
                  <w:rFonts w:ascii="Cambria Math" w:hAnsi="Cambria Math"/>
                  <w:lang w:val="en-US"/>
                </w:rPr>
                <m:t>0</m:t>
              </w:del>
            </m:r>
          </m:sub>
        </m:sSub>
      </m:oMath>
      <w:del w:id="710" w:author="Hümbelin Oliver" w:date="2015-04-13T17:49:00Z">
        <w:r w:rsidR="00154023" w:rsidRPr="00154023" w:rsidDel="0015427A">
          <w:rPr>
            <w:lang w:val="en-US"/>
          </w:rPr>
          <w:delText xml:space="preserve"> and </w:delText>
        </w:r>
        <w:r w:rsidR="00D674B0" w:rsidDel="0015427A">
          <w:rPr>
            <w:lang w:val="en-US"/>
          </w:rPr>
          <w:delText xml:space="preserve">the </w:delText>
        </w:r>
        <w:r w:rsidR="007E039D" w:rsidDel="0015427A">
          <w:rPr>
            <w:lang w:val="en-US"/>
          </w:rPr>
          <w:delText>distribution of 201</w:delText>
        </w:r>
        <w:r w:rsidR="004A6F24" w:rsidDel="0015427A">
          <w:rPr>
            <w:lang w:val="en-US"/>
          </w:rPr>
          <w:delText>1</w:delText>
        </w:r>
        <w:r w:rsidR="007E039D" w:rsidDel="0015427A">
          <w:rPr>
            <w:lang w:val="en-US"/>
          </w:rPr>
          <w:delText xml:space="preserve"> as</w:delText>
        </w:r>
        <w:r w:rsidR="00154023" w:rsidRPr="00154023" w:rsidDel="0015427A">
          <w:rPr>
            <w:lang w:val="en-US"/>
          </w:rPr>
          <w:delText xml:space="preserve"> the comparison </w:delText>
        </w:r>
        <w:r w:rsidR="00471BDB" w:rsidDel="0015427A">
          <w:rPr>
            <w:lang w:val="en-US"/>
          </w:rPr>
          <w:delText xml:space="preserve">distribution </w:delText>
        </w:r>
        <m:oMath>
          <m:r>
            <w:rPr>
              <w:rFonts w:ascii="Cambria Math" w:hAnsi="Cambria Math"/>
              <w:lang w:val="en-US"/>
            </w:rPr>
            <m:t xml:space="preserve"> Y</m:t>
          </m:r>
        </m:oMath>
        <w:r w:rsidR="00154023" w:rsidRPr="00154023" w:rsidDel="0015427A">
          <w:rPr>
            <w:lang w:val="en-US"/>
          </w:rPr>
          <w:delText xml:space="preserve">. </w:delText>
        </w:r>
        <m:oMath>
          <m:r>
            <w:rPr>
              <w:rFonts w:ascii="Cambria Math" w:hAnsi="Cambria Math"/>
              <w:lang w:val="en-US"/>
            </w:rPr>
            <m:t>x</m:t>
          </m:r>
        </m:oMath>
        <w:r w:rsidR="00BD4150" w:rsidDel="0015427A">
          <w:rPr>
            <w:lang w:val="en-US"/>
          </w:rPr>
          <w:delText xml:space="preserve"> </w:delText>
        </w:r>
        <w:r w:rsidR="00154023" w:rsidRPr="00154023" w:rsidDel="0015427A">
          <w:rPr>
            <w:lang w:val="en-US"/>
          </w:rPr>
          <w:delText xml:space="preserve">represents </w:delText>
        </w:r>
        <w:r w:rsidR="007E039D" w:rsidDel="0015427A">
          <w:rPr>
            <w:lang w:val="en-US"/>
          </w:rPr>
          <w:delText>taxable income</w:delText>
        </w:r>
        <w:r w:rsidR="00154023" w:rsidRPr="00154023" w:rsidDel="0015427A">
          <w:rPr>
            <w:lang w:val="en-US"/>
          </w:rPr>
          <w:delText xml:space="preserve">. </w:delText>
        </w:r>
        <w:r w:rsidDel="0015427A">
          <w:rPr>
            <w:lang w:val="en-US"/>
          </w:rPr>
          <w:delText>First,</w:delText>
        </w:r>
        <w:r w:rsidR="00154023" w:rsidRPr="00154023" w:rsidDel="0015427A">
          <w:rPr>
            <w:lang w:val="en-US"/>
          </w:rPr>
          <w:delText xml:space="preserve"> </w:delText>
        </w:r>
        <w:r w:rsidR="007E039D" w:rsidDel="0015427A">
          <w:rPr>
            <w:lang w:val="en-US"/>
          </w:rPr>
          <w:delText xml:space="preserve">we calculate the </w:delText>
        </w:r>
        <w:r w:rsidR="00154023" w:rsidRPr="00154023" w:rsidDel="0015427A">
          <w:rPr>
            <w:lang w:val="en-US"/>
          </w:rPr>
          <w:delText xml:space="preserve">two probability density functions (PDF). The PDF is a function </w:delText>
        </w:r>
        <m:oMath>
          <m:r>
            <w:rPr>
              <w:rFonts w:ascii="Cambria Math" w:hAnsi="Cambria Math"/>
              <w:lang w:val="en-US"/>
            </w:rPr>
            <m:t>f</m:t>
          </m:r>
        </m:oMath>
      </w:del>
      <m:oMath>
        <m:d>
          <m:dPr>
            <m:ctrlPr>
              <w:ins w:id="711" w:author="Hümbelin Oliver" w:date="2015-04-13T19:20:00Z">
                <w:del w:id="712" w:author="Hümbelin Oliver" w:date="2015-04-13T17:49:00Z">
                  <w:rPr>
                    <w:rFonts w:ascii="Cambria Math" w:hAnsi="Cambria Math"/>
                    <w:i/>
                    <w:lang w:val="en-US"/>
                  </w:rPr>
                </w:del>
              </w:ins>
            </m:ctrlPr>
          </m:dPr>
          <m:e>
            <m:r>
              <w:del w:id="713" w:author="Hümbelin Oliver" w:date="2015-04-13T17:49:00Z">
                <w:rPr>
                  <w:rFonts w:ascii="Cambria Math" w:hAnsi="Cambria Math"/>
                  <w:lang w:val="en-US"/>
                </w:rPr>
                <m:t>x</m:t>
              </w:del>
            </m:r>
          </m:e>
        </m:d>
      </m:oMath>
      <w:del w:id="714" w:author="Hümbelin Oliver" w:date="2015-04-13T17:49:00Z">
        <w:r w:rsidR="000A6849" w:rsidDel="0015427A">
          <w:rPr>
            <w:lang w:val="en-US"/>
          </w:rPr>
          <w:delText xml:space="preserve"> </w:delText>
        </w:r>
        <w:r w:rsidR="00154023" w:rsidRPr="00154023" w:rsidDel="0015427A">
          <w:rPr>
            <w:lang w:val="en-US"/>
          </w:rPr>
          <w:delText xml:space="preserve">which describes the distribution of probability over the outcome set and is defined for all possible values of </w:delText>
        </w:r>
        <m:oMath>
          <m:r>
            <w:rPr>
              <w:rFonts w:ascii="Cambria Math" w:hAnsi="Cambria Math"/>
              <w:lang w:val="en-US"/>
            </w:rPr>
            <m:t>x</m:t>
          </m:r>
        </m:oMath>
        <w:r w:rsidR="00BD4150" w:rsidDel="0015427A">
          <w:rPr>
            <w:lang w:val="en-US"/>
          </w:rPr>
          <w:delText>.</w:delText>
        </w:r>
        <w:r w:rsidR="00154023" w:rsidRPr="00154023" w:rsidDel="0015427A">
          <w:rPr>
            <w:lang w:val="en-US"/>
          </w:rPr>
          <w:delText xml:space="preserve">The PDF </w:delText>
        </w:r>
        <w:r w:rsidR="00CE4C08" w:rsidDel="0015427A">
          <w:rPr>
            <w:lang w:val="en-US"/>
          </w:rPr>
          <w:delText>is</w:delText>
        </w:r>
        <w:r w:rsidR="00CE4C08" w:rsidRPr="00154023" w:rsidDel="0015427A">
          <w:rPr>
            <w:lang w:val="en-US"/>
          </w:rPr>
          <w:delText xml:space="preserve"> </w:delText>
        </w:r>
        <w:r w:rsidR="00154023" w:rsidRPr="00154023" w:rsidDel="0015427A">
          <w:rPr>
            <w:lang w:val="en-US"/>
          </w:rPr>
          <w:delText xml:space="preserve">characterized by its cumulative distribution function (CDF). The CDF </w:delText>
        </w:r>
        <w:r w:rsidR="00CE4C08" w:rsidDel="0015427A">
          <w:rPr>
            <w:lang w:val="en-US"/>
          </w:rPr>
          <w:delText>is</w:delText>
        </w:r>
        <w:r w:rsidR="00154023" w:rsidRPr="00154023" w:rsidDel="0015427A">
          <w:rPr>
            <w:lang w:val="en-US"/>
          </w:rPr>
          <w:delText xml:space="preserve"> formulated as </w:delText>
        </w:r>
        <m:oMath>
          <m:r>
            <w:rPr>
              <w:rFonts w:ascii="Cambria Math" w:hAnsi="Cambria Math"/>
              <w:lang w:val="en-US"/>
            </w:rPr>
            <m:t>F(x)</m:t>
          </m:r>
        </m:oMath>
        <w:r w:rsidR="00154023" w:rsidRPr="00154023" w:rsidDel="0015427A">
          <w:rPr>
            <w:lang w:val="en-US"/>
          </w:rPr>
          <w:delText xml:space="preserve">, which represents the probability that a randomly chosen value is less than or equal to </w:delText>
        </w:r>
        <m:oMath>
          <m:r>
            <w:rPr>
              <w:rFonts w:ascii="Cambria Math" w:hAnsi="Cambria Math"/>
              <w:lang w:val="en-US"/>
            </w:rPr>
            <m:t>x</m:t>
          </m:r>
        </m:oMath>
        <w:r w:rsidR="00BD4150" w:rsidRPr="00154023" w:rsidDel="0015427A">
          <w:rPr>
            <w:lang w:val="en-US"/>
          </w:rPr>
          <w:delText xml:space="preserve"> </w:delText>
        </w:r>
        <w:r w:rsidR="00BD4150" w:rsidDel="0015427A">
          <w:rPr>
            <w:lang w:val="en-US"/>
          </w:rPr>
          <w:delText>.</w:delText>
        </w:r>
        <w:r w:rsidR="00154023" w:rsidRPr="00154023" w:rsidDel="0015427A">
          <w:rPr>
            <w:lang w:val="en-US"/>
          </w:rPr>
          <w:delText xml:space="preserve">The relative distribution of </w:delText>
        </w:r>
        <m:oMath>
          <m:r>
            <w:rPr>
              <w:rFonts w:ascii="Cambria Math" w:hAnsi="Cambria Math"/>
              <w:lang w:val="en-US"/>
            </w:rPr>
            <m:t>Y</m:t>
          </m:r>
        </m:oMath>
        <w:r w:rsidR="00BD4150" w:rsidRPr="00154023" w:rsidDel="0015427A">
          <w:rPr>
            <w:lang w:val="en-US"/>
          </w:rPr>
          <w:delText xml:space="preserve"> </w:delText>
        </w:r>
        <w:r w:rsidR="00154023" w:rsidRPr="00154023" w:rsidDel="0015427A">
          <w:rPr>
            <w:lang w:val="en-US"/>
          </w:rPr>
          <w:delText xml:space="preserve">to </w:delText>
        </w:r>
      </w:del>
      <m:oMath>
        <m:sSub>
          <m:sSubPr>
            <m:ctrlPr>
              <w:ins w:id="715" w:author="Hümbelin Oliver" w:date="2015-04-13T19:20:00Z">
                <w:del w:id="716" w:author="Hümbelin Oliver" w:date="2015-04-13T17:49:00Z">
                  <w:rPr>
                    <w:rFonts w:ascii="Cambria Math" w:hAnsi="Cambria Math"/>
                    <w:i/>
                    <w:lang w:val="en-US"/>
                  </w:rPr>
                </w:del>
              </w:ins>
            </m:ctrlPr>
          </m:sSubPr>
          <m:e>
            <m:r>
              <w:del w:id="717" w:author="Hümbelin Oliver" w:date="2015-04-13T17:49:00Z">
                <w:rPr>
                  <w:rFonts w:ascii="Cambria Math" w:hAnsi="Cambria Math"/>
                  <w:lang w:val="en-US"/>
                </w:rPr>
                <m:t>Y</m:t>
              </w:del>
            </m:r>
          </m:e>
          <m:sub>
            <m:r>
              <w:del w:id="718" w:author="Hümbelin Oliver" w:date="2015-04-13T17:49:00Z">
                <w:rPr>
                  <w:rFonts w:ascii="Cambria Math" w:hAnsi="Cambria Math"/>
                  <w:lang w:val="en-US"/>
                </w:rPr>
                <m:t>0</m:t>
              </w:del>
            </m:r>
          </m:sub>
        </m:sSub>
      </m:oMath>
      <w:del w:id="719" w:author="Hümbelin Oliver" w:date="2015-04-13T17:49:00Z">
        <w:r w:rsidR="00BD4150" w:rsidRPr="00154023" w:rsidDel="0015427A">
          <w:rPr>
            <w:lang w:val="en-US"/>
          </w:rPr>
          <w:delText xml:space="preserve"> </w:delText>
        </w:r>
        <w:r w:rsidR="00154023" w:rsidRPr="00154023" w:rsidDel="0015427A">
          <w:rPr>
            <w:lang w:val="en-US"/>
          </w:rPr>
          <w:delText>is then defined as</w:delText>
        </w:r>
        <w:r w:rsidR="000128C6" w:rsidDel="0015427A">
          <w:rPr>
            <w:lang w:val="en-US"/>
          </w:rPr>
          <w:delText>:</w:delText>
        </w:r>
        <w:r w:rsidR="00154023" w:rsidRPr="00154023" w:rsidDel="0015427A">
          <w:rPr>
            <w:lang w:val="en-US"/>
          </w:rPr>
          <w:delText xml:space="preserve"> </w:delText>
        </w:r>
      </w:del>
    </w:p>
    <w:p w14:paraId="6E450EA1" w14:textId="61AAAC4F" w:rsidR="00BD4150" w:rsidRPr="006C3A86" w:rsidDel="0015427A" w:rsidRDefault="00255FA6" w:rsidP="00BD4150">
      <w:pPr>
        <w:pStyle w:val="Caption"/>
        <w:keepNext/>
        <w:jc w:val="center"/>
        <w:rPr>
          <w:del w:id="720" w:author="Hümbelin Oliver" w:date="2015-04-13T17:49:00Z"/>
          <w:rFonts w:ascii="Cambria Math" w:hAnsi="Cambria Math"/>
          <w:sz w:val="20"/>
          <w:lang w:val="en-US"/>
          <w:oMath/>
        </w:rPr>
      </w:pPr>
      <w:del w:id="721" w:author="Hümbelin Oliver" w:date="2015-04-13T17:49:00Z">
        <w:r w:rsidDel="0015427A">
          <w:rPr>
            <w:sz w:val="19"/>
            <w:szCs w:val="19"/>
            <w:lang w:val="en-US"/>
          </w:rPr>
          <w:delText>(3)</w:delText>
        </w:r>
        <w:r w:rsidR="00BD4150" w:rsidRPr="00BD4150" w:rsidDel="0015427A">
          <w:rPr>
            <w:sz w:val="19"/>
            <w:szCs w:val="19"/>
            <w:lang w:val="en-US"/>
          </w:rPr>
          <w:delText xml:space="preserve"> </w:delText>
        </w:r>
        <m:oMath>
          <m:r>
            <m:rPr>
              <m:sty m:val="p"/>
            </m:rPr>
            <w:rPr>
              <w:rFonts w:ascii="Cambria Math" w:hAnsi="Cambria Math"/>
              <w:sz w:val="20"/>
              <w:lang w:val="en-US"/>
            </w:rPr>
            <m:t>R=</m:t>
          </m:r>
        </m:oMath>
      </w:del>
      <m:oMath>
        <m:sSub>
          <m:sSubPr>
            <m:ctrlPr>
              <w:ins w:id="722" w:author="Hümbelin Oliver" w:date="2015-04-13T19:20:00Z">
                <w:del w:id="723" w:author="Hümbelin Oliver" w:date="2015-04-13T17:49:00Z">
                  <w:rPr>
                    <w:rFonts w:ascii="Cambria Math" w:hAnsi="Cambria Math"/>
                    <w:bCs w:val="0"/>
                    <w:sz w:val="20"/>
                    <w:lang w:val="en-US"/>
                  </w:rPr>
                </w:del>
              </w:ins>
            </m:ctrlPr>
          </m:sSubPr>
          <m:e>
            <m:r>
              <w:del w:id="724" w:author="Hümbelin Oliver" w:date="2015-04-13T17:49:00Z">
                <w:rPr>
                  <w:rFonts w:ascii="Cambria Math" w:hAnsi="Cambria Math"/>
                  <w:sz w:val="20"/>
                  <w:lang w:val="en-US"/>
                </w:rPr>
                <m:t>F</m:t>
              </w:del>
            </m:r>
          </m:e>
          <m:sub>
            <m:r>
              <w:del w:id="725" w:author="Hümbelin Oliver" w:date="2015-04-13T17:49:00Z">
                <w:rPr>
                  <w:rFonts w:ascii="Cambria Math" w:hAnsi="Cambria Math"/>
                  <w:sz w:val="20"/>
                  <w:lang w:val="en-US"/>
                </w:rPr>
                <m:t>0</m:t>
              </w:del>
            </m:r>
          </m:sub>
        </m:sSub>
        <m:r>
          <w:del w:id="726" w:author="Hümbelin Oliver" w:date="2015-04-13T17:49:00Z">
            <w:rPr>
              <w:rFonts w:ascii="Cambria Math" w:hAnsi="Cambria Math"/>
              <w:sz w:val="20"/>
              <w:lang w:val="en-US"/>
            </w:rPr>
            <m:t>(Y)</m:t>
          </w:del>
        </m:r>
      </m:oMath>
    </w:p>
    <w:p w14:paraId="6A4F1C17" w14:textId="5B54596F" w:rsidR="00154023" w:rsidRPr="00154023" w:rsidDel="0015427A" w:rsidRDefault="00BD4150" w:rsidP="00154023">
      <w:pPr>
        <w:rPr>
          <w:del w:id="727" w:author="Hümbelin Oliver" w:date="2015-04-13T17:49:00Z"/>
          <w:lang w:val="en-US"/>
        </w:rPr>
      </w:pPr>
      <m:oMath>
        <m:r>
          <w:del w:id="728" w:author="Hümbelin Oliver" w:date="2015-04-13T17:49:00Z">
            <m:rPr>
              <m:sty m:val="p"/>
            </m:rPr>
            <w:rPr>
              <w:rFonts w:ascii="Cambria Math" w:hAnsi="Cambria Math"/>
              <w:szCs w:val="19"/>
              <w:lang w:val="en-US"/>
            </w:rPr>
            <m:t>R</m:t>
          </w:del>
        </m:r>
      </m:oMath>
      <w:del w:id="729" w:author="Hümbelin Oliver" w:date="2015-04-13T17:49:00Z">
        <w:r w:rsidR="00154023" w:rsidRPr="00154023" w:rsidDel="0015427A">
          <w:rPr>
            <w:lang w:val="en-US"/>
          </w:rPr>
          <w:delText xml:space="preserve"> is obtained from </w:delText>
        </w:r>
        <m:oMath>
          <m:r>
            <w:rPr>
              <w:rFonts w:ascii="Cambria Math" w:hAnsi="Cambria Math"/>
              <w:lang w:val="en-US"/>
            </w:rPr>
            <m:t>Y</m:t>
          </m:r>
        </m:oMath>
        <w:r w:rsidRPr="00154023" w:rsidDel="0015427A">
          <w:rPr>
            <w:lang w:val="en-US"/>
          </w:rPr>
          <w:delText xml:space="preserve"> </w:delText>
        </w:r>
        <w:r w:rsidR="00154023" w:rsidRPr="00154023" w:rsidDel="0015427A">
          <w:rPr>
            <w:lang w:val="en-US"/>
          </w:rPr>
          <w:delText xml:space="preserve">by transforming it by the CDF for </w:delText>
        </w:r>
      </w:del>
      <m:oMath>
        <m:sSub>
          <m:sSubPr>
            <m:ctrlPr>
              <w:ins w:id="730" w:author="Hümbelin Oliver" w:date="2015-04-13T19:20:00Z">
                <w:del w:id="731" w:author="Hümbelin Oliver" w:date="2015-04-13T17:49:00Z">
                  <w:rPr>
                    <w:rFonts w:ascii="Cambria Math" w:hAnsi="Cambria Math"/>
                    <w:i/>
                    <w:lang w:val="en-US"/>
                  </w:rPr>
                </w:del>
              </w:ins>
            </m:ctrlPr>
          </m:sSubPr>
          <m:e>
            <m:r>
              <w:del w:id="732" w:author="Hümbelin Oliver" w:date="2015-04-13T17:49:00Z">
                <w:rPr>
                  <w:rFonts w:ascii="Cambria Math" w:hAnsi="Cambria Math"/>
                  <w:lang w:val="en-US"/>
                </w:rPr>
                <m:t>Y</m:t>
              </w:del>
            </m:r>
          </m:e>
          <m:sub>
            <m:r>
              <w:del w:id="733" w:author="Hümbelin Oliver" w:date="2015-04-13T17:49:00Z">
                <w:rPr>
                  <w:rFonts w:ascii="Cambria Math" w:hAnsi="Cambria Math"/>
                  <w:lang w:val="en-US"/>
                </w:rPr>
                <m:t>0</m:t>
              </w:del>
            </m:r>
          </m:sub>
        </m:sSub>
      </m:oMath>
      <w:del w:id="734" w:author="Hümbelin Oliver" w:date="2015-04-13T17:49:00Z">
        <w:r w:rsidRPr="00154023" w:rsidDel="0015427A">
          <w:rPr>
            <w:lang w:val="en-US"/>
          </w:rPr>
          <w:delText xml:space="preserve"> </w:delText>
        </w:r>
        <w:r w:rsidDel="0015427A">
          <w:rPr>
            <w:lang w:val="en-US"/>
          </w:rPr>
          <w:delText>,</w:delText>
        </w:r>
        <m:oMath>
          <m:r>
            <w:rPr>
              <w:rFonts w:ascii="Cambria Math" w:hAnsi="Cambria Math"/>
              <w:lang w:val="en-US"/>
            </w:rPr>
            <m:t xml:space="preserve"> </m:t>
          </m:r>
        </m:oMath>
      </w:del>
      <m:oMath>
        <m:sSub>
          <m:sSubPr>
            <m:ctrlPr>
              <w:ins w:id="735" w:author="Hümbelin Oliver" w:date="2015-04-13T19:20:00Z">
                <w:del w:id="736" w:author="Hümbelin Oliver" w:date="2015-04-13T17:49:00Z">
                  <w:rPr>
                    <w:rFonts w:ascii="Cambria Math" w:hAnsi="Cambria Math"/>
                    <w:i/>
                    <w:lang w:val="en-US"/>
                  </w:rPr>
                </w:del>
              </w:ins>
            </m:ctrlPr>
          </m:sSubPr>
          <m:e>
            <m:r>
              <w:del w:id="737" w:author="Hümbelin Oliver" w:date="2015-04-13T17:49:00Z">
                <w:rPr>
                  <w:rFonts w:ascii="Cambria Math" w:hAnsi="Cambria Math"/>
                  <w:lang w:val="en-US"/>
                </w:rPr>
                <m:t>F</m:t>
              </w:del>
            </m:r>
          </m:e>
          <m:sub>
            <m:r>
              <w:del w:id="738" w:author="Hümbelin Oliver" w:date="2015-04-13T17:49:00Z">
                <w:rPr>
                  <w:rFonts w:ascii="Cambria Math" w:hAnsi="Cambria Math"/>
                  <w:lang w:val="en-US"/>
                </w:rPr>
                <m:t>0</m:t>
              </w:del>
            </m:r>
          </m:sub>
        </m:sSub>
      </m:oMath>
      <w:del w:id="739" w:author="Hümbelin Oliver" w:date="2015-04-13T17:49:00Z">
        <w:r w:rsidR="00154023" w:rsidRPr="00154023" w:rsidDel="0015427A">
          <w:rPr>
            <w:lang w:val="en-US"/>
          </w:rPr>
          <w:delText xml:space="preserve">. </w:delText>
        </w:r>
        <m:oMath>
          <m:r>
            <m:rPr>
              <m:sty m:val="p"/>
            </m:rPr>
            <w:rPr>
              <w:rFonts w:ascii="Cambria Math" w:hAnsi="Cambria Math"/>
              <w:szCs w:val="19"/>
              <w:lang w:val="en-US"/>
            </w:rPr>
            <m:t>R</m:t>
          </m:r>
        </m:oMath>
        <w:r w:rsidRPr="00154023" w:rsidDel="0015427A">
          <w:rPr>
            <w:lang w:val="en-US"/>
          </w:rPr>
          <w:delText xml:space="preserve"> there</w:delText>
        </w:r>
        <w:r w:rsidDel="0015427A">
          <w:rPr>
            <w:lang w:val="en-US"/>
          </w:rPr>
          <w:delText>f</w:delText>
        </w:r>
        <w:r w:rsidRPr="00154023" w:rsidDel="0015427A">
          <w:rPr>
            <w:lang w:val="en-US"/>
          </w:rPr>
          <w:delText>ore</w:delText>
        </w:r>
        <w:r w:rsidR="00154023" w:rsidRPr="00154023" w:rsidDel="0015427A">
          <w:rPr>
            <w:lang w:val="en-US"/>
          </w:rPr>
          <w:delText xml:space="preserve"> measures the relative rank of </w:delText>
        </w:r>
        <m:oMath>
          <m:r>
            <w:rPr>
              <w:rFonts w:ascii="Cambria Math" w:hAnsi="Cambria Math"/>
              <w:lang w:val="en-US"/>
            </w:rPr>
            <m:t>Y</m:t>
          </m:r>
        </m:oMath>
        <w:r w:rsidRPr="00154023" w:rsidDel="0015427A">
          <w:rPr>
            <w:lang w:val="en-US"/>
          </w:rPr>
          <w:delText xml:space="preserve"> </w:delText>
        </w:r>
        <w:r w:rsidR="00154023" w:rsidRPr="00154023" w:rsidDel="0015427A">
          <w:rPr>
            <w:lang w:val="en-US"/>
          </w:rPr>
          <w:delText xml:space="preserve">compared to </w:delText>
        </w:r>
      </w:del>
      <m:oMath>
        <m:sSub>
          <m:sSubPr>
            <m:ctrlPr>
              <w:ins w:id="740" w:author="Hümbelin Oliver" w:date="2015-04-13T19:20:00Z">
                <w:del w:id="741" w:author="Hümbelin Oliver" w:date="2015-04-13T17:49:00Z">
                  <w:rPr>
                    <w:rFonts w:ascii="Cambria Math" w:hAnsi="Cambria Math"/>
                    <w:i/>
                    <w:lang w:val="en-US"/>
                  </w:rPr>
                </w:del>
              </w:ins>
            </m:ctrlPr>
          </m:sSubPr>
          <m:e>
            <m:r>
              <w:del w:id="742" w:author="Hümbelin Oliver" w:date="2015-04-13T17:49:00Z">
                <w:rPr>
                  <w:rFonts w:ascii="Cambria Math" w:hAnsi="Cambria Math"/>
                  <w:lang w:val="en-US"/>
                </w:rPr>
                <m:t>Y</m:t>
              </w:del>
            </m:r>
          </m:e>
          <m:sub>
            <m:r>
              <w:del w:id="743" w:author="Hümbelin Oliver" w:date="2015-04-13T17:49:00Z">
                <w:rPr>
                  <w:rFonts w:ascii="Cambria Math" w:hAnsi="Cambria Math"/>
                  <w:lang w:val="en-US"/>
                </w:rPr>
                <m:t>0</m:t>
              </w:del>
            </m:r>
          </m:sub>
        </m:sSub>
      </m:oMath>
      <w:del w:id="744" w:author="Hümbelin Oliver" w:date="2015-04-13T17:49:00Z">
        <w:r w:rsidDel="0015427A">
          <w:rPr>
            <w:lang w:val="en-US"/>
          </w:rPr>
          <w:delText>.</w:delText>
        </w:r>
      </w:del>
    </w:p>
    <w:p w14:paraId="77F583E1" w14:textId="4DF7CB19" w:rsidR="00154023" w:rsidRPr="00154023" w:rsidDel="0015427A" w:rsidRDefault="00154023" w:rsidP="00154023">
      <w:pPr>
        <w:rPr>
          <w:del w:id="745" w:author="Hümbelin Oliver" w:date="2015-04-13T17:49:00Z"/>
          <w:lang w:val="en-US"/>
        </w:rPr>
      </w:pPr>
    </w:p>
    <w:p w14:paraId="20D153AA" w14:textId="0E6DDBDB" w:rsidR="00154023" w:rsidRPr="006C3A86" w:rsidDel="0015427A" w:rsidRDefault="00255FA6" w:rsidP="00F65C09">
      <w:pPr>
        <w:pStyle w:val="Caption"/>
        <w:keepNext/>
        <w:jc w:val="center"/>
        <w:rPr>
          <w:del w:id="746" w:author="Hümbelin Oliver" w:date="2015-04-13T17:49:00Z"/>
          <w:sz w:val="26"/>
          <w:szCs w:val="26"/>
          <w:lang w:val="en-US"/>
        </w:rPr>
      </w:pPr>
      <w:del w:id="747" w:author="Hümbelin Oliver" w:date="2015-04-13T17:49:00Z">
        <w:r w:rsidDel="0015427A">
          <w:rPr>
            <w:sz w:val="19"/>
            <w:szCs w:val="19"/>
            <w:lang w:val="en-US"/>
          </w:rPr>
          <w:delText>(4)</w:delText>
        </w:r>
        <w:r w:rsidR="00E65112" w:rsidRPr="00E65112" w:rsidDel="0015427A">
          <w:rPr>
            <w:sz w:val="26"/>
            <w:szCs w:val="26"/>
            <w:lang w:val="en-US"/>
          </w:rPr>
          <w:delText xml:space="preserve"> </w:delText>
        </w:r>
        <m:oMath>
          <m:r>
            <m:rPr>
              <m:sty m:val="p"/>
            </m:rPr>
            <w:rPr>
              <w:rFonts w:ascii="Cambria Math" w:hAnsi="Cambria Math"/>
              <w:sz w:val="20"/>
              <w:lang w:val="en-US"/>
            </w:rPr>
            <m:t>g(r)=</m:t>
          </m:r>
        </m:oMath>
      </w:del>
      <m:oMath>
        <m:f>
          <m:fPr>
            <m:ctrlPr>
              <w:ins w:id="748" w:author="Hümbelin Oliver" w:date="2015-04-13T19:20:00Z">
                <w:del w:id="749" w:author="Hümbelin Oliver" w:date="2015-04-13T17:49:00Z">
                  <w:rPr>
                    <w:rFonts w:ascii="Cambria Math" w:hAnsi="Cambria Math"/>
                    <w:sz w:val="20"/>
                    <w:lang w:val="en-US"/>
                  </w:rPr>
                </w:del>
              </w:ins>
            </m:ctrlPr>
          </m:fPr>
          <m:num>
            <m:r>
              <w:del w:id="750" w:author="Hümbelin Oliver" w:date="2015-04-13T17:49:00Z">
                <m:rPr>
                  <m:sty m:val="p"/>
                </m:rPr>
                <w:rPr>
                  <w:rFonts w:ascii="Cambria Math" w:hAnsi="Cambria Math"/>
                  <w:sz w:val="20"/>
                  <w:lang w:val="en-US"/>
                </w:rPr>
                <m:t>f</m:t>
              </w:del>
            </m:r>
            <m:r>
              <w:del w:id="751" w:author="Hümbelin Oliver" w:date="2015-04-13T17:49:00Z">
                <w:rPr>
                  <w:rFonts w:ascii="Cambria Math" w:hAnsi="Cambria Math"/>
                  <w:sz w:val="20"/>
                  <w:lang w:val="en-US"/>
                </w:rPr>
                <m:t>(</m:t>
              </w:del>
            </m:r>
            <m:sSubSup>
              <m:sSubSupPr>
                <m:ctrlPr>
                  <w:ins w:id="752" w:author="Hümbelin Oliver" w:date="2015-04-13T19:20:00Z">
                    <w:del w:id="753" w:author="Hümbelin Oliver" w:date="2015-04-13T17:49:00Z">
                      <w:rPr>
                        <w:rFonts w:ascii="Cambria Math" w:hAnsi="Cambria Math"/>
                        <w:i/>
                        <w:sz w:val="20"/>
                        <w:lang w:val="en-US"/>
                      </w:rPr>
                    </w:del>
                  </w:ins>
                </m:ctrlPr>
              </m:sSubSupPr>
              <m:e>
                <m:r>
                  <w:del w:id="754" w:author="Hümbelin Oliver" w:date="2015-04-13T17:49:00Z">
                    <w:rPr>
                      <w:rFonts w:ascii="Cambria Math" w:hAnsi="Cambria Math"/>
                      <w:sz w:val="20"/>
                      <w:lang w:val="en-US"/>
                    </w:rPr>
                    <m:t>F</m:t>
                  </w:del>
                </m:r>
              </m:e>
              <m:sub>
                <m:r>
                  <w:del w:id="755" w:author="Hümbelin Oliver" w:date="2015-04-13T17:49:00Z">
                    <w:rPr>
                      <w:rFonts w:ascii="Cambria Math" w:hAnsi="Cambria Math"/>
                      <w:sz w:val="20"/>
                      <w:lang w:val="en-US"/>
                    </w:rPr>
                    <m:t>0</m:t>
                  </w:del>
                </m:r>
              </m:sub>
              <m:sup>
                <m:r>
                  <w:del w:id="756" w:author="Hümbelin Oliver" w:date="2015-04-13T17:49:00Z">
                    <w:rPr>
                      <w:rFonts w:ascii="Cambria Math" w:hAnsi="Cambria Math"/>
                      <w:sz w:val="20"/>
                      <w:lang w:val="en-US"/>
                    </w:rPr>
                    <m:t>-1</m:t>
                  </w:del>
                </m:r>
              </m:sup>
            </m:sSubSup>
            <m:d>
              <m:dPr>
                <m:ctrlPr>
                  <w:ins w:id="757" w:author="Hümbelin Oliver" w:date="2015-04-13T19:20:00Z">
                    <w:del w:id="758" w:author="Hümbelin Oliver" w:date="2015-04-13T17:49:00Z">
                      <w:rPr>
                        <w:rFonts w:ascii="Cambria Math" w:hAnsi="Cambria Math"/>
                        <w:i/>
                        <w:sz w:val="20"/>
                        <w:lang w:val="en-US"/>
                      </w:rPr>
                    </w:del>
                  </w:ins>
                </m:ctrlPr>
              </m:dPr>
              <m:e>
                <m:r>
                  <w:del w:id="759" w:author="Hümbelin Oliver" w:date="2015-04-13T17:49:00Z">
                    <w:rPr>
                      <w:rFonts w:ascii="Cambria Math" w:hAnsi="Cambria Math"/>
                      <w:sz w:val="20"/>
                      <w:lang w:val="en-US"/>
                    </w:rPr>
                    <m:t>r</m:t>
                  </w:del>
                </m:r>
              </m:e>
            </m:d>
            <m:r>
              <w:del w:id="760" w:author="Hümbelin Oliver" w:date="2015-04-13T17:49:00Z">
                <w:rPr>
                  <w:rFonts w:ascii="Cambria Math" w:hAnsi="Cambria Math"/>
                  <w:sz w:val="20"/>
                  <w:lang w:val="en-US"/>
                </w:rPr>
                <m:t>)</m:t>
              </w:del>
            </m:r>
          </m:num>
          <m:den>
            <m:sSub>
              <m:sSubPr>
                <m:ctrlPr>
                  <w:ins w:id="761" w:author="Hümbelin Oliver" w:date="2015-04-13T19:20:00Z">
                    <w:del w:id="762" w:author="Hümbelin Oliver" w:date="2015-04-13T17:49:00Z">
                      <w:rPr>
                        <w:rFonts w:ascii="Cambria Math" w:hAnsi="Cambria Math"/>
                        <w:i/>
                        <w:sz w:val="20"/>
                        <w:lang w:val="en-US"/>
                      </w:rPr>
                    </w:del>
                  </w:ins>
                </m:ctrlPr>
              </m:sSubPr>
              <m:e>
                <m:r>
                  <w:del w:id="763" w:author="Hümbelin Oliver" w:date="2015-04-13T17:49:00Z">
                    <w:rPr>
                      <w:rFonts w:ascii="Cambria Math" w:hAnsi="Cambria Math"/>
                      <w:sz w:val="20"/>
                      <w:lang w:val="en-US"/>
                    </w:rPr>
                    <m:t>f</m:t>
                  </w:del>
                </m:r>
              </m:e>
              <m:sub>
                <m:r>
                  <w:del w:id="764" w:author="Hümbelin Oliver" w:date="2015-04-13T17:49:00Z">
                    <w:rPr>
                      <w:rFonts w:ascii="Cambria Math" w:hAnsi="Cambria Math"/>
                      <w:sz w:val="20"/>
                      <w:lang w:val="en-US"/>
                    </w:rPr>
                    <m:t>0</m:t>
                  </w:del>
                </m:r>
              </m:sub>
            </m:sSub>
            <m:r>
              <w:del w:id="765" w:author="Hümbelin Oliver" w:date="2015-04-13T17:49:00Z">
                <w:rPr>
                  <w:rFonts w:ascii="Cambria Math" w:hAnsi="Cambria Math"/>
                  <w:sz w:val="20"/>
                  <w:lang w:val="en-US"/>
                </w:rPr>
                <m:t>(</m:t>
              </w:del>
            </m:r>
            <m:sSubSup>
              <m:sSubSupPr>
                <m:ctrlPr>
                  <w:ins w:id="766" w:author="Hümbelin Oliver" w:date="2015-04-13T19:20:00Z">
                    <w:del w:id="767" w:author="Hümbelin Oliver" w:date="2015-04-13T17:49:00Z">
                      <w:rPr>
                        <w:rFonts w:ascii="Cambria Math" w:hAnsi="Cambria Math"/>
                        <w:i/>
                        <w:sz w:val="20"/>
                        <w:lang w:val="en-US"/>
                      </w:rPr>
                    </w:del>
                  </w:ins>
                </m:ctrlPr>
              </m:sSubSupPr>
              <m:e>
                <m:r>
                  <w:del w:id="768" w:author="Hümbelin Oliver" w:date="2015-04-13T17:49:00Z">
                    <w:rPr>
                      <w:rFonts w:ascii="Cambria Math" w:hAnsi="Cambria Math"/>
                      <w:sz w:val="20"/>
                      <w:lang w:val="en-US"/>
                    </w:rPr>
                    <m:t>F</m:t>
                  </w:del>
                </m:r>
              </m:e>
              <m:sub>
                <m:r>
                  <w:del w:id="769" w:author="Hümbelin Oliver" w:date="2015-04-13T17:49:00Z">
                    <w:rPr>
                      <w:rFonts w:ascii="Cambria Math" w:hAnsi="Cambria Math"/>
                      <w:sz w:val="20"/>
                      <w:lang w:val="en-US"/>
                    </w:rPr>
                    <m:t>0</m:t>
                  </w:del>
                </m:r>
              </m:sub>
              <m:sup>
                <m:r>
                  <w:del w:id="770" w:author="Hümbelin Oliver" w:date="2015-04-13T17:49:00Z">
                    <w:rPr>
                      <w:rFonts w:ascii="Cambria Math" w:hAnsi="Cambria Math"/>
                      <w:sz w:val="20"/>
                      <w:lang w:val="en-US"/>
                    </w:rPr>
                    <m:t>-1</m:t>
                  </w:del>
                </m:r>
              </m:sup>
            </m:sSubSup>
            <m:d>
              <m:dPr>
                <m:ctrlPr>
                  <w:ins w:id="771" w:author="Hümbelin Oliver" w:date="2015-04-13T19:20:00Z">
                    <w:del w:id="772" w:author="Hümbelin Oliver" w:date="2015-04-13T17:49:00Z">
                      <w:rPr>
                        <w:rFonts w:ascii="Cambria Math" w:hAnsi="Cambria Math"/>
                        <w:i/>
                        <w:sz w:val="20"/>
                        <w:lang w:val="en-US"/>
                      </w:rPr>
                    </w:del>
                  </w:ins>
                </m:ctrlPr>
              </m:dPr>
              <m:e>
                <m:r>
                  <w:del w:id="773" w:author="Hümbelin Oliver" w:date="2015-04-13T17:49:00Z">
                    <w:rPr>
                      <w:rFonts w:ascii="Cambria Math" w:hAnsi="Cambria Math"/>
                      <w:sz w:val="20"/>
                      <w:lang w:val="en-US"/>
                    </w:rPr>
                    <m:t>r</m:t>
                  </w:del>
                </m:r>
              </m:e>
            </m:d>
            <m:r>
              <w:del w:id="774" w:author="Hümbelin Oliver" w:date="2015-04-13T17:49:00Z">
                <w:rPr>
                  <w:rFonts w:ascii="Cambria Math" w:hAnsi="Cambria Math"/>
                  <w:sz w:val="20"/>
                  <w:lang w:val="en-US"/>
                </w:rPr>
                <m:t>)</m:t>
              </w:del>
            </m:r>
          </m:den>
        </m:f>
      </m:oMath>
    </w:p>
    <w:p w14:paraId="19835D3A" w14:textId="2504E5B0" w:rsidR="00154023" w:rsidRPr="00154023" w:rsidDel="0015427A" w:rsidRDefault="00154023" w:rsidP="00154023">
      <w:pPr>
        <w:rPr>
          <w:del w:id="775" w:author="Hümbelin Oliver" w:date="2015-04-13T17:49:00Z"/>
          <w:lang w:val="en-US"/>
        </w:rPr>
      </w:pPr>
      <w:del w:id="776" w:author="Hümbelin Oliver" w:date="2015-04-13T17:49:00Z">
        <w:r w:rsidRPr="00154023" w:rsidDel="0015427A">
          <w:rPr>
            <w:lang w:val="en-US"/>
          </w:rPr>
          <w:delText xml:space="preserve">We can calculate the Probability Density Function </w:delText>
        </w:r>
        <m:oMath>
          <m:r>
            <m:rPr>
              <m:sty m:val="p"/>
            </m:rPr>
            <w:rPr>
              <w:rFonts w:ascii="Cambria Math" w:hAnsi="Cambria Math"/>
              <w:szCs w:val="19"/>
              <w:lang w:val="en-US"/>
            </w:rPr>
            <m:t>g(r)</m:t>
          </m:r>
        </m:oMath>
        <w:r w:rsidR="00E65112" w:rsidDel="0015427A">
          <w:rPr>
            <w:szCs w:val="19"/>
            <w:lang w:val="en-US"/>
          </w:rPr>
          <w:delText xml:space="preserve"> </w:delText>
        </w:r>
        <w:r w:rsidRPr="00154023" w:rsidDel="0015427A">
          <w:rPr>
            <w:lang w:val="en-US"/>
          </w:rPr>
          <w:delText xml:space="preserve">of </w:delText>
        </w:r>
        <m:oMath>
          <m:r>
            <m:rPr>
              <m:sty m:val="p"/>
            </m:rPr>
            <w:rPr>
              <w:rFonts w:ascii="Cambria Math" w:hAnsi="Cambria Math"/>
              <w:szCs w:val="19"/>
              <w:lang w:val="en-US"/>
            </w:rPr>
            <m:t>R</m:t>
          </m:r>
        </m:oMath>
        <w:r w:rsidRPr="00154023" w:rsidDel="0015427A">
          <w:rPr>
            <w:lang w:val="en-US"/>
          </w:rPr>
          <w:delText xml:space="preserve">, where </w:delText>
        </w:r>
        <m:oMath>
          <m:r>
            <m:rPr>
              <m:sty m:val="p"/>
            </m:rPr>
            <w:rPr>
              <w:rFonts w:ascii="Cambria Math" w:hAnsi="Cambria Math"/>
              <w:szCs w:val="19"/>
              <w:lang w:val="en-US"/>
            </w:rPr>
            <m:t>r</m:t>
          </m:r>
        </m:oMath>
        <w:r w:rsidR="00E65112" w:rsidRPr="00154023" w:rsidDel="0015427A">
          <w:rPr>
            <w:lang w:val="en-US"/>
          </w:rPr>
          <w:delText xml:space="preserve"> </w:delText>
        </w:r>
        <w:r w:rsidRPr="00154023" w:rsidDel="0015427A">
          <w:rPr>
            <w:lang w:val="en-US"/>
          </w:rPr>
          <w:delText xml:space="preserve">represents the proportion of values and </w:delText>
        </w:r>
      </w:del>
      <m:oMath>
        <m:sSubSup>
          <m:sSubSupPr>
            <m:ctrlPr>
              <w:ins w:id="777" w:author="Hümbelin Oliver" w:date="2015-04-13T19:20:00Z">
                <w:del w:id="778" w:author="Hümbelin Oliver" w:date="2015-04-13T17:49:00Z">
                  <w:rPr>
                    <w:rFonts w:ascii="Cambria Math" w:hAnsi="Cambria Math"/>
                    <w:szCs w:val="19"/>
                    <w:lang w:val="en-US"/>
                  </w:rPr>
                </w:del>
              </w:ins>
            </m:ctrlPr>
          </m:sSubSupPr>
          <m:e>
            <m:r>
              <w:del w:id="779" w:author="Hümbelin Oliver" w:date="2015-04-13T17:49:00Z">
                <m:rPr>
                  <m:sty m:val="p"/>
                </m:rPr>
                <w:rPr>
                  <w:rFonts w:ascii="Cambria Math" w:hAnsi="Cambria Math"/>
                  <w:szCs w:val="19"/>
                  <w:lang w:val="en-US"/>
                </w:rPr>
                <m:t>F</m:t>
              </w:del>
            </m:r>
          </m:e>
          <m:sub>
            <m:r>
              <w:del w:id="780" w:author="Hümbelin Oliver" w:date="2015-04-13T17:49:00Z">
                <w:rPr>
                  <w:rFonts w:ascii="Cambria Math" w:hAnsi="Cambria Math"/>
                  <w:szCs w:val="19"/>
                  <w:lang w:val="en-US"/>
                </w:rPr>
                <m:t>0</m:t>
              </w:del>
            </m:r>
          </m:sub>
          <m:sup>
            <m:r>
              <w:del w:id="781" w:author="Hümbelin Oliver" w:date="2015-04-13T17:49:00Z">
                <w:rPr>
                  <w:rFonts w:ascii="Cambria Math" w:hAnsi="Cambria Math"/>
                  <w:szCs w:val="19"/>
                  <w:lang w:val="en-US"/>
                </w:rPr>
                <m:t>-1</m:t>
              </w:del>
            </m:r>
          </m:sup>
        </m:sSubSup>
        <m:d>
          <m:dPr>
            <m:ctrlPr>
              <w:ins w:id="782" w:author="Hümbelin Oliver" w:date="2015-04-13T19:20:00Z">
                <w:del w:id="783" w:author="Hümbelin Oliver" w:date="2015-04-13T17:49:00Z">
                  <w:rPr>
                    <w:rFonts w:ascii="Cambria Math" w:hAnsi="Cambria Math"/>
                    <w:i/>
                    <w:szCs w:val="19"/>
                    <w:lang w:val="en-US"/>
                  </w:rPr>
                </w:del>
              </w:ins>
            </m:ctrlPr>
          </m:dPr>
          <m:e>
            <m:r>
              <w:del w:id="784" w:author="Hümbelin Oliver" w:date="2015-04-13T17:49:00Z">
                <w:rPr>
                  <w:rFonts w:ascii="Cambria Math" w:hAnsi="Cambria Math"/>
                  <w:szCs w:val="19"/>
                  <w:lang w:val="en-US"/>
                </w:rPr>
                <m:t>r</m:t>
              </w:del>
            </m:r>
          </m:e>
        </m:d>
      </m:oMath>
      <w:del w:id="785" w:author="Hümbelin Oliver" w:date="2015-04-13T17:49:00Z">
        <w:r w:rsidRPr="00154023" w:rsidDel="0015427A">
          <w:rPr>
            <w:lang w:val="en-US"/>
          </w:rPr>
          <w:delText xml:space="preserve"> is the inverse cumulative distribution function, also called the quantile function. </w:delText>
        </w:r>
        <m:oMath>
          <m:r>
            <m:rPr>
              <m:sty m:val="p"/>
            </m:rPr>
            <w:rPr>
              <w:rFonts w:ascii="Cambria Math" w:hAnsi="Cambria Math"/>
              <w:szCs w:val="19"/>
              <w:lang w:val="en-US"/>
            </w:rPr>
            <m:t>g(r)</m:t>
          </m:r>
        </m:oMath>
        <w:r w:rsidR="00E65112" w:rsidDel="0015427A">
          <w:rPr>
            <w:szCs w:val="19"/>
            <w:lang w:val="en-US"/>
          </w:rPr>
          <w:delText xml:space="preserve"> </w:delText>
        </w:r>
        <w:r w:rsidR="00FE6F8A" w:rsidDel="0015427A">
          <w:rPr>
            <w:lang w:val="en-US"/>
          </w:rPr>
          <w:delText>might</w:delText>
        </w:r>
        <w:r w:rsidR="00FE6F8A" w:rsidRPr="00154023" w:rsidDel="0015427A">
          <w:rPr>
            <w:lang w:val="en-US"/>
          </w:rPr>
          <w:delText xml:space="preserve"> </w:delText>
        </w:r>
        <w:r w:rsidRPr="00154023" w:rsidDel="0015427A">
          <w:rPr>
            <w:lang w:val="en-US"/>
          </w:rPr>
          <w:delText xml:space="preserve">be interpreted as a density ratio, which is defined as the ratio of these two quantities evaluated at every percentile of the reference distribution [0,1]. With a complete overlap of both distributions the probability density function of the </w:delText>
        </w:r>
        <m:oMath>
          <m:r>
            <m:rPr>
              <m:sty m:val="p"/>
            </m:rPr>
            <w:rPr>
              <w:rFonts w:ascii="Cambria Math" w:hAnsi="Cambria Math"/>
              <w:szCs w:val="19"/>
              <w:lang w:val="en-US"/>
            </w:rPr>
            <m:t>R</m:t>
          </m:r>
        </m:oMath>
        <w:r w:rsidR="00E65112" w:rsidRPr="00154023" w:rsidDel="0015427A">
          <w:rPr>
            <w:lang w:val="en-US"/>
          </w:rPr>
          <w:delText xml:space="preserve"> </w:delText>
        </w:r>
        <w:r w:rsidRPr="00154023" w:rsidDel="0015427A">
          <w:rPr>
            <w:lang w:val="en-US"/>
          </w:rPr>
          <w:delText xml:space="preserve">is 1 at every point of the PDF. </w:delText>
        </w:r>
        <w:r w:rsidR="000128C6" w:rsidDel="0015427A">
          <w:rPr>
            <w:lang w:val="en-US"/>
          </w:rPr>
          <w:delText>V</w:delText>
        </w:r>
        <w:r w:rsidRPr="00154023" w:rsidDel="0015427A">
          <w:rPr>
            <w:lang w:val="en-US"/>
          </w:rPr>
          <w:delText xml:space="preserve">alues higher than 1 represent higher probabilities in the comparison distribution than in the references distribution at this specific point and values lower than 1 respectively represent lower probabilities. </w:delText>
        </w:r>
      </w:del>
    </w:p>
    <w:p w14:paraId="38C6591B" w14:textId="77777777" w:rsidR="00FF0596" w:rsidRDefault="00FF0596" w:rsidP="00154023">
      <w:pPr>
        <w:rPr>
          <w:lang w:val="en-US"/>
        </w:rPr>
      </w:pPr>
    </w:p>
    <w:p w14:paraId="125601D7" w14:textId="25889797"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786" w:author="Hümbelin Oliver" w:date="2015-04-10T15:49:00Z">
        <w:r w:rsidR="00B748B5" w:rsidRPr="00B748B5">
          <w:rPr>
            <w:lang w:val="en-US"/>
            <w:rPrChange w:id="787" w:author="Hümbelin Oliver" w:date="2015-04-10T15:49:00Z">
              <w:rPr>
                <w:sz w:val="24"/>
                <w:szCs w:val="24"/>
                <w:lang w:val="en-US"/>
              </w:rPr>
            </w:rPrChange>
          </w:rPr>
          <w:t>Figure 4</w:t>
        </w:r>
      </w:ins>
      <w:del w:id="788" w:author="Hümbelin Oliver" w:date="2015-04-10T15:49:00Z">
        <w:r w:rsidR="00DD5282" w:rsidRPr="00DD5282" w:rsidDel="00B748B5">
          <w:rPr>
            <w:lang w:val="en-US"/>
          </w:rPr>
          <w:delText>Figure 4</w:delText>
        </w:r>
      </w:del>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C36ADE">
        <w:rPr>
          <w:lang w:val="en-US"/>
        </w:rPr>
        <w:t xml:space="preserve">is </w:t>
      </w:r>
      <w:r w:rsidR="00BE44E9">
        <w:rPr>
          <w:lang w:val="en-US"/>
        </w:rPr>
        <w:t>visible</w:t>
      </w:r>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ins w:id="789" w:author="rudi" w:date="2015-04-13T02:13:00Z">
        <w:r w:rsidR="00CB25C4">
          <w:rPr>
            <w:rStyle w:val="FootnoteReference"/>
            <w:lang w:val="en-US"/>
          </w:rPr>
          <w:footnoteReference w:id="13"/>
        </w:r>
      </w:ins>
      <w:r w:rsidR="0079014F">
        <w:rPr>
          <w:lang w:val="en-US"/>
        </w:rPr>
        <w:t>.</w:t>
      </w:r>
      <w:r w:rsidRPr="00497AAC">
        <w:rPr>
          <w:lang w:val="en-US"/>
        </w:rPr>
        <w:t xml:space="preserve"> </w:t>
      </w:r>
      <w:del w:id="809" w:author="Hümbelin Oliver" w:date="2015-04-13T17:55:00Z">
        <w:r w:rsidR="00FF0596" w:rsidDel="0015427A">
          <w:rPr>
            <w:lang w:val="en-US"/>
          </w:rPr>
          <w:delText xml:space="preserve">While graphical displays are </w:delText>
        </w:r>
        <w:r w:rsidR="003B2B0A" w:rsidDel="0015427A">
          <w:rPr>
            <w:lang w:val="en-US"/>
          </w:rPr>
          <w:delText>an interesting feature of the relative distribution framework, we want to compare summary measures based on the relative distribution to Gini</w:delText>
        </w:r>
        <w:r w:rsidR="00001FF8" w:rsidDel="0015427A">
          <w:rPr>
            <w:lang w:val="en-US"/>
          </w:rPr>
          <w:delText xml:space="preserve"> c</w:delText>
        </w:r>
        <w:r w:rsidR="003B2B0A" w:rsidDel="0015427A">
          <w:rPr>
            <w:lang w:val="en-US"/>
          </w:rPr>
          <w:delText>oeffic</w:delText>
        </w:r>
        <w:r w:rsidR="00001FF8" w:rsidDel="0015427A">
          <w:rPr>
            <w:lang w:val="en-US"/>
          </w:rPr>
          <w:delText>i</w:delText>
        </w:r>
        <w:r w:rsidR="003B2B0A" w:rsidDel="0015427A">
          <w:rPr>
            <w:lang w:val="en-US"/>
          </w:rPr>
          <w:delText>ents and show how relative distribution measures complete the assessment of inequality trends. For this purpose we calculate the median relative polarization index (MRP), the upper polarization index (URP) and the lower polarization index (LRP), introduced by Hand</w:delText>
        </w:r>
        <w:r w:rsidR="00001FF8" w:rsidDel="0015427A">
          <w:rPr>
            <w:lang w:val="en-US"/>
          </w:rPr>
          <w:delText>c</w:delText>
        </w:r>
        <w:r w:rsidR="003B2B0A" w:rsidDel="0015427A">
          <w:rPr>
            <w:lang w:val="en-US"/>
          </w:rPr>
          <w:delText xml:space="preserve">ock and Morris (1999). </w:delText>
        </w:r>
        <w:r w:rsidR="00154023" w:rsidRPr="00154023" w:rsidDel="0015427A">
          <w:rPr>
            <w:lang w:val="en-US"/>
          </w:rPr>
          <w:delTex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w:delText>
        </w:r>
        <w:r w:rsidR="00C36ADE" w:rsidDel="0015427A">
          <w:rPr>
            <w:lang w:val="en-US"/>
          </w:rPr>
          <w:delText>Further, t</w:delText>
        </w:r>
        <w:r w:rsidR="00154023" w:rsidRPr="00154023" w:rsidDel="0015427A">
          <w:rPr>
            <w:lang w:val="en-US"/>
          </w:rPr>
          <w:delText xml:space="preserve">he MRP is decomposable along the scale of </w:delText>
        </w:r>
        <m:oMath>
          <m:r>
            <m:rPr>
              <m:sty m:val="p"/>
            </m:rPr>
            <w:rPr>
              <w:rFonts w:ascii="Cambria Math" w:hAnsi="Cambria Math"/>
              <w:szCs w:val="19"/>
              <w:lang w:val="en-US"/>
            </w:rPr>
            <m:t>y</m:t>
          </m:r>
        </m:oMath>
        <w:r w:rsidR="00F65C09" w:rsidDel="0015427A">
          <w:rPr>
            <w:szCs w:val="19"/>
            <w:lang w:val="en-US"/>
          </w:rPr>
          <w:delText xml:space="preserve">. </w:delText>
        </w:r>
        <w:r w:rsidR="00154023" w:rsidRPr="00154023" w:rsidDel="0015427A">
          <w:rPr>
            <w:lang w:val="en-US"/>
          </w:rPr>
          <w:delText xml:space="preserve">This makes it possible to compare the contribution of each section of the distribution to the overall polarization. A natural decomposition is the contributions made by components above (upper polarization index, URP) and below (lower polarization index, LRP) the median (of </w:delText>
        </w:r>
        <m:oMath>
          <m:r>
            <m:rPr>
              <m:sty m:val="p"/>
            </m:rPr>
            <w:rPr>
              <w:rFonts w:ascii="Cambria Math" w:hAnsi="Cambria Math"/>
              <w:szCs w:val="19"/>
              <w:lang w:val="en-US"/>
            </w:rPr>
            <m:t>g(r)</m:t>
          </m:r>
        </m:oMath>
        <w:r w:rsidR="00F65C09" w:rsidDel="0015427A">
          <w:rPr>
            <w:szCs w:val="19"/>
            <w:lang w:val="en-US"/>
          </w:rPr>
          <w:delText>)</w:delText>
        </w:r>
        <w:r w:rsidR="005B4A5D" w:rsidDel="0015427A">
          <w:rPr>
            <w:szCs w:val="19"/>
            <w:lang w:val="en-US"/>
          </w:rPr>
          <w:delText>.</w:delText>
        </w:r>
        <w:r w:rsidR="000128C6" w:rsidDel="0015427A">
          <w:rPr>
            <w:lang w:val="en-US"/>
          </w:rPr>
          <w:delText xml:space="preserve"> </w:delText>
        </w:r>
        <w:r w:rsidR="00A54E56" w:rsidDel="0015427A">
          <w:rPr>
            <w:lang w:val="en-US"/>
          </w:rPr>
          <w:delText>We quantify the visualized</w:delText>
        </w:r>
        <w:r w:rsidR="00A54E56" w:rsidRPr="00497AAC" w:rsidDel="0015427A">
          <w:rPr>
            <w:lang w:val="en-US"/>
          </w:rPr>
          <w:delText xml:space="preserve"> pattern</w:delText>
        </w:r>
        <w:r w:rsidR="00A54E56" w:rsidDel="0015427A">
          <w:rPr>
            <w:lang w:val="en-US"/>
          </w:rPr>
          <w:delText xml:space="preserve"> </w:delText>
        </w:r>
        <w:r w:rsidR="00A54E56" w:rsidRPr="00497AAC" w:rsidDel="0015427A">
          <w:rPr>
            <w:lang w:val="en-US"/>
          </w:rPr>
          <w:lastRenderedPageBreak/>
          <w:delText xml:space="preserve">with </w:delText>
        </w:r>
        <w:r w:rsidR="00BD6DED" w:rsidDel="0015427A">
          <w:rPr>
            <w:lang w:val="en-US"/>
          </w:rPr>
          <w:delText>the</w:delText>
        </w:r>
        <w:r w:rsidR="00B04FEA" w:rsidDel="0015427A">
          <w:rPr>
            <w:lang w:val="en-US"/>
          </w:rPr>
          <w:delText xml:space="preserve"> described polarization indices and get following figures:</w:delText>
        </w:r>
        <w:r w:rsidR="00BD6DED" w:rsidDel="0015427A">
          <w:rPr>
            <w:lang w:val="en-US"/>
          </w:rPr>
          <w:delText xml:space="preserve"> Median Index=0.06, Lower Index=0.07, Upper Index=0.05</w:delText>
        </w:r>
        <w:r w:rsidR="0026540A" w:rsidDel="0015427A">
          <w:rPr>
            <w:lang w:val="en-US"/>
          </w:rPr>
          <w:delText>.</w:delText>
        </w:r>
        <w:r w:rsidR="00A54E56" w:rsidRPr="00497AAC" w:rsidDel="0015427A">
          <w:rPr>
            <w:lang w:val="en-US"/>
          </w:rPr>
          <w:delText xml:space="preserve"> </w:delText>
        </w:r>
        <w:r w:rsidR="0026540A" w:rsidDel="0015427A">
          <w:rPr>
            <w:lang w:val="en-US"/>
          </w:rPr>
          <w:delText>When comparing</w:delText>
        </w:r>
        <w:r w:rsidR="0026540A" w:rsidRPr="00497AAC" w:rsidDel="0015427A">
          <w:rPr>
            <w:lang w:val="en-US"/>
          </w:rPr>
          <w:delText xml:space="preserve"> </w:delText>
        </w:r>
        <w:r w:rsidR="00902218" w:rsidRPr="00497AAC" w:rsidDel="0015427A">
          <w:rPr>
            <w:lang w:val="en-US"/>
          </w:rPr>
          <w:delText>the lower and the upper index</w:delText>
        </w:r>
        <w:r w:rsidR="0026540A" w:rsidDel="0015427A">
          <w:rPr>
            <w:lang w:val="en-US"/>
          </w:rPr>
          <w:delText xml:space="preserve">, we see </w:delText>
        </w:r>
        <w:r w:rsidR="00902218" w:rsidRPr="00497AAC" w:rsidDel="0015427A">
          <w:rPr>
            <w:lang w:val="en-US"/>
          </w:rPr>
          <w:delText xml:space="preserve">that the polarization is slightly </w:delText>
        </w:r>
        <w:r w:rsidR="00902218" w:rsidDel="0015427A">
          <w:rPr>
            <w:lang w:val="en-US"/>
          </w:rPr>
          <w:delText>more</w:delText>
        </w:r>
        <w:r w:rsidR="00902218" w:rsidRPr="00497AAC" w:rsidDel="0015427A">
          <w:rPr>
            <w:lang w:val="en-US"/>
          </w:rPr>
          <w:delText xml:space="preserve"> driven by the downgrading </w:delText>
        </w:r>
        <w:r w:rsidR="00902218" w:rsidDel="0015427A">
          <w:rPr>
            <w:lang w:val="en-US"/>
          </w:rPr>
          <w:delText>of the low median percentiles</w:delText>
        </w:r>
        <w:r w:rsidR="00902218" w:rsidRPr="00497AAC" w:rsidDel="0015427A">
          <w:rPr>
            <w:lang w:val="en-US"/>
          </w:rPr>
          <w:delText>.</w:delText>
        </w:r>
      </w:del>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eastAsia="de-CH"/>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Caption"/>
        <w:rPr>
          <w:rStyle w:val="CommentReference"/>
          <w:bCs w:val="0"/>
          <w:lang w:val="en-US"/>
        </w:rPr>
      </w:pPr>
      <w:bookmarkStart w:id="810" w:name="_Ref406511075"/>
      <w:bookmarkStart w:id="811"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4A50B9">
        <w:rPr>
          <w:noProof/>
          <w:sz w:val="24"/>
          <w:szCs w:val="24"/>
          <w:lang w:val="en-US"/>
        </w:rPr>
        <w:t>5</w:t>
      </w:r>
      <w:r w:rsidRPr="00616B27">
        <w:rPr>
          <w:sz w:val="24"/>
          <w:szCs w:val="24"/>
          <w:lang w:val="en-US"/>
        </w:rPr>
        <w:fldChar w:fldCharType="end"/>
      </w:r>
      <w:bookmarkEnd w:id="810"/>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r w:rsidRPr="007A5603">
        <w:rPr>
          <w:i/>
          <w:lang w:val="en-US"/>
        </w:rPr>
        <w:t>Source: Aggregated Tax Statistics and Key Figures from Swiss Federal Tax Administration (FTA), Micro cantonal Tax data (Bern) and Household Budget Survey (HBS), own calculations</w:t>
      </w:r>
      <w:bookmarkEnd w:id="811"/>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812" w:name="_Toc406505799"/>
      <w:r w:rsidRPr="00154023">
        <w:rPr>
          <w:lang w:val="en-US"/>
        </w:rPr>
        <w:t>Statistical units</w:t>
      </w:r>
      <w:bookmarkEnd w:id="812"/>
    </w:p>
    <w:p w14:paraId="7DE741DD" w14:textId="72918AF8"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B748B5">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6DC22012" w:rsidR="00634342" w:rsidRDefault="00634342" w:rsidP="00634342">
      <w:pPr>
        <w:rPr>
          <w:lang w:val="en-US"/>
        </w:rPr>
      </w:pPr>
      <w:r w:rsidRPr="008F2D88">
        <w:rPr>
          <w:lang w:val="en-US"/>
        </w:rPr>
        <w:t xml:space="preserve">To examine the sensitivity of 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9573AB">
        <w:rPr>
          <w:lang w:val="en-US"/>
        </w:rPr>
        <w:t xml:space="preserve">and </w:t>
      </w:r>
      <w:r w:rsidR="00F6130E">
        <w:rPr>
          <w:lang w:val="en-US"/>
        </w:rPr>
        <w:t>allow</w:t>
      </w:r>
      <w:r w:rsidR="00A54E56">
        <w:rPr>
          <w:lang w:val="en-US"/>
        </w:rPr>
        <w:t>s</w:t>
      </w:r>
      <w:r w:rsidR="00F6130E">
        <w:rPr>
          <w:lang w:val="en-US"/>
        </w:rPr>
        <w:t xml:space="preserve"> </w:t>
      </w:r>
      <w:r w:rsidR="009573AB">
        <w:rPr>
          <w:lang w:val="en-US"/>
        </w:rPr>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15491115" w14:textId="77777777" w:rsidR="00634342" w:rsidRDefault="00634342" w:rsidP="00634342">
      <w:pPr>
        <w:rPr>
          <w:lang w:val="en-US"/>
        </w:rPr>
      </w:pPr>
    </w:p>
    <w:p w14:paraId="773A3866" w14:textId="319ADFA1" w:rsidR="00AE18D1" w:rsidRDefault="00822DA7" w:rsidP="00634342">
      <w:pPr>
        <w:rPr>
          <w:lang w:val="en-US"/>
        </w:rPr>
      </w:pPr>
      <w:r>
        <w:rPr>
          <w:lang w:val="en-US"/>
        </w:rPr>
        <w:lastRenderedPageBreak/>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moveToRangeStart w:id="813" w:author="Hümbelin Oliver" w:date="2015-04-13T18:00:00Z" w:name="move416711375"/>
      <w:moveTo w:id="814" w:author="Hümbelin Oliver" w:date="2015-04-13T18:00:00Z">
        <w:del w:id="815" w:author="Hümbelin Oliver" w:date="2015-04-13T18:11:00Z">
          <w:r w:rsidR="00680B10" w:rsidDel="006E628C">
            <w:rPr>
              <w:lang w:val="en-US"/>
            </w:rPr>
            <w:delText>When we switch from tax units to households,</w:delText>
          </w:r>
        </w:del>
      </w:moveTo>
      <w:ins w:id="816" w:author="Hümbelin Oliver" w:date="2015-04-13T18:11:00Z">
        <w:r w:rsidR="006E628C">
          <w:rPr>
            <w:lang w:val="en-US"/>
          </w:rPr>
          <w:t>This is because of</w:t>
        </w:r>
      </w:ins>
      <w:moveTo w:id="817" w:author="Hümbelin Oliver" w:date="2015-04-13T18:00:00Z">
        <w:r w:rsidR="00680B10">
          <w:rPr>
            <w:lang w:val="en-US"/>
          </w:rPr>
          <w:t xml:space="preserve"> the share of persons effectively living alone decreases drastically</w:t>
        </w:r>
      </w:moveTo>
      <w:ins w:id="818" w:author="Hümbelin Oliver" w:date="2015-04-13T18:11:00Z">
        <w:r w:rsidR="006E628C">
          <w:rPr>
            <w:lang w:val="en-US"/>
          </w:rPr>
          <w:t>, when we switch from tax units to real households</w:t>
        </w:r>
      </w:ins>
      <w:moveTo w:id="819" w:author="Hümbelin Oliver" w:date="2015-04-13T18:00:00Z">
        <w:r w:rsidR="00680B10">
          <w:rPr>
            <w:lang w:val="en-US"/>
          </w:rPr>
          <w:t>.</w:t>
        </w:r>
        <w:del w:id="820" w:author="Hümbelin Oliver" w:date="2015-04-13T18:00:00Z">
          <w:r w:rsidR="00680B10" w:rsidDel="00680B10">
            <w:rPr>
              <w:lang w:val="en-US"/>
            </w:rPr>
            <w:delText xml:space="preserve"> </w:delText>
          </w:r>
        </w:del>
      </w:moveTo>
      <w:moveToRangeEnd w:id="813"/>
      <w:del w:id="821" w:author="Hümbelin Oliver" w:date="2015-04-13T18:00:00Z">
        <w:r w:rsidR="00523ECE" w:rsidDel="00680B10">
          <w:rPr>
            <w:lang w:val="en-US"/>
          </w:rPr>
          <w:delText>This can mainly be explained</w:delText>
        </w:r>
        <w:r w:rsidR="00AE18D1" w:rsidDel="00680B10">
          <w:rPr>
            <w:lang w:val="en-US"/>
          </w:rPr>
          <w:delText xml:space="preserve"> by</w:delText>
        </w:r>
        <w:r w:rsidR="00523ECE" w:rsidDel="00680B10">
          <w:rPr>
            <w:lang w:val="en-US"/>
          </w:rPr>
          <w:delText xml:space="preserve"> </w:delText>
        </w:r>
        <w:r w:rsidR="00D05B64" w:rsidDel="00680B10">
          <w:rPr>
            <w:lang w:val="en-US"/>
          </w:rPr>
          <w:delText>an upward shift</w:delText>
        </w:r>
      </w:del>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t>
      </w:r>
      <w:moveFromRangeStart w:id="822" w:author="Hümbelin Oliver" w:date="2015-04-13T18:00:00Z" w:name="move416711375"/>
      <w:moveFrom w:id="823" w:author="Hümbelin Oliver" w:date="2015-04-13T18:00:00Z">
        <w:r w:rsidR="00B04FEA" w:rsidDel="00680B10">
          <w:rPr>
            <w:lang w:val="en-US"/>
          </w:rPr>
          <w:t>When we switch from tax units to households, the share of person</w:t>
        </w:r>
        <w:r w:rsidR="00972A12" w:rsidDel="00680B10">
          <w:rPr>
            <w:lang w:val="en-US"/>
          </w:rPr>
          <w:t>s</w:t>
        </w:r>
        <w:r w:rsidR="00B04FEA" w:rsidDel="00680B10">
          <w:rPr>
            <w:lang w:val="en-US"/>
          </w:rPr>
          <w:t xml:space="preserve"> effectively living alone decreases drastically. </w:t>
        </w:r>
      </w:moveFrom>
      <w:moveFromRangeEnd w:id="822"/>
      <w:r w:rsidR="00D05B64">
        <w:rPr>
          <w:lang w:val="en-US"/>
        </w:rPr>
        <w:t xml:space="preserve">This results in pooling of income and </w:t>
      </w:r>
      <w:r w:rsidR="005573E2">
        <w:rPr>
          <w:lang w:val="en-US"/>
        </w:rPr>
        <w:t xml:space="preserve">an </w:t>
      </w:r>
      <w:r w:rsidR="00D05B64">
        <w:rPr>
          <w:lang w:val="en-US"/>
        </w:rPr>
        <w:t>upward shift</w:t>
      </w:r>
      <w:ins w:id="824" w:author="Hümbelin Oliver" w:date="2015-04-13T18:01:00Z">
        <w:r w:rsidR="00680B10">
          <w:rPr>
            <w:lang w:val="en-US"/>
          </w:rPr>
          <w:t xml:space="preserve"> of former “poor” units</w:t>
        </w:r>
      </w:ins>
      <w:r w:rsidR="00D05B64">
        <w:rPr>
          <w:lang w:val="en-US"/>
        </w:rPr>
        <w:t>.</w:t>
      </w:r>
      <w:r w:rsidR="00B544D2">
        <w:rPr>
          <w:lang w:val="en-US"/>
        </w:rPr>
        <w:t xml:space="preserve"> In other words; a lot of units with low income are replaced with </w:t>
      </w:r>
      <w:proofErr w:type="gramStart"/>
      <w:r w:rsidR="00B544D2">
        <w:rPr>
          <w:lang w:val="en-US"/>
        </w:rPr>
        <w:t>less</w:t>
      </w:r>
      <w:proofErr w:type="gramEnd"/>
      <w:r w:rsidR="00B544D2">
        <w:rPr>
          <w:lang w:val="en-US"/>
        </w:rPr>
        <w:t xml:space="preserve"> units with higher incomes</w:t>
      </w:r>
      <w:ins w:id="825" w:author="Hümbelin Oliver" w:date="2015-04-13T18:01:00Z">
        <w:r w:rsidR="00680B10">
          <w:rPr>
            <w:lang w:val="en-US"/>
          </w:rPr>
          <w:t xml:space="preserve">. </w:t>
        </w:r>
      </w:ins>
      <w:del w:id="826" w:author="Hümbelin Oliver" w:date="2015-04-13T18:01:00Z">
        <w:r w:rsidR="00B544D2" w:rsidDel="00680B10">
          <w:rPr>
            <w:lang w:val="en-US"/>
          </w:rPr>
          <w:delText xml:space="preserve">,  </w:delText>
        </w:r>
        <w:r w:rsidR="00AE18D1" w:rsidDel="00680B10">
          <w:rPr>
            <w:lang w:val="en-US"/>
          </w:rPr>
          <w:delText xml:space="preserve"> </w:delText>
        </w:r>
      </w:del>
      <w:r w:rsidR="00AE18D1">
        <w:rPr>
          <w:lang w:val="en-US"/>
        </w:rPr>
        <w:t xml:space="preserve">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ins w:id="827" w:author="Hümbelin Oliver" w:date="2015-04-10T15:49:00Z">
        <w:r w:rsidR="00B748B5" w:rsidRPr="00B748B5">
          <w:rPr>
            <w:lang w:val="en-US"/>
            <w:rPrChange w:id="828" w:author="Hümbelin Oliver" w:date="2015-04-10T15:49:00Z">
              <w:rPr>
                <w:sz w:val="24"/>
                <w:szCs w:val="24"/>
                <w:lang w:val="en-US"/>
              </w:rPr>
            </w:rPrChange>
          </w:rPr>
          <w:t>Figure 4</w:t>
        </w:r>
      </w:ins>
      <w:del w:id="829" w:author="Hümbelin Oliver" w:date="2015-04-10T15:49:00Z">
        <w:r w:rsidR="00DD5282" w:rsidRPr="00DD5282" w:rsidDel="00B748B5">
          <w:rPr>
            <w:lang w:val="en-US"/>
          </w:rPr>
          <w:delText>Figure 4</w:delText>
        </w:r>
      </w:del>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670DE73C" w:rsidR="00AE18D1" w:rsidRDefault="00D05B64" w:rsidP="00634342">
      <w:pPr>
        <w:rPr>
          <w:lang w:val="en-US"/>
        </w:rPr>
      </w:pPr>
      <w:r>
        <w:rPr>
          <w:lang w:val="en-US"/>
        </w:rPr>
        <w:t xml:space="preserve">This mechanism is quite similar </w:t>
      </w:r>
      <w:r w:rsidR="008756F4">
        <w:rPr>
          <w:lang w:val="en-US"/>
        </w:rPr>
        <w:t xml:space="preserve">to </w:t>
      </w:r>
      <w:r>
        <w:rPr>
          <w:lang w:val="en-US"/>
        </w:rPr>
        <w:t xml:space="preserve">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Pr>
          <w:lang w:val="en-US"/>
        </w:rPr>
        <w:t xml:space="preserve">in recent </w:t>
      </w:r>
      <w:r w:rsidR="002D573D">
        <w:rPr>
          <w:lang w:val="en-US"/>
        </w:rPr>
        <w:t xml:space="preserve">decades, and </w:t>
      </w:r>
      <w:r>
        <w:rPr>
          <w:lang w:val="en-US"/>
        </w:rPr>
        <w:t xml:space="preserve">it </w:t>
      </w:r>
      <w:r w:rsidR="00464308">
        <w:rPr>
          <w:lang w:val="en-US"/>
        </w:rPr>
        <w:t xml:space="preserve">had </w:t>
      </w:r>
      <w:r w:rsidR="0002797A">
        <w:rPr>
          <w:lang w:val="en-US"/>
        </w:rPr>
        <w:t>thus</w:t>
      </w:r>
      <w:r>
        <w:rPr>
          <w:lang w:val="en-US"/>
        </w:rPr>
        <w:t xml:space="preserve"> less </w:t>
      </w:r>
      <w:r w:rsidR="00464308">
        <w:rPr>
          <w:lang w:val="en-US"/>
        </w:rPr>
        <w:t xml:space="preserve">influence </w:t>
      </w:r>
      <w:r>
        <w:rPr>
          <w:lang w:val="en-US"/>
        </w:rPr>
        <w:t xml:space="preserve">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00DB87CE" w:rsidR="00154023" w:rsidRPr="00616B27" w:rsidRDefault="00154023" w:rsidP="00154023">
      <w:pPr>
        <w:pStyle w:val="Heading2"/>
        <w:rPr>
          <w:lang w:val="en-US"/>
        </w:rPr>
      </w:pPr>
      <w:bookmarkStart w:id="830" w:name="_Toc406505800"/>
      <w:bookmarkStart w:id="831" w:name="_Ref408579088"/>
      <w:del w:id="832" w:author="rudi" w:date="2015-04-13T01:10:00Z">
        <w:r w:rsidRPr="006C3A86" w:rsidDel="002B69C3">
          <w:rPr>
            <w:lang w:val="en-US"/>
          </w:rPr>
          <w:delText>Coverage issues</w:delText>
        </w:r>
      </w:del>
      <w:bookmarkEnd w:id="830"/>
      <w:bookmarkEnd w:id="831"/>
      <w:ins w:id="833" w:author="rudi" w:date="2015-04-13T01:10:00Z">
        <w:r w:rsidR="002B69C3">
          <w:rPr>
            <w:lang w:val="en-US"/>
          </w:rPr>
          <w:t>Population coverage</w:t>
        </w:r>
      </w:ins>
    </w:p>
    <w:p w14:paraId="10889638" w14:textId="4E9A3386"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127CCD1"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4"/>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w:t>
      </w:r>
      <w:ins w:id="834" w:author="Hümbelin Oliver" w:date="2015-04-13T18:04:00Z">
        <w:r w:rsidR="00680B10">
          <w:rPr>
            <w:lang w:val="en-US"/>
          </w:rPr>
          <w:t xml:space="preserve">, like </w:t>
        </w:r>
      </w:ins>
      <w:ins w:id="835" w:author="Hümbelin Oliver" w:date="2015-04-13T18:05:00Z">
        <w:r w:rsidR="00680B10">
          <w:rPr>
            <w:lang w:val="en-US"/>
          </w:rPr>
          <w:t>undocumented migrants,</w:t>
        </w:r>
      </w:ins>
      <w:r w:rsidR="00154023" w:rsidRPr="00154023">
        <w:rPr>
          <w:lang w:val="en-US"/>
        </w:rPr>
        <w:t xml:space="preserve"> are not in the records. </w:t>
      </w:r>
      <w:r w:rsidR="00464308">
        <w:rPr>
          <w:lang w:val="en-US"/>
        </w:rPr>
        <w:t>An important bias, however,</w:t>
      </w:r>
      <w:ins w:id="836" w:author="Hümbelin Oliver" w:date="2015-04-13T18:05:00Z">
        <w:r w:rsidR="00680B10">
          <w:rPr>
            <w:lang w:val="en-US"/>
          </w:rPr>
          <w:t xml:space="preserve"> </w:t>
        </w:r>
      </w:ins>
      <w:r w:rsidR="00464308">
        <w:rPr>
          <w:lang w:val="en-US"/>
        </w:rPr>
        <w:t>are</w:t>
      </w:r>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137AD00F"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ins w:id="837" w:author="Hümbelin Oliver" w:date="2015-04-10T15:49:00Z">
        <w:del w:id="838" w:author="rudi" w:date="2015-04-13T02:39:00Z">
          <w:r w:rsidR="00B748B5" w:rsidDel="00F22AFC">
            <w:rPr>
              <w:b/>
              <w:bCs/>
              <w:lang w:val="en-US"/>
            </w:rPr>
            <w:delText>Error! Reference source not found.</w:delText>
          </w:r>
        </w:del>
      </w:ins>
      <w:del w:id="839" w:author="rudi" w:date="2015-04-13T02:39:00Z">
        <w:r w:rsidR="00AD73C6" w:rsidDel="00F22AFC">
          <w:rPr>
            <w:lang w:val="en-US"/>
          </w:rPr>
          <w:delText>5.4.1</w:delText>
        </w:r>
      </w:del>
      <w:ins w:id="840" w:author="rudi" w:date="2015-04-13T02:39:00Z">
        <w:r w:rsidR="00F22AFC">
          <w:rPr>
            <w:b/>
            <w:bCs/>
            <w:lang w:val="en-US"/>
          </w:rPr>
          <w:t>4.4.1</w:t>
        </w:r>
      </w:ins>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w:t>
      </w:r>
      <w:r w:rsidR="00AD73C6">
        <w:rPr>
          <w:lang w:val="en-US"/>
        </w:rPr>
        <w:lastRenderedPageBreak/>
        <w:t xml:space="preserve">cases </w:t>
      </w:r>
      <w:r w:rsidR="00B84F7E">
        <w:rPr>
          <w:lang w:val="en-US"/>
        </w:rPr>
        <w:t>has</w:t>
      </w:r>
      <w:r w:rsidR="00AD73C6">
        <w:rPr>
          <w:lang w:val="en-US"/>
        </w:rPr>
        <w:t xml:space="preserve"> a substantial impact on the assessment of income inequality (</w:t>
      </w:r>
      <w:ins w:id="841" w:author="rudi" w:date="2015-04-13T02:39:00Z">
        <w:r w:rsidR="00F22AFC">
          <w:rPr>
            <w:lang w:val="en-US"/>
          </w:rPr>
          <w:t>4.4.2</w:t>
        </w:r>
      </w:ins>
      <w:del w:id="842" w:author="rudi" w:date="2015-04-13T02:39:00Z">
        <w:r w:rsidR="00AD73C6" w:rsidDel="00F22AFC">
          <w:rPr>
            <w:lang w:val="en-US"/>
          </w:rPr>
          <w:fldChar w:fldCharType="begin"/>
        </w:r>
        <w:r w:rsidR="00AD73C6" w:rsidDel="00F22AFC">
          <w:rPr>
            <w:lang w:val="en-US"/>
          </w:rPr>
          <w:delInstrText xml:space="preserve"> REF _Ref399855595 \n \h </w:delInstrText>
        </w:r>
        <w:r w:rsidR="00AD73C6" w:rsidDel="00F22AFC">
          <w:rPr>
            <w:lang w:val="en-US"/>
          </w:rPr>
        </w:r>
        <w:r w:rsidR="00AD73C6" w:rsidDel="00F22AFC">
          <w:rPr>
            <w:lang w:val="en-US"/>
          </w:rPr>
          <w:fldChar w:fldCharType="separate"/>
        </w:r>
      </w:del>
      <w:ins w:id="843" w:author="Hümbelin Oliver" w:date="2015-04-10T15:49:00Z">
        <w:del w:id="844" w:author="rudi" w:date="2015-04-13T02:39:00Z">
          <w:r w:rsidR="00B748B5" w:rsidDel="00F22AFC">
            <w:rPr>
              <w:b/>
              <w:bCs/>
              <w:lang w:val="en-US"/>
            </w:rPr>
            <w:delText>Error! Reference source not found.</w:delText>
          </w:r>
        </w:del>
      </w:ins>
      <w:del w:id="845" w:author="rudi" w:date="2015-04-13T02:39:00Z">
        <w:r w:rsidR="00AD73C6" w:rsidDel="00F22AFC">
          <w:rPr>
            <w:lang w:val="en-US"/>
          </w:rPr>
          <w:delText>5.4.2</w:delText>
        </w:r>
        <w:r w:rsidR="00AD73C6" w:rsidDel="00F22AFC">
          <w:rPr>
            <w:lang w:val="en-US"/>
          </w:rPr>
          <w:fldChar w:fldCharType="end"/>
        </w:r>
      </w:del>
      <w:r w:rsidR="00AD73C6">
        <w:rPr>
          <w:lang w:val="en-US"/>
        </w:rPr>
        <w:t xml:space="preserve">). </w:t>
      </w:r>
      <w:r w:rsidR="002A41F5">
        <w:rPr>
          <w:lang w:val="en-US"/>
        </w:rPr>
        <w:t xml:space="preserve">Third, </w:t>
      </w:r>
      <w:r w:rsidR="00AD73C6">
        <w:rPr>
          <w:lang w:val="en-US"/>
        </w:rPr>
        <w:t>(</w:t>
      </w:r>
      <w:del w:id="846" w:author="rudi" w:date="2015-04-13T02:39:00Z">
        <w:r w:rsidR="00AD73C6" w:rsidDel="00F22AFC">
          <w:rPr>
            <w:lang w:val="en-US"/>
          </w:rPr>
          <w:fldChar w:fldCharType="begin"/>
        </w:r>
        <w:r w:rsidR="00AD73C6" w:rsidDel="00F22AFC">
          <w:rPr>
            <w:lang w:val="en-US"/>
          </w:rPr>
          <w:delInstrText xml:space="preserve"> REF _Ref399856134 \n \h </w:delInstrText>
        </w:r>
        <w:r w:rsidR="00AD73C6" w:rsidDel="00F22AFC">
          <w:rPr>
            <w:lang w:val="en-US"/>
          </w:rPr>
        </w:r>
        <w:r w:rsidR="00AD73C6" w:rsidDel="00F22AFC">
          <w:rPr>
            <w:lang w:val="en-US"/>
          </w:rPr>
          <w:fldChar w:fldCharType="separate"/>
        </w:r>
      </w:del>
      <w:ins w:id="847" w:author="Hümbelin Oliver" w:date="2015-04-10T15:49:00Z">
        <w:del w:id="848" w:author="rudi" w:date="2015-04-13T02:39:00Z">
          <w:r w:rsidR="00B748B5" w:rsidDel="00F22AFC">
            <w:rPr>
              <w:b/>
              <w:bCs/>
              <w:lang w:val="en-US"/>
            </w:rPr>
            <w:delText>Error! Reference source not found.</w:delText>
          </w:r>
        </w:del>
      </w:ins>
      <w:del w:id="849" w:author="rudi" w:date="2015-04-13T02:39:00Z">
        <w:r w:rsidR="00AD73C6" w:rsidDel="00F22AFC">
          <w:rPr>
            <w:lang w:val="en-US"/>
          </w:rPr>
          <w:delText>5.4.3</w:delText>
        </w:r>
        <w:r w:rsidR="00AD73C6" w:rsidDel="00F22AFC">
          <w:rPr>
            <w:lang w:val="en-US"/>
          </w:rPr>
          <w:fldChar w:fldCharType="end"/>
        </w:r>
      </w:del>
      <w:ins w:id="850" w:author="rudi" w:date="2015-04-13T02:39:00Z">
        <w:r w:rsidR="00F22AFC">
          <w:rPr>
            <w:lang w:val="en-US"/>
          </w:rPr>
          <w:t>4.4.3</w:t>
        </w:r>
      </w:ins>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ins w:id="851" w:author="Hümbelin Oliver" w:date="2015-04-13T18:06:00Z">
        <w:r w:rsidR="00680B10">
          <w:rPr>
            <w:lang w:val="en-US"/>
          </w:rPr>
          <w:t>, because their incomes is below the exemption</w:t>
        </w:r>
      </w:ins>
      <w:ins w:id="852" w:author="Hümbelin Oliver" w:date="2015-04-13T18:07:00Z">
        <w:r w:rsidR="006E628C">
          <w:rPr>
            <w:lang w:val="en-US"/>
          </w:rPr>
          <w:t xml:space="preserve"> threshold</w:t>
        </w:r>
      </w:ins>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Heading3"/>
        <w:rPr>
          <w:i/>
          <w:lang w:val="en-US"/>
        </w:rPr>
      </w:pPr>
      <w:bookmarkStart w:id="853" w:name="_Toc406505801"/>
      <w:r>
        <w:rPr>
          <w:i/>
          <w:lang w:val="en-US"/>
        </w:rPr>
        <w:t>Superior</w:t>
      </w:r>
      <w:r w:rsidR="00902D03">
        <w:rPr>
          <w:i/>
          <w:lang w:val="en-US"/>
        </w:rPr>
        <w:t xml:space="preserve"> coverage with tax data than with survey data</w:t>
      </w:r>
      <w:bookmarkEnd w:id="853"/>
    </w:p>
    <w:p w14:paraId="61A07356" w14:textId="698C86D2" w:rsidR="00020500" w:rsidRDefault="004A4CA5" w:rsidP="00020500">
      <w:pPr>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in a more reliable way 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del w:id="854" w:author="Hümbelin Oliver" w:date="2015-04-13T19:25:00Z">
        <w:r w:rsidR="00B84F7E" w:rsidDel="00556651">
          <w:rPr>
            <w:lang w:val="en-US"/>
          </w:rPr>
          <w:delText xml:space="preserve"> We use the HBS because it is one of the surveys used for governmental publications </w:delText>
        </w:r>
      </w:del>
      <w:del w:id="855" w:author="Hümbelin Oliver" w:date="2015-04-13T18:08:00Z">
        <w:r w:rsidR="00B84F7E" w:rsidDel="006E628C">
          <w:rPr>
            <w:lang w:val="en-US"/>
          </w:rPr>
          <w:delText xml:space="preserve">(ESTV 2014) </w:delText>
        </w:r>
      </w:del>
      <w:del w:id="856" w:author="Hümbelin Oliver" w:date="2015-04-13T18:09:00Z">
        <w:r w:rsidR="00B84F7E" w:rsidDel="006E628C">
          <w:rPr>
            <w:lang w:val="en-US"/>
          </w:rPr>
          <w:delText>and incomes are provided on a very detailed base</w:delText>
        </w:r>
      </w:del>
      <w:r w:rsidR="00B84F7E">
        <w:rPr>
          <w:lang w:val="en-US"/>
        </w:rPr>
        <w:t>.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5CE2E640"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BB6B2B">
        <w:rPr>
          <w:lang w:val="en-US"/>
        </w:rPr>
        <w:t xml:space="preserve">Afterwards,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1D81FF47"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ins w:id="857" w:author="Hümbelin Oliver" w:date="2015-04-13T18:15:00Z">
        <w:r w:rsidR="006E628C">
          <w:rPr>
            <w:lang w:val="en-US"/>
          </w:rPr>
          <w:t xml:space="preserve"> in tax data</w:t>
        </w:r>
      </w:ins>
      <w:r>
        <w:rPr>
          <w:lang w:val="en-US"/>
        </w:rPr>
        <w:t xml:space="preserve">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w:t>
      </w:r>
      <w:r w:rsidR="00197E91">
        <w:rPr>
          <w:lang w:val="en-US"/>
        </w:rPr>
        <w:t>The d</w:t>
      </w:r>
      <w:r w:rsidR="00112B6B">
        <w:rPr>
          <w:lang w:val="en-US"/>
        </w:rPr>
        <w:t xml:space="preserve">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 if the distribution based on tax units in Bern differs between 2011 and 2012. No </w:t>
      </w:r>
      <w:r w:rsidR="00CC7CD1">
        <w:rPr>
          <w:lang w:val="en-US"/>
        </w:rPr>
        <w:t xml:space="preserve">substantial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7D67FD8A"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858" w:author="Hümbelin Oliver" w:date="2015-04-10T15:49:00Z">
        <w:r w:rsidR="00B748B5" w:rsidRPr="00B748B5">
          <w:rPr>
            <w:lang w:val="en-US"/>
            <w:rPrChange w:id="859" w:author="Hümbelin Oliver" w:date="2015-04-10T15:49:00Z">
              <w:rPr>
                <w:sz w:val="24"/>
                <w:szCs w:val="24"/>
                <w:lang w:val="en-US"/>
              </w:rPr>
            </w:rPrChange>
          </w:rPr>
          <w:t>Figure 4</w:t>
        </w:r>
      </w:ins>
      <w:del w:id="860" w:author="Hümbelin Oliver" w:date="2015-04-10T15:49:00Z">
        <w:r w:rsidR="00DD5282" w:rsidRPr="00DD5282" w:rsidDel="00B748B5">
          <w:rPr>
            <w:lang w:val="en-US"/>
          </w:rPr>
          <w:delText>Figure 4</w:delText>
        </w:r>
      </w:del>
      <w:r w:rsidR="00DD5282">
        <w:rPr>
          <w:lang w:val="en-US"/>
        </w:rPr>
        <w:fldChar w:fldCharType="end"/>
      </w:r>
      <w:r w:rsidR="00DD5282">
        <w:rPr>
          <w:lang w:val="en-US"/>
        </w:rPr>
        <w:t xml:space="preserve"> </w:t>
      </w:r>
      <w:r w:rsidR="00B436FF">
        <w:rPr>
          <w:lang w:val="en-US"/>
        </w:rPr>
        <w:t>plot</w:t>
      </w:r>
      <w:r w:rsidR="00432391">
        <w:rPr>
          <w:lang w:val="en-US"/>
        </w:rPr>
        <w:t xml:space="preserve">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0C7DD6">
        <w:rPr>
          <w:lang w:val="en-US"/>
        </w:rPr>
        <w:t>an</w:t>
      </w:r>
      <w:r w:rsidR="00132181">
        <w:rPr>
          <w:lang w:val="en-US"/>
        </w:rPr>
        <w:t xml:space="preserve"> </w:t>
      </w:r>
      <w:r w:rsidR="000C7DD6">
        <w:rPr>
          <w:lang w:val="en-US"/>
        </w:rPr>
        <w:t>”</w:t>
      </w:r>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 xml:space="preserve">In addition, </w:t>
      </w:r>
      <w:r w:rsidR="00B04FEA">
        <w:rPr>
          <w:lang w:val="en-US"/>
        </w:rPr>
        <w:t>this</w:t>
      </w:r>
      <w:r w:rsidR="00F44D4C">
        <w:rPr>
          <w:lang w:val="en-US"/>
        </w:rPr>
        <w:t xml:space="preserve"> difference can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2A9D">
        <w:rPr>
          <w:lang w:val="en-US"/>
        </w:rPr>
        <w:t>6</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 xml:space="preserve">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Heading3"/>
        <w:rPr>
          <w:i/>
          <w:lang w:val="en-US"/>
        </w:rPr>
      </w:pPr>
      <w:r w:rsidRPr="008E2F97">
        <w:rPr>
          <w:i/>
          <w:lang w:val="en-US"/>
        </w:rPr>
        <w:lastRenderedPageBreak/>
        <w:t xml:space="preserve"> </w:t>
      </w:r>
      <w:bookmarkStart w:id="861" w:name="_Toc406505802"/>
      <w:r>
        <w:rPr>
          <w:i/>
          <w:lang w:val="en-US"/>
        </w:rPr>
        <w:t>Influence of special tax subjects</w:t>
      </w:r>
      <w:bookmarkEnd w:id="861"/>
    </w:p>
    <w:p w14:paraId="7BF7B66A" w14:textId="4B5D99FF" w:rsidR="00497AAC" w:rsidRDefault="00881D6F" w:rsidP="000B1BAB">
      <w:pPr>
        <w:rPr>
          <w:lang w:val="en-US"/>
        </w:rPr>
      </w:pPr>
      <w:del w:id="862" w:author="Hümbelin Oliver" w:date="2015-04-13T18:17:00Z">
        <w:r w:rsidDel="00800EEB">
          <w:rPr>
            <w:lang w:val="en-US"/>
          </w:rPr>
          <w:delText>Tax statistics</w:delText>
        </w:r>
        <w:r w:rsidR="00497AAC" w:rsidRPr="00497AAC" w:rsidDel="00800EEB">
          <w:rPr>
            <w:lang w:val="en-US"/>
          </w:rPr>
          <w:delText xml:space="preserve"> distinguishes </w:delText>
        </w:r>
        <w:r w:rsidR="00D8426B" w:rsidDel="00800EEB">
          <w:rPr>
            <w:lang w:val="en-US"/>
          </w:rPr>
          <w:delText xml:space="preserve">between </w:delText>
        </w:r>
        <w:r w:rsidR="00497AAC" w:rsidRPr="00497AAC" w:rsidDel="00800EEB">
          <w:rPr>
            <w:lang w:val="en-US"/>
          </w:rPr>
          <w:delText xml:space="preserve">normal </w:delText>
        </w:r>
        <w:r w:rsidR="00F44D4C" w:rsidDel="00800EEB">
          <w:rPr>
            <w:lang w:val="en-US"/>
          </w:rPr>
          <w:delText>and</w:delText>
        </w:r>
        <w:r w:rsidR="00F44D4C" w:rsidRPr="00497AAC" w:rsidDel="00800EEB">
          <w:rPr>
            <w:lang w:val="en-US"/>
          </w:rPr>
          <w:delText xml:space="preserve"> </w:delText>
        </w:r>
        <w:r w:rsidR="00497AAC" w:rsidRPr="00497AAC" w:rsidDel="00800EEB">
          <w:rPr>
            <w:lang w:val="en-US"/>
          </w:rPr>
          <w:delText xml:space="preserve">special cases. </w:delText>
        </w:r>
      </w:del>
      <w:r w:rsidR="00497AAC" w:rsidRPr="00497AAC">
        <w:rPr>
          <w:lang w:val="en-US"/>
        </w:rPr>
        <w:t>To test</w:t>
      </w:r>
      <w:r w:rsidR="00D23F5F">
        <w:rPr>
          <w:lang w:val="en-US"/>
        </w:rPr>
        <w:t xml:space="preserve"> </w:t>
      </w:r>
      <w:del w:id="863" w:author="Hümbelin Oliver" w:date="2015-04-13T18:17:00Z">
        <w:r w:rsidR="00D23F5F" w:rsidDel="00800EEB">
          <w:rPr>
            <w:lang w:val="en-US"/>
          </w:rPr>
          <w:delText>what</w:delText>
        </w:r>
        <w:r w:rsidR="00497AAC" w:rsidRPr="00497AAC" w:rsidDel="00800EEB">
          <w:rPr>
            <w:lang w:val="en-US"/>
          </w:rPr>
          <w:delText xml:space="preserve"> </w:delText>
        </w:r>
        <w:r w:rsidR="00B04FEA" w:rsidDel="00800EEB">
          <w:rPr>
            <w:lang w:val="en-US"/>
          </w:rPr>
          <w:delText xml:space="preserve">influence </w:delText>
        </w:r>
        <w:r w:rsidR="00D23F5F" w:rsidDel="00800EEB">
          <w:rPr>
            <w:lang w:val="en-US"/>
          </w:rPr>
          <w:delText xml:space="preserve">has </w:delText>
        </w:r>
        <w:r w:rsidR="00B04FEA" w:rsidDel="00800EEB">
          <w:rPr>
            <w:lang w:val="en-US"/>
          </w:rPr>
          <w:delText>the</w:delText>
        </w:r>
      </w:del>
      <w:ins w:id="864" w:author="Hümbelin Oliver" w:date="2015-04-13T18:17:00Z">
        <w:r w:rsidR="00800EEB">
          <w:rPr>
            <w:lang w:val="en-US"/>
          </w:rPr>
          <w:t xml:space="preserve">the influence of </w:t>
        </w:r>
      </w:ins>
      <w:ins w:id="865" w:author="Hümbelin Oliver" w:date="2015-04-13T18:27:00Z">
        <w:r w:rsidR="009436B4">
          <w:rPr>
            <w:lang w:val="en-US"/>
          </w:rPr>
          <w:t>the</w:t>
        </w:r>
      </w:ins>
      <w:r w:rsidR="00B04FEA">
        <w:rPr>
          <w:lang w:val="en-US"/>
        </w:rPr>
        <w:t xml:space="preserv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to publicly report data for special cases after tax period 1993/94. Therefore we compare two distributions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report aggregate statistics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04316">
        <w:rPr>
          <w:lang w:val="en-US"/>
        </w:rPr>
        <w:t xml:space="preserve"> </w:t>
      </w:r>
    </w:p>
    <w:p w14:paraId="08E62B2D" w14:textId="77777777" w:rsidR="008B734B" w:rsidRDefault="008B734B" w:rsidP="000B1BAB">
      <w:pPr>
        <w:rPr>
          <w:lang w:val="en-US"/>
        </w:rPr>
      </w:pPr>
    </w:p>
    <w:p w14:paraId="16720A43" w14:textId="7A302238" w:rsidR="00F1209C" w:rsidRDefault="00E40F1B" w:rsidP="00881D6F">
      <w:pPr>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866" w:author="Hümbelin Oliver" w:date="2015-04-10T15:49:00Z">
        <w:r w:rsidR="00B748B5" w:rsidRPr="00B748B5">
          <w:rPr>
            <w:lang w:val="en-US"/>
            <w:rPrChange w:id="867" w:author="Hümbelin Oliver" w:date="2015-04-10T15:49:00Z">
              <w:rPr>
                <w:sz w:val="24"/>
                <w:szCs w:val="24"/>
                <w:lang w:val="en-US"/>
              </w:rPr>
            </w:rPrChange>
          </w:rPr>
          <w:t>Figure 4</w:t>
        </w:r>
      </w:ins>
      <w:del w:id="868" w:author="Hümbelin Oliver" w:date="2015-04-10T15:49:00Z">
        <w:r w:rsidR="00DD5282" w:rsidRPr="00DD5282" w:rsidDel="00B748B5">
          <w:rPr>
            <w:lang w:val="en-US"/>
          </w:rPr>
          <w:delText>Figure 4</w:delText>
        </w:r>
      </w:del>
      <w:r w:rsidR="00DD5282">
        <w:rPr>
          <w:lang w:val="en-US"/>
        </w:rPr>
        <w:fldChar w:fldCharType="end"/>
      </w:r>
      <w:r w:rsidR="00835FA1">
        <w:rPr>
          <w:lang w:val="en-US"/>
        </w:rPr>
        <w:t xml:space="preserve"> top middle</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980148">
        <w:rPr>
          <w:lang w:val="en-US"/>
        </w:rPr>
        <w:fldChar w:fldCharType="begin"/>
      </w:r>
      <w:r w:rsidR="00980148">
        <w:rPr>
          <w:lang w:val="en-US"/>
        </w:rPr>
        <w:instrText xml:space="preserve"> REF _Ref406511075 \h  \* MERGEFORMAT </w:instrText>
      </w:r>
      <w:r w:rsidR="00980148">
        <w:rPr>
          <w:lang w:val="en-US"/>
        </w:rPr>
      </w:r>
      <w:r w:rsidR="00980148">
        <w:rPr>
          <w:lang w:val="en-US"/>
        </w:rPr>
        <w:fldChar w:fldCharType="separate"/>
      </w:r>
      <w:ins w:id="869" w:author="Hümbelin Oliver" w:date="2015-04-10T15:49:00Z">
        <w:r w:rsidR="00B748B5" w:rsidRPr="00B748B5">
          <w:rPr>
            <w:lang w:val="en-US"/>
            <w:rPrChange w:id="870" w:author="Hümbelin Oliver" w:date="2015-04-10T15:49:00Z">
              <w:rPr>
                <w:sz w:val="24"/>
                <w:szCs w:val="24"/>
                <w:lang w:val="en-US"/>
              </w:rPr>
            </w:rPrChange>
          </w:rPr>
          <w:t>Figure 4</w:t>
        </w:r>
      </w:ins>
      <w:del w:id="871" w:author="Hümbelin Oliver" w:date="2015-04-10T15:49:00Z">
        <w:r w:rsidR="00980148" w:rsidRPr="00DD5282" w:rsidDel="00B748B5">
          <w:rPr>
            <w:lang w:val="en-US"/>
          </w:rPr>
          <w:delText>Figure 4</w:delText>
        </w:r>
      </w:del>
      <w:r w:rsidR="00980148">
        <w:rPr>
          <w:lang w:val="en-US"/>
        </w:rPr>
        <w:fldChar w:fldCharType="end"/>
      </w:r>
      <w:r w:rsidR="00980148">
        <w:rPr>
          <w:lang w:val="en-US"/>
        </w:rPr>
        <w:t xml:space="preserve"> top right)</w:t>
      </w:r>
      <w:r w:rsidR="008F4037">
        <w:rPr>
          <w:lang w:val="en-US"/>
        </w:rPr>
        <w:t>.</w:t>
      </w:r>
      <w:r w:rsidR="00497AAC"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872" w:author="Hümbelin Oliver" w:date="2015-04-10T15:49:00Z">
        <w:r w:rsidR="00B748B5" w:rsidRPr="00B748B5">
          <w:rPr>
            <w:lang w:val="en-US"/>
            <w:rPrChange w:id="873" w:author="Hümbelin Oliver" w:date="2015-04-10T15:49:00Z">
              <w:rPr>
                <w:sz w:val="24"/>
                <w:szCs w:val="24"/>
                <w:lang w:val="en-US"/>
              </w:rPr>
            </w:rPrChange>
          </w:rPr>
          <w:t>Figure 4</w:t>
        </w:r>
      </w:ins>
      <w:del w:id="874" w:author="Hümbelin Oliver" w:date="2015-04-10T15:49:00Z">
        <w:r w:rsidR="00DD5282" w:rsidRPr="00DD5282" w:rsidDel="00B748B5">
          <w:rPr>
            <w:lang w:val="en-US"/>
          </w:rPr>
          <w:delText>Figure 4</w:delText>
        </w:r>
      </w:del>
      <w:r w:rsidR="00DD5282">
        <w:rPr>
          <w:lang w:val="en-US"/>
        </w:rPr>
        <w:fldChar w:fldCharType="end"/>
      </w:r>
      <w:r w:rsidR="00FD406E">
        <w:rPr>
          <w:lang w:val="en-US"/>
        </w:rPr>
        <w:t xml:space="preserve"> </w:t>
      </w:r>
      <w:r w:rsidR="00497AAC" w:rsidRPr="00497AAC">
        <w:rPr>
          <w:lang w:val="en-US"/>
        </w:rPr>
        <w:t>we can attribute this effect to the top percentiles.</w:t>
      </w:r>
      <w:r w:rsidR="00D04316">
        <w:rPr>
          <w:lang w:val="en-US"/>
        </w:rPr>
        <w:t xml:space="preserve"> </w:t>
      </w:r>
      <w:r w:rsidR="007720EF">
        <w:rPr>
          <w:lang w:val="en-US"/>
        </w:rPr>
        <w:t>T</w:t>
      </w:r>
      <w:r w:rsidR="00D04316">
        <w:rPr>
          <w:lang w:val="en-US"/>
        </w:rPr>
        <w:t xml:space="preserve">o get a better understanding </w:t>
      </w:r>
      <w:r w:rsidR="007720EF">
        <w:rPr>
          <w:lang w:val="en-US"/>
        </w:rPr>
        <w:t xml:space="preserve">of the observed patterns we have </w:t>
      </w:r>
      <w:r w:rsidR="00D04316">
        <w:rPr>
          <w:lang w:val="en-US"/>
        </w:rPr>
        <w:t xml:space="preserve">a closer look at the </w:t>
      </w:r>
      <w:r w:rsidR="00676EE6">
        <w:rPr>
          <w:lang w:val="en-US"/>
        </w:rPr>
        <w:t>special cases</w:t>
      </w:r>
      <w:r w:rsidR="007720EF">
        <w:rPr>
          <w:lang w:val="en-US"/>
        </w:rPr>
        <w:t xml:space="preserve"> subgroups</w:t>
      </w:r>
      <w:r w:rsidR="007360C5">
        <w:rPr>
          <w:lang w:val="en-US"/>
        </w:rPr>
        <w:t xml:space="preserve"> (</w:t>
      </w:r>
      <w:r w:rsidR="007720EF">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sidR="007720EF">
        <w:rPr>
          <w:lang w:val="en-US"/>
        </w:rPr>
        <w:t xml:space="preserve">As </w:t>
      </w:r>
      <w:r w:rsidR="007720EF">
        <w:rPr>
          <w:lang w:val="en-US"/>
        </w:rPr>
        <w:fldChar w:fldCharType="begin"/>
      </w:r>
      <w:r w:rsidR="007720EF">
        <w:rPr>
          <w:lang w:val="en-US"/>
        </w:rPr>
        <w:instrText xml:space="preserve"> REF _Ref408824189 \h  \* MERGEFORMAT </w:instrText>
      </w:r>
      <w:r w:rsidR="007720EF">
        <w:rPr>
          <w:lang w:val="en-US"/>
        </w:rPr>
      </w:r>
      <w:r w:rsidR="007720EF">
        <w:rPr>
          <w:lang w:val="en-US"/>
        </w:rPr>
        <w:fldChar w:fldCharType="separate"/>
      </w:r>
      <w:ins w:id="875" w:author="Hümbelin Oliver" w:date="2015-04-10T15:49:00Z">
        <w:r w:rsidR="00B748B5" w:rsidRPr="00B748B5">
          <w:rPr>
            <w:lang w:val="en-US"/>
            <w:rPrChange w:id="876" w:author="Hümbelin Oliver" w:date="2015-04-10T15:49:00Z">
              <w:rPr>
                <w:sz w:val="24"/>
                <w:szCs w:val="24"/>
                <w:lang w:val="en-US"/>
              </w:rPr>
            </w:rPrChange>
          </w:rPr>
          <w:t>Table 3</w:t>
        </w:r>
      </w:ins>
      <w:del w:id="877" w:author="Hümbelin Oliver" w:date="2015-04-10T15:49:00Z">
        <w:r w:rsidR="007720EF" w:rsidRPr="00D8426B" w:rsidDel="00B748B5">
          <w:rPr>
            <w:lang w:val="en-US"/>
          </w:rPr>
          <w:delText>Table 3</w:delText>
        </w:r>
      </w:del>
      <w:r w:rsidR="007720EF">
        <w:rPr>
          <w:lang w:val="en-US"/>
        </w:rPr>
        <w:fldChar w:fldCharType="end"/>
      </w:r>
      <w:r w:rsidR="007720EF">
        <w:rPr>
          <w:lang w:val="en-US"/>
        </w:rPr>
        <w:t xml:space="preserve"> shows, this is a minor group but in the last twenty years their number more than doubled, </w:t>
      </w:r>
      <w:r w:rsidR="004710F6">
        <w:rPr>
          <w:lang w:val="en-US"/>
        </w:rPr>
        <w:t>which</w:t>
      </w:r>
      <w:r w:rsidR="007720EF">
        <w:rPr>
          <w:lang w:val="en-US"/>
        </w:rPr>
        <w:t xml:space="preserve"> </w:t>
      </w:r>
      <w:r w:rsidR="00C81862">
        <w:rPr>
          <w:lang w:val="en-US"/>
        </w:rPr>
        <w:t>supports</w:t>
      </w:r>
      <w:r w:rsidR="007720EF">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79D5950E" w14:textId="6D58D9AB" w:rsidR="00455C52" w:rsidRDefault="00455C52" w:rsidP="00497AAC">
      <w:pPr>
        <w:rPr>
          <w:lang w:val="en-US"/>
        </w:rPr>
      </w:pPr>
    </w:p>
    <w:p w14:paraId="58DAF63F" w14:textId="77777777" w:rsidR="00676EE6" w:rsidRPr="008D0864" w:rsidRDefault="00676EE6" w:rsidP="00676EE6">
      <w:pPr>
        <w:pStyle w:val="Caption"/>
        <w:rPr>
          <w:sz w:val="24"/>
          <w:szCs w:val="24"/>
          <w:lang w:val="en-US"/>
        </w:rPr>
      </w:pPr>
      <w:bookmarkStart w:id="878" w:name="_Ref408824189"/>
      <w:bookmarkStart w:id="879" w:name="_Ref408824184"/>
      <w:r w:rsidRPr="008D0864">
        <w:rPr>
          <w:sz w:val="24"/>
          <w:szCs w:val="24"/>
          <w:lang w:val="en-US"/>
        </w:rPr>
        <w:t xml:space="preserve">Table </w:t>
      </w:r>
      <w:r w:rsidRPr="008D0864">
        <w:rPr>
          <w:sz w:val="24"/>
          <w:szCs w:val="24"/>
          <w:lang w:val="en-US"/>
        </w:rPr>
        <w:fldChar w:fldCharType="begin"/>
      </w:r>
      <w:r w:rsidRPr="008D0864">
        <w:rPr>
          <w:sz w:val="24"/>
          <w:szCs w:val="24"/>
          <w:lang w:val="en-US"/>
        </w:rPr>
        <w:instrText xml:space="preserve"> SEQ Table \* ARABIC </w:instrText>
      </w:r>
      <w:r w:rsidRPr="008D0864">
        <w:rPr>
          <w:sz w:val="24"/>
          <w:szCs w:val="24"/>
          <w:lang w:val="en-US"/>
        </w:rPr>
        <w:fldChar w:fldCharType="separate"/>
      </w:r>
      <w:r w:rsidR="00B748B5">
        <w:rPr>
          <w:noProof/>
          <w:sz w:val="24"/>
          <w:szCs w:val="24"/>
          <w:lang w:val="en-US"/>
        </w:rPr>
        <w:t>3</w:t>
      </w:r>
      <w:r w:rsidRPr="008D0864">
        <w:rPr>
          <w:sz w:val="24"/>
          <w:szCs w:val="24"/>
          <w:lang w:val="en-US"/>
        </w:rPr>
        <w:fldChar w:fldCharType="end"/>
      </w:r>
      <w:bookmarkEnd w:id="878"/>
      <w:r>
        <w:rPr>
          <w:sz w:val="24"/>
          <w:szCs w:val="24"/>
          <w:lang w:val="en-US"/>
        </w:rPr>
        <w:t>: Numbers of taxed normal and special cases 1993/1994 and 2011</w:t>
      </w:r>
      <w:bookmarkEnd w:id="879"/>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676EE6">
      <w:pPr>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391F855E" w:rsidR="00881D6F" w:rsidRDefault="00F216BD" w:rsidP="00F216BD">
      <w:pPr>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w:t>
      </w:r>
      <w:ins w:id="880" w:author="Hümbelin Oliver" w:date="2015-04-13T18:35:00Z">
        <w:r w:rsidR="009436B4">
          <w:rPr>
            <w:lang w:val="en-US"/>
          </w:rPr>
          <w:t xml:space="preserve"> and should theoretically be included for distributional analysis</w:t>
        </w:r>
      </w:ins>
      <w:del w:id="881" w:author="Hümbelin Oliver" w:date="2015-04-13T18:35:00Z">
        <w:r w:rsidDel="009436B4">
          <w:rPr>
            <w:lang w:val="en-US"/>
          </w:rPr>
          <w:delText>.</w:delText>
        </w:r>
      </w:del>
      <w:r>
        <w:rPr>
          <w:lang w:val="en-US"/>
        </w:rPr>
        <w:t xml:space="preserve"> </w:t>
      </w:r>
      <w:proofErr w:type="gramStart"/>
      <w:r>
        <w:rPr>
          <w:lang w:val="en-US"/>
        </w:rPr>
        <w:t>Their</w:t>
      </w:r>
      <w:proofErr w:type="gramEnd"/>
      <w:r>
        <w:rPr>
          <w:lang w:val="en-US"/>
        </w:rPr>
        <w:t xml:space="preserve">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2999FCB7" w14:textId="236982B5" w:rsidR="00881D6F" w:rsidRPr="00F216BD" w:rsidRDefault="00905153" w:rsidP="00881D6F">
      <w:pPr>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w:t>
      </w:r>
    </w:p>
    <w:p w14:paraId="1380D35F" w14:textId="4732C33E" w:rsidR="00881D6F" w:rsidRDefault="00881D6F" w:rsidP="00881D6F">
      <w:pPr>
        <w:rPr>
          <w:lang w:val="en-US"/>
        </w:rPr>
      </w:pPr>
      <w:proofErr w:type="gramStart"/>
      <w:r>
        <w:rPr>
          <w:lang w:val="en-US"/>
        </w:rPr>
        <w:lastRenderedPageBreak/>
        <w:t>a</w:t>
      </w:r>
      <w:proofErr w:type="gramEnd"/>
      <w:r>
        <w:rPr>
          <w:lang w:val="en-US"/>
        </w:rPr>
        <w:t xml:space="preserve"> </w:t>
      </w:r>
      <w:r w:rsidR="00BD159D">
        <w:rPr>
          <w:lang w:val="en-US"/>
        </w:rPr>
        <w:t xml:space="preserve">permanent </w:t>
      </w:r>
      <w:r>
        <w:rPr>
          <w:lang w:val="en-US"/>
        </w:rPr>
        <w:t>r</w:t>
      </w:r>
      <w:r w:rsidRPr="00F216BD">
        <w:rPr>
          <w:lang w:val="en-US"/>
        </w:rPr>
        <w:t>esidence permit</w:t>
      </w:r>
      <w:r>
        <w:rPr>
          <w:lang w:val="en-US"/>
        </w:rPr>
        <w:t>. As this is a common case and these individuals often stay several years in Switzerland and probably have very diverse incomes</w:t>
      </w:r>
      <w:r w:rsidR="00492E15">
        <w:rPr>
          <w:lang w:val="en-US"/>
        </w:rPr>
        <w:t>,</w:t>
      </w:r>
      <w:r>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Pr>
          <w:lang w:val="en-US"/>
        </w:rPr>
        <w:t xml:space="preserve">have a permanent residence in Switzerland. This includes for example </w:t>
      </w:r>
      <w:r w:rsidRPr="00881D6F">
        <w:rPr>
          <w:lang w:val="en-US"/>
        </w:rPr>
        <w:t>cross-border commuter</w:t>
      </w:r>
      <w:r w:rsidR="004710F6">
        <w:rPr>
          <w:lang w:val="en-US"/>
        </w:rPr>
        <w:t>s</w:t>
      </w:r>
      <w:r>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Heading3"/>
        <w:rPr>
          <w:i/>
          <w:lang w:val="en-US"/>
        </w:rPr>
      </w:pPr>
      <w:bookmarkStart w:id="882" w:name="_Ref405910412"/>
      <w:bookmarkStart w:id="883" w:name="_Toc406505803"/>
      <w:r>
        <w:rPr>
          <w:i/>
          <w:lang w:val="en-US"/>
        </w:rPr>
        <w:t>Influence of non-taxed</w:t>
      </w:r>
      <w:bookmarkEnd w:id="882"/>
      <w:bookmarkEnd w:id="883"/>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617338F0"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ins w:id="884" w:author="Hümbelin Oliver" w:date="2015-04-10T15:49:00Z">
        <w:r w:rsidR="00B748B5" w:rsidRPr="00B748B5">
          <w:rPr>
            <w:lang w:val="en-US"/>
            <w:rPrChange w:id="885" w:author="Hümbelin Oliver" w:date="2015-04-10T15:49:00Z">
              <w:rPr>
                <w:sz w:val="24"/>
                <w:szCs w:val="24"/>
                <w:lang w:val="en-US"/>
              </w:rPr>
            </w:rPrChange>
          </w:rPr>
          <w:t>Figure 3</w:t>
        </w:r>
      </w:ins>
      <w:del w:id="886" w:author="Hümbelin Oliver" w:date="2015-04-10T15:49:00Z">
        <w:r w:rsidR="004B34FA" w:rsidRPr="004B34FA" w:rsidDel="00B748B5">
          <w:rPr>
            <w:lang w:val="en-US"/>
          </w:rPr>
          <w:delText>Figure 3</w:delText>
        </w:r>
      </w:del>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ootnoteReference"/>
          <w:lang w:val="en-US"/>
        </w:rPr>
        <w:footnoteReference w:id="15"/>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645CC571" w:rsidR="006956E1" w:rsidRDefault="00A820C8" w:rsidP="001232D9">
      <w:pPr>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2A95BC59"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5EDE6949" w14:textId="77777777" w:rsidR="008F4037" w:rsidRDefault="008F4037" w:rsidP="001232D9">
      <w:pPr>
        <w:rPr>
          <w:lang w:val="en-US"/>
        </w:rPr>
      </w:pPr>
    </w:p>
    <w:p w14:paraId="001D011B" w14:textId="1524E065" w:rsidR="00D34AF2" w:rsidRPr="00C6127A" w:rsidRDefault="00D34AF2" w:rsidP="001232D9">
      <w:pPr>
        <w:rPr>
          <w:lang w:val="en-US"/>
        </w:rPr>
      </w:pPr>
    </w:p>
    <w:p w14:paraId="743F023D" w14:textId="05F85B72" w:rsidR="00497AAC" w:rsidRPr="00B36635" w:rsidRDefault="0042665B" w:rsidP="00497AAC">
      <w:pPr>
        <w:pStyle w:val="Heading1"/>
        <w:rPr>
          <w:lang w:val="en-US"/>
        </w:rPr>
      </w:pPr>
      <w:bookmarkStart w:id="887" w:name="_Toc406505804"/>
      <w:del w:id="888" w:author="rudi" w:date="2015-04-13T02:23:00Z">
        <w:r w:rsidDel="005D54DB">
          <w:rPr>
            <w:lang w:val="en-US"/>
          </w:rPr>
          <w:delText xml:space="preserve">Summary </w:delText>
        </w:r>
      </w:del>
      <w:ins w:id="889" w:author="rudi" w:date="2015-04-13T02:23:00Z">
        <w:r w:rsidR="005D54DB">
          <w:rPr>
            <w:lang w:val="en-US"/>
          </w:rPr>
          <w:t>Disc</w:t>
        </w:r>
      </w:ins>
      <w:ins w:id="890" w:author="rudi" w:date="2015-04-13T02:24:00Z">
        <w:r w:rsidR="005D54DB">
          <w:rPr>
            <w:lang w:val="en-US"/>
          </w:rPr>
          <w:t>ussion</w:t>
        </w:r>
      </w:ins>
      <w:ins w:id="891" w:author="rudi" w:date="2015-04-13T02:23:00Z">
        <w:r w:rsidR="005D54DB">
          <w:rPr>
            <w:lang w:val="en-US"/>
          </w:rPr>
          <w:t xml:space="preserve"> </w:t>
        </w:r>
      </w:ins>
      <w:r>
        <w:rPr>
          <w:lang w:val="en-US"/>
        </w:rPr>
        <w:t xml:space="preserve">and </w:t>
      </w:r>
      <w:r w:rsidR="00154023">
        <w:rPr>
          <w:lang w:val="en-US"/>
        </w:rPr>
        <w:t>Conclusion</w:t>
      </w:r>
      <w:bookmarkEnd w:id="887"/>
    </w:p>
    <w:p w14:paraId="4E5BF984" w14:textId="46185B90"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264D81">
        <w:rPr>
          <w:rFonts w:ascii="Lucida Sans" w:hAnsi="Lucida Sans"/>
          <w:sz w:val="19"/>
          <w:szCs w:val="19"/>
          <w:lang w:val="en-US"/>
        </w:rPr>
        <w:t>has</w:t>
      </w:r>
      <w:r w:rsidR="003D2183">
        <w:rPr>
          <w:rFonts w:ascii="Lucida Sans" w:hAnsi="Lucida Sans"/>
          <w:sz w:val="19"/>
          <w:szCs w:val="19"/>
          <w:lang w:val="en-US"/>
        </w:rPr>
        <w:t xml:space="preserve"> </w:t>
      </w:r>
      <w:r w:rsidR="00264D81">
        <w:rPr>
          <w:rFonts w:ascii="Lucida Sans" w:hAnsi="Lucida Sans"/>
          <w:sz w:val="19"/>
          <w:szCs w:val="19"/>
          <w:lang w:val="en-US"/>
        </w:rPr>
        <w:t xml:space="preserve">strong advantages like long time availability and </w:t>
      </w:r>
      <w:del w:id="892" w:author="Hümbelin Oliver" w:date="2015-04-13T18:51:00Z">
        <w:r w:rsidR="00264D81" w:rsidDel="004B3D0C">
          <w:rPr>
            <w:rFonts w:ascii="Lucida Sans" w:hAnsi="Lucida Sans"/>
            <w:sz w:val="19"/>
            <w:szCs w:val="19"/>
            <w:lang w:val="en-US"/>
          </w:rPr>
          <w:delText>solid population coverage</w:delText>
        </w:r>
      </w:del>
      <w:ins w:id="893" w:author="rudi" w:date="2015-04-13T02:23:00Z">
        <w:del w:id="894" w:author="Hümbelin Oliver" w:date="2015-04-13T18:51:00Z">
          <w:r w:rsidR="005D54DB" w:rsidDel="004B3D0C">
            <w:rPr>
              <w:rFonts w:ascii="Lucida Sans" w:hAnsi="Lucida Sans"/>
              <w:sz w:val="19"/>
              <w:szCs w:val="19"/>
              <w:lang w:val="en-US"/>
            </w:rPr>
            <w:delText>not suffering a middle class bias like survey data</w:delText>
          </w:r>
        </w:del>
      </w:ins>
      <w:ins w:id="895" w:author="Hümbelin Oliver" w:date="2015-04-13T18:51:00Z">
        <w:r w:rsidR="004B3D0C">
          <w:rPr>
            <w:rFonts w:ascii="Lucida Sans" w:hAnsi="Lucida Sans"/>
            <w:sz w:val="19"/>
            <w:szCs w:val="19"/>
            <w:lang w:val="en-US"/>
          </w:rPr>
          <w:t xml:space="preserve"> </w:t>
        </w:r>
      </w:ins>
      <w:ins w:id="896" w:author="Hümbelin Oliver" w:date="2015-04-13T19:26:00Z">
        <w:r w:rsidR="00556651">
          <w:rPr>
            <w:rFonts w:ascii="Lucida Sans" w:hAnsi="Lucida Sans"/>
            <w:sz w:val="19"/>
            <w:szCs w:val="19"/>
            <w:lang w:val="en-US"/>
          </w:rPr>
          <w:t>no</w:t>
        </w:r>
      </w:ins>
      <w:ins w:id="897" w:author="Hümbelin Oliver" w:date="2015-04-13T18:53:00Z">
        <w:r w:rsidR="004B3D0C">
          <w:rPr>
            <w:rFonts w:ascii="Lucida Sans" w:hAnsi="Lucida Sans"/>
            <w:sz w:val="19"/>
            <w:szCs w:val="19"/>
            <w:lang w:val="en-US"/>
          </w:rPr>
          <w:t xml:space="preserve"> problems stemming from non-response of high and low income households, like it </w:t>
        </w:r>
      </w:ins>
      <w:ins w:id="898" w:author="Hümbelin Oliver" w:date="2015-04-13T18:56:00Z">
        <w:r w:rsidR="0005180B">
          <w:rPr>
            <w:rFonts w:ascii="Lucida Sans" w:hAnsi="Lucida Sans"/>
            <w:sz w:val="19"/>
            <w:szCs w:val="19"/>
            <w:lang w:val="en-US"/>
          </w:rPr>
          <w:t>is a sourc</w:t>
        </w:r>
      </w:ins>
      <w:ins w:id="899" w:author="Hümbelin Oliver" w:date="2015-04-13T19:26:00Z">
        <w:r w:rsidR="00556651">
          <w:rPr>
            <w:rFonts w:ascii="Lucida Sans" w:hAnsi="Lucida Sans"/>
            <w:sz w:val="19"/>
            <w:szCs w:val="19"/>
            <w:lang w:val="en-US"/>
          </w:rPr>
          <w:t>e</w:t>
        </w:r>
      </w:ins>
      <w:ins w:id="900" w:author="Hümbelin Oliver" w:date="2015-04-13T18:56:00Z">
        <w:r w:rsidR="0005180B">
          <w:rPr>
            <w:rFonts w:ascii="Lucida Sans" w:hAnsi="Lucida Sans"/>
            <w:sz w:val="19"/>
            <w:szCs w:val="19"/>
            <w:lang w:val="en-US"/>
          </w:rPr>
          <w:t xml:space="preserve"> of bias for survey data.</w:t>
        </w:r>
      </w:ins>
      <w:ins w:id="901" w:author="Hümbelin Oliver" w:date="2015-04-13T18:53:00Z">
        <w:r w:rsidR="004B3D0C">
          <w:rPr>
            <w:rFonts w:ascii="Lucida Sans" w:hAnsi="Lucida Sans"/>
            <w:sz w:val="19"/>
            <w:szCs w:val="19"/>
            <w:lang w:val="en-US"/>
          </w:rPr>
          <w:t xml:space="preserve"> </w:t>
        </w:r>
      </w:ins>
      <w:del w:id="902" w:author="Hümbelin Oliver" w:date="2015-04-13T18:57:00Z">
        <w:r w:rsidR="00264D81" w:rsidDel="0005180B">
          <w:rPr>
            <w:rFonts w:ascii="Lucida Sans" w:hAnsi="Lucida Sans"/>
            <w:sz w:val="19"/>
            <w:szCs w:val="19"/>
            <w:lang w:val="en-US"/>
          </w:rPr>
          <w:delText>, but in the</w:delText>
        </w:r>
      </w:del>
      <w:del w:id="903" w:author="Hümbelin Oliver" w:date="2015-04-13T19:26:00Z">
        <w:r w:rsidR="00264D81" w:rsidDel="00556651">
          <w:rPr>
            <w:rFonts w:ascii="Lucida Sans" w:hAnsi="Lucida Sans"/>
            <w:sz w:val="19"/>
            <w:szCs w:val="19"/>
            <w:lang w:val="en-US"/>
          </w:rPr>
          <w:delText xml:space="preserve"> </w:delText>
        </w:r>
      </w:del>
      <w:del w:id="904" w:author="Hümbelin Oliver" w:date="2015-04-13T18:57:00Z">
        <w:r w:rsidR="00264D81" w:rsidDel="0005180B">
          <w:rPr>
            <w:rFonts w:ascii="Lucida Sans" w:hAnsi="Lucida Sans"/>
            <w:sz w:val="19"/>
            <w:szCs w:val="19"/>
            <w:lang w:val="en-US"/>
          </w:rPr>
          <w:delText>same time</w:delText>
        </w:r>
      </w:del>
      <w:ins w:id="905" w:author="Hümbelin Oliver" w:date="2015-04-13T19:26:00Z">
        <w:r w:rsidR="00556651">
          <w:rPr>
            <w:rFonts w:ascii="Lucida Sans" w:hAnsi="Lucida Sans"/>
            <w:sz w:val="19"/>
            <w:szCs w:val="19"/>
            <w:lang w:val="en-US"/>
          </w:rPr>
          <w:t xml:space="preserve">At the same </w:t>
        </w:r>
        <w:proofErr w:type="spellStart"/>
        <w:r w:rsidR="00556651">
          <w:rPr>
            <w:rFonts w:ascii="Lucida Sans" w:hAnsi="Lucida Sans"/>
            <w:sz w:val="19"/>
            <w:szCs w:val="19"/>
            <w:lang w:val="en-US"/>
          </w:rPr>
          <w:t>time</w:t>
        </w:r>
      </w:ins>
      <w:del w:id="906" w:author="Hümbelin Oliver" w:date="2015-04-13T18:57:00Z">
        <w:r w:rsidR="00264D81" w:rsidDel="0005180B">
          <w:rPr>
            <w:rFonts w:ascii="Lucida Sans" w:hAnsi="Lucida Sans"/>
            <w:sz w:val="19"/>
            <w:szCs w:val="19"/>
            <w:lang w:val="en-US"/>
          </w:rPr>
          <w:delText xml:space="preserve"> </w:delText>
        </w:r>
      </w:del>
      <w:r w:rsidR="00264D81">
        <w:rPr>
          <w:rFonts w:ascii="Lucida Sans" w:hAnsi="Lucida Sans"/>
          <w:sz w:val="19"/>
          <w:szCs w:val="19"/>
          <w:lang w:val="en-US"/>
        </w:rPr>
        <w:t>not</w:t>
      </w:r>
      <w:proofErr w:type="spellEnd"/>
      <w:r w:rsidR="00264D81">
        <w:rPr>
          <w:rFonts w:ascii="Lucida Sans" w:hAnsi="Lucida Sans"/>
          <w:sz w:val="19"/>
          <w:szCs w:val="19"/>
          <w:lang w:val="en-US"/>
        </w:rPr>
        <w:t xml:space="preserve"> all theoretically relevant concepts are addressed properly. </w:t>
      </w:r>
      <w:r w:rsidRPr="00A263CD">
        <w:rPr>
          <w:rFonts w:ascii="Lucida Sans" w:hAnsi="Lucida Sans"/>
          <w:sz w:val="19"/>
          <w:szCs w:val="19"/>
          <w:lang w:val="en-US"/>
        </w:rPr>
        <w:t xml:space="preserve"> </w:t>
      </w:r>
      <w:r w:rsidRPr="008B2031">
        <w:rPr>
          <w:rFonts w:ascii="Lucida Sans" w:hAnsi="Lucida Sans"/>
          <w:sz w:val="19"/>
          <w:szCs w:val="19"/>
          <w:lang w:val="en-US"/>
        </w:rPr>
        <w:t xml:space="preserve">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del w:id="907" w:author="Hümbelin Oliver" w:date="2015-04-13T18:58:00Z">
        <w:r w:rsidR="00190924" w:rsidDel="0005180B">
          <w:rPr>
            <w:rFonts w:ascii="Lucida Sans" w:hAnsi="Lucida Sans"/>
            <w:sz w:val="19"/>
            <w:szCs w:val="19"/>
            <w:lang w:val="en-US"/>
          </w:rPr>
          <w:delText>econom</w:delText>
        </w:r>
        <w:r w:rsidR="005C4E90" w:rsidDel="0005180B">
          <w:rPr>
            <w:rFonts w:ascii="Lucida Sans" w:hAnsi="Lucida Sans"/>
            <w:sz w:val="19"/>
            <w:szCs w:val="19"/>
            <w:lang w:val="en-US"/>
          </w:rPr>
          <w:delText>ic resources</w:delText>
        </w:r>
      </w:del>
      <w:ins w:id="908" w:author="Hümbelin Oliver" w:date="2015-04-13T18:58:00Z">
        <w:r w:rsidR="0005180B">
          <w:rPr>
            <w:rFonts w:ascii="Lucida Sans" w:hAnsi="Lucida Sans"/>
            <w:sz w:val="19"/>
            <w:szCs w:val="19"/>
            <w:lang w:val="en-US"/>
          </w:rPr>
          <w:t>income</w:t>
        </w:r>
      </w:ins>
      <w:r w:rsidR="005C4E90">
        <w:rPr>
          <w:rFonts w:ascii="Lucida Sans" w:hAnsi="Lucida Sans"/>
          <w:sz w:val="19"/>
          <w:szCs w:val="19"/>
          <w:lang w:val="en-US"/>
        </w:rPr>
        <w:t>,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w:t>
      </w:r>
      <w:ins w:id="909" w:author="Hümbelin Oliver" w:date="2015-04-13T18:58:00Z">
        <w:r w:rsidR="0005180B">
          <w:rPr>
            <w:rFonts w:ascii="Lucida Sans" w:hAnsi="Lucida Sans"/>
            <w:sz w:val="19"/>
            <w:szCs w:val="19"/>
            <w:lang w:val="en-US"/>
          </w:rPr>
          <w:t xml:space="preserve">population </w:t>
        </w:r>
      </w:ins>
      <w:r w:rsidR="005C4E90">
        <w:rPr>
          <w:rFonts w:ascii="Lucida Sans" w:hAnsi="Lucida Sans"/>
          <w:sz w:val="19"/>
          <w:szCs w:val="19"/>
          <w:lang w:val="en-US"/>
        </w:rPr>
        <w:t>coverage</w:t>
      </w:r>
      <w:del w:id="910" w:author="Hümbelin Oliver" w:date="2015-04-13T18:58:00Z">
        <w:r w:rsidR="005C4E90" w:rsidDel="0005180B">
          <w:rPr>
            <w:rFonts w:ascii="Lucida Sans" w:hAnsi="Lucida Sans"/>
            <w:sz w:val="19"/>
            <w:szCs w:val="19"/>
            <w:lang w:val="en-US"/>
          </w:rPr>
          <w:delText xml:space="preserve"> issues</w:delText>
        </w:r>
      </w:del>
      <w:r w:rsidR="002C5517">
        <w:rPr>
          <w:rFonts w:ascii="Lucida Sans" w:hAnsi="Lucida Sans"/>
          <w:sz w:val="19"/>
          <w:szCs w:val="19"/>
          <w:lang w:val="en-US"/>
        </w:rPr>
        <w:t xml:space="preserve">, </w:t>
      </w:r>
      <w:r w:rsidRPr="008B2031">
        <w:rPr>
          <w:rFonts w:ascii="Lucida Sans" w:hAnsi="Lucida Sans"/>
          <w:sz w:val="19"/>
          <w:szCs w:val="19"/>
          <w:lang w:val="en-US"/>
        </w:rPr>
        <w:t xml:space="preserve">we </w:t>
      </w:r>
      <w:del w:id="911" w:author="Hümbelin Oliver" w:date="2015-04-13T19:27:00Z">
        <w:r w:rsidRPr="008B2031" w:rsidDel="00556651">
          <w:rPr>
            <w:rFonts w:ascii="Lucida Sans" w:hAnsi="Lucida Sans"/>
            <w:sz w:val="19"/>
            <w:szCs w:val="19"/>
            <w:lang w:val="en-US"/>
          </w:rPr>
          <w:delText>evaluate</w:delText>
        </w:r>
        <w:r w:rsidR="002C5517" w:rsidDel="00556651">
          <w:rPr>
            <w:rFonts w:ascii="Lucida Sans" w:hAnsi="Lucida Sans"/>
            <w:sz w:val="19"/>
            <w:szCs w:val="19"/>
            <w:lang w:val="en-US"/>
          </w:rPr>
          <w:delText>d</w:delText>
        </w:r>
        <w:r w:rsidRPr="008B2031" w:rsidDel="00556651">
          <w:rPr>
            <w:rFonts w:ascii="Lucida Sans" w:hAnsi="Lucida Sans"/>
            <w:sz w:val="19"/>
            <w:szCs w:val="19"/>
            <w:lang w:val="en-US"/>
          </w:rPr>
          <w:delText xml:space="preserve"> </w:delText>
        </w:r>
      </w:del>
      <w:ins w:id="912" w:author="Hümbelin Oliver" w:date="2015-04-13T19:27:00Z">
        <w:r w:rsidR="00556651">
          <w:rPr>
            <w:rFonts w:ascii="Lucida Sans" w:hAnsi="Lucida Sans"/>
            <w:sz w:val="19"/>
            <w:szCs w:val="19"/>
            <w:lang w:val="en-US"/>
          </w:rPr>
          <w:t>quantified magnitude and directions of the depicted potential</w:t>
        </w:r>
      </w:ins>
      <w:ins w:id="913" w:author="Hümbelin Oliver" w:date="2015-04-13T19:29:00Z">
        <w:r w:rsidR="00556651">
          <w:rPr>
            <w:rFonts w:ascii="Lucida Sans" w:hAnsi="Lucida Sans"/>
            <w:sz w:val="19"/>
            <w:szCs w:val="19"/>
            <w:lang w:val="en-US"/>
          </w:rPr>
          <w:t>s</w:t>
        </w:r>
      </w:ins>
      <w:ins w:id="914" w:author="Hümbelin Oliver" w:date="2015-04-13T19:27:00Z">
        <w:r w:rsidR="00556651">
          <w:rPr>
            <w:rFonts w:ascii="Lucida Sans" w:hAnsi="Lucida Sans"/>
            <w:sz w:val="19"/>
            <w:szCs w:val="19"/>
            <w:lang w:val="en-US"/>
          </w:rPr>
          <w:t xml:space="preserve"> for </w:t>
        </w:r>
      </w:ins>
      <w:ins w:id="915" w:author="Hümbelin Oliver" w:date="2015-04-13T19:29:00Z">
        <w:r w:rsidR="00556651">
          <w:rPr>
            <w:rFonts w:ascii="Lucida Sans" w:hAnsi="Lucida Sans"/>
            <w:sz w:val="19"/>
            <w:szCs w:val="19"/>
            <w:lang w:val="en-US"/>
          </w:rPr>
          <w:t xml:space="preserve">a </w:t>
        </w:r>
      </w:ins>
      <w:ins w:id="916" w:author="Hümbelin Oliver" w:date="2015-04-13T19:27:00Z">
        <w:r w:rsidR="00556651">
          <w:rPr>
            <w:rFonts w:ascii="Lucida Sans" w:hAnsi="Lucida Sans"/>
            <w:sz w:val="19"/>
            <w:szCs w:val="19"/>
            <w:lang w:val="en-US"/>
          </w:rPr>
          <w:t xml:space="preserve">bias </w:t>
        </w:r>
      </w:ins>
      <w:ins w:id="917" w:author="Hümbelin Oliver" w:date="2015-04-13T19:28:00Z">
        <w:r w:rsidR="00556651">
          <w:rPr>
            <w:rFonts w:ascii="Lucida Sans" w:hAnsi="Lucida Sans"/>
            <w:sz w:val="19"/>
            <w:szCs w:val="19"/>
            <w:lang w:val="en-US"/>
          </w:rPr>
          <w:t xml:space="preserve">with </w:t>
        </w:r>
      </w:ins>
      <w:del w:id="918" w:author="Hümbelin Oliver" w:date="2015-04-13T19:28:00Z">
        <w:r w:rsidRPr="008B2031" w:rsidDel="00556651">
          <w:rPr>
            <w:rFonts w:ascii="Lucida Sans" w:hAnsi="Lucida Sans"/>
            <w:sz w:val="19"/>
            <w:szCs w:val="19"/>
            <w:lang w:val="en-US"/>
          </w:rPr>
          <w:delText xml:space="preserve">the </w:delText>
        </w:r>
        <w:r w:rsidR="00A263CD" w:rsidDel="00556651">
          <w:rPr>
            <w:rFonts w:ascii="Lucida Sans" w:hAnsi="Lucida Sans"/>
            <w:sz w:val="19"/>
            <w:szCs w:val="19"/>
            <w:lang w:val="en-US"/>
          </w:rPr>
          <w:delText>advantages and disadvantages</w:delText>
        </w:r>
        <w:r w:rsidR="00A263CD" w:rsidRPr="008B2031" w:rsidDel="00556651">
          <w:rPr>
            <w:rFonts w:ascii="Lucida Sans" w:hAnsi="Lucida Sans"/>
            <w:sz w:val="19"/>
            <w:szCs w:val="19"/>
            <w:lang w:val="en-US"/>
          </w:rPr>
          <w:delText xml:space="preserve"> </w:delText>
        </w:r>
        <w:r w:rsidRPr="008B2031" w:rsidDel="00556651">
          <w:rPr>
            <w:rFonts w:ascii="Lucida Sans" w:hAnsi="Lucida Sans"/>
            <w:sz w:val="19"/>
            <w:szCs w:val="19"/>
            <w:lang w:val="en-US"/>
          </w:rPr>
          <w:delText>of</w:delText>
        </w:r>
      </w:del>
      <w:r w:rsidRPr="008B2031">
        <w:rPr>
          <w:rFonts w:ascii="Lucida Sans" w:hAnsi="Lucida Sans"/>
          <w:sz w:val="19"/>
          <w:szCs w:val="19"/>
          <w:lang w:val="en-US"/>
        </w:rPr>
        <w:t xml:space="preserve"> </w:t>
      </w:r>
      <w:r w:rsidR="00887475">
        <w:rPr>
          <w:rFonts w:ascii="Lucida Sans" w:hAnsi="Lucida Sans"/>
          <w:sz w:val="19"/>
          <w:szCs w:val="19"/>
          <w:lang w:val="en-US"/>
        </w:rPr>
        <w:t xml:space="preserve">real </w:t>
      </w:r>
      <w:r w:rsidRPr="008B2031">
        <w:rPr>
          <w:rFonts w:ascii="Lucida Sans" w:hAnsi="Lucida Sans"/>
          <w:sz w:val="19"/>
          <w:szCs w:val="19"/>
          <w:lang w:val="en-US"/>
        </w:rPr>
        <w:t>tax data</w:t>
      </w:r>
      <w:r w:rsidR="00736B6F">
        <w:rPr>
          <w:rFonts w:ascii="Lucida Sans" w:hAnsi="Lucida Sans"/>
          <w:sz w:val="19"/>
          <w:szCs w:val="19"/>
          <w:lang w:val="en-US"/>
        </w:rPr>
        <w:t xml:space="preserve"> </w:t>
      </w:r>
      <w:del w:id="919" w:author="Hümbelin Oliver" w:date="2015-04-13T19:28:00Z">
        <w:r w:rsidR="00736B6F" w:rsidDel="00556651">
          <w:rPr>
            <w:rFonts w:ascii="Lucida Sans" w:hAnsi="Lucida Sans"/>
            <w:sz w:val="19"/>
            <w:szCs w:val="19"/>
            <w:lang w:val="en-US"/>
          </w:rPr>
          <w:delText>by</w:delText>
        </w:r>
        <w:r w:rsidRPr="008B2031" w:rsidDel="00556651">
          <w:rPr>
            <w:rFonts w:ascii="Lucida Sans" w:hAnsi="Lucida Sans"/>
            <w:sz w:val="19"/>
            <w:szCs w:val="19"/>
            <w:lang w:val="en-US"/>
          </w:rPr>
          <w:delText xml:space="preserve"> </w:delText>
        </w:r>
      </w:del>
      <w:r w:rsidRPr="008B2031">
        <w:rPr>
          <w:rFonts w:ascii="Lucida Sans" w:hAnsi="Lucida Sans"/>
          <w:sz w:val="19"/>
          <w:szCs w:val="19"/>
          <w:lang w:val="en-US"/>
        </w:rPr>
        <w:t xml:space="preserve">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w:t>
      </w:r>
      <w:ins w:id="920" w:author="Hümbelin Oliver" w:date="2015-04-13T18:58:00Z">
        <w:r w:rsidR="0005180B">
          <w:rPr>
            <w:rFonts w:ascii="Lucida Sans" w:hAnsi="Lucida Sans"/>
            <w:sz w:val="19"/>
            <w:szCs w:val="19"/>
            <w:lang w:val="en-US"/>
          </w:rPr>
          <w:t xml:space="preserve">and micro tax data </w:t>
        </w:r>
        <w:r w:rsidR="0005180B">
          <w:rPr>
            <w:rFonts w:ascii="Lucida Sans" w:hAnsi="Lucida Sans"/>
            <w:sz w:val="19"/>
            <w:szCs w:val="19"/>
            <w:lang w:val="en-US"/>
          </w:rPr>
          <w:lastRenderedPageBreak/>
          <w:t xml:space="preserve">from the canton of Berne </w:t>
        </w:r>
      </w:ins>
      <w:r w:rsidRPr="008B2031">
        <w:rPr>
          <w:rFonts w:ascii="Lucida Sans" w:hAnsi="Lucida Sans"/>
          <w:sz w:val="19"/>
          <w:szCs w:val="19"/>
          <w:lang w:val="en-US"/>
        </w:rPr>
        <w:t xml:space="preserve">as an example. </w:t>
      </w:r>
      <w:r w:rsidR="00736B6F">
        <w:rPr>
          <w:rFonts w:ascii="Lucida Sans" w:hAnsi="Lucida Sans"/>
          <w:sz w:val="19"/>
          <w:szCs w:val="19"/>
          <w:lang w:val="en-US"/>
        </w:rPr>
        <w:t>In the following, we want to sort</w:t>
      </w:r>
      <w:r w:rsidR="00190924">
        <w:rPr>
          <w:rFonts w:ascii="Lucida Sans" w:hAnsi="Lucida Sans"/>
          <w:sz w:val="19"/>
          <w:szCs w:val="19"/>
          <w:lang w:val="en-US"/>
        </w:rPr>
        <w:t xml:space="preserve"> out major and minor methodological issues</w:t>
      </w:r>
      <w:r w:rsidR="00736B6F">
        <w:rPr>
          <w:rFonts w:ascii="Lucida Sans" w:hAnsi="Lucida Sans"/>
          <w:sz w:val="19"/>
          <w:szCs w:val="19"/>
          <w:lang w:val="en-US"/>
        </w:rPr>
        <w:t xml:space="preserve"> by projecting the conclusions from the case of Switzerland to a more general level of how methodological </w:t>
      </w:r>
      <w:r w:rsidR="00264D81">
        <w:rPr>
          <w:rFonts w:ascii="Lucida Sans" w:hAnsi="Lucida Sans"/>
          <w:sz w:val="19"/>
          <w:szCs w:val="19"/>
          <w:lang w:val="en-US"/>
        </w:rPr>
        <w:t>options</w:t>
      </w:r>
      <w:r w:rsidR="00736B6F">
        <w:rPr>
          <w:rFonts w:ascii="Lucida Sans" w:hAnsi="Lucida Sans"/>
          <w:sz w:val="19"/>
          <w:szCs w:val="19"/>
          <w:lang w:val="en-US"/>
        </w:rPr>
        <w:t xml:space="preserve"> affect the </w:t>
      </w:r>
      <w:r w:rsidR="00264D81">
        <w:rPr>
          <w:rFonts w:ascii="Lucida Sans" w:hAnsi="Lucida Sans"/>
          <w:sz w:val="19"/>
          <w:szCs w:val="19"/>
          <w:lang w:val="en-US"/>
        </w:rPr>
        <w:t>assessment</w:t>
      </w:r>
      <w:r w:rsidR="00736B6F">
        <w:rPr>
          <w:rFonts w:ascii="Lucida Sans" w:hAnsi="Lucida Sans"/>
          <w:sz w:val="19"/>
          <w:szCs w:val="19"/>
          <w:lang w:val="en-US"/>
        </w:rPr>
        <w:t xml:space="preserve"> of </w:t>
      </w:r>
      <w:r w:rsidR="00264D81">
        <w:rPr>
          <w:rFonts w:ascii="Lucida Sans" w:hAnsi="Lucida Sans"/>
          <w:sz w:val="19"/>
          <w:szCs w:val="19"/>
          <w:lang w:val="en-US"/>
        </w:rPr>
        <w:t xml:space="preserve">income </w:t>
      </w:r>
      <w:r w:rsidR="00736B6F">
        <w:rPr>
          <w:rFonts w:ascii="Lucida Sans" w:hAnsi="Lucida Sans"/>
          <w:sz w:val="19"/>
          <w:szCs w:val="19"/>
          <w:lang w:val="en-US"/>
        </w:rPr>
        <w:t>distributions.</w:t>
      </w:r>
    </w:p>
    <w:p w14:paraId="364C892C" w14:textId="78269B90" w:rsidR="007E29BC" w:rsidRDefault="00EA10B4" w:rsidP="005350F7">
      <w:pPr>
        <w:pStyle w:val="Standard1"/>
        <w:rPr>
          <w:rFonts w:ascii="Lucida Sans" w:hAnsi="Lucida Sans"/>
          <w:sz w:val="19"/>
          <w:szCs w:val="19"/>
          <w:lang w:val="en-US"/>
        </w:rPr>
      </w:pPr>
      <w:r>
        <w:rPr>
          <w:rFonts w:ascii="Lucida Sans" w:hAnsi="Lucida Sans"/>
          <w:sz w:val="19"/>
          <w:szCs w:val="19"/>
          <w:lang w:val="en-US"/>
        </w:rPr>
        <w:t xml:space="preserve">Regarding </w:t>
      </w:r>
      <w:r w:rsidR="007E29BC">
        <w:rPr>
          <w:rFonts w:ascii="Lucida Sans" w:hAnsi="Lucida Sans"/>
          <w:sz w:val="19"/>
          <w:szCs w:val="19"/>
          <w:lang w:val="en-US"/>
        </w:rPr>
        <w:t>aggregated tax statistics</w:t>
      </w:r>
      <w:r>
        <w:rPr>
          <w:rFonts w:ascii="Lucida Sans" w:hAnsi="Lucida Sans"/>
          <w:sz w:val="19"/>
          <w:szCs w:val="19"/>
          <w:lang w:val="en-US"/>
        </w:rPr>
        <w:t>,</w:t>
      </w:r>
      <w:r w:rsidR="007E29BC">
        <w:rPr>
          <w:rFonts w:ascii="Lucida Sans" w:hAnsi="Lucida Sans"/>
          <w:sz w:val="19"/>
          <w:szCs w:val="19"/>
          <w:lang w:val="en-US"/>
        </w:rPr>
        <w:t xml:space="preserve"> some </w:t>
      </w:r>
      <w:del w:id="921" w:author="Hümbelin Oliver" w:date="2015-04-13T17:42:00Z">
        <w:r w:rsidR="007E29BC" w:rsidDel="00D70029">
          <w:rPr>
            <w:rFonts w:ascii="Lucida Sans" w:hAnsi="Lucida Sans"/>
            <w:sz w:val="19"/>
            <w:szCs w:val="19"/>
            <w:lang w:val="en-US"/>
          </w:rPr>
          <w:delText>central</w:delText>
        </w:r>
        <w:r w:rsidR="005C4E90" w:rsidDel="00D70029">
          <w:rPr>
            <w:rFonts w:ascii="Lucida Sans" w:hAnsi="Lucida Sans"/>
            <w:sz w:val="19"/>
            <w:szCs w:val="19"/>
            <w:lang w:val="en-US"/>
          </w:rPr>
          <w:delText xml:space="preserve"> </w:delText>
        </w:r>
      </w:del>
      <w:ins w:id="922" w:author="Hümbelin Oliver" w:date="2015-04-13T17:42:00Z">
        <w:r w:rsidR="00D70029">
          <w:rPr>
            <w:rFonts w:ascii="Lucida Sans" w:hAnsi="Lucida Sans"/>
            <w:sz w:val="19"/>
            <w:szCs w:val="19"/>
            <w:lang w:val="en-US"/>
          </w:rPr>
          <w:t xml:space="preserve">crucial </w:t>
        </w:r>
      </w:ins>
      <w:r w:rsidR="005C4E90">
        <w:rPr>
          <w:rFonts w:ascii="Lucida Sans" w:hAnsi="Lucida Sans"/>
          <w:sz w:val="19"/>
          <w:szCs w:val="19"/>
          <w:lang w:val="en-US"/>
        </w:rPr>
        <w:t>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w:t>
      </w:r>
      <w:del w:id="923" w:author="Hümbelin Oliver" w:date="2015-04-13T17:43:00Z">
        <w:r w:rsidR="00806DA3" w:rsidDel="00D70029">
          <w:rPr>
            <w:rFonts w:ascii="Lucida Sans" w:hAnsi="Lucida Sans"/>
            <w:sz w:val="19"/>
            <w:szCs w:val="19"/>
            <w:lang w:val="en-US"/>
          </w:rPr>
          <w:delText xml:space="preserve">central </w:delText>
        </w:r>
      </w:del>
      <w:r w:rsidR="00806DA3">
        <w:rPr>
          <w:rFonts w:ascii="Lucida Sans" w:hAnsi="Lucida Sans"/>
          <w:sz w:val="19"/>
          <w:szCs w:val="19"/>
          <w:lang w:val="en-US"/>
        </w:rPr>
        <w:t xml:space="preserve">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w:t>
      </w:r>
    </w:p>
    <w:p w14:paraId="31C40EE8" w14:textId="48586F57"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w:t>
      </w:r>
      <w:r w:rsidR="00264D81">
        <w:rPr>
          <w:rFonts w:ascii="Lucida Sans" w:hAnsi="Lucida Sans"/>
          <w:sz w:val="19"/>
          <w:szCs w:val="19"/>
          <w:lang w:val="en-US"/>
        </w:rPr>
        <w:t xml:space="preserve">stability </w:t>
      </w:r>
      <w:r w:rsidR="00806DA3">
        <w:rPr>
          <w:rFonts w:ascii="Lucida Sans" w:hAnsi="Lucida Sans"/>
          <w:sz w:val="19"/>
          <w:szCs w:val="19"/>
          <w:lang w:val="en-US"/>
        </w:rPr>
        <w:t>test</w:t>
      </w:r>
      <w:r w:rsidR="00D17A9E">
        <w:rPr>
          <w:rFonts w:ascii="Lucida Sans" w:hAnsi="Lucida Sans"/>
          <w:sz w:val="19"/>
          <w:szCs w:val="19"/>
          <w:lang w:val="en-US"/>
        </w:rPr>
        <w:t>s</w:t>
      </w:r>
      <w:r w:rsidR="00806DA3">
        <w:rPr>
          <w:rFonts w:ascii="Lucida Sans" w:hAnsi="Lucida Sans"/>
          <w:sz w:val="19"/>
          <w:szCs w:val="19"/>
          <w:lang w:val="en-US"/>
        </w:rPr>
        <w:t xml:space="preserve"> with </w:t>
      </w:r>
      <w:del w:id="924" w:author="Hümbelin Oliver" w:date="2015-04-13T19:00:00Z">
        <w:r w:rsidR="00806DA3" w:rsidDel="0005180B">
          <w:rPr>
            <w:rFonts w:ascii="Lucida Sans" w:hAnsi="Lucida Sans"/>
            <w:sz w:val="19"/>
            <w:szCs w:val="19"/>
            <w:lang w:val="en-US"/>
          </w:rPr>
          <w:delText xml:space="preserve">aggregated </w:delText>
        </w:r>
      </w:del>
      <w:r w:rsidR="00806DA3">
        <w:rPr>
          <w:rFonts w:ascii="Lucida Sans" w:hAnsi="Lucida Sans"/>
          <w:sz w:val="19"/>
          <w:szCs w:val="19"/>
          <w:lang w:val="en-US"/>
        </w:rPr>
        <w:t xml:space="preserve">tax </w:t>
      </w:r>
      <w:del w:id="925" w:author="Hümbelin Oliver" w:date="2015-04-13T19:00:00Z">
        <w:r w:rsidR="00AB4D97" w:rsidDel="0005180B">
          <w:rPr>
            <w:rFonts w:ascii="Lucida Sans" w:hAnsi="Lucida Sans"/>
            <w:sz w:val="19"/>
            <w:szCs w:val="19"/>
            <w:lang w:val="en-US"/>
          </w:rPr>
          <w:delText>statistics</w:delText>
        </w:r>
        <w:r w:rsidR="005350F7" w:rsidRPr="008B2031" w:rsidDel="0005180B">
          <w:rPr>
            <w:rFonts w:ascii="Lucida Sans" w:hAnsi="Lucida Sans"/>
            <w:sz w:val="19"/>
            <w:szCs w:val="19"/>
            <w:lang w:val="en-US"/>
          </w:rPr>
          <w:delText xml:space="preserve"> </w:delText>
        </w:r>
      </w:del>
      <w:ins w:id="926" w:author="Hümbelin Oliver" w:date="2015-04-13T19:00:00Z">
        <w:r w:rsidR="0005180B">
          <w:rPr>
            <w:rFonts w:ascii="Lucida Sans" w:hAnsi="Lucida Sans"/>
            <w:sz w:val="19"/>
            <w:szCs w:val="19"/>
            <w:lang w:val="en-US"/>
          </w:rPr>
          <w:t>data from Switzerland</w:t>
        </w:r>
        <w:r w:rsidR="0005180B" w:rsidRPr="008B2031">
          <w:rPr>
            <w:rFonts w:ascii="Lucida Sans" w:hAnsi="Lucida Sans"/>
            <w:sz w:val="19"/>
            <w:szCs w:val="19"/>
            <w:lang w:val="en-US"/>
          </w:rPr>
          <w:t xml:space="preserve"> </w:t>
        </w:r>
      </w:ins>
      <w:r w:rsidR="00AB4D97">
        <w:rPr>
          <w:rFonts w:ascii="Lucida Sans" w:hAnsi="Lucida Sans"/>
          <w:sz w:val="19"/>
          <w:szCs w:val="19"/>
          <w:lang w:val="en-US"/>
        </w:rPr>
        <w:t>to sort out</w:t>
      </w:r>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 xml:space="preserve">minor issues </w:t>
      </w:r>
      <w:r w:rsidR="002A4CBA">
        <w:rPr>
          <w:rFonts w:ascii="Lucida Sans" w:hAnsi="Lucida Sans"/>
          <w:sz w:val="19"/>
          <w:szCs w:val="19"/>
          <w:lang w:val="en-US"/>
        </w:rPr>
        <w:t>regarding</w:t>
      </w:r>
      <w:r w:rsidR="00AB4D97">
        <w:rPr>
          <w:rFonts w:ascii="Lucida Sans" w:hAnsi="Lucida Sans"/>
          <w:sz w:val="19"/>
          <w:szCs w:val="19"/>
          <w:lang w:val="en-US"/>
        </w:rPr>
        <w:t xml:space="preserve">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r w:rsidR="0096162E">
        <w:rPr>
          <w:rFonts w:ascii="Lucida Sans" w:hAnsi="Lucida Sans"/>
          <w:sz w:val="19"/>
          <w:szCs w:val="19"/>
          <w:lang w:val="en-US"/>
        </w:rPr>
        <w:t>r</w:t>
      </w:r>
      <w:r w:rsidR="00AB4D97">
        <w:rPr>
          <w:rFonts w:ascii="Lucida Sans" w:hAnsi="Lucida Sans"/>
          <w:sz w:val="19"/>
          <w:szCs w:val="19"/>
          <w:lang w:val="en-US"/>
        </w:rPr>
        <w:t>ange of Gini coefficient</w:t>
      </w:r>
      <w:r w:rsidR="00182BEB">
        <w:rPr>
          <w:rFonts w:ascii="Lucida Sans" w:hAnsi="Lucida Sans"/>
          <w:sz w:val="19"/>
          <w:szCs w:val="19"/>
          <w:lang w:val="en-US"/>
        </w:rPr>
        <w:t xml:space="preserve"> </w:t>
      </w:r>
      <w:r w:rsidR="00264D81">
        <w:rPr>
          <w:rFonts w:ascii="Lucida Sans" w:hAnsi="Lucida Sans"/>
          <w:sz w:val="19"/>
          <w:szCs w:val="19"/>
          <w:lang w:val="en-US"/>
        </w:rPr>
        <w:t xml:space="preserve">for </w:t>
      </w:r>
      <w:r w:rsidR="00182BEB">
        <w:rPr>
          <w:rFonts w:ascii="Lucida Sans" w:hAnsi="Lucida Sans"/>
          <w:sz w:val="19"/>
          <w:szCs w:val="19"/>
          <w:lang w:val="en-US"/>
        </w:rPr>
        <w:t>each performed test</w:t>
      </w:r>
      <w:r w:rsidR="00AB4D97">
        <w:rPr>
          <w:rFonts w:ascii="Lucida Sans" w:hAnsi="Lucida Sans"/>
          <w:sz w:val="19"/>
          <w:szCs w:val="19"/>
          <w:lang w:val="en-US"/>
        </w:rPr>
        <w:t xml:space="preserve">, we </w:t>
      </w:r>
      <w:r w:rsidR="00A06AD6">
        <w:rPr>
          <w:rFonts w:ascii="Lucida Sans" w:hAnsi="Lucida Sans"/>
          <w:sz w:val="19"/>
          <w:szCs w:val="19"/>
          <w:lang w:val="en-US"/>
        </w:rPr>
        <w:t>build</w:t>
      </w:r>
      <w:r w:rsidR="00CE5BE4">
        <w:rPr>
          <w:rFonts w:ascii="Lucida Sans" w:hAnsi="Lucida Sans"/>
          <w:sz w:val="19"/>
          <w:szCs w:val="19"/>
          <w:lang w:val="en-US"/>
        </w:rPr>
        <w:t xml:space="preserve"> a ranking: </w:t>
      </w:r>
    </w:p>
    <w:p w14:paraId="157D3A05" w14:textId="1B35BBB5"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w:t>
      </w:r>
      <w:r w:rsidR="0096162E">
        <w:rPr>
          <w:rFonts w:ascii="Lucida Sans" w:hAnsi="Lucida Sans"/>
          <w:sz w:val="19"/>
          <w:szCs w:val="19"/>
          <w:lang w:val="en-US"/>
        </w:rPr>
        <w:t>2</w:t>
      </w:r>
      <w:r>
        <w:rPr>
          <w:rFonts w:ascii="Lucida Sans" w:hAnsi="Lucida Sans"/>
          <w:sz w:val="19"/>
          <w:szCs w:val="19"/>
          <w:lang w:val="en-US"/>
        </w:rPr>
        <w:t>)</w:t>
      </w:r>
      <w:r w:rsidR="001B7282">
        <w:rPr>
          <w:rStyle w:val="FootnoteReference"/>
          <w:rFonts w:ascii="Lucida Sans" w:hAnsi="Lucida Sans"/>
          <w:sz w:val="19"/>
          <w:szCs w:val="19"/>
          <w:lang w:val="en-US"/>
        </w:rPr>
        <w:footnoteReference w:id="16"/>
      </w:r>
    </w:p>
    <w:p w14:paraId="71DA2383" w14:textId="006606A8"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w:t>
      </w:r>
      <w:r w:rsidR="0096162E">
        <w:rPr>
          <w:rFonts w:ascii="Lucida Sans" w:hAnsi="Lucida Sans"/>
          <w:sz w:val="19"/>
          <w:szCs w:val="19"/>
          <w:lang w:val="en-US"/>
        </w:rPr>
        <w:t>7</w:t>
      </w:r>
      <w:r>
        <w:rPr>
          <w:rFonts w:ascii="Lucida Sans" w:hAnsi="Lucida Sans"/>
          <w:sz w:val="19"/>
          <w:szCs w:val="19"/>
          <w:lang w:val="en-US"/>
        </w:rPr>
        <w:t>)</w:t>
      </w:r>
    </w:p>
    <w:p w14:paraId="5AF14D74" w14:textId="776EC11A"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2C0E1B3E" w:rsidR="00C60F23" w:rsidRPr="00C60F23" w:rsidRDefault="003B5F19" w:rsidP="005350F7">
      <w:pPr>
        <w:pStyle w:val="Standard1"/>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Pr>
          <w:rFonts w:ascii="Lucida Sans" w:hAnsi="Lucida Sans"/>
          <w:sz w:val="19"/>
          <w:szCs w:val="19"/>
          <w:lang w:val="en-US"/>
        </w:rPr>
        <w:t>these figures as a “hard” estimate of true differences, in a sense that they could be used to</w:t>
      </w:r>
      <w:r w:rsidR="00937AFD">
        <w:rPr>
          <w:rFonts w:ascii="Lucida Sans" w:hAnsi="Lucida Sans"/>
          <w:sz w:val="19"/>
          <w:szCs w:val="19"/>
          <w:lang w:val="en-US"/>
        </w:rPr>
        <w:t xml:space="preserve"> adjust given estimations. 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w:t>
      </w:r>
      <w:del w:id="927" w:author="Hümbelin Oliver" w:date="2015-04-13T17:43:00Z">
        <w:r w:rsidR="00A06AD6" w:rsidDel="00D70029">
          <w:rPr>
            <w:rFonts w:ascii="Lucida Sans" w:hAnsi="Lucida Sans"/>
            <w:sz w:val="19"/>
            <w:szCs w:val="19"/>
            <w:lang w:val="en-US"/>
          </w:rPr>
          <w:delText xml:space="preserve">central </w:delText>
        </w:r>
      </w:del>
      <w:ins w:id="928" w:author="Hümbelin Oliver" w:date="2015-04-13T17:43:00Z">
        <w:r w:rsidR="00D70029">
          <w:rPr>
            <w:rFonts w:ascii="Lucida Sans" w:hAnsi="Lucida Sans"/>
            <w:sz w:val="19"/>
            <w:szCs w:val="19"/>
            <w:lang w:val="en-US"/>
          </w:rPr>
          <w:t xml:space="preserve">important </w:t>
        </w:r>
      </w:ins>
      <w:r w:rsidR="00A06AD6">
        <w:rPr>
          <w:rFonts w:ascii="Lucida Sans" w:hAnsi="Lucida Sans"/>
          <w:sz w:val="19"/>
          <w:szCs w:val="19"/>
          <w:lang w:val="en-US"/>
        </w:rPr>
        <w:t xml:space="preserve">problem when working with tax data.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r w:rsidR="00264D81">
        <w:rPr>
          <w:rFonts w:ascii="Lucida Sans" w:hAnsi="Lucida Sans"/>
          <w:sz w:val="19"/>
          <w:szCs w:val="19"/>
          <w:lang w:val="en-US"/>
        </w:rPr>
        <w:t>has a</w:t>
      </w:r>
      <w:del w:id="929" w:author="Hümbelin Oliver" w:date="2015-04-13T19:01:00Z">
        <w:r w:rsidR="00264D81" w:rsidDel="0005180B">
          <w:rPr>
            <w:rFonts w:ascii="Lucida Sans" w:hAnsi="Lucida Sans"/>
            <w:sz w:val="19"/>
            <w:szCs w:val="19"/>
            <w:lang w:val="en-US"/>
          </w:rPr>
          <w:delText>n</w:delText>
        </w:r>
      </w:del>
      <w:r w:rsidR="00264D81">
        <w:rPr>
          <w:rFonts w:ascii="Lucida Sans" w:hAnsi="Lucida Sans"/>
          <w:sz w:val="19"/>
          <w:szCs w:val="19"/>
          <w:lang w:val="en-US"/>
        </w:rPr>
        <w:t xml:space="preserve"> </w:t>
      </w:r>
      <w:ins w:id="930" w:author="Hümbelin Oliver" w:date="2015-04-13T19:01:00Z">
        <w:r w:rsidR="0005180B">
          <w:rPr>
            <w:rFonts w:ascii="Lucida Sans" w:hAnsi="Lucida Sans"/>
            <w:sz w:val="19"/>
            <w:szCs w:val="19"/>
            <w:lang w:val="en-US"/>
          </w:rPr>
          <w:t xml:space="preserve">strong </w:t>
        </w:r>
      </w:ins>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7008D6">
        <w:rPr>
          <w:rFonts w:ascii="Lucida Sans" w:hAnsi="Lucida Sans"/>
          <w:sz w:val="19"/>
          <w:szCs w:val="19"/>
          <w:lang w:val="en-US"/>
        </w:rPr>
        <w:t xml:space="preserve">only </w:t>
      </w:r>
      <w:r w:rsidR="009B7C2F">
        <w:rPr>
          <w:rFonts w:ascii="Lucida Sans" w:hAnsi="Lucida Sans"/>
          <w:sz w:val="19"/>
          <w:szCs w:val="19"/>
          <w:lang w:val="en-US"/>
        </w:rPr>
        <w:t>informat</w:t>
      </w:r>
      <w:r w:rsidR="00937AFD">
        <w:rPr>
          <w:rFonts w:ascii="Lucida Sans" w:hAnsi="Lucida Sans"/>
          <w:sz w:val="19"/>
          <w:szCs w:val="19"/>
          <w:lang w:val="en-US"/>
        </w:rPr>
        <w:t>ion 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B36635">
        <w:rPr>
          <w:rFonts w:ascii="Lucida Sans" w:hAnsi="Lucida Sans"/>
          <w:sz w:val="19"/>
          <w:szCs w:val="19"/>
          <w:lang w:val="en-US"/>
        </w:rPr>
        <w:t xml:space="preserve">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r w:rsidR="007008D6">
        <w:rPr>
          <w:rFonts w:ascii="Lucida Sans" w:hAnsi="Lucida Sans"/>
          <w:sz w:val="19"/>
          <w:szCs w:val="19"/>
          <w:lang w:val="en-US"/>
        </w:rPr>
        <w:t xml:space="preserve">of </w:t>
      </w:r>
      <w:r w:rsidR="00B36635">
        <w:rPr>
          <w:rFonts w:ascii="Lucida Sans" w:hAnsi="Lucida Sans"/>
          <w:sz w:val="19"/>
          <w:szCs w:val="19"/>
          <w:lang w:val="en-US"/>
        </w:rPr>
        <w:t>tax and s</w:t>
      </w:r>
      <w:r w:rsidR="00937AFD">
        <w:rPr>
          <w:rFonts w:ascii="Lucida Sans" w:hAnsi="Lucida Sans"/>
          <w:sz w:val="19"/>
          <w:szCs w:val="19"/>
          <w:lang w:val="en-US"/>
        </w:rPr>
        <w:t>urvey data differ substantially, albeit both cover Swiss population in theory.</w:t>
      </w:r>
      <w:r w:rsidR="00C60F23">
        <w:rPr>
          <w:rFonts w:ascii="Lucida Sans" w:hAnsi="Lucida Sans"/>
          <w:sz w:val="19"/>
          <w:szCs w:val="19"/>
          <w:lang w:val="en-US"/>
        </w:rPr>
        <w:t xml:space="preserve"> </w:t>
      </w:r>
      <w:r w:rsidR="00005884">
        <w:rPr>
          <w:rFonts w:ascii="Lucida Sans" w:hAnsi="Lucida Sans"/>
          <w:sz w:val="19"/>
          <w:szCs w:val="19"/>
          <w:lang w:val="en-US"/>
        </w:rPr>
        <w:t xml:space="preserve">We </w:t>
      </w:r>
      <w:del w:id="931" w:author="Hümbelin Oliver" w:date="2015-04-13T19:02:00Z">
        <w:r w:rsidR="00005884" w:rsidDel="0005180B">
          <w:rPr>
            <w:rFonts w:ascii="Lucida Sans" w:hAnsi="Lucida Sans"/>
            <w:sz w:val="19"/>
            <w:szCs w:val="19"/>
            <w:lang w:val="en-US"/>
          </w:rPr>
          <w:delText xml:space="preserve">argue </w:delText>
        </w:r>
      </w:del>
      <w:ins w:id="932" w:author="Hümbelin Oliver" w:date="2015-04-13T19:02:00Z">
        <w:r w:rsidR="0005180B">
          <w:rPr>
            <w:rFonts w:ascii="Lucida Sans" w:hAnsi="Lucida Sans"/>
            <w:sz w:val="19"/>
            <w:szCs w:val="19"/>
            <w:lang w:val="en-US"/>
          </w:rPr>
          <w:t xml:space="preserve">showed </w:t>
        </w:r>
      </w:ins>
      <w:r w:rsidR="00005884">
        <w:rPr>
          <w:rFonts w:ascii="Lucida Sans" w:hAnsi="Lucida Sans"/>
          <w:sz w:val="19"/>
          <w:szCs w:val="19"/>
          <w:lang w:val="en-US"/>
        </w:rPr>
        <w:t xml:space="preserve">that this </w:t>
      </w:r>
      <w:r w:rsidR="00C60F23">
        <w:rPr>
          <w:rFonts w:ascii="Lucida Sans" w:hAnsi="Lucida Sans"/>
          <w:sz w:val="19"/>
          <w:szCs w:val="19"/>
          <w:lang w:val="en-US"/>
        </w:rPr>
        <w:t xml:space="preserve">difference stems from an upper middle class bias in the survey data which results in underestimation of inequality. Another </w:t>
      </w:r>
      <w:del w:id="933" w:author="Hümbelin Oliver" w:date="2015-04-13T17:43:00Z">
        <w:r w:rsidR="00C60F23" w:rsidDel="00D70029">
          <w:rPr>
            <w:rFonts w:ascii="Lucida Sans" w:hAnsi="Lucida Sans"/>
            <w:sz w:val="19"/>
            <w:szCs w:val="19"/>
            <w:lang w:val="en-US"/>
          </w:rPr>
          <w:delText xml:space="preserve">central </w:delText>
        </w:r>
      </w:del>
      <w:ins w:id="934" w:author="Hümbelin Oliver" w:date="2015-04-13T17:43:00Z">
        <w:r w:rsidR="00D70029">
          <w:rPr>
            <w:rFonts w:ascii="Lucida Sans" w:hAnsi="Lucida Sans"/>
            <w:sz w:val="19"/>
            <w:szCs w:val="19"/>
            <w:lang w:val="en-US"/>
          </w:rPr>
          <w:t xml:space="preserve">important </w:t>
        </w:r>
      </w:ins>
      <w:r w:rsidR="00C60F23">
        <w:rPr>
          <w:rFonts w:ascii="Lucida Sans" w:hAnsi="Lucida Sans"/>
          <w:sz w:val="19"/>
          <w:szCs w:val="19"/>
          <w:lang w:val="en-US"/>
        </w:rPr>
        <w:t xml:space="preserve">difference of tax data is that statistical units are fiscal and not real households. This is </w:t>
      </w:r>
      <w:del w:id="935" w:author="Hümbelin Oliver" w:date="2015-04-13T19:03:00Z">
        <w:r w:rsidR="00C60F23" w:rsidDel="0005180B">
          <w:rPr>
            <w:rFonts w:ascii="Lucida Sans" w:hAnsi="Lucida Sans"/>
            <w:sz w:val="19"/>
            <w:szCs w:val="19"/>
            <w:lang w:val="en-US"/>
          </w:rPr>
          <w:delText xml:space="preserve">crucial </w:delText>
        </w:r>
      </w:del>
      <w:ins w:id="936" w:author="Hümbelin Oliver" w:date="2015-04-13T19:03:00Z">
        <w:r w:rsidR="0005180B">
          <w:rPr>
            <w:rFonts w:ascii="Lucida Sans" w:hAnsi="Lucida Sans"/>
            <w:sz w:val="19"/>
            <w:szCs w:val="19"/>
            <w:lang w:val="en-US"/>
          </w:rPr>
          <w:t xml:space="preserve">evident </w:t>
        </w:r>
      </w:ins>
      <w:r w:rsidR="00C60F23">
        <w:rPr>
          <w:rFonts w:ascii="Lucida Sans" w:hAnsi="Lucida Sans"/>
          <w:sz w:val="19"/>
          <w:szCs w:val="19"/>
          <w:lang w:val="en-US"/>
        </w:rPr>
        <w:t>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del w:id="937" w:author="Hümbelin Oliver" w:date="2015-04-13T19:03:00Z">
        <w:r w:rsidR="00D13F34" w:rsidDel="0005180B">
          <w:rPr>
            <w:rFonts w:ascii="Lucida Sans" w:hAnsi="Lucida Sans"/>
            <w:sz w:val="19"/>
            <w:szCs w:val="19"/>
            <w:lang w:val="en-US"/>
          </w:rPr>
          <w:delText xml:space="preserve">present </w:delText>
        </w:r>
      </w:del>
      <w:ins w:id="938" w:author="Hümbelin Oliver" w:date="2015-04-13T19:03:00Z">
        <w:r w:rsidR="0005180B">
          <w:rPr>
            <w:rFonts w:ascii="Lucida Sans" w:hAnsi="Lucida Sans"/>
            <w:sz w:val="19"/>
            <w:szCs w:val="19"/>
            <w:lang w:val="en-US"/>
          </w:rPr>
          <w:t xml:space="preserve">represented </w:t>
        </w:r>
      </w:ins>
      <w:r w:rsidR="00D13F34">
        <w:rPr>
          <w:rFonts w:ascii="Lucida Sans" w:hAnsi="Lucida Sans"/>
          <w:sz w:val="19"/>
          <w:szCs w:val="19"/>
          <w:lang w:val="en-US"/>
        </w:rPr>
        <w:t>in tax data</w:t>
      </w:r>
      <w:r w:rsidR="00005884">
        <w:rPr>
          <w:rFonts w:ascii="Lucida Sans" w:hAnsi="Lucida Sans"/>
          <w:sz w:val="19"/>
          <w:szCs w:val="19"/>
          <w:lang w:val="en-US"/>
        </w:rPr>
        <w:t xml:space="preserve"> as two single tax units and</w:t>
      </w:r>
      <w:r w:rsidR="00C60F23" w:rsidRPr="001D4982">
        <w:rPr>
          <w:rFonts w:ascii="Lucida Sans" w:hAnsi="Lucida Sans"/>
          <w:sz w:val="19"/>
          <w:szCs w:val="19"/>
          <w:lang w:val="en-US"/>
        </w:rPr>
        <w:t xml:space="preserve">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w:t>
      </w:r>
      <w:r w:rsidR="00005884">
        <w:rPr>
          <w:rFonts w:ascii="Lucida Sans" w:hAnsi="Lucida Sans"/>
          <w:sz w:val="19"/>
          <w:szCs w:val="19"/>
          <w:lang w:val="en-US"/>
        </w:rPr>
        <w:t>a bias</w:t>
      </w:r>
      <w:r w:rsidR="00C60F23" w:rsidRPr="001D4982">
        <w:rPr>
          <w:rFonts w:ascii="Lucida Sans" w:hAnsi="Lucida Sans"/>
          <w:sz w:val="19"/>
          <w:szCs w:val="19"/>
          <w:lang w:val="en-US"/>
        </w:rPr>
        <w:t xml:space="preserve">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w:t>
      </w:r>
      <w:r>
        <w:rPr>
          <w:rFonts w:ascii="Lucida Sans" w:hAnsi="Lucida Sans"/>
          <w:sz w:val="19"/>
          <w:szCs w:val="19"/>
          <w:lang w:val="en-US"/>
        </w:rPr>
        <w:t>mind that</w:t>
      </w:r>
      <w:r w:rsidR="0042665B">
        <w:rPr>
          <w:rFonts w:ascii="Lucida Sans" w:hAnsi="Lucida Sans"/>
          <w:sz w:val="19"/>
          <w:szCs w:val="19"/>
          <w:lang w:val="en-US"/>
        </w:rPr>
        <w:t xml:space="preserve"> aggregated tax data do not </w:t>
      </w:r>
      <w:r>
        <w:rPr>
          <w:rFonts w:ascii="Lucida Sans" w:hAnsi="Lucida Sans"/>
          <w:sz w:val="19"/>
          <w:szCs w:val="19"/>
          <w:lang w:val="en-US"/>
        </w:rPr>
        <w:t>allow</w:t>
      </w:r>
      <w:r w:rsidR="0042665B">
        <w:rPr>
          <w:rFonts w:ascii="Lucida Sans" w:hAnsi="Lucida Sans"/>
          <w:sz w:val="19"/>
          <w:szCs w:val="19"/>
          <w:lang w:val="en-US"/>
        </w:rPr>
        <w:t xml:space="preserve"> to</w:t>
      </w:r>
      <w:r w:rsidR="00182BEB">
        <w:rPr>
          <w:rFonts w:ascii="Lucida Sans" w:hAnsi="Lucida Sans"/>
          <w:sz w:val="19"/>
          <w:szCs w:val="19"/>
          <w:lang w:val="en-US"/>
        </w:rPr>
        <w:t xml:space="preserve"> construct disposable incomes, e</w:t>
      </w:r>
      <w:r w:rsidR="007008D6">
        <w:rPr>
          <w:rFonts w:ascii="Lucida Sans" w:hAnsi="Lucida Sans"/>
          <w:sz w:val="19"/>
          <w:szCs w:val="19"/>
          <w:lang w:val="en-US"/>
        </w:rPr>
        <w:t>s</w:t>
      </w:r>
      <w:r w:rsidR="00182BEB">
        <w:rPr>
          <w:rFonts w:ascii="Lucida Sans" w:hAnsi="Lucida Sans"/>
          <w:sz w:val="19"/>
          <w:szCs w:val="19"/>
          <w:lang w:val="en-US"/>
        </w:rPr>
        <w:t>p</w:t>
      </w:r>
      <w:r w:rsidR="007008D6">
        <w:rPr>
          <w:rFonts w:ascii="Lucida Sans" w:hAnsi="Lucida Sans"/>
          <w:sz w:val="19"/>
          <w:szCs w:val="19"/>
          <w:lang w:val="en-US"/>
        </w:rPr>
        <w:t>ec</w:t>
      </w:r>
      <w:r w:rsidR="00182BEB">
        <w:rPr>
          <w:rFonts w:ascii="Lucida Sans" w:hAnsi="Lucida Sans"/>
          <w:sz w:val="19"/>
          <w:szCs w:val="19"/>
          <w:lang w:val="en-US"/>
        </w:rPr>
        <w:t xml:space="preserve">ially the missing possibility to account for federal and communal taxes </w:t>
      </w:r>
      <w:r w:rsidR="00D13F34">
        <w:rPr>
          <w:rFonts w:ascii="Lucida Sans" w:hAnsi="Lucida Sans"/>
          <w:sz w:val="19"/>
          <w:szCs w:val="19"/>
          <w:lang w:val="en-US"/>
        </w:rPr>
        <w:lastRenderedPageBreak/>
        <w:t>carries</w:t>
      </w:r>
      <w:r w:rsidR="00182BEB">
        <w:rPr>
          <w:rFonts w:ascii="Lucida Sans" w:hAnsi="Lucida Sans"/>
          <w:sz w:val="19"/>
          <w:szCs w:val="19"/>
          <w:lang w:val="en-US"/>
        </w:rPr>
        <w:t xml:space="preserve"> weight. Hence, the </w:t>
      </w:r>
      <w:proofErr w:type="spellStart"/>
      <w:r w:rsidR="00182BEB">
        <w:rPr>
          <w:rFonts w:ascii="Lucida Sans" w:hAnsi="Lucida Sans"/>
          <w:sz w:val="19"/>
          <w:szCs w:val="19"/>
          <w:lang w:val="en-US"/>
        </w:rPr>
        <w:t>redistributional</w:t>
      </w:r>
      <w:proofErr w:type="spellEnd"/>
      <w:r w:rsidR="00182BEB">
        <w:rPr>
          <w:rFonts w:ascii="Lucida Sans" w:hAnsi="Lucida Sans"/>
          <w:sz w:val="19"/>
          <w:szCs w:val="19"/>
          <w:lang w:val="en-US"/>
        </w:rPr>
        <w:t xml:space="preserve">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w:t>
      </w:r>
      <w:proofErr w:type="spellStart"/>
      <w:r w:rsidR="00182BEB">
        <w:rPr>
          <w:rFonts w:ascii="Lucida Sans" w:hAnsi="Lucida Sans"/>
          <w:sz w:val="19"/>
          <w:szCs w:val="19"/>
          <w:lang w:val="en-US"/>
        </w:rPr>
        <w:t>summarum</w:t>
      </w:r>
      <w:proofErr w:type="spellEnd"/>
      <w:r w:rsidR="00182BEB">
        <w:rPr>
          <w:rFonts w:ascii="Lucida Sans" w:hAnsi="Lucida Sans"/>
          <w:sz w:val="19"/>
          <w:szCs w:val="19"/>
          <w:lang w:val="en-US"/>
        </w:rPr>
        <w:t xml:space="preserve"> to an overestimation of inequality based on taxable income. 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a 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in Switzerland</w:t>
      </w:r>
      <w:r w:rsidR="0045787F">
        <w:rPr>
          <w:rFonts w:ascii="Lucida Sans" w:hAnsi="Lucida Sans"/>
          <w:sz w:val="19"/>
          <w:szCs w:val="19"/>
          <w:lang w:val="en-US"/>
        </w:rPr>
        <w:t xml:space="preserve">, who get tax privileges by getting taxed according to expenses. </w:t>
      </w:r>
    </w:p>
    <w:p w14:paraId="50A5E082" w14:textId="7753A266" w:rsidR="007A5603" w:rsidRDefault="00D77118" w:rsidP="005350F7">
      <w:pPr>
        <w:pStyle w:val="Standard1"/>
        <w:rPr>
          <w:rFonts w:ascii="Lucida Sans" w:hAnsi="Lucida Sans"/>
          <w:sz w:val="19"/>
          <w:szCs w:val="19"/>
          <w:lang w:val="en-US"/>
        </w:rPr>
      </w:pPr>
      <w:del w:id="939" w:author="Hümbelin Oliver" w:date="2015-04-13T19:06:00Z">
        <w:r w:rsidDel="00FA58EC">
          <w:rPr>
            <w:rFonts w:ascii="Lucida Sans" w:hAnsi="Lucida Sans"/>
            <w:sz w:val="19"/>
            <w:szCs w:val="19"/>
            <w:lang w:val="en-US"/>
          </w:rPr>
          <w:delText>Measurement issues are especially crucial</w:delText>
        </w:r>
      </w:del>
      <w:ins w:id="940" w:author="Hümbelin Oliver" w:date="2015-04-13T19:06:00Z">
        <w:r w:rsidR="00FA58EC">
          <w:rPr>
            <w:rFonts w:ascii="Lucida Sans" w:hAnsi="Lucida Sans"/>
            <w:sz w:val="19"/>
            <w:szCs w:val="19"/>
            <w:lang w:val="en-US"/>
          </w:rPr>
          <w:t>A special part in the discussion is dedicated to inequality measures</w:t>
        </w:r>
      </w:ins>
      <w:r w:rsidR="00182BEB">
        <w:rPr>
          <w:rFonts w:ascii="Lucida Sans" w:hAnsi="Lucida Sans"/>
          <w:sz w:val="19"/>
          <w:szCs w:val="19"/>
          <w:lang w:val="en-US"/>
        </w:rPr>
        <w:t xml:space="preserve">, </w:t>
      </w:r>
      <w:r>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test showed that </w:t>
      </w:r>
      <w:ins w:id="941" w:author="Hümbelin Oliver" w:date="2015-04-13T19:29:00Z">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ed to aggregated tax statistics</w:t>
        </w:r>
      </w:ins>
      <w:ins w:id="942" w:author="Hümbelin Oliver" w:date="2015-04-13T19:30:00Z">
        <w:r w:rsidR="00C44816">
          <w:rPr>
            <w:rFonts w:ascii="Lucida Sans" w:hAnsi="Lucida Sans"/>
            <w:sz w:val="19"/>
            <w:szCs w:val="19"/>
            <w:lang w:val="en-US"/>
          </w:rPr>
          <w:t xml:space="preserve">. Furthermore we showed that </w:t>
        </w:r>
      </w:ins>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 xml:space="preserve">are used. We think trend analysis is best done by combining several one population measures for a first analysis of time patterns, which then is 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p>
    <w:p w14:paraId="0B2249C6" w14:textId="29D95680"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w:t>
      </w:r>
      <w:del w:id="943" w:author="Hümbelin Oliver" w:date="2015-04-13T19:12:00Z">
        <w:r w:rsidR="00CE5BE4" w:rsidRPr="009C0F72" w:rsidDel="00FA58EC">
          <w:rPr>
            <w:rFonts w:ascii="Lucida Sans" w:hAnsi="Lucida Sans"/>
            <w:sz w:val="19"/>
            <w:szCs w:val="19"/>
            <w:lang w:val="en-US"/>
          </w:rPr>
          <w:delText xml:space="preserve">Figure 5 displays the </w:delText>
        </w:r>
        <w:r w:rsidR="00CE5BE4" w:rsidDel="00FA58EC">
          <w:rPr>
            <w:rFonts w:ascii="Lucida Sans" w:hAnsi="Lucida Sans"/>
            <w:sz w:val="19"/>
            <w:szCs w:val="19"/>
            <w:lang w:val="en-US"/>
          </w:rPr>
          <w:delText xml:space="preserve">longest </w:delText>
        </w:r>
        <w:r w:rsidR="00005884" w:rsidDel="00FA58EC">
          <w:rPr>
            <w:rFonts w:ascii="Lucida Sans" w:hAnsi="Lucida Sans"/>
            <w:sz w:val="19"/>
            <w:szCs w:val="19"/>
            <w:lang w:val="en-US"/>
          </w:rPr>
          <w:delText>meaningful</w:delText>
        </w:r>
        <w:r w:rsidR="0075707F" w:rsidDel="00FA58EC">
          <w:rPr>
            <w:rFonts w:ascii="Lucida Sans" w:hAnsi="Lucida Sans"/>
            <w:sz w:val="19"/>
            <w:szCs w:val="19"/>
            <w:lang w:val="en-US"/>
          </w:rPr>
          <w:delText xml:space="preserve"> </w:delText>
        </w:r>
        <w:r w:rsidR="00CE5BE4" w:rsidDel="00FA58EC">
          <w:rPr>
            <w:rFonts w:ascii="Lucida Sans" w:hAnsi="Lucida Sans"/>
            <w:sz w:val="19"/>
            <w:szCs w:val="19"/>
            <w:lang w:val="en-US"/>
          </w:rPr>
          <w:delText>time series of</w:delText>
        </w:r>
        <w:r w:rsidR="00CE5BE4" w:rsidRPr="009C0F72" w:rsidDel="00FA58EC">
          <w:rPr>
            <w:rFonts w:ascii="Lucida Sans" w:hAnsi="Lucida Sans"/>
            <w:sz w:val="19"/>
            <w:szCs w:val="19"/>
            <w:lang w:val="en-US"/>
          </w:rPr>
          <w:delText xml:space="preserve"> Gini coefficients that can be calculated for Switzerland</w:delText>
        </w:r>
        <w:r w:rsidR="003A7EE5" w:rsidDel="00FA58EC">
          <w:rPr>
            <w:rFonts w:ascii="Lucida Sans" w:hAnsi="Lucida Sans"/>
            <w:sz w:val="19"/>
            <w:szCs w:val="19"/>
            <w:lang w:val="en-US"/>
          </w:rPr>
          <w:delText xml:space="preserve"> out of FTA tax statistics.</w:delText>
        </w:r>
        <w:r w:rsidR="00CB3D24" w:rsidDel="00FA58EC">
          <w:rPr>
            <w:rStyle w:val="FootnoteReference"/>
            <w:rFonts w:ascii="Lucida Sans" w:hAnsi="Lucida Sans"/>
            <w:sz w:val="19"/>
            <w:szCs w:val="19"/>
            <w:lang w:val="en-US"/>
          </w:rPr>
          <w:footnoteReference w:id="17"/>
        </w:r>
        <w:r w:rsidR="003A7EE5" w:rsidDel="00FA58EC">
          <w:rPr>
            <w:rFonts w:ascii="Lucida Sans" w:hAnsi="Lucida Sans"/>
            <w:sz w:val="19"/>
            <w:szCs w:val="19"/>
            <w:lang w:val="en-US"/>
          </w:rPr>
          <w:delText xml:space="preserve"> </w:delText>
        </w:r>
        <w:r w:rsidR="0075707F" w:rsidDel="00FA58EC">
          <w:rPr>
            <w:rFonts w:ascii="Lucida Sans" w:hAnsi="Lucida Sans"/>
            <w:sz w:val="19"/>
            <w:szCs w:val="19"/>
            <w:lang w:val="en-US"/>
          </w:rPr>
          <w:delText xml:space="preserve">This </w:delText>
        </w:r>
      </w:del>
      <w:ins w:id="946" w:author="Hümbelin Oliver" w:date="2015-04-13T19:12:00Z">
        <w:r w:rsidR="00FA58EC">
          <w:rPr>
            <w:rFonts w:ascii="Lucida Sans" w:hAnsi="Lucida Sans"/>
            <w:sz w:val="19"/>
            <w:szCs w:val="19"/>
            <w:lang w:val="en-US"/>
          </w:rPr>
          <w:t xml:space="preserve">The </w:t>
        </w:r>
      </w:ins>
      <w:r w:rsidR="0075707F">
        <w:rPr>
          <w:rFonts w:ascii="Lucida Sans" w:hAnsi="Lucida Sans"/>
          <w:sz w:val="19"/>
          <w:szCs w:val="19"/>
          <w:lang w:val="en-US"/>
        </w:rPr>
        <w:t>time</w:t>
      </w:r>
      <w:r w:rsidR="003A7EE5">
        <w:rPr>
          <w:rFonts w:ascii="Lucida Sans" w:hAnsi="Lucida Sans"/>
          <w:sz w:val="19"/>
          <w:szCs w:val="19"/>
          <w:lang w:val="en-US"/>
        </w:rPr>
        <w:t xml:space="preserve"> series</w:t>
      </w:r>
      <w:ins w:id="947" w:author="Hümbelin Oliver" w:date="2015-04-13T19:13:00Z">
        <w:r w:rsidR="00FA58EC">
          <w:rPr>
            <w:rFonts w:ascii="Lucida Sans" w:hAnsi="Lucida Sans"/>
            <w:sz w:val="19"/>
            <w:szCs w:val="19"/>
            <w:lang w:val="en-US"/>
          </w:rPr>
          <w:t xml:space="preserve"> displayed in </w:t>
        </w:r>
        <w:r w:rsidR="00FA58EC" w:rsidRPr="00FA58EC">
          <w:rPr>
            <w:rFonts w:ascii="Lucida Sans" w:hAnsi="Lucida Sans"/>
            <w:sz w:val="19"/>
            <w:szCs w:val="19"/>
            <w:highlight w:val="yellow"/>
            <w:lang w:val="en-US"/>
            <w:rPrChange w:id="948" w:author="Hümbelin Oliver" w:date="2015-04-13T19:13:00Z">
              <w:rPr>
                <w:rFonts w:ascii="Lucida Sans" w:hAnsi="Lucida Sans"/>
                <w:sz w:val="19"/>
                <w:szCs w:val="19"/>
                <w:lang w:val="en-US"/>
              </w:rPr>
            </w:rPrChange>
          </w:rPr>
          <w:t>FIGAMANFANG</w:t>
        </w:r>
      </w:ins>
      <w:r w:rsidR="003A7EE5">
        <w:rPr>
          <w:rFonts w:ascii="Lucida Sans" w:hAnsi="Lucida Sans"/>
          <w:sz w:val="19"/>
          <w:szCs w:val="19"/>
          <w:lang w:val="en-US"/>
        </w:rPr>
        <w:t xml:space="preserve">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w:t>
      </w:r>
      <w:del w:id="949" w:author="Hümbelin Oliver" w:date="2015-04-13T19:13:00Z">
        <w:r w:rsidDel="00FA58EC">
          <w:rPr>
            <w:rFonts w:ascii="Lucida Sans" w:hAnsi="Lucida Sans"/>
            <w:sz w:val="19"/>
            <w:szCs w:val="19"/>
            <w:lang w:val="en-US"/>
          </w:rPr>
          <w:delText xml:space="preserve">on </w:delText>
        </w:r>
      </w:del>
      <w:ins w:id="950" w:author="Hümbelin Oliver" w:date="2015-04-13T19:13:00Z">
        <w:r w:rsidR="00FA58EC">
          <w:rPr>
            <w:rFonts w:ascii="Lucida Sans" w:hAnsi="Lucida Sans"/>
            <w:sz w:val="19"/>
            <w:szCs w:val="19"/>
            <w:lang w:val="en-US"/>
          </w:rPr>
          <w:t xml:space="preserve">at </w:t>
        </w:r>
      </w:ins>
      <w:r>
        <w:rPr>
          <w:rFonts w:ascii="Lucida Sans" w:hAnsi="Lucida Sans"/>
          <w:sz w:val="19"/>
          <w:szCs w:val="19"/>
          <w:lang w:val="en-US"/>
        </w:rPr>
        <w:t xml:space="preserve">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w:t>
      </w:r>
      <w:r w:rsidR="00005884">
        <w:rPr>
          <w:rFonts w:ascii="Lucida Sans" w:hAnsi="Lucida Sans"/>
          <w:sz w:val="19"/>
          <w:szCs w:val="19"/>
          <w:lang w:val="en-US"/>
        </w:rPr>
        <w:t xml:space="preserve">the </w:t>
      </w:r>
      <w:r w:rsidR="00912FE0">
        <w:rPr>
          <w:rFonts w:ascii="Lucida Sans" w:hAnsi="Lucida Sans"/>
          <w:sz w:val="19"/>
          <w:szCs w:val="19"/>
          <w:lang w:val="en-US"/>
        </w:rPr>
        <w:t xml:space="preserve">trends? </w:t>
      </w:r>
    </w:p>
    <w:p w14:paraId="5DBDA9C1" w14:textId="40677ABF" w:rsidR="0075707F" w:rsidRPr="003A7EE5" w:rsidRDefault="00E6465E" w:rsidP="0075707F">
      <w:pPr>
        <w:pStyle w:val="Caption"/>
        <w:rPr>
          <w:sz w:val="24"/>
          <w:szCs w:val="24"/>
          <w:lang w:val="en-US"/>
        </w:rPr>
      </w:pPr>
      <w:r>
        <w:rPr>
          <w:rFonts w:ascii="Helvetica" w:hAnsi="Helvetica" w:cs="Arial"/>
          <w:noProof/>
          <w:color w:val="333333"/>
          <w:sz w:val="20"/>
          <w:bdr w:val="single" w:sz="6" w:space="0" w:color="999999" w:frame="1"/>
          <w:shd w:val="clear" w:color="auto" w:fill="FFFFFF"/>
          <w:lang w:val="de-CH" w:eastAsia="de-CH"/>
        </w:rPr>
        <w:lastRenderedPageBreak/>
        <w:drawing>
          <wp:inline distT="0" distB="0" distL="0" distR="0" wp14:anchorId="59FB13ED" wp14:editId="10FFCCFB">
            <wp:extent cx="6011545" cy="3381494"/>
            <wp:effectExtent l="0" t="0" r="8255" b="9525"/>
            <wp:docPr id="4" name="Picture 4" descr="be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_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r w:rsidR="0075707F">
        <w:rPr>
          <w:sz w:val="24"/>
          <w:szCs w:val="24"/>
          <w:lang w:val="en-US"/>
        </w:rPr>
        <w:t>Figure</w:t>
      </w:r>
      <w:r w:rsidR="0075707F" w:rsidRPr="00525346">
        <w:rPr>
          <w:sz w:val="24"/>
          <w:szCs w:val="24"/>
          <w:lang w:val="en-US"/>
        </w:rPr>
        <w:t xml:space="preserve"> </w:t>
      </w:r>
      <w:r w:rsidR="0075707F">
        <w:rPr>
          <w:sz w:val="24"/>
          <w:szCs w:val="24"/>
          <w:lang w:val="en-US"/>
        </w:rPr>
        <w:t>5: Income inequality trends in Switzerland</w:t>
      </w:r>
      <w:r w:rsidR="001B176D">
        <w:rPr>
          <w:sz w:val="24"/>
          <w:szCs w:val="24"/>
          <w:lang w:val="en-US"/>
        </w:rPr>
        <w:t>: Tax Data vs Surveys</w:t>
      </w:r>
      <w:r w:rsidR="0075707F">
        <w:rPr>
          <w:sz w:val="24"/>
          <w:szCs w:val="24"/>
          <w:lang w:val="en-US"/>
        </w:rPr>
        <w:br/>
      </w:r>
      <w:r w:rsidR="0075707F" w:rsidRPr="007A5603">
        <w:rPr>
          <w:i/>
          <w:lang w:val="en-US"/>
        </w:rPr>
        <w:t xml:space="preserve">Source: </w:t>
      </w:r>
      <w:r w:rsidR="0075707F">
        <w:rPr>
          <w:i/>
          <w:lang w:val="en-US"/>
        </w:rPr>
        <w:t xml:space="preserve">Aggregated Tax Statistics Federal Tax Administration (FTA), </w:t>
      </w:r>
      <w:r w:rsidR="0075707F" w:rsidRPr="007A5603">
        <w:rPr>
          <w:i/>
          <w:lang w:val="en-US"/>
        </w:rPr>
        <w:t>Luxembourg Income Study (LIS), Household Budget Survey (HBS), European Union Statistics on Income a</w:t>
      </w:r>
      <w:r w:rsidR="0075707F">
        <w:rPr>
          <w:i/>
          <w:lang w:val="en-US"/>
        </w:rPr>
        <w:t>nd Living Conditions (EU.SILC)</w:t>
      </w:r>
    </w:p>
    <w:p w14:paraId="42A5BF57" w14:textId="4EB3CAAB" w:rsidR="001B176D" w:rsidRDefault="00B978E7" w:rsidP="0075707F">
      <w:pPr>
        <w:pStyle w:val="Standard1"/>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110F0">
        <w:rPr>
          <w:rFonts w:ascii="Lucida Sans" w:hAnsi="Lucida Sans"/>
          <w:sz w:val="19"/>
          <w:szCs w:val="19"/>
          <w:lang w:val="en-US"/>
        </w:rPr>
        <w:t>Construe the</w:t>
      </w:r>
      <w:r w:rsidR="002A672D">
        <w:rPr>
          <w:rFonts w:ascii="Lucida Sans" w:hAnsi="Lucida Sans"/>
          <w:sz w:val="19"/>
          <w:szCs w:val="19"/>
          <w:lang w:val="en-US"/>
        </w:rPr>
        <w:t xml:space="preserve"> estimations of the share of taxed (Dell et al.; 2007)</w:t>
      </w:r>
      <w:r w:rsidR="00D110F0">
        <w:rPr>
          <w:rFonts w:ascii="Lucida Sans" w:hAnsi="Lucida Sans"/>
          <w:sz w:val="19"/>
          <w:szCs w:val="19"/>
          <w:lang w:val="en-US"/>
        </w:rPr>
        <w:t xml:space="preserve"> more conservatively</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r w:rsidR="00506A38">
        <w:rPr>
          <w:rFonts w:ascii="Lucida Sans" w:hAnsi="Lucida Sans"/>
          <w:sz w:val="19"/>
          <w:szCs w:val="19"/>
          <w:lang w:val="en-US"/>
        </w:rPr>
        <w:t>75%</w:t>
      </w:r>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r w:rsidR="00E43E20" w:rsidRPr="009C0F72">
        <w:rPr>
          <w:rFonts w:ascii="Lucida Sans" w:hAnsi="Lucida Sans"/>
          <w:sz w:val="19"/>
          <w:szCs w:val="19"/>
          <w:lang w:val="en-US"/>
        </w:rPr>
        <w:t>over proportionally</w:t>
      </w:r>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ins w:id="951" w:author="Hümbelin Oliver" w:date="2015-04-10T15:49:00Z">
        <w:r w:rsidR="00B748B5" w:rsidRPr="00B748B5">
          <w:rPr>
            <w:rFonts w:ascii="Lucida Sans" w:hAnsi="Lucida Sans"/>
            <w:sz w:val="19"/>
            <w:szCs w:val="19"/>
            <w:lang w:val="en-US"/>
            <w:rPrChange w:id="952" w:author="Hümbelin Oliver" w:date="2015-04-10T15:49:00Z">
              <w:rPr>
                <w:lang w:val="en-US"/>
              </w:rPr>
            </w:rPrChange>
          </w:rPr>
          <w:t>Figure 4</w:t>
        </w:r>
      </w:ins>
      <w:del w:id="953" w:author="Hümbelin Oliver" w:date="2015-04-10T15:49:00Z">
        <w:r w:rsidR="004F32F8" w:rsidRPr="004F32F8" w:rsidDel="00B748B5">
          <w:rPr>
            <w:rFonts w:ascii="Lucida Sans" w:hAnsi="Lucida Sans"/>
            <w:sz w:val="19"/>
            <w:szCs w:val="19"/>
            <w:lang w:val="en-US"/>
          </w:rPr>
          <w:delText>Figure 4</w:delText>
        </w:r>
      </w:del>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noProof/>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p>
    <w:p w14:paraId="65A313E8" w14:textId="783CC739" w:rsidR="0075707F" w:rsidRPr="009C0F72" w:rsidRDefault="004F32F8" w:rsidP="0075707F">
      <w:pPr>
        <w:pStyle w:val="Standard1"/>
        <w:rPr>
          <w:rFonts w:ascii="Lucida Sans" w:hAnsi="Lucida Sans"/>
          <w:sz w:val="19"/>
          <w:szCs w:val="19"/>
          <w:lang w:val="en-US"/>
        </w:rPr>
      </w:pPr>
      <w:r>
        <w:rPr>
          <w:rFonts w:ascii="Lucida Sans" w:hAnsi="Lucida Sans"/>
          <w:sz w:val="19"/>
          <w:szCs w:val="19"/>
          <w:lang w:val="en-US"/>
        </w:rPr>
        <w:t>To sum up</w:t>
      </w:r>
      <w:r w:rsidR="007D2E82">
        <w:rPr>
          <w:rFonts w:ascii="Lucida Sans" w:hAnsi="Lucida Sans"/>
          <w:sz w:val="19"/>
          <w:szCs w:val="19"/>
          <w:lang w:val="en-US"/>
        </w:rPr>
        <w:t>,</w:t>
      </w:r>
      <w:r>
        <w:rPr>
          <w:rFonts w:ascii="Lucida Sans" w:hAnsi="Lucida Sans"/>
          <w:sz w:val="19"/>
          <w:szCs w:val="19"/>
          <w:lang w:val="en-US"/>
        </w:rPr>
        <w:t xml:space="preserve"> tax data deviate</w:t>
      </w:r>
      <w:r w:rsidR="0002650A">
        <w:rPr>
          <w:rFonts w:ascii="Lucida Sans" w:hAnsi="Lucida Sans"/>
          <w:sz w:val="19"/>
          <w:szCs w:val="19"/>
          <w:lang w:val="en-US"/>
        </w:rPr>
        <w:t>s</w:t>
      </w:r>
      <w:r>
        <w:rPr>
          <w:rFonts w:ascii="Lucida Sans" w:hAnsi="Lucida Sans"/>
          <w:sz w:val="19"/>
          <w:szCs w:val="19"/>
          <w:lang w:val="en-US"/>
        </w:rPr>
        <w:t xml:space="preserv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Finally</w:t>
      </w:r>
      <w:r w:rsidR="0040795E">
        <w:rPr>
          <w:rFonts w:ascii="Lucida Sans" w:hAnsi="Lucida Sans"/>
          <w:sz w:val="19"/>
          <w:szCs w:val="19"/>
          <w:lang w:val="en-US"/>
        </w:rPr>
        <w:t>,</w:t>
      </w:r>
      <w:r w:rsidR="0075707F">
        <w:rPr>
          <w:rFonts w:ascii="Lucida Sans" w:hAnsi="Lucida Sans"/>
          <w:sz w:val="19"/>
          <w:szCs w:val="19"/>
          <w:lang w:val="en-US"/>
        </w:rPr>
        <w:t xml:space="preserve">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We recommend researchers to check t</w:t>
      </w:r>
      <w:r w:rsidR="00100231">
        <w:rPr>
          <w:rFonts w:ascii="Lucida Sans" w:hAnsi="Lucida Sans"/>
          <w:sz w:val="19"/>
          <w:szCs w:val="19"/>
          <w:lang w:val="en-US"/>
        </w:rPr>
        <w:t>he</w:t>
      </w:r>
      <w:r w:rsidR="00912FE0">
        <w:rPr>
          <w:rFonts w:ascii="Lucida Sans" w:hAnsi="Lucida Sans"/>
          <w:sz w:val="19"/>
          <w:szCs w:val="19"/>
          <w:lang w:val="en-US"/>
        </w:rPr>
        <w:t xml:space="preserve"> availability of such data in their country. </w:t>
      </w:r>
    </w:p>
    <w:p w14:paraId="2ECB8564" w14:textId="7425AFC0" w:rsidR="00B14648" w:rsidRPr="00D044CF" w:rsidRDefault="00B14648" w:rsidP="00525346">
      <w:pPr>
        <w:rPr>
          <w:lang w:val="en-US"/>
        </w:rPr>
      </w:pPr>
    </w:p>
    <w:p w14:paraId="67FF4C98" w14:textId="338A84BF" w:rsidR="00196156" w:rsidRPr="00196156" w:rsidRDefault="002B69C3">
      <w:pPr>
        <w:pStyle w:val="Heading1"/>
        <w:rPr>
          <w:ins w:id="954" w:author="rudi" w:date="2015-04-13T01:02:00Z"/>
          <w:lang w:val="en-US"/>
        </w:rPr>
        <w:pPrChange w:id="955" w:author="rudi" w:date="2015-04-13T01:02:00Z">
          <w:pPr>
            <w:pStyle w:val="Heading1"/>
            <w:numPr>
              <w:numId w:val="30"/>
            </w:numPr>
          </w:pPr>
        </w:pPrChange>
      </w:pPr>
      <w:ins w:id="956" w:author="rudi" w:date="2015-04-13T01:02:00Z">
        <w:r>
          <w:rPr>
            <w:lang w:val="en-US"/>
          </w:rPr>
          <w:lastRenderedPageBreak/>
          <w:t>Appendix</w:t>
        </w:r>
      </w:ins>
    </w:p>
    <w:p w14:paraId="50C910FD" w14:textId="1FC5877F" w:rsidR="00B14648" w:rsidRDefault="00B14648">
      <w:pPr>
        <w:spacing w:line="240" w:lineRule="auto"/>
        <w:rPr>
          <w:ins w:id="957" w:author="rudi" w:date="2015-04-13T01:01:00Z"/>
          <w:lang w:val="en-US"/>
        </w:rPr>
      </w:pPr>
    </w:p>
    <w:p w14:paraId="38CEE567" w14:textId="77777777" w:rsidR="00196156" w:rsidRDefault="00196156">
      <w:pPr>
        <w:spacing w:line="240" w:lineRule="auto"/>
        <w:rPr>
          <w:ins w:id="958" w:author="rudi" w:date="2015-04-13T01:01:00Z"/>
          <w:lang w:val="en-US"/>
        </w:rPr>
      </w:pPr>
    </w:p>
    <w:p w14:paraId="703BD14A" w14:textId="77777777" w:rsidR="00196156" w:rsidRPr="000E2F6C" w:rsidRDefault="00196156" w:rsidP="00196156">
      <w:pPr>
        <w:pStyle w:val="Caption"/>
        <w:rPr>
          <w:sz w:val="24"/>
          <w:szCs w:val="24"/>
          <w:lang w:val="en-US"/>
        </w:rPr>
      </w:pPr>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Methodological Area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435658"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77777777" w:rsidR="00196156" w:rsidRPr="00F06E77" w:rsidRDefault="00196156" w:rsidP="00F22AFC">
            <w:pPr>
              <w:spacing w:line="240" w:lineRule="auto"/>
              <w:jc w:val="center"/>
              <w:rPr>
                <w:rFonts w:eastAsia="Times New Roman"/>
                <w:color w:val="000000"/>
                <w:szCs w:val="19"/>
                <w:lang w:val="en-US"/>
              </w:rPr>
            </w:pPr>
            <w:commentRangeStart w:id="959"/>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23AD314D"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different income measures</w:t>
            </w:r>
            <w:commentRangeEnd w:id="959"/>
            <w:r w:rsidR="00C44816">
              <w:rPr>
                <w:rStyle w:val="CommentReference"/>
              </w:rPr>
              <w:commentReference w:id="959"/>
            </w:r>
          </w:p>
        </w:tc>
      </w:tr>
      <w:tr w:rsidR="00196156" w:rsidRPr="00435658"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and without non-taxed – taxable income</w:t>
            </w:r>
          </w:p>
        </w:tc>
      </w:tr>
      <w:tr w:rsidR="00196156" w:rsidRPr="00435658"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79320608" w14:textId="77777777" w:rsidR="00196156" w:rsidRPr="001D27D7" w:rsidRDefault="00196156" w:rsidP="00F22AFC">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0F1E5B91"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Theil and Atkinson index (own calculation)</w:t>
            </w:r>
          </w:p>
        </w:tc>
        <w:tc>
          <w:tcPr>
            <w:tcW w:w="2204" w:type="dxa"/>
            <w:tcBorders>
              <w:top w:val="nil"/>
              <w:left w:val="nil"/>
              <w:bottom w:val="nil"/>
              <w:right w:val="nil"/>
            </w:tcBorders>
          </w:tcPr>
          <w:p w14:paraId="1AAB8A7E"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196156" w:rsidRPr="00435658"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77777777" w:rsidR="00196156" w:rsidRDefault="00196156" w:rsidP="00F22AFC">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measure vs relative distribution</w:t>
            </w:r>
          </w:p>
        </w:tc>
        <w:tc>
          <w:tcPr>
            <w:tcW w:w="2693" w:type="dxa"/>
            <w:tcBorders>
              <w:top w:val="nil"/>
              <w:left w:val="nil"/>
              <w:bottom w:val="nil"/>
              <w:right w:val="nil"/>
            </w:tcBorders>
            <w:shd w:val="clear" w:color="auto" w:fill="auto"/>
            <w:vAlign w:val="center"/>
          </w:tcPr>
          <w:p w14:paraId="61E5EC3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based on provided percentiles), polarization index (own calculation)</w:t>
            </w:r>
          </w:p>
        </w:tc>
        <w:tc>
          <w:tcPr>
            <w:tcW w:w="2204" w:type="dxa"/>
            <w:tcBorders>
              <w:top w:val="nil"/>
              <w:left w:val="nil"/>
              <w:bottom w:val="nil"/>
              <w:right w:val="nil"/>
            </w:tcBorders>
            <w:vAlign w:val="center"/>
          </w:tcPr>
          <w:p w14:paraId="4CA3FB7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196156" w:rsidRPr="00435658"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r>
              <w:rPr>
                <w:rFonts w:eastAsia="Times New Roman"/>
                <w:color w:val="000000"/>
                <w:szCs w:val="19"/>
                <w:lang w:val="en-US"/>
              </w:rPr>
              <w:t xml:space="preserve"> –all tax units - taxable income</w:t>
            </w:r>
          </w:p>
        </w:tc>
      </w:tr>
      <w:tr w:rsidR="00196156" w:rsidRPr="00435658"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overage issues</w:t>
            </w:r>
          </w:p>
        </w:tc>
        <w:tc>
          <w:tcPr>
            <w:tcW w:w="2977" w:type="dxa"/>
            <w:tcBorders>
              <w:top w:val="nil"/>
              <w:left w:val="nil"/>
              <w:bottom w:val="nil"/>
              <w:right w:val="nil"/>
            </w:tcBorders>
            <w:shd w:val="clear" w:color="auto" w:fill="auto"/>
            <w:vAlign w:val="center"/>
          </w:tcPr>
          <w:p w14:paraId="4C65DE10"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0952022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 and </w:t>
            </w:r>
            <w:r>
              <w:rPr>
                <w:rFonts w:eastAsia="Times New Roman"/>
                <w:color w:val="000000"/>
                <w:szCs w:val="19"/>
                <w:lang w:val="en-US"/>
              </w:rPr>
              <w:t xml:space="preserve">subsample for Berne from Household Budget Survey – primary income </w:t>
            </w:r>
          </w:p>
        </w:tc>
      </w:tr>
      <w:tr w:rsidR="00196156" w:rsidRPr="00435658"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435658"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960" w:name="_Toc406505805"/>
      <w:r w:rsidRPr="00511D21">
        <w:lastRenderedPageBreak/>
        <w:t>Literaturverzeichnis</w:t>
      </w:r>
      <w:bookmarkEnd w:id="960"/>
    </w:p>
    <w:p w14:paraId="78A3C03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Atkinson, A. B.,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(2013). The Top 1 Percent in International and Historical Perspective. </w:t>
      </w:r>
      <w:r w:rsidRPr="00542029">
        <w:rPr>
          <w:rFonts w:ascii="Times New Roman" w:eastAsia="Times New Roman" w:hAnsi="Times New Roman"/>
          <w:i/>
          <w:iCs/>
          <w:sz w:val="24"/>
          <w:szCs w:val="24"/>
          <w:lang w:val="en-US"/>
        </w:rPr>
        <w:t>Journal of Economic Perspectives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27</w:t>
      </w:r>
      <w:r w:rsidRPr="00542029">
        <w:rPr>
          <w:rFonts w:ascii="Times New Roman" w:eastAsia="Times New Roman" w:hAnsi="Times New Roman"/>
          <w:sz w:val="24"/>
          <w:szCs w:val="24"/>
          <w:lang w:val="en-US"/>
        </w:rPr>
        <w:t>(3), 3–20.</w:t>
      </w:r>
    </w:p>
    <w:p w14:paraId="3D127B8A" w14:textId="77777777" w:rsidR="00542029" w:rsidRDefault="00542029" w:rsidP="00542029">
      <w:pPr>
        <w:spacing w:line="480" w:lineRule="auto"/>
        <w:ind w:hanging="480"/>
        <w:rPr>
          <w:ins w:id="961" w:author="Hümbelin Oliver" w:date="2015-04-13T14:19:00Z"/>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(2009). Income and Wealth Concentration in Spain from a Historical and Fiscal Perspective. </w:t>
      </w:r>
      <w:r w:rsidRPr="00542029">
        <w:rPr>
          <w:rFonts w:ascii="Times New Roman" w:eastAsia="Times New Roman" w:hAnsi="Times New Roman"/>
          <w:i/>
          <w:iCs/>
          <w:sz w:val="24"/>
          <w:szCs w:val="24"/>
          <w:lang w:val="en-US"/>
        </w:rPr>
        <w:t>Journal of the European Economic Association</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7</w:t>
      </w:r>
      <w:r w:rsidRPr="00542029">
        <w:rPr>
          <w:rFonts w:ascii="Times New Roman" w:eastAsia="Times New Roman" w:hAnsi="Times New Roman"/>
          <w:sz w:val="24"/>
          <w:szCs w:val="24"/>
          <w:lang w:val="en-US"/>
        </w:rPr>
        <w:t>(5), 1140–1167. doi:10.1162/JEEA.2009.7.5.1140</w:t>
      </w:r>
    </w:p>
    <w:p w14:paraId="74D61DD4" w14:textId="6544D27A" w:rsidR="00CC6FD0" w:rsidRPr="00CC6FD0" w:rsidRDefault="00CC6FD0" w:rsidP="00542029">
      <w:pPr>
        <w:spacing w:line="480" w:lineRule="auto"/>
        <w:ind w:hanging="480"/>
        <w:rPr>
          <w:rFonts w:ascii="Times New Roman" w:eastAsia="Times New Roman" w:hAnsi="Times New Roman"/>
          <w:sz w:val="24"/>
          <w:szCs w:val="24"/>
          <w:lang w:val="en-US" w:eastAsia="de-CH"/>
        </w:rPr>
      </w:pPr>
      <w:proofErr w:type="spellStart"/>
      <w:proofErr w:type="gramStart"/>
      <w:ins w:id="962" w:author="Hümbelin Oliver" w:date="2015-04-13T14:19:00Z">
        <w:r w:rsidRPr="00CC6FD0">
          <w:rPr>
            <w:rFonts w:ascii="Times New Roman" w:eastAsia="Times New Roman" w:hAnsi="Times New Roman"/>
            <w:sz w:val="24"/>
            <w:szCs w:val="24"/>
            <w:lang w:val="en-US" w:eastAsia="de-CH"/>
            <w:rPrChange w:id="963" w:author="Hümbelin Oliver" w:date="2015-04-13T14:19:00Z">
              <w:rPr>
                <w:rFonts w:ascii="Times New Roman" w:eastAsia="Times New Roman" w:hAnsi="Times New Roman"/>
                <w:sz w:val="24"/>
                <w:szCs w:val="24"/>
                <w:lang w:eastAsia="de-CH"/>
              </w:rPr>
            </w:rPrChange>
          </w:rPr>
          <w:t>Alvaredo</w:t>
        </w:r>
        <w:proofErr w:type="spellEnd"/>
        <w:r w:rsidRPr="00CC6FD0">
          <w:rPr>
            <w:rFonts w:ascii="Times New Roman" w:eastAsia="Times New Roman" w:hAnsi="Times New Roman"/>
            <w:sz w:val="24"/>
            <w:szCs w:val="24"/>
            <w:lang w:val="en-US" w:eastAsia="de-CH"/>
            <w:rPrChange w:id="964" w:author="Hümbelin Oliver" w:date="2015-04-13T14:19:00Z">
              <w:rPr>
                <w:rFonts w:ascii="Times New Roman" w:eastAsia="Times New Roman" w:hAnsi="Times New Roman"/>
                <w:sz w:val="24"/>
                <w:szCs w:val="24"/>
                <w:lang w:eastAsia="de-CH"/>
              </w:rPr>
            </w:rPrChange>
          </w:rPr>
          <w:t xml:space="preserve">, F., Atkinson, A. B., Piketty, T., &amp; </w:t>
        </w:r>
        <w:proofErr w:type="spellStart"/>
        <w:r w:rsidRPr="00CC6FD0">
          <w:rPr>
            <w:rFonts w:ascii="Times New Roman" w:eastAsia="Times New Roman" w:hAnsi="Times New Roman"/>
            <w:sz w:val="24"/>
            <w:szCs w:val="24"/>
            <w:lang w:val="en-US" w:eastAsia="de-CH"/>
            <w:rPrChange w:id="965" w:author="Hümbelin Oliver" w:date="2015-04-13T14:19:00Z">
              <w:rPr>
                <w:rFonts w:ascii="Times New Roman" w:eastAsia="Times New Roman" w:hAnsi="Times New Roman"/>
                <w:sz w:val="24"/>
                <w:szCs w:val="24"/>
                <w:lang w:eastAsia="de-CH"/>
              </w:rPr>
            </w:rPrChange>
          </w:rPr>
          <w:t>Saez</w:t>
        </w:r>
        <w:proofErr w:type="spellEnd"/>
        <w:r w:rsidRPr="00CC6FD0">
          <w:rPr>
            <w:rFonts w:ascii="Times New Roman" w:eastAsia="Times New Roman" w:hAnsi="Times New Roman"/>
            <w:sz w:val="24"/>
            <w:szCs w:val="24"/>
            <w:lang w:val="en-US" w:eastAsia="de-CH"/>
            <w:rPrChange w:id="966" w:author="Hümbelin Oliver" w:date="2015-04-13T14:19:00Z">
              <w:rPr>
                <w:rFonts w:ascii="Times New Roman" w:eastAsia="Times New Roman" w:hAnsi="Times New Roman"/>
                <w:sz w:val="24"/>
                <w:szCs w:val="24"/>
                <w:lang w:eastAsia="de-CH"/>
              </w:rPr>
            </w:rPrChange>
          </w:rPr>
          <w:t>, E. (2015).</w:t>
        </w:r>
        <w:proofErr w:type="gramEnd"/>
        <w:r w:rsidRPr="00CC6FD0">
          <w:rPr>
            <w:rFonts w:ascii="Times New Roman" w:eastAsia="Times New Roman" w:hAnsi="Times New Roman"/>
            <w:sz w:val="24"/>
            <w:szCs w:val="24"/>
            <w:lang w:val="en-US" w:eastAsia="de-CH"/>
            <w:rPrChange w:id="967" w:author="Hümbelin Oliver" w:date="2015-04-13T14:19:00Z">
              <w:rPr>
                <w:rFonts w:ascii="Times New Roman" w:eastAsia="Times New Roman" w:hAnsi="Times New Roman"/>
                <w:sz w:val="24"/>
                <w:szCs w:val="24"/>
                <w:lang w:eastAsia="de-CH"/>
              </w:rPr>
            </w:rPrChange>
          </w:rPr>
          <w:t xml:space="preserve"> </w:t>
        </w:r>
        <w:proofErr w:type="gramStart"/>
        <w:r w:rsidRPr="00CC6FD0">
          <w:rPr>
            <w:rFonts w:ascii="Times New Roman" w:eastAsia="Times New Roman" w:hAnsi="Times New Roman"/>
            <w:sz w:val="24"/>
            <w:szCs w:val="24"/>
            <w:lang w:val="en-US" w:eastAsia="de-CH"/>
            <w:rPrChange w:id="968" w:author="Hümbelin Oliver" w:date="2015-04-13T14:19:00Z">
              <w:rPr>
                <w:rFonts w:ascii="Times New Roman" w:eastAsia="Times New Roman" w:hAnsi="Times New Roman"/>
                <w:sz w:val="24"/>
                <w:szCs w:val="24"/>
                <w:lang w:eastAsia="de-CH"/>
              </w:rPr>
            </w:rPrChange>
          </w:rPr>
          <w:t xml:space="preserve">The World Top Incomes </w:t>
        </w:r>
        <w:proofErr w:type="spellStart"/>
        <w:r w:rsidRPr="00CC6FD0">
          <w:rPr>
            <w:rFonts w:ascii="Times New Roman" w:eastAsia="Times New Roman" w:hAnsi="Times New Roman"/>
            <w:sz w:val="24"/>
            <w:szCs w:val="24"/>
            <w:lang w:val="en-US" w:eastAsia="de-CH"/>
            <w:rPrChange w:id="969" w:author="Hümbelin Oliver" w:date="2015-04-13T14:19:00Z">
              <w:rPr>
                <w:rFonts w:ascii="Times New Roman" w:eastAsia="Times New Roman" w:hAnsi="Times New Roman"/>
                <w:sz w:val="24"/>
                <w:szCs w:val="24"/>
                <w:lang w:eastAsia="de-CH"/>
              </w:rPr>
            </w:rPrChange>
          </w:rPr>
          <w:t>Databas</w:t>
        </w:r>
        <w:proofErr w:type="spellEnd"/>
        <w:r w:rsidRPr="00CC6FD0">
          <w:rPr>
            <w:rFonts w:ascii="Times New Roman" w:eastAsia="Times New Roman" w:hAnsi="Times New Roman"/>
            <w:sz w:val="24"/>
            <w:szCs w:val="24"/>
            <w:lang w:val="en-US" w:eastAsia="de-CH"/>
            <w:rPrChange w:id="970" w:author="Hümbelin Oliver" w:date="2015-04-13T14:19:00Z">
              <w:rPr>
                <w:rFonts w:ascii="Times New Roman" w:eastAsia="Times New Roman" w:hAnsi="Times New Roman"/>
                <w:sz w:val="24"/>
                <w:szCs w:val="24"/>
                <w:lang w:eastAsia="de-CH"/>
              </w:rPr>
            </w:rPrChange>
          </w:rPr>
          <w:t>.</w:t>
        </w:r>
      </w:ins>
      <w:proofErr w:type="gramEnd"/>
      <w:ins w:id="971" w:author="Hümbelin Oliver" w:date="2015-04-13T14:20:00Z">
        <w:r>
          <w:rPr>
            <w:rFonts w:ascii="Times New Roman" w:eastAsia="Times New Roman" w:hAnsi="Times New Roman"/>
            <w:sz w:val="24"/>
            <w:szCs w:val="24"/>
            <w:lang w:val="en-US" w:eastAsia="de-CH"/>
          </w:rPr>
          <w:t xml:space="preserve"> </w:t>
        </w:r>
        <w:r w:rsidR="001F1865">
          <w:rPr>
            <w:rFonts w:ascii="Times New Roman" w:eastAsia="Times New Roman" w:hAnsi="Times New Roman"/>
            <w:sz w:val="24"/>
            <w:szCs w:val="24"/>
            <w:lang w:val="en-US" w:eastAsia="de-CH"/>
          </w:rPr>
          <w:fldChar w:fldCharType="begin"/>
        </w:r>
        <w:r w:rsidR="001F1865">
          <w:rPr>
            <w:rFonts w:ascii="Times New Roman" w:eastAsia="Times New Roman" w:hAnsi="Times New Roman"/>
            <w:sz w:val="24"/>
            <w:szCs w:val="24"/>
            <w:lang w:val="en-US" w:eastAsia="de-CH"/>
          </w:rPr>
          <w:instrText xml:space="preserve"> HYPERLINK "</w:instrText>
        </w:r>
        <w:r w:rsidR="001F1865" w:rsidRPr="00CC6FD0">
          <w:rPr>
            <w:rFonts w:ascii="Times New Roman" w:eastAsia="Times New Roman" w:hAnsi="Times New Roman"/>
            <w:sz w:val="24"/>
            <w:szCs w:val="24"/>
            <w:lang w:val="en-US" w:eastAsia="de-CH"/>
          </w:rPr>
          <w:instrText>http://topincomes.g-mond.parisschoolofeconomics.eu/</w:instrText>
        </w:r>
        <w:r w:rsidR="001F1865">
          <w:rPr>
            <w:rFonts w:ascii="Times New Roman" w:eastAsia="Times New Roman" w:hAnsi="Times New Roman"/>
            <w:sz w:val="24"/>
            <w:szCs w:val="24"/>
            <w:lang w:val="en-US" w:eastAsia="de-CH"/>
          </w:rPr>
          <w:instrText xml:space="preserve">" </w:instrText>
        </w:r>
        <w:r w:rsidR="001F1865">
          <w:rPr>
            <w:rFonts w:ascii="Times New Roman" w:eastAsia="Times New Roman" w:hAnsi="Times New Roman"/>
            <w:sz w:val="24"/>
            <w:szCs w:val="24"/>
            <w:lang w:val="en-US" w:eastAsia="de-CH"/>
          </w:rPr>
          <w:fldChar w:fldCharType="separate"/>
        </w:r>
        <w:r w:rsidR="001F1865" w:rsidRPr="00DB2408">
          <w:rPr>
            <w:rStyle w:val="Hyperlink"/>
            <w:rFonts w:ascii="Times New Roman" w:eastAsia="Times New Roman" w:hAnsi="Times New Roman"/>
            <w:sz w:val="24"/>
            <w:szCs w:val="24"/>
            <w:lang w:val="en-US" w:eastAsia="de-CH"/>
          </w:rPr>
          <w:t>http://topincomes.g-mond.parisschoolofeconomics.eu/</w:t>
        </w:r>
        <w:r w:rsidR="001F1865">
          <w:rPr>
            <w:rFonts w:ascii="Times New Roman" w:eastAsia="Times New Roman" w:hAnsi="Times New Roman"/>
            <w:sz w:val="24"/>
            <w:szCs w:val="24"/>
            <w:lang w:val="en-US" w:eastAsia="de-CH"/>
          </w:rPr>
          <w:fldChar w:fldCharType="end"/>
        </w:r>
        <w:r w:rsidR="001F1865">
          <w:rPr>
            <w:rFonts w:ascii="Times New Roman" w:eastAsia="Times New Roman" w:hAnsi="Times New Roman"/>
            <w:sz w:val="24"/>
            <w:szCs w:val="24"/>
            <w:lang w:val="en-US" w:eastAsia="de-CH"/>
          </w:rPr>
          <w:t xml:space="preserve"> (13/04/2015)</w:t>
        </w:r>
      </w:ins>
    </w:p>
    <w:p w14:paraId="091A2A6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(1970). On the measurement of inequality. </w:t>
      </w:r>
      <w:r w:rsidRPr="00542029">
        <w:rPr>
          <w:rFonts w:ascii="Times New Roman" w:eastAsia="Times New Roman" w:hAnsi="Times New Roman"/>
          <w:i/>
          <w:iCs/>
          <w:sz w:val="24"/>
          <w:szCs w:val="24"/>
          <w:lang w:val="en-US"/>
        </w:rPr>
        <w:t>Journal of Economic Theory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w:t>
      </w:r>
      <w:r w:rsidRPr="00542029">
        <w:rPr>
          <w:rFonts w:ascii="Times New Roman" w:eastAsia="Times New Roman" w:hAnsi="Times New Roman"/>
          <w:sz w:val="24"/>
          <w:szCs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(1975). </w:t>
      </w:r>
      <w:r w:rsidRPr="00542029">
        <w:rPr>
          <w:rFonts w:ascii="Times New Roman" w:eastAsia="Times New Roman" w:hAnsi="Times New Roman"/>
          <w:i/>
          <w:iCs/>
          <w:sz w:val="24"/>
          <w:szCs w:val="24"/>
          <w:lang w:val="en-US"/>
        </w:rPr>
        <w:t>The economics of inequality</w:t>
      </w:r>
      <w:r w:rsidRPr="00542029">
        <w:rPr>
          <w:rFonts w:ascii="Times New Roman" w:eastAsia="Times New Roman" w:hAnsi="Times New Roman"/>
          <w:sz w:val="24"/>
          <w:szCs w:val="24"/>
          <w:lang w:val="en-US"/>
        </w:rPr>
        <w:t>.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(2013). Foreword. In J. C. </w:t>
      </w:r>
      <w:proofErr w:type="spell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&amp; M. </w:t>
      </w:r>
      <w:proofErr w:type="spellStart"/>
      <w:r w:rsidRPr="00542029">
        <w:rPr>
          <w:rFonts w:ascii="Times New Roman" w:eastAsia="Times New Roman" w:hAnsi="Times New Roman"/>
          <w:sz w:val="24"/>
          <w:szCs w:val="24"/>
          <w:lang w:val="en-US"/>
        </w:rPr>
        <w:t>Jäntti</w:t>
      </w:r>
      <w:proofErr w:type="spellEnd"/>
      <w:r w:rsidRPr="00542029">
        <w:rPr>
          <w:rFonts w:ascii="Times New Roman" w:eastAsia="Times New Roman" w:hAnsi="Times New Roman"/>
          <w:sz w:val="24"/>
          <w:szCs w:val="24"/>
          <w:lang w:val="en-US"/>
        </w:rPr>
        <w:t xml:space="preserve"> (Eds.),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(2007).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(2010). </w:t>
      </w:r>
      <w:r w:rsidRPr="00542029">
        <w:rPr>
          <w:rFonts w:ascii="Times New Roman" w:eastAsia="Times New Roman" w:hAnsi="Times New Roman"/>
          <w:i/>
          <w:iCs/>
          <w:sz w:val="24"/>
          <w:szCs w:val="24"/>
          <w:lang w:val="en-US"/>
        </w:rPr>
        <w:t>Top incomes: a global perspective</w:t>
      </w:r>
      <w:r w:rsidRPr="00542029">
        <w:rPr>
          <w:rFonts w:ascii="Times New Roman" w:eastAsia="Times New Roman" w:hAnsi="Times New Roman"/>
          <w:sz w:val="24"/>
          <w:szCs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435658">
        <w:rPr>
          <w:rFonts w:ascii="Times New Roman" w:eastAsia="Times New Roman" w:hAnsi="Times New Roman"/>
          <w:sz w:val="24"/>
          <w:szCs w:val="24"/>
          <w:lang w:val="en-US"/>
          <w:rPrChange w:id="972" w:author="Hümbelin Oliver" w:date="2015-04-15T15:46:00Z">
            <w:rPr>
              <w:rFonts w:ascii="Times New Roman" w:eastAsia="Times New Roman" w:hAnsi="Times New Roman"/>
              <w:sz w:val="24"/>
              <w:szCs w:val="24"/>
            </w:rPr>
          </w:rPrChange>
        </w:rPr>
        <w:t xml:space="preserve">Bethlehem, J., </w:t>
      </w:r>
      <w:proofErr w:type="spellStart"/>
      <w:r w:rsidRPr="00435658">
        <w:rPr>
          <w:rFonts w:ascii="Times New Roman" w:eastAsia="Times New Roman" w:hAnsi="Times New Roman"/>
          <w:sz w:val="24"/>
          <w:szCs w:val="24"/>
          <w:lang w:val="en-US"/>
          <w:rPrChange w:id="973" w:author="Hümbelin Oliver" w:date="2015-04-15T15:46:00Z">
            <w:rPr>
              <w:rFonts w:ascii="Times New Roman" w:eastAsia="Times New Roman" w:hAnsi="Times New Roman"/>
              <w:sz w:val="24"/>
              <w:szCs w:val="24"/>
            </w:rPr>
          </w:rPrChange>
        </w:rPr>
        <w:t>Cobben</w:t>
      </w:r>
      <w:proofErr w:type="spellEnd"/>
      <w:r w:rsidRPr="00435658">
        <w:rPr>
          <w:rFonts w:ascii="Times New Roman" w:eastAsia="Times New Roman" w:hAnsi="Times New Roman"/>
          <w:sz w:val="24"/>
          <w:szCs w:val="24"/>
          <w:lang w:val="en-US"/>
          <w:rPrChange w:id="974" w:author="Hümbelin Oliver" w:date="2015-04-15T15:46:00Z">
            <w:rPr>
              <w:rFonts w:ascii="Times New Roman" w:eastAsia="Times New Roman" w:hAnsi="Times New Roman"/>
              <w:sz w:val="24"/>
              <w:szCs w:val="24"/>
            </w:rPr>
          </w:rPrChange>
        </w:rPr>
        <w:t>, F., &amp; Schouten, B. (2011).</w:t>
      </w:r>
      <w:proofErr w:type="gramEnd"/>
      <w:r w:rsidRPr="00435658">
        <w:rPr>
          <w:rFonts w:ascii="Times New Roman" w:eastAsia="Times New Roman" w:hAnsi="Times New Roman"/>
          <w:sz w:val="24"/>
          <w:szCs w:val="24"/>
          <w:lang w:val="en-US"/>
          <w:rPrChange w:id="975" w:author="Hümbelin Oliver" w:date="2015-04-15T15:46:00Z">
            <w:rPr>
              <w:rFonts w:ascii="Times New Roman" w:eastAsia="Times New Roman" w:hAnsi="Times New Roman"/>
              <w:sz w:val="24"/>
              <w:szCs w:val="24"/>
            </w:rPr>
          </w:rPrChange>
        </w:rPr>
        <w:t xml:space="preserve"> </w:t>
      </w:r>
      <w:r w:rsidRPr="00542029">
        <w:rPr>
          <w:rFonts w:ascii="Times New Roman" w:eastAsia="Times New Roman" w:hAnsi="Times New Roman"/>
          <w:i/>
          <w:iCs/>
          <w:sz w:val="24"/>
          <w:szCs w:val="24"/>
          <w:lang w:val="en-US"/>
        </w:rPr>
        <w:t>Handbook of Nonresponse in Household Surveys</w:t>
      </w:r>
      <w:r w:rsidRPr="00542029">
        <w:rPr>
          <w:rFonts w:ascii="Times New Roman" w:eastAsia="Times New Roman" w:hAnsi="Times New Roman"/>
          <w:sz w:val="24"/>
          <w:szCs w:val="24"/>
          <w:lang w:val="en-US"/>
        </w:rPr>
        <w:t>. Wiley.</w:t>
      </w:r>
    </w:p>
    <w:p w14:paraId="11CB9C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Brandolini</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Smeeding</w:t>
      </w:r>
      <w:proofErr w:type="spellEnd"/>
      <w:r w:rsidRPr="00542029">
        <w:rPr>
          <w:rFonts w:ascii="Times New Roman" w:eastAsia="Times New Roman" w:hAnsi="Times New Roman"/>
          <w:sz w:val="24"/>
          <w:szCs w:val="24"/>
          <w:lang w:val="en-US"/>
        </w:rPr>
        <w:t xml:space="preserve">, T. M. (2009). Income inequality in richer and OECD countries. </w:t>
      </w:r>
      <w:r w:rsidRPr="00542029">
        <w:rPr>
          <w:rFonts w:ascii="Times New Roman" w:eastAsia="Times New Roman" w:hAnsi="Times New Roman"/>
          <w:i/>
          <w:iCs/>
          <w:sz w:val="24"/>
          <w:szCs w:val="24"/>
          <w:lang w:val="en-US"/>
        </w:rPr>
        <w:t>The Oxford Handbook of Economic Inequality</w:t>
      </w:r>
      <w:r w:rsidRPr="00542029">
        <w:rPr>
          <w:rFonts w:ascii="Times New Roman" w:eastAsia="Times New Roman" w:hAnsi="Times New Roman"/>
          <w:sz w:val="24"/>
          <w:szCs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Brülhart</w:t>
      </w:r>
      <w:proofErr w:type="spellEnd"/>
      <w:r w:rsidRPr="00542029">
        <w:rPr>
          <w:rFonts w:ascii="Times New Roman" w:eastAsia="Times New Roman" w:hAnsi="Times New Roman"/>
          <w:sz w:val="24"/>
          <w:szCs w:val="24"/>
          <w:lang w:val="en-US"/>
        </w:rPr>
        <w:t>, M. (</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 xml:space="preserve">). Proposal </w:t>
      </w:r>
      <w:proofErr w:type="spellStart"/>
      <w:r w:rsidRPr="00542029">
        <w:rPr>
          <w:rFonts w:ascii="Times New Roman" w:eastAsia="Times New Roman" w:hAnsi="Times New Roman"/>
          <w:sz w:val="24"/>
          <w:szCs w:val="24"/>
          <w:lang w:val="en-US"/>
        </w:rPr>
        <w:t>Sinergia</w:t>
      </w:r>
      <w:proofErr w:type="spellEnd"/>
      <w:r w:rsidRPr="00542029">
        <w:rPr>
          <w:rFonts w:ascii="Times New Roman" w:eastAsia="Times New Roman" w:hAnsi="Times New Roman"/>
          <w:sz w:val="24"/>
          <w:szCs w:val="24"/>
          <w:lang w:val="en-US"/>
        </w:rPr>
        <w:t xml:space="preserve">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0F22C6">
        <w:rPr>
          <w:rFonts w:ascii="Times New Roman" w:eastAsia="Times New Roman" w:hAnsi="Times New Roman"/>
          <w:sz w:val="24"/>
          <w:szCs w:val="24"/>
        </w:rPr>
        <w:lastRenderedPageBreak/>
        <w:t xml:space="preserve">Buhmann, B., Rainwater, L., Schmaus, G., &amp; </w:t>
      </w:r>
      <w:proofErr w:type="spellStart"/>
      <w:r w:rsidRPr="000F22C6">
        <w:rPr>
          <w:rFonts w:ascii="Times New Roman" w:eastAsia="Times New Roman" w:hAnsi="Times New Roman"/>
          <w:sz w:val="24"/>
          <w:szCs w:val="24"/>
        </w:rPr>
        <w:t>Smeeding</w:t>
      </w:r>
      <w:proofErr w:type="spellEnd"/>
      <w:r w:rsidRPr="000F22C6">
        <w:rPr>
          <w:rFonts w:ascii="Times New Roman" w:eastAsia="Times New Roman" w:hAnsi="Times New Roman"/>
          <w:sz w:val="24"/>
          <w:szCs w:val="24"/>
        </w:rPr>
        <w:t xml:space="preserve">, T. M. (1988). </w:t>
      </w:r>
      <w:r w:rsidRPr="00542029">
        <w:rPr>
          <w:rFonts w:ascii="Times New Roman" w:eastAsia="Times New Roman" w:hAnsi="Times New Roman"/>
          <w:sz w:val="24"/>
          <w:szCs w:val="24"/>
          <w:lang w:val="en-US"/>
        </w:rPr>
        <w:t>Equivalence Scales, Well-Being, Inequality, and Poverty: Sensitivity Estimates Across Ten Countries Using the Luxembourg Income Study (</w:t>
      </w:r>
      <w:proofErr w:type="spellStart"/>
      <w:r w:rsidRPr="00542029">
        <w:rPr>
          <w:rFonts w:ascii="Times New Roman" w:eastAsia="Times New Roman" w:hAnsi="Times New Roman"/>
          <w:sz w:val="24"/>
          <w:szCs w:val="24"/>
          <w:lang w:val="en-US"/>
        </w:rPr>
        <w:t>lis</w:t>
      </w:r>
      <w:proofErr w:type="spellEnd"/>
      <w:r w:rsidRPr="00542029">
        <w:rPr>
          <w:rFonts w:ascii="Times New Roman" w:eastAsia="Times New Roman" w:hAnsi="Times New Roman"/>
          <w:sz w:val="24"/>
          <w:szCs w:val="24"/>
          <w:lang w:val="en-US"/>
        </w:rPr>
        <w:t xml:space="preserve">) Database. </w:t>
      </w:r>
      <w:r w:rsidRPr="00542029">
        <w:rPr>
          <w:rFonts w:ascii="Times New Roman" w:eastAsia="Times New Roman" w:hAnsi="Times New Roman"/>
          <w:i/>
          <w:iCs/>
          <w:sz w:val="24"/>
          <w:szCs w:val="24"/>
          <w:lang w:val="en-US"/>
        </w:rPr>
        <w:t>Review of Income and Wealth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34</w:t>
      </w:r>
      <w:r w:rsidRPr="00542029">
        <w:rPr>
          <w:rFonts w:ascii="Times New Roman" w:eastAsia="Times New Roman" w:hAnsi="Times New Roman"/>
          <w:sz w:val="24"/>
          <w:szCs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Cowell, F. A., &amp; </w:t>
      </w:r>
      <w:proofErr w:type="spellStart"/>
      <w:r w:rsidRPr="00542029">
        <w:rPr>
          <w:rFonts w:ascii="Times New Roman" w:eastAsia="Times New Roman" w:hAnsi="Times New Roman"/>
          <w:sz w:val="24"/>
          <w:szCs w:val="24"/>
          <w:lang w:val="en-US"/>
        </w:rPr>
        <w:t>Flachaire</w:t>
      </w:r>
      <w:proofErr w:type="spellEnd"/>
      <w:r w:rsidRPr="00542029">
        <w:rPr>
          <w:rFonts w:ascii="Times New Roman" w:eastAsia="Times New Roman" w:hAnsi="Times New Roman"/>
          <w:sz w:val="24"/>
          <w:szCs w:val="24"/>
          <w:lang w:val="en-US"/>
        </w:rPr>
        <w:t xml:space="preserve">, E. (2007). Income distribution and inequality measurement: the problem of extreme values. </w:t>
      </w:r>
      <w:r w:rsidRPr="00542029">
        <w:rPr>
          <w:rFonts w:ascii="Times New Roman" w:eastAsia="Times New Roman" w:hAnsi="Times New Roman"/>
          <w:i/>
          <w:iCs/>
          <w:sz w:val="24"/>
          <w:szCs w:val="24"/>
          <w:lang w:val="en-US"/>
        </w:rPr>
        <w:t>Journal of Econometrics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141</w:t>
      </w:r>
      <w:r w:rsidRPr="00542029">
        <w:rPr>
          <w:rFonts w:ascii="Times New Roman" w:eastAsia="Times New Roman" w:hAnsi="Times New Roman"/>
          <w:sz w:val="24"/>
          <w:szCs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Dalton, H. (1920). The measurement of the inequality of incomes. </w:t>
      </w:r>
      <w:r w:rsidRPr="00542029">
        <w:rPr>
          <w:rFonts w:ascii="Times New Roman" w:eastAsia="Times New Roman" w:hAnsi="Times New Roman"/>
          <w:i/>
          <w:iCs/>
          <w:sz w:val="24"/>
          <w:szCs w:val="24"/>
          <w:lang w:val="en-US"/>
        </w:rPr>
        <w:t>The Economic Journal</w:t>
      </w:r>
      <w:r w:rsidRPr="00542029">
        <w:rPr>
          <w:rFonts w:ascii="Times New Roman" w:eastAsia="Times New Roman" w:hAnsi="Times New Roman"/>
          <w:sz w:val="24"/>
          <w:szCs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Dell, F.,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(2007). Income and wealth concentration in Switzerland over the 20th century. In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 </w:t>
      </w:r>
      <w:proofErr w:type="spellStart"/>
      <w:r w:rsidRPr="00542029">
        <w:rPr>
          <w:rFonts w:ascii="Times New Roman" w:eastAsia="Times New Roman" w:hAnsi="Times New Roman"/>
          <w:sz w:val="24"/>
          <w:szCs w:val="24"/>
          <w:lang w:val="en-US"/>
        </w:rPr>
        <w:t>Maio</w:t>
      </w:r>
      <w:proofErr w:type="spellEnd"/>
      <w:r w:rsidRPr="00542029">
        <w:rPr>
          <w:rFonts w:ascii="Times New Roman" w:eastAsia="Times New Roman" w:hAnsi="Times New Roman"/>
          <w:sz w:val="24"/>
          <w:szCs w:val="24"/>
          <w:lang w:val="en-US"/>
        </w:rPr>
        <w:t xml:space="preserve">, F. G. (2007). Income inequality measures. </w:t>
      </w:r>
      <w:r w:rsidRPr="00542029">
        <w:rPr>
          <w:rFonts w:ascii="Times New Roman" w:eastAsia="Times New Roman" w:hAnsi="Times New Roman"/>
          <w:i/>
          <w:iCs/>
          <w:sz w:val="24"/>
          <w:szCs w:val="24"/>
          <w:lang w:val="en-US"/>
        </w:rPr>
        <w:t>Journal of Epidemiology and Community Health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61</w:t>
      </w:r>
      <w:r w:rsidRPr="00542029">
        <w:rPr>
          <w:rFonts w:ascii="Times New Roman" w:eastAsia="Times New Roman" w:hAnsi="Times New Roman"/>
          <w:sz w:val="24"/>
          <w:szCs w:val="24"/>
          <w:lang w:val="en-US"/>
        </w:rPr>
        <w:t>(10), 849–852. doi:10.1136/jech.2006.052969</w:t>
      </w:r>
    </w:p>
    <w:p w14:paraId="4A1707CE"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Diekmann, A. (2009). </w:t>
      </w:r>
      <w:r w:rsidRPr="009E5AF2">
        <w:rPr>
          <w:rFonts w:ascii="Times New Roman" w:eastAsia="Times New Roman" w:hAnsi="Times New Roman"/>
          <w:i/>
          <w:iCs/>
          <w:sz w:val="24"/>
          <w:szCs w:val="24"/>
        </w:rPr>
        <w:t>Empirische Sozialforschung: Grundlagen, Methoden, Anwendungen</w:t>
      </w:r>
      <w:r w:rsidRPr="009E5AF2">
        <w:rPr>
          <w:rFonts w:ascii="Times New Roman" w:eastAsia="Times New Roman" w:hAnsi="Times New Roman"/>
          <w:sz w:val="24"/>
          <w:szCs w:val="24"/>
        </w:rPr>
        <w:t>. Reinbek bei Hamburg: Rowohlt-Taschenbuch-Verl.</w:t>
      </w:r>
    </w:p>
    <w:p w14:paraId="709339EF"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ESTV. (2014). </w:t>
      </w:r>
      <w:r w:rsidRPr="009E5AF2">
        <w:rPr>
          <w:rFonts w:ascii="Times New Roman" w:eastAsia="Times New Roman" w:hAnsi="Times New Roman"/>
          <w:i/>
          <w:iCs/>
          <w:sz w:val="24"/>
          <w:szCs w:val="24"/>
        </w:rPr>
        <w:t>Verteilung des Wohlstands in der Schweiz</w:t>
      </w:r>
      <w:r w:rsidRPr="009E5AF2">
        <w:rPr>
          <w:rFonts w:ascii="Times New Roman" w:eastAsia="Times New Roman" w:hAnsi="Times New Roman"/>
          <w:sz w:val="24"/>
          <w:szCs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Feld, L. P., &amp; Frey, B. S. (2006). Tax Evasion in Switzerland: The Roles of Deterrence and Tax Morale. In </w:t>
      </w:r>
      <w:r w:rsidRPr="00542029">
        <w:rPr>
          <w:rFonts w:ascii="Times New Roman" w:eastAsia="Times New Roman" w:hAnsi="Times New Roman"/>
          <w:i/>
          <w:iCs/>
          <w:sz w:val="24"/>
          <w:szCs w:val="24"/>
          <w:lang w:val="en-US"/>
        </w:rPr>
        <w:t>Working paper series: Institute for Empirical Research in Economics</w:t>
      </w:r>
      <w:r w:rsidRPr="00542029">
        <w:rPr>
          <w:rFonts w:ascii="Times New Roman" w:eastAsia="Times New Roman" w:hAnsi="Times New Roman"/>
          <w:sz w:val="24"/>
          <w:szCs w:val="24"/>
          <w:lang w:val="en-US"/>
        </w:rPr>
        <w:t xml:space="preserve"> (Vol. 284, pp. 123–153). Zürich.</w:t>
      </w:r>
    </w:p>
    <w:p w14:paraId="51BCA2EB"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Foellmi</w:t>
      </w:r>
      <w:proofErr w:type="spellEnd"/>
      <w:r w:rsidRPr="00542029">
        <w:rPr>
          <w:rFonts w:ascii="Times New Roman" w:eastAsia="Times New Roman" w:hAnsi="Times New Roman"/>
          <w:sz w:val="24"/>
          <w:szCs w:val="24"/>
          <w:lang w:val="en-US"/>
        </w:rPr>
        <w:t xml:space="preserve">, R., &amp; </w:t>
      </w:r>
      <w:proofErr w:type="spellStart"/>
      <w:r w:rsidRPr="00542029">
        <w:rPr>
          <w:rFonts w:ascii="Times New Roman" w:eastAsia="Times New Roman" w:hAnsi="Times New Roman"/>
          <w:sz w:val="24"/>
          <w:szCs w:val="24"/>
          <w:lang w:val="en-US"/>
        </w:rPr>
        <w:t>Martínez</w:t>
      </w:r>
      <w:proofErr w:type="spellEnd"/>
      <w:r w:rsidRPr="00542029">
        <w:rPr>
          <w:rFonts w:ascii="Times New Roman" w:eastAsia="Times New Roman" w:hAnsi="Times New Roman"/>
          <w:sz w:val="24"/>
          <w:szCs w:val="24"/>
          <w:lang w:val="en-US"/>
        </w:rPr>
        <w:t xml:space="preserve">, I. (2013). Volatile Top Income Shares in Switzerland? St. </w:t>
      </w:r>
      <w:proofErr w:type="spellStart"/>
      <w:r w:rsidRPr="00542029">
        <w:rPr>
          <w:rFonts w:ascii="Times New Roman" w:eastAsia="Times New Roman" w:hAnsi="Times New Roman"/>
          <w:sz w:val="24"/>
          <w:szCs w:val="24"/>
          <w:lang w:val="en-US"/>
        </w:rPr>
        <w:t>Gallen</w:t>
      </w:r>
      <w:proofErr w:type="spellEnd"/>
      <w:r w:rsidRPr="00542029">
        <w:rPr>
          <w:rFonts w:ascii="Times New Roman" w:eastAsia="Times New Roman" w:hAnsi="Times New Roman"/>
          <w:sz w:val="24"/>
          <w:szCs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J. C., &amp; </w:t>
      </w:r>
      <w:proofErr w:type="spellStart"/>
      <w:r w:rsidRPr="00542029">
        <w:rPr>
          <w:rFonts w:ascii="Times New Roman" w:eastAsia="Times New Roman" w:hAnsi="Times New Roman"/>
          <w:sz w:val="24"/>
          <w:szCs w:val="24"/>
          <w:lang w:val="en-US"/>
        </w:rPr>
        <w:t>Jäntti</w:t>
      </w:r>
      <w:proofErr w:type="spellEnd"/>
      <w:r w:rsidRPr="00542029">
        <w:rPr>
          <w:rFonts w:ascii="Times New Roman" w:eastAsia="Times New Roman" w:hAnsi="Times New Roman"/>
          <w:sz w:val="24"/>
          <w:szCs w:val="24"/>
          <w:lang w:val="en-US"/>
        </w:rPr>
        <w:t xml:space="preserve">. (2013).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Grabka</w:t>
      </w:r>
      <w:proofErr w:type="spellEnd"/>
      <w:r w:rsidRPr="00542029">
        <w:rPr>
          <w:rFonts w:ascii="Times New Roman" w:eastAsia="Times New Roman" w:hAnsi="Times New Roman"/>
          <w:sz w:val="24"/>
          <w:szCs w:val="24"/>
          <w:lang w:val="en-US"/>
        </w:rPr>
        <w:t>, M., &amp; Kuhn, U. (2012). The evolution of income inequality in Germany and Switzerland since the turn of the millennium.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lastRenderedPageBreak/>
        <w:t xml:space="preserve">Handcock, M., &amp; Morris, M. (1999). </w:t>
      </w:r>
      <w:r w:rsidRPr="00542029">
        <w:rPr>
          <w:rFonts w:ascii="Times New Roman" w:eastAsia="Times New Roman" w:hAnsi="Times New Roman"/>
          <w:i/>
          <w:iCs/>
          <w:sz w:val="24"/>
          <w:szCs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szCs w:val="24"/>
          <w:lang w:val="en-US"/>
        </w:rPr>
        <w:t>Behavorial</w:t>
      </w:r>
      <w:proofErr w:type="spellEnd"/>
      <w:r w:rsidRPr="00542029">
        <w:rPr>
          <w:rFonts w:ascii="Times New Roman" w:eastAsia="Times New Roman" w:hAnsi="Times New Roman"/>
          <w:i/>
          <w:iCs/>
          <w:sz w:val="24"/>
          <w:szCs w:val="24"/>
          <w:lang w:val="en-US"/>
        </w:rPr>
        <w:t xml:space="preserve"> Sciences)</w:t>
      </w:r>
      <w:r w:rsidRPr="00542029">
        <w:rPr>
          <w:rFonts w:ascii="Times New Roman" w:eastAsia="Times New Roman" w:hAnsi="Times New Roman"/>
          <w:sz w:val="24"/>
          <w:szCs w:val="24"/>
          <w:lang w:val="en-US"/>
        </w:rPr>
        <w:t>. Springer.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Hao</w:t>
      </w:r>
      <w:proofErr w:type="spellEnd"/>
      <w:r w:rsidRPr="00542029">
        <w:rPr>
          <w:rFonts w:ascii="Times New Roman" w:eastAsia="Times New Roman" w:hAnsi="Times New Roman"/>
          <w:sz w:val="24"/>
          <w:szCs w:val="24"/>
          <w:lang w:val="en-US"/>
        </w:rPr>
        <w:t xml:space="preserve">, L., &amp; </w:t>
      </w:r>
      <w:proofErr w:type="spellStart"/>
      <w:r w:rsidRPr="00542029">
        <w:rPr>
          <w:rFonts w:ascii="Times New Roman" w:eastAsia="Times New Roman" w:hAnsi="Times New Roman"/>
          <w:sz w:val="24"/>
          <w:szCs w:val="24"/>
          <w:lang w:val="en-US"/>
        </w:rPr>
        <w:t>Naiman</w:t>
      </w:r>
      <w:proofErr w:type="spellEnd"/>
      <w:r w:rsidRPr="00542029">
        <w:rPr>
          <w:rFonts w:ascii="Times New Roman" w:eastAsia="Times New Roman" w:hAnsi="Times New Roman"/>
          <w:sz w:val="24"/>
          <w:szCs w:val="24"/>
          <w:lang w:val="en-US"/>
        </w:rPr>
        <w:t xml:space="preserve">, D. Q. (2010). </w:t>
      </w:r>
      <w:r w:rsidRPr="00542029">
        <w:rPr>
          <w:rFonts w:ascii="Times New Roman" w:eastAsia="Times New Roman" w:hAnsi="Times New Roman"/>
          <w:i/>
          <w:iCs/>
          <w:sz w:val="24"/>
          <w:szCs w:val="24"/>
          <w:lang w:val="en-US"/>
        </w:rPr>
        <w:t>Assessing Inequality</w:t>
      </w:r>
      <w:r w:rsidRPr="00542029">
        <w:rPr>
          <w:rFonts w:ascii="Times New Roman" w:eastAsia="Times New Roman" w:hAnsi="Times New Roman"/>
          <w:sz w:val="24"/>
          <w:szCs w:val="24"/>
          <w:lang w:val="en-US"/>
        </w:rPr>
        <w:t>.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International </w:t>
      </w:r>
      <w:proofErr w:type="spellStart"/>
      <w:r w:rsidRPr="00542029">
        <w:rPr>
          <w:rFonts w:ascii="Times New Roman" w:eastAsia="Times New Roman" w:hAnsi="Times New Roman"/>
          <w:sz w:val="24"/>
          <w:szCs w:val="24"/>
          <w:lang w:val="en-US"/>
        </w:rPr>
        <w:t>Labour</w:t>
      </w:r>
      <w:proofErr w:type="spellEnd"/>
      <w:r w:rsidRPr="00542029">
        <w:rPr>
          <w:rFonts w:ascii="Times New Roman" w:eastAsia="Times New Roman" w:hAnsi="Times New Roman"/>
          <w:sz w:val="24"/>
          <w:szCs w:val="24"/>
          <w:lang w:val="en-US"/>
        </w:rPr>
        <w:t xml:space="preserve"> </w:t>
      </w:r>
      <w:proofErr w:type="spellStart"/>
      <w:r w:rsidRPr="00542029">
        <w:rPr>
          <w:rFonts w:ascii="Times New Roman" w:eastAsia="Times New Roman" w:hAnsi="Times New Roman"/>
          <w:sz w:val="24"/>
          <w:szCs w:val="24"/>
          <w:lang w:val="en-US"/>
        </w:rPr>
        <w:t>Organisation</w:t>
      </w:r>
      <w:proofErr w:type="spellEnd"/>
      <w:r w:rsidRPr="00542029">
        <w:rPr>
          <w:rFonts w:ascii="Times New Roman" w:eastAsia="Times New Roman" w:hAnsi="Times New Roman"/>
          <w:sz w:val="24"/>
          <w:szCs w:val="24"/>
          <w:lang w:val="en-US"/>
        </w:rPr>
        <w:t xml:space="preserve"> (ILO). (</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 xml:space="preserve">Final report of the 17th International Conference of </w:t>
      </w:r>
      <w:proofErr w:type="spellStart"/>
      <w:r w:rsidRPr="00542029">
        <w:rPr>
          <w:rFonts w:ascii="Times New Roman" w:eastAsia="Times New Roman" w:hAnsi="Times New Roman"/>
          <w:i/>
          <w:iCs/>
          <w:sz w:val="24"/>
          <w:szCs w:val="24"/>
          <w:lang w:val="en-US"/>
        </w:rPr>
        <w:t>Labour</w:t>
      </w:r>
      <w:proofErr w:type="spellEnd"/>
      <w:r w:rsidRPr="00542029">
        <w:rPr>
          <w:rFonts w:ascii="Times New Roman" w:eastAsia="Times New Roman" w:hAnsi="Times New Roman"/>
          <w:i/>
          <w:iCs/>
          <w:sz w:val="24"/>
          <w:szCs w:val="24"/>
          <w:lang w:val="en-US"/>
        </w:rPr>
        <w:t xml:space="preserve"> Statisticians</w:t>
      </w:r>
      <w:r w:rsidRPr="00542029">
        <w:rPr>
          <w:rFonts w:ascii="Times New Roman" w:eastAsia="Times New Roman" w:hAnsi="Times New Roman"/>
          <w:sz w:val="24"/>
          <w:szCs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Kolm</w:t>
      </w:r>
      <w:proofErr w:type="spellEnd"/>
      <w:r w:rsidRPr="00542029">
        <w:rPr>
          <w:rFonts w:ascii="Times New Roman" w:eastAsia="Times New Roman" w:hAnsi="Times New Roman"/>
          <w:sz w:val="24"/>
          <w:szCs w:val="24"/>
          <w:lang w:val="en-US"/>
        </w:rPr>
        <w:t xml:space="preserve">, S.-C., &amp; others. (1969). </w:t>
      </w:r>
      <w:proofErr w:type="gramStart"/>
      <w:r w:rsidRPr="00542029">
        <w:rPr>
          <w:rFonts w:ascii="Times New Roman" w:eastAsia="Times New Roman" w:hAnsi="Times New Roman"/>
          <w:sz w:val="24"/>
          <w:szCs w:val="24"/>
          <w:lang w:val="en-US"/>
        </w:rPr>
        <w:t>The</w:t>
      </w:r>
      <w:proofErr w:type="gramEnd"/>
      <w:r w:rsidRPr="00542029">
        <w:rPr>
          <w:rFonts w:ascii="Times New Roman" w:eastAsia="Times New Roman" w:hAnsi="Times New Roman"/>
          <w:sz w:val="24"/>
          <w:szCs w:val="24"/>
          <w:lang w:val="en-US"/>
        </w:rPr>
        <w:t xml:space="preserve"> optimal production of social justice. </w:t>
      </w:r>
      <w:r w:rsidRPr="00542029">
        <w:rPr>
          <w:rFonts w:ascii="Times New Roman" w:eastAsia="Times New Roman" w:hAnsi="Times New Roman"/>
          <w:i/>
          <w:iCs/>
          <w:sz w:val="24"/>
          <w:szCs w:val="24"/>
          <w:lang w:val="en-US"/>
        </w:rPr>
        <w:t>Public Economics</w:t>
      </w:r>
      <w:r w:rsidRPr="00542029">
        <w:rPr>
          <w:rFonts w:ascii="Times New Roman" w:eastAsia="Times New Roman" w:hAnsi="Times New Roman"/>
          <w:sz w:val="24"/>
          <w:szCs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Korinek</w:t>
      </w:r>
      <w:proofErr w:type="spellEnd"/>
      <w:r w:rsidRPr="00542029">
        <w:rPr>
          <w:rFonts w:ascii="Times New Roman" w:eastAsia="Times New Roman" w:hAnsi="Times New Roman"/>
          <w:sz w:val="24"/>
          <w:szCs w:val="24"/>
          <w:lang w:val="en-US"/>
        </w:rPr>
        <w:t xml:space="preserve">, A., </w:t>
      </w:r>
      <w:proofErr w:type="spellStart"/>
      <w:r w:rsidRPr="00542029">
        <w:rPr>
          <w:rFonts w:ascii="Times New Roman" w:eastAsia="Times New Roman" w:hAnsi="Times New Roman"/>
          <w:sz w:val="24"/>
          <w:szCs w:val="24"/>
          <w:lang w:val="en-US"/>
        </w:rPr>
        <w:t>Mistiaen</w:t>
      </w:r>
      <w:proofErr w:type="spellEnd"/>
      <w:r w:rsidRPr="00542029">
        <w:rPr>
          <w:rFonts w:ascii="Times New Roman" w:eastAsia="Times New Roman" w:hAnsi="Times New Roman"/>
          <w:sz w:val="24"/>
          <w:szCs w:val="24"/>
          <w:lang w:val="en-US"/>
        </w:rPr>
        <w:t xml:space="preserve">, J. A., &amp; </w:t>
      </w:r>
      <w:proofErr w:type="spellStart"/>
      <w:r w:rsidRPr="00542029">
        <w:rPr>
          <w:rFonts w:ascii="Times New Roman" w:eastAsia="Times New Roman" w:hAnsi="Times New Roman"/>
          <w:sz w:val="24"/>
          <w:szCs w:val="24"/>
          <w:lang w:val="en-US"/>
        </w:rPr>
        <w:t>Ravallion</w:t>
      </w:r>
      <w:proofErr w:type="spellEnd"/>
      <w:r w:rsidRPr="00542029">
        <w:rPr>
          <w:rFonts w:ascii="Times New Roman" w:eastAsia="Times New Roman" w:hAnsi="Times New Roman"/>
          <w:sz w:val="24"/>
          <w:szCs w:val="24"/>
          <w:lang w:val="en-US"/>
        </w:rPr>
        <w:t xml:space="preserve">, M. (2006). Survey nonresponse and the distribution of income. </w:t>
      </w:r>
      <w:r w:rsidRPr="00542029">
        <w:rPr>
          <w:rFonts w:ascii="Times New Roman" w:eastAsia="Times New Roman" w:hAnsi="Times New Roman"/>
          <w:i/>
          <w:iCs/>
          <w:sz w:val="24"/>
          <w:szCs w:val="24"/>
          <w:lang w:val="en-US"/>
        </w:rPr>
        <w:t>The Journal of Economic Inequality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w:t>
      </w:r>
      <w:r w:rsidRPr="00542029">
        <w:rPr>
          <w:rFonts w:ascii="Times New Roman" w:eastAsia="Times New Roman" w:hAnsi="Times New Roman"/>
          <w:sz w:val="24"/>
          <w:szCs w:val="24"/>
          <w:lang w:val="en-US"/>
        </w:rPr>
        <w:t xml:space="preserve">(1), 33–55. </w:t>
      </w:r>
      <w:proofErr w:type="gramStart"/>
      <w:r w:rsidRPr="00542029">
        <w:rPr>
          <w:rFonts w:ascii="Times New Roman" w:eastAsia="Times New Roman" w:hAnsi="Times New Roman"/>
          <w:sz w:val="24"/>
          <w:szCs w:val="24"/>
          <w:lang w:val="en-US"/>
        </w:rPr>
        <w:t>doi:</w:t>
      </w:r>
      <w:proofErr w:type="gramEnd"/>
      <w:r w:rsidRPr="00542029">
        <w:rPr>
          <w:rFonts w:ascii="Times New Roman" w:eastAsia="Times New Roman" w:hAnsi="Times New Roman"/>
          <w:sz w:val="24"/>
          <w:szCs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Kuznets, S. (1955). Economic growth and income inequality. </w:t>
      </w:r>
      <w:r w:rsidRPr="00542029">
        <w:rPr>
          <w:rFonts w:ascii="Times New Roman" w:eastAsia="Times New Roman" w:hAnsi="Times New Roman"/>
          <w:i/>
          <w:iCs/>
          <w:sz w:val="24"/>
          <w:szCs w:val="24"/>
          <w:lang w:val="en-US"/>
        </w:rPr>
        <w:t>The American Economic Review</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45</w:t>
      </w:r>
      <w:r w:rsidRPr="00542029">
        <w:rPr>
          <w:rFonts w:ascii="Times New Roman" w:eastAsia="Times New Roman" w:hAnsi="Times New Roman"/>
          <w:sz w:val="24"/>
          <w:szCs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szCs w:val="24"/>
        </w:rPr>
      </w:pPr>
      <w:r w:rsidRPr="00542029">
        <w:rPr>
          <w:rFonts w:ascii="Times New Roman" w:eastAsia="Times New Roman" w:hAnsi="Times New Roman"/>
          <w:sz w:val="24"/>
          <w:szCs w:val="24"/>
          <w:lang w:val="en-US"/>
        </w:rPr>
        <w:t xml:space="preserve">Leigh, A. (2007). How closely do top income shares track other measures of inequality? </w:t>
      </w:r>
      <w:r w:rsidRPr="009E5AF2">
        <w:rPr>
          <w:rFonts w:ascii="Times New Roman" w:eastAsia="Times New Roman" w:hAnsi="Times New Roman"/>
          <w:i/>
          <w:iCs/>
          <w:sz w:val="24"/>
          <w:szCs w:val="24"/>
        </w:rPr>
        <w:t xml:space="preserve">The </w:t>
      </w:r>
      <w:proofErr w:type="spellStart"/>
      <w:r w:rsidRPr="009E5AF2">
        <w:rPr>
          <w:rFonts w:ascii="Times New Roman" w:eastAsia="Times New Roman" w:hAnsi="Times New Roman"/>
          <w:i/>
          <w:iCs/>
          <w:sz w:val="24"/>
          <w:szCs w:val="24"/>
        </w:rPr>
        <w:t>Economic</w:t>
      </w:r>
      <w:proofErr w:type="spellEnd"/>
      <w:r w:rsidRPr="009E5AF2">
        <w:rPr>
          <w:rFonts w:ascii="Times New Roman" w:eastAsia="Times New Roman" w:hAnsi="Times New Roman"/>
          <w:i/>
          <w:iCs/>
          <w:sz w:val="24"/>
          <w:szCs w:val="24"/>
        </w:rPr>
        <w:t xml:space="preserve"> Journal</w:t>
      </w:r>
      <w:r w:rsidRPr="009E5AF2">
        <w:rPr>
          <w:rFonts w:ascii="Times New Roman" w:eastAsia="Times New Roman" w:hAnsi="Times New Roman"/>
          <w:sz w:val="24"/>
          <w:szCs w:val="24"/>
        </w:rPr>
        <w:t>, (117), 589–603.</w:t>
      </w:r>
    </w:p>
    <w:p w14:paraId="1F197A5D" w14:textId="77777777" w:rsidR="00542029" w:rsidRPr="00CC6FD0" w:rsidRDefault="00542029" w:rsidP="00542029">
      <w:pPr>
        <w:spacing w:line="480" w:lineRule="auto"/>
        <w:ind w:hanging="480"/>
        <w:rPr>
          <w:rFonts w:ascii="Times New Roman" w:eastAsia="Times New Roman" w:hAnsi="Times New Roman"/>
          <w:sz w:val="24"/>
          <w:szCs w:val="24"/>
          <w:lang w:val="en-US"/>
          <w:rPrChange w:id="976" w:author="Hümbelin Oliver" w:date="2015-04-13T14:18:00Z">
            <w:rPr>
              <w:rFonts w:ascii="Times New Roman" w:eastAsia="Times New Roman" w:hAnsi="Times New Roman"/>
              <w:sz w:val="24"/>
              <w:szCs w:val="24"/>
            </w:rPr>
          </w:rPrChange>
        </w:rPr>
      </w:pPr>
      <w:proofErr w:type="spellStart"/>
      <w:r w:rsidRPr="009E5AF2">
        <w:rPr>
          <w:rFonts w:ascii="Times New Roman" w:eastAsia="Times New Roman" w:hAnsi="Times New Roman"/>
          <w:sz w:val="24"/>
          <w:szCs w:val="24"/>
        </w:rPr>
        <w:t>Modetta</w:t>
      </w:r>
      <w:proofErr w:type="spellEnd"/>
      <w:r w:rsidRPr="009E5AF2">
        <w:rPr>
          <w:rFonts w:ascii="Times New Roman" w:eastAsia="Times New Roman" w:hAnsi="Times New Roman"/>
          <w:sz w:val="24"/>
          <w:szCs w:val="24"/>
        </w:rPr>
        <w:t xml:space="preserve">, C., &amp; Müller, B. (2012). Einkommensungleichheit und staatliche Umverteilung. </w:t>
      </w:r>
      <w:proofErr w:type="spellStart"/>
      <w:r w:rsidRPr="00CC6FD0">
        <w:rPr>
          <w:rFonts w:ascii="Times New Roman" w:eastAsia="Times New Roman" w:hAnsi="Times New Roman"/>
          <w:i/>
          <w:iCs/>
          <w:sz w:val="24"/>
          <w:szCs w:val="24"/>
          <w:lang w:val="en-US"/>
          <w:rPrChange w:id="977" w:author="Hümbelin Oliver" w:date="2015-04-13T14:18:00Z">
            <w:rPr>
              <w:rFonts w:ascii="Times New Roman" w:eastAsia="Times New Roman" w:hAnsi="Times New Roman"/>
              <w:i/>
              <w:iCs/>
              <w:sz w:val="24"/>
              <w:szCs w:val="24"/>
            </w:rPr>
          </w:rPrChange>
        </w:rPr>
        <w:t>Bundesamt</w:t>
      </w:r>
      <w:proofErr w:type="spellEnd"/>
      <w:r w:rsidRPr="00CC6FD0">
        <w:rPr>
          <w:rFonts w:ascii="Times New Roman" w:eastAsia="Times New Roman" w:hAnsi="Times New Roman"/>
          <w:i/>
          <w:iCs/>
          <w:sz w:val="24"/>
          <w:szCs w:val="24"/>
          <w:lang w:val="en-US"/>
          <w:rPrChange w:id="978" w:author="Hümbelin Oliver" w:date="2015-04-13T14:18:00Z">
            <w:rPr>
              <w:rFonts w:ascii="Times New Roman" w:eastAsia="Times New Roman" w:hAnsi="Times New Roman"/>
              <w:i/>
              <w:iCs/>
              <w:sz w:val="24"/>
              <w:szCs w:val="24"/>
            </w:rPr>
          </w:rPrChange>
        </w:rPr>
        <w:t xml:space="preserve"> </w:t>
      </w:r>
      <w:proofErr w:type="spellStart"/>
      <w:r w:rsidRPr="00CC6FD0">
        <w:rPr>
          <w:rFonts w:ascii="Times New Roman" w:eastAsia="Times New Roman" w:hAnsi="Times New Roman"/>
          <w:i/>
          <w:iCs/>
          <w:sz w:val="24"/>
          <w:szCs w:val="24"/>
          <w:lang w:val="en-US"/>
          <w:rPrChange w:id="979" w:author="Hümbelin Oliver" w:date="2015-04-13T14:18:00Z">
            <w:rPr>
              <w:rFonts w:ascii="Times New Roman" w:eastAsia="Times New Roman" w:hAnsi="Times New Roman"/>
              <w:i/>
              <w:iCs/>
              <w:sz w:val="24"/>
              <w:szCs w:val="24"/>
            </w:rPr>
          </w:rPrChange>
        </w:rPr>
        <w:t>Für</w:t>
      </w:r>
      <w:proofErr w:type="spellEnd"/>
      <w:r w:rsidRPr="00CC6FD0">
        <w:rPr>
          <w:rFonts w:ascii="Times New Roman" w:eastAsia="Times New Roman" w:hAnsi="Times New Roman"/>
          <w:i/>
          <w:iCs/>
          <w:sz w:val="24"/>
          <w:szCs w:val="24"/>
          <w:lang w:val="en-US"/>
          <w:rPrChange w:id="980" w:author="Hümbelin Oliver" w:date="2015-04-13T14:18:00Z">
            <w:rPr>
              <w:rFonts w:ascii="Times New Roman" w:eastAsia="Times New Roman" w:hAnsi="Times New Roman"/>
              <w:i/>
              <w:iCs/>
              <w:sz w:val="24"/>
              <w:szCs w:val="24"/>
            </w:rPr>
          </w:rPrChange>
        </w:rPr>
        <w:t xml:space="preserve"> </w:t>
      </w:r>
      <w:proofErr w:type="spellStart"/>
      <w:r w:rsidRPr="00CC6FD0">
        <w:rPr>
          <w:rFonts w:ascii="Times New Roman" w:eastAsia="Times New Roman" w:hAnsi="Times New Roman"/>
          <w:i/>
          <w:iCs/>
          <w:sz w:val="24"/>
          <w:szCs w:val="24"/>
          <w:lang w:val="en-US"/>
          <w:rPrChange w:id="981" w:author="Hümbelin Oliver" w:date="2015-04-13T14:18:00Z">
            <w:rPr>
              <w:rFonts w:ascii="Times New Roman" w:eastAsia="Times New Roman" w:hAnsi="Times New Roman"/>
              <w:i/>
              <w:iCs/>
              <w:sz w:val="24"/>
              <w:szCs w:val="24"/>
            </w:rPr>
          </w:rPrChange>
        </w:rPr>
        <w:t>Statistik</w:t>
      </w:r>
      <w:proofErr w:type="spellEnd"/>
      <w:r w:rsidRPr="00CC6FD0">
        <w:rPr>
          <w:rFonts w:ascii="Times New Roman" w:eastAsia="Times New Roman" w:hAnsi="Times New Roman"/>
          <w:i/>
          <w:iCs/>
          <w:sz w:val="24"/>
          <w:szCs w:val="24"/>
          <w:lang w:val="en-US"/>
          <w:rPrChange w:id="982" w:author="Hümbelin Oliver" w:date="2015-04-13T14:18:00Z">
            <w:rPr>
              <w:rFonts w:ascii="Times New Roman" w:eastAsia="Times New Roman" w:hAnsi="Times New Roman"/>
              <w:i/>
              <w:iCs/>
              <w:sz w:val="24"/>
              <w:szCs w:val="24"/>
            </w:rPr>
          </w:rPrChange>
        </w:rPr>
        <w:t>, Neuchâtel</w:t>
      </w:r>
      <w:r w:rsidRPr="00CC6FD0">
        <w:rPr>
          <w:rFonts w:ascii="Times New Roman" w:eastAsia="Times New Roman" w:hAnsi="Times New Roman"/>
          <w:sz w:val="24"/>
          <w:szCs w:val="24"/>
          <w:lang w:val="en-US"/>
          <w:rPrChange w:id="983" w:author="Hümbelin Oliver" w:date="2015-04-13T14:18:00Z">
            <w:rPr>
              <w:rFonts w:ascii="Times New Roman" w:eastAsia="Times New Roman" w:hAnsi="Times New Roman"/>
              <w:sz w:val="24"/>
              <w:szCs w:val="24"/>
            </w:rPr>
          </w:rPrChange>
        </w:rPr>
        <w:t>.</w:t>
      </w:r>
    </w:p>
    <w:p w14:paraId="29E6078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(2008). </w:t>
      </w:r>
      <w:r w:rsidRPr="00542029">
        <w:rPr>
          <w:rFonts w:ascii="Times New Roman" w:eastAsia="Times New Roman" w:hAnsi="Times New Roman"/>
          <w:i/>
          <w:iCs/>
          <w:sz w:val="24"/>
          <w:szCs w:val="24"/>
          <w:lang w:val="en-US"/>
        </w:rPr>
        <w:t>Growing Unequal? Income Distribution and Poverty in OECD Countries</w:t>
      </w:r>
      <w:r w:rsidRPr="00542029">
        <w:rPr>
          <w:rFonts w:ascii="Times New Roman" w:eastAsia="Times New Roman" w:hAnsi="Times New Roman"/>
          <w:sz w:val="24"/>
          <w:szCs w:val="24"/>
          <w:lang w:val="en-US"/>
        </w:rPr>
        <w:t>.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(2011). </w:t>
      </w:r>
      <w:r w:rsidRPr="00542029">
        <w:rPr>
          <w:rFonts w:ascii="Times New Roman" w:eastAsia="Times New Roman" w:hAnsi="Times New Roman"/>
          <w:i/>
          <w:iCs/>
          <w:sz w:val="24"/>
          <w:szCs w:val="24"/>
          <w:lang w:val="en-US"/>
        </w:rPr>
        <w:t>Divided We Stand. Why Inequality Keeps Rising</w:t>
      </w:r>
      <w:r w:rsidRPr="00542029">
        <w:rPr>
          <w:rFonts w:ascii="Times New Roman" w:eastAsia="Times New Roman" w:hAnsi="Times New Roman"/>
          <w:sz w:val="24"/>
          <w:szCs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(2013a). Basic statistics of Switzerland, 2012: (Numbers in parentheses refer to the OECD average). In </w:t>
      </w:r>
      <w:r w:rsidRPr="00542029">
        <w:rPr>
          <w:rFonts w:ascii="Times New Roman" w:eastAsia="Times New Roman" w:hAnsi="Times New Roman"/>
          <w:i/>
          <w:iCs/>
          <w:sz w:val="24"/>
          <w:szCs w:val="24"/>
          <w:lang w:val="en-US"/>
        </w:rPr>
        <w:t>OECD Economic Surveys: Switzerland 2013</w:t>
      </w:r>
      <w:r w:rsidRPr="00542029">
        <w:rPr>
          <w:rFonts w:ascii="Times New Roman" w:eastAsia="Times New Roman" w:hAnsi="Times New Roman"/>
          <w:sz w:val="24"/>
          <w:szCs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542029">
        <w:rPr>
          <w:rFonts w:ascii="Times New Roman" w:eastAsia="Times New Roman" w:hAnsi="Times New Roman"/>
          <w:sz w:val="24"/>
          <w:szCs w:val="24"/>
          <w:lang w:val="en-US"/>
        </w:rPr>
        <w:t xml:space="preserve">OECD. (2013b). </w:t>
      </w:r>
      <w:r w:rsidRPr="00542029">
        <w:rPr>
          <w:rFonts w:ascii="Times New Roman" w:eastAsia="Times New Roman" w:hAnsi="Times New Roman"/>
          <w:i/>
          <w:iCs/>
          <w:sz w:val="24"/>
          <w:szCs w:val="24"/>
          <w:lang w:val="en-US"/>
        </w:rPr>
        <w:t>OECD Framework for Statistics on the Distribution of Household Income, Consumption and Wealth</w:t>
      </w:r>
      <w:r w:rsidRPr="00542029">
        <w:rPr>
          <w:rFonts w:ascii="Times New Roman" w:eastAsia="Times New Roman" w:hAnsi="Times New Roman"/>
          <w:sz w:val="24"/>
          <w:szCs w:val="24"/>
          <w:lang w:val="en-US"/>
        </w:rPr>
        <w:t xml:space="preserve">. </w:t>
      </w:r>
      <w:r w:rsidRPr="009E5AF2">
        <w:rPr>
          <w:rFonts w:ascii="Times New Roman" w:eastAsia="Times New Roman" w:hAnsi="Times New Roman"/>
          <w:sz w:val="24"/>
          <w:szCs w:val="24"/>
          <w:lang w:val="fr-CH"/>
        </w:rPr>
        <w:t>OECD Publishing.</w:t>
      </w:r>
    </w:p>
    <w:p w14:paraId="10609A81"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9E5AF2">
        <w:rPr>
          <w:rFonts w:ascii="Times New Roman" w:eastAsia="Times New Roman" w:hAnsi="Times New Roman"/>
          <w:sz w:val="24"/>
          <w:szCs w:val="24"/>
          <w:lang w:val="fr-CH"/>
        </w:rPr>
        <w:t xml:space="preserve">Peters, R. (2005). </w:t>
      </w:r>
      <w:r w:rsidRPr="009E5AF2">
        <w:rPr>
          <w:rFonts w:ascii="Times New Roman" w:eastAsia="Times New Roman" w:hAnsi="Times New Roman"/>
          <w:i/>
          <w:iCs/>
          <w:sz w:val="24"/>
          <w:szCs w:val="24"/>
          <w:lang w:val="fr-CH"/>
        </w:rPr>
        <w:t>Effet des déductions du l’impöt fédéral direct des personnes physiques</w:t>
      </w:r>
      <w:r w:rsidRPr="009E5AF2">
        <w:rPr>
          <w:rFonts w:ascii="Times New Roman" w:eastAsia="Times New Roman" w:hAnsi="Times New Roman"/>
          <w:sz w:val="24"/>
          <w:szCs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9E5AF2">
        <w:rPr>
          <w:rFonts w:ascii="Times New Roman" w:eastAsia="Times New Roman" w:hAnsi="Times New Roman"/>
          <w:sz w:val="24"/>
          <w:szCs w:val="24"/>
          <w:lang w:val="fr-CH"/>
        </w:rPr>
        <w:t xml:space="preserve">Piketty, T. (2001). </w:t>
      </w:r>
      <w:r w:rsidRPr="009E5AF2">
        <w:rPr>
          <w:rFonts w:ascii="Times New Roman" w:eastAsia="Times New Roman" w:hAnsi="Times New Roman"/>
          <w:i/>
          <w:iCs/>
          <w:sz w:val="24"/>
          <w:szCs w:val="24"/>
          <w:lang w:val="fr-CH"/>
        </w:rPr>
        <w:t>Les hauts revenus en France au XXe siècle: inégalités et redistributions : 1901-1998</w:t>
      </w:r>
      <w:r w:rsidRPr="009E5AF2">
        <w:rPr>
          <w:rFonts w:ascii="Times New Roman" w:eastAsia="Times New Roman" w:hAnsi="Times New Roman"/>
          <w:sz w:val="24"/>
          <w:szCs w:val="24"/>
          <w:lang w:val="fr-CH"/>
        </w:rPr>
        <w:t xml:space="preserve">. </w:t>
      </w:r>
      <w:r w:rsidRPr="00542029">
        <w:rPr>
          <w:rFonts w:ascii="Times New Roman" w:eastAsia="Times New Roman" w:hAnsi="Times New Roman"/>
          <w:sz w:val="24"/>
          <w:szCs w:val="24"/>
          <w:lang w:val="en-US"/>
        </w:rPr>
        <w:t xml:space="preserve">Paris: </w:t>
      </w:r>
      <w:proofErr w:type="spellStart"/>
      <w:r w:rsidRPr="00542029">
        <w:rPr>
          <w:rFonts w:ascii="Times New Roman" w:eastAsia="Times New Roman" w:hAnsi="Times New Roman"/>
          <w:sz w:val="24"/>
          <w:szCs w:val="24"/>
          <w:lang w:val="en-US"/>
        </w:rPr>
        <w:t>Grasset</w:t>
      </w:r>
      <w:proofErr w:type="spellEnd"/>
      <w:r w:rsidRPr="00542029">
        <w:rPr>
          <w:rFonts w:ascii="Times New Roman" w:eastAsia="Times New Roman" w:hAnsi="Times New Roman"/>
          <w:sz w:val="24"/>
          <w:szCs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lastRenderedPageBreak/>
        <w:t xml:space="preserve">Piketty, T. (2003). Income Inequality in France, 1901-1998. </w:t>
      </w:r>
      <w:r w:rsidRPr="00542029">
        <w:rPr>
          <w:rFonts w:ascii="Times New Roman" w:eastAsia="Times New Roman" w:hAnsi="Times New Roman"/>
          <w:i/>
          <w:iCs/>
          <w:sz w:val="24"/>
          <w:szCs w:val="24"/>
          <w:lang w:val="en-US"/>
        </w:rPr>
        <w:t>Journal of Political Economy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111</w:t>
      </w:r>
      <w:r w:rsidRPr="00542029">
        <w:rPr>
          <w:rFonts w:ascii="Times New Roman" w:eastAsia="Times New Roman" w:hAnsi="Times New Roman"/>
          <w:sz w:val="24"/>
          <w:szCs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(2003). Income inequality in the United States, 1913–1998. </w:t>
      </w:r>
      <w:r w:rsidRPr="00542029">
        <w:rPr>
          <w:rFonts w:ascii="Times New Roman" w:eastAsia="Times New Roman" w:hAnsi="Times New Roman"/>
          <w:i/>
          <w:iCs/>
          <w:sz w:val="24"/>
          <w:szCs w:val="24"/>
          <w:lang w:val="en-US"/>
        </w:rPr>
        <w:t>The Quarterly 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118</w:t>
      </w:r>
      <w:r w:rsidRPr="00542029">
        <w:rPr>
          <w:rFonts w:ascii="Times New Roman" w:eastAsia="Times New Roman" w:hAnsi="Times New Roman"/>
          <w:sz w:val="24"/>
          <w:szCs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Salverda</w:t>
      </w:r>
      <w:proofErr w:type="spellEnd"/>
      <w:r w:rsidRPr="00542029">
        <w:rPr>
          <w:rFonts w:ascii="Times New Roman" w:eastAsia="Times New Roman" w:hAnsi="Times New Roman"/>
          <w:sz w:val="24"/>
          <w:szCs w:val="24"/>
          <w:lang w:val="en-US"/>
        </w:rPr>
        <w:t xml:space="preserve">, W., Nolan, B., </w:t>
      </w:r>
      <w:proofErr w:type="spellStart"/>
      <w:r w:rsidRPr="00542029">
        <w:rPr>
          <w:rFonts w:ascii="Times New Roman" w:eastAsia="Times New Roman" w:hAnsi="Times New Roman"/>
          <w:sz w:val="24"/>
          <w:szCs w:val="24"/>
          <w:lang w:val="en-US"/>
        </w:rPr>
        <w:t>Checchi</w:t>
      </w:r>
      <w:proofErr w:type="spellEnd"/>
      <w:r w:rsidRPr="00542029">
        <w:rPr>
          <w:rFonts w:ascii="Times New Roman" w:eastAsia="Times New Roman" w:hAnsi="Times New Roman"/>
          <w:sz w:val="24"/>
          <w:szCs w:val="24"/>
          <w:lang w:val="en-US"/>
        </w:rPr>
        <w:t xml:space="preserve">, D., Marx, I., McKnight, A., &amp; </w:t>
      </w:r>
      <w:proofErr w:type="spellStart"/>
      <w:r w:rsidRPr="00542029">
        <w:rPr>
          <w:rFonts w:ascii="Times New Roman" w:eastAsia="Times New Roman" w:hAnsi="Times New Roman"/>
          <w:sz w:val="24"/>
          <w:szCs w:val="24"/>
          <w:lang w:val="en-US"/>
        </w:rPr>
        <w:t>Toth</w:t>
      </w:r>
      <w:proofErr w:type="spellEnd"/>
      <w:r w:rsidRPr="00542029">
        <w:rPr>
          <w:rFonts w:ascii="Times New Roman" w:eastAsia="Times New Roman" w:hAnsi="Times New Roman"/>
          <w:sz w:val="24"/>
          <w:szCs w:val="24"/>
          <w:lang w:val="en-US"/>
        </w:rPr>
        <w:t xml:space="preserve">, I. G. (2014). </w:t>
      </w:r>
      <w:r w:rsidRPr="00542029">
        <w:rPr>
          <w:rFonts w:ascii="Times New Roman" w:eastAsia="Times New Roman" w:hAnsi="Times New Roman"/>
          <w:i/>
          <w:iCs/>
          <w:sz w:val="24"/>
          <w:szCs w:val="24"/>
          <w:lang w:val="en-US"/>
        </w:rPr>
        <w:t>Changing Inequalities in Rich Countries: Analytical and Comparative Perspectives</w:t>
      </w:r>
      <w:r w:rsidRPr="00542029">
        <w:rPr>
          <w:rFonts w:ascii="Times New Roman" w:eastAsia="Times New Roman" w:hAnsi="Times New Roman"/>
          <w:sz w:val="24"/>
          <w:szCs w:val="24"/>
          <w:lang w:val="en-US"/>
        </w:rPr>
        <w:t>.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Särndal</w:t>
      </w:r>
      <w:proofErr w:type="spellEnd"/>
      <w:r w:rsidRPr="00542029">
        <w:rPr>
          <w:rFonts w:ascii="Times New Roman" w:eastAsia="Times New Roman" w:hAnsi="Times New Roman"/>
          <w:sz w:val="24"/>
          <w:szCs w:val="24"/>
          <w:lang w:val="en-US"/>
        </w:rPr>
        <w:t xml:space="preserve">, C.-E., </w:t>
      </w:r>
      <w:proofErr w:type="spellStart"/>
      <w:r w:rsidRPr="00542029">
        <w:rPr>
          <w:rFonts w:ascii="Times New Roman" w:eastAsia="Times New Roman" w:hAnsi="Times New Roman"/>
          <w:sz w:val="24"/>
          <w:szCs w:val="24"/>
          <w:lang w:val="en-US"/>
        </w:rPr>
        <w:t>Swensson</w:t>
      </w:r>
      <w:proofErr w:type="spellEnd"/>
      <w:r w:rsidRPr="00542029">
        <w:rPr>
          <w:rFonts w:ascii="Times New Roman" w:eastAsia="Times New Roman" w:hAnsi="Times New Roman"/>
          <w:sz w:val="24"/>
          <w:szCs w:val="24"/>
          <w:lang w:val="en-US"/>
        </w:rPr>
        <w:t xml:space="preserve">, B., &amp; </w:t>
      </w:r>
      <w:proofErr w:type="spellStart"/>
      <w:r w:rsidRPr="00542029">
        <w:rPr>
          <w:rFonts w:ascii="Times New Roman" w:eastAsia="Times New Roman" w:hAnsi="Times New Roman"/>
          <w:sz w:val="24"/>
          <w:szCs w:val="24"/>
          <w:lang w:val="en-US"/>
        </w:rPr>
        <w:t>Wretman</w:t>
      </w:r>
      <w:proofErr w:type="spellEnd"/>
      <w:r w:rsidRPr="00542029">
        <w:rPr>
          <w:rFonts w:ascii="Times New Roman" w:eastAsia="Times New Roman" w:hAnsi="Times New Roman"/>
          <w:sz w:val="24"/>
          <w:szCs w:val="24"/>
          <w:lang w:val="en-US"/>
        </w:rPr>
        <w:t xml:space="preserve">, J. (2003). </w:t>
      </w:r>
      <w:r w:rsidRPr="00542029">
        <w:rPr>
          <w:rFonts w:ascii="Times New Roman" w:eastAsia="Times New Roman" w:hAnsi="Times New Roman"/>
          <w:i/>
          <w:iCs/>
          <w:sz w:val="24"/>
          <w:szCs w:val="24"/>
          <w:lang w:val="en-US"/>
        </w:rPr>
        <w:t>Model Assisted Survey Sampling</w:t>
      </w:r>
      <w:r w:rsidRPr="00542029">
        <w:rPr>
          <w:rFonts w:ascii="Times New Roman" w:eastAsia="Times New Roman" w:hAnsi="Times New Roman"/>
          <w:sz w:val="24"/>
          <w:szCs w:val="24"/>
          <w:lang w:val="en-US"/>
        </w:rPr>
        <w:t>. Springer.</w:t>
      </w:r>
    </w:p>
    <w:p w14:paraId="28D58FF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Sen, A. (1973). On economic inequality. </w:t>
      </w:r>
      <w:r w:rsidRPr="00542029">
        <w:rPr>
          <w:rFonts w:ascii="Times New Roman" w:eastAsia="Times New Roman" w:hAnsi="Times New Roman"/>
          <w:i/>
          <w:iCs/>
          <w:sz w:val="24"/>
          <w:szCs w:val="24"/>
          <w:lang w:val="en-US"/>
        </w:rPr>
        <w:t>OUP Catalogue</w:t>
      </w:r>
      <w:r w:rsidRPr="00542029">
        <w:rPr>
          <w:rFonts w:ascii="Times New Roman" w:eastAsia="Times New Roman" w:hAnsi="Times New Roman"/>
          <w:sz w:val="24"/>
          <w:szCs w:val="24"/>
          <w:lang w:val="en-US"/>
        </w:rPr>
        <w:t>.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Shorrocks</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Slottje</w:t>
      </w:r>
      <w:proofErr w:type="spellEnd"/>
      <w:r w:rsidRPr="00542029">
        <w:rPr>
          <w:rFonts w:ascii="Times New Roman" w:eastAsia="Times New Roman" w:hAnsi="Times New Roman"/>
          <w:sz w:val="24"/>
          <w:szCs w:val="24"/>
          <w:lang w:val="en-US"/>
        </w:rPr>
        <w:t xml:space="preserve">, D. (2002). Approximating unanimity orderings: An application to Lorenz dominance. </w:t>
      </w:r>
      <w:r w:rsidRPr="00542029">
        <w:rPr>
          <w:rFonts w:ascii="Times New Roman" w:eastAsia="Times New Roman" w:hAnsi="Times New Roman"/>
          <w:i/>
          <w:iCs/>
          <w:sz w:val="24"/>
          <w:szCs w:val="24"/>
          <w:lang w:val="en-US"/>
        </w:rPr>
        <w:t>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9</w:t>
      </w:r>
      <w:r w:rsidRPr="00542029">
        <w:rPr>
          <w:rFonts w:ascii="Times New Roman" w:eastAsia="Times New Roman" w:hAnsi="Times New Roman"/>
          <w:sz w:val="24"/>
          <w:szCs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SNA. (2008). </w:t>
      </w:r>
      <w:r w:rsidRPr="00542029">
        <w:rPr>
          <w:rFonts w:ascii="Times New Roman" w:eastAsia="Times New Roman" w:hAnsi="Times New Roman"/>
          <w:i/>
          <w:iCs/>
          <w:sz w:val="24"/>
          <w:szCs w:val="24"/>
          <w:lang w:val="en-US"/>
        </w:rPr>
        <w:t>System of national accounts 2008</w:t>
      </w:r>
      <w:r w:rsidRPr="00542029">
        <w:rPr>
          <w:rFonts w:ascii="Times New Roman" w:eastAsia="Times New Roman" w:hAnsi="Times New Roman"/>
          <w:sz w:val="24"/>
          <w:szCs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Stiglitz</w:t>
      </w:r>
      <w:proofErr w:type="spellEnd"/>
      <w:r w:rsidRPr="00542029">
        <w:rPr>
          <w:rFonts w:ascii="Times New Roman" w:eastAsia="Times New Roman" w:hAnsi="Times New Roman"/>
          <w:sz w:val="24"/>
          <w:szCs w:val="24"/>
          <w:lang w:val="en-US"/>
        </w:rPr>
        <w:t xml:space="preserve">, J. E. (2012). </w:t>
      </w:r>
      <w:r w:rsidRPr="00542029">
        <w:rPr>
          <w:rFonts w:ascii="Times New Roman" w:eastAsia="Times New Roman" w:hAnsi="Times New Roman"/>
          <w:i/>
          <w:iCs/>
          <w:sz w:val="24"/>
          <w:szCs w:val="24"/>
          <w:lang w:val="en-US"/>
        </w:rPr>
        <w:t>The price of inequality</w:t>
      </w:r>
      <w:r w:rsidRPr="00542029">
        <w:rPr>
          <w:rFonts w:ascii="Times New Roman" w:eastAsia="Times New Roman" w:hAnsi="Times New Roman"/>
          <w:sz w:val="24"/>
          <w:szCs w:val="24"/>
          <w:lang w:val="en-US"/>
        </w:rPr>
        <w:t>.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UNECE, &amp; EUROSTAT. (2006). </w:t>
      </w:r>
      <w:r w:rsidRPr="00542029">
        <w:rPr>
          <w:rFonts w:ascii="Times New Roman" w:eastAsia="Times New Roman" w:hAnsi="Times New Roman"/>
          <w:i/>
          <w:iCs/>
          <w:sz w:val="24"/>
          <w:szCs w:val="24"/>
          <w:lang w:val="en-US"/>
        </w:rPr>
        <w:t>Conference of European Statisticians Recommendations for the 2010 Censuses of Population and Housing</w:t>
      </w:r>
      <w:r w:rsidRPr="00542029">
        <w:rPr>
          <w:rFonts w:ascii="Times New Roman" w:eastAsia="Times New Roman" w:hAnsi="Times New Roman"/>
          <w:sz w:val="24"/>
          <w:szCs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United Nations. (2011). </w:t>
      </w:r>
      <w:r w:rsidRPr="00542029">
        <w:rPr>
          <w:rFonts w:ascii="Times New Roman" w:eastAsia="Times New Roman" w:hAnsi="Times New Roman"/>
          <w:i/>
          <w:iCs/>
          <w:sz w:val="24"/>
          <w:szCs w:val="24"/>
          <w:lang w:val="en-US"/>
        </w:rPr>
        <w:t>Canberra Group. Handbook on Household Income Statistics</w:t>
      </w:r>
      <w:r w:rsidRPr="00542029">
        <w:rPr>
          <w:rFonts w:ascii="Times New Roman" w:eastAsia="Times New Roman" w:hAnsi="Times New Roman"/>
          <w:sz w:val="24"/>
          <w:szCs w:val="24"/>
          <w:lang w:val="en-US"/>
        </w:rPr>
        <w:t>.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Wilkinson, R. G., &amp; Pickett, K. E. (2009). Income inequality and social dysfunction. </w:t>
      </w:r>
      <w:r w:rsidRPr="00542029">
        <w:rPr>
          <w:rFonts w:ascii="Times New Roman" w:eastAsia="Times New Roman" w:hAnsi="Times New Roman"/>
          <w:i/>
          <w:iCs/>
          <w:sz w:val="24"/>
          <w:szCs w:val="24"/>
          <w:lang w:val="en-US"/>
        </w:rPr>
        <w:t>Annual Review of Sociology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35</w:t>
      </w:r>
      <w:r w:rsidRPr="00542029">
        <w:rPr>
          <w:rFonts w:ascii="Times New Roman" w:eastAsia="Times New Roman" w:hAnsi="Times New Roman"/>
          <w:sz w:val="24"/>
          <w:szCs w:val="24"/>
          <w:lang w:val="en-US"/>
        </w:rPr>
        <w:t>, 493–511.</w:t>
      </w:r>
    </w:p>
    <w:p w14:paraId="1BB42B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World Economic Forum. (2013). </w:t>
      </w:r>
      <w:r w:rsidRPr="00542029">
        <w:rPr>
          <w:rFonts w:ascii="Times New Roman" w:eastAsia="Times New Roman" w:hAnsi="Times New Roman"/>
          <w:i/>
          <w:iCs/>
          <w:sz w:val="24"/>
          <w:szCs w:val="24"/>
          <w:lang w:val="en-US"/>
        </w:rPr>
        <w:t>Global Risks 2013. Eighth Edition.</w:t>
      </w:r>
      <w:r w:rsidRPr="00542029">
        <w:rPr>
          <w:rFonts w:ascii="Times New Roman" w:eastAsia="Times New Roman" w:hAnsi="Times New Roman"/>
          <w:sz w:val="24"/>
          <w:szCs w:val="24"/>
          <w:lang w:val="en-US"/>
        </w:rPr>
        <w:t xml:space="preserve"> Geneva: World Economic Forum.</w:t>
      </w:r>
    </w:p>
    <w:p w14:paraId="4CA39DBA" w14:textId="5738BE60" w:rsidR="00B14648" w:rsidRPr="00BD6E58" w:rsidRDefault="00B14648" w:rsidP="00325FDE">
      <w:pPr>
        <w:spacing w:line="240" w:lineRule="auto"/>
        <w:rPr>
          <w:rFonts w:eastAsia="Times New Roman"/>
          <w:bCs/>
          <w:sz w:val="28"/>
          <w:szCs w:val="28"/>
          <w:lang w:val="en-US"/>
        </w:rPr>
      </w:pPr>
    </w:p>
    <w:sectPr w:rsidR="00B14648" w:rsidRPr="00BD6E58" w:rsidSect="00A54C2F">
      <w:headerReference w:type="default" r:id="rId15"/>
      <w:footerReference w:type="default" r:id="rId16"/>
      <w:headerReference w:type="first" r:id="rId17"/>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udi" w:date="2015-04-13T19:31:00Z" w:initials="r">
    <w:p w14:paraId="73286161" w14:textId="125FA7A5" w:rsidR="00435658" w:rsidRPr="00556651" w:rsidRDefault="00435658">
      <w:pPr>
        <w:pStyle w:val="CommentText"/>
        <w:rPr>
          <w:lang w:val="en-US"/>
        </w:rPr>
      </w:pPr>
      <w:r>
        <w:rPr>
          <w:rStyle w:val="CommentReference"/>
        </w:rPr>
        <w:annotationRef/>
      </w:r>
      <w:r>
        <w:t>Klingt komisch. Könnten wir das nicht generell einfacher halten (oben steht ja schon „</w:t>
      </w:r>
      <w:proofErr w:type="spellStart"/>
      <w:r>
        <w:t>inequaity</w:t>
      </w:r>
      <w:proofErr w:type="spellEnd"/>
      <w:r>
        <w:t xml:space="preserve"> </w:t>
      </w:r>
      <w:proofErr w:type="spellStart"/>
      <w:r>
        <w:t>trend</w:t>
      </w:r>
      <w:proofErr w:type="spellEnd"/>
      <w:r>
        <w:t>“ und „</w:t>
      </w:r>
      <w:proofErr w:type="spellStart"/>
      <w:r>
        <w:t>tax</w:t>
      </w:r>
      <w:proofErr w:type="spellEnd"/>
      <w:r>
        <w:t xml:space="preserve"> </w:t>
      </w:r>
      <w:proofErr w:type="spellStart"/>
      <w:r>
        <w:t>data</w:t>
      </w:r>
      <w:proofErr w:type="spellEnd"/>
      <w:r>
        <w:t xml:space="preserve">“. </w:t>
      </w:r>
      <w:proofErr w:type="spellStart"/>
      <w:r w:rsidRPr="00556651">
        <w:rPr>
          <w:lang w:val="en-US"/>
        </w:rPr>
        <w:t>Einfach</w:t>
      </w:r>
      <w:proofErr w:type="spellEnd"/>
      <w:r w:rsidRPr="00556651">
        <w:rPr>
          <w:lang w:val="en-US"/>
        </w:rPr>
        <w:t xml:space="preserve"> „The case of Switzerland</w:t>
      </w:r>
      <w:proofErr w:type="gramStart"/>
      <w:r w:rsidRPr="00556651">
        <w:rPr>
          <w:lang w:val="en-US"/>
        </w:rPr>
        <w:t>“ ?</w:t>
      </w:r>
      <w:proofErr w:type="gramEnd"/>
    </w:p>
  </w:comment>
  <w:comment w:id="2" w:author="Oliver Hümbelin" w:date="2015-04-15T15:46:00Z" w:initials="OH">
    <w:p w14:paraId="7A474DE9" w14:textId="7D60D557" w:rsidR="00435658" w:rsidRPr="00556651" w:rsidRDefault="00435658">
      <w:pPr>
        <w:pStyle w:val="CommentText"/>
        <w:rPr>
          <w:lang w:val="en-US"/>
        </w:rPr>
      </w:pPr>
      <w:r>
        <w:rPr>
          <w:rStyle w:val="CommentReference"/>
        </w:rPr>
        <w:annotationRef/>
      </w:r>
      <w:r w:rsidRPr="00556651">
        <w:rPr>
          <w:lang w:val="en-US"/>
        </w:rPr>
        <w:t>A theoretical and an empirical review with tax data from Switzerland</w:t>
      </w:r>
    </w:p>
  </w:comment>
  <w:comment w:id="19" w:author="Hümbelin Oliver" w:date="2015-04-15T15:46:00Z" w:initials="HO">
    <w:p w14:paraId="28E9B1E8" w14:textId="06E552E9" w:rsidR="00435658" w:rsidRDefault="00435658">
      <w:pPr>
        <w:pStyle w:val="CommentText"/>
      </w:pPr>
      <w:r>
        <w:rPr>
          <w:rStyle w:val="CommentReference"/>
        </w:rPr>
        <w:annotationRef/>
      </w:r>
      <w:r>
        <w:t xml:space="preserve">Die Berner Daten sind auch dabei. </w:t>
      </w:r>
    </w:p>
  </w:comment>
  <w:comment w:id="83" w:author="Hümbelin Oliver" w:date="2015-04-15T15:47:00Z" w:initials="HO">
    <w:p w14:paraId="14A2EC08" w14:textId="118A0339" w:rsidR="00435658" w:rsidRDefault="00435658">
      <w:pPr>
        <w:pStyle w:val="CommentText"/>
      </w:pPr>
      <w:r>
        <w:rPr>
          <w:rStyle w:val="CommentReference"/>
        </w:rPr>
        <w:annotationRef/>
      </w:r>
      <w:r>
        <w:t>Allenfalls trotzdem mal probieren, die Abschnitte 2 und 3 zusammenzulegen.</w:t>
      </w:r>
    </w:p>
    <w:p w14:paraId="26AA6221" w14:textId="37954FF3" w:rsidR="00435658" w:rsidRDefault="00435658">
      <w:pPr>
        <w:pStyle w:val="CommentText"/>
      </w:pPr>
    </w:p>
  </w:comment>
  <w:comment w:id="85" w:author="Hümbelin Oliver" w:date="2015-04-13T19:31:00Z" w:initials="HO">
    <w:p w14:paraId="5D64D556" w14:textId="78B55CD6" w:rsidR="00435658" w:rsidRDefault="00435658">
      <w:pPr>
        <w:pStyle w:val="CommentText"/>
      </w:pPr>
      <w:r>
        <w:rPr>
          <w:rStyle w:val="CommentReference"/>
        </w:rPr>
        <w:annotationRef/>
      </w:r>
      <w:r>
        <w:t>Vielleicht das steuerbare Einkommen doch wieder rein bringen?</w:t>
      </w:r>
    </w:p>
  </w:comment>
  <w:comment w:id="88" w:author="Hümbelin Oliver" w:date="2015-04-13T19:31:00Z" w:initials="HO">
    <w:p w14:paraId="76AA557B" w14:textId="346FAAE8" w:rsidR="00435658" w:rsidRDefault="00435658">
      <w:pPr>
        <w:pStyle w:val="CommentText"/>
      </w:pPr>
      <w:r>
        <w:rPr>
          <w:rStyle w:val="CommentReference"/>
        </w:rPr>
        <w:annotationRef/>
      </w:r>
      <w:r>
        <w:t>Nicht doch zu ausführlich?</w:t>
      </w:r>
    </w:p>
  </w:comment>
  <w:comment w:id="114" w:author="Oliver Hümbelin" w:date="2015-04-13T19:31:00Z" w:initials="OH">
    <w:p w14:paraId="705A89E1" w14:textId="77777777" w:rsidR="00435658" w:rsidRDefault="00435658">
      <w:pPr>
        <w:pStyle w:val="CommentText"/>
      </w:pPr>
      <w:r>
        <w:rPr>
          <w:rStyle w:val="CommentReference"/>
        </w:rPr>
        <w:annotationRef/>
      </w:r>
      <w:r>
        <w:t xml:space="preserve">Micro </w:t>
      </w:r>
      <w:proofErr w:type="spellStart"/>
      <w:r>
        <w:t>or</w:t>
      </w:r>
      <w:proofErr w:type="spellEnd"/>
      <w:r>
        <w:t xml:space="preserve"> individual? Ben schreibt immer </w:t>
      </w:r>
      <w:proofErr w:type="spellStart"/>
      <w:r>
        <w:t>micro</w:t>
      </w:r>
      <w:proofErr w:type="spellEnd"/>
      <w:r>
        <w:t xml:space="preserve">. Ihm zuliebe habe ich </w:t>
      </w:r>
      <w:proofErr w:type="spellStart"/>
      <w:r>
        <w:t>geswicht</w:t>
      </w:r>
      <w:proofErr w:type="spellEnd"/>
      <w:r>
        <w:t xml:space="preserve">. Auch </w:t>
      </w:r>
      <w:proofErr w:type="spellStart"/>
      <w:r>
        <w:t>Attkinson</w:t>
      </w:r>
      <w:proofErr w:type="spellEnd"/>
      <w:r>
        <w:t xml:space="preserve"> et al (2011) schreiben </w:t>
      </w:r>
      <w:proofErr w:type="spellStart"/>
      <w:r>
        <w:t>micro</w:t>
      </w:r>
      <w:proofErr w:type="spellEnd"/>
      <w:r>
        <w:t>.</w:t>
      </w:r>
    </w:p>
  </w:comment>
  <w:comment w:id="124" w:author="Oliver Hümbelin" w:date="2015-04-13T19:31:00Z" w:initials="OH">
    <w:p w14:paraId="3DE7DBB1" w14:textId="1C6641AA" w:rsidR="00435658" w:rsidRDefault="00435658">
      <w:pPr>
        <w:pStyle w:val="CommentText"/>
      </w:pPr>
      <w:r>
        <w:rPr>
          <w:rStyle w:val="CommentReference"/>
        </w:rPr>
        <w:annotationRef/>
      </w:r>
      <w:r>
        <w:t xml:space="preserve">Oder sollte man hier eher was wie </w:t>
      </w:r>
      <w:proofErr w:type="spellStart"/>
      <w:r>
        <w:t>availability</w:t>
      </w:r>
      <w:proofErr w:type="spellEnd"/>
      <w:r>
        <w:t xml:space="preserve"> führen?</w:t>
      </w:r>
    </w:p>
  </w:comment>
  <w:comment w:id="132" w:author="rudi" w:date="2015-04-13T19:31:00Z" w:initials="r">
    <w:p w14:paraId="4708506A" w14:textId="3D02A518" w:rsidR="00435658" w:rsidRDefault="00435658">
      <w:pPr>
        <w:pStyle w:val="CommentText"/>
      </w:pPr>
      <w:r>
        <w:rPr>
          <w:rStyle w:val="CommentReference"/>
        </w:rPr>
        <w:annotationRef/>
      </w:r>
      <w:r>
        <w:t xml:space="preserve">Wollen wir das nicht generell „individual“ nennen? Auch in der </w:t>
      </w:r>
      <w:proofErr w:type="spellStart"/>
      <w:r>
        <w:t>tabelle</w:t>
      </w:r>
      <w:proofErr w:type="spellEnd"/>
      <w:r>
        <w:t xml:space="preserve"> etc.</w:t>
      </w:r>
    </w:p>
  </w:comment>
  <w:comment w:id="144" w:author="Oliver Hümbelin" w:date="2015-04-15T15:49:00Z" w:initials="OH">
    <w:p w14:paraId="20DFE745" w14:textId="77777777" w:rsidR="00435658" w:rsidRDefault="00435658">
      <w:pPr>
        <w:pStyle w:val="CommentText"/>
      </w:pPr>
      <w:r>
        <w:rPr>
          <w:rStyle w:val="CommentReference"/>
        </w:rPr>
        <w:annotationRef/>
      </w:r>
      <w:r>
        <w:t>Nicht zu knapp?</w:t>
      </w:r>
    </w:p>
    <w:p w14:paraId="5709F063" w14:textId="71CD21ED" w:rsidR="00435658" w:rsidRPr="00435658" w:rsidRDefault="00435658">
      <w:pPr>
        <w:pStyle w:val="CommentText"/>
        <w:rPr>
          <w:lang w:val="en-US"/>
        </w:rPr>
      </w:pPr>
      <w:r w:rsidRPr="00435658">
        <w:rPr>
          <w:lang w:val="en-US"/>
        </w:rPr>
        <w:t xml:space="preserve">Empirical Case Study with tax data from Switzerland </w:t>
      </w:r>
    </w:p>
  </w:comment>
  <w:comment w:id="221" w:author="Oliver Hümbelin" w:date="2015-04-13T19:31:00Z" w:initials="OH">
    <w:p w14:paraId="261521C0" w14:textId="02E083FE" w:rsidR="00435658" w:rsidRDefault="00435658">
      <w:pPr>
        <w:pStyle w:val="CommentText"/>
      </w:pPr>
      <w:r>
        <w:rPr>
          <w:rStyle w:val="CommentReference"/>
        </w:rPr>
        <w:annotationRef/>
      </w:r>
      <w:r>
        <w:t xml:space="preserve">Welche Reihe bringen wir? Mit oder ohne </w:t>
      </w:r>
      <w:proofErr w:type="spellStart"/>
      <w:r>
        <w:t>Nuller</w:t>
      </w:r>
      <w:proofErr w:type="spellEnd"/>
      <w:r>
        <w:t xml:space="preserve">? Dann müssten wir die </w:t>
      </w:r>
      <w:proofErr w:type="spellStart"/>
      <w:r>
        <w:t>Nuller</w:t>
      </w:r>
      <w:proofErr w:type="spellEnd"/>
      <w:r>
        <w:t xml:space="preserve"> wohl auch bereits hier erwähnen.</w:t>
      </w:r>
    </w:p>
  </w:comment>
  <w:comment w:id="517" w:author="Hümbelin Oliver" w:date="2015-04-13T19:31:00Z" w:initials="HO">
    <w:p w14:paraId="4168CAF1" w14:textId="2CC1DC7B" w:rsidR="00435658" w:rsidRDefault="00435658">
      <w:pPr>
        <w:pStyle w:val="CommentText"/>
      </w:pPr>
      <w:r>
        <w:rPr>
          <w:rStyle w:val="CommentReference"/>
        </w:rPr>
        <w:annotationRef/>
      </w:r>
      <w:r>
        <w:t>Vielleicht auch mit dem Abschnitt oben zusammenlegen</w:t>
      </w:r>
    </w:p>
  </w:comment>
  <w:comment w:id="959" w:author="Hümbelin Oliver" w:date="2015-04-13T19:31:00Z" w:initials="HO">
    <w:p w14:paraId="5E8A1C10" w14:textId="4A2B2010" w:rsidR="00435658" w:rsidRDefault="00435658">
      <w:pPr>
        <w:pStyle w:val="CommentText"/>
      </w:pPr>
      <w:r>
        <w:rPr>
          <w:rStyle w:val="CommentReference"/>
        </w:rPr>
        <w:annotationRef/>
      </w:r>
      <w:r>
        <w:t>Muss ergänzt werden mit der zusätzlichen Analyse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286161" w15:done="0"/>
  <w15:commentEx w15:paraId="28E9B1E8" w15:done="0"/>
  <w15:commentEx w15:paraId="7A0949D7" w15:done="0"/>
  <w15:commentEx w15:paraId="14A2EC08" w15:done="0"/>
  <w15:commentEx w15:paraId="3F73A877" w15:done="0"/>
  <w15:commentEx w15:paraId="76AA557B" w15:done="0"/>
  <w15:commentEx w15:paraId="470850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16211" w14:textId="77777777" w:rsidR="00197606" w:rsidRDefault="00197606" w:rsidP="006312E0">
      <w:pPr>
        <w:spacing w:line="240" w:lineRule="auto"/>
      </w:pPr>
      <w:r>
        <w:separator/>
      </w:r>
    </w:p>
  </w:endnote>
  <w:endnote w:type="continuationSeparator" w:id="0">
    <w:p w14:paraId="454345B6" w14:textId="77777777" w:rsidR="00197606" w:rsidRDefault="00197606"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435658" w:rsidRPr="007407D3" w:rsidRDefault="00435658" w:rsidP="00CA541A">
    <w:pPr>
      <w:pStyle w:val="Footer"/>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435658" w:rsidRPr="003B1648" w:rsidRDefault="0043565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010B5">
                            <w:rPr>
                              <w:noProof/>
                              <w:sz w:val="16"/>
                              <w:szCs w:val="16"/>
                            </w:rPr>
                            <w:t>12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435658" w:rsidRPr="003B1648" w:rsidRDefault="0043565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010B5">
                      <w:rPr>
                        <w:noProof/>
                        <w:sz w:val="16"/>
                        <w:szCs w:val="16"/>
                      </w:rPr>
                      <w:t>12</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5959D" w14:textId="77777777" w:rsidR="00197606" w:rsidRDefault="00197606" w:rsidP="006312E0">
      <w:pPr>
        <w:spacing w:line="240" w:lineRule="auto"/>
      </w:pPr>
    </w:p>
  </w:footnote>
  <w:footnote w:type="continuationSeparator" w:id="0">
    <w:p w14:paraId="7DC75397" w14:textId="77777777" w:rsidR="00197606" w:rsidRDefault="00197606" w:rsidP="006312E0">
      <w:pPr>
        <w:spacing w:line="240" w:lineRule="auto"/>
      </w:pPr>
      <w:r>
        <w:continuationSeparator/>
      </w:r>
    </w:p>
  </w:footnote>
  <w:footnote w:id="1">
    <w:p w14:paraId="49571FB3" w14:textId="3487E576" w:rsidR="00435658" w:rsidRPr="006A2614" w:rsidRDefault="00435658">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3D9532C3" w14:textId="77777777" w:rsidR="00435658" w:rsidRDefault="00435658" w:rsidP="005353A7">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1FC92FDE" w14:textId="77777777" w:rsidR="00435658" w:rsidRDefault="00435658" w:rsidP="005353A7">
      <w:pPr>
        <w:pStyle w:val="FootnoteText"/>
        <w:rPr>
          <w:lang w:val="en-US"/>
        </w:rPr>
      </w:pPr>
      <w:r w:rsidRPr="00763E00">
        <w:rPr>
          <w:lang w:val="en-US"/>
        </w:rPr>
        <w:t>(2)</w:t>
      </w:r>
      <w:r>
        <w:rPr>
          <w:lang w:val="en-US"/>
        </w:rPr>
        <w:t xml:space="preserve"> strong principle of transfers,</w:t>
      </w:r>
    </w:p>
    <w:p w14:paraId="043E2700" w14:textId="77777777" w:rsidR="00435658" w:rsidRDefault="00435658" w:rsidP="005353A7">
      <w:pPr>
        <w:pStyle w:val="FootnoteText"/>
        <w:rPr>
          <w:lang w:val="en-US"/>
        </w:rPr>
      </w:pPr>
      <w:r w:rsidRPr="00763E00">
        <w:rPr>
          <w:lang w:val="en-US"/>
        </w:rPr>
        <w:t xml:space="preserve">(3) scale invariance, </w:t>
      </w:r>
    </w:p>
    <w:p w14:paraId="5F6AEC30" w14:textId="77777777" w:rsidR="00435658" w:rsidRDefault="00435658" w:rsidP="005353A7">
      <w:pPr>
        <w:pStyle w:val="FootnoteText"/>
        <w:rPr>
          <w:lang w:val="en-US"/>
        </w:rPr>
      </w:pPr>
      <w:r w:rsidRPr="00763E00">
        <w:rPr>
          <w:lang w:val="en-US"/>
        </w:rPr>
        <w:t xml:space="preserve">(4) the principle of population and </w:t>
      </w:r>
    </w:p>
    <w:p w14:paraId="23F3C854" w14:textId="77777777" w:rsidR="00435658" w:rsidRPr="00763E00" w:rsidRDefault="00435658" w:rsidP="005353A7">
      <w:pPr>
        <w:pStyle w:val="FootnoteText"/>
        <w:rPr>
          <w:lang w:val="en-US"/>
        </w:rPr>
      </w:pPr>
      <w:r w:rsidRPr="00763E00">
        <w:rPr>
          <w:lang w:val="en-US"/>
        </w:rPr>
        <w:t>(5) Decomposability.</w:t>
      </w:r>
    </w:p>
  </w:footnote>
  <w:footnote w:id="3">
    <w:p w14:paraId="3BFED787" w14:textId="3028679F" w:rsidR="00435658" w:rsidRPr="00412CF3" w:rsidDel="004A50B9" w:rsidRDefault="00435658">
      <w:pPr>
        <w:pStyle w:val="FootnoteText"/>
        <w:rPr>
          <w:del w:id="97" w:author="Hümbelin Oliver" w:date="2015-04-13T14:42:00Z"/>
          <w:lang w:val="en-US"/>
        </w:rPr>
      </w:pPr>
    </w:p>
  </w:footnote>
  <w:footnote w:id="4">
    <w:p w14:paraId="23F29DAE" w14:textId="19236006" w:rsidR="00435658" w:rsidRPr="00406373" w:rsidRDefault="00435658">
      <w:pPr>
        <w:pStyle w:val="FootnoteText"/>
        <w:rPr>
          <w:lang w:val="en-US"/>
        </w:rPr>
      </w:pPr>
      <w:r>
        <w:rPr>
          <w:rStyle w:val="FootnoteReference"/>
        </w:rPr>
        <w:footnoteRef/>
      </w:r>
      <w:r w:rsidRPr="00406373">
        <w:rPr>
          <w:lang w:val="en-US"/>
        </w:rPr>
        <w:t xml:space="preserve"> </w:t>
      </w:r>
      <w:r w:rsidRPr="009E5AF2">
        <w:rPr>
          <w:lang w:val="en-US"/>
        </w:rPr>
        <w:t>http://www.estv.admin.ch/dokumentation/00075/00076/00701/index.htm</w:t>
      </w:r>
    </w:p>
  </w:footnote>
  <w:footnote w:id="5">
    <w:p w14:paraId="7803212C" w14:textId="31C6CAA1" w:rsidR="00435658" w:rsidRPr="006003AB" w:rsidRDefault="00435658" w:rsidP="00140195">
      <w:pPr>
        <w:pStyle w:val="FootnoteText"/>
        <w:rPr>
          <w:lang w:val="en-US"/>
        </w:rPr>
      </w:pPr>
      <w:r>
        <w:rPr>
          <w:rStyle w:val="FootnoteReference"/>
        </w:rPr>
        <w:footnoteRef/>
      </w:r>
      <w:r w:rsidRPr="006003AB">
        <w:rPr>
          <w:lang w:val="en-US"/>
        </w:rPr>
        <w:t xml:space="preserve"> </w:t>
      </w:r>
      <w:r>
        <w:rPr>
          <w:lang w:val="en-US"/>
        </w:rPr>
        <w:t>We did not use tax data before 1945 albeit it is accessible until 1915(?)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6">
    <w:p w14:paraId="3CE200F4" w14:textId="77777777" w:rsidR="00435658" w:rsidRPr="008C2F1A" w:rsidRDefault="00435658" w:rsidP="00EF3D2B">
      <w:pPr>
        <w:pStyle w:val="FootnoteText"/>
        <w:rPr>
          <w:lang w:val="en-US"/>
        </w:rPr>
      </w:pPr>
      <w:r>
        <w:rPr>
          <w:rStyle w:val="FootnoteReference"/>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7">
    <w:p w14:paraId="1D0D6370" w14:textId="0B81F5F7" w:rsidR="00435658" w:rsidRPr="00190B1B" w:rsidRDefault="00435658">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w:t>
      </w:r>
      <w:ins w:id="498" w:author="rudi" w:date="2015-04-13T02:09:00Z">
        <w:r>
          <w:rPr>
            <w:lang w:val="en-US"/>
          </w:rPr>
          <w:t xml:space="preserve"> over 5% of income</w:t>
        </w:r>
      </w:ins>
      <w:r>
        <w:rPr>
          <w:lang w:val="en-US"/>
        </w:rPr>
        <w:t xml:space="preserve"> and charitable donations</w:t>
      </w:r>
    </w:p>
  </w:footnote>
  <w:footnote w:id="8">
    <w:p w14:paraId="25AC8419" w14:textId="6B149085" w:rsidR="00435658" w:rsidRPr="00190B1B" w:rsidRDefault="00435658">
      <w:pPr>
        <w:pStyle w:val="FootnoteText"/>
        <w:rPr>
          <w:lang w:val="en-US"/>
        </w:rPr>
      </w:pPr>
      <w:r>
        <w:rPr>
          <w:rStyle w:val="FootnoteReference"/>
        </w:rPr>
        <w:footnoteRef/>
      </w:r>
      <w:r w:rsidRPr="00190B1B">
        <w:rPr>
          <w:lang w:val="en-US"/>
        </w:rPr>
        <w:t xml:space="preserve"> </w:t>
      </w:r>
      <w:r>
        <w:rPr>
          <w:lang w:val="en-US"/>
        </w:rPr>
        <w:t>Social deductions include</w:t>
      </w:r>
      <w:ins w:id="499" w:author="Hümbelin Oliver" w:date="2015-04-13T17:41:00Z">
        <w:r>
          <w:rPr>
            <w:lang w:val="en-US"/>
          </w:rPr>
          <w:t xml:space="preserve"> deductions for</w:t>
        </w:r>
      </w:ins>
      <w:r>
        <w:rPr>
          <w:lang w:val="en-US"/>
        </w:rPr>
        <w:t xml:space="preserve">: married, </w:t>
      </w:r>
      <w:r w:rsidRPr="000C5A90">
        <w:rPr>
          <w:color w:val="222222"/>
          <w:lang w:val="en-US"/>
        </w:rPr>
        <w:t>single-parent households</w:t>
      </w:r>
      <w:ins w:id="500" w:author="Hümbelin Oliver" w:date="2015-04-13T17:41:00Z">
        <w:r>
          <w:rPr>
            <w:color w:val="222222"/>
            <w:lang w:val="en-US"/>
          </w:rPr>
          <w:t>, second earner deductions</w:t>
        </w:r>
      </w:ins>
      <w:r>
        <w:rPr>
          <w:lang w:val="en-US"/>
        </w:rPr>
        <w:t xml:space="preserve">, </w:t>
      </w:r>
      <w:r w:rsidRPr="000C5A90">
        <w:rPr>
          <w:color w:val="222222"/>
          <w:lang w:val="en-US"/>
        </w:rPr>
        <w:t>insurance premiums</w:t>
      </w:r>
      <w:r>
        <w:rPr>
          <w:color w:val="222222"/>
          <w:lang w:val="en-US"/>
        </w:rPr>
        <w:t xml:space="preserve">, interests earned by savings, deductions for children and supported </w:t>
      </w:r>
      <w:proofErr w:type="gramStart"/>
      <w:r>
        <w:rPr>
          <w:color w:val="222222"/>
          <w:lang w:val="en-US"/>
        </w:rPr>
        <w:t>persons</w:t>
      </w:r>
      <w:ins w:id="501" w:author="Hümbelin Oliver" w:date="2015-04-13T17:41:00Z">
        <w:r>
          <w:rPr>
            <w:color w:val="222222"/>
            <w:lang w:val="en-US"/>
          </w:rPr>
          <w:t>,</w:t>
        </w:r>
      </w:ins>
      <w:del w:id="502" w:author="Hümbelin Oliver" w:date="2015-04-13T17:41:00Z">
        <w:r w:rsidDel="00D70029">
          <w:rPr>
            <w:color w:val="222222"/>
            <w:lang w:val="en-US"/>
          </w:rPr>
          <w:delText>, second earner deductions</w:delText>
        </w:r>
      </w:del>
      <w:r>
        <w:rPr>
          <w:color w:val="222222"/>
          <w:lang w:val="en-US"/>
        </w:rPr>
        <w:t>.</w:t>
      </w:r>
      <w:proofErr w:type="gramEnd"/>
    </w:p>
  </w:footnote>
  <w:footnote w:id="9">
    <w:p w14:paraId="1449DC0D" w14:textId="593B8DF1" w:rsidR="00435658" w:rsidRDefault="00435658" w:rsidP="00E309AA">
      <w:pPr>
        <w:pStyle w:val="FootnoteText"/>
        <w:ind w:left="708" w:hanging="708"/>
        <w:rPr>
          <w:lang w:val="en-US"/>
        </w:rPr>
      </w:pPr>
      <w:r>
        <w:rPr>
          <w:rStyle w:val="FootnoteReference"/>
        </w:rPr>
        <w:footnoteRef/>
      </w:r>
      <w:r w:rsidRPr="00190B1B">
        <w:rPr>
          <w:lang w:val="en-US"/>
        </w:rPr>
        <w:t xml:space="preserve"> </w:t>
      </w:r>
      <w:r>
        <w:rPr>
          <w:lang w:val="en-US"/>
        </w:rPr>
        <w:t xml:space="preserve">We call it a pseudo disposable income, because important expenses </w:t>
      </w:r>
      <w:del w:id="503" w:author="Hümbelin Oliver" w:date="2015-04-13T17:35:00Z">
        <w:r w:rsidDel="00CE04E5">
          <w:rPr>
            <w:lang w:val="en-US"/>
          </w:rPr>
          <w:delText xml:space="preserve">are not covered at all </w:delText>
        </w:r>
      </w:del>
      <w:r>
        <w:rPr>
          <w:lang w:val="en-US"/>
        </w:rPr>
        <w:t xml:space="preserve">like </w:t>
      </w:r>
      <w:r w:rsidRPr="00154023">
        <w:rPr>
          <w:lang w:val="en-US"/>
        </w:rPr>
        <w:t>cantonal</w:t>
      </w:r>
      <w:r>
        <w:rPr>
          <w:lang w:val="en-US"/>
        </w:rPr>
        <w:t xml:space="preserve"> and</w:t>
      </w:r>
      <w:r w:rsidRPr="00154023">
        <w:rPr>
          <w:lang w:val="en-US"/>
        </w:rPr>
        <w:t xml:space="preserve"> municipal</w:t>
      </w:r>
    </w:p>
    <w:p w14:paraId="665486B3" w14:textId="2678F04A" w:rsidR="00435658" w:rsidRPr="00190B1B" w:rsidRDefault="00435658" w:rsidP="00C81B23">
      <w:pPr>
        <w:pStyle w:val="FootnoteText"/>
        <w:ind w:left="708" w:hanging="708"/>
        <w:rPr>
          <w:lang w:val="en-US"/>
        </w:rPr>
      </w:pPr>
      <w:r>
        <w:rPr>
          <w:lang w:val="en-US"/>
        </w:rPr>
        <w:t>Taxes</w:t>
      </w:r>
      <w:r w:rsidRPr="00154023">
        <w:rPr>
          <w:lang w:val="en-US"/>
        </w:rPr>
        <w:t>, which represent t</w:t>
      </w:r>
      <w:r>
        <w:rPr>
          <w:lang w:val="en-US"/>
        </w:rPr>
        <w:t>he bulk of taxes in Switzerland</w:t>
      </w:r>
      <w:ins w:id="504" w:author="Hümbelin Oliver" w:date="2015-04-13T17:35:00Z">
        <w:r>
          <w:rPr>
            <w:lang w:val="en-US"/>
          </w:rPr>
          <w:t>, are not covered at all</w:t>
        </w:r>
      </w:ins>
      <w:r>
        <w:rPr>
          <w:lang w:val="en-US"/>
        </w:rPr>
        <w:t>. Also the cost of health insurance are not covered</w:t>
      </w:r>
      <w:r w:rsidRPr="00154023">
        <w:rPr>
          <w:lang w:val="en-US"/>
        </w:rPr>
        <w:t>.</w:t>
      </w:r>
    </w:p>
  </w:footnote>
  <w:footnote w:id="10">
    <w:p w14:paraId="6B9AC6AF" w14:textId="05A15427" w:rsidR="00435658" w:rsidRPr="00783DA9" w:rsidRDefault="00435658">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w:t>
      </w:r>
      <w:del w:id="530" w:author="Hümbelin Oliver" w:date="2015-04-13T17:44:00Z">
        <w:r w:rsidDel="00D70029">
          <w:rPr>
            <w:lang w:val="en-US"/>
          </w:rPr>
          <w:delText>e</w:delText>
        </w:r>
      </w:del>
      <w:r>
        <w:rPr>
          <w:lang w:val="en-US"/>
        </w:rPr>
        <w:t>.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1">
    <w:p w14:paraId="53C07624" w14:textId="7D329752" w:rsidR="00435658" w:rsidRPr="00497AAC" w:rsidRDefault="00435658"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2">
    <w:p w14:paraId="0AD3641A" w14:textId="77777777" w:rsidR="00435658" w:rsidRPr="008B734B" w:rsidRDefault="00435658" w:rsidP="00092448">
      <w:pPr>
        <w:pStyle w:val="FootnoteText"/>
        <w:rPr>
          <w:lang w:val="en-US"/>
        </w:rPr>
      </w:pPr>
      <w:r>
        <w:rPr>
          <w:rStyle w:val="FootnoteReference"/>
        </w:rPr>
        <w:footnoteRef/>
      </w:r>
      <w:r w:rsidRPr="008B734B">
        <w:rPr>
          <w:lang w:val="en-US"/>
        </w:rPr>
        <w:t xml:space="preserve"> See section </w:t>
      </w:r>
      <w:r>
        <w:fldChar w:fldCharType="begin"/>
      </w:r>
      <w:r w:rsidRPr="008B734B">
        <w:rPr>
          <w:lang w:val="en-US"/>
        </w:rPr>
        <w:instrText xml:space="preserve"> REF _Ref408579088 \r \h </w:instrText>
      </w:r>
      <w:r>
        <w:fldChar w:fldCharType="separate"/>
      </w:r>
      <w:r>
        <w:rPr>
          <w:lang w:val="en-US"/>
        </w:rPr>
        <w:t>5.4</w:t>
      </w:r>
      <w:r>
        <w:fldChar w:fldCharType="end"/>
      </w:r>
      <w:r w:rsidRPr="003E6398">
        <w:rPr>
          <w:lang w:val="en-US"/>
        </w:rPr>
        <w:t xml:space="preserve"> for additional information</w:t>
      </w:r>
      <w:r>
        <w:rPr>
          <w:lang w:val="en-US"/>
        </w:rPr>
        <w:t xml:space="preserve"> </w:t>
      </w:r>
      <w:r w:rsidRPr="008B734B">
        <w:rPr>
          <w:lang w:val="en-US"/>
        </w:rPr>
        <w:t>on special cases</w:t>
      </w:r>
      <w:r>
        <w:rPr>
          <w:lang w:val="en-US"/>
        </w:rPr>
        <w:t>.</w:t>
      </w:r>
    </w:p>
  </w:footnote>
  <w:footnote w:id="13">
    <w:p w14:paraId="4DB064D8" w14:textId="0883563F" w:rsidR="00435658" w:rsidRPr="00CB25C4" w:rsidRDefault="00435658">
      <w:pPr>
        <w:pStyle w:val="FootnoteText"/>
        <w:rPr>
          <w:lang w:val="en-US"/>
          <w:rPrChange w:id="790" w:author="rudi" w:date="2015-04-13T02:16:00Z">
            <w:rPr/>
          </w:rPrChange>
        </w:rPr>
      </w:pPr>
      <w:ins w:id="791" w:author="rudi" w:date="2015-04-13T02:13:00Z">
        <w:r>
          <w:rPr>
            <w:rStyle w:val="FootnoteReference"/>
          </w:rPr>
          <w:footnoteRef/>
        </w:r>
        <w:r w:rsidRPr="00CB25C4">
          <w:rPr>
            <w:lang w:val="en-US"/>
            <w:rPrChange w:id="792" w:author="rudi" w:date="2015-04-13T02:14:00Z">
              <w:rPr/>
            </w:rPrChange>
          </w:rPr>
          <w:t xml:space="preserve"> </w:t>
        </w:r>
      </w:ins>
      <w:ins w:id="793" w:author="rudi" w:date="2015-04-13T02:14:00Z">
        <w:r w:rsidRPr="00CB25C4">
          <w:rPr>
            <w:lang w:val="en-US"/>
            <w:rPrChange w:id="794" w:author="rudi" w:date="2015-04-13T02:14:00Z">
              <w:rPr/>
            </w:rPrChange>
          </w:rPr>
          <w:t xml:space="preserve">We compare </w:t>
        </w:r>
      </w:ins>
      <w:ins w:id="795" w:author="rudi" w:date="2015-04-13T02:15:00Z">
        <w:r>
          <w:rPr>
            <w:lang w:val="en-US"/>
          </w:rPr>
          <w:t xml:space="preserve">full </w:t>
        </w:r>
      </w:ins>
      <w:ins w:id="796" w:author="rudi" w:date="2015-04-13T02:14:00Z">
        <w:r w:rsidRPr="00CB25C4">
          <w:rPr>
            <w:lang w:val="en-US"/>
            <w:rPrChange w:id="797" w:author="rudi" w:date="2015-04-13T02:14:00Z">
              <w:rPr/>
            </w:rPrChange>
          </w:rPr>
          <w:t>distributions althou</w:t>
        </w:r>
        <w:r>
          <w:rPr>
            <w:lang w:val="en-US"/>
          </w:rPr>
          <w:t>g</w:t>
        </w:r>
        <w:r w:rsidRPr="00CB25C4">
          <w:rPr>
            <w:lang w:val="en-US"/>
            <w:rPrChange w:id="798" w:author="rudi" w:date="2015-04-13T02:14:00Z">
              <w:rPr/>
            </w:rPrChange>
          </w:rPr>
          <w:t xml:space="preserve">h we work with aggregated data. </w:t>
        </w:r>
      </w:ins>
      <w:ins w:id="799" w:author="rudi" w:date="2015-04-13T02:15:00Z">
        <w:r w:rsidRPr="00CB25C4">
          <w:rPr>
            <w:lang w:val="en-US"/>
          </w:rPr>
          <w:t xml:space="preserve">To </w:t>
        </w:r>
        <w:r w:rsidRPr="00CB25C4">
          <w:rPr>
            <w:lang w:val="en-US"/>
            <w:rPrChange w:id="800" w:author="rudi" w:date="2015-04-13T02:16:00Z">
              <w:rPr/>
            </w:rPrChange>
          </w:rPr>
          <w:t>achieve this</w:t>
        </w:r>
      </w:ins>
      <w:ins w:id="801" w:author="rudi" w:date="2015-04-13T02:16:00Z">
        <w:r w:rsidRPr="00CB25C4">
          <w:rPr>
            <w:lang w:val="en-US"/>
            <w:rPrChange w:id="802" w:author="rudi" w:date="2015-04-13T02:16:00Z">
              <w:rPr/>
            </w:rPrChange>
          </w:rPr>
          <w:t xml:space="preserve">, </w:t>
        </w:r>
        <w:r>
          <w:rPr>
            <w:lang w:val="en-US"/>
          </w:rPr>
          <w:t xml:space="preserve">we calculated many single percentiles using </w:t>
        </w:r>
      </w:ins>
      <w:ins w:id="803" w:author="rudi" w:date="2015-04-13T02:17:00Z">
        <w:r>
          <w:rPr>
            <w:lang w:val="en-US"/>
          </w:rPr>
          <w:t>P</w:t>
        </w:r>
      </w:ins>
      <w:ins w:id="804" w:author="rudi" w:date="2015-04-13T02:16:00Z">
        <w:r>
          <w:rPr>
            <w:lang w:val="en-US"/>
          </w:rPr>
          <w:t>areto interpolation</w:t>
        </w:r>
      </w:ins>
      <w:ins w:id="805" w:author="rudi" w:date="2015-04-13T02:17:00Z">
        <w:r>
          <w:rPr>
            <w:lang w:val="en-US"/>
          </w:rPr>
          <w:t xml:space="preserve"> and </w:t>
        </w:r>
      </w:ins>
      <w:ins w:id="806" w:author="rudi" w:date="2015-04-13T02:19:00Z">
        <w:r>
          <w:rPr>
            <w:lang w:val="en-US"/>
          </w:rPr>
          <w:t xml:space="preserve">created data </w:t>
        </w:r>
      </w:ins>
      <w:ins w:id="807" w:author="rudi" w:date="2015-04-13T02:20:00Z">
        <w:r>
          <w:rPr>
            <w:lang w:val="en-US"/>
          </w:rPr>
          <w:t xml:space="preserve">which resemble these percentiles by linearly interpolating between </w:t>
        </w:r>
      </w:ins>
      <w:ins w:id="808" w:author="rudi" w:date="2015-04-13T02:21:00Z">
        <w:r>
          <w:rPr>
            <w:lang w:val="en-US"/>
          </w:rPr>
          <w:t xml:space="preserve">adjacent </w:t>
        </w:r>
        <w:proofErr w:type="spellStart"/>
        <w:r>
          <w:rPr>
            <w:lang w:val="en-US"/>
          </w:rPr>
          <w:t>pertenctiles</w:t>
        </w:r>
        <w:proofErr w:type="spellEnd"/>
        <w:r>
          <w:rPr>
            <w:lang w:val="en-US"/>
          </w:rPr>
          <w:t>.</w:t>
        </w:r>
      </w:ins>
    </w:p>
  </w:footnote>
  <w:footnote w:id="14">
    <w:p w14:paraId="79B2738E" w14:textId="045750F6" w:rsidR="00435658" w:rsidRPr="00CB25C4" w:rsidRDefault="00435658">
      <w:pPr>
        <w:pStyle w:val="FootnoteText"/>
      </w:pPr>
      <w:r>
        <w:rPr>
          <w:rStyle w:val="FootnoteReference"/>
        </w:rPr>
        <w:footnoteRef/>
      </w:r>
      <w:r w:rsidRPr="00CB25C4">
        <w:t xml:space="preserve"> </w:t>
      </w:r>
      <w:hyperlink r:id="rId1" w:history="1">
        <w:r w:rsidRPr="00CB25C4">
          <w:rPr>
            <w:rStyle w:val="Hyperlink"/>
          </w:rPr>
          <w:t>http://www.bfs.admin.ch/bfs/portal/de/index/infothek/lexikon/lex/0.topic.1.html</w:t>
        </w:r>
      </w:hyperlink>
      <w:r w:rsidRPr="00CB25C4">
        <w:t xml:space="preserve"> (13.4.3 Sozialhilfe und Asylwesen)</w:t>
      </w:r>
    </w:p>
  </w:footnote>
  <w:footnote w:id="15">
    <w:p w14:paraId="4C8F18C9" w14:textId="77777777" w:rsidR="00435658" w:rsidRPr="006956E1" w:rsidRDefault="00435658" w:rsidP="00BF20AE">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6">
    <w:p w14:paraId="0B79CBF4" w14:textId="6CEC25C9" w:rsidR="00435658" w:rsidRPr="00BD6E58" w:rsidRDefault="00435658">
      <w:pPr>
        <w:pStyle w:val="FootnoteText"/>
        <w:rPr>
          <w:lang w:val="en-US"/>
        </w:rPr>
      </w:pPr>
      <w:r>
        <w:rPr>
          <w:rStyle w:val="FootnoteReference"/>
        </w:rPr>
        <w:footnoteRef/>
      </w:r>
      <w:r w:rsidRPr="00BD6E58">
        <w:rPr>
          <w:lang w:val="en-US"/>
        </w:rPr>
        <w:t xml:space="preserve"> </w:t>
      </w:r>
      <w:r>
        <w:rPr>
          <w:lang w:val="en-US"/>
        </w:rPr>
        <w:t>Difference to the imputed series.</w:t>
      </w:r>
    </w:p>
  </w:footnote>
  <w:footnote w:id="17">
    <w:p w14:paraId="1B170EF4" w14:textId="77777777" w:rsidR="00435658" w:rsidRPr="00005884" w:rsidDel="00FA58EC" w:rsidRDefault="00435658" w:rsidP="00CB3D24">
      <w:pPr>
        <w:pStyle w:val="FootnoteText"/>
        <w:rPr>
          <w:del w:id="944" w:author="Hümbelin Oliver" w:date="2015-04-13T19:12:00Z"/>
          <w:lang w:val="en-US"/>
        </w:rPr>
      </w:pPr>
      <w:del w:id="945" w:author="Hümbelin Oliver" w:date="2015-04-13T19:12:00Z">
        <w:r w:rsidDel="00FA58EC">
          <w:rPr>
            <w:rStyle w:val="FootnoteReference"/>
          </w:rPr>
          <w:footnoteRef/>
        </w:r>
        <w:r w:rsidRPr="00005884" w:rsidDel="00FA58EC">
          <w:rPr>
            <w:lang w:val="en-US"/>
          </w:rPr>
          <w:delText xml:space="preserve"> We </w:delText>
        </w:r>
        <w:r w:rsidDel="00FA58EC">
          <w:rPr>
            <w:lang w:val="en-US"/>
          </w:rPr>
          <w:delText>do not</w:delText>
        </w:r>
        <w:r w:rsidRPr="00005884" w:rsidDel="00FA58EC">
          <w:rPr>
            <w:lang w:val="en-US"/>
          </w:rPr>
          <w:delText xml:space="preserve"> show time points before</w:delText>
        </w:r>
        <w:r w:rsidDel="00FA58EC">
          <w:rPr>
            <w:lang w:val="en-US"/>
          </w:rPr>
          <w:delText xml:space="preserve"> 1943/44</w:delText>
        </w:r>
        <w:r w:rsidRPr="00005884" w:rsidDel="00FA58EC">
          <w:rPr>
            <w:lang w:val="en-US"/>
          </w:rPr>
          <w:delText xml:space="preserve">, </w:delText>
        </w:r>
        <w:r w:rsidDel="00FA58EC">
          <w:rPr>
            <w:lang w:val="en-US"/>
          </w:rPr>
          <w:delText>although</w:delText>
        </w:r>
        <w:r w:rsidRPr="00005884" w:rsidDel="00FA58EC">
          <w:rPr>
            <w:lang w:val="en-US"/>
          </w:rPr>
          <w:delText xml:space="preserve"> theoretically</w:delText>
        </w:r>
        <w:r w:rsidDel="00FA58EC">
          <w:rPr>
            <w:lang w:val="en-US"/>
          </w:rPr>
          <w:delText xml:space="preserve"> information is available, because in this period only small fraction of potential tax units are covered in the tax statistics.</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435658" w:rsidRPr="001F1B9C" w:rsidRDefault="00435658" w:rsidP="001F1B9C">
    <w:pPr>
      <w:pStyle w:val="Header"/>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435658" w:rsidRDefault="00435658" w:rsidP="004F7B96">
    <w:pPr>
      <w:pStyle w:val="Header"/>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A80646"/>
    <w:multiLevelType w:val="multilevel"/>
    <w:tmpl w:val="F73E98DE"/>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sz w:val="18"/>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6">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9">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18"/>
  </w:num>
  <w:num w:numId="8">
    <w:abstractNumId w:val="11"/>
  </w:num>
  <w:num w:numId="9">
    <w:abstractNumId w:val="22"/>
  </w:num>
  <w:num w:numId="10">
    <w:abstractNumId w:val="10"/>
  </w:num>
  <w:num w:numId="11">
    <w:abstractNumId w:val="16"/>
  </w:num>
  <w:num w:numId="12">
    <w:abstractNumId w:val="27"/>
  </w:num>
  <w:num w:numId="13">
    <w:abstractNumId w:val="20"/>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24"/>
  </w:num>
  <w:num w:numId="20">
    <w:abstractNumId w:val="17"/>
  </w:num>
  <w:num w:numId="21">
    <w:abstractNumId w:val="26"/>
  </w:num>
  <w:num w:numId="22">
    <w:abstractNumId w:val="6"/>
  </w:num>
  <w:num w:numId="23">
    <w:abstractNumId w:val="9"/>
  </w:num>
  <w:num w:numId="24">
    <w:abstractNumId w:val="15"/>
  </w:num>
  <w:num w:numId="25">
    <w:abstractNumId w:val="7"/>
  </w:num>
  <w:num w:numId="26">
    <w:abstractNumId w:val="14"/>
  </w:num>
  <w:num w:numId="27">
    <w:abstractNumId w:val="5"/>
  </w:num>
  <w:num w:numId="28">
    <w:abstractNumId w:val="13"/>
  </w:num>
  <w:num w:numId="29">
    <w:abstractNumId w:val="21"/>
  </w:num>
  <w:num w:numId="30">
    <w:abstractNumId w:val="15"/>
  </w:num>
  <w:num w:numId="31">
    <w:abstractNumId w:val="19"/>
  </w:num>
  <w:num w:numId="32">
    <w:abstractNumId w:val="12"/>
  </w:num>
  <w:num w:numId="33">
    <w:abstractNumId w:val="23"/>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64D6"/>
    <w:rsid w:val="000367A3"/>
    <w:rsid w:val="00036871"/>
    <w:rsid w:val="0004114E"/>
    <w:rsid w:val="000421B2"/>
    <w:rsid w:val="000453A5"/>
    <w:rsid w:val="00046D74"/>
    <w:rsid w:val="00047D7A"/>
    <w:rsid w:val="0005180B"/>
    <w:rsid w:val="000526DB"/>
    <w:rsid w:val="00053EF3"/>
    <w:rsid w:val="00054AC8"/>
    <w:rsid w:val="000572D1"/>
    <w:rsid w:val="000635B3"/>
    <w:rsid w:val="0006599C"/>
    <w:rsid w:val="00070C65"/>
    <w:rsid w:val="000740F8"/>
    <w:rsid w:val="00082596"/>
    <w:rsid w:val="000844EC"/>
    <w:rsid w:val="00087411"/>
    <w:rsid w:val="00087C85"/>
    <w:rsid w:val="00091514"/>
    <w:rsid w:val="00091C2D"/>
    <w:rsid w:val="00092448"/>
    <w:rsid w:val="00095090"/>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66A6"/>
    <w:rsid w:val="00100231"/>
    <w:rsid w:val="001010B5"/>
    <w:rsid w:val="00104646"/>
    <w:rsid w:val="0010571E"/>
    <w:rsid w:val="00107A0C"/>
    <w:rsid w:val="0011072C"/>
    <w:rsid w:val="001112B0"/>
    <w:rsid w:val="001119D4"/>
    <w:rsid w:val="00112357"/>
    <w:rsid w:val="00112B6B"/>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5023D"/>
    <w:rsid w:val="00154023"/>
    <w:rsid w:val="0015427A"/>
    <w:rsid w:val="00164F6A"/>
    <w:rsid w:val="00165621"/>
    <w:rsid w:val="00165CC1"/>
    <w:rsid w:val="00170D9E"/>
    <w:rsid w:val="00176DF1"/>
    <w:rsid w:val="00182BEB"/>
    <w:rsid w:val="00182FF6"/>
    <w:rsid w:val="00190924"/>
    <w:rsid w:val="00190B1B"/>
    <w:rsid w:val="00196156"/>
    <w:rsid w:val="00197504"/>
    <w:rsid w:val="00197606"/>
    <w:rsid w:val="00197E91"/>
    <w:rsid w:val="001B0DB9"/>
    <w:rsid w:val="001B0F1A"/>
    <w:rsid w:val="001B176D"/>
    <w:rsid w:val="001B21ED"/>
    <w:rsid w:val="001B7282"/>
    <w:rsid w:val="001C34F4"/>
    <w:rsid w:val="001C3F58"/>
    <w:rsid w:val="001C4B4E"/>
    <w:rsid w:val="001C4E8F"/>
    <w:rsid w:val="001C61A3"/>
    <w:rsid w:val="001D27D7"/>
    <w:rsid w:val="001D3B0D"/>
    <w:rsid w:val="001D4982"/>
    <w:rsid w:val="001E0263"/>
    <w:rsid w:val="001E0286"/>
    <w:rsid w:val="001E1FA3"/>
    <w:rsid w:val="001E37CD"/>
    <w:rsid w:val="001E7D72"/>
    <w:rsid w:val="001F0F2A"/>
    <w:rsid w:val="001F1865"/>
    <w:rsid w:val="001F1B9C"/>
    <w:rsid w:val="001F1C05"/>
    <w:rsid w:val="001F533F"/>
    <w:rsid w:val="00201E0C"/>
    <w:rsid w:val="00202C51"/>
    <w:rsid w:val="0021211B"/>
    <w:rsid w:val="00212804"/>
    <w:rsid w:val="002131E1"/>
    <w:rsid w:val="00220F0E"/>
    <w:rsid w:val="00223743"/>
    <w:rsid w:val="00236B84"/>
    <w:rsid w:val="00240294"/>
    <w:rsid w:val="00247068"/>
    <w:rsid w:val="002502B0"/>
    <w:rsid w:val="0025306B"/>
    <w:rsid w:val="00253521"/>
    <w:rsid w:val="00255FA6"/>
    <w:rsid w:val="0025780F"/>
    <w:rsid w:val="00263882"/>
    <w:rsid w:val="00264D81"/>
    <w:rsid w:val="0026540A"/>
    <w:rsid w:val="002675E3"/>
    <w:rsid w:val="00272FC3"/>
    <w:rsid w:val="002824F1"/>
    <w:rsid w:val="00284773"/>
    <w:rsid w:val="002857B6"/>
    <w:rsid w:val="00291D31"/>
    <w:rsid w:val="00291DFF"/>
    <w:rsid w:val="00296E81"/>
    <w:rsid w:val="002A0932"/>
    <w:rsid w:val="002A41F5"/>
    <w:rsid w:val="002A4CBA"/>
    <w:rsid w:val="002A5151"/>
    <w:rsid w:val="002A672D"/>
    <w:rsid w:val="002B0461"/>
    <w:rsid w:val="002B218F"/>
    <w:rsid w:val="002B69C3"/>
    <w:rsid w:val="002C16F4"/>
    <w:rsid w:val="002C25AE"/>
    <w:rsid w:val="002C45FD"/>
    <w:rsid w:val="002C5517"/>
    <w:rsid w:val="002D573D"/>
    <w:rsid w:val="002D6E2A"/>
    <w:rsid w:val="002E2145"/>
    <w:rsid w:val="002E4F2E"/>
    <w:rsid w:val="002E5A31"/>
    <w:rsid w:val="002E6C41"/>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74A7"/>
    <w:rsid w:val="0032256D"/>
    <w:rsid w:val="00325FDE"/>
    <w:rsid w:val="00326945"/>
    <w:rsid w:val="0033009B"/>
    <w:rsid w:val="00336E3F"/>
    <w:rsid w:val="00340F1E"/>
    <w:rsid w:val="00341DAB"/>
    <w:rsid w:val="00346DD3"/>
    <w:rsid w:val="00351473"/>
    <w:rsid w:val="00357B08"/>
    <w:rsid w:val="00361A2D"/>
    <w:rsid w:val="003653F6"/>
    <w:rsid w:val="00367CF9"/>
    <w:rsid w:val="00372BCA"/>
    <w:rsid w:val="00373E52"/>
    <w:rsid w:val="003757F4"/>
    <w:rsid w:val="003779D0"/>
    <w:rsid w:val="003838FC"/>
    <w:rsid w:val="00384FDE"/>
    <w:rsid w:val="003852C5"/>
    <w:rsid w:val="00387B86"/>
    <w:rsid w:val="003968F9"/>
    <w:rsid w:val="00397255"/>
    <w:rsid w:val="003A0B2F"/>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95E"/>
    <w:rsid w:val="00412CF3"/>
    <w:rsid w:val="00413272"/>
    <w:rsid w:val="004144A2"/>
    <w:rsid w:val="00415AD7"/>
    <w:rsid w:val="00416C9D"/>
    <w:rsid w:val="004202F9"/>
    <w:rsid w:val="00420B5B"/>
    <w:rsid w:val="0042239D"/>
    <w:rsid w:val="0042274F"/>
    <w:rsid w:val="0042665B"/>
    <w:rsid w:val="0043172E"/>
    <w:rsid w:val="00432391"/>
    <w:rsid w:val="00435658"/>
    <w:rsid w:val="0043605F"/>
    <w:rsid w:val="00444567"/>
    <w:rsid w:val="00445E04"/>
    <w:rsid w:val="00451FB5"/>
    <w:rsid w:val="00455473"/>
    <w:rsid w:val="00455C52"/>
    <w:rsid w:val="0045787F"/>
    <w:rsid w:val="00460F6B"/>
    <w:rsid w:val="004613F5"/>
    <w:rsid w:val="00461DD4"/>
    <w:rsid w:val="00462CB2"/>
    <w:rsid w:val="00464308"/>
    <w:rsid w:val="00470ED1"/>
    <w:rsid w:val="004710F6"/>
    <w:rsid w:val="00471BDB"/>
    <w:rsid w:val="0047627B"/>
    <w:rsid w:val="00481E16"/>
    <w:rsid w:val="00483B21"/>
    <w:rsid w:val="004860D0"/>
    <w:rsid w:val="004923FF"/>
    <w:rsid w:val="00492E15"/>
    <w:rsid w:val="004957F7"/>
    <w:rsid w:val="00495D40"/>
    <w:rsid w:val="00497AAC"/>
    <w:rsid w:val="004A19F2"/>
    <w:rsid w:val="004A28AA"/>
    <w:rsid w:val="004A4CA5"/>
    <w:rsid w:val="004A50B9"/>
    <w:rsid w:val="004A6F24"/>
    <w:rsid w:val="004B34FA"/>
    <w:rsid w:val="004B3D0C"/>
    <w:rsid w:val="004B5CEC"/>
    <w:rsid w:val="004B7DF8"/>
    <w:rsid w:val="004C1B9D"/>
    <w:rsid w:val="004C7482"/>
    <w:rsid w:val="004D3611"/>
    <w:rsid w:val="004D362F"/>
    <w:rsid w:val="004D7D20"/>
    <w:rsid w:val="004E4D6D"/>
    <w:rsid w:val="004E63B7"/>
    <w:rsid w:val="004E6539"/>
    <w:rsid w:val="004F0BEB"/>
    <w:rsid w:val="004F2A66"/>
    <w:rsid w:val="004F32F8"/>
    <w:rsid w:val="004F330F"/>
    <w:rsid w:val="004F4641"/>
    <w:rsid w:val="004F4785"/>
    <w:rsid w:val="004F5A70"/>
    <w:rsid w:val="004F7B96"/>
    <w:rsid w:val="0050169A"/>
    <w:rsid w:val="005029BF"/>
    <w:rsid w:val="005042AA"/>
    <w:rsid w:val="00504C5A"/>
    <w:rsid w:val="00506A38"/>
    <w:rsid w:val="00511D21"/>
    <w:rsid w:val="00523ECE"/>
    <w:rsid w:val="0052474E"/>
    <w:rsid w:val="00525346"/>
    <w:rsid w:val="00530949"/>
    <w:rsid w:val="0053118D"/>
    <w:rsid w:val="005329E3"/>
    <w:rsid w:val="005334C5"/>
    <w:rsid w:val="005350F7"/>
    <w:rsid w:val="005353A7"/>
    <w:rsid w:val="00541EB5"/>
    <w:rsid w:val="00542029"/>
    <w:rsid w:val="00544391"/>
    <w:rsid w:val="0054558E"/>
    <w:rsid w:val="005479A4"/>
    <w:rsid w:val="00547AF5"/>
    <w:rsid w:val="00552732"/>
    <w:rsid w:val="00556651"/>
    <w:rsid w:val="00556E27"/>
    <w:rsid w:val="005573E2"/>
    <w:rsid w:val="00566C1C"/>
    <w:rsid w:val="00572F02"/>
    <w:rsid w:val="005767DB"/>
    <w:rsid w:val="00580CC4"/>
    <w:rsid w:val="005857BE"/>
    <w:rsid w:val="00586CE1"/>
    <w:rsid w:val="00594AAC"/>
    <w:rsid w:val="005958D5"/>
    <w:rsid w:val="00597535"/>
    <w:rsid w:val="005A0230"/>
    <w:rsid w:val="005A3ABC"/>
    <w:rsid w:val="005A5FE2"/>
    <w:rsid w:val="005B2286"/>
    <w:rsid w:val="005B4A5D"/>
    <w:rsid w:val="005B4CDB"/>
    <w:rsid w:val="005B5FF7"/>
    <w:rsid w:val="005C238B"/>
    <w:rsid w:val="005C38D5"/>
    <w:rsid w:val="005C4E90"/>
    <w:rsid w:val="005D2E6C"/>
    <w:rsid w:val="005D423D"/>
    <w:rsid w:val="005D54DB"/>
    <w:rsid w:val="005D5589"/>
    <w:rsid w:val="005D678C"/>
    <w:rsid w:val="005E1EB2"/>
    <w:rsid w:val="005E4140"/>
    <w:rsid w:val="005E70A3"/>
    <w:rsid w:val="005E7BD6"/>
    <w:rsid w:val="005F1CAF"/>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4342"/>
    <w:rsid w:val="00634DF4"/>
    <w:rsid w:val="00635FED"/>
    <w:rsid w:val="006368B1"/>
    <w:rsid w:val="00636A35"/>
    <w:rsid w:val="00642836"/>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6E3F"/>
    <w:rsid w:val="00676EE6"/>
    <w:rsid w:val="00677381"/>
    <w:rsid w:val="00680B10"/>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A86"/>
    <w:rsid w:val="006C6C8D"/>
    <w:rsid w:val="006D4D67"/>
    <w:rsid w:val="006D6738"/>
    <w:rsid w:val="006D7D09"/>
    <w:rsid w:val="006E1D70"/>
    <w:rsid w:val="006E2FDA"/>
    <w:rsid w:val="006E3400"/>
    <w:rsid w:val="006E3ADE"/>
    <w:rsid w:val="006E4301"/>
    <w:rsid w:val="006E46AC"/>
    <w:rsid w:val="006E60A3"/>
    <w:rsid w:val="006E628C"/>
    <w:rsid w:val="006E6A93"/>
    <w:rsid w:val="006F3FB5"/>
    <w:rsid w:val="006F4E8F"/>
    <w:rsid w:val="006F7567"/>
    <w:rsid w:val="007008D6"/>
    <w:rsid w:val="007108BA"/>
    <w:rsid w:val="00712BE2"/>
    <w:rsid w:val="00713E40"/>
    <w:rsid w:val="00720853"/>
    <w:rsid w:val="00722C23"/>
    <w:rsid w:val="00725A05"/>
    <w:rsid w:val="00730698"/>
    <w:rsid w:val="00733867"/>
    <w:rsid w:val="007360C5"/>
    <w:rsid w:val="00736400"/>
    <w:rsid w:val="00736B6F"/>
    <w:rsid w:val="007407D3"/>
    <w:rsid w:val="00740C48"/>
    <w:rsid w:val="00741F1F"/>
    <w:rsid w:val="00743774"/>
    <w:rsid w:val="00746A14"/>
    <w:rsid w:val="0075707F"/>
    <w:rsid w:val="007572D8"/>
    <w:rsid w:val="00761683"/>
    <w:rsid w:val="00763AD2"/>
    <w:rsid w:val="00763E00"/>
    <w:rsid w:val="007648BB"/>
    <w:rsid w:val="007659CD"/>
    <w:rsid w:val="00767B74"/>
    <w:rsid w:val="007720EF"/>
    <w:rsid w:val="007726B5"/>
    <w:rsid w:val="00776E50"/>
    <w:rsid w:val="00783DA9"/>
    <w:rsid w:val="007864B9"/>
    <w:rsid w:val="0079014F"/>
    <w:rsid w:val="00793E35"/>
    <w:rsid w:val="00796682"/>
    <w:rsid w:val="007976E2"/>
    <w:rsid w:val="007A367A"/>
    <w:rsid w:val="007A4DC1"/>
    <w:rsid w:val="007A5603"/>
    <w:rsid w:val="007A7F9F"/>
    <w:rsid w:val="007B38F2"/>
    <w:rsid w:val="007B4AC6"/>
    <w:rsid w:val="007B5DDD"/>
    <w:rsid w:val="007B68CF"/>
    <w:rsid w:val="007C25C2"/>
    <w:rsid w:val="007C2893"/>
    <w:rsid w:val="007C46DB"/>
    <w:rsid w:val="007C7AE4"/>
    <w:rsid w:val="007D2E82"/>
    <w:rsid w:val="007D5FC1"/>
    <w:rsid w:val="007D667E"/>
    <w:rsid w:val="007D6F67"/>
    <w:rsid w:val="007D7C93"/>
    <w:rsid w:val="007E039D"/>
    <w:rsid w:val="007E29BC"/>
    <w:rsid w:val="007E4221"/>
    <w:rsid w:val="007E6849"/>
    <w:rsid w:val="007F7BA0"/>
    <w:rsid w:val="008004AC"/>
    <w:rsid w:val="00800BF2"/>
    <w:rsid w:val="00800CCA"/>
    <w:rsid w:val="00800EEB"/>
    <w:rsid w:val="0080340E"/>
    <w:rsid w:val="00806DA3"/>
    <w:rsid w:val="008075D1"/>
    <w:rsid w:val="00812462"/>
    <w:rsid w:val="0081469D"/>
    <w:rsid w:val="008157D4"/>
    <w:rsid w:val="008215A5"/>
    <w:rsid w:val="00822870"/>
    <w:rsid w:val="00822DA7"/>
    <w:rsid w:val="008334C9"/>
    <w:rsid w:val="008359BB"/>
    <w:rsid w:val="00835FA1"/>
    <w:rsid w:val="00842BF4"/>
    <w:rsid w:val="00845A7E"/>
    <w:rsid w:val="00846DC4"/>
    <w:rsid w:val="00847044"/>
    <w:rsid w:val="00851D35"/>
    <w:rsid w:val="008528B7"/>
    <w:rsid w:val="00857E23"/>
    <w:rsid w:val="00860C48"/>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6910"/>
    <w:rsid w:val="008B734B"/>
    <w:rsid w:val="008C20AA"/>
    <w:rsid w:val="008C2F1A"/>
    <w:rsid w:val="008C304E"/>
    <w:rsid w:val="008C660F"/>
    <w:rsid w:val="008D059A"/>
    <w:rsid w:val="008D21A3"/>
    <w:rsid w:val="008D3A9F"/>
    <w:rsid w:val="008D61F6"/>
    <w:rsid w:val="008E19F9"/>
    <w:rsid w:val="008E1D60"/>
    <w:rsid w:val="008E2F97"/>
    <w:rsid w:val="008E3753"/>
    <w:rsid w:val="008E4484"/>
    <w:rsid w:val="008E67B1"/>
    <w:rsid w:val="008F2D88"/>
    <w:rsid w:val="008F4037"/>
    <w:rsid w:val="008F5BBC"/>
    <w:rsid w:val="008F5F43"/>
    <w:rsid w:val="00902218"/>
    <w:rsid w:val="00902D03"/>
    <w:rsid w:val="0090411B"/>
    <w:rsid w:val="00905153"/>
    <w:rsid w:val="00912ED7"/>
    <w:rsid w:val="00912FE0"/>
    <w:rsid w:val="009161C4"/>
    <w:rsid w:val="00932C5C"/>
    <w:rsid w:val="0093695E"/>
    <w:rsid w:val="0093785D"/>
    <w:rsid w:val="00937AFD"/>
    <w:rsid w:val="00941937"/>
    <w:rsid w:val="0094253E"/>
    <w:rsid w:val="009436B4"/>
    <w:rsid w:val="009436BB"/>
    <w:rsid w:val="00945DA0"/>
    <w:rsid w:val="00951E7C"/>
    <w:rsid w:val="00952889"/>
    <w:rsid w:val="00953A3D"/>
    <w:rsid w:val="009546FD"/>
    <w:rsid w:val="009573AB"/>
    <w:rsid w:val="009577BF"/>
    <w:rsid w:val="0096162E"/>
    <w:rsid w:val="009669D8"/>
    <w:rsid w:val="009722A6"/>
    <w:rsid w:val="00972A12"/>
    <w:rsid w:val="0097311D"/>
    <w:rsid w:val="009743E1"/>
    <w:rsid w:val="00974BB1"/>
    <w:rsid w:val="00980148"/>
    <w:rsid w:val="009801C0"/>
    <w:rsid w:val="00992DB1"/>
    <w:rsid w:val="009A38EF"/>
    <w:rsid w:val="009A592F"/>
    <w:rsid w:val="009A7E4E"/>
    <w:rsid w:val="009A7ED7"/>
    <w:rsid w:val="009B0030"/>
    <w:rsid w:val="009B0176"/>
    <w:rsid w:val="009B18B4"/>
    <w:rsid w:val="009B1D7B"/>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1B53"/>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820C8"/>
    <w:rsid w:val="00A82729"/>
    <w:rsid w:val="00A83CC7"/>
    <w:rsid w:val="00A84A8B"/>
    <w:rsid w:val="00A85A59"/>
    <w:rsid w:val="00A8628A"/>
    <w:rsid w:val="00A922E4"/>
    <w:rsid w:val="00A92584"/>
    <w:rsid w:val="00A93CB4"/>
    <w:rsid w:val="00A96D39"/>
    <w:rsid w:val="00AA10D7"/>
    <w:rsid w:val="00AB1D71"/>
    <w:rsid w:val="00AB3332"/>
    <w:rsid w:val="00AB4134"/>
    <w:rsid w:val="00AB4D97"/>
    <w:rsid w:val="00AB6C1E"/>
    <w:rsid w:val="00AB7485"/>
    <w:rsid w:val="00AC0437"/>
    <w:rsid w:val="00AC4ECB"/>
    <w:rsid w:val="00AC5AE1"/>
    <w:rsid w:val="00AC65FF"/>
    <w:rsid w:val="00AC6CAC"/>
    <w:rsid w:val="00AC6F10"/>
    <w:rsid w:val="00AD06A6"/>
    <w:rsid w:val="00AD2490"/>
    <w:rsid w:val="00AD2FE7"/>
    <w:rsid w:val="00AD3C46"/>
    <w:rsid w:val="00AD5DC9"/>
    <w:rsid w:val="00AD73C6"/>
    <w:rsid w:val="00AE077C"/>
    <w:rsid w:val="00AE18D1"/>
    <w:rsid w:val="00AE4567"/>
    <w:rsid w:val="00AE5A74"/>
    <w:rsid w:val="00AF000C"/>
    <w:rsid w:val="00AF47A8"/>
    <w:rsid w:val="00AF5313"/>
    <w:rsid w:val="00AF6366"/>
    <w:rsid w:val="00AF78B9"/>
    <w:rsid w:val="00B001E3"/>
    <w:rsid w:val="00B0382B"/>
    <w:rsid w:val="00B04FEA"/>
    <w:rsid w:val="00B05E3A"/>
    <w:rsid w:val="00B14648"/>
    <w:rsid w:val="00B15D86"/>
    <w:rsid w:val="00B218B0"/>
    <w:rsid w:val="00B21B86"/>
    <w:rsid w:val="00B2353A"/>
    <w:rsid w:val="00B2422D"/>
    <w:rsid w:val="00B25861"/>
    <w:rsid w:val="00B2591C"/>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748B5"/>
    <w:rsid w:val="00B807BC"/>
    <w:rsid w:val="00B80819"/>
    <w:rsid w:val="00B81287"/>
    <w:rsid w:val="00B812CC"/>
    <w:rsid w:val="00B833C0"/>
    <w:rsid w:val="00B84F7E"/>
    <w:rsid w:val="00B86805"/>
    <w:rsid w:val="00B91FF4"/>
    <w:rsid w:val="00B92879"/>
    <w:rsid w:val="00B92F01"/>
    <w:rsid w:val="00B944D9"/>
    <w:rsid w:val="00B978E7"/>
    <w:rsid w:val="00B9795D"/>
    <w:rsid w:val="00B97C3D"/>
    <w:rsid w:val="00BA553E"/>
    <w:rsid w:val="00BB0101"/>
    <w:rsid w:val="00BB156C"/>
    <w:rsid w:val="00BB6AD2"/>
    <w:rsid w:val="00BB6B2B"/>
    <w:rsid w:val="00BC07A1"/>
    <w:rsid w:val="00BD159D"/>
    <w:rsid w:val="00BD20DB"/>
    <w:rsid w:val="00BD2E08"/>
    <w:rsid w:val="00BD4150"/>
    <w:rsid w:val="00BD6DED"/>
    <w:rsid w:val="00BD6E58"/>
    <w:rsid w:val="00BD7B32"/>
    <w:rsid w:val="00BE27BD"/>
    <w:rsid w:val="00BE2873"/>
    <w:rsid w:val="00BE44E9"/>
    <w:rsid w:val="00BF1E3F"/>
    <w:rsid w:val="00BF20AE"/>
    <w:rsid w:val="00BF2D5F"/>
    <w:rsid w:val="00C12A89"/>
    <w:rsid w:val="00C14148"/>
    <w:rsid w:val="00C1466B"/>
    <w:rsid w:val="00C26CB0"/>
    <w:rsid w:val="00C30550"/>
    <w:rsid w:val="00C368ED"/>
    <w:rsid w:val="00C36ADE"/>
    <w:rsid w:val="00C44816"/>
    <w:rsid w:val="00C453EC"/>
    <w:rsid w:val="00C474AF"/>
    <w:rsid w:val="00C52EBE"/>
    <w:rsid w:val="00C55687"/>
    <w:rsid w:val="00C60F23"/>
    <w:rsid w:val="00C6127A"/>
    <w:rsid w:val="00C61C31"/>
    <w:rsid w:val="00C62E8C"/>
    <w:rsid w:val="00C6727C"/>
    <w:rsid w:val="00C715C7"/>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25C4"/>
    <w:rsid w:val="00CB3D24"/>
    <w:rsid w:val="00CB678B"/>
    <w:rsid w:val="00CC65B7"/>
    <w:rsid w:val="00CC6FD0"/>
    <w:rsid w:val="00CC7BBA"/>
    <w:rsid w:val="00CC7CD1"/>
    <w:rsid w:val="00CD3C7E"/>
    <w:rsid w:val="00CD4DFE"/>
    <w:rsid w:val="00CE04E5"/>
    <w:rsid w:val="00CE2631"/>
    <w:rsid w:val="00CE4C08"/>
    <w:rsid w:val="00CE5BE4"/>
    <w:rsid w:val="00CF28BC"/>
    <w:rsid w:val="00CF5E64"/>
    <w:rsid w:val="00CF5EC2"/>
    <w:rsid w:val="00D0162B"/>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790B"/>
    <w:rsid w:val="00D37E22"/>
    <w:rsid w:val="00D42570"/>
    <w:rsid w:val="00D44485"/>
    <w:rsid w:val="00D44DAF"/>
    <w:rsid w:val="00D46FED"/>
    <w:rsid w:val="00D4733F"/>
    <w:rsid w:val="00D47A44"/>
    <w:rsid w:val="00D51156"/>
    <w:rsid w:val="00D55BAF"/>
    <w:rsid w:val="00D55BBD"/>
    <w:rsid w:val="00D5668A"/>
    <w:rsid w:val="00D60A04"/>
    <w:rsid w:val="00D6259B"/>
    <w:rsid w:val="00D64FE2"/>
    <w:rsid w:val="00D674B0"/>
    <w:rsid w:val="00D70029"/>
    <w:rsid w:val="00D77118"/>
    <w:rsid w:val="00D772C1"/>
    <w:rsid w:val="00D77EF2"/>
    <w:rsid w:val="00D8398E"/>
    <w:rsid w:val="00D8426B"/>
    <w:rsid w:val="00D85FDF"/>
    <w:rsid w:val="00D97551"/>
    <w:rsid w:val="00DA1130"/>
    <w:rsid w:val="00DA2973"/>
    <w:rsid w:val="00DA2CB4"/>
    <w:rsid w:val="00DA4F15"/>
    <w:rsid w:val="00DA68B5"/>
    <w:rsid w:val="00DB1603"/>
    <w:rsid w:val="00DB2A9D"/>
    <w:rsid w:val="00DB328E"/>
    <w:rsid w:val="00DB7ED7"/>
    <w:rsid w:val="00DC037E"/>
    <w:rsid w:val="00DC2C92"/>
    <w:rsid w:val="00DC37D8"/>
    <w:rsid w:val="00DC5331"/>
    <w:rsid w:val="00DD064E"/>
    <w:rsid w:val="00DD11C2"/>
    <w:rsid w:val="00DD120E"/>
    <w:rsid w:val="00DD30D3"/>
    <w:rsid w:val="00DD3A93"/>
    <w:rsid w:val="00DD5282"/>
    <w:rsid w:val="00DE242C"/>
    <w:rsid w:val="00DE39E9"/>
    <w:rsid w:val="00DE67DC"/>
    <w:rsid w:val="00DE7DE7"/>
    <w:rsid w:val="00DF596F"/>
    <w:rsid w:val="00DF5C40"/>
    <w:rsid w:val="00E0265D"/>
    <w:rsid w:val="00E05C8B"/>
    <w:rsid w:val="00E07490"/>
    <w:rsid w:val="00E10871"/>
    <w:rsid w:val="00E236DE"/>
    <w:rsid w:val="00E269DF"/>
    <w:rsid w:val="00E3079F"/>
    <w:rsid w:val="00E309AA"/>
    <w:rsid w:val="00E33328"/>
    <w:rsid w:val="00E3738C"/>
    <w:rsid w:val="00E40F1B"/>
    <w:rsid w:val="00E43303"/>
    <w:rsid w:val="00E43329"/>
    <w:rsid w:val="00E43D99"/>
    <w:rsid w:val="00E43E20"/>
    <w:rsid w:val="00E6465E"/>
    <w:rsid w:val="00E6489C"/>
    <w:rsid w:val="00E65112"/>
    <w:rsid w:val="00E655ED"/>
    <w:rsid w:val="00E66771"/>
    <w:rsid w:val="00E74E3A"/>
    <w:rsid w:val="00E75396"/>
    <w:rsid w:val="00E75E3F"/>
    <w:rsid w:val="00E82313"/>
    <w:rsid w:val="00E85A44"/>
    <w:rsid w:val="00E90501"/>
    <w:rsid w:val="00E91B34"/>
    <w:rsid w:val="00E92FC0"/>
    <w:rsid w:val="00E96D76"/>
    <w:rsid w:val="00E9787C"/>
    <w:rsid w:val="00EA022C"/>
    <w:rsid w:val="00EA1035"/>
    <w:rsid w:val="00EA10B4"/>
    <w:rsid w:val="00EA16CF"/>
    <w:rsid w:val="00EA5B4E"/>
    <w:rsid w:val="00EA5E51"/>
    <w:rsid w:val="00EA6430"/>
    <w:rsid w:val="00EB0AD3"/>
    <w:rsid w:val="00EB2518"/>
    <w:rsid w:val="00EB3A60"/>
    <w:rsid w:val="00EB3FB9"/>
    <w:rsid w:val="00EC1FA7"/>
    <w:rsid w:val="00EC268E"/>
    <w:rsid w:val="00EC414A"/>
    <w:rsid w:val="00EC6A99"/>
    <w:rsid w:val="00EC7885"/>
    <w:rsid w:val="00ED1A08"/>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6316"/>
    <w:rsid w:val="00F4103D"/>
    <w:rsid w:val="00F44D4C"/>
    <w:rsid w:val="00F471A8"/>
    <w:rsid w:val="00F52BB6"/>
    <w:rsid w:val="00F60DD8"/>
    <w:rsid w:val="00F6130E"/>
    <w:rsid w:val="00F62318"/>
    <w:rsid w:val="00F63407"/>
    <w:rsid w:val="00F64764"/>
    <w:rsid w:val="00F65446"/>
    <w:rsid w:val="00F65C09"/>
    <w:rsid w:val="00F67CF7"/>
    <w:rsid w:val="00F72791"/>
    <w:rsid w:val="00F72AE5"/>
    <w:rsid w:val="00F72F58"/>
    <w:rsid w:val="00F8098A"/>
    <w:rsid w:val="00F825B4"/>
    <w:rsid w:val="00F87C6D"/>
    <w:rsid w:val="00F92DDB"/>
    <w:rsid w:val="00F97575"/>
    <w:rsid w:val="00FA3485"/>
    <w:rsid w:val="00FA456A"/>
    <w:rsid w:val="00FA53EC"/>
    <w:rsid w:val="00FA58EC"/>
    <w:rsid w:val="00FA6D75"/>
    <w:rsid w:val="00FB64F2"/>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126896418">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167449797">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wmf"/></Relationships>
</file>

<file path=word/_rels/header2.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22E18-A181-491F-AEE8-67D38E1AA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28</Pages>
  <Words>12007</Words>
  <Characters>75649</Characters>
  <Application>Microsoft Office Word</Application>
  <DocSecurity>0</DocSecurity>
  <Lines>630</Lines>
  <Paragraphs>174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87482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6</cp:revision>
  <cp:lastPrinted>2014-11-28T15:51:00Z</cp:lastPrinted>
  <dcterms:created xsi:type="dcterms:W3CDTF">2015-04-13T09:53:00Z</dcterms:created>
  <dcterms:modified xsi:type="dcterms:W3CDTF">2015-04-15T17:24:00Z</dcterms:modified>
</cp:coreProperties>
</file>